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4BA" w:rsidRDefault="009E14BA" w:rsidP="009E14BA">
      <w:pPr>
        <w:rPr>
          <w:rFonts w:ascii="Times New Roman" w:hAnsi="Times New Roman" w:cs="Times New Roman"/>
          <w:b/>
          <w:bCs/>
          <w:sz w:val="28"/>
          <w:szCs w:val="28"/>
          <w:u w:val="single"/>
        </w:rPr>
      </w:pPr>
      <w:r w:rsidRPr="0032771B">
        <w:rPr>
          <w:rFonts w:ascii="Times New Roman" w:hAnsi="Times New Roman" w:cs="Times New Roman"/>
          <w:b/>
          <w:bCs/>
          <w:sz w:val="24"/>
          <w:szCs w:val="24"/>
          <w:u w:val="single"/>
        </w:rPr>
        <w:t>TITLE:</w:t>
      </w:r>
      <w:r w:rsidRPr="0032771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8"/>
          <w:szCs w:val="28"/>
          <w:u w:val="single"/>
        </w:rPr>
        <w:t xml:space="preserve">COVID-19 in India: A black paradox </w:t>
      </w:r>
      <w:r w:rsidRPr="002D21D6">
        <w:rPr>
          <w:rFonts w:ascii="Times New Roman" w:hAnsi="Times New Roman" w:cs="Times New Roman"/>
          <w:b/>
          <w:bCs/>
          <w:sz w:val="28"/>
          <w:szCs w:val="28"/>
          <w:u w:val="single"/>
        </w:rPr>
        <w:t xml:space="preserve">for our value system </w:t>
      </w:r>
    </w:p>
    <w:p w:rsidR="009E14BA" w:rsidRDefault="009E14BA" w:rsidP="009E14BA">
      <w:pPr>
        <w:jc w:val="both"/>
        <w:rPr>
          <w:rFonts w:ascii="Times New Roman" w:hAnsi="Times New Roman" w:cs="Times New Roman"/>
          <w:b/>
          <w:bCs/>
          <w:sz w:val="28"/>
          <w:szCs w:val="28"/>
          <w:u w:val="single"/>
        </w:rPr>
      </w:pPr>
    </w:p>
    <w:p w:rsidR="009E14BA" w:rsidRDefault="009E14BA" w:rsidP="009E14BA">
      <w:pPr>
        <w:jc w:val="both"/>
        <w:rPr>
          <w:rFonts w:ascii="Times New Roman" w:hAnsi="Times New Roman" w:cs="Times New Roman"/>
          <w:b/>
          <w:bCs/>
          <w:sz w:val="28"/>
          <w:szCs w:val="28"/>
        </w:rPr>
      </w:pPr>
      <w:r w:rsidRPr="0032771B">
        <w:rPr>
          <w:rFonts w:ascii="Times New Roman" w:hAnsi="Times New Roman" w:cs="Times New Roman"/>
          <w:b/>
          <w:bCs/>
          <w:sz w:val="28"/>
          <w:szCs w:val="28"/>
          <w:u w:val="single"/>
        </w:rPr>
        <w:t>Author</w:t>
      </w:r>
      <w:r w:rsidRPr="0032771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Shuriya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Prabha</w:t>
      </w:r>
      <w:proofErr w:type="spellEnd"/>
      <w:r>
        <w:rPr>
          <w:rFonts w:ascii="Times New Roman" w:hAnsi="Times New Roman" w:cs="Times New Roman"/>
          <w:b/>
          <w:bCs/>
          <w:sz w:val="28"/>
          <w:szCs w:val="28"/>
        </w:rPr>
        <w:t xml:space="preserve">. M, </w:t>
      </w:r>
      <w:proofErr w:type="spellStart"/>
      <w:r w:rsidRPr="0032771B">
        <w:rPr>
          <w:rFonts w:ascii="Times New Roman" w:hAnsi="Times New Roman" w:cs="Times New Roman"/>
          <w:b/>
          <w:bCs/>
          <w:sz w:val="28"/>
          <w:szCs w:val="28"/>
        </w:rPr>
        <w:t>D</w:t>
      </w:r>
      <w:r>
        <w:rPr>
          <w:rFonts w:ascii="Times New Roman" w:hAnsi="Times New Roman" w:cs="Times New Roman"/>
          <w:b/>
          <w:bCs/>
          <w:sz w:val="28"/>
          <w:szCs w:val="28"/>
        </w:rPr>
        <w:t>r.</w:t>
      </w:r>
      <w:proofErr w:type="spellEnd"/>
      <w:r>
        <w:rPr>
          <w:rFonts w:ascii="Times New Roman" w:hAnsi="Times New Roman" w:cs="Times New Roman"/>
          <w:b/>
          <w:bCs/>
          <w:sz w:val="28"/>
          <w:szCs w:val="28"/>
        </w:rPr>
        <w:t xml:space="preserve"> Dinesh Kumar. V</w:t>
      </w:r>
    </w:p>
    <w:p w:rsidR="009E14BA" w:rsidRDefault="009E14BA" w:rsidP="009E14BA">
      <w:pPr>
        <w:jc w:val="both"/>
        <w:rPr>
          <w:rFonts w:ascii="Times New Roman" w:hAnsi="Times New Roman" w:cs="Times New Roman"/>
          <w:b/>
          <w:bCs/>
          <w:sz w:val="28"/>
          <w:szCs w:val="28"/>
          <w:u w:val="single"/>
        </w:rPr>
      </w:pPr>
    </w:p>
    <w:p w:rsidR="009E14BA" w:rsidRDefault="009E14BA" w:rsidP="009E14BA">
      <w:pPr>
        <w:jc w:val="both"/>
        <w:rPr>
          <w:rFonts w:ascii="Times New Roman" w:hAnsi="Times New Roman" w:cs="Times New Roman"/>
          <w:b/>
          <w:bCs/>
          <w:sz w:val="28"/>
          <w:szCs w:val="28"/>
        </w:rPr>
      </w:pPr>
      <w:r w:rsidRPr="0032771B">
        <w:rPr>
          <w:rFonts w:ascii="Times New Roman" w:hAnsi="Times New Roman" w:cs="Times New Roman"/>
          <w:b/>
          <w:bCs/>
          <w:sz w:val="28"/>
          <w:szCs w:val="28"/>
          <w:u w:val="single"/>
        </w:rPr>
        <w:t>Affiliation</w:t>
      </w:r>
      <w:r w:rsidR="00122D3F">
        <w:rPr>
          <w:rFonts w:ascii="Times New Roman" w:hAnsi="Times New Roman" w:cs="Times New Roman"/>
          <w:b/>
          <w:bCs/>
          <w:sz w:val="28"/>
          <w:szCs w:val="28"/>
          <w:u w:val="single"/>
        </w:rPr>
        <w:t>s</w:t>
      </w:r>
      <w:r w:rsidRPr="0032771B">
        <w:rPr>
          <w:rFonts w:ascii="Times New Roman" w:hAnsi="Times New Roman" w:cs="Times New Roman"/>
          <w:b/>
          <w:bCs/>
          <w:sz w:val="28"/>
          <w:szCs w:val="28"/>
          <w:u w:val="single"/>
        </w:rPr>
        <w:t xml:space="preserve">: </w:t>
      </w:r>
      <w:r>
        <w:rPr>
          <w:rFonts w:ascii="Times New Roman" w:hAnsi="Times New Roman" w:cs="Times New Roman"/>
          <w:b/>
          <w:bCs/>
          <w:sz w:val="28"/>
          <w:szCs w:val="28"/>
        </w:rPr>
        <w:t xml:space="preserve">                   </w:t>
      </w:r>
    </w:p>
    <w:p w:rsidR="009E14BA" w:rsidRDefault="009E14BA"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9E14BA" w:rsidRDefault="009E14BA"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Shuriya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Prabha</w:t>
      </w:r>
      <w:proofErr w:type="spellEnd"/>
      <w:r>
        <w:rPr>
          <w:rFonts w:ascii="Times New Roman" w:hAnsi="Times New Roman" w:cs="Times New Roman"/>
          <w:b/>
          <w:bCs/>
          <w:sz w:val="28"/>
          <w:szCs w:val="28"/>
        </w:rPr>
        <w:t xml:space="preserve">. M, </w:t>
      </w:r>
    </w:p>
    <w:p w:rsidR="009E14BA" w:rsidRDefault="009E14BA"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Postgraduate resident, </w:t>
      </w:r>
    </w:p>
    <w:p w:rsidR="009E14BA" w:rsidRDefault="009E14BA"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Department of Paediatrics, </w:t>
      </w:r>
    </w:p>
    <w:p w:rsidR="009E14BA" w:rsidRDefault="009E14BA"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Rajah </w:t>
      </w:r>
      <w:proofErr w:type="spellStart"/>
      <w:r>
        <w:rPr>
          <w:rFonts w:ascii="Times New Roman" w:hAnsi="Times New Roman" w:cs="Times New Roman"/>
          <w:b/>
          <w:bCs/>
          <w:sz w:val="28"/>
          <w:szCs w:val="28"/>
        </w:rPr>
        <w:t>Mut</w:t>
      </w:r>
      <w:r w:rsidR="00415CBB">
        <w:rPr>
          <w:rFonts w:ascii="Times New Roman" w:hAnsi="Times New Roman" w:cs="Times New Roman"/>
          <w:b/>
          <w:bCs/>
          <w:sz w:val="28"/>
          <w:szCs w:val="28"/>
        </w:rPr>
        <w:t>h</w:t>
      </w:r>
      <w:r>
        <w:rPr>
          <w:rFonts w:ascii="Times New Roman" w:hAnsi="Times New Roman" w:cs="Times New Roman"/>
          <w:b/>
          <w:bCs/>
          <w:sz w:val="28"/>
          <w:szCs w:val="28"/>
        </w:rPr>
        <w:t>iah</w:t>
      </w:r>
      <w:proofErr w:type="spellEnd"/>
      <w:r>
        <w:rPr>
          <w:rFonts w:ascii="Times New Roman" w:hAnsi="Times New Roman" w:cs="Times New Roman"/>
          <w:b/>
          <w:bCs/>
          <w:sz w:val="28"/>
          <w:szCs w:val="28"/>
        </w:rPr>
        <w:t xml:space="preserve"> Medical College and Hospital, </w:t>
      </w:r>
    </w:p>
    <w:p w:rsidR="00122D3F" w:rsidRDefault="00122D3F"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Chidambaram, </w:t>
      </w:r>
    </w:p>
    <w:p w:rsidR="009E14BA" w:rsidRDefault="00122D3F"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Tamil Nadu - 608002 </w:t>
      </w:r>
    </w:p>
    <w:p w:rsidR="00122D3F" w:rsidRDefault="00122D3F"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India </w:t>
      </w:r>
    </w:p>
    <w:p w:rsidR="00122D3F" w:rsidRDefault="00122D3F"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Mobile number: </w:t>
      </w:r>
      <w:r w:rsidR="00415CBB">
        <w:rPr>
          <w:rFonts w:ascii="Times New Roman" w:hAnsi="Times New Roman" w:cs="Times New Roman"/>
          <w:b/>
          <w:bCs/>
          <w:sz w:val="28"/>
          <w:szCs w:val="28"/>
        </w:rPr>
        <w:t>8220836556</w:t>
      </w:r>
    </w:p>
    <w:p w:rsidR="00122D3F" w:rsidRDefault="00122D3F"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Email: </w:t>
      </w:r>
      <w:hyperlink r:id="rId5" w:history="1">
        <w:r w:rsidRPr="00FE2A0B">
          <w:rPr>
            <w:rStyle w:val="Hyperlink"/>
            <w:rFonts w:ascii="Times New Roman" w:hAnsi="Times New Roman" w:cs="Times New Roman"/>
            <w:b/>
            <w:bCs/>
            <w:sz w:val="28"/>
            <w:szCs w:val="28"/>
          </w:rPr>
          <w:t>shuriyadinesh@gmail.com</w:t>
        </w:r>
      </w:hyperlink>
      <w:r>
        <w:rPr>
          <w:rFonts w:ascii="Times New Roman" w:hAnsi="Times New Roman" w:cs="Times New Roman"/>
          <w:b/>
          <w:bCs/>
          <w:sz w:val="28"/>
          <w:szCs w:val="28"/>
        </w:rPr>
        <w:t xml:space="preserve"> </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Dinesh Kumar. V, </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Assistant professor, </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Department of Anatomy, </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Jawaharlal Institute of Postgraduate Medical Education and research </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Puducherry – 605006</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India </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22D3F">
        <w:rPr>
          <w:rFonts w:ascii="Times New Roman" w:hAnsi="Times New Roman" w:cs="Times New Roman"/>
          <w:b/>
          <w:bCs/>
          <w:sz w:val="28"/>
          <w:szCs w:val="28"/>
        </w:rPr>
        <w:t xml:space="preserve"> </w:t>
      </w:r>
      <w:r>
        <w:rPr>
          <w:rFonts w:ascii="Times New Roman" w:hAnsi="Times New Roman" w:cs="Times New Roman"/>
          <w:b/>
          <w:bCs/>
          <w:sz w:val="28"/>
          <w:szCs w:val="28"/>
        </w:rPr>
        <w:t>Mobile number: 9994038701</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Email: </w:t>
      </w:r>
      <w:hyperlink r:id="rId6" w:history="1">
        <w:r w:rsidRPr="007A5CB5">
          <w:rPr>
            <w:rStyle w:val="Hyperlink"/>
            <w:rFonts w:ascii="Times New Roman" w:hAnsi="Times New Roman" w:cs="Times New Roman"/>
            <w:b/>
            <w:bCs/>
            <w:sz w:val="28"/>
            <w:szCs w:val="28"/>
          </w:rPr>
          <w:t>dinesh.88560@gmail.com</w:t>
        </w:r>
      </w:hyperlink>
      <w:r>
        <w:rPr>
          <w:rFonts w:ascii="Times New Roman" w:hAnsi="Times New Roman" w:cs="Times New Roman"/>
          <w:b/>
          <w:bCs/>
          <w:sz w:val="28"/>
          <w:szCs w:val="28"/>
        </w:rPr>
        <w:t xml:space="preserve"> </w:t>
      </w:r>
    </w:p>
    <w:p w:rsidR="00122D3F" w:rsidRDefault="00122D3F" w:rsidP="009E14BA">
      <w:pPr>
        <w:spacing w:line="240" w:lineRule="auto"/>
        <w:jc w:val="both"/>
        <w:rPr>
          <w:rFonts w:ascii="Times New Roman" w:hAnsi="Times New Roman" w:cs="Times New Roman"/>
          <w:b/>
          <w:bCs/>
          <w:sz w:val="28"/>
          <w:szCs w:val="28"/>
        </w:rPr>
      </w:pPr>
    </w:p>
    <w:p w:rsidR="00122D3F" w:rsidRDefault="00122D3F" w:rsidP="009E14BA">
      <w:pPr>
        <w:spacing w:line="240" w:lineRule="auto"/>
        <w:jc w:val="both"/>
        <w:rPr>
          <w:rFonts w:ascii="Times New Roman" w:hAnsi="Times New Roman" w:cs="Times New Roman"/>
          <w:b/>
          <w:bCs/>
          <w:sz w:val="28"/>
          <w:szCs w:val="28"/>
          <w:u w:val="single"/>
        </w:rPr>
      </w:pPr>
      <w:r w:rsidRPr="00122D3F">
        <w:rPr>
          <w:rFonts w:ascii="Times New Roman" w:hAnsi="Times New Roman" w:cs="Times New Roman"/>
          <w:b/>
          <w:bCs/>
          <w:sz w:val="28"/>
          <w:szCs w:val="28"/>
          <w:u w:val="single"/>
        </w:rPr>
        <w:t xml:space="preserve">Corresponding address: </w:t>
      </w:r>
    </w:p>
    <w:p w:rsidR="00122D3F" w:rsidRDefault="00122D3F" w:rsidP="009E14BA">
      <w:pPr>
        <w:spacing w:line="240" w:lineRule="auto"/>
        <w:jc w:val="both"/>
        <w:rPr>
          <w:rFonts w:ascii="Times New Roman" w:hAnsi="Times New Roman" w:cs="Times New Roman"/>
          <w:b/>
          <w:bCs/>
          <w:sz w:val="28"/>
          <w:szCs w:val="28"/>
          <w:u w:val="single"/>
        </w:rPr>
      </w:pPr>
    </w:p>
    <w:p w:rsidR="00122D3F" w:rsidRDefault="00122D3F" w:rsidP="00122D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Dinesh Kumar. V, </w:t>
      </w:r>
    </w:p>
    <w:p w:rsidR="00122D3F" w:rsidRDefault="00122D3F" w:rsidP="00122D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Assistant professor, </w:t>
      </w:r>
    </w:p>
    <w:p w:rsidR="00122D3F" w:rsidRDefault="00122D3F" w:rsidP="00122D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Department of Anatomy, </w:t>
      </w:r>
    </w:p>
    <w:p w:rsidR="00122D3F" w:rsidRDefault="00122D3F" w:rsidP="00122D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Jawaharlal Institute of Postgraduate Medical Education and research </w:t>
      </w:r>
    </w:p>
    <w:p w:rsidR="00122D3F" w:rsidRDefault="00122D3F" w:rsidP="00122D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Puducherry – 605006</w:t>
      </w:r>
    </w:p>
    <w:p w:rsidR="00122D3F" w:rsidRDefault="00122D3F" w:rsidP="00122D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India </w:t>
      </w:r>
    </w:p>
    <w:p w:rsidR="00122D3F" w:rsidRDefault="00122D3F" w:rsidP="00122D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Mobile number: 9994038701</w:t>
      </w:r>
    </w:p>
    <w:p w:rsidR="00122D3F" w:rsidRDefault="00122D3F" w:rsidP="00122D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Email: </w:t>
      </w:r>
      <w:hyperlink r:id="rId7" w:history="1">
        <w:r w:rsidRPr="007A5CB5">
          <w:rPr>
            <w:rStyle w:val="Hyperlink"/>
            <w:rFonts w:ascii="Times New Roman" w:hAnsi="Times New Roman" w:cs="Times New Roman"/>
            <w:b/>
            <w:bCs/>
            <w:sz w:val="28"/>
            <w:szCs w:val="28"/>
          </w:rPr>
          <w:t>dinesh.88560@gmail.com</w:t>
        </w:r>
      </w:hyperlink>
      <w:r>
        <w:rPr>
          <w:rFonts w:ascii="Times New Roman" w:hAnsi="Times New Roman" w:cs="Times New Roman"/>
          <w:b/>
          <w:bCs/>
          <w:sz w:val="28"/>
          <w:szCs w:val="28"/>
        </w:rPr>
        <w:t xml:space="preserve"> </w:t>
      </w:r>
    </w:p>
    <w:p w:rsidR="00122D3F" w:rsidRDefault="00122D3F" w:rsidP="00122D3F">
      <w:pPr>
        <w:spacing w:line="240" w:lineRule="auto"/>
        <w:jc w:val="both"/>
        <w:rPr>
          <w:rFonts w:ascii="Times New Roman" w:hAnsi="Times New Roman" w:cs="Times New Roman"/>
          <w:b/>
          <w:bCs/>
          <w:sz w:val="28"/>
          <w:szCs w:val="28"/>
        </w:rPr>
      </w:pPr>
    </w:p>
    <w:p w:rsidR="009E14BA" w:rsidRPr="0078410C" w:rsidRDefault="00122D3F" w:rsidP="009E14BA">
      <w:pPr>
        <w:rPr>
          <w:rFonts w:ascii="Times New Roman" w:hAnsi="Times New Roman" w:cs="Times New Roman"/>
          <w:b/>
          <w:bCs/>
          <w:sz w:val="28"/>
          <w:szCs w:val="28"/>
          <w:u w:val="single"/>
        </w:rPr>
      </w:pPr>
      <w:r>
        <w:rPr>
          <w:rFonts w:ascii="Times New Roman" w:hAnsi="Times New Roman" w:cs="Times New Roman"/>
          <w:b/>
          <w:bCs/>
          <w:sz w:val="28"/>
          <w:szCs w:val="28"/>
          <w:u w:val="single"/>
        </w:rPr>
        <w:t>S</w:t>
      </w:r>
      <w:r w:rsidR="009E14BA" w:rsidRPr="0078410C">
        <w:rPr>
          <w:rFonts w:ascii="Times New Roman" w:hAnsi="Times New Roman" w:cs="Times New Roman"/>
          <w:b/>
          <w:bCs/>
          <w:sz w:val="28"/>
          <w:szCs w:val="28"/>
          <w:u w:val="single"/>
        </w:rPr>
        <w:t>hort title: Kumar VD</w:t>
      </w:r>
      <w:r>
        <w:rPr>
          <w:rFonts w:ascii="Times New Roman" w:hAnsi="Times New Roman" w:cs="Times New Roman"/>
          <w:b/>
          <w:bCs/>
          <w:sz w:val="28"/>
          <w:szCs w:val="28"/>
          <w:u w:val="single"/>
        </w:rPr>
        <w:t xml:space="preserve"> et al.</w:t>
      </w:r>
      <w:r w:rsidR="009E14BA" w:rsidRPr="0078410C">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COVID-19 and value system </w:t>
      </w:r>
    </w:p>
    <w:p w:rsidR="009E14BA" w:rsidRDefault="009E14BA" w:rsidP="009E14BA">
      <w:pPr>
        <w:jc w:val="both"/>
        <w:rPr>
          <w:rFonts w:ascii="Times New Roman" w:hAnsi="Times New Roman" w:cs="Times New Roman"/>
          <w:b/>
          <w:bCs/>
          <w:sz w:val="28"/>
          <w:szCs w:val="28"/>
        </w:rPr>
      </w:pPr>
      <w:r w:rsidRPr="00F501DB">
        <w:rPr>
          <w:rFonts w:ascii="Times New Roman" w:hAnsi="Times New Roman" w:cs="Times New Roman"/>
          <w:b/>
          <w:bCs/>
          <w:sz w:val="28"/>
          <w:szCs w:val="28"/>
        </w:rPr>
        <w:t xml:space="preserve">     </w:t>
      </w:r>
      <w:r>
        <w:rPr>
          <w:rFonts w:ascii="Times New Roman" w:hAnsi="Times New Roman" w:cs="Times New Roman"/>
          <w:b/>
          <w:bCs/>
          <w:sz w:val="28"/>
          <w:szCs w:val="28"/>
          <w:u w:val="single"/>
        </w:rPr>
        <w:t xml:space="preserve">Conflict of interest: </w:t>
      </w:r>
      <w:r>
        <w:rPr>
          <w:rFonts w:ascii="Times New Roman" w:hAnsi="Times New Roman" w:cs="Times New Roman"/>
          <w:b/>
          <w:bCs/>
          <w:sz w:val="28"/>
          <w:szCs w:val="28"/>
        </w:rPr>
        <w:t xml:space="preserve"> none to declare </w:t>
      </w:r>
    </w:p>
    <w:p w:rsidR="009E14BA" w:rsidRPr="00F501DB" w:rsidRDefault="009E14BA"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501DB">
        <w:rPr>
          <w:rFonts w:ascii="Times New Roman" w:hAnsi="Times New Roman" w:cs="Times New Roman"/>
          <w:b/>
          <w:bCs/>
          <w:sz w:val="28"/>
          <w:szCs w:val="28"/>
          <w:u w:val="single"/>
        </w:rPr>
        <w:t>Funding:</w:t>
      </w:r>
      <w:r>
        <w:rPr>
          <w:rFonts w:ascii="Times New Roman" w:hAnsi="Times New Roman" w:cs="Times New Roman"/>
          <w:b/>
          <w:bCs/>
          <w:sz w:val="28"/>
          <w:szCs w:val="28"/>
        </w:rPr>
        <w:t xml:space="preserve"> This work was not funded </w:t>
      </w:r>
    </w:p>
    <w:p w:rsidR="009E14BA" w:rsidRDefault="009E14BA" w:rsidP="009E14BA">
      <w:pPr>
        <w:jc w:val="both"/>
        <w:rPr>
          <w:ins w:id="0" w:author="Dinesh Kumar" w:date="2020-05-01T12:20:00Z"/>
          <w:rFonts w:ascii="Times New Roman" w:hAnsi="Times New Roman" w:cs="Times New Roman"/>
          <w:b/>
          <w:bCs/>
          <w:sz w:val="28"/>
          <w:szCs w:val="28"/>
        </w:rPr>
      </w:pPr>
      <w:r>
        <w:rPr>
          <w:rFonts w:ascii="Times New Roman" w:hAnsi="Times New Roman" w:cs="Times New Roman"/>
          <w:b/>
          <w:bCs/>
          <w:sz w:val="28"/>
          <w:szCs w:val="28"/>
        </w:rPr>
        <w:t xml:space="preserve">     </w:t>
      </w:r>
      <w:r w:rsidRPr="00F501DB">
        <w:rPr>
          <w:rFonts w:ascii="Times New Roman" w:hAnsi="Times New Roman" w:cs="Times New Roman"/>
          <w:b/>
          <w:bCs/>
          <w:sz w:val="28"/>
          <w:szCs w:val="28"/>
        </w:rPr>
        <w:t xml:space="preserve">This work has not been submitted elsewhere. </w:t>
      </w:r>
    </w:p>
    <w:p w:rsidR="00F10B2D" w:rsidRDefault="00F10B2D" w:rsidP="009E14BA">
      <w:pPr>
        <w:jc w:val="both"/>
        <w:rPr>
          <w:ins w:id="1" w:author="Dinesh Kumar" w:date="2020-05-01T12:20:00Z"/>
          <w:rFonts w:ascii="Times New Roman" w:hAnsi="Times New Roman" w:cs="Times New Roman"/>
          <w:b/>
          <w:bCs/>
          <w:sz w:val="28"/>
          <w:szCs w:val="28"/>
        </w:rPr>
      </w:pPr>
    </w:p>
    <w:p w:rsidR="00F10B2D" w:rsidRDefault="00F10B2D" w:rsidP="009E14BA">
      <w:pPr>
        <w:jc w:val="both"/>
        <w:rPr>
          <w:ins w:id="2" w:author="Dinesh Kumar" w:date="2020-05-01T12:20:00Z"/>
          <w:rFonts w:ascii="Times New Roman" w:hAnsi="Times New Roman" w:cs="Times New Roman"/>
          <w:b/>
          <w:bCs/>
          <w:sz w:val="28"/>
          <w:szCs w:val="28"/>
        </w:rPr>
      </w:pPr>
    </w:p>
    <w:p w:rsidR="00F10B2D" w:rsidRDefault="00F10B2D" w:rsidP="009E14BA">
      <w:pPr>
        <w:jc w:val="both"/>
        <w:rPr>
          <w:ins w:id="3" w:author="Dinesh Kumar" w:date="2020-05-01T12:20:00Z"/>
          <w:rFonts w:ascii="Times New Roman" w:hAnsi="Times New Roman" w:cs="Times New Roman"/>
          <w:b/>
          <w:bCs/>
          <w:sz w:val="28"/>
          <w:szCs w:val="28"/>
        </w:rPr>
      </w:pPr>
      <w:ins w:id="4" w:author="Dinesh Kumar" w:date="2020-05-01T12:20:00Z">
        <w:r>
          <w:rPr>
            <w:rFonts w:ascii="Times New Roman" w:hAnsi="Times New Roman" w:cs="Times New Roman"/>
            <w:b/>
            <w:bCs/>
            <w:sz w:val="28"/>
            <w:szCs w:val="28"/>
          </w:rPr>
          <w:t xml:space="preserve">Responses to comments: </w:t>
        </w:r>
        <w:bookmarkStart w:id="5" w:name="_GoBack"/>
        <w:bookmarkEnd w:id="5"/>
      </w:ins>
    </w:p>
    <w:p w:rsidR="00F10B2D" w:rsidRDefault="00F10B2D" w:rsidP="00F10B2D">
      <w:pPr>
        <w:jc w:val="both"/>
        <w:rPr>
          <w:ins w:id="6" w:author="Dinesh Kumar" w:date="2020-05-01T12:21:00Z"/>
          <w:rFonts w:ascii="Verdana" w:hAnsi="Verdana"/>
          <w:color w:val="000000"/>
          <w:sz w:val="20"/>
          <w:szCs w:val="20"/>
          <w:shd w:val="clear" w:color="auto" w:fill="FFFFFF"/>
        </w:rPr>
      </w:pPr>
      <w:ins w:id="7" w:author="Dinesh Kumar" w:date="2020-05-01T12:21:00Z">
        <w:r w:rsidRPr="00F10B2D">
          <w:rPr>
            <w:rFonts w:ascii="Verdana" w:hAnsi="Verdana"/>
            <w:color w:val="000000"/>
            <w:sz w:val="20"/>
            <w:szCs w:val="20"/>
            <w:shd w:val="clear" w:color="auto" w:fill="FFFFFF"/>
            <w:rPrChange w:id="8" w:author="Dinesh Kumar" w:date="2020-05-01T12:21:00Z">
              <w:rPr>
                <w:shd w:val="clear" w:color="auto" w:fill="FFFFFF"/>
              </w:rPr>
            </w:rPrChange>
          </w:rPr>
          <w:t>The authors could explore the moral reasons for the 'black paradox' they have described. The</w:t>
        </w:r>
      </w:ins>
      <w:r>
        <w:rPr>
          <w:rFonts w:ascii="Verdana" w:hAnsi="Verdana"/>
          <w:color w:val="000000"/>
          <w:sz w:val="20"/>
          <w:szCs w:val="20"/>
          <w:shd w:val="clear" w:color="auto" w:fill="FFFFFF"/>
        </w:rPr>
        <w:t xml:space="preserve"> </w:t>
      </w:r>
      <w:ins w:id="9" w:author="Dinesh Kumar" w:date="2020-05-01T12:21:00Z">
        <w:r w:rsidRPr="00F10B2D">
          <w:rPr>
            <w:rFonts w:ascii="Verdana" w:hAnsi="Verdana"/>
            <w:color w:val="000000"/>
            <w:sz w:val="20"/>
            <w:szCs w:val="20"/>
            <w:shd w:val="clear" w:color="auto" w:fill="FFFFFF"/>
            <w:rPrChange w:id="10" w:author="Dinesh Kumar" w:date="2020-05-01T12:21:00Z">
              <w:rPr>
                <w:shd w:val="clear" w:color="auto" w:fill="FFFFFF"/>
              </w:rPr>
            </w:rPrChange>
          </w:rPr>
          <w:t>exploration could be at two levels:</w:t>
        </w:r>
        <w:r w:rsidRPr="00F10B2D">
          <w:rPr>
            <w:rFonts w:ascii="Verdana" w:hAnsi="Verdana"/>
            <w:color w:val="000000"/>
            <w:sz w:val="20"/>
            <w:szCs w:val="20"/>
            <w:rPrChange w:id="11" w:author="Dinesh Kumar" w:date="2020-05-01T12:21:00Z">
              <w:rPr/>
            </w:rPrChange>
          </w:rPr>
          <w:br/>
        </w:r>
      </w:ins>
    </w:p>
    <w:p w:rsidR="00F10B2D" w:rsidRDefault="00F10B2D" w:rsidP="00F10B2D">
      <w:pPr>
        <w:pStyle w:val="ListParagraph"/>
        <w:numPr>
          <w:ilvl w:val="0"/>
          <w:numId w:val="3"/>
        </w:numPr>
        <w:jc w:val="both"/>
        <w:rPr>
          <w:ins w:id="12" w:author="Dinesh Kumar" w:date="2020-05-01T12:21:00Z"/>
          <w:rFonts w:ascii="Verdana" w:hAnsi="Verdana"/>
          <w:color w:val="000000"/>
          <w:sz w:val="20"/>
          <w:szCs w:val="20"/>
          <w:shd w:val="clear" w:color="auto" w:fill="FFFFFF"/>
        </w:rPr>
        <w:pPrChange w:id="13" w:author="Dinesh Kumar" w:date="2020-05-01T12:21:00Z">
          <w:pPr>
            <w:jc w:val="both"/>
          </w:pPr>
        </w:pPrChange>
      </w:pPr>
      <w:r>
        <w:rPr>
          <w:rFonts w:ascii="Verdana" w:hAnsi="Verdana"/>
          <w:color w:val="000000"/>
          <w:sz w:val="20"/>
          <w:szCs w:val="20"/>
          <w:shd w:val="clear" w:color="auto" w:fill="FFFFFF"/>
        </w:rPr>
        <w:t>T</w:t>
      </w:r>
      <w:ins w:id="14" w:author="Dinesh Kumar" w:date="2020-05-01T12:21:00Z">
        <w:r w:rsidRPr="00F10B2D">
          <w:rPr>
            <w:rFonts w:ascii="Verdana" w:hAnsi="Verdana"/>
            <w:color w:val="000000"/>
            <w:sz w:val="20"/>
            <w:szCs w:val="20"/>
            <w:shd w:val="clear" w:color="auto" w:fill="FFFFFF"/>
            <w:rPrChange w:id="15" w:author="Dinesh Kumar" w:date="2020-05-01T12:21:00Z">
              <w:rPr>
                <w:shd w:val="clear" w:color="auto" w:fill="FFFFFF"/>
              </w:rPr>
            </w:rPrChange>
          </w:rPr>
          <w:t xml:space="preserve">o what extent the stigma and hate against </w:t>
        </w:r>
        <w:proofErr w:type="spellStart"/>
        <w:r w:rsidRPr="00F10B2D">
          <w:rPr>
            <w:rFonts w:ascii="Verdana" w:hAnsi="Verdana"/>
            <w:color w:val="000000"/>
            <w:sz w:val="20"/>
            <w:szCs w:val="20"/>
            <w:shd w:val="clear" w:color="auto" w:fill="FFFFFF"/>
            <w:rPrChange w:id="16" w:author="Dinesh Kumar" w:date="2020-05-01T12:21:00Z">
              <w:rPr>
                <w:shd w:val="clear" w:color="auto" w:fill="FFFFFF"/>
              </w:rPr>
            </w:rPrChange>
          </w:rPr>
          <w:t>hcw</w:t>
        </w:r>
        <w:proofErr w:type="spellEnd"/>
        <w:r w:rsidRPr="00F10B2D">
          <w:rPr>
            <w:rFonts w:ascii="Verdana" w:hAnsi="Verdana"/>
            <w:color w:val="000000"/>
            <w:sz w:val="20"/>
            <w:szCs w:val="20"/>
            <w:shd w:val="clear" w:color="auto" w:fill="FFFFFF"/>
            <w:rPrChange w:id="17" w:author="Dinesh Kumar" w:date="2020-05-01T12:21:00Z">
              <w:rPr>
                <w:shd w:val="clear" w:color="auto" w:fill="FFFFFF"/>
              </w:rPr>
            </w:rPrChange>
          </w:rPr>
          <w:t>/doctors reflect their routine negative, authoritarian and commercial experience of doctors and to what extent the fear of infection is responsible.</w:t>
        </w:r>
      </w:ins>
    </w:p>
    <w:p w:rsidR="00F10B2D" w:rsidRDefault="00F10B2D" w:rsidP="00F10B2D">
      <w:pPr>
        <w:pStyle w:val="ListParagraph"/>
        <w:jc w:val="both"/>
        <w:rPr>
          <w:ins w:id="18" w:author="Dinesh Kumar" w:date="2020-05-01T12:21:00Z"/>
          <w:rFonts w:ascii="Verdana" w:hAnsi="Verdana"/>
          <w:color w:val="000000"/>
          <w:sz w:val="20"/>
          <w:szCs w:val="20"/>
          <w:shd w:val="clear" w:color="auto" w:fill="FFFFFF"/>
        </w:rPr>
        <w:pPrChange w:id="19" w:author="Dinesh Kumar" w:date="2020-05-01T12:21:00Z">
          <w:pPr>
            <w:jc w:val="both"/>
          </w:pPr>
        </w:pPrChange>
      </w:pPr>
    </w:p>
    <w:p w:rsidR="00F10B2D" w:rsidRDefault="00F10B2D" w:rsidP="00F10B2D">
      <w:pPr>
        <w:pStyle w:val="ListParagraph"/>
        <w:jc w:val="both"/>
        <w:rPr>
          <w:rFonts w:ascii="Verdana" w:hAnsi="Verdana"/>
          <w:color w:val="000000"/>
          <w:sz w:val="20"/>
          <w:szCs w:val="20"/>
          <w:shd w:val="clear" w:color="auto" w:fill="FFFFFF"/>
        </w:rPr>
        <w:pPrChange w:id="20" w:author="Dinesh Kumar" w:date="2020-05-01T12:21:00Z">
          <w:pPr>
            <w:jc w:val="both"/>
          </w:pPr>
        </w:pPrChange>
      </w:pPr>
      <w:ins w:id="21" w:author="Dinesh Kumar" w:date="2020-05-01T12:21:00Z">
        <w:r>
          <w:rPr>
            <w:rFonts w:ascii="Verdana" w:hAnsi="Verdana"/>
            <w:color w:val="000000"/>
            <w:sz w:val="20"/>
            <w:szCs w:val="20"/>
            <w:shd w:val="clear" w:color="auto" w:fill="FFFFFF"/>
          </w:rPr>
          <w:t>Response</w:t>
        </w:r>
      </w:ins>
      <w:r>
        <w:rPr>
          <w:rFonts w:ascii="Verdana" w:hAnsi="Verdana"/>
          <w:color w:val="000000"/>
          <w:sz w:val="20"/>
          <w:szCs w:val="20"/>
          <w:shd w:val="clear" w:color="auto" w:fill="FFFFFF"/>
        </w:rPr>
        <w:t xml:space="preserve">: The explanation for the comment has been provided in the second paragraph of the manuscript. </w:t>
      </w:r>
    </w:p>
    <w:p w:rsidR="00F10B2D" w:rsidRDefault="00F10B2D" w:rsidP="00F10B2D">
      <w:pPr>
        <w:pStyle w:val="ListParagraph"/>
        <w:jc w:val="both"/>
        <w:rPr>
          <w:rFonts w:ascii="Verdana" w:hAnsi="Verdana"/>
          <w:color w:val="000000"/>
          <w:sz w:val="20"/>
          <w:szCs w:val="20"/>
          <w:shd w:val="clear" w:color="auto" w:fill="FFFFFF"/>
        </w:rPr>
      </w:pPr>
    </w:p>
    <w:p w:rsidR="00F10B2D" w:rsidRDefault="00F10B2D" w:rsidP="00F10B2D">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T</w:t>
      </w:r>
      <w:r>
        <w:rPr>
          <w:rFonts w:ascii="Verdana" w:hAnsi="Verdana"/>
          <w:color w:val="000000"/>
          <w:sz w:val="20"/>
          <w:szCs w:val="20"/>
          <w:shd w:val="clear" w:color="auto" w:fill="FFFFFF"/>
        </w:rPr>
        <w:t>o what extent this is due to the government which demands ritual 'thanksgiving' to doctors/HCW but fails to educate the people scientifically about the epidemic.</w:t>
      </w:r>
    </w:p>
    <w:p w:rsidR="00F10B2D" w:rsidRDefault="00F10B2D" w:rsidP="00F10B2D">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p>
    <w:p w:rsidR="00F10B2D" w:rsidRPr="00F10B2D" w:rsidRDefault="00F10B2D" w:rsidP="00F10B2D">
      <w:pPr>
        <w:ind w:left="709" w:hanging="709"/>
        <w:jc w:val="both"/>
        <w:rPr>
          <w:ins w:id="22" w:author="Dinesh Kumar" w:date="2020-05-01T12:21:00Z"/>
          <w:rFonts w:ascii="Verdana" w:hAnsi="Verdana"/>
          <w:color w:val="000000"/>
          <w:sz w:val="20"/>
          <w:szCs w:val="20"/>
          <w:shd w:val="clear" w:color="auto" w:fill="FFFFFF"/>
          <w:rPrChange w:id="23" w:author="Dinesh Kumar" w:date="2020-05-01T12:21:00Z">
            <w:rPr>
              <w:ins w:id="24" w:author="Dinesh Kumar" w:date="2020-05-01T12:21:00Z"/>
              <w:shd w:val="clear" w:color="auto" w:fill="FFFFFF"/>
            </w:rPr>
          </w:rPrChange>
        </w:rPr>
      </w:pPr>
      <w:r>
        <w:rPr>
          <w:rFonts w:ascii="Verdana" w:hAnsi="Verdana"/>
          <w:color w:val="000000"/>
          <w:sz w:val="20"/>
          <w:szCs w:val="20"/>
          <w:shd w:val="clear" w:color="auto" w:fill="FFFFFF"/>
        </w:rPr>
        <w:t xml:space="preserve">          Response: The explanation for the comment has been provided in the penultimate   paragraph. </w:t>
      </w:r>
    </w:p>
    <w:p w:rsidR="00F10B2D" w:rsidRPr="00F10B2D" w:rsidRDefault="00F10B2D" w:rsidP="00F10B2D">
      <w:pPr>
        <w:pStyle w:val="ListParagraph"/>
        <w:jc w:val="both"/>
        <w:rPr>
          <w:rFonts w:ascii="Times New Roman" w:hAnsi="Times New Roman" w:cs="Times New Roman"/>
          <w:b/>
          <w:bCs/>
          <w:sz w:val="28"/>
          <w:szCs w:val="28"/>
          <w:rPrChange w:id="25" w:author="Dinesh Kumar" w:date="2020-05-01T12:21:00Z">
            <w:rPr/>
          </w:rPrChange>
        </w:rPr>
        <w:pPrChange w:id="26" w:author="Dinesh Kumar" w:date="2020-05-01T12:21:00Z">
          <w:pPr>
            <w:jc w:val="both"/>
          </w:pPr>
        </w:pPrChange>
      </w:pPr>
    </w:p>
    <w:p w:rsidR="009E14BA" w:rsidRDefault="009E14BA" w:rsidP="009E14BA">
      <w:pPr>
        <w:jc w:val="both"/>
        <w:rPr>
          <w:rFonts w:ascii="Times New Roman" w:hAnsi="Times New Roman" w:cs="Times New Roman"/>
          <w:b/>
          <w:bCs/>
          <w:sz w:val="28"/>
          <w:szCs w:val="28"/>
          <w:u w:val="single"/>
        </w:rPr>
      </w:pPr>
    </w:p>
    <w:p w:rsidR="009E14BA" w:rsidRDefault="009E14BA" w:rsidP="009E14B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rsidR="00122D3F" w:rsidRDefault="00122D3F" w:rsidP="009E14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light of COVID-19 outbreak we could witness the black paradox of our value system. On one hand we could see people cheering the healthcare professionals by clapping hands and showing light. On the other hand, when a healthcare worker dies, the fear of contagion tears the shining face of our value system and manifests in uglier sense. This letter is a representation of huge number of grumbling voices of healthcare professionals. </w:t>
      </w:r>
    </w:p>
    <w:p w:rsidR="00122D3F" w:rsidRDefault="009E14BA">
      <w:pPr>
        <w:rPr>
          <w:rFonts w:ascii="Times New Roman" w:hAnsi="Times New Roman" w:cs="Times New Roman"/>
          <w:b/>
          <w:bCs/>
          <w:sz w:val="28"/>
          <w:szCs w:val="28"/>
        </w:rPr>
      </w:pPr>
      <w:r w:rsidRPr="009E14BA">
        <w:rPr>
          <w:rFonts w:ascii="Times New Roman" w:hAnsi="Times New Roman" w:cs="Times New Roman"/>
          <w:b/>
          <w:bCs/>
          <w:sz w:val="28"/>
          <w:szCs w:val="28"/>
        </w:rPr>
        <w:t xml:space="preserve">              </w:t>
      </w:r>
    </w:p>
    <w:p w:rsidR="00122D3F" w:rsidRDefault="00122D3F">
      <w:pPr>
        <w:rPr>
          <w:rFonts w:ascii="Times New Roman" w:hAnsi="Times New Roman" w:cs="Times New Roman"/>
          <w:b/>
          <w:bCs/>
          <w:sz w:val="28"/>
          <w:szCs w:val="28"/>
        </w:rPr>
      </w:pPr>
    </w:p>
    <w:p w:rsidR="00122D3F" w:rsidRDefault="00122D3F">
      <w:pPr>
        <w:rPr>
          <w:rFonts w:ascii="Times New Roman" w:hAnsi="Times New Roman" w:cs="Times New Roman"/>
          <w:b/>
          <w:bCs/>
          <w:sz w:val="28"/>
          <w:szCs w:val="28"/>
        </w:rPr>
      </w:pPr>
    </w:p>
    <w:p w:rsidR="00122D3F" w:rsidRDefault="00122D3F">
      <w:pPr>
        <w:rPr>
          <w:rFonts w:ascii="Times New Roman" w:hAnsi="Times New Roman" w:cs="Times New Roman"/>
          <w:b/>
          <w:bCs/>
          <w:sz w:val="28"/>
          <w:szCs w:val="28"/>
        </w:rPr>
      </w:pPr>
    </w:p>
    <w:p w:rsidR="00122D3F" w:rsidRDefault="00122D3F">
      <w:pPr>
        <w:rPr>
          <w:rFonts w:ascii="Times New Roman" w:hAnsi="Times New Roman" w:cs="Times New Roman"/>
          <w:b/>
          <w:bCs/>
          <w:sz w:val="28"/>
          <w:szCs w:val="28"/>
        </w:rPr>
      </w:pPr>
    </w:p>
    <w:p w:rsidR="00122D3F" w:rsidRDefault="00122D3F">
      <w:pPr>
        <w:rPr>
          <w:rFonts w:ascii="Times New Roman" w:hAnsi="Times New Roman" w:cs="Times New Roman"/>
          <w:b/>
          <w:bCs/>
          <w:sz w:val="28"/>
          <w:szCs w:val="28"/>
        </w:rPr>
      </w:pPr>
    </w:p>
    <w:p w:rsidR="00122D3F" w:rsidRDefault="00122D3F">
      <w:pPr>
        <w:rPr>
          <w:rFonts w:ascii="Times New Roman" w:hAnsi="Times New Roman" w:cs="Times New Roman"/>
          <w:b/>
          <w:bCs/>
          <w:sz w:val="28"/>
          <w:szCs w:val="28"/>
        </w:rPr>
      </w:pPr>
    </w:p>
    <w:p w:rsidR="00122D3F" w:rsidRDefault="00122D3F">
      <w:pPr>
        <w:rPr>
          <w:rFonts w:ascii="Times New Roman" w:hAnsi="Times New Roman" w:cs="Times New Roman"/>
          <w:b/>
          <w:bCs/>
          <w:sz w:val="28"/>
          <w:szCs w:val="28"/>
        </w:rPr>
      </w:pPr>
    </w:p>
    <w:p w:rsidR="00122D3F" w:rsidRDefault="00122D3F">
      <w:pPr>
        <w:rPr>
          <w:rFonts w:ascii="Times New Roman" w:hAnsi="Times New Roman" w:cs="Times New Roman"/>
          <w:b/>
          <w:bCs/>
          <w:sz w:val="28"/>
          <w:szCs w:val="28"/>
        </w:rPr>
      </w:pPr>
    </w:p>
    <w:p w:rsidR="007E0CBA" w:rsidRDefault="009E14BA">
      <w:pPr>
        <w:rPr>
          <w:rFonts w:ascii="Times New Roman" w:hAnsi="Times New Roman" w:cs="Times New Roman"/>
          <w:b/>
          <w:bCs/>
          <w:sz w:val="28"/>
          <w:szCs w:val="28"/>
          <w:u w:val="single"/>
        </w:rPr>
      </w:pPr>
      <w:r w:rsidRPr="009E14BA">
        <w:rPr>
          <w:rFonts w:ascii="Times New Roman" w:hAnsi="Times New Roman" w:cs="Times New Roman"/>
          <w:b/>
          <w:bCs/>
          <w:sz w:val="28"/>
          <w:szCs w:val="28"/>
        </w:rPr>
        <w:t xml:space="preserve">  </w:t>
      </w:r>
      <w:r w:rsidR="009E5D80">
        <w:rPr>
          <w:rFonts w:ascii="Times New Roman" w:hAnsi="Times New Roman" w:cs="Times New Roman"/>
          <w:b/>
          <w:bCs/>
          <w:sz w:val="28"/>
          <w:szCs w:val="28"/>
          <w:u w:val="single"/>
        </w:rPr>
        <w:t xml:space="preserve">COVID-19 </w:t>
      </w:r>
      <w:r>
        <w:rPr>
          <w:rFonts w:ascii="Times New Roman" w:hAnsi="Times New Roman" w:cs="Times New Roman"/>
          <w:b/>
          <w:bCs/>
          <w:sz w:val="28"/>
          <w:szCs w:val="28"/>
          <w:u w:val="single"/>
        </w:rPr>
        <w:t>in India: A</w:t>
      </w:r>
      <w:r w:rsidR="002D21D6">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black paradox </w:t>
      </w:r>
      <w:r w:rsidRPr="002D21D6">
        <w:rPr>
          <w:rFonts w:ascii="Times New Roman" w:hAnsi="Times New Roman" w:cs="Times New Roman"/>
          <w:b/>
          <w:bCs/>
          <w:sz w:val="28"/>
          <w:szCs w:val="28"/>
          <w:u w:val="single"/>
        </w:rPr>
        <w:t xml:space="preserve">for our value system </w:t>
      </w:r>
    </w:p>
    <w:p w:rsidR="002D3A00" w:rsidRDefault="002D3A00" w:rsidP="009E5D80">
      <w:pPr>
        <w:spacing w:line="360" w:lineRule="auto"/>
        <w:rPr>
          <w:rFonts w:ascii="Times New Roman" w:hAnsi="Times New Roman" w:cs="Times New Roman"/>
          <w:sz w:val="24"/>
          <w:szCs w:val="24"/>
        </w:rPr>
      </w:pPr>
    </w:p>
    <w:p w:rsidR="00F10B2D" w:rsidRDefault="009E5D80" w:rsidP="009E5D80">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a matter of just a month ago where we witnessed people expressing their solidarity and cheers to the frontline healthcare workers by clapping hands and banging household utensils. At that moment, we had a hypothetical random question </w:t>
      </w:r>
      <w:r w:rsidR="00A751B9">
        <w:rPr>
          <w:rFonts w:ascii="Times New Roman" w:hAnsi="Times New Roman" w:cs="Times New Roman"/>
          <w:sz w:val="24"/>
          <w:szCs w:val="24"/>
        </w:rPr>
        <w:t xml:space="preserve">lingering in our mind, “whether the common public would co-operate with the same zeal when the outbreak worsen out and the sense of psychological fear spreads out?” </w:t>
      </w:r>
      <w:r w:rsidR="00647EE7">
        <w:rPr>
          <w:rFonts w:ascii="Times New Roman" w:hAnsi="Times New Roman" w:cs="Times New Roman"/>
          <w:sz w:val="24"/>
          <w:szCs w:val="24"/>
        </w:rPr>
        <w:t xml:space="preserve">The reason for our question was few bitter incidents which happened in other countries in the face of previous epidemics. </w:t>
      </w:r>
      <w:r w:rsidR="00E425B7">
        <w:rPr>
          <w:rFonts w:ascii="Times New Roman" w:hAnsi="Times New Roman" w:cs="Times New Roman"/>
          <w:sz w:val="24"/>
          <w:szCs w:val="24"/>
        </w:rPr>
        <w:t xml:space="preserve">During previous SARS outbreak, </w:t>
      </w:r>
      <w:r w:rsidR="00647EE7" w:rsidRPr="00647EE7">
        <w:rPr>
          <w:rFonts w:ascii="Times New Roman" w:hAnsi="Times New Roman" w:cs="Times New Roman"/>
          <w:i/>
          <w:iCs/>
          <w:sz w:val="24"/>
          <w:szCs w:val="24"/>
        </w:rPr>
        <w:t>Reynolds DL et al.</w:t>
      </w:r>
      <w:r w:rsidR="00647EE7">
        <w:rPr>
          <w:rFonts w:ascii="Times New Roman" w:hAnsi="Times New Roman" w:cs="Times New Roman"/>
          <w:sz w:val="24"/>
          <w:szCs w:val="24"/>
        </w:rPr>
        <w:t xml:space="preserve"> (1) observed</w:t>
      </w:r>
      <w:r w:rsidR="00E425B7">
        <w:rPr>
          <w:rFonts w:ascii="Times New Roman" w:hAnsi="Times New Roman" w:cs="Times New Roman"/>
          <w:sz w:val="24"/>
          <w:szCs w:val="24"/>
        </w:rPr>
        <w:t xml:space="preserve"> </w:t>
      </w:r>
      <w:r w:rsidR="00647EE7">
        <w:rPr>
          <w:rFonts w:ascii="Times New Roman" w:hAnsi="Times New Roman" w:cs="Times New Roman"/>
          <w:sz w:val="24"/>
          <w:szCs w:val="24"/>
        </w:rPr>
        <w:t xml:space="preserve">that quarantined healthcare workers had significant post-epidemic stress compared to general population. Furthermore, </w:t>
      </w:r>
      <w:r w:rsidR="00E425B7">
        <w:rPr>
          <w:rFonts w:ascii="Times New Roman" w:hAnsi="Times New Roman" w:cs="Times New Roman"/>
          <w:sz w:val="24"/>
          <w:szCs w:val="24"/>
        </w:rPr>
        <w:t xml:space="preserve">they felt greater stigmatisation compared to general public and this made them manifest more avoidance behaviours and negative psychological traits after the quarantine period. </w:t>
      </w:r>
      <w:r w:rsidR="00F42B7F">
        <w:rPr>
          <w:rFonts w:ascii="Times New Roman" w:hAnsi="Times New Roman" w:cs="Times New Roman"/>
          <w:sz w:val="24"/>
          <w:szCs w:val="24"/>
        </w:rPr>
        <w:t xml:space="preserve">Similarly, evidences from Ebola virus affected countries reveal stigmatisation to be a worrisome issue among healthcare workers. </w:t>
      </w:r>
      <w:r w:rsidR="00FD4F27">
        <w:rPr>
          <w:rFonts w:ascii="Times New Roman" w:hAnsi="Times New Roman" w:cs="Times New Roman"/>
          <w:sz w:val="24"/>
          <w:szCs w:val="24"/>
        </w:rPr>
        <w:t xml:space="preserve">The sense of being rejected from neighbourhood along with intra-household tension have fuelled the fire of stigma within the epidemic (2). </w:t>
      </w:r>
    </w:p>
    <w:p w:rsidR="00647EE7" w:rsidRDefault="005E256F" w:rsidP="009E5D80">
      <w:pPr>
        <w:spacing w:line="360" w:lineRule="auto"/>
        <w:rPr>
          <w:rFonts w:ascii="Times New Roman" w:hAnsi="Times New Roman" w:cs="Times New Roman"/>
          <w:sz w:val="24"/>
          <w:szCs w:val="24"/>
        </w:rPr>
      </w:pPr>
      <w:ins w:id="27" w:author="Dinesh Kumar" w:date="2020-05-01T11:37:00Z">
        <w:r>
          <w:rPr>
            <w:rFonts w:ascii="Times New Roman" w:hAnsi="Times New Roman" w:cs="Times New Roman"/>
            <w:sz w:val="24"/>
            <w:szCs w:val="24"/>
          </w:rPr>
          <w:lastRenderedPageBreak/>
          <w:t xml:space="preserve">It can </w:t>
        </w:r>
      </w:ins>
      <w:ins w:id="28" w:author="Dinesh Kumar" w:date="2020-05-01T11:38:00Z">
        <w:r>
          <w:rPr>
            <w:rFonts w:ascii="Times New Roman" w:hAnsi="Times New Roman" w:cs="Times New Roman"/>
            <w:sz w:val="24"/>
            <w:szCs w:val="24"/>
          </w:rPr>
          <w:t xml:space="preserve">indeed </w:t>
        </w:r>
      </w:ins>
      <w:ins w:id="29" w:author="Dinesh Kumar" w:date="2020-05-01T11:37:00Z">
        <w:r>
          <w:rPr>
            <w:rFonts w:ascii="Times New Roman" w:hAnsi="Times New Roman" w:cs="Times New Roman"/>
            <w:sz w:val="24"/>
            <w:szCs w:val="24"/>
          </w:rPr>
          <w:t xml:space="preserve">be considered </w:t>
        </w:r>
      </w:ins>
      <w:ins w:id="30" w:author="Dinesh Kumar" w:date="2020-05-01T11:38:00Z">
        <w:r>
          <w:rPr>
            <w:rFonts w:ascii="Times New Roman" w:hAnsi="Times New Roman" w:cs="Times New Roman"/>
            <w:sz w:val="24"/>
            <w:szCs w:val="24"/>
          </w:rPr>
          <w:t xml:space="preserve">as a paradox in itself because patients who consider the healthcare workers as authoritative figures during their hospital stay seldom extend arms of gratitude at times of havoc. </w:t>
        </w:r>
      </w:ins>
      <w:ins w:id="31" w:author="Dinesh Kumar" w:date="2020-05-01T11:42:00Z">
        <w:r>
          <w:rPr>
            <w:rFonts w:ascii="Times New Roman" w:hAnsi="Times New Roman" w:cs="Times New Roman"/>
            <w:sz w:val="24"/>
            <w:szCs w:val="24"/>
          </w:rPr>
          <w:t xml:space="preserve">Epidemic </w:t>
        </w:r>
      </w:ins>
      <w:ins w:id="32" w:author="Dinesh Kumar" w:date="2020-05-01T11:43:00Z">
        <w:r>
          <w:rPr>
            <w:rFonts w:ascii="Times New Roman" w:hAnsi="Times New Roman" w:cs="Times New Roman"/>
            <w:sz w:val="24"/>
            <w:szCs w:val="24"/>
          </w:rPr>
          <w:t xml:space="preserve">is a time when healthcare workers are exposed to higher amount of risk analogous to soldiers during the times of war. Ironically, the </w:t>
        </w:r>
      </w:ins>
      <w:ins w:id="33" w:author="Dinesh Kumar" w:date="2020-05-01T11:45:00Z">
        <w:r>
          <w:rPr>
            <w:rFonts w:ascii="Times New Roman" w:hAnsi="Times New Roman" w:cs="Times New Roman"/>
            <w:sz w:val="24"/>
            <w:szCs w:val="24"/>
          </w:rPr>
          <w:t xml:space="preserve">risk endured by getting exposed to patients with infection is not considered on par </w:t>
        </w:r>
      </w:ins>
      <w:ins w:id="34" w:author="Dinesh Kumar" w:date="2020-05-01T11:43:00Z">
        <w:r w:rsidR="00121CD7">
          <w:rPr>
            <w:rFonts w:ascii="Times New Roman" w:hAnsi="Times New Roman" w:cs="Times New Roman"/>
            <w:sz w:val="24"/>
            <w:szCs w:val="24"/>
          </w:rPr>
          <w:t xml:space="preserve">sacrifice of soldiers. </w:t>
        </w:r>
      </w:ins>
      <w:ins w:id="35" w:author="Dinesh Kumar" w:date="2020-05-01T11:48:00Z">
        <w:r w:rsidR="00121CD7">
          <w:rPr>
            <w:rFonts w:ascii="Times New Roman" w:hAnsi="Times New Roman" w:cs="Times New Roman"/>
            <w:sz w:val="24"/>
            <w:szCs w:val="24"/>
          </w:rPr>
          <w:t>T</w:t>
        </w:r>
      </w:ins>
      <w:ins w:id="36" w:author="Dinesh Kumar" w:date="2020-05-01T11:47:00Z">
        <w:r w:rsidR="00121CD7">
          <w:rPr>
            <w:rFonts w:ascii="Times New Roman" w:hAnsi="Times New Roman" w:cs="Times New Roman"/>
            <w:sz w:val="24"/>
            <w:szCs w:val="24"/>
          </w:rPr>
          <w:t xml:space="preserve">his could either be </w:t>
        </w:r>
      </w:ins>
      <w:ins w:id="37" w:author="Dinesh Kumar" w:date="2020-05-01T11:46:00Z">
        <w:r w:rsidR="00121CD7">
          <w:rPr>
            <w:rFonts w:ascii="Times New Roman" w:hAnsi="Times New Roman" w:cs="Times New Roman"/>
            <w:sz w:val="24"/>
            <w:szCs w:val="24"/>
          </w:rPr>
          <w:t xml:space="preserve">attributed to the </w:t>
        </w:r>
      </w:ins>
      <w:ins w:id="38" w:author="Dinesh Kumar" w:date="2020-05-01T11:48:00Z">
        <w:r w:rsidR="00121CD7">
          <w:rPr>
            <w:rFonts w:ascii="Times New Roman" w:hAnsi="Times New Roman" w:cs="Times New Roman"/>
            <w:sz w:val="24"/>
            <w:szCs w:val="24"/>
          </w:rPr>
          <w:t xml:space="preserve">chronic </w:t>
        </w:r>
      </w:ins>
      <w:ins w:id="39" w:author="Dinesh Kumar" w:date="2020-05-01T11:46:00Z">
        <w:r w:rsidR="00121CD7">
          <w:rPr>
            <w:rFonts w:ascii="Times New Roman" w:hAnsi="Times New Roman" w:cs="Times New Roman"/>
            <w:sz w:val="24"/>
            <w:szCs w:val="24"/>
          </w:rPr>
          <w:t xml:space="preserve">negative portrayal about doctors in media </w:t>
        </w:r>
      </w:ins>
      <w:ins w:id="40" w:author="Dinesh Kumar" w:date="2020-05-01T11:48:00Z">
        <w:r w:rsidR="00121CD7">
          <w:rPr>
            <w:rFonts w:ascii="Times New Roman" w:hAnsi="Times New Roman" w:cs="Times New Roman"/>
            <w:sz w:val="24"/>
            <w:szCs w:val="24"/>
          </w:rPr>
          <w:t xml:space="preserve">during normal times and the </w:t>
        </w:r>
      </w:ins>
      <w:ins w:id="41" w:author="Dinesh Kumar" w:date="2020-05-01T11:49:00Z">
        <w:r w:rsidR="00121CD7">
          <w:rPr>
            <w:rFonts w:ascii="Times New Roman" w:hAnsi="Times New Roman" w:cs="Times New Roman"/>
            <w:sz w:val="24"/>
            <w:szCs w:val="24"/>
          </w:rPr>
          <w:t>disruption</w:t>
        </w:r>
      </w:ins>
      <w:ins w:id="42" w:author="Dinesh Kumar" w:date="2020-05-01T11:48:00Z">
        <w:r w:rsidR="00121CD7">
          <w:rPr>
            <w:rFonts w:ascii="Times New Roman" w:hAnsi="Times New Roman" w:cs="Times New Roman"/>
            <w:sz w:val="24"/>
            <w:szCs w:val="24"/>
          </w:rPr>
          <w:t xml:space="preserve"> </w:t>
        </w:r>
      </w:ins>
      <w:ins w:id="43" w:author="Dinesh Kumar" w:date="2020-05-01T11:49:00Z">
        <w:r w:rsidR="00121CD7">
          <w:rPr>
            <w:rFonts w:ascii="Times New Roman" w:hAnsi="Times New Roman" w:cs="Times New Roman"/>
            <w:sz w:val="24"/>
            <w:szCs w:val="24"/>
          </w:rPr>
          <w:t xml:space="preserve">of patient-physician goodwill owing to bitter experiences faced by a fraction of general population. In addition, during the times of epidemic particularly those involving dangerous contagion, the basic psychological instinct would tingle an individual </w:t>
        </w:r>
      </w:ins>
      <w:ins w:id="44" w:author="Dinesh Kumar" w:date="2020-05-01T11:54:00Z">
        <w:r w:rsidR="00121CD7">
          <w:rPr>
            <w:rFonts w:ascii="Times New Roman" w:hAnsi="Times New Roman" w:cs="Times New Roman"/>
            <w:sz w:val="24"/>
            <w:szCs w:val="24"/>
          </w:rPr>
          <w:t xml:space="preserve">either consciously or sub-consciously to evade from the physical contact circle of an healthcare worker who potentially </w:t>
        </w:r>
      </w:ins>
      <w:ins w:id="45" w:author="Dinesh Kumar" w:date="2020-05-01T11:56:00Z">
        <w:r w:rsidR="00121CD7">
          <w:rPr>
            <w:rFonts w:ascii="Times New Roman" w:hAnsi="Times New Roman" w:cs="Times New Roman"/>
            <w:sz w:val="24"/>
            <w:szCs w:val="24"/>
          </w:rPr>
          <w:t xml:space="preserve">has higher risk of carrying </w:t>
        </w:r>
      </w:ins>
      <w:ins w:id="46" w:author="Dinesh Kumar" w:date="2020-05-01T11:54:00Z">
        <w:r w:rsidR="00121CD7">
          <w:rPr>
            <w:rFonts w:ascii="Times New Roman" w:hAnsi="Times New Roman" w:cs="Times New Roman"/>
            <w:sz w:val="24"/>
            <w:szCs w:val="24"/>
          </w:rPr>
          <w:t xml:space="preserve">viral loads </w:t>
        </w:r>
      </w:ins>
      <w:ins w:id="47" w:author="Dinesh Kumar" w:date="2020-05-01T11:56:00Z">
        <w:r w:rsidR="00840004">
          <w:rPr>
            <w:rFonts w:ascii="Times New Roman" w:hAnsi="Times New Roman" w:cs="Times New Roman"/>
            <w:sz w:val="24"/>
            <w:szCs w:val="24"/>
          </w:rPr>
          <w:t xml:space="preserve">and thus could ’transmit’ the disease. </w:t>
        </w:r>
      </w:ins>
    </w:p>
    <w:p w:rsidR="00647EE7" w:rsidRDefault="00647EE7" w:rsidP="00647EE7">
      <w:pPr>
        <w:autoSpaceDE w:val="0"/>
        <w:autoSpaceDN w:val="0"/>
        <w:adjustRightInd w:val="0"/>
        <w:spacing w:after="0" w:line="240" w:lineRule="auto"/>
        <w:rPr>
          <w:rFonts w:ascii="Times New Roman" w:hAnsi="Times New Roman" w:cs="Times New Roman"/>
          <w:color w:val="231F20"/>
          <w:sz w:val="18"/>
          <w:szCs w:val="18"/>
        </w:rPr>
      </w:pPr>
    </w:p>
    <w:p w:rsidR="009E5D80" w:rsidRDefault="00A751B9" w:rsidP="009E5D80">
      <w:pPr>
        <w:spacing w:line="360" w:lineRule="auto"/>
        <w:rPr>
          <w:rFonts w:ascii="Times New Roman" w:hAnsi="Times New Roman" w:cs="Times New Roman"/>
          <w:sz w:val="24"/>
          <w:szCs w:val="24"/>
        </w:rPr>
      </w:pPr>
      <w:r>
        <w:rPr>
          <w:rFonts w:ascii="Times New Roman" w:hAnsi="Times New Roman" w:cs="Times New Roman"/>
          <w:sz w:val="24"/>
          <w:szCs w:val="24"/>
        </w:rPr>
        <w:t>Outbreaks like these would not only tax the healthcare professionals in terms of exorbitant work hours</w:t>
      </w:r>
      <w:r w:rsidR="00E425B7">
        <w:rPr>
          <w:rFonts w:ascii="Times New Roman" w:hAnsi="Times New Roman" w:cs="Times New Roman"/>
          <w:sz w:val="24"/>
          <w:szCs w:val="24"/>
        </w:rPr>
        <w:t xml:space="preserve">, </w:t>
      </w:r>
      <w:r w:rsidR="001B752F">
        <w:rPr>
          <w:rFonts w:ascii="Times New Roman" w:hAnsi="Times New Roman" w:cs="Times New Roman"/>
          <w:sz w:val="24"/>
          <w:szCs w:val="24"/>
        </w:rPr>
        <w:t>organisational shortcomings</w:t>
      </w:r>
      <w:r>
        <w:rPr>
          <w:rFonts w:ascii="Times New Roman" w:hAnsi="Times New Roman" w:cs="Times New Roman"/>
          <w:sz w:val="24"/>
          <w:szCs w:val="24"/>
        </w:rPr>
        <w:t xml:space="preserve"> and </w:t>
      </w:r>
      <w:r w:rsidR="001B752F">
        <w:rPr>
          <w:rFonts w:ascii="Times New Roman" w:hAnsi="Times New Roman" w:cs="Times New Roman"/>
          <w:sz w:val="24"/>
          <w:szCs w:val="24"/>
        </w:rPr>
        <w:t xml:space="preserve">other untold but </w:t>
      </w:r>
      <w:r>
        <w:rPr>
          <w:rFonts w:ascii="Times New Roman" w:hAnsi="Times New Roman" w:cs="Times New Roman"/>
          <w:sz w:val="24"/>
          <w:szCs w:val="24"/>
        </w:rPr>
        <w:t xml:space="preserve">moribund practicalities </w:t>
      </w:r>
      <w:r w:rsidR="00E425B7">
        <w:rPr>
          <w:rFonts w:ascii="Times New Roman" w:hAnsi="Times New Roman" w:cs="Times New Roman"/>
          <w:sz w:val="24"/>
          <w:szCs w:val="24"/>
        </w:rPr>
        <w:t xml:space="preserve">of </w:t>
      </w:r>
      <w:r>
        <w:rPr>
          <w:rFonts w:ascii="Times New Roman" w:hAnsi="Times New Roman" w:cs="Times New Roman"/>
          <w:sz w:val="24"/>
          <w:szCs w:val="24"/>
        </w:rPr>
        <w:t xml:space="preserve">our healthcare system. </w:t>
      </w:r>
      <w:r w:rsidR="001B752F">
        <w:rPr>
          <w:rFonts w:ascii="Times New Roman" w:hAnsi="Times New Roman" w:cs="Times New Roman"/>
          <w:sz w:val="24"/>
          <w:szCs w:val="24"/>
        </w:rPr>
        <w:t>They would face emotional turmoil rising due to t</w:t>
      </w:r>
      <w:r w:rsidR="00647EE7">
        <w:rPr>
          <w:rFonts w:ascii="Times New Roman" w:hAnsi="Times New Roman" w:cs="Times New Roman"/>
          <w:sz w:val="24"/>
          <w:szCs w:val="24"/>
        </w:rPr>
        <w:t xml:space="preserve">he sense of uncertainty, </w:t>
      </w:r>
      <w:r w:rsidR="00E425B7">
        <w:rPr>
          <w:rFonts w:ascii="Times New Roman" w:hAnsi="Times New Roman" w:cs="Times New Roman"/>
          <w:sz w:val="24"/>
          <w:szCs w:val="24"/>
        </w:rPr>
        <w:t xml:space="preserve">pain of being separated from loved ones, </w:t>
      </w:r>
      <w:r w:rsidR="00051AB0">
        <w:rPr>
          <w:rFonts w:ascii="Times New Roman" w:hAnsi="Times New Roman" w:cs="Times New Roman"/>
          <w:sz w:val="24"/>
          <w:szCs w:val="24"/>
        </w:rPr>
        <w:t xml:space="preserve">staying in isolation and sense of frustration. In addition, the fear of contracting disease and thought chains of getting exposed to virus are something which can’t be explained </w:t>
      </w:r>
      <w:r w:rsidR="003850BC">
        <w:rPr>
          <w:rFonts w:ascii="Times New Roman" w:hAnsi="Times New Roman" w:cs="Times New Roman"/>
          <w:sz w:val="24"/>
          <w:szCs w:val="24"/>
        </w:rPr>
        <w:t xml:space="preserve">in words. Above all, </w:t>
      </w:r>
      <w:r w:rsidR="00F16D2C">
        <w:rPr>
          <w:rFonts w:ascii="Times New Roman" w:hAnsi="Times New Roman" w:cs="Times New Roman"/>
          <w:sz w:val="24"/>
          <w:szCs w:val="24"/>
        </w:rPr>
        <w:t xml:space="preserve">we know </w:t>
      </w:r>
      <w:r w:rsidR="003850BC">
        <w:rPr>
          <w:rFonts w:ascii="Times New Roman" w:hAnsi="Times New Roman" w:cs="Times New Roman"/>
          <w:sz w:val="24"/>
          <w:szCs w:val="24"/>
        </w:rPr>
        <w:t xml:space="preserve">the alarming numbers of medical staff who have been infected and died in China and Italy </w:t>
      </w:r>
      <w:r w:rsidR="00F16D2C">
        <w:rPr>
          <w:rFonts w:ascii="Times New Roman" w:hAnsi="Times New Roman" w:cs="Times New Roman"/>
          <w:sz w:val="24"/>
          <w:szCs w:val="24"/>
        </w:rPr>
        <w:t xml:space="preserve">and this fact by itself is a big threat. </w:t>
      </w:r>
      <w:r w:rsidR="00F42B7F">
        <w:rPr>
          <w:rFonts w:ascii="Times New Roman" w:hAnsi="Times New Roman" w:cs="Times New Roman"/>
          <w:sz w:val="24"/>
          <w:szCs w:val="24"/>
        </w:rPr>
        <w:t xml:space="preserve">Considering all these, a healthcare professional would barely expect compassion and non-stigmatisation from the general population, if not being treated as heroes or being applauded at frequent interval. </w:t>
      </w:r>
    </w:p>
    <w:p w:rsidR="00F16D2C" w:rsidRDefault="003617B5" w:rsidP="009E5D80">
      <w:pPr>
        <w:spacing w:line="360" w:lineRule="auto"/>
        <w:rPr>
          <w:rFonts w:ascii="Georgia" w:hAnsi="Georgia"/>
          <w:color w:val="262626"/>
          <w:shd w:val="clear" w:color="auto" w:fill="FFFFFF"/>
        </w:rPr>
      </w:pPr>
      <w:r>
        <w:rPr>
          <w:rFonts w:ascii="Times New Roman" w:hAnsi="Times New Roman" w:cs="Times New Roman"/>
          <w:color w:val="262626"/>
          <w:sz w:val="24"/>
          <w:szCs w:val="24"/>
          <w:shd w:val="clear" w:color="auto" w:fill="FFFFFF"/>
        </w:rPr>
        <w:t xml:space="preserve">Unfortunately, the solidarity expressed towards doctors hardly got shaped out in realistic sense. We got annoyed on seeing the social media posts of healthcare professionals who were asked to vacate by their landlords and this had subsequently warranted the intervention of governments. Few healthcare professionals faced problems while transiting inter-district boundaries. </w:t>
      </w:r>
      <w:r w:rsidR="00F16D2C" w:rsidRPr="003617B5">
        <w:rPr>
          <w:rFonts w:ascii="Times New Roman" w:hAnsi="Times New Roman" w:cs="Times New Roman"/>
          <w:color w:val="262626"/>
          <w:sz w:val="24"/>
          <w:szCs w:val="24"/>
          <w:shd w:val="clear" w:color="auto" w:fill="FFFFFF"/>
        </w:rPr>
        <w:t xml:space="preserve">Now, just a few weeks later, </w:t>
      </w:r>
      <w:r>
        <w:rPr>
          <w:rFonts w:ascii="Times New Roman" w:hAnsi="Times New Roman" w:cs="Times New Roman"/>
          <w:color w:val="262626"/>
          <w:sz w:val="24"/>
          <w:szCs w:val="24"/>
          <w:shd w:val="clear" w:color="auto" w:fill="FFFFFF"/>
        </w:rPr>
        <w:t>with the</w:t>
      </w:r>
      <w:r w:rsidR="00FC6A75">
        <w:rPr>
          <w:rFonts w:ascii="Times New Roman" w:hAnsi="Times New Roman" w:cs="Times New Roman"/>
          <w:color w:val="262626"/>
          <w:sz w:val="24"/>
          <w:szCs w:val="24"/>
          <w:shd w:val="clear" w:color="auto" w:fill="FFFFFF"/>
        </w:rPr>
        <w:t xml:space="preserve"> fear about virus spreading, we got tormented by two black episodes which were literally inhumane and lacking in compassion as well. </w:t>
      </w:r>
    </w:p>
    <w:p w:rsidR="00FC6A75" w:rsidRDefault="00FC6A75" w:rsidP="00FC6A75">
      <w:pPr>
        <w:autoSpaceDE w:val="0"/>
        <w:autoSpaceDN w:val="0"/>
        <w:adjustRightInd w:val="0"/>
        <w:spacing w:after="0" w:line="360" w:lineRule="auto"/>
        <w:rPr>
          <w:rFonts w:ascii="Times New Roman" w:hAnsi="Times New Roman" w:cs="Times New Roman"/>
          <w:color w:val="262626"/>
          <w:sz w:val="24"/>
          <w:szCs w:val="24"/>
          <w:shd w:val="clear" w:color="auto" w:fill="FFFFFF"/>
        </w:rPr>
      </w:pPr>
      <w:r w:rsidRPr="00FC6A75">
        <w:rPr>
          <w:rFonts w:ascii="Times New Roman" w:hAnsi="Times New Roman" w:cs="Times New Roman"/>
          <w:color w:val="262626"/>
          <w:sz w:val="24"/>
          <w:szCs w:val="24"/>
          <w:shd w:val="clear" w:color="auto" w:fill="FFFFFF"/>
        </w:rPr>
        <w:t>The first episode is of</w:t>
      </w:r>
      <w:r w:rsidR="003D4E14">
        <w:rPr>
          <w:rFonts w:ascii="Times New Roman" w:hAnsi="Times New Roman" w:cs="Times New Roman"/>
          <w:color w:val="262626"/>
          <w:sz w:val="24"/>
          <w:szCs w:val="24"/>
          <w:shd w:val="clear" w:color="auto" w:fill="FFFFFF"/>
        </w:rPr>
        <w:t xml:space="preserve"> a 30 year old doctor</w:t>
      </w:r>
      <w:r w:rsidRPr="00FC6A75">
        <w:rPr>
          <w:rFonts w:ascii="Times New Roman" w:hAnsi="Times New Roman" w:cs="Times New Roman"/>
          <w:color w:val="262626"/>
          <w:sz w:val="24"/>
          <w:szCs w:val="24"/>
          <w:shd w:val="clear" w:color="auto" w:fill="FFFFFF"/>
        </w:rPr>
        <w:t xml:space="preserve">, who is basically a Good Samaritan and serving underprivileged people. He had started wearing mask </w:t>
      </w:r>
      <w:r w:rsidR="00362358">
        <w:rPr>
          <w:rFonts w:ascii="Times New Roman" w:hAnsi="Times New Roman" w:cs="Times New Roman"/>
          <w:color w:val="262626"/>
          <w:sz w:val="24"/>
          <w:szCs w:val="24"/>
          <w:shd w:val="clear" w:color="auto" w:fill="FFFFFF"/>
        </w:rPr>
        <w:t xml:space="preserve">and this arouse the suspicion among few villagers. Later, the disease had worsened, got diagnosed with dengue and eventually </w:t>
      </w:r>
      <w:r w:rsidR="00362358">
        <w:rPr>
          <w:rFonts w:ascii="Times New Roman" w:hAnsi="Times New Roman" w:cs="Times New Roman"/>
          <w:color w:val="262626"/>
          <w:sz w:val="24"/>
          <w:szCs w:val="24"/>
          <w:shd w:val="clear" w:color="auto" w:fill="FFFFFF"/>
        </w:rPr>
        <w:lastRenderedPageBreak/>
        <w:t xml:space="preserve">died (3). Though he was tested negative for corona virus suspicion floated in the air and this created havoc during his cremation proceedings. Eventually, the concerned officials had to flare out the fact that he hadn’t died due to COVID-19 virus and get his corpse cremated. All his years of noble service hadn’t fetched him any gratitude from the public </w:t>
      </w:r>
      <w:r w:rsidR="00AE71BF">
        <w:rPr>
          <w:rFonts w:ascii="Times New Roman" w:hAnsi="Times New Roman" w:cs="Times New Roman"/>
          <w:color w:val="262626"/>
          <w:sz w:val="24"/>
          <w:szCs w:val="24"/>
          <w:shd w:val="clear" w:color="auto" w:fill="FFFFFF"/>
        </w:rPr>
        <w:t xml:space="preserve">and this caused severe mental agony to his mother to an extent of attempting suicide. </w:t>
      </w:r>
    </w:p>
    <w:p w:rsidR="003C2D1E" w:rsidRDefault="003C2D1E" w:rsidP="00FC6A75">
      <w:pPr>
        <w:autoSpaceDE w:val="0"/>
        <w:autoSpaceDN w:val="0"/>
        <w:adjustRightInd w:val="0"/>
        <w:spacing w:after="0" w:line="360" w:lineRule="auto"/>
        <w:rPr>
          <w:rFonts w:ascii="Times New Roman" w:hAnsi="Times New Roman" w:cs="Times New Roman"/>
          <w:color w:val="262626"/>
          <w:sz w:val="24"/>
          <w:szCs w:val="24"/>
          <w:shd w:val="clear" w:color="auto" w:fill="FFFFFF"/>
        </w:rPr>
      </w:pPr>
    </w:p>
    <w:p w:rsidR="00AE71BF" w:rsidRDefault="003C2D1E" w:rsidP="00FC6A75">
      <w:pPr>
        <w:autoSpaceDE w:val="0"/>
        <w:autoSpaceDN w:val="0"/>
        <w:adjustRightInd w:val="0"/>
        <w:spacing w:after="0" w:line="360" w:lineRule="auto"/>
        <w:rPr>
          <w:ins w:id="48" w:author="Dinesh Kumar" w:date="2020-05-01T11:59:00Z"/>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The second episode was the one which rubbed salt in the bruises and made t</w:t>
      </w:r>
      <w:r w:rsidR="003D4E14">
        <w:rPr>
          <w:rFonts w:ascii="Times New Roman" w:hAnsi="Times New Roman" w:cs="Times New Roman"/>
          <w:color w:val="262626"/>
          <w:sz w:val="24"/>
          <w:szCs w:val="24"/>
          <w:shd w:val="clear" w:color="auto" w:fill="FFFFFF"/>
        </w:rPr>
        <w:t xml:space="preserve">he entire medical fraternity </w:t>
      </w:r>
      <w:r>
        <w:rPr>
          <w:rFonts w:ascii="Times New Roman" w:hAnsi="Times New Roman" w:cs="Times New Roman"/>
          <w:color w:val="262626"/>
          <w:sz w:val="24"/>
          <w:szCs w:val="24"/>
          <w:shd w:val="clear" w:color="auto" w:fill="FFFFFF"/>
        </w:rPr>
        <w:t xml:space="preserve">get anguished. </w:t>
      </w:r>
      <w:r w:rsidR="003D4E14">
        <w:rPr>
          <w:rFonts w:ascii="Times New Roman" w:hAnsi="Times New Roman" w:cs="Times New Roman"/>
          <w:color w:val="262626"/>
          <w:sz w:val="24"/>
          <w:szCs w:val="24"/>
          <w:shd w:val="clear" w:color="auto" w:fill="FFFFFF"/>
        </w:rPr>
        <w:t xml:space="preserve">A 55 year old doctor succumbed to COVID-19 after presumably contracting the disease from </w:t>
      </w:r>
      <w:r w:rsidR="00F37FA3">
        <w:rPr>
          <w:rFonts w:ascii="Times New Roman" w:hAnsi="Times New Roman" w:cs="Times New Roman"/>
          <w:color w:val="262626"/>
          <w:sz w:val="24"/>
          <w:szCs w:val="24"/>
          <w:shd w:val="clear" w:color="auto" w:fill="FFFFFF"/>
        </w:rPr>
        <w:t>patient. While his family was heading towards burial of his corpse, they were beaten up by a mob owing to the baseless rumour that burial of COVID-19 victim’s corpse in the vicinity of residential area could lead to the further spread of virus. The violence of the mob made the family members of the doctor and even helpers to run away from the spot. After long hours of struggle, the burial process was completed by another doctor who is a close friend of the victim along with two other persons including a policeman</w:t>
      </w:r>
      <w:r w:rsidR="00907FE6">
        <w:rPr>
          <w:rFonts w:ascii="Times New Roman" w:hAnsi="Times New Roman" w:cs="Times New Roman"/>
          <w:color w:val="262626"/>
          <w:sz w:val="24"/>
          <w:szCs w:val="24"/>
          <w:shd w:val="clear" w:color="auto" w:fill="FFFFFF"/>
        </w:rPr>
        <w:t xml:space="preserve"> (4)</w:t>
      </w:r>
      <w:r w:rsidR="00F37FA3">
        <w:rPr>
          <w:rFonts w:ascii="Times New Roman" w:hAnsi="Times New Roman" w:cs="Times New Roman"/>
          <w:color w:val="262626"/>
          <w:sz w:val="24"/>
          <w:szCs w:val="24"/>
          <w:shd w:val="clear" w:color="auto" w:fill="FFFFFF"/>
        </w:rPr>
        <w:t xml:space="preserve">. </w:t>
      </w:r>
      <w:r w:rsidR="00EB1D4E">
        <w:rPr>
          <w:rFonts w:ascii="Times New Roman" w:hAnsi="Times New Roman" w:cs="Times New Roman"/>
          <w:color w:val="262626"/>
          <w:sz w:val="24"/>
          <w:szCs w:val="24"/>
          <w:shd w:val="clear" w:color="auto" w:fill="FFFFFF"/>
        </w:rPr>
        <w:t xml:space="preserve">It was indeed disheartening to witness the doctor cum philanthropist getting denied a decent burial by the same people whom he had served till his last days. Though there are no chances by which a </w:t>
      </w:r>
      <w:r w:rsidR="00B27B56">
        <w:rPr>
          <w:rFonts w:ascii="Times New Roman" w:hAnsi="Times New Roman" w:cs="Times New Roman"/>
          <w:color w:val="262626"/>
          <w:sz w:val="24"/>
          <w:szCs w:val="24"/>
          <w:shd w:val="clear" w:color="auto" w:fill="FFFFFF"/>
        </w:rPr>
        <w:t xml:space="preserve">dead can spread the virus, the fear centred on the contagion had won the scientific fact. </w:t>
      </w:r>
    </w:p>
    <w:p w:rsidR="00840004" w:rsidDel="00A43E42" w:rsidRDefault="00840004" w:rsidP="00FC6A75">
      <w:pPr>
        <w:autoSpaceDE w:val="0"/>
        <w:autoSpaceDN w:val="0"/>
        <w:adjustRightInd w:val="0"/>
        <w:spacing w:after="0" w:line="360" w:lineRule="auto"/>
        <w:rPr>
          <w:del w:id="49" w:author="Dinesh Kumar" w:date="2020-05-01T12:08:00Z"/>
          <w:rFonts w:ascii="Times New Roman" w:hAnsi="Times New Roman" w:cs="Times New Roman"/>
          <w:color w:val="262626"/>
          <w:sz w:val="24"/>
          <w:szCs w:val="24"/>
          <w:shd w:val="clear" w:color="auto" w:fill="FFFFFF"/>
        </w:rPr>
      </w:pPr>
      <w:ins w:id="50" w:author="Dinesh Kumar" w:date="2020-05-01T11:59:00Z">
        <w:r>
          <w:rPr>
            <w:rFonts w:ascii="Times New Roman" w:hAnsi="Times New Roman" w:cs="Times New Roman"/>
            <w:color w:val="262626"/>
            <w:sz w:val="24"/>
            <w:szCs w:val="24"/>
            <w:shd w:val="clear" w:color="auto" w:fill="FFFFFF"/>
          </w:rPr>
          <w:t xml:space="preserve">The common point in both cases is the unwanted and exaggerated panic response of people </w:t>
        </w:r>
      </w:ins>
      <w:ins w:id="51" w:author="Dinesh Kumar" w:date="2020-05-01T12:00:00Z">
        <w:r>
          <w:rPr>
            <w:rFonts w:ascii="Times New Roman" w:hAnsi="Times New Roman" w:cs="Times New Roman"/>
            <w:color w:val="262626"/>
            <w:sz w:val="24"/>
            <w:szCs w:val="24"/>
            <w:shd w:val="clear" w:color="auto" w:fill="FFFFFF"/>
          </w:rPr>
          <w:t xml:space="preserve">in the face of an epidemic. While the </w:t>
        </w:r>
      </w:ins>
      <w:ins w:id="52" w:author="Dinesh Kumar" w:date="2020-05-01T12:04:00Z">
        <w:r>
          <w:rPr>
            <w:rFonts w:ascii="Times New Roman" w:hAnsi="Times New Roman" w:cs="Times New Roman"/>
            <w:color w:val="262626"/>
            <w:sz w:val="24"/>
            <w:szCs w:val="24"/>
            <w:shd w:val="clear" w:color="auto" w:fill="FFFFFF"/>
          </w:rPr>
          <w:t>scientific</w:t>
        </w:r>
      </w:ins>
      <w:ins w:id="53" w:author="Dinesh Kumar" w:date="2020-05-01T12:00:00Z">
        <w:r>
          <w:rPr>
            <w:rFonts w:ascii="Times New Roman" w:hAnsi="Times New Roman" w:cs="Times New Roman"/>
            <w:color w:val="262626"/>
            <w:sz w:val="24"/>
            <w:szCs w:val="24"/>
            <w:shd w:val="clear" w:color="auto" w:fill="FFFFFF"/>
          </w:rPr>
          <w:t xml:space="preserve"> </w:t>
        </w:r>
      </w:ins>
      <w:ins w:id="54" w:author="Dinesh Kumar" w:date="2020-05-01T12:04:00Z">
        <w:r>
          <w:rPr>
            <w:rFonts w:ascii="Times New Roman" w:hAnsi="Times New Roman" w:cs="Times New Roman"/>
            <w:color w:val="262626"/>
            <w:sz w:val="24"/>
            <w:szCs w:val="24"/>
            <w:shd w:val="clear" w:color="auto" w:fill="FFFFFF"/>
          </w:rPr>
          <w:t xml:space="preserve">community was debating over the number of hours the virus could last on the surface of dead body / inanimate objects, common people were flooded with </w:t>
        </w:r>
      </w:ins>
      <w:ins w:id="55" w:author="Dinesh Kumar" w:date="2020-05-01T12:06:00Z">
        <w:r w:rsidR="00A43E42">
          <w:rPr>
            <w:rFonts w:ascii="Times New Roman" w:hAnsi="Times New Roman" w:cs="Times New Roman"/>
            <w:color w:val="262626"/>
            <w:sz w:val="24"/>
            <w:szCs w:val="24"/>
            <w:shd w:val="clear" w:color="auto" w:fill="FFFFFF"/>
          </w:rPr>
          <w:t xml:space="preserve">falsified myths and cooked up stories via social media. The government could not </w:t>
        </w:r>
      </w:ins>
      <w:ins w:id="56" w:author="Dinesh Kumar" w:date="2020-05-01T12:08:00Z">
        <w:r w:rsidR="00A43E42">
          <w:rPr>
            <w:rFonts w:ascii="Times New Roman" w:hAnsi="Times New Roman" w:cs="Times New Roman"/>
            <w:color w:val="262626"/>
            <w:sz w:val="24"/>
            <w:szCs w:val="24"/>
            <w:shd w:val="clear" w:color="auto" w:fill="FFFFFF"/>
          </w:rPr>
          <w:t xml:space="preserve">largely </w:t>
        </w:r>
      </w:ins>
      <w:ins w:id="57" w:author="Dinesh Kumar" w:date="2020-05-01T12:06:00Z">
        <w:r w:rsidR="00A43E42">
          <w:rPr>
            <w:rFonts w:ascii="Times New Roman" w:hAnsi="Times New Roman" w:cs="Times New Roman"/>
            <w:color w:val="262626"/>
            <w:sz w:val="24"/>
            <w:szCs w:val="24"/>
            <w:shd w:val="clear" w:color="auto" w:fill="FFFFFF"/>
          </w:rPr>
          <w:t xml:space="preserve">spread the proven facts in a shorter period of time because the </w:t>
        </w:r>
      </w:ins>
      <w:ins w:id="58" w:author="Dinesh Kumar" w:date="2020-05-01T12:08:00Z">
        <w:r w:rsidR="00A43E42">
          <w:rPr>
            <w:rFonts w:ascii="Times New Roman" w:hAnsi="Times New Roman" w:cs="Times New Roman"/>
            <w:color w:val="262626"/>
            <w:sz w:val="24"/>
            <w:szCs w:val="24"/>
            <w:shd w:val="clear" w:color="auto" w:fill="FFFFFF"/>
          </w:rPr>
          <w:t xml:space="preserve">evidences appeared weak and contradictory. Even the </w:t>
        </w:r>
      </w:ins>
      <w:ins w:id="59" w:author="Dinesh Kumar" w:date="2020-05-01T12:10:00Z">
        <w:r w:rsidR="00A43E42">
          <w:rPr>
            <w:rFonts w:ascii="Times New Roman" w:hAnsi="Times New Roman" w:cs="Times New Roman"/>
            <w:color w:val="262626"/>
            <w:sz w:val="24"/>
            <w:szCs w:val="24"/>
            <w:shd w:val="clear" w:color="auto" w:fill="FFFFFF"/>
          </w:rPr>
          <w:t>‘thanks giving’ gesture</w:t>
        </w:r>
      </w:ins>
      <w:ins w:id="60" w:author="Dinesh Kumar" w:date="2020-05-01T12:11:00Z">
        <w:r w:rsidR="00A43E42">
          <w:rPr>
            <w:rFonts w:ascii="Times New Roman" w:hAnsi="Times New Roman" w:cs="Times New Roman"/>
            <w:color w:val="262626"/>
            <w:sz w:val="24"/>
            <w:szCs w:val="24"/>
            <w:shd w:val="clear" w:color="auto" w:fill="FFFFFF"/>
          </w:rPr>
          <w:t>s</w:t>
        </w:r>
      </w:ins>
      <w:ins w:id="61" w:author="Dinesh Kumar" w:date="2020-05-01T12:10:00Z">
        <w:r w:rsidR="00A43E42">
          <w:rPr>
            <w:rFonts w:ascii="Times New Roman" w:hAnsi="Times New Roman" w:cs="Times New Roman"/>
            <w:color w:val="262626"/>
            <w:sz w:val="24"/>
            <w:szCs w:val="24"/>
            <w:shd w:val="clear" w:color="auto" w:fill="FFFFFF"/>
          </w:rPr>
          <w:t xml:space="preserve"> were done as ceremonious ritual </w:t>
        </w:r>
      </w:ins>
      <w:ins w:id="62" w:author="Dinesh Kumar" w:date="2020-05-01T12:11:00Z">
        <w:r w:rsidR="00A43E42">
          <w:rPr>
            <w:rFonts w:ascii="Times New Roman" w:hAnsi="Times New Roman" w:cs="Times New Roman"/>
            <w:color w:val="262626"/>
            <w:sz w:val="24"/>
            <w:szCs w:val="24"/>
            <w:shd w:val="clear" w:color="auto" w:fill="FFFFFF"/>
          </w:rPr>
          <w:t xml:space="preserve">when people </w:t>
        </w:r>
      </w:ins>
      <w:ins w:id="63" w:author="Dinesh Kumar" w:date="2020-05-01T12:12:00Z">
        <w:r w:rsidR="00A43E42">
          <w:rPr>
            <w:rFonts w:ascii="Times New Roman" w:hAnsi="Times New Roman" w:cs="Times New Roman"/>
            <w:color w:val="262626"/>
            <w:sz w:val="24"/>
            <w:szCs w:val="24"/>
            <w:shd w:val="clear" w:color="auto" w:fill="FFFFFF"/>
          </w:rPr>
          <w:t>started believing</w:t>
        </w:r>
      </w:ins>
      <w:ins w:id="64" w:author="Dinesh Kumar" w:date="2020-05-01T12:11:00Z">
        <w:r w:rsidR="00A43E42">
          <w:rPr>
            <w:rFonts w:ascii="Times New Roman" w:hAnsi="Times New Roman" w:cs="Times New Roman"/>
            <w:color w:val="262626"/>
            <w:sz w:val="24"/>
            <w:szCs w:val="24"/>
            <w:shd w:val="clear" w:color="auto" w:fill="FFFFFF"/>
          </w:rPr>
          <w:t xml:space="preserve"> </w:t>
        </w:r>
      </w:ins>
      <w:ins w:id="65" w:author="Dinesh Kumar" w:date="2020-05-01T12:12:00Z">
        <w:r w:rsidR="00A43E42">
          <w:rPr>
            <w:rFonts w:ascii="Times New Roman" w:hAnsi="Times New Roman" w:cs="Times New Roman"/>
            <w:color w:val="262626"/>
            <w:sz w:val="24"/>
            <w:szCs w:val="24"/>
            <w:shd w:val="clear" w:color="auto" w:fill="FFFFFF"/>
          </w:rPr>
          <w:t xml:space="preserve">the astrological myths painted on them. </w:t>
        </w:r>
      </w:ins>
      <w:ins w:id="66" w:author="Dinesh Kumar" w:date="2020-05-01T12:16:00Z">
        <w:r w:rsidR="00C85B89">
          <w:rPr>
            <w:rFonts w:ascii="Times New Roman" w:hAnsi="Times New Roman" w:cs="Times New Roman"/>
            <w:color w:val="262626"/>
            <w:sz w:val="24"/>
            <w:szCs w:val="24"/>
            <w:shd w:val="clear" w:color="auto" w:fill="FFFFFF"/>
          </w:rPr>
          <w:t xml:space="preserve">These two incidents shook up the conscience of the government and made it implement rigorous </w:t>
        </w:r>
      </w:ins>
      <w:ins w:id="67" w:author="Dinesh Kumar" w:date="2020-05-01T12:18:00Z">
        <w:r w:rsidR="00C85B89">
          <w:rPr>
            <w:rFonts w:ascii="Times New Roman" w:hAnsi="Times New Roman" w:cs="Times New Roman"/>
            <w:color w:val="262626"/>
            <w:sz w:val="24"/>
            <w:szCs w:val="24"/>
            <w:shd w:val="clear" w:color="auto" w:fill="FFFFFF"/>
          </w:rPr>
          <w:t>punishment</w:t>
        </w:r>
      </w:ins>
      <w:ins w:id="68" w:author="Dinesh Kumar" w:date="2020-05-01T12:16:00Z">
        <w:r w:rsidR="00C85B89">
          <w:rPr>
            <w:rFonts w:ascii="Times New Roman" w:hAnsi="Times New Roman" w:cs="Times New Roman"/>
            <w:color w:val="262626"/>
            <w:sz w:val="24"/>
            <w:szCs w:val="24"/>
            <w:shd w:val="clear" w:color="auto" w:fill="FFFFFF"/>
          </w:rPr>
          <w:t xml:space="preserve"> </w:t>
        </w:r>
      </w:ins>
      <w:ins w:id="69" w:author="Dinesh Kumar" w:date="2020-05-01T12:18:00Z">
        <w:r w:rsidR="00C85B89">
          <w:rPr>
            <w:rFonts w:ascii="Times New Roman" w:hAnsi="Times New Roman" w:cs="Times New Roman"/>
            <w:color w:val="262626"/>
            <w:sz w:val="24"/>
            <w:szCs w:val="24"/>
            <w:shd w:val="clear" w:color="auto" w:fill="FFFFFF"/>
          </w:rPr>
          <w:t xml:space="preserve">for those who obstruct the burial proceedings of dead healthcare worker or any COVID-19 infected patient. </w:t>
        </w:r>
      </w:ins>
    </w:p>
    <w:p w:rsidR="00B27B56" w:rsidRDefault="00B27B56" w:rsidP="00FC6A75">
      <w:pPr>
        <w:autoSpaceDE w:val="0"/>
        <w:autoSpaceDN w:val="0"/>
        <w:adjustRightInd w:val="0"/>
        <w:spacing w:after="0" w:line="360" w:lineRule="auto"/>
        <w:rPr>
          <w:rFonts w:ascii="Times New Roman" w:hAnsi="Times New Roman" w:cs="Times New Roman"/>
          <w:color w:val="262626"/>
          <w:sz w:val="24"/>
          <w:szCs w:val="24"/>
          <w:shd w:val="clear" w:color="auto" w:fill="FFFFFF"/>
        </w:rPr>
      </w:pPr>
    </w:p>
    <w:p w:rsidR="00636F88" w:rsidRDefault="00B27B56" w:rsidP="00FC6A75">
      <w:pPr>
        <w:autoSpaceDE w:val="0"/>
        <w:autoSpaceDN w:val="0"/>
        <w:adjustRightInd w:val="0"/>
        <w:spacing w:after="0" w:line="360" w:lineRule="auto"/>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To conclude, these episodes are indeed disheartening moments for the physicians, for medical fraternity and for our society. </w:t>
      </w:r>
      <w:r w:rsidR="00B727CA">
        <w:rPr>
          <w:rFonts w:ascii="Times New Roman" w:hAnsi="Times New Roman" w:cs="Times New Roman"/>
          <w:color w:val="262626"/>
          <w:sz w:val="24"/>
          <w:szCs w:val="24"/>
          <w:shd w:val="clear" w:color="auto" w:fill="FFFFFF"/>
        </w:rPr>
        <w:t xml:space="preserve">At one end of the spectrum, healthcare professionals are portrayed as martyrs because they step up, risk their lives </w:t>
      </w:r>
      <w:r w:rsidR="00636F88">
        <w:rPr>
          <w:rFonts w:ascii="Times New Roman" w:hAnsi="Times New Roman" w:cs="Times New Roman"/>
          <w:color w:val="262626"/>
          <w:sz w:val="24"/>
          <w:szCs w:val="24"/>
          <w:shd w:val="clear" w:color="auto" w:fill="FFFFFF"/>
        </w:rPr>
        <w:t xml:space="preserve">and do not defy seeing patients and this constitutes the doctor-patient contract in spite of the risks associated with it. The least expectation of healthcare professionals is to be treated with compassion and not with callousness and unless the humanitarian bridge is kept intact, professional integrity would </w:t>
      </w:r>
      <w:r w:rsidR="00636F88">
        <w:rPr>
          <w:rFonts w:ascii="Times New Roman" w:hAnsi="Times New Roman" w:cs="Times New Roman"/>
          <w:color w:val="262626"/>
          <w:sz w:val="24"/>
          <w:szCs w:val="24"/>
          <w:shd w:val="clear" w:color="auto" w:fill="FFFFFF"/>
        </w:rPr>
        <w:lastRenderedPageBreak/>
        <w:t xml:space="preserve">dwindle over time. </w:t>
      </w:r>
      <w:r w:rsidR="000F20B0">
        <w:rPr>
          <w:rFonts w:ascii="Times New Roman" w:hAnsi="Times New Roman" w:cs="Times New Roman"/>
          <w:color w:val="262626"/>
          <w:sz w:val="24"/>
          <w:szCs w:val="24"/>
          <w:shd w:val="clear" w:color="auto" w:fill="FFFFFF"/>
        </w:rPr>
        <w:t xml:space="preserve">These acts of callousness would indeed be an additional grieve to those who get exposed to higher viral loads on daily basis. Rather than banging or showing off light, gestures of compassion should be expressed at times of need. </w:t>
      </w:r>
    </w:p>
    <w:p w:rsidR="00636F88" w:rsidRDefault="00636F88" w:rsidP="009E5D80">
      <w:pPr>
        <w:autoSpaceDE w:val="0"/>
        <w:autoSpaceDN w:val="0"/>
        <w:adjustRightInd w:val="0"/>
        <w:spacing w:after="0" w:line="240" w:lineRule="auto"/>
        <w:rPr>
          <w:rFonts w:ascii="Times New Roman" w:hAnsi="Times New Roman" w:cs="Times New Roman"/>
          <w:b/>
          <w:bCs/>
          <w:color w:val="000000"/>
          <w:sz w:val="24"/>
          <w:szCs w:val="24"/>
          <w:u w:val="single"/>
        </w:rPr>
      </w:pPr>
    </w:p>
    <w:p w:rsidR="00636F88" w:rsidRDefault="00636F88" w:rsidP="009E5D80">
      <w:pPr>
        <w:autoSpaceDE w:val="0"/>
        <w:autoSpaceDN w:val="0"/>
        <w:adjustRightInd w:val="0"/>
        <w:spacing w:after="0" w:line="240" w:lineRule="auto"/>
        <w:rPr>
          <w:rFonts w:ascii="Times New Roman" w:hAnsi="Times New Roman" w:cs="Times New Roman"/>
          <w:b/>
          <w:bCs/>
          <w:color w:val="000000"/>
          <w:sz w:val="24"/>
          <w:szCs w:val="24"/>
          <w:u w:val="single"/>
        </w:rPr>
      </w:pPr>
    </w:p>
    <w:p w:rsidR="00636F88" w:rsidRDefault="00636F88" w:rsidP="009E5D80">
      <w:pPr>
        <w:autoSpaceDE w:val="0"/>
        <w:autoSpaceDN w:val="0"/>
        <w:adjustRightInd w:val="0"/>
        <w:spacing w:after="0" w:line="240" w:lineRule="auto"/>
        <w:rPr>
          <w:rFonts w:ascii="Times New Roman" w:hAnsi="Times New Roman" w:cs="Times New Roman"/>
          <w:b/>
          <w:bCs/>
          <w:color w:val="000000"/>
          <w:sz w:val="24"/>
          <w:szCs w:val="24"/>
          <w:u w:val="single"/>
        </w:rPr>
      </w:pPr>
    </w:p>
    <w:p w:rsidR="00636F88" w:rsidRDefault="00636F88" w:rsidP="009E5D80">
      <w:pPr>
        <w:autoSpaceDE w:val="0"/>
        <w:autoSpaceDN w:val="0"/>
        <w:adjustRightInd w:val="0"/>
        <w:spacing w:after="0" w:line="240" w:lineRule="auto"/>
        <w:rPr>
          <w:rFonts w:ascii="Times New Roman" w:hAnsi="Times New Roman" w:cs="Times New Roman"/>
          <w:b/>
          <w:bCs/>
          <w:color w:val="000000"/>
          <w:sz w:val="24"/>
          <w:szCs w:val="24"/>
          <w:u w:val="single"/>
        </w:rPr>
      </w:pPr>
    </w:p>
    <w:p w:rsidR="00E425B7" w:rsidRPr="00E425B7" w:rsidRDefault="00E425B7" w:rsidP="009E5D80">
      <w:pPr>
        <w:autoSpaceDE w:val="0"/>
        <w:autoSpaceDN w:val="0"/>
        <w:adjustRightInd w:val="0"/>
        <w:spacing w:after="0" w:line="240" w:lineRule="auto"/>
        <w:rPr>
          <w:rFonts w:ascii="Times New Roman" w:hAnsi="Times New Roman" w:cs="Times New Roman"/>
          <w:b/>
          <w:bCs/>
          <w:color w:val="000000"/>
          <w:sz w:val="24"/>
          <w:szCs w:val="24"/>
          <w:u w:val="single"/>
        </w:rPr>
      </w:pPr>
      <w:r w:rsidRPr="00E425B7">
        <w:rPr>
          <w:rFonts w:ascii="Times New Roman" w:hAnsi="Times New Roman" w:cs="Times New Roman"/>
          <w:b/>
          <w:bCs/>
          <w:color w:val="000000"/>
          <w:sz w:val="24"/>
          <w:szCs w:val="24"/>
          <w:u w:val="single"/>
        </w:rPr>
        <w:t>REFERENCES:</w:t>
      </w:r>
    </w:p>
    <w:p w:rsidR="009E5D80" w:rsidRDefault="009E5D80" w:rsidP="009E5D80">
      <w:pPr>
        <w:autoSpaceDE w:val="0"/>
        <w:autoSpaceDN w:val="0"/>
        <w:adjustRightInd w:val="0"/>
        <w:spacing w:after="0" w:line="240" w:lineRule="auto"/>
        <w:rPr>
          <w:rFonts w:ascii="Times New Roman" w:hAnsi="Times New Roman" w:cs="Times New Roman"/>
          <w:color w:val="000000"/>
          <w:sz w:val="24"/>
          <w:szCs w:val="24"/>
        </w:rPr>
      </w:pPr>
    </w:p>
    <w:p w:rsidR="00E425B7" w:rsidRDefault="00E425B7" w:rsidP="00E425B7">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sidRPr="00E425B7">
        <w:rPr>
          <w:rFonts w:ascii="Times New Roman" w:hAnsi="Times New Roman" w:cs="Times New Roman"/>
          <w:color w:val="000000"/>
          <w:sz w:val="24"/>
          <w:szCs w:val="24"/>
        </w:rPr>
        <w:t xml:space="preserve">Reynolds DL, </w:t>
      </w:r>
      <w:proofErr w:type="spellStart"/>
      <w:r w:rsidRPr="00E425B7">
        <w:rPr>
          <w:rFonts w:ascii="Times New Roman" w:hAnsi="Times New Roman" w:cs="Times New Roman"/>
          <w:color w:val="000000"/>
          <w:sz w:val="24"/>
          <w:szCs w:val="24"/>
        </w:rPr>
        <w:t>Garay</w:t>
      </w:r>
      <w:proofErr w:type="spellEnd"/>
      <w:r w:rsidRPr="00E425B7">
        <w:rPr>
          <w:rFonts w:ascii="Times New Roman" w:hAnsi="Times New Roman" w:cs="Times New Roman"/>
          <w:color w:val="000000"/>
          <w:sz w:val="24"/>
          <w:szCs w:val="24"/>
        </w:rPr>
        <w:t xml:space="preserve"> JR, </w:t>
      </w:r>
      <w:proofErr w:type="spellStart"/>
      <w:r w:rsidRPr="00E425B7">
        <w:rPr>
          <w:rFonts w:ascii="Times New Roman" w:hAnsi="Times New Roman" w:cs="Times New Roman"/>
          <w:color w:val="000000"/>
          <w:sz w:val="24"/>
          <w:szCs w:val="24"/>
        </w:rPr>
        <w:t>Deamond</w:t>
      </w:r>
      <w:proofErr w:type="spellEnd"/>
      <w:r w:rsidRPr="00E425B7">
        <w:rPr>
          <w:rFonts w:ascii="Times New Roman" w:hAnsi="Times New Roman" w:cs="Times New Roman"/>
          <w:color w:val="000000"/>
          <w:sz w:val="24"/>
          <w:szCs w:val="24"/>
        </w:rPr>
        <w:t xml:space="preserve"> SL, Moran MK, Gold W, </w:t>
      </w:r>
      <w:proofErr w:type="spellStart"/>
      <w:r w:rsidRPr="00E425B7">
        <w:rPr>
          <w:rFonts w:ascii="Times New Roman" w:hAnsi="Times New Roman" w:cs="Times New Roman"/>
          <w:color w:val="000000"/>
          <w:sz w:val="24"/>
          <w:szCs w:val="24"/>
        </w:rPr>
        <w:t>Styra</w:t>
      </w:r>
      <w:proofErr w:type="spellEnd"/>
      <w:r w:rsidRPr="00E425B7">
        <w:rPr>
          <w:rFonts w:ascii="Times New Roman" w:hAnsi="Times New Roman" w:cs="Times New Roman"/>
          <w:color w:val="000000"/>
          <w:sz w:val="24"/>
          <w:szCs w:val="24"/>
        </w:rPr>
        <w:t xml:space="preserve"> R.</w:t>
      </w:r>
      <w:r>
        <w:rPr>
          <w:rFonts w:ascii="Times New Roman" w:hAnsi="Times New Roman" w:cs="Times New Roman"/>
          <w:color w:val="000000"/>
          <w:sz w:val="24"/>
          <w:szCs w:val="24"/>
        </w:rPr>
        <w:t xml:space="preserve"> </w:t>
      </w:r>
      <w:r w:rsidRPr="00E425B7">
        <w:rPr>
          <w:rFonts w:ascii="Times New Roman" w:hAnsi="Times New Roman" w:cs="Times New Roman"/>
          <w:color w:val="000000"/>
          <w:sz w:val="24"/>
          <w:szCs w:val="24"/>
        </w:rPr>
        <w:t>Understanding, compliance and psychological impact of the SARS</w:t>
      </w:r>
      <w:r>
        <w:rPr>
          <w:rFonts w:ascii="Times New Roman" w:hAnsi="Times New Roman" w:cs="Times New Roman"/>
          <w:color w:val="000000"/>
          <w:sz w:val="24"/>
          <w:szCs w:val="24"/>
        </w:rPr>
        <w:t xml:space="preserve"> </w:t>
      </w:r>
      <w:r w:rsidRPr="00E425B7">
        <w:rPr>
          <w:rFonts w:ascii="Times New Roman" w:hAnsi="Times New Roman" w:cs="Times New Roman"/>
          <w:color w:val="000000"/>
          <w:sz w:val="24"/>
          <w:szCs w:val="24"/>
        </w:rPr>
        <w:t xml:space="preserve">quarantine experience. </w:t>
      </w:r>
      <w:proofErr w:type="spellStart"/>
      <w:r w:rsidRPr="00E425B7">
        <w:rPr>
          <w:rFonts w:ascii="Times New Roman" w:hAnsi="Times New Roman" w:cs="Times New Roman"/>
          <w:color w:val="000000"/>
          <w:sz w:val="24"/>
          <w:szCs w:val="24"/>
        </w:rPr>
        <w:t>Epidemiol</w:t>
      </w:r>
      <w:proofErr w:type="spellEnd"/>
      <w:r w:rsidRPr="00E425B7">
        <w:rPr>
          <w:rFonts w:ascii="Times New Roman" w:hAnsi="Times New Roman" w:cs="Times New Roman"/>
          <w:color w:val="000000"/>
          <w:sz w:val="24"/>
          <w:szCs w:val="24"/>
        </w:rPr>
        <w:t xml:space="preserve"> Infect 2008; 136: 997–1007.</w:t>
      </w:r>
    </w:p>
    <w:p w:rsidR="00E425B7" w:rsidRDefault="00F42B7F" w:rsidP="00F42B7F">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proofErr w:type="spellStart"/>
      <w:r w:rsidRPr="00F42B7F">
        <w:rPr>
          <w:rFonts w:ascii="Times New Roman" w:hAnsi="Times New Roman" w:cs="Times New Roman"/>
          <w:color w:val="000000"/>
          <w:sz w:val="24"/>
          <w:szCs w:val="24"/>
        </w:rPr>
        <w:t>Wester</w:t>
      </w:r>
      <w:proofErr w:type="spellEnd"/>
      <w:r w:rsidRPr="00F42B7F">
        <w:rPr>
          <w:rFonts w:ascii="Times New Roman" w:hAnsi="Times New Roman" w:cs="Times New Roman"/>
          <w:color w:val="000000"/>
          <w:sz w:val="24"/>
          <w:szCs w:val="24"/>
        </w:rPr>
        <w:t xml:space="preserve"> M, </w:t>
      </w:r>
      <w:proofErr w:type="spellStart"/>
      <w:r w:rsidRPr="00F42B7F">
        <w:rPr>
          <w:rFonts w:ascii="Times New Roman" w:hAnsi="Times New Roman" w:cs="Times New Roman"/>
          <w:color w:val="000000"/>
          <w:sz w:val="24"/>
          <w:szCs w:val="24"/>
        </w:rPr>
        <w:t>Giesecke</w:t>
      </w:r>
      <w:proofErr w:type="spellEnd"/>
      <w:r w:rsidRPr="00F42B7F">
        <w:rPr>
          <w:rFonts w:ascii="Times New Roman" w:hAnsi="Times New Roman" w:cs="Times New Roman"/>
          <w:color w:val="000000"/>
          <w:sz w:val="24"/>
          <w:szCs w:val="24"/>
        </w:rPr>
        <w:t xml:space="preserve"> J. Ebola and healthcare worker stigma.</w:t>
      </w:r>
      <w:r>
        <w:rPr>
          <w:rFonts w:ascii="Times New Roman" w:hAnsi="Times New Roman" w:cs="Times New Roman"/>
          <w:color w:val="000000"/>
          <w:sz w:val="24"/>
          <w:szCs w:val="24"/>
        </w:rPr>
        <w:t xml:space="preserve"> </w:t>
      </w:r>
      <w:proofErr w:type="spellStart"/>
      <w:r w:rsidRPr="00F42B7F">
        <w:rPr>
          <w:rFonts w:ascii="Times New Roman" w:hAnsi="Times New Roman" w:cs="Times New Roman"/>
          <w:color w:val="000000"/>
          <w:sz w:val="24"/>
          <w:szCs w:val="24"/>
        </w:rPr>
        <w:t>Scand</w:t>
      </w:r>
      <w:proofErr w:type="spellEnd"/>
      <w:r w:rsidRPr="00F42B7F">
        <w:rPr>
          <w:rFonts w:ascii="Times New Roman" w:hAnsi="Times New Roman" w:cs="Times New Roman"/>
          <w:color w:val="000000"/>
          <w:sz w:val="24"/>
          <w:szCs w:val="24"/>
        </w:rPr>
        <w:t xml:space="preserve"> J Public Health 2019; 47: 99–104.</w:t>
      </w:r>
    </w:p>
    <w:p w:rsidR="00AE71BF" w:rsidRPr="00355F48" w:rsidRDefault="00AE71BF" w:rsidP="00AE71BF">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Kumar NV. </w:t>
      </w:r>
      <w:r w:rsidRPr="00AE71BF">
        <w:rPr>
          <w:rFonts w:ascii="Times New Roman" w:hAnsi="Times New Roman" w:cs="Times New Roman"/>
          <w:color w:val="000000"/>
          <w:sz w:val="24"/>
          <w:szCs w:val="24"/>
        </w:rPr>
        <w:t xml:space="preserve">A good </w:t>
      </w:r>
      <w:proofErr w:type="spellStart"/>
      <w:r w:rsidRPr="00AE71BF">
        <w:rPr>
          <w:rFonts w:ascii="Times New Roman" w:hAnsi="Times New Roman" w:cs="Times New Roman"/>
          <w:color w:val="000000"/>
          <w:sz w:val="24"/>
          <w:szCs w:val="24"/>
        </w:rPr>
        <w:t>samaritan</w:t>
      </w:r>
      <w:proofErr w:type="spellEnd"/>
      <w:r w:rsidRPr="00AE71BF">
        <w:rPr>
          <w:rFonts w:ascii="Times New Roman" w:hAnsi="Times New Roman" w:cs="Times New Roman"/>
          <w:color w:val="000000"/>
          <w:sz w:val="24"/>
          <w:szCs w:val="24"/>
        </w:rPr>
        <w:t xml:space="preserve"> from TN who chose to serve </w:t>
      </w:r>
      <w:r w:rsidR="0016543B" w:rsidRPr="00AE71BF">
        <w:rPr>
          <w:rFonts w:ascii="Times New Roman" w:hAnsi="Times New Roman" w:cs="Times New Roman"/>
          <w:color w:val="000000"/>
          <w:sz w:val="24"/>
          <w:szCs w:val="24"/>
        </w:rPr>
        <w:t>tribal</w:t>
      </w:r>
      <w:r w:rsidRPr="00AE71BF">
        <w:rPr>
          <w:rFonts w:ascii="Times New Roman" w:hAnsi="Times New Roman" w:cs="Times New Roman"/>
          <w:color w:val="000000"/>
          <w:sz w:val="24"/>
          <w:szCs w:val="24"/>
        </w:rPr>
        <w:t xml:space="preserve"> dies of dengue</w:t>
      </w:r>
      <w:r>
        <w:rPr>
          <w:rFonts w:ascii="Times New Roman" w:hAnsi="Times New Roman" w:cs="Times New Roman"/>
          <w:color w:val="000000"/>
          <w:sz w:val="24"/>
          <w:szCs w:val="24"/>
        </w:rPr>
        <w:t xml:space="preserve">. The Federal. </w:t>
      </w:r>
      <w:r w:rsidR="00355F48">
        <w:rPr>
          <w:rFonts w:ascii="Times New Roman" w:hAnsi="Times New Roman" w:cs="Times New Roman"/>
          <w:color w:val="000000"/>
          <w:sz w:val="24"/>
          <w:szCs w:val="24"/>
        </w:rPr>
        <w:t>April 15, 2020 [cited on 2020 April 22]</w:t>
      </w:r>
      <w:r w:rsidR="004574C0">
        <w:rPr>
          <w:rFonts w:ascii="Times New Roman" w:hAnsi="Times New Roman" w:cs="Times New Roman"/>
          <w:color w:val="000000"/>
          <w:sz w:val="24"/>
          <w:szCs w:val="24"/>
        </w:rPr>
        <w:t xml:space="preserve"> Available from:</w:t>
      </w:r>
      <w:r>
        <w:rPr>
          <w:rFonts w:ascii="Times New Roman" w:hAnsi="Times New Roman" w:cs="Times New Roman"/>
          <w:color w:val="000000"/>
          <w:sz w:val="24"/>
          <w:szCs w:val="24"/>
        </w:rPr>
        <w:t xml:space="preserve"> </w:t>
      </w:r>
      <w:hyperlink r:id="rId8" w:history="1">
        <w:r w:rsidRPr="00355F48">
          <w:rPr>
            <w:rStyle w:val="Hyperlink"/>
            <w:rFonts w:ascii="Times New Roman" w:hAnsi="Times New Roman" w:cs="Times New Roman"/>
            <w:sz w:val="24"/>
            <w:szCs w:val="24"/>
          </w:rPr>
          <w:t>https://thefederal.com/states/south/tamil-nadu/tn-doctor-who-chose-to-serve-tribals-dies-of-dengue/</w:t>
        </w:r>
      </w:hyperlink>
      <w:r w:rsidRPr="00355F48">
        <w:rPr>
          <w:rFonts w:ascii="Times New Roman" w:hAnsi="Times New Roman" w:cs="Times New Roman"/>
          <w:sz w:val="24"/>
          <w:szCs w:val="24"/>
        </w:rPr>
        <w:t xml:space="preserve"> </w:t>
      </w:r>
    </w:p>
    <w:p w:rsidR="004574C0" w:rsidRDefault="00445040" w:rsidP="004574C0">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proofErr w:type="spellStart"/>
      <w:r w:rsidRPr="004574C0">
        <w:rPr>
          <w:rFonts w:ascii="Times New Roman" w:hAnsi="Times New Roman" w:cs="Times New Roman"/>
          <w:color w:val="000000"/>
          <w:sz w:val="24"/>
          <w:szCs w:val="24"/>
        </w:rPr>
        <w:t>Sivapriyan</w:t>
      </w:r>
      <w:proofErr w:type="spellEnd"/>
      <w:r w:rsidRPr="004574C0">
        <w:rPr>
          <w:rFonts w:ascii="Times New Roman" w:hAnsi="Times New Roman" w:cs="Times New Roman"/>
          <w:color w:val="000000"/>
          <w:sz w:val="24"/>
          <w:szCs w:val="24"/>
        </w:rPr>
        <w:t xml:space="preserve"> ETB. A burial that was not: Chennai doctor's last rites see attacks, protest amidst coronavirus fears. Deccan Herald. April 20, 2020.</w:t>
      </w:r>
      <w:r w:rsidR="004574C0" w:rsidRPr="004574C0">
        <w:rPr>
          <w:rFonts w:ascii="Times New Roman" w:hAnsi="Times New Roman" w:cs="Times New Roman"/>
          <w:color w:val="000000"/>
          <w:sz w:val="24"/>
          <w:szCs w:val="24"/>
        </w:rPr>
        <w:t xml:space="preserve">[cited </w:t>
      </w:r>
      <w:r w:rsidR="004574C0">
        <w:rPr>
          <w:rFonts w:ascii="Times New Roman" w:hAnsi="Times New Roman" w:cs="Times New Roman"/>
          <w:color w:val="000000"/>
          <w:sz w:val="24"/>
          <w:szCs w:val="24"/>
        </w:rPr>
        <w:t>on 2020</w:t>
      </w:r>
      <w:r w:rsidR="004574C0" w:rsidRPr="004574C0">
        <w:rPr>
          <w:rFonts w:ascii="Times New Roman" w:hAnsi="Times New Roman" w:cs="Times New Roman"/>
          <w:color w:val="000000"/>
          <w:sz w:val="24"/>
          <w:szCs w:val="24"/>
        </w:rPr>
        <w:t xml:space="preserve"> </w:t>
      </w:r>
      <w:r w:rsidR="004574C0">
        <w:rPr>
          <w:rFonts w:ascii="Times New Roman" w:hAnsi="Times New Roman" w:cs="Times New Roman"/>
          <w:color w:val="000000"/>
          <w:sz w:val="24"/>
          <w:szCs w:val="24"/>
        </w:rPr>
        <w:t xml:space="preserve">April 22] </w:t>
      </w:r>
    </w:p>
    <w:p w:rsidR="00445040" w:rsidRPr="004574C0" w:rsidRDefault="004574C0" w:rsidP="004574C0">
      <w:pPr>
        <w:pStyle w:val="ListParagraph"/>
        <w:autoSpaceDE w:val="0"/>
        <w:autoSpaceDN w:val="0"/>
        <w:adjustRightInd w:val="0"/>
        <w:spacing w:after="0" w:line="360" w:lineRule="auto"/>
        <w:rPr>
          <w:rFonts w:ascii="Times New Roman" w:hAnsi="Times New Roman" w:cs="Times New Roman"/>
          <w:color w:val="000000"/>
          <w:sz w:val="24"/>
          <w:szCs w:val="24"/>
        </w:rPr>
      </w:pPr>
      <w:r w:rsidRPr="004574C0">
        <w:rPr>
          <w:rFonts w:ascii="Times New Roman" w:hAnsi="Times New Roman" w:cs="Times New Roman"/>
          <w:color w:val="000000"/>
          <w:sz w:val="24"/>
          <w:szCs w:val="24"/>
        </w:rPr>
        <w:t xml:space="preserve">Available from: </w:t>
      </w:r>
      <w:hyperlink r:id="rId9" w:history="1">
        <w:r w:rsidR="00907FE6" w:rsidRPr="004574C0">
          <w:rPr>
            <w:rStyle w:val="Hyperlink"/>
            <w:rFonts w:ascii="Times New Roman" w:hAnsi="Times New Roman" w:cs="Times New Roman"/>
            <w:sz w:val="24"/>
            <w:szCs w:val="24"/>
          </w:rPr>
          <w:t>https://www.deccanherald.com/national/south/a-burial-that-was-not-chennai-doctors-last-rites-see-attacks-protest-amidst-coronavirus-fears-827624.html</w:t>
        </w:r>
      </w:hyperlink>
      <w:r w:rsidR="00907FE6" w:rsidRPr="004574C0">
        <w:rPr>
          <w:rFonts w:ascii="Times New Roman" w:hAnsi="Times New Roman" w:cs="Times New Roman"/>
          <w:color w:val="000000"/>
          <w:sz w:val="24"/>
          <w:szCs w:val="24"/>
        </w:rPr>
        <w:t xml:space="preserve">.  </w:t>
      </w:r>
    </w:p>
    <w:p w:rsidR="009E5D80" w:rsidRDefault="009E5D80" w:rsidP="00E425B7">
      <w:pPr>
        <w:autoSpaceDE w:val="0"/>
        <w:autoSpaceDN w:val="0"/>
        <w:adjustRightInd w:val="0"/>
        <w:spacing w:after="0" w:line="360" w:lineRule="auto"/>
        <w:rPr>
          <w:rFonts w:ascii="Times New Roman" w:hAnsi="Times New Roman" w:cs="Times New Roman"/>
          <w:color w:val="000000"/>
          <w:sz w:val="24"/>
          <w:szCs w:val="24"/>
        </w:rPr>
      </w:pPr>
    </w:p>
    <w:p w:rsidR="009E5D80" w:rsidRDefault="009E5D80" w:rsidP="009E5D80">
      <w:pPr>
        <w:autoSpaceDE w:val="0"/>
        <w:autoSpaceDN w:val="0"/>
        <w:adjustRightInd w:val="0"/>
        <w:spacing w:after="0" w:line="240" w:lineRule="auto"/>
        <w:rPr>
          <w:rFonts w:ascii="Times New Roman" w:hAnsi="Times New Roman" w:cs="Times New Roman"/>
          <w:color w:val="000000"/>
          <w:sz w:val="24"/>
          <w:szCs w:val="24"/>
        </w:rPr>
      </w:pPr>
    </w:p>
    <w:p w:rsidR="00A751B9" w:rsidRDefault="00A751B9" w:rsidP="009E5D80">
      <w:pPr>
        <w:autoSpaceDE w:val="0"/>
        <w:autoSpaceDN w:val="0"/>
        <w:adjustRightInd w:val="0"/>
        <w:spacing w:after="0" w:line="240" w:lineRule="auto"/>
        <w:rPr>
          <w:rFonts w:ascii="Times New Roman" w:hAnsi="Times New Roman" w:cs="Times New Roman"/>
          <w:color w:val="000000"/>
          <w:sz w:val="24"/>
          <w:szCs w:val="24"/>
        </w:rPr>
      </w:pPr>
    </w:p>
    <w:p w:rsidR="002D21D6" w:rsidRPr="002D21D6" w:rsidRDefault="002D21D6" w:rsidP="00A751B9">
      <w:pPr>
        <w:rPr>
          <w:rFonts w:ascii="Times New Roman" w:hAnsi="Times New Roman" w:cs="Times New Roman"/>
          <w:sz w:val="28"/>
          <w:szCs w:val="28"/>
        </w:rPr>
      </w:pPr>
    </w:p>
    <w:sectPr w:rsidR="002D21D6" w:rsidRPr="002D2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A02FA"/>
    <w:multiLevelType w:val="hybridMultilevel"/>
    <w:tmpl w:val="9FECC1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5016197"/>
    <w:multiLevelType w:val="hybridMultilevel"/>
    <w:tmpl w:val="E65A9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D091967"/>
    <w:multiLevelType w:val="hybridMultilevel"/>
    <w:tmpl w:val="CA3AA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nesh Kumar">
    <w15:presenceInfo w15:providerId="None" w15:userId="Dine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19D"/>
    <w:rsid w:val="00001524"/>
    <w:rsid w:val="00051AB0"/>
    <w:rsid w:val="000F20B0"/>
    <w:rsid w:val="00121CD7"/>
    <w:rsid w:val="00122D3F"/>
    <w:rsid w:val="0016543B"/>
    <w:rsid w:val="001B752F"/>
    <w:rsid w:val="002D21D6"/>
    <w:rsid w:val="002D3A00"/>
    <w:rsid w:val="00355F48"/>
    <w:rsid w:val="003617B5"/>
    <w:rsid w:val="00362358"/>
    <w:rsid w:val="003850BC"/>
    <w:rsid w:val="003C2D1E"/>
    <w:rsid w:val="003D4E14"/>
    <w:rsid w:val="00415CBB"/>
    <w:rsid w:val="00445040"/>
    <w:rsid w:val="004574C0"/>
    <w:rsid w:val="0052167F"/>
    <w:rsid w:val="005E256F"/>
    <w:rsid w:val="00636F88"/>
    <w:rsid w:val="00647EE7"/>
    <w:rsid w:val="007E0CBA"/>
    <w:rsid w:val="00840004"/>
    <w:rsid w:val="0090719D"/>
    <w:rsid w:val="00907FE6"/>
    <w:rsid w:val="009E14BA"/>
    <w:rsid w:val="009E5D80"/>
    <w:rsid w:val="00A43E42"/>
    <w:rsid w:val="00A751B9"/>
    <w:rsid w:val="00AE71BF"/>
    <w:rsid w:val="00B27B56"/>
    <w:rsid w:val="00B727CA"/>
    <w:rsid w:val="00BF3F7B"/>
    <w:rsid w:val="00C85B89"/>
    <w:rsid w:val="00E425B7"/>
    <w:rsid w:val="00EB1D4E"/>
    <w:rsid w:val="00F10B2D"/>
    <w:rsid w:val="00F16D2C"/>
    <w:rsid w:val="00F37FA3"/>
    <w:rsid w:val="00F42B7F"/>
    <w:rsid w:val="00FC6A75"/>
    <w:rsid w:val="00FD4F2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BE7BA-6F95-4383-A03F-B247EE8B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5B7"/>
    <w:pPr>
      <w:ind w:left="720"/>
      <w:contextualSpacing/>
    </w:pPr>
  </w:style>
  <w:style w:type="character" w:styleId="Hyperlink">
    <w:name w:val="Hyperlink"/>
    <w:basedOn w:val="DefaultParagraphFont"/>
    <w:uiPriority w:val="99"/>
    <w:unhideWhenUsed/>
    <w:rsid w:val="00AE71BF"/>
    <w:rPr>
      <w:color w:val="0000FF"/>
      <w:u w:val="single"/>
    </w:rPr>
  </w:style>
  <w:style w:type="paragraph" w:styleId="BalloonText">
    <w:name w:val="Balloon Text"/>
    <w:basedOn w:val="Normal"/>
    <w:link w:val="BalloonTextChar"/>
    <w:uiPriority w:val="99"/>
    <w:semiHidden/>
    <w:unhideWhenUsed/>
    <w:rsid w:val="00F10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B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2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ederal.com/states/south/tamil-nadu/tn-doctor-who-chose-to-serve-tribals-dies-of-dengue/" TargetMode="External"/><Relationship Id="rId3" Type="http://schemas.openxmlformats.org/officeDocument/2006/relationships/settings" Target="settings.xml"/><Relationship Id="rId7" Type="http://schemas.openxmlformats.org/officeDocument/2006/relationships/hyperlink" Target="mailto:dinesh.8856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nesh.88560@gmail.com" TargetMode="External"/><Relationship Id="rId11" Type="http://schemas.microsoft.com/office/2011/relationships/people" Target="people.xml"/><Relationship Id="rId5" Type="http://schemas.openxmlformats.org/officeDocument/2006/relationships/hyperlink" Target="mailto:shuriyadinesh@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eccanherald.com/national/south/a-burial-that-was-not-chennai-doctors-last-rites-see-attacks-protest-amidst-coronavirus-fears-8276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6</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41</cp:revision>
  <dcterms:created xsi:type="dcterms:W3CDTF">2020-04-21T05:25:00Z</dcterms:created>
  <dcterms:modified xsi:type="dcterms:W3CDTF">2020-05-01T06:55:00Z</dcterms:modified>
</cp:coreProperties>
</file>