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C00E" w14:textId="7D3EDB28" w:rsidR="005A3FE2" w:rsidRPr="005253B0" w:rsidRDefault="00F23BC7" w:rsidP="007B2F36">
      <w:pPr>
        <w:pStyle w:val="NormalWeb"/>
        <w:spacing w:before="0" w:beforeAutospacing="0" w:after="0" w:afterAutospacing="0"/>
        <w:jc w:val="both"/>
        <w:rPr>
          <w:rStyle w:val="Strong"/>
          <w:rFonts w:asciiTheme="minorHAnsi" w:eastAsiaTheme="minorEastAsia" w:hAnsiTheme="minorHAnsi" w:cstheme="minorBidi"/>
          <w:color w:val="1C1E29"/>
          <w:sz w:val="22"/>
          <w:szCs w:val="20"/>
          <w:lang w:bidi="ar-SA"/>
        </w:rPr>
      </w:pPr>
      <w:r>
        <w:rPr>
          <w:rStyle w:val="Strong"/>
          <w:color w:val="1C1E29"/>
        </w:rPr>
        <w:t xml:space="preserve">Title: </w:t>
      </w:r>
      <w:bookmarkStart w:id="0" w:name="_Hlk28615043"/>
      <w:r w:rsidR="005A3FE2" w:rsidRPr="005253B0">
        <w:rPr>
          <w:rStyle w:val="Strong"/>
          <w:color w:val="1C1E29"/>
        </w:rPr>
        <w:t>National workshop on ensuring accountability and responsiveness of the private health sector in India</w:t>
      </w:r>
      <w:r w:rsidR="00056BAC">
        <w:rPr>
          <w:rStyle w:val="Strong"/>
          <w:color w:val="1C1E29"/>
        </w:rPr>
        <w:t xml:space="preserve">: a workshop report </w:t>
      </w:r>
      <w:r w:rsidR="005A3FE2" w:rsidRPr="005253B0">
        <w:rPr>
          <w:rStyle w:val="Strong"/>
          <w:color w:val="1C1E29"/>
        </w:rPr>
        <w:t> </w:t>
      </w:r>
    </w:p>
    <w:bookmarkEnd w:id="0"/>
    <w:p w14:paraId="50CFDE1A" w14:textId="7CB6F42F" w:rsidR="0040278D" w:rsidRDefault="0040278D" w:rsidP="007B2F36">
      <w:pPr>
        <w:pStyle w:val="NormalWeb"/>
        <w:spacing w:before="0" w:beforeAutospacing="0" w:after="0" w:afterAutospacing="0"/>
        <w:jc w:val="both"/>
        <w:rPr>
          <w:rStyle w:val="Strong"/>
          <w:color w:val="1C1E29"/>
        </w:rPr>
      </w:pPr>
    </w:p>
    <w:p w14:paraId="11C2B3B3" w14:textId="4D294565" w:rsidR="00F23BC7" w:rsidRDefault="00F23BC7" w:rsidP="007B2F36">
      <w:pPr>
        <w:pStyle w:val="NormalWeb"/>
        <w:spacing w:before="0" w:beforeAutospacing="0" w:after="0" w:afterAutospacing="0"/>
        <w:jc w:val="both"/>
        <w:rPr>
          <w:rStyle w:val="Strong"/>
          <w:color w:val="1C1E29"/>
        </w:rPr>
      </w:pPr>
      <w:r>
        <w:rPr>
          <w:rStyle w:val="Strong"/>
          <w:color w:val="1C1E29"/>
        </w:rPr>
        <w:t>Author- Shweta Marathe</w:t>
      </w:r>
    </w:p>
    <w:p w14:paraId="435800DE" w14:textId="222621F0" w:rsidR="00B149B1" w:rsidRDefault="00B149B1" w:rsidP="007B2F36">
      <w:pPr>
        <w:pStyle w:val="NormalWeb"/>
        <w:spacing w:before="0" w:beforeAutospacing="0" w:after="0" w:afterAutospacing="0"/>
        <w:jc w:val="both"/>
        <w:rPr>
          <w:rStyle w:val="Strong"/>
          <w:color w:val="1C1E29"/>
        </w:rPr>
      </w:pPr>
    </w:p>
    <w:p w14:paraId="2BF0AD22" w14:textId="3CA54703" w:rsidR="00B149B1" w:rsidRPr="00B149B1" w:rsidRDefault="00B149B1" w:rsidP="007B2F36">
      <w:pPr>
        <w:pStyle w:val="NormalWeb"/>
        <w:spacing w:before="0" w:beforeAutospacing="0" w:after="0" w:afterAutospacing="0"/>
        <w:jc w:val="both"/>
      </w:pPr>
      <w:r>
        <w:rPr>
          <w:b/>
          <w:bCs/>
        </w:rPr>
        <w:t xml:space="preserve">Author’s </w:t>
      </w:r>
      <w:r w:rsidR="006B71A7">
        <w:rPr>
          <w:b/>
          <w:bCs/>
        </w:rPr>
        <w:t>by-line</w:t>
      </w:r>
      <w:r>
        <w:rPr>
          <w:b/>
          <w:bCs/>
        </w:rPr>
        <w:t xml:space="preserve">- </w:t>
      </w:r>
      <w:r w:rsidRPr="00B149B1">
        <w:t xml:space="preserve">Shweta Marathe works as a health system researcher with SATHI </w:t>
      </w:r>
      <w:r w:rsidRPr="00B149B1">
        <w:rPr>
          <w:color w:val="1C1E29"/>
        </w:rPr>
        <w:t xml:space="preserve">(Support for Advocacy and Training to Health Initiatives), Pune. </w:t>
      </w:r>
    </w:p>
    <w:p w14:paraId="4A8E2E62" w14:textId="77777777" w:rsidR="00F23BC7" w:rsidRDefault="00F23BC7" w:rsidP="007B2F36">
      <w:pPr>
        <w:pStyle w:val="NormalWeb"/>
        <w:spacing w:before="0" w:beforeAutospacing="0" w:after="0" w:afterAutospacing="0"/>
        <w:jc w:val="both"/>
        <w:rPr>
          <w:rStyle w:val="Strong"/>
          <w:color w:val="1C1E29"/>
        </w:rPr>
      </w:pPr>
    </w:p>
    <w:p w14:paraId="1BBE437E" w14:textId="175C5E6E" w:rsidR="00F23BC7" w:rsidRDefault="00F23BC7" w:rsidP="007B2F36">
      <w:pPr>
        <w:pStyle w:val="NormalWeb"/>
        <w:spacing w:before="0" w:beforeAutospacing="0" w:after="0" w:afterAutospacing="0"/>
        <w:jc w:val="both"/>
        <w:rPr>
          <w:rStyle w:val="Strong"/>
          <w:color w:val="1C1E29"/>
        </w:rPr>
      </w:pPr>
      <w:r>
        <w:rPr>
          <w:rStyle w:val="Strong"/>
          <w:color w:val="1C1E29"/>
        </w:rPr>
        <w:t xml:space="preserve">Address of corresponding author- </w:t>
      </w:r>
    </w:p>
    <w:p w14:paraId="374AB3EC" w14:textId="77777777" w:rsidR="00F23BC7" w:rsidRDefault="00F23BC7" w:rsidP="007B2F36">
      <w:pPr>
        <w:pStyle w:val="NormalWeb"/>
        <w:spacing w:before="0" w:beforeAutospacing="0" w:after="0" w:afterAutospacing="0"/>
        <w:jc w:val="both"/>
        <w:rPr>
          <w:rStyle w:val="Strong"/>
          <w:b w:val="0"/>
          <w:bCs w:val="0"/>
          <w:color w:val="1C1E29"/>
        </w:rPr>
      </w:pPr>
      <w:bookmarkStart w:id="1" w:name="_Hlk28615216"/>
    </w:p>
    <w:p w14:paraId="2F976C1B" w14:textId="7585647A" w:rsidR="00F23BC7" w:rsidRPr="00F23BC7" w:rsidRDefault="00F23BC7" w:rsidP="007B2F36">
      <w:pPr>
        <w:pStyle w:val="NormalWeb"/>
        <w:spacing w:before="0" w:beforeAutospacing="0" w:after="0" w:afterAutospacing="0"/>
        <w:jc w:val="both"/>
        <w:rPr>
          <w:rStyle w:val="Strong"/>
          <w:b w:val="0"/>
          <w:bCs w:val="0"/>
          <w:color w:val="1C1E29"/>
        </w:rPr>
      </w:pPr>
      <w:r w:rsidRPr="00F23BC7">
        <w:rPr>
          <w:rStyle w:val="Strong"/>
          <w:b w:val="0"/>
          <w:bCs w:val="0"/>
          <w:color w:val="1C1E29"/>
        </w:rPr>
        <w:t>SATHI, Plot No.140, Flat No. 3 &amp; 4, Aman E Terrace, Dahanukar Colony, Kothrud,</w:t>
      </w:r>
      <w:r w:rsidRPr="00F23BC7">
        <w:rPr>
          <w:rStyle w:val="Strong"/>
          <w:b w:val="0"/>
          <w:bCs w:val="0"/>
          <w:color w:val="1C1E29"/>
        </w:rPr>
        <w:br/>
        <w:t>Pune–411029,</w:t>
      </w:r>
      <w:r w:rsidR="006B71A7">
        <w:rPr>
          <w:rStyle w:val="Strong"/>
          <w:b w:val="0"/>
          <w:bCs w:val="0"/>
          <w:color w:val="1C1E29"/>
        </w:rPr>
        <w:t xml:space="preserve"> </w:t>
      </w:r>
      <w:r w:rsidRPr="00F23BC7">
        <w:rPr>
          <w:rStyle w:val="Strong"/>
          <w:b w:val="0"/>
          <w:bCs w:val="0"/>
          <w:color w:val="1C1E29"/>
        </w:rPr>
        <w:t>Maharas</w:t>
      </w:r>
      <w:r w:rsidR="006B71A7">
        <w:rPr>
          <w:rStyle w:val="Strong"/>
          <w:b w:val="0"/>
          <w:bCs w:val="0"/>
          <w:color w:val="1C1E29"/>
        </w:rPr>
        <w:t>h</w:t>
      </w:r>
      <w:r w:rsidRPr="00F23BC7">
        <w:rPr>
          <w:rStyle w:val="Strong"/>
          <w:b w:val="0"/>
          <w:bCs w:val="0"/>
          <w:color w:val="1C1E29"/>
        </w:rPr>
        <w:t>tra, India</w:t>
      </w:r>
    </w:p>
    <w:p w14:paraId="5801B307" w14:textId="77777777" w:rsidR="000F400F" w:rsidRDefault="000F400F" w:rsidP="007B2F36">
      <w:pPr>
        <w:pStyle w:val="NormalWeb"/>
        <w:spacing w:before="0" w:beforeAutospacing="0" w:after="0" w:afterAutospacing="0"/>
        <w:jc w:val="both"/>
        <w:rPr>
          <w:rStyle w:val="Strong"/>
          <w:color w:val="1C1E29"/>
        </w:rPr>
      </w:pPr>
    </w:p>
    <w:p w14:paraId="5D7FCA0F" w14:textId="5FB258B3" w:rsidR="00F23BC7" w:rsidRPr="000F400F" w:rsidRDefault="00F23BC7" w:rsidP="007B2F36">
      <w:pPr>
        <w:pStyle w:val="NormalWeb"/>
        <w:spacing w:before="0" w:beforeAutospacing="0" w:after="0" w:afterAutospacing="0"/>
        <w:jc w:val="both"/>
        <w:rPr>
          <w:rStyle w:val="Strong"/>
          <w:b w:val="0"/>
          <w:bCs w:val="0"/>
          <w:color w:val="1C1E29"/>
        </w:rPr>
      </w:pPr>
      <w:r w:rsidRPr="000F400F">
        <w:rPr>
          <w:rStyle w:val="Strong"/>
          <w:color w:val="1C1E29"/>
        </w:rPr>
        <w:t>Email-</w:t>
      </w:r>
      <w:r w:rsidRPr="000F400F">
        <w:rPr>
          <w:rStyle w:val="Strong"/>
          <w:b w:val="0"/>
          <w:bCs w:val="0"/>
          <w:color w:val="1C1E29"/>
        </w:rPr>
        <w:t xml:space="preserve"> shweta@sathicehat.org</w:t>
      </w:r>
    </w:p>
    <w:bookmarkEnd w:id="1"/>
    <w:p w14:paraId="79B946A5" w14:textId="18F92CDA" w:rsidR="0040278D" w:rsidRDefault="0040278D" w:rsidP="007B2F36">
      <w:pPr>
        <w:pStyle w:val="NormalWeb"/>
        <w:spacing w:before="0" w:beforeAutospacing="0" w:after="0" w:afterAutospacing="0"/>
        <w:jc w:val="both"/>
        <w:rPr>
          <w:color w:val="1C1E29"/>
        </w:rPr>
      </w:pPr>
    </w:p>
    <w:p w14:paraId="2A3A73EC" w14:textId="149DAA31" w:rsidR="005253B0" w:rsidRDefault="005253B0" w:rsidP="007B2F36">
      <w:pPr>
        <w:pStyle w:val="NormalWeb"/>
        <w:spacing w:before="0" w:beforeAutospacing="0" w:after="0" w:afterAutospacing="0"/>
        <w:jc w:val="both"/>
        <w:rPr>
          <w:color w:val="1C1E29"/>
        </w:rPr>
      </w:pPr>
      <w:r w:rsidRPr="00F23BC7">
        <w:rPr>
          <w:b/>
          <w:bCs/>
          <w:color w:val="1C1E29"/>
        </w:rPr>
        <w:t>Keywords</w:t>
      </w:r>
      <w:r>
        <w:rPr>
          <w:color w:val="1C1E29"/>
        </w:rPr>
        <w:t xml:space="preserve">- Private healthcare sector, </w:t>
      </w:r>
      <w:r w:rsidR="00575768">
        <w:rPr>
          <w:color w:val="1C1E29"/>
        </w:rPr>
        <w:t xml:space="preserve">social </w:t>
      </w:r>
      <w:r>
        <w:rPr>
          <w:color w:val="1C1E29"/>
        </w:rPr>
        <w:t xml:space="preserve">accountability, regulation, universal healthcare, </w:t>
      </w:r>
      <w:r w:rsidR="006B71A7">
        <w:rPr>
          <w:color w:val="1C1E29"/>
        </w:rPr>
        <w:t xml:space="preserve">patients’ rights </w:t>
      </w:r>
    </w:p>
    <w:p w14:paraId="3CD743E7" w14:textId="77777777" w:rsidR="005253B0" w:rsidRDefault="005253B0" w:rsidP="007B2F36">
      <w:pPr>
        <w:pStyle w:val="NormalWeb"/>
        <w:spacing w:before="0" w:beforeAutospacing="0" w:after="0" w:afterAutospacing="0"/>
        <w:jc w:val="both"/>
        <w:rPr>
          <w:color w:val="1C1E29"/>
        </w:rPr>
      </w:pPr>
    </w:p>
    <w:p w14:paraId="3F9C1F13" w14:textId="78E45900" w:rsidR="005253B0" w:rsidRDefault="005253B0" w:rsidP="007B2F36">
      <w:pPr>
        <w:pStyle w:val="NormalWeb"/>
        <w:spacing w:before="0" w:beforeAutospacing="0" w:after="0" w:afterAutospacing="0"/>
        <w:jc w:val="both"/>
        <w:rPr>
          <w:color w:val="1C1E29"/>
        </w:rPr>
      </w:pPr>
      <w:r w:rsidRPr="00F23BC7">
        <w:rPr>
          <w:b/>
          <w:bCs/>
          <w:color w:val="1C1E29"/>
        </w:rPr>
        <w:t>Word count</w:t>
      </w:r>
      <w:r>
        <w:rPr>
          <w:color w:val="1C1E29"/>
        </w:rPr>
        <w:t xml:space="preserve"> -1</w:t>
      </w:r>
      <w:r w:rsidR="00A87B78">
        <w:rPr>
          <w:color w:val="1C1E29"/>
        </w:rPr>
        <w:t>7</w:t>
      </w:r>
      <w:r w:rsidR="007C7BB7">
        <w:rPr>
          <w:color w:val="1C1E29"/>
        </w:rPr>
        <w:t>30</w:t>
      </w:r>
    </w:p>
    <w:p w14:paraId="05B01F54" w14:textId="77777777" w:rsidR="00B149B1" w:rsidRDefault="00B149B1" w:rsidP="007B2F36">
      <w:pPr>
        <w:pStyle w:val="NormalWeb"/>
        <w:spacing w:before="0" w:beforeAutospacing="0" w:after="0" w:afterAutospacing="0"/>
        <w:jc w:val="both"/>
        <w:rPr>
          <w:color w:val="1C1E29"/>
        </w:rPr>
      </w:pPr>
    </w:p>
    <w:p w14:paraId="52060CE3" w14:textId="77777777" w:rsidR="00B149B1" w:rsidRDefault="00B149B1" w:rsidP="007B2F36">
      <w:pPr>
        <w:pStyle w:val="NormalWeb"/>
        <w:spacing w:before="0" w:beforeAutospacing="0" w:after="0" w:afterAutospacing="0"/>
        <w:jc w:val="both"/>
        <w:rPr>
          <w:b/>
          <w:bCs/>
          <w:color w:val="1C1E29"/>
        </w:rPr>
      </w:pPr>
    </w:p>
    <w:p w14:paraId="1BC465E8" w14:textId="2F699C05" w:rsidR="005253B0" w:rsidRPr="00A87B78" w:rsidRDefault="005253B0" w:rsidP="007B2F36">
      <w:pPr>
        <w:pStyle w:val="NormalWeb"/>
        <w:spacing w:before="0" w:beforeAutospacing="0" w:after="0" w:afterAutospacing="0"/>
        <w:jc w:val="both"/>
        <w:rPr>
          <w:b/>
          <w:bCs/>
          <w:color w:val="1C1E29"/>
        </w:rPr>
      </w:pPr>
      <w:r w:rsidRPr="00A87B78">
        <w:rPr>
          <w:b/>
          <w:bCs/>
          <w:color w:val="1C1E29"/>
        </w:rPr>
        <w:t xml:space="preserve">Introduction </w:t>
      </w:r>
    </w:p>
    <w:p w14:paraId="3156599F" w14:textId="77777777" w:rsidR="00C857B8" w:rsidRDefault="00C857B8" w:rsidP="007B2F36">
      <w:pPr>
        <w:pStyle w:val="NormalWeb"/>
        <w:spacing w:before="0" w:beforeAutospacing="0" w:after="0" w:afterAutospacing="0"/>
        <w:jc w:val="both"/>
        <w:rPr>
          <w:color w:val="1C1E29"/>
        </w:rPr>
      </w:pPr>
    </w:p>
    <w:p w14:paraId="2BAD39EF" w14:textId="10ACA741" w:rsidR="009554C3" w:rsidRDefault="005A3FE2" w:rsidP="009F4ED5">
      <w:pPr>
        <w:pStyle w:val="NormalWeb"/>
        <w:spacing w:before="0" w:beforeAutospacing="0" w:after="0" w:afterAutospacing="0"/>
        <w:jc w:val="both"/>
        <w:rPr>
          <w:color w:val="1C1E29"/>
        </w:rPr>
      </w:pPr>
      <w:r w:rsidRPr="005253B0">
        <w:rPr>
          <w:color w:val="1C1E29"/>
        </w:rPr>
        <w:t>Increasing prevalence of unethical practices such as unnecessary investigations, overcharging,</w:t>
      </w:r>
      <w:r w:rsidR="00666C5C">
        <w:rPr>
          <w:color w:val="1C1E29"/>
        </w:rPr>
        <w:t xml:space="preserve"> </w:t>
      </w:r>
      <w:r w:rsidRPr="005253B0">
        <w:rPr>
          <w:color w:val="1C1E29"/>
        </w:rPr>
        <w:t xml:space="preserve">and violation of patients’ rights </w:t>
      </w:r>
      <w:commentRangeStart w:id="2"/>
      <w:ins w:id="3" w:author="Rakhi Ghoshal" w:date="2020-01-20T10:58:00Z">
        <w:r w:rsidR="005821F5">
          <w:rPr>
            <w:color w:val="1C1E29"/>
          </w:rPr>
          <w:t xml:space="preserve">especially </w:t>
        </w:r>
        <w:commentRangeEnd w:id="2"/>
        <w:r w:rsidR="005821F5">
          <w:rPr>
            <w:rStyle w:val="CommentReference"/>
            <w:rFonts w:asciiTheme="minorHAnsi" w:eastAsiaTheme="minorHAnsi" w:hAnsiTheme="minorHAnsi" w:cstheme="minorBidi"/>
            <w:lang w:eastAsia="en-US"/>
          </w:rPr>
          <w:commentReference w:id="2"/>
        </w:r>
      </w:ins>
      <w:r w:rsidRPr="005253B0">
        <w:rPr>
          <w:color w:val="1C1E29"/>
        </w:rPr>
        <w:t xml:space="preserve">in private hospitals have drawn attention to the unregulated and </w:t>
      </w:r>
      <w:r w:rsidR="008502CB">
        <w:rPr>
          <w:color w:val="1C1E29"/>
        </w:rPr>
        <w:t xml:space="preserve">overwhelmingly </w:t>
      </w:r>
      <w:r w:rsidRPr="005253B0">
        <w:rPr>
          <w:color w:val="1C1E29"/>
        </w:rPr>
        <w:t xml:space="preserve">commercialised </w:t>
      </w:r>
      <w:ins w:id="4" w:author="Rakhi Ghoshal" w:date="2020-01-20T10:59:00Z">
        <w:r w:rsidR="005821F5">
          <w:rPr>
            <w:color w:val="1C1E29"/>
          </w:rPr>
          <w:t xml:space="preserve">nature of the </w:t>
        </w:r>
      </w:ins>
      <w:r w:rsidRPr="005253B0">
        <w:rPr>
          <w:color w:val="1C1E29"/>
        </w:rPr>
        <w:t xml:space="preserve">private healthcare sector </w:t>
      </w:r>
      <w:r w:rsidR="00666C5C">
        <w:rPr>
          <w:color w:val="1C1E29"/>
        </w:rPr>
        <w:t xml:space="preserve">in India </w:t>
      </w:r>
      <w:r w:rsidRPr="005253B0">
        <w:rPr>
          <w:color w:val="1C1E29"/>
        </w:rPr>
        <w:t>(</w:t>
      </w:r>
      <w:r w:rsidR="00366FD8" w:rsidRPr="005253B0">
        <w:rPr>
          <w:color w:val="1C1E29"/>
        </w:rPr>
        <w:t>1</w:t>
      </w:r>
      <w:r w:rsidRPr="005253B0">
        <w:rPr>
          <w:color w:val="1C1E29"/>
        </w:rPr>
        <w:t xml:space="preserve">). This </w:t>
      </w:r>
      <w:r w:rsidR="00553502">
        <w:rPr>
          <w:color w:val="1C1E29"/>
        </w:rPr>
        <w:t xml:space="preserve">situation </w:t>
      </w:r>
      <w:r w:rsidR="00666C5C" w:rsidRPr="005253B0">
        <w:rPr>
          <w:color w:val="1C1E29"/>
        </w:rPr>
        <w:t>underscores</w:t>
      </w:r>
      <w:r w:rsidRPr="005253B0">
        <w:rPr>
          <w:color w:val="1C1E29"/>
        </w:rPr>
        <w:t xml:space="preserve"> the critical need for regulation of the existing, dominant private </w:t>
      </w:r>
      <w:ins w:id="5" w:author="Rakhi Ghoshal" w:date="2020-01-20T10:59:00Z">
        <w:r w:rsidR="005821F5">
          <w:rPr>
            <w:color w:val="1C1E29"/>
          </w:rPr>
          <w:t xml:space="preserve">healthcare </w:t>
        </w:r>
      </w:ins>
      <w:r w:rsidRPr="005253B0">
        <w:rPr>
          <w:color w:val="1C1E29"/>
        </w:rPr>
        <w:t>sector</w:t>
      </w:r>
      <w:del w:id="6" w:author="Rakhi Ghoshal" w:date="2020-01-20T10:59:00Z">
        <w:r w:rsidRPr="005253B0" w:rsidDel="005821F5">
          <w:rPr>
            <w:color w:val="1C1E29"/>
          </w:rPr>
          <w:delText xml:space="preserve"> in India</w:delText>
        </w:r>
      </w:del>
      <w:r w:rsidRPr="005253B0">
        <w:rPr>
          <w:color w:val="1C1E29"/>
        </w:rPr>
        <w:t xml:space="preserve">, for its effective engagement in </w:t>
      </w:r>
      <w:commentRangeStart w:id="7"/>
      <w:r w:rsidRPr="005253B0">
        <w:rPr>
          <w:color w:val="1C1E29"/>
        </w:rPr>
        <w:t>achieving Universal Healthcare (</w:t>
      </w:r>
      <w:proofErr w:type="spellStart"/>
      <w:r w:rsidRPr="005253B0">
        <w:rPr>
          <w:color w:val="1C1E29"/>
        </w:rPr>
        <w:t>UHC</w:t>
      </w:r>
      <w:proofErr w:type="spellEnd"/>
      <w:r w:rsidRPr="005253B0">
        <w:rPr>
          <w:color w:val="1C1E29"/>
        </w:rPr>
        <w:t>)</w:t>
      </w:r>
      <w:commentRangeEnd w:id="7"/>
      <w:r w:rsidR="005821F5">
        <w:rPr>
          <w:rStyle w:val="CommentReference"/>
          <w:rFonts w:asciiTheme="minorHAnsi" w:eastAsiaTheme="minorHAnsi" w:hAnsiTheme="minorHAnsi" w:cstheme="minorBidi"/>
          <w:lang w:eastAsia="en-US"/>
        </w:rPr>
        <w:commentReference w:id="7"/>
      </w:r>
      <w:r w:rsidRPr="005253B0">
        <w:rPr>
          <w:color w:val="1C1E29"/>
        </w:rPr>
        <w:t xml:space="preserve">. </w:t>
      </w:r>
      <w:r w:rsidR="00666C5C">
        <w:rPr>
          <w:color w:val="1C1E29"/>
        </w:rPr>
        <w:t>In order t</w:t>
      </w:r>
      <w:r w:rsidRPr="005253B0">
        <w:rPr>
          <w:color w:val="1C1E29"/>
        </w:rPr>
        <w:t xml:space="preserve">o deliberate upon </w:t>
      </w:r>
      <w:ins w:id="8" w:author="Rakhi Ghoshal" w:date="2020-01-20T11:00:00Z">
        <w:r w:rsidR="005821F5">
          <w:rPr>
            <w:color w:val="1C1E29"/>
          </w:rPr>
          <w:t xml:space="preserve">the </w:t>
        </w:r>
      </w:ins>
      <w:r w:rsidRPr="005253B0">
        <w:rPr>
          <w:color w:val="1C1E29"/>
        </w:rPr>
        <w:t xml:space="preserve">social accountability of </w:t>
      </w:r>
      <w:ins w:id="9" w:author="Rakhi Ghoshal" w:date="2020-01-20T11:00:00Z">
        <w:r w:rsidR="005821F5">
          <w:rPr>
            <w:color w:val="1C1E29"/>
          </w:rPr>
          <w:t xml:space="preserve">the </w:t>
        </w:r>
      </w:ins>
      <w:r w:rsidRPr="005253B0">
        <w:rPr>
          <w:color w:val="1C1E29"/>
        </w:rPr>
        <w:t xml:space="preserve">private </w:t>
      </w:r>
      <w:commentRangeStart w:id="10"/>
      <w:r w:rsidRPr="005253B0">
        <w:rPr>
          <w:color w:val="1C1E29"/>
        </w:rPr>
        <w:t>health sector</w:t>
      </w:r>
      <w:commentRangeEnd w:id="10"/>
      <w:r w:rsidR="005821F5">
        <w:rPr>
          <w:rStyle w:val="CommentReference"/>
          <w:rFonts w:asciiTheme="minorHAnsi" w:eastAsiaTheme="minorHAnsi" w:hAnsiTheme="minorHAnsi" w:cstheme="minorBidi"/>
          <w:lang w:eastAsia="en-US"/>
        </w:rPr>
        <w:commentReference w:id="10"/>
      </w:r>
      <w:r w:rsidRPr="005253B0">
        <w:rPr>
          <w:color w:val="1C1E29"/>
        </w:rPr>
        <w:t>, a two</w:t>
      </w:r>
      <w:ins w:id="11" w:author="Rakhi Ghoshal" w:date="2020-01-20T11:01:00Z">
        <w:r w:rsidR="005821F5">
          <w:rPr>
            <w:color w:val="1C1E29"/>
          </w:rPr>
          <w:t>-</w:t>
        </w:r>
      </w:ins>
      <w:del w:id="12" w:author="Rakhi Ghoshal" w:date="2020-01-20T11:01:00Z">
        <w:r w:rsidRPr="005253B0" w:rsidDel="005821F5">
          <w:rPr>
            <w:color w:val="1C1E29"/>
          </w:rPr>
          <w:delText xml:space="preserve"> </w:delText>
        </w:r>
      </w:del>
      <w:r w:rsidRPr="005253B0">
        <w:rPr>
          <w:color w:val="1C1E29"/>
        </w:rPr>
        <w:t>day</w:t>
      </w:r>
      <w:del w:id="13" w:author="Rakhi Ghoshal" w:date="2020-01-20T11:01:00Z">
        <w:r w:rsidRPr="005253B0" w:rsidDel="005821F5">
          <w:rPr>
            <w:color w:val="1C1E29"/>
          </w:rPr>
          <w:delText>s</w:delText>
        </w:r>
      </w:del>
      <w:r w:rsidRPr="005253B0">
        <w:rPr>
          <w:color w:val="1C1E29"/>
        </w:rPr>
        <w:t xml:space="preserve"> national level workshop </w:t>
      </w:r>
      <w:ins w:id="14" w:author="Rakhi Ghoshal" w:date="2020-01-20T11:01:00Z">
        <w:r w:rsidR="005821F5" w:rsidRPr="005253B0">
          <w:rPr>
            <w:color w:val="1C1E29"/>
          </w:rPr>
          <w:t>on ‘ensuring accountability and responsiveness of the private health sector in India’</w:t>
        </w:r>
        <w:r w:rsidR="005821F5">
          <w:rPr>
            <w:color w:val="1C1E29"/>
          </w:rPr>
          <w:t xml:space="preserve">, </w:t>
        </w:r>
      </w:ins>
      <w:r w:rsidRPr="005253B0">
        <w:rPr>
          <w:color w:val="1C1E29"/>
        </w:rPr>
        <w:t xml:space="preserve">was </w:t>
      </w:r>
      <w:del w:id="15" w:author="Rakhi Ghoshal" w:date="2020-01-20T11:01:00Z">
        <w:r w:rsidR="00666C5C" w:rsidDel="005821F5">
          <w:rPr>
            <w:color w:val="1C1E29"/>
          </w:rPr>
          <w:delText xml:space="preserve">jointly </w:delText>
        </w:r>
      </w:del>
      <w:ins w:id="16" w:author="Rakhi Ghoshal" w:date="2020-01-20T11:01:00Z">
        <w:r w:rsidR="005821F5">
          <w:rPr>
            <w:color w:val="1C1E29"/>
          </w:rPr>
          <w:t>co-</w:t>
        </w:r>
      </w:ins>
      <w:r w:rsidRPr="005253B0">
        <w:rPr>
          <w:color w:val="1C1E29"/>
        </w:rPr>
        <w:t xml:space="preserve">organised by </w:t>
      </w:r>
      <w:proofErr w:type="spellStart"/>
      <w:r w:rsidRPr="005253B0">
        <w:rPr>
          <w:color w:val="1C1E29"/>
        </w:rPr>
        <w:t>SATHI</w:t>
      </w:r>
      <w:proofErr w:type="spellEnd"/>
      <w:r w:rsidRPr="005253B0">
        <w:rPr>
          <w:color w:val="1C1E29"/>
        </w:rPr>
        <w:t xml:space="preserve"> (</w:t>
      </w:r>
      <w:r w:rsidR="00062EED" w:rsidRPr="005253B0">
        <w:rPr>
          <w:color w:val="1C1E29"/>
        </w:rPr>
        <w:t>Support for Advocacy and Training to Health Initiatives</w:t>
      </w:r>
      <w:r w:rsidRPr="005253B0">
        <w:rPr>
          <w:color w:val="1C1E29"/>
        </w:rPr>
        <w:t xml:space="preserve">) and Jan Swasthya Abhiyan </w:t>
      </w:r>
      <w:r w:rsidR="00666C5C">
        <w:rPr>
          <w:color w:val="1C1E29"/>
        </w:rPr>
        <w:t>on 26-27 November 2019 at Delhi,</w:t>
      </w:r>
      <w:del w:id="17" w:author="Rakhi Ghoshal" w:date="2020-01-20T11:01:00Z">
        <w:r w:rsidR="00666C5C" w:rsidDel="005821F5">
          <w:rPr>
            <w:color w:val="1C1E29"/>
          </w:rPr>
          <w:delText xml:space="preserve"> </w:delText>
        </w:r>
        <w:r w:rsidRPr="005253B0" w:rsidDel="005821F5">
          <w:rPr>
            <w:color w:val="1C1E29"/>
          </w:rPr>
          <w:delText>on ‘ensuring accountability and responsiveness of the private health sector in India’</w:delText>
        </w:r>
      </w:del>
      <w:r w:rsidRPr="005253B0">
        <w:rPr>
          <w:color w:val="1C1E29"/>
        </w:rPr>
        <w:t xml:space="preserve">. </w:t>
      </w:r>
      <w:ins w:id="18" w:author="Rakhi Ghoshal" w:date="2020-01-20T11:02:00Z">
        <w:r w:rsidR="005821F5">
          <w:rPr>
            <w:color w:val="1C1E29"/>
          </w:rPr>
          <w:t xml:space="preserve">The workshop </w:t>
        </w:r>
      </w:ins>
      <w:del w:id="19" w:author="Rakhi Ghoshal" w:date="2020-01-20T11:02:00Z">
        <w:r w:rsidR="00666C5C" w:rsidDel="005821F5">
          <w:rPr>
            <w:color w:val="1C1E29"/>
          </w:rPr>
          <w:delText>It</w:delText>
        </w:r>
        <w:r w:rsidRPr="005253B0" w:rsidDel="005821F5">
          <w:rPr>
            <w:color w:val="1C1E29"/>
          </w:rPr>
          <w:delText xml:space="preserve"> </w:delText>
        </w:r>
      </w:del>
      <w:r w:rsidRPr="005253B0">
        <w:rPr>
          <w:color w:val="1C1E29"/>
        </w:rPr>
        <w:t xml:space="preserve">was attended by </w:t>
      </w:r>
      <w:ins w:id="20" w:author="Rakhi Ghoshal" w:date="2020-01-20T11:02:00Z">
        <w:r w:rsidR="005821F5">
          <w:rPr>
            <w:color w:val="1C1E29"/>
          </w:rPr>
          <w:t xml:space="preserve">close to </w:t>
        </w:r>
      </w:ins>
      <w:del w:id="21" w:author="Rakhi Ghoshal" w:date="2020-01-20T11:02:00Z">
        <w:r w:rsidRPr="005253B0" w:rsidDel="005821F5">
          <w:rPr>
            <w:color w:val="1C1E29"/>
          </w:rPr>
          <w:delText xml:space="preserve">around </w:delText>
        </w:r>
      </w:del>
      <w:r w:rsidRPr="005253B0">
        <w:rPr>
          <w:color w:val="1C1E29"/>
        </w:rPr>
        <w:t xml:space="preserve">60 participants including health activists, public </w:t>
      </w:r>
      <w:r w:rsidR="009554C3" w:rsidRPr="005253B0">
        <w:rPr>
          <w:color w:val="1C1E29"/>
        </w:rPr>
        <w:t>health</w:t>
      </w:r>
      <w:r w:rsidR="009554C3">
        <w:rPr>
          <w:color w:val="1C1E29"/>
        </w:rPr>
        <w:t xml:space="preserve"> professionals</w:t>
      </w:r>
      <w:r w:rsidRPr="005253B0">
        <w:rPr>
          <w:color w:val="1C1E29"/>
        </w:rPr>
        <w:t>, practicing doctors, researchers and policy makers</w:t>
      </w:r>
      <w:r w:rsidR="00192433">
        <w:rPr>
          <w:color w:val="1C1E29"/>
        </w:rPr>
        <w:t xml:space="preserve"> from across India</w:t>
      </w:r>
      <w:r w:rsidRPr="005253B0">
        <w:rPr>
          <w:color w:val="1C1E29"/>
        </w:rPr>
        <w:t xml:space="preserve">. Building upon political economy and transformations in healthcare, key components </w:t>
      </w:r>
      <w:r w:rsidR="00883007">
        <w:rPr>
          <w:color w:val="1C1E29"/>
        </w:rPr>
        <w:t xml:space="preserve">for </w:t>
      </w:r>
      <w:r w:rsidRPr="005253B0">
        <w:rPr>
          <w:color w:val="1C1E29"/>
        </w:rPr>
        <w:t xml:space="preserve">regulation and accountability </w:t>
      </w:r>
      <w:r w:rsidR="00883007">
        <w:rPr>
          <w:color w:val="1C1E29"/>
        </w:rPr>
        <w:t xml:space="preserve">of private sector </w:t>
      </w:r>
      <w:r w:rsidRPr="005253B0">
        <w:rPr>
          <w:color w:val="1C1E29"/>
        </w:rPr>
        <w:t>such as patients’ rights, Grievance Redressal mechanisms, enactment of Clinical Establishment Act</w:t>
      </w:r>
      <w:r w:rsidR="00BF4BA4">
        <w:rPr>
          <w:color w:val="1C1E29"/>
        </w:rPr>
        <w:t>,</w:t>
      </w:r>
      <w:r w:rsidRPr="005253B0">
        <w:rPr>
          <w:color w:val="1C1E29"/>
        </w:rPr>
        <w:t xml:space="preserve"> Standard Treatment Guidelines) and rate regulation were intensely brainstormed </w:t>
      </w:r>
      <w:ins w:id="22" w:author="Rakhi Ghoshal" w:date="2020-01-20T11:02:00Z">
        <w:r w:rsidR="005821F5">
          <w:rPr>
            <w:color w:val="1C1E29"/>
          </w:rPr>
          <w:t>over the sessions</w:t>
        </w:r>
      </w:ins>
      <w:del w:id="23" w:author="Rakhi Ghoshal" w:date="2020-01-20T11:02:00Z">
        <w:r w:rsidRPr="005253B0" w:rsidDel="005821F5">
          <w:rPr>
            <w:color w:val="1C1E29"/>
          </w:rPr>
          <w:delText>during the workshop</w:delText>
        </w:r>
      </w:del>
      <w:r w:rsidRPr="009F4ED5">
        <w:rPr>
          <w:color w:val="1C1E29"/>
        </w:rPr>
        <w:t>.</w:t>
      </w:r>
      <w:r w:rsidR="009F4ED5" w:rsidRPr="009F4ED5">
        <w:rPr>
          <w:color w:val="1C1E29"/>
        </w:rPr>
        <w:t xml:space="preserve"> </w:t>
      </w:r>
      <w:r w:rsidR="009F4ED5" w:rsidRPr="007B2F36">
        <w:t>The</w:t>
      </w:r>
      <w:r w:rsidR="009F4ED5">
        <w:t>se</w:t>
      </w:r>
      <w:r w:rsidR="009F4ED5" w:rsidRPr="007B2F36">
        <w:t xml:space="preserve"> </w:t>
      </w:r>
      <w:r w:rsidR="009F4ED5" w:rsidRPr="007B2F36">
        <w:rPr>
          <w:color w:val="1C1E29"/>
        </w:rPr>
        <w:t xml:space="preserve">deliberations were important to unpack </w:t>
      </w:r>
      <w:r w:rsidR="009F4ED5">
        <w:rPr>
          <w:color w:val="1C1E29"/>
        </w:rPr>
        <w:t xml:space="preserve">the key components for regulation of </w:t>
      </w:r>
      <w:ins w:id="24" w:author="Rakhi Ghoshal" w:date="2020-01-20T11:02:00Z">
        <w:r w:rsidR="005821F5">
          <w:rPr>
            <w:color w:val="1C1E29"/>
          </w:rPr>
          <w:t xml:space="preserve">the </w:t>
        </w:r>
      </w:ins>
      <w:r w:rsidR="009F4ED5">
        <w:rPr>
          <w:color w:val="1C1E29"/>
        </w:rPr>
        <w:t xml:space="preserve">private </w:t>
      </w:r>
      <w:ins w:id="25" w:author="Rakhi Ghoshal" w:date="2020-01-20T11:02:00Z">
        <w:r w:rsidR="005821F5">
          <w:rPr>
            <w:color w:val="1C1E29"/>
          </w:rPr>
          <w:t xml:space="preserve">healthcare </w:t>
        </w:r>
      </w:ins>
      <w:r w:rsidR="009F4ED5">
        <w:rPr>
          <w:color w:val="1C1E29"/>
        </w:rPr>
        <w:t xml:space="preserve">sector and </w:t>
      </w:r>
      <w:ins w:id="26" w:author="Rakhi Ghoshal" w:date="2020-01-20T11:02:00Z">
        <w:r w:rsidR="005821F5">
          <w:rPr>
            <w:color w:val="1C1E29"/>
          </w:rPr>
          <w:t xml:space="preserve">it </w:t>
        </w:r>
      </w:ins>
      <w:r w:rsidR="009F4ED5">
        <w:rPr>
          <w:color w:val="1C1E29"/>
        </w:rPr>
        <w:t xml:space="preserve">highlighted </w:t>
      </w:r>
      <w:ins w:id="27" w:author="Rakhi Ghoshal" w:date="2020-01-20T11:03:00Z">
        <w:r w:rsidR="005821F5">
          <w:rPr>
            <w:color w:val="1C1E29"/>
          </w:rPr>
          <w:t xml:space="preserve">the </w:t>
        </w:r>
      </w:ins>
      <w:r w:rsidR="009F4ED5">
        <w:rPr>
          <w:color w:val="1C1E29"/>
        </w:rPr>
        <w:t>challenges in each one. The workshop also</w:t>
      </w:r>
      <w:r w:rsidR="009F4ED5" w:rsidRPr="007B2F36">
        <w:rPr>
          <w:color w:val="1C1E29"/>
        </w:rPr>
        <w:t xml:space="preserve"> helped to build consensus and engagement amongst diverse stakeholder groups on </w:t>
      </w:r>
      <w:del w:id="28" w:author="Rakhi Ghoshal" w:date="2020-01-20T11:03:00Z">
        <w:r w:rsidR="009F4ED5" w:rsidRPr="007B2F36" w:rsidDel="005821F5">
          <w:rPr>
            <w:color w:val="1C1E29"/>
          </w:rPr>
          <w:delText xml:space="preserve">this </w:delText>
        </w:r>
      </w:del>
      <w:ins w:id="29" w:author="Rakhi Ghoshal" w:date="2020-01-20T11:03:00Z">
        <w:r w:rsidR="005821F5">
          <w:rPr>
            <w:color w:val="1C1E29"/>
          </w:rPr>
          <w:t xml:space="preserve">the various </w:t>
        </w:r>
      </w:ins>
      <w:r w:rsidR="009F4ED5" w:rsidRPr="007B2F36">
        <w:rPr>
          <w:color w:val="1C1E29"/>
        </w:rPr>
        <w:t>issue</w:t>
      </w:r>
      <w:ins w:id="30" w:author="Rakhi Ghoshal" w:date="2020-01-20T11:03:00Z">
        <w:r w:rsidR="005821F5">
          <w:rPr>
            <w:color w:val="1C1E29"/>
          </w:rPr>
          <w:t>s (make this plural as there were surely multiple issues?)</w:t>
        </w:r>
      </w:ins>
      <w:r w:rsidR="009F4ED5">
        <w:rPr>
          <w:color w:val="1C1E29"/>
        </w:rPr>
        <w:t xml:space="preserve">. </w:t>
      </w:r>
      <w:r w:rsidR="009F4ED5">
        <w:rPr>
          <w:highlight w:val="yellow"/>
        </w:rPr>
        <w:t xml:space="preserve"> </w:t>
      </w:r>
    </w:p>
    <w:p w14:paraId="63F8405C" w14:textId="77777777" w:rsidR="009554C3" w:rsidRDefault="009554C3" w:rsidP="009554C3">
      <w:pPr>
        <w:pStyle w:val="NormalWeb"/>
        <w:spacing w:before="0" w:beforeAutospacing="0" w:after="0" w:afterAutospacing="0"/>
        <w:jc w:val="both"/>
        <w:rPr>
          <w:color w:val="1C1E29"/>
        </w:rPr>
      </w:pPr>
    </w:p>
    <w:p w14:paraId="52FABB6C" w14:textId="77777777" w:rsidR="007B17D8" w:rsidRDefault="007B17D8" w:rsidP="007B2F36">
      <w:pPr>
        <w:pStyle w:val="NormalWeb"/>
        <w:spacing w:before="0" w:beforeAutospacing="0" w:after="0" w:afterAutospacing="0"/>
        <w:jc w:val="both"/>
        <w:rPr>
          <w:b/>
          <w:bCs/>
          <w:color w:val="1C1E29"/>
        </w:rPr>
      </w:pPr>
    </w:p>
    <w:p w14:paraId="58405985" w14:textId="548A26AE"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Setting the context- political economy of healthcare </w:t>
      </w:r>
    </w:p>
    <w:p w14:paraId="4A49FAC6" w14:textId="77777777" w:rsidR="00C857B8" w:rsidRDefault="00C857B8" w:rsidP="007B2F36">
      <w:pPr>
        <w:pStyle w:val="NormalWeb"/>
        <w:spacing w:before="0" w:beforeAutospacing="0" w:after="0" w:afterAutospacing="0"/>
        <w:jc w:val="both"/>
        <w:rPr>
          <w:color w:val="1C1E29"/>
        </w:rPr>
      </w:pPr>
    </w:p>
    <w:p w14:paraId="61D01AAB" w14:textId="3CD9B109" w:rsidR="005A3FE2" w:rsidRDefault="005A3FE2" w:rsidP="007B2F36">
      <w:pPr>
        <w:pStyle w:val="NormalWeb"/>
        <w:spacing w:before="0" w:beforeAutospacing="0" w:after="0" w:afterAutospacing="0"/>
        <w:jc w:val="both"/>
        <w:rPr>
          <w:color w:val="1C1E29"/>
        </w:rPr>
      </w:pPr>
      <w:r w:rsidRPr="005253B0">
        <w:rPr>
          <w:color w:val="1C1E29"/>
        </w:rPr>
        <w:t xml:space="preserve">In the introductory address, </w:t>
      </w:r>
      <w:r w:rsidR="006011BB">
        <w:rPr>
          <w:color w:val="1C1E29"/>
        </w:rPr>
        <w:t xml:space="preserve">Dr </w:t>
      </w:r>
      <w:r w:rsidRPr="005253B0">
        <w:rPr>
          <w:color w:val="1C1E29"/>
        </w:rPr>
        <w:t>Abhay Shukla</w:t>
      </w:r>
      <w:r w:rsidR="006A5E6F">
        <w:rPr>
          <w:color w:val="1C1E29"/>
        </w:rPr>
        <w:t xml:space="preserve"> from </w:t>
      </w:r>
      <w:proofErr w:type="spellStart"/>
      <w:r w:rsidR="006A5E6F">
        <w:rPr>
          <w:color w:val="1C1E29"/>
        </w:rPr>
        <w:t>SATHI</w:t>
      </w:r>
      <w:proofErr w:type="spellEnd"/>
      <w:r w:rsidR="006A5E6F">
        <w:rPr>
          <w:color w:val="1C1E29"/>
        </w:rPr>
        <w:t xml:space="preserve">, </w:t>
      </w:r>
      <w:del w:id="31" w:author="Rakhi Ghoshal" w:date="2020-01-20T11:03:00Z">
        <w:r w:rsidR="006A5E6F" w:rsidDel="005821F5">
          <w:rPr>
            <w:color w:val="1C1E29"/>
          </w:rPr>
          <w:delText xml:space="preserve">who is </w:delText>
        </w:r>
      </w:del>
      <w:r w:rsidR="006A5E6F">
        <w:rPr>
          <w:color w:val="1C1E29"/>
        </w:rPr>
        <w:t>a</w:t>
      </w:r>
      <w:r w:rsidR="006011BB">
        <w:rPr>
          <w:color w:val="1C1E29"/>
        </w:rPr>
        <w:t xml:space="preserve"> public health </w:t>
      </w:r>
      <w:r w:rsidR="006A5E6F">
        <w:rPr>
          <w:color w:val="1C1E29"/>
        </w:rPr>
        <w:t xml:space="preserve">professional, </w:t>
      </w:r>
      <w:r w:rsidR="00192433">
        <w:rPr>
          <w:color w:val="1C1E29"/>
        </w:rPr>
        <w:t>outlined the importance of this workshop</w:t>
      </w:r>
      <w:r w:rsidR="006011BB">
        <w:rPr>
          <w:color w:val="1C1E29"/>
        </w:rPr>
        <w:t>, saying</w:t>
      </w:r>
      <w:ins w:id="32" w:author="Rakhi Ghoshal" w:date="2020-01-20T11:04:00Z">
        <w:r w:rsidR="005821F5">
          <w:rPr>
            <w:color w:val="1C1E29"/>
          </w:rPr>
          <w:t xml:space="preserve"> how </w:t>
        </w:r>
      </w:ins>
      <w:del w:id="33" w:author="Rakhi Ghoshal" w:date="2020-01-20T11:04:00Z">
        <w:r w:rsidR="006011BB" w:rsidDel="005821F5">
          <w:rPr>
            <w:color w:val="1C1E29"/>
          </w:rPr>
          <w:delText xml:space="preserve">, </w:delText>
        </w:r>
      </w:del>
      <w:r w:rsidR="006011BB">
        <w:rPr>
          <w:color w:val="1C1E29"/>
        </w:rPr>
        <w:t xml:space="preserve">it is </w:t>
      </w:r>
      <w:ins w:id="34" w:author="Rakhi Ghoshal" w:date="2020-01-20T11:04:00Z">
        <w:r w:rsidR="005821F5">
          <w:rPr>
            <w:color w:val="1C1E29"/>
          </w:rPr>
          <w:t xml:space="preserve">the </w:t>
        </w:r>
      </w:ins>
      <w:del w:id="35" w:author="Rakhi Ghoshal" w:date="2020-01-20T11:04:00Z">
        <w:r w:rsidR="006011BB" w:rsidDel="005821F5">
          <w:rPr>
            <w:color w:val="1C1E29"/>
          </w:rPr>
          <w:delText xml:space="preserve">a </w:delText>
        </w:r>
      </w:del>
      <w:r w:rsidR="006011BB">
        <w:rPr>
          <w:color w:val="1C1E29"/>
        </w:rPr>
        <w:t xml:space="preserve">need of </w:t>
      </w:r>
      <w:ins w:id="36" w:author="Rakhi Ghoshal" w:date="2020-01-20T11:04:00Z">
        <w:r w:rsidR="005821F5">
          <w:rPr>
            <w:color w:val="1C1E29"/>
          </w:rPr>
          <w:t xml:space="preserve">the </w:t>
        </w:r>
      </w:ins>
      <w:del w:id="37" w:author="Rakhi Ghoshal" w:date="2020-01-20T11:04:00Z">
        <w:r w:rsidR="006011BB" w:rsidDel="005821F5">
          <w:rPr>
            <w:color w:val="1C1E29"/>
          </w:rPr>
          <w:delText>an</w:delText>
        </w:r>
      </w:del>
      <w:r w:rsidR="006011BB">
        <w:rPr>
          <w:color w:val="1C1E29"/>
        </w:rPr>
        <w:t xml:space="preserve"> hour to discuss</w:t>
      </w:r>
      <w:r w:rsidR="00192433">
        <w:rPr>
          <w:color w:val="1C1E29"/>
        </w:rPr>
        <w:t xml:space="preserve"> the </w:t>
      </w:r>
      <w:r w:rsidRPr="005253B0">
        <w:rPr>
          <w:color w:val="1C1E29"/>
        </w:rPr>
        <w:t>elephant in the room</w:t>
      </w:r>
      <w:ins w:id="38" w:author="Rakhi Ghoshal" w:date="2020-01-20T11:04:00Z">
        <w:r w:rsidR="005821F5">
          <w:rPr>
            <w:color w:val="1C1E29"/>
          </w:rPr>
          <w:t>,</w:t>
        </w:r>
      </w:ins>
      <w:r w:rsidRPr="005253B0">
        <w:rPr>
          <w:color w:val="1C1E29"/>
        </w:rPr>
        <w:t xml:space="preserve"> i.e. </w:t>
      </w:r>
      <w:ins w:id="39" w:author="Rakhi Ghoshal" w:date="2020-01-20T11:04:00Z">
        <w:r w:rsidR="005821F5">
          <w:rPr>
            <w:color w:val="1C1E29"/>
          </w:rPr>
          <w:t xml:space="preserve">the </w:t>
        </w:r>
      </w:ins>
      <w:r w:rsidRPr="005253B0">
        <w:rPr>
          <w:color w:val="1C1E29"/>
        </w:rPr>
        <w:t xml:space="preserve">rapidly growing, </w:t>
      </w:r>
      <w:ins w:id="40" w:author="Rakhi Ghoshal" w:date="2020-01-20T11:04:00Z">
        <w:r w:rsidR="005821F5">
          <w:rPr>
            <w:color w:val="1C1E29"/>
          </w:rPr>
          <w:t xml:space="preserve">mammoth </w:t>
        </w:r>
      </w:ins>
      <w:del w:id="41" w:author="Rakhi Ghoshal" w:date="2020-01-20T11:04:00Z">
        <w:r w:rsidRPr="005253B0" w:rsidDel="005821F5">
          <w:rPr>
            <w:color w:val="1C1E29"/>
          </w:rPr>
          <w:delText xml:space="preserve">huge </w:delText>
        </w:r>
      </w:del>
      <w:r w:rsidRPr="005253B0">
        <w:rPr>
          <w:color w:val="1C1E29"/>
        </w:rPr>
        <w:t xml:space="preserve">and unregulated private </w:t>
      </w:r>
      <w:r w:rsidR="00192433">
        <w:rPr>
          <w:color w:val="1C1E29"/>
        </w:rPr>
        <w:lastRenderedPageBreak/>
        <w:t xml:space="preserve">healthcare </w:t>
      </w:r>
      <w:r w:rsidRPr="005253B0">
        <w:rPr>
          <w:color w:val="1C1E29"/>
        </w:rPr>
        <w:t xml:space="preserve">sector. It is necessary to deepen our understanding about the </w:t>
      </w:r>
      <w:r w:rsidR="00192433" w:rsidRPr="005253B0">
        <w:rPr>
          <w:color w:val="1C1E29"/>
        </w:rPr>
        <w:t>intricacies</w:t>
      </w:r>
      <w:r w:rsidRPr="005253B0">
        <w:rPr>
          <w:color w:val="1C1E29"/>
        </w:rPr>
        <w:t xml:space="preserve"> of </w:t>
      </w:r>
      <w:commentRangeStart w:id="42"/>
      <w:r w:rsidRPr="005253B0">
        <w:rPr>
          <w:color w:val="1C1E29"/>
        </w:rPr>
        <w:t xml:space="preserve">private </w:t>
      </w:r>
      <w:ins w:id="43" w:author="Rakhi Ghoshal" w:date="2020-01-20T11:04:00Z">
        <w:r w:rsidR="005821F5">
          <w:rPr>
            <w:color w:val="1C1E29"/>
          </w:rPr>
          <w:t xml:space="preserve">what </w:t>
        </w:r>
        <w:commentRangeEnd w:id="42"/>
        <w:r w:rsidR="005821F5">
          <w:rPr>
            <w:rStyle w:val="CommentReference"/>
            <w:rFonts w:asciiTheme="minorHAnsi" w:eastAsiaTheme="minorHAnsi" w:hAnsiTheme="minorHAnsi" w:cstheme="minorBidi"/>
            <w:lang w:eastAsia="en-US"/>
          </w:rPr>
          <w:commentReference w:id="42"/>
        </w:r>
      </w:ins>
      <w:r w:rsidRPr="005253B0">
        <w:rPr>
          <w:color w:val="1C1E29"/>
        </w:rPr>
        <w:t xml:space="preserve">sector and tackle it effectively. </w:t>
      </w:r>
      <w:r w:rsidR="00192433">
        <w:rPr>
          <w:color w:val="1C1E29"/>
        </w:rPr>
        <w:t xml:space="preserve">He </w:t>
      </w:r>
      <w:ins w:id="44" w:author="Rakhi Ghoshal" w:date="2020-01-20T11:05:00Z">
        <w:r w:rsidR="005821F5">
          <w:rPr>
            <w:color w:val="1C1E29"/>
          </w:rPr>
          <w:t xml:space="preserve">stressed on its </w:t>
        </w:r>
      </w:ins>
      <w:del w:id="45" w:author="Rakhi Ghoshal" w:date="2020-01-20T11:05:00Z">
        <w:r w:rsidR="00192433" w:rsidDel="005821F5">
          <w:rPr>
            <w:color w:val="1C1E29"/>
          </w:rPr>
          <w:delText>added that, t</w:delText>
        </w:r>
        <w:r w:rsidRPr="005253B0" w:rsidDel="005821F5">
          <w:rPr>
            <w:color w:val="1C1E29"/>
          </w:rPr>
          <w:delText xml:space="preserve">his is </w:delText>
        </w:r>
      </w:del>
      <w:r w:rsidRPr="005253B0">
        <w:rPr>
          <w:color w:val="1C1E29"/>
        </w:rPr>
        <w:t>importan</w:t>
      </w:r>
      <w:ins w:id="46" w:author="Rakhi Ghoshal" w:date="2020-01-20T11:05:00Z">
        <w:r w:rsidR="005821F5">
          <w:rPr>
            <w:color w:val="1C1E29"/>
          </w:rPr>
          <w:t>ce</w:t>
        </w:r>
      </w:ins>
      <w:del w:id="47" w:author="Rakhi Ghoshal" w:date="2020-01-20T11:05:00Z">
        <w:r w:rsidRPr="005253B0" w:rsidDel="005821F5">
          <w:rPr>
            <w:color w:val="1C1E29"/>
          </w:rPr>
          <w:delText>t</w:delText>
        </w:r>
      </w:del>
      <w:r w:rsidRPr="005253B0">
        <w:rPr>
          <w:color w:val="1C1E29"/>
        </w:rPr>
        <w:t xml:space="preserve"> and urgen</w:t>
      </w:r>
      <w:ins w:id="48" w:author="Rakhi Ghoshal" w:date="2020-01-20T11:06:00Z">
        <w:r w:rsidR="005821F5">
          <w:rPr>
            <w:color w:val="1C1E29"/>
          </w:rPr>
          <w:t>cy</w:t>
        </w:r>
      </w:ins>
      <w:del w:id="49" w:author="Rakhi Ghoshal" w:date="2020-01-20T11:06:00Z">
        <w:r w:rsidRPr="005253B0" w:rsidDel="005821F5">
          <w:rPr>
            <w:color w:val="1C1E29"/>
          </w:rPr>
          <w:delText>t</w:delText>
        </w:r>
      </w:del>
      <w:r w:rsidRPr="005253B0">
        <w:rPr>
          <w:color w:val="1C1E29"/>
        </w:rPr>
        <w:t xml:space="preserve"> in the context of recent </w:t>
      </w:r>
      <w:r w:rsidRPr="007F1A8E">
        <w:rPr>
          <w:rStyle w:val="Emphasis"/>
          <w:i w:val="0"/>
          <w:iCs w:val="0"/>
          <w:color w:val="1C1E29"/>
        </w:rPr>
        <w:t>N</w:t>
      </w:r>
      <w:r w:rsidR="007F1A8E">
        <w:rPr>
          <w:rStyle w:val="Emphasis"/>
          <w:i w:val="0"/>
          <w:iCs w:val="0"/>
          <w:color w:val="1C1E29"/>
        </w:rPr>
        <w:t>ITI</w:t>
      </w:r>
      <w:r w:rsidRPr="007F1A8E">
        <w:rPr>
          <w:rStyle w:val="Emphasis"/>
          <w:i w:val="0"/>
          <w:iCs w:val="0"/>
          <w:color w:val="1C1E29"/>
        </w:rPr>
        <w:t xml:space="preserve"> Aayog</w:t>
      </w:r>
      <w:r w:rsidRPr="005253B0">
        <w:rPr>
          <w:color w:val="1C1E29"/>
        </w:rPr>
        <w:t> report (</w:t>
      </w:r>
      <w:r w:rsidR="00366FD8" w:rsidRPr="005253B0">
        <w:rPr>
          <w:color w:val="1C1E29"/>
        </w:rPr>
        <w:t>2</w:t>
      </w:r>
      <w:r w:rsidRPr="005253B0">
        <w:rPr>
          <w:color w:val="1C1E29"/>
        </w:rPr>
        <w:t xml:space="preserve">) which has clearly emphasized the role of private </w:t>
      </w:r>
      <w:commentRangeStart w:id="50"/>
      <w:r w:rsidRPr="005253B0">
        <w:rPr>
          <w:color w:val="1C1E29"/>
        </w:rPr>
        <w:t xml:space="preserve">sector </w:t>
      </w:r>
      <w:commentRangeEnd w:id="50"/>
      <w:r w:rsidR="005821F5">
        <w:rPr>
          <w:rStyle w:val="CommentReference"/>
          <w:rFonts w:asciiTheme="minorHAnsi" w:eastAsiaTheme="minorHAnsi" w:hAnsiTheme="minorHAnsi" w:cstheme="minorBidi"/>
          <w:lang w:eastAsia="en-US"/>
        </w:rPr>
        <w:commentReference w:id="50"/>
      </w:r>
      <w:r w:rsidRPr="005253B0">
        <w:rPr>
          <w:color w:val="1C1E29"/>
        </w:rPr>
        <w:t xml:space="preserve">in healthcare service. </w:t>
      </w:r>
      <w:ins w:id="51" w:author="Rakhi Ghoshal" w:date="2020-01-20T11:08:00Z">
        <w:r w:rsidR="002660C7">
          <w:rPr>
            <w:color w:val="1C1E29"/>
          </w:rPr>
          <w:t xml:space="preserve">Discussing the </w:t>
        </w:r>
      </w:ins>
      <w:del w:id="52" w:author="Rakhi Ghoshal" w:date="2020-01-20T11:08:00Z">
        <w:r w:rsidR="00192433" w:rsidDel="002660C7">
          <w:rPr>
            <w:color w:val="1C1E29"/>
          </w:rPr>
          <w:delText>Following this, d</w:delText>
        </w:r>
        <w:r w:rsidRPr="005253B0" w:rsidDel="002660C7">
          <w:rPr>
            <w:color w:val="1C1E29"/>
          </w:rPr>
          <w:delText xml:space="preserve">uring the first session on </w:delText>
        </w:r>
      </w:del>
      <w:r w:rsidRPr="005253B0">
        <w:rPr>
          <w:color w:val="1C1E29"/>
        </w:rPr>
        <w:t xml:space="preserve">key aspects of political economy of healthcare, </w:t>
      </w:r>
      <w:ins w:id="53" w:author="Rakhi Ghoshal" w:date="2020-01-20T11:09:00Z">
        <w:r w:rsidR="002660C7">
          <w:rPr>
            <w:color w:val="1C1E29"/>
          </w:rPr>
          <w:t xml:space="preserve">Shukla </w:t>
        </w:r>
      </w:ins>
      <w:del w:id="54" w:author="Rakhi Ghoshal" w:date="2020-01-20T11:09:00Z">
        <w:r w:rsidR="00690711" w:rsidDel="002660C7">
          <w:rPr>
            <w:color w:val="1C1E29"/>
          </w:rPr>
          <w:delText>he</w:delText>
        </w:r>
        <w:r w:rsidRPr="005253B0" w:rsidDel="002660C7">
          <w:rPr>
            <w:color w:val="1C1E29"/>
          </w:rPr>
          <w:delText xml:space="preserve"> </w:delText>
        </w:r>
      </w:del>
      <w:r w:rsidRPr="005253B0">
        <w:rPr>
          <w:color w:val="1C1E29"/>
        </w:rPr>
        <w:t xml:space="preserve">shared the data on scope and scale of private </w:t>
      </w:r>
      <w:commentRangeStart w:id="55"/>
      <w:r w:rsidRPr="005253B0">
        <w:rPr>
          <w:color w:val="1C1E29"/>
        </w:rPr>
        <w:t xml:space="preserve">health </w:t>
      </w:r>
      <w:commentRangeEnd w:id="55"/>
      <w:r w:rsidR="002660C7">
        <w:rPr>
          <w:rStyle w:val="CommentReference"/>
          <w:rFonts w:asciiTheme="minorHAnsi" w:eastAsiaTheme="minorHAnsi" w:hAnsiTheme="minorHAnsi" w:cstheme="minorBidi"/>
          <w:lang w:eastAsia="en-US"/>
        </w:rPr>
        <w:commentReference w:id="55"/>
      </w:r>
      <w:r w:rsidRPr="005253B0">
        <w:rPr>
          <w:color w:val="1C1E29"/>
        </w:rPr>
        <w:t>sector in India, financialization and increasing investments</w:t>
      </w:r>
      <w:ins w:id="56" w:author="Rakhi Ghoshal" w:date="2020-01-20T11:08:00Z">
        <w:r w:rsidR="002660C7">
          <w:rPr>
            <w:color w:val="1C1E29"/>
          </w:rPr>
          <w:t>,</w:t>
        </w:r>
      </w:ins>
      <w:r w:rsidR="008A3A07">
        <w:rPr>
          <w:color w:val="1C1E29"/>
        </w:rPr>
        <w:t xml:space="preserve"> and </w:t>
      </w:r>
      <w:r w:rsidRPr="005253B0">
        <w:rPr>
          <w:color w:val="1C1E29"/>
        </w:rPr>
        <w:t xml:space="preserve">outlined four phases </w:t>
      </w:r>
      <w:r w:rsidR="007F1A8E">
        <w:rPr>
          <w:color w:val="1C1E29"/>
        </w:rPr>
        <w:t xml:space="preserve">of </w:t>
      </w:r>
      <w:r w:rsidRPr="005253B0">
        <w:rPr>
          <w:color w:val="1C1E29"/>
        </w:rPr>
        <w:t>evolution in healthcare in India</w:t>
      </w:r>
      <w:ins w:id="57" w:author="Rakhi Ghoshal" w:date="2020-01-20T11:09:00Z">
        <w:r w:rsidR="002660C7">
          <w:rPr>
            <w:color w:val="1C1E29"/>
          </w:rPr>
          <w:t>:</w:t>
        </w:r>
      </w:ins>
      <w:del w:id="58" w:author="Rakhi Ghoshal" w:date="2020-01-20T11:09:00Z">
        <w:r w:rsidRPr="005253B0" w:rsidDel="002660C7">
          <w:rPr>
            <w:color w:val="1C1E29"/>
          </w:rPr>
          <w:delText xml:space="preserve"> as follows-</w:delText>
        </w:r>
      </w:del>
      <w:r w:rsidRPr="005253B0">
        <w:rPr>
          <w:color w:val="1C1E29"/>
        </w:rPr>
        <w:t xml:space="preserve"> </w:t>
      </w:r>
      <w:commentRangeStart w:id="59"/>
      <w:r w:rsidRPr="005253B0">
        <w:rPr>
          <w:color w:val="1C1E29"/>
        </w:rPr>
        <w:t>the first phase, 1950-70- individual practitioners, not for profit providers and public health care, second phase, 1980-2000</w:t>
      </w:r>
      <w:r w:rsidR="007F1A8E">
        <w:rPr>
          <w:color w:val="1C1E29"/>
        </w:rPr>
        <w:t xml:space="preserve">- </w:t>
      </w:r>
      <w:r w:rsidRPr="005253B0">
        <w:rPr>
          <w:color w:val="1C1E29"/>
        </w:rPr>
        <w:t xml:space="preserve">small and medium providers and third phase, 2000-to at present – large multi-specialty hospitals, making a move from commercialisation to corporatisation of </w:t>
      </w:r>
      <w:commentRangeStart w:id="60"/>
      <w:r w:rsidRPr="005253B0">
        <w:rPr>
          <w:color w:val="1C1E29"/>
        </w:rPr>
        <w:t>HC</w:t>
      </w:r>
      <w:commentRangeEnd w:id="59"/>
      <w:r w:rsidR="002660C7">
        <w:rPr>
          <w:rStyle w:val="CommentReference"/>
          <w:rFonts w:asciiTheme="minorHAnsi" w:eastAsiaTheme="minorHAnsi" w:hAnsiTheme="minorHAnsi" w:cstheme="minorBidi"/>
          <w:lang w:eastAsia="en-US"/>
        </w:rPr>
        <w:commentReference w:id="59"/>
      </w:r>
      <w:commentRangeEnd w:id="60"/>
      <w:r w:rsidR="002660C7">
        <w:rPr>
          <w:rStyle w:val="CommentReference"/>
          <w:rFonts w:asciiTheme="minorHAnsi" w:eastAsiaTheme="minorHAnsi" w:hAnsiTheme="minorHAnsi" w:cstheme="minorBidi"/>
          <w:lang w:eastAsia="en-US"/>
        </w:rPr>
        <w:commentReference w:id="60"/>
      </w:r>
      <w:r w:rsidRPr="005253B0">
        <w:rPr>
          <w:color w:val="1C1E29"/>
        </w:rPr>
        <w:t>.</w:t>
      </w:r>
      <w:r w:rsidR="008A3A07">
        <w:rPr>
          <w:color w:val="1C1E29"/>
        </w:rPr>
        <w:t xml:space="preserve"> While  </w:t>
      </w:r>
      <w:r w:rsidRPr="005253B0">
        <w:rPr>
          <w:color w:val="1C1E29"/>
        </w:rPr>
        <w:t xml:space="preserve"> in the </w:t>
      </w:r>
      <w:r w:rsidR="007F1A8E" w:rsidRPr="005253B0">
        <w:rPr>
          <w:color w:val="1C1E29"/>
        </w:rPr>
        <w:t>fourth</w:t>
      </w:r>
      <w:r w:rsidRPr="005253B0">
        <w:rPr>
          <w:color w:val="1C1E29"/>
        </w:rPr>
        <w:t xml:space="preserve"> phase</w:t>
      </w:r>
      <w:r w:rsidR="007F1A8E">
        <w:rPr>
          <w:color w:val="1C1E29"/>
        </w:rPr>
        <w:t xml:space="preserve">, </w:t>
      </w:r>
      <w:r w:rsidRPr="005253B0">
        <w:rPr>
          <w:color w:val="1C1E29"/>
        </w:rPr>
        <w:t xml:space="preserve">state financing is becoming crucial in terms of either subsidisation or investments for supporting the growth of private HC sector. Corporate and large private </w:t>
      </w:r>
      <w:commentRangeStart w:id="61"/>
      <w:r w:rsidRPr="005253B0">
        <w:rPr>
          <w:color w:val="1C1E29"/>
        </w:rPr>
        <w:t xml:space="preserve">health care </w:t>
      </w:r>
      <w:commentRangeEnd w:id="61"/>
      <w:r w:rsidR="002660C7">
        <w:rPr>
          <w:rStyle w:val="CommentReference"/>
          <w:rFonts w:asciiTheme="minorHAnsi" w:eastAsiaTheme="minorHAnsi" w:hAnsiTheme="minorHAnsi" w:cstheme="minorBidi"/>
          <w:lang w:eastAsia="en-US"/>
        </w:rPr>
        <w:commentReference w:id="61"/>
      </w:r>
      <w:r w:rsidRPr="005253B0">
        <w:rPr>
          <w:color w:val="1C1E29"/>
        </w:rPr>
        <w:t>providers are now turning to the State to massively fuel the ‘fourth phase’ of expansion – based on large scale ‘strategic purchasing’</w:t>
      </w:r>
      <w:r w:rsidR="007F1A8E">
        <w:rPr>
          <w:color w:val="1C1E29"/>
        </w:rPr>
        <w:t xml:space="preserve">, </w:t>
      </w:r>
      <w:r w:rsidRPr="005253B0">
        <w:rPr>
          <w:color w:val="1C1E29"/>
        </w:rPr>
        <w:t xml:space="preserve">consolidated with </w:t>
      </w:r>
      <w:commentRangeStart w:id="62"/>
      <w:r w:rsidRPr="005253B0">
        <w:rPr>
          <w:color w:val="1C1E29"/>
        </w:rPr>
        <w:t>state-specific schemes</w:t>
      </w:r>
      <w:commentRangeEnd w:id="62"/>
      <w:r w:rsidR="002660C7">
        <w:rPr>
          <w:rStyle w:val="CommentReference"/>
          <w:rFonts w:asciiTheme="minorHAnsi" w:eastAsiaTheme="minorHAnsi" w:hAnsiTheme="minorHAnsi" w:cstheme="minorBidi"/>
          <w:lang w:eastAsia="en-US"/>
        </w:rPr>
        <w:commentReference w:id="62"/>
      </w:r>
      <w:r w:rsidRPr="005253B0">
        <w:rPr>
          <w:color w:val="1C1E29"/>
        </w:rPr>
        <w:t xml:space="preserve">. </w:t>
      </w:r>
      <w:commentRangeStart w:id="63"/>
      <w:r w:rsidR="008A3A07">
        <w:rPr>
          <w:color w:val="1C1E29"/>
        </w:rPr>
        <w:t xml:space="preserve">Dr </w:t>
      </w:r>
      <w:commentRangeEnd w:id="63"/>
      <w:r w:rsidR="002660C7">
        <w:rPr>
          <w:rStyle w:val="CommentReference"/>
          <w:rFonts w:asciiTheme="minorHAnsi" w:eastAsiaTheme="minorHAnsi" w:hAnsiTheme="minorHAnsi" w:cstheme="minorBidi"/>
          <w:lang w:eastAsia="en-US"/>
        </w:rPr>
        <w:commentReference w:id="63"/>
      </w:r>
      <w:r w:rsidRPr="005253B0">
        <w:rPr>
          <w:color w:val="1C1E29"/>
        </w:rPr>
        <w:t xml:space="preserve">Indira </w:t>
      </w:r>
      <w:proofErr w:type="spellStart"/>
      <w:r w:rsidRPr="005253B0">
        <w:rPr>
          <w:color w:val="1C1E29"/>
        </w:rPr>
        <w:t>Chakravarthi</w:t>
      </w:r>
      <w:proofErr w:type="spellEnd"/>
      <w:r w:rsidR="00004F42">
        <w:rPr>
          <w:color w:val="1C1E29"/>
        </w:rPr>
        <w:t>,</w:t>
      </w:r>
      <w:r w:rsidR="00F65B1E">
        <w:rPr>
          <w:color w:val="1C1E29"/>
        </w:rPr>
        <w:t xml:space="preserve"> </w:t>
      </w:r>
      <w:r w:rsidR="00700B38">
        <w:rPr>
          <w:color w:val="1C1E29"/>
        </w:rPr>
        <w:t xml:space="preserve">a </w:t>
      </w:r>
      <w:r w:rsidR="008A3A07">
        <w:rPr>
          <w:color w:val="1C1E29"/>
        </w:rPr>
        <w:t>public health researcher,</w:t>
      </w:r>
      <w:r w:rsidRPr="005253B0">
        <w:rPr>
          <w:color w:val="1C1E29"/>
        </w:rPr>
        <w:t xml:space="preserve"> </w:t>
      </w:r>
      <w:commentRangeStart w:id="64"/>
      <w:r w:rsidRPr="005253B0">
        <w:rPr>
          <w:color w:val="1C1E29"/>
        </w:rPr>
        <w:t xml:space="preserve">illustrated manifestations of corporatisation </w:t>
      </w:r>
      <w:r w:rsidR="007F1A8E">
        <w:rPr>
          <w:color w:val="1C1E29"/>
        </w:rPr>
        <w:t xml:space="preserve">of private healthcare </w:t>
      </w:r>
      <w:r w:rsidRPr="005253B0">
        <w:rPr>
          <w:color w:val="1C1E29"/>
        </w:rPr>
        <w:t>such as shutting down of small hospitals</w:t>
      </w:r>
      <w:r w:rsidR="007F1A8E">
        <w:rPr>
          <w:color w:val="1C1E29"/>
        </w:rPr>
        <w:t>,</w:t>
      </w:r>
      <w:r w:rsidRPr="005253B0">
        <w:rPr>
          <w:color w:val="1C1E29"/>
        </w:rPr>
        <w:t xml:space="preserve"> doctor’s autonomy at stake, performance targets</w:t>
      </w:r>
      <w:r w:rsidR="007F1A8E">
        <w:rPr>
          <w:color w:val="1C1E29"/>
        </w:rPr>
        <w:t xml:space="preserve"> set for doctors</w:t>
      </w:r>
      <w:commentRangeEnd w:id="64"/>
      <w:r w:rsidR="002660C7">
        <w:rPr>
          <w:rStyle w:val="CommentReference"/>
          <w:rFonts w:asciiTheme="minorHAnsi" w:eastAsiaTheme="minorHAnsi" w:hAnsiTheme="minorHAnsi" w:cstheme="minorBidi"/>
          <w:lang w:eastAsia="en-US"/>
        </w:rPr>
        <w:commentReference w:id="64"/>
      </w:r>
      <w:r w:rsidR="007F1A8E">
        <w:rPr>
          <w:color w:val="1C1E29"/>
        </w:rPr>
        <w:t xml:space="preserve">. She </w:t>
      </w:r>
      <w:commentRangeStart w:id="65"/>
      <w:r w:rsidR="007F1A8E">
        <w:rPr>
          <w:color w:val="1C1E29"/>
        </w:rPr>
        <w:t xml:space="preserve">interrogated </w:t>
      </w:r>
      <w:del w:id="66" w:author="Rakhi Ghoshal" w:date="2020-01-20T11:12:00Z">
        <w:r w:rsidRPr="005253B0" w:rsidDel="002660C7">
          <w:rPr>
            <w:color w:val="1C1E29"/>
          </w:rPr>
          <w:delText xml:space="preserve">on </w:delText>
        </w:r>
      </w:del>
      <w:r w:rsidRPr="005253B0">
        <w:rPr>
          <w:color w:val="1C1E29"/>
        </w:rPr>
        <w:t>hybrid partnerships of non-profit charitable hospitals and for-profit hospitals corporate entities</w:t>
      </w:r>
      <w:commentRangeEnd w:id="65"/>
      <w:r w:rsidR="002660C7">
        <w:rPr>
          <w:rStyle w:val="CommentReference"/>
          <w:rFonts w:asciiTheme="minorHAnsi" w:eastAsiaTheme="minorHAnsi" w:hAnsiTheme="minorHAnsi" w:cstheme="minorBidi"/>
          <w:lang w:eastAsia="en-US"/>
        </w:rPr>
        <w:commentReference w:id="65"/>
      </w:r>
      <w:r w:rsidRPr="005253B0">
        <w:rPr>
          <w:color w:val="1C1E29"/>
        </w:rPr>
        <w:t xml:space="preserve">. </w:t>
      </w:r>
      <w:commentRangeStart w:id="67"/>
      <w:commentRangeStart w:id="68"/>
      <w:r w:rsidR="006011BB">
        <w:rPr>
          <w:color w:val="1C1E29"/>
        </w:rPr>
        <w:t>Dr</w:t>
      </w:r>
      <w:commentRangeEnd w:id="67"/>
      <w:r w:rsidR="002660C7">
        <w:rPr>
          <w:rStyle w:val="CommentReference"/>
          <w:rFonts w:asciiTheme="minorHAnsi" w:eastAsiaTheme="minorHAnsi" w:hAnsiTheme="minorHAnsi" w:cstheme="minorBidi"/>
          <w:lang w:eastAsia="en-US"/>
        </w:rPr>
        <w:commentReference w:id="67"/>
      </w:r>
      <w:r w:rsidR="006011BB">
        <w:rPr>
          <w:color w:val="1C1E29"/>
        </w:rPr>
        <w:t xml:space="preserve"> </w:t>
      </w:r>
      <w:r w:rsidRPr="005253B0">
        <w:rPr>
          <w:color w:val="1C1E29"/>
        </w:rPr>
        <w:t xml:space="preserve">Shukla further proposed the need for taking a </w:t>
      </w:r>
      <w:commentRangeStart w:id="69"/>
      <w:r w:rsidRPr="005253B0">
        <w:rPr>
          <w:color w:val="1C1E29"/>
        </w:rPr>
        <w:t>differential approach</w:t>
      </w:r>
      <w:commentRangeEnd w:id="69"/>
      <w:r w:rsidR="002660C7">
        <w:rPr>
          <w:rStyle w:val="CommentReference"/>
          <w:rFonts w:asciiTheme="minorHAnsi" w:eastAsiaTheme="minorHAnsi" w:hAnsiTheme="minorHAnsi" w:cstheme="minorBidi"/>
          <w:lang w:eastAsia="en-US"/>
        </w:rPr>
        <w:commentReference w:id="69"/>
      </w:r>
      <w:r w:rsidRPr="005253B0">
        <w:rPr>
          <w:color w:val="1C1E29"/>
        </w:rPr>
        <w:t xml:space="preserve"> </w:t>
      </w:r>
      <w:r w:rsidR="007F1A8E">
        <w:rPr>
          <w:color w:val="1C1E29"/>
        </w:rPr>
        <w:t>while having</w:t>
      </w:r>
      <w:r w:rsidRPr="005253B0">
        <w:rPr>
          <w:color w:val="1C1E29"/>
        </w:rPr>
        <w:t xml:space="preserve"> common principals for the regulation of wide spectrum of private healthcare providers ranging from individual practitioners to small and medium hospitals, to charitable </w:t>
      </w:r>
      <w:r w:rsidR="007F1A8E">
        <w:rPr>
          <w:color w:val="1C1E29"/>
        </w:rPr>
        <w:t>hospitals</w:t>
      </w:r>
      <w:r w:rsidRPr="005253B0">
        <w:rPr>
          <w:color w:val="1C1E29"/>
        </w:rPr>
        <w:t xml:space="preserve">, to </w:t>
      </w:r>
      <w:r w:rsidR="007F1A8E">
        <w:rPr>
          <w:color w:val="1C1E29"/>
        </w:rPr>
        <w:t xml:space="preserve">the </w:t>
      </w:r>
      <w:r w:rsidRPr="005253B0">
        <w:rPr>
          <w:color w:val="1C1E29"/>
        </w:rPr>
        <w:t>corporate hospitals</w:t>
      </w:r>
      <w:commentRangeEnd w:id="68"/>
      <w:r w:rsidR="002660C7">
        <w:rPr>
          <w:rStyle w:val="CommentReference"/>
          <w:rFonts w:asciiTheme="minorHAnsi" w:eastAsiaTheme="minorHAnsi" w:hAnsiTheme="minorHAnsi" w:cstheme="minorBidi"/>
          <w:lang w:eastAsia="en-US"/>
        </w:rPr>
        <w:commentReference w:id="68"/>
      </w:r>
      <w:r w:rsidRPr="005253B0">
        <w:rPr>
          <w:color w:val="1C1E29"/>
        </w:rPr>
        <w:t>.</w:t>
      </w:r>
    </w:p>
    <w:p w14:paraId="36C0D056" w14:textId="6ECC0C3C" w:rsidR="00A87B78" w:rsidRDefault="00A87B78" w:rsidP="007B2F36">
      <w:pPr>
        <w:pStyle w:val="NormalWeb"/>
        <w:spacing w:before="0" w:beforeAutospacing="0" w:after="0" w:afterAutospacing="0"/>
        <w:jc w:val="both"/>
        <w:rPr>
          <w:color w:val="1C1E29"/>
        </w:rPr>
      </w:pPr>
    </w:p>
    <w:p w14:paraId="24FE59B4" w14:textId="77777777" w:rsidR="007B17D8" w:rsidRPr="005253B0" w:rsidRDefault="007B17D8" w:rsidP="007B2F36">
      <w:pPr>
        <w:pStyle w:val="NormalWeb"/>
        <w:spacing w:before="0" w:beforeAutospacing="0" w:after="0" w:afterAutospacing="0"/>
        <w:jc w:val="both"/>
        <w:rPr>
          <w:color w:val="1C1E29"/>
        </w:rPr>
      </w:pPr>
    </w:p>
    <w:p w14:paraId="21D7CFCA" w14:textId="04263B90"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Patient </w:t>
      </w:r>
      <w:r w:rsidR="006F434C">
        <w:rPr>
          <w:b/>
          <w:bCs/>
          <w:color w:val="1C1E29"/>
        </w:rPr>
        <w:t>r</w:t>
      </w:r>
      <w:r w:rsidRPr="00A87B78">
        <w:rPr>
          <w:b/>
          <w:bCs/>
          <w:color w:val="1C1E29"/>
        </w:rPr>
        <w:t xml:space="preserve">ights in India </w:t>
      </w:r>
      <w:r>
        <w:rPr>
          <w:b/>
          <w:bCs/>
          <w:color w:val="1C1E29"/>
        </w:rPr>
        <w:t xml:space="preserve">and </w:t>
      </w:r>
      <w:r w:rsidR="006F434C">
        <w:rPr>
          <w:b/>
          <w:bCs/>
          <w:color w:val="1C1E29"/>
        </w:rPr>
        <w:t>c</w:t>
      </w:r>
      <w:r>
        <w:rPr>
          <w:b/>
          <w:bCs/>
          <w:color w:val="1C1E29"/>
        </w:rPr>
        <w:t xml:space="preserve">linical </w:t>
      </w:r>
      <w:r w:rsidR="006F434C">
        <w:rPr>
          <w:b/>
          <w:bCs/>
          <w:color w:val="1C1E29"/>
        </w:rPr>
        <w:t>e</w:t>
      </w:r>
      <w:r>
        <w:rPr>
          <w:b/>
          <w:bCs/>
          <w:color w:val="1C1E29"/>
        </w:rPr>
        <w:t xml:space="preserve">stablishment </w:t>
      </w:r>
      <w:r w:rsidR="006F434C">
        <w:rPr>
          <w:b/>
          <w:bCs/>
          <w:color w:val="1C1E29"/>
        </w:rPr>
        <w:t>a</w:t>
      </w:r>
      <w:r>
        <w:rPr>
          <w:b/>
          <w:bCs/>
          <w:color w:val="1C1E29"/>
        </w:rPr>
        <w:t xml:space="preserve">ct </w:t>
      </w:r>
    </w:p>
    <w:p w14:paraId="4426CE07" w14:textId="77777777" w:rsidR="00C857B8" w:rsidRDefault="00C857B8" w:rsidP="007B2F36">
      <w:pPr>
        <w:pStyle w:val="NormalWeb"/>
        <w:spacing w:before="0" w:beforeAutospacing="0" w:after="0" w:afterAutospacing="0"/>
        <w:jc w:val="both"/>
        <w:rPr>
          <w:color w:val="1C1E29"/>
        </w:rPr>
      </w:pPr>
    </w:p>
    <w:p w14:paraId="079BF8B4" w14:textId="5C63DBB5" w:rsidR="005A3FE2" w:rsidRDefault="005A3FE2" w:rsidP="007B2F36">
      <w:pPr>
        <w:pStyle w:val="NormalWeb"/>
        <w:spacing w:before="0" w:beforeAutospacing="0" w:after="0" w:afterAutospacing="0"/>
        <w:jc w:val="both"/>
        <w:rPr>
          <w:color w:val="1C1E29"/>
        </w:rPr>
      </w:pPr>
      <w:r w:rsidRPr="005253B0">
        <w:rPr>
          <w:color w:val="1C1E29"/>
        </w:rPr>
        <w:t>Ankit Garg</w:t>
      </w:r>
      <w:r w:rsidR="00A96B3D">
        <w:rPr>
          <w:color w:val="1C1E29"/>
        </w:rPr>
        <w:t xml:space="preserve">, a </w:t>
      </w:r>
      <w:r w:rsidRPr="005253B0">
        <w:rPr>
          <w:color w:val="1C1E29"/>
        </w:rPr>
        <w:t xml:space="preserve">victim of gross medical negligence, shared his personal experience during the session on </w:t>
      </w:r>
      <w:r w:rsidR="00B537EF">
        <w:rPr>
          <w:color w:val="1C1E29"/>
        </w:rPr>
        <w:t>d</w:t>
      </w:r>
      <w:r w:rsidRPr="005253B0">
        <w:rPr>
          <w:color w:val="1C1E29"/>
        </w:rPr>
        <w:t>enial</w:t>
      </w:r>
      <w:r w:rsidR="006F434C">
        <w:rPr>
          <w:color w:val="1C1E29"/>
        </w:rPr>
        <w:t xml:space="preserve"> </w:t>
      </w:r>
      <w:r w:rsidRPr="005253B0">
        <w:rPr>
          <w:color w:val="1C1E29"/>
        </w:rPr>
        <w:t>&amp;</w:t>
      </w:r>
      <w:r w:rsidR="006F434C">
        <w:rPr>
          <w:color w:val="1C1E29"/>
        </w:rPr>
        <w:t xml:space="preserve"> </w:t>
      </w:r>
      <w:r w:rsidR="00B537EF">
        <w:rPr>
          <w:color w:val="1C1E29"/>
        </w:rPr>
        <w:t>v</w:t>
      </w:r>
      <w:r w:rsidRPr="005253B0">
        <w:rPr>
          <w:color w:val="1C1E29"/>
        </w:rPr>
        <w:t xml:space="preserve">iolation of </w:t>
      </w:r>
      <w:r w:rsidR="00B537EF">
        <w:rPr>
          <w:color w:val="1C1E29"/>
        </w:rPr>
        <w:t>p</w:t>
      </w:r>
      <w:r w:rsidRPr="005253B0">
        <w:rPr>
          <w:color w:val="1C1E29"/>
        </w:rPr>
        <w:t xml:space="preserve">atient </w:t>
      </w:r>
      <w:r w:rsidR="00B537EF">
        <w:rPr>
          <w:color w:val="1C1E29"/>
        </w:rPr>
        <w:t>r</w:t>
      </w:r>
      <w:r w:rsidRPr="005253B0">
        <w:rPr>
          <w:color w:val="1C1E29"/>
        </w:rPr>
        <w:t xml:space="preserve">ights in India, which indeed touched </w:t>
      </w:r>
      <w:ins w:id="70" w:author="Rakhi Ghoshal" w:date="2020-01-20T11:16:00Z">
        <w:r w:rsidR="002660C7">
          <w:rPr>
            <w:color w:val="1C1E29"/>
          </w:rPr>
          <w:t xml:space="preserve">a chord with </w:t>
        </w:r>
      </w:ins>
      <w:r w:rsidRPr="005253B0">
        <w:rPr>
          <w:color w:val="1C1E29"/>
        </w:rPr>
        <w:t xml:space="preserve">the </w:t>
      </w:r>
      <w:ins w:id="71" w:author="Rakhi Ghoshal" w:date="2020-01-20T11:17:00Z">
        <w:r w:rsidR="0073661E">
          <w:rPr>
            <w:color w:val="1C1E29"/>
          </w:rPr>
          <w:t>audience(?)</w:t>
        </w:r>
      </w:ins>
      <w:del w:id="72" w:author="Rakhi Ghoshal" w:date="2020-01-20T11:17:00Z">
        <w:r w:rsidRPr="005253B0" w:rsidDel="0073661E">
          <w:rPr>
            <w:color w:val="1C1E29"/>
          </w:rPr>
          <w:delText>participants</w:delText>
        </w:r>
      </w:del>
      <w:r w:rsidRPr="005253B0">
        <w:rPr>
          <w:color w:val="1C1E29"/>
        </w:rPr>
        <w:t xml:space="preserve">. Shakuntala </w:t>
      </w:r>
      <w:r w:rsidR="006011BB">
        <w:rPr>
          <w:color w:val="1C1E29"/>
        </w:rPr>
        <w:t xml:space="preserve">from SATHI </w:t>
      </w:r>
      <w:r w:rsidRPr="005253B0">
        <w:rPr>
          <w:color w:val="1C1E29"/>
        </w:rPr>
        <w:t>and Arun Gadre</w:t>
      </w:r>
      <w:r w:rsidR="00004F42">
        <w:rPr>
          <w:color w:val="1C1E29"/>
        </w:rPr>
        <w:t>,</w:t>
      </w:r>
      <w:r w:rsidR="006011BB">
        <w:rPr>
          <w:color w:val="1C1E29"/>
        </w:rPr>
        <w:t xml:space="preserve"> </w:t>
      </w:r>
      <w:r w:rsidR="00CD695F">
        <w:rPr>
          <w:color w:val="1C1E29"/>
        </w:rPr>
        <w:t xml:space="preserve">a </w:t>
      </w:r>
      <w:r w:rsidR="006011BB">
        <w:rPr>
          <w:color w:val="1C1E29"/>
        </w:rPr>
        <w:t>member, Alliance of Doctors for Ethical Healthcare (</w:t>
      </w:r>
      <w:proofErr w:type="spellStart"/>
      <w:r w:rsidR="006011BB">
        <w:rPr>
          <w:color w:val="1C1E29"/>
        </w:rPr>
        <w:t>ADEH</w:t>
      </w:r>
      <w:proofErr w:type="spellEnd"/>
      <w:r w:rsidR="006011BB">
        <w:rPr>
          <w:color w:val="1C1E29"/>
        </w:rPr>
        <w:t>)</w:t>
      </w:r>
      <w:ins w:id="73" w:author="Rakhi Ghoshal" w:date="2020-01-20T11:39:00Z">
        <w:r w:rsidR="009D7CEB">
          <w:rPr>
            <w:color w:val="1C1E29"/>
          </w:rPr>
          <w:t xml:space="preserve"> </w:t>
        </w:r>
      </w:ins>
      <w:r w:rsidRPr="005253B0">
        <w:rPr>
          <w:color w:val="1C1E29"/>
        </w:rPr>
        <w:t xml:space="preserve">presented the narratives and analysis of documentation of 24 </w:t>
      </w:r>
      <w:commentRangeStart w:id="74"/>
      <w:del w:id="75" w:author="Rakhi Ghoshal" w:date="2020-01-20T11:39:00Z">
        <w:r w:rsidRPr="005253B0" w:rsidDel="009D7CEB">
          <w:rPr>
            <w:color w:val="1C1E29"/>
          </w:rPr>
          <w:delText xml:space="preserve">such </w:delText>
        </w:r>
      </w:del>
      <w:r w:rsidRPr="005253B0">
        <w:rPr>
          <w:color w:val="1C1E29"/>
        </w:rPr>
        <w:t xml:space="preserve">cases </w:t>
      </w:r>
      <w:commentRangeEnd w:id="74"/>
      <w:r w:rsidR="009D7CEB">
        <w:rPr>
          <w:rStyle w:val="CommentReference"/>
          <w:rFonts w:asciiTheme="minorHAnsi" w:eastAsiaTheme="minorHAnsi" w:hAnsiTheme="minorHAnsi" w:cstheme="minorBidi"/>
          <w:lang w:eastAsia="en-US"/>
        </w:rPr>
        <w:commentReference w:id="74"/>
      </w:r>
      <w:r w:rsidRPr="005253B0">
        <w:rPr>
          <w:color w:val="1C1E29"/>
        </w:rPr>
        <w:t xml:space="preserve">collected from across India. </w:t>
      </w:r>
      <w:del w:id="76" w:author="Rakhi Ghoshal" w:date="2020-01-20T11:40:00Z">
        <w:r w:rsidR="00700B38" w:rsidDel="009D7CEB">
          <w:rPr>
            <w:color w:val="1C1E29"/>
          </w:rPr>
          <w:delText xml:space="preserve">Dr </w:delText>
        </w:r>
      </w:del>
      <w:proofErr w:type="spellStart"/>
      <w:r w:rsidRPr="005253B0">
        <w:rPr>
          <w:color w:val="1C1E29"/>
        </w:rPr>
        <w:t>Gadre</w:t>
      </w:r>
      <w:proofErr w:type="spellEnd"/>
      <w:r w:rsidRPr="005253B0">
        <w:rPr>
          <w:color w:val="1C1E29"/>
        </w:rPr>
        <w:t xml:space="preserve"> pointed out that </w:t>
      </w:r>
      <w:commentRangeStart w:id="77"/>
      <w:ins w:id="78" w:author="Rakhi Ghoshal" w:date="2020-01-20T11:40:00Z">
        <w:r w:rsidR="009D7CEB">
          <w:rPr>
            <w:color w:val="1C1E29"/>
          </w:rPr>
          <w:t>t</w:t>
        </w:r>
      </w:ins>
      <w:del w:id="79" w:author="Rakhi Ghoshal" w:date="2020-01-20T11:40:00Z">
        <w:r w:rsidR="006011BB" w:rsidDel="009D7CEB">
          <w:rPr>
            <w:color w:val="1C1E29"/>
          </w:rPr>
          <w:delText>T</w:delText>
        </w:r>
      </w:del>
      <w:r w:rsidRPr="005253B0">
        <w:rPr>
          <w:color w:val="1C1E29"/>
        </w:rPr>
        <w:t xml:space="preserve">errorising tactics </w:t>
      </w:r>
      <w:commentRangeEnd w:id="77"/>
      <w:r w:rsidR="009D7CEB">
        <w:rPr>
          <w:rStyle w:val="CommentReference"/>
          <w:rFonts w:asciiTheme="minorHAnsi" w:eastAsiaTheme="minorHAnsi" w:hAnsiTheme="minorHAnsi" w:cstheme="minorBidi"/>
          <w:lang w:eastAsia="en-US"/>
        </w:rPr>
        <w:commentReference w:id="77"/>
      </w:r>
      <w:r w:rsidRPr="005253B0">
        <w:rPr>
          <w:color w:val="1C1E29"/>
        </w:rPr>
        <w:t>are also being used to intimidate patients to succumb to commercial pressure. In the following session on patients’ rights charter, Shakuntala shared about a campaign for patients’ rights charter which is adopted by National Human Rights Commission</w:t>
      </w:r>
      <w:r w:rsidR="00F72FA4">
        <w:rPr>
          <w:color w:val="1C1E29"/>
        </w:rPr>
        <w:t xml:space="preserve"> (NHRC)</w:t>
      </w:r>
      <w:ins w:id="80" w:author="Rakhi Ghoshal" w:date="2020-01-20T11:41:00Z">
        <w:r w:rsidR="009D7CEB">
          <w:rPr>
            <w:color w:val="1C1E29"/>
          </w:rPr>
          <w:t>;</w:t>
        </w:r>
      </w:ins>
      <w:r w:rsidRPr="005253B0">
        <w:rPr>
          <w:color w:val="1C1E29"/>
        </w:rPr>
        <w:t xml:space="preserve"> however</w:t>
      </w:r>
      <w:ins w:id="81" w:author="Rakhi Ghoshal" w:date="2020-01-20T11:42:00Z">
        <w:r w:rsidR="009D7CEB">
          <w:rPr>
            <w:color w:val="1C1E29"/>
          </w:rPr>
          <w:t>,</w:t>
        </w:r>
      </w:ins>
      <w:r w:rsidRPr="005253B0">
        <w:rPr>
          <w:color w:val="1C1E29"/>
        </w:rPr>
        <w:t xml:space="preserve"> </w:t>
      </w:r>
      <w:ins w:id="82" w:author="Rakhi Ghoshal" w:date="2020-01-20T11:41:00Z">
        <w:r w:rsidR="009D7CEB">
          <w:rPr>
            <w:color w:val="1C1E29"/>
          </w:rPr>
          <w:t xml:space="preserve">it </w:t>
        </w:r>
      </w:ins>
      <w:r w:rsidRPr="005253B0">
        <w:rPr>
          <w:color w:val="1C1E29"/>
        </w:rPr>
        <w:t xml:space="preserve">is still waiting for </w:t>
      </w:r>
      <w:commentRangeStart w:id="83"/>
      <w:r w:rsidRPr="005253B0">
        <w:rPr>
          <w:color w:val="1C1E29"/>
        </w:rPr>
        <w:t xml:space="preserve">Health Ministry </w:t>
      </w:r>
      <w:commentRangeEnd w:id="83"/>
      <w:r w:rsidR="009D7CEB">
        <w:rPr>
          <w:rStyle w:val="CommentReference"/>
          <w:rFonts w:asciiTheme="minorHAnsi" w:eastAsiaTheme="minorHAnsi" w:hAnsiTheme="minorHAnsi" w:cstheme="minorBidi"/>
          <w:lang w:eastAsia="en-US"/>
        </w:rPr>
        <w:commentReference w:id="83"/>
      </w:r>
      <w:r w:rsidRPr="005253B0">
        <w:rPr>
          <w:color w:val="1C1E29"/>
        </w:rPr>
        <w:t xml:space="preserve">to adopt it. </w:t>
      </w:r>
      <w:del w:id="84" w:author="Rakhi Ghoshal" w:date="2020-01-20T11:41:00Z">
        <w:r w:rsidR="008A3A07" w:rsidDel="009D7CEB">
          <w:rPr>
            <w:color w:val="1C1E29"/>
          </w:rPr>
          <w:delText xml:space="preserve">Dr </w:delText>
        </w:r>
      </w:del>
      <w:r w:rsidRPr="005253B0">
        <w:rPr>
          <w:color w:val="1C1E29"/>
        </w:rPr>
        <w:t>Abhijit More</w:t>
      </w:r>
      <w:r w:rsidR="008A3A07">
        <w:rPr>
          <w:color w:val="1C1E29"/>
        </w:rPr>
        <w:t xml:space="preserve">, </w:t>
      </w:r>
      <w:ins w:id="85" w:author="Rakhi Ghoshal" w:date="2020-01-20T11:41:00Z">
        <w:r w:rsidR="009D7CEB">
          <w:rPr>
            <w:color w:val="1C1E29"/>
          </w:rPr>
          <w:t>h</w:t>
        </w:r>
      </w:ins>
      <w:del w:id="86" w:author="Rakhi Ghoshal" w:date="2020-01-20T11:41:00Z">
        <w:r w:rsidR="008A3A07" w:rsidDel="009D7CEB">
          <w:rPr>
            <w:color w:val="1C1E29"/>
          </w:rPr>
          <w:delText>H</w:delText>
        </w:r>
      </w:del>
      <w:r w:rsidR="008A3A07">
        <w:rPr>
          <w:color w:val="1C1E29"/>
        </w:rPr>
        <w:t>ealth activist</w:t>
      </w:r>
      <w:r w:rsidRPr="005253B0">
        <w:rPr>
          <w:color w:val="1C1E29"/>
        </w:rPr>
        <w:t xml:space="preserve"> </w:t>
      </w:r>
      <w:del w:id="87" w:author="Rakhi Ghoshal" w:date="2020-01-20T11:42:00Z">
        <w:r w:rsidRPr="005253B0" w:rsidDel="009D7CEB">
          <w:rPr>
            <w:color w:val="1C1E29"/>
          </w:rPr>
          <w:delText xml:space="preserve">in the next session </w:delText>
        </w:r>
      </w:del>
      <w:r w:rsidRPr="005253B0">
        <w:rPr>
          <w:color w:val="1C1E29"/>
        </w:rPr>
        <w:t xml:space="preserve">talked about the </w:t>
      </w:r>
      <w:commentRangeStart w:id="88"/>
      <w:r w:rsidRPr="005253B0">
        <w:rPr>
          <w:color w:val="1C1E29"/>
        </w:rPr>
        <w:t xml:space="preserve">curious case </w:t>
      </w:r>
      <w:commentRangeEnd w:id="88"/>
      <w:r w:rsidR="009D7CEB">
        <w:rPr>
          <w:rStyle w:val="CommentReference"/>
          <w:rFonts w:asciiTheme="minorHAnsi" w:eastAsiaTheme="minorHAnsi" w:hAnsiTheme="minorHAnsi" w:cstheme="minorBidi"/>
          <w:lang w:eastAsia="en-US"/>
        </w:rPr>
        <w:commentReference w:id="88"/>
      </w:r>
      <w:r w:rsidRPr="005253B0">
        <w:rPr>
          <w:color w:val="1C1E29"/>
        </w:rPr>
        <w:t>of Clinical establishment Act</w:t>
      </w:r>
      <w:r w:rsidR="005B1B22">
        <w:rPr>
          <w:color w:val="1C1E29"/>
        </w:rPr>
        <w:t xml:space="preserve"> (CEA)</w:t>
      </w:r>
      <w:r w:rsidRPr="005253B0">
        <w:rPr>
          <w:color w:val="1C1E29"/>
        </w:rPr>
        <w:t xml:space="preserve">, which </w:t>
      </w:r>
      <w:r w:rsidR="00F72FA4">
        <w:rPr>
          <w:color w:val="1C1E29"/>
        </w:rPr>
        <w:t xml:space="preserve">was </w:t>
      </w:r>
      <w:r w:rsidRPr="005253B0">
        <w:rPr>
          <w:color w:val="1C1E29"/>
        </w:rPr>
        <w:t xml:space="preserve">enacted in 2010 by the parliament and is adopted by 11 states and 6 union territories. He traced the status of implementation of CEA in different states and discussed contentious issues in the framing of CEA. </w:t>
      </w:r>
      <w:del w:id="89" w:author="Rakhi Ghoshal" w:date="2020-01-20T11:44:00Z">
        <w:r w:rsidR="008A3A07" w:rsidDel="009D7CEB">
          <w:rPr>
            <w:color w:val="1C1E29"/>
          </w:rPr>
          <w:delText xml:space="preserve">Dr </w:delText>
        </w:r>
      </w:del>
      <w:r w:rsidRPr="005253B0">
        <w:rPr>
          <w:color w:val="1C1E29"/>
        </w:rPr>
        <w:t>Sundar Raman</w:t>
      </w:r>
      <w:r w:rsidR="008A3A07">
        <w:rPr>
          <w:color w:val="1C1E29"/>
        </w:rPr>
        <w:t xml:space="preserve">, </w:t>
      </w:r>
      <w:r w:rsidR="00700B38">
        <w:rPr>
          <w:color w:val="1C1E29"/>
        </w:rPr>
        <w:t>a p</w:t>
      </w:r>
      <w:r w:rsidR="008A3A07">
        <w:rPr>
          <w:color w:val="1C1E29"/>
        </w:rPr>
        <w:t xml:space="preserve">ublic health </w:t>
      </w:r>
      <w:r w:rsidR="00D14162">
        <w:rPr>
          <w:color w:val="1C1E29"/>
        </w:rPr>
        <w:t>professional</w:t>
      </w:r>
      <w:r w:rsidR="008A3A07">
        <w:rPr>
          <w:color w:val="1C1E29"/>
        </w:rPr>
        <w:t>,</w:t>
      </w:r>
      <w:r w:rsidRPr="005253B0">
        <w:rPr>
          <w:color w:val="1C1E29"/>
        </w:rPr>
        <w:t xml:space="preserve"> argued that people want regulation for the affordability of </w:t>
      </w:r>
      <w:ins w:id="90" w:author="Rakhi Ghoshal" w:date="2020-01-20T11:44:00Z">
        <w:r w:rsidR="009D7CEB">
          <w:rPr>
            <w:color w:val="1C1E29"/>
          </w:rPr>
          <w:t>h</w:t>
        </w:r>
      </w:ins>
      <w:del w:id="91" w:author="Rakhi Ghoshal" w:date="2020-01-20T11:44:00Z">
        <w:r w:rsidRPr="005253B0" w:rsidDel="009D7CEB">
          <w:rPr>
            <w:color w:val="1C1E29"/>
          </w:rPr>
          <w:delText>H</w:delText>
        </w:r>
      </w:del>
      <w:r w:rsidRPr="005253B0">
        <w:rPr>
          <w:color w:val="1C1E29"/>
        </w:rPr>
        <w:t xml:space="preserve">ealth services and </w:t>
      </w:r>
      <w:commentRangeStart w:id="92"/>
      <w:r w:rsidRPr="005253B0">
        <w:rPr>
          <w:color w:val="1C1E29"/>
        </w:rPr>
        <w:t>trust</w:t>
      </w:r>
      <w:commentRangeEnd w:id="92"/>
      <w:r w:rsidR="009D7CEB">
        <w:rPr>
          <w:rStyle w:val="CommentReference"/>
          <w:rFonts w:asciiTheme="minorHAnsi" w:eastAsiaTheme="minorHAnsi" w:hAnsiTheme="minorHAnsi" w:cstheme="minorBidi"/>
          <w:lang w:eastAsia="en-US"/>
        </w:rPr>
        <w:commentReference w:id="92"/>
      </w:r>
      <w:r w:rsidRPr="005253B0">
        <w:rPr>
          <w:color w:val="1C1E29"/>
        </w:rPr>
        <w:t>. But unfortunately, CEA is silent on these points and is focusing on infrastructure, input, and human resources. </w:t>
      </w:r>
    </w:p>
    <w:p w14:paraId="06A37793" w14:textId="31B7A1AC" w:rsidR="00A87B78" w:rsidRDefault="00A87B78" w:rsidP="007B2F36">
      <w:pPr>
        <w:pStyle w:val="NormalWeb"/>
        <w:spacing w:before="0" w:beforeAutospacing="0" w:after="0" w:afterAutospacing="0"/>
        <w:jc w:val="both"/>
        <w:rPr>
          <w:color w:val="1C1E29"/>
        </w:rPr>
      </w:pPr>
    </w:p>
    <w:p w14:paraId="6CC2232B" w14:textId="77777777" w:rsidR="007B17D8" w:rsidRDefault="007B17D8" w:rsidP="007B2F36">
      <w:pPr>
        <w:pStyle w:val="NormalWeb"/>
        <w:spacing w:before="0" w:beforeAutospacing="0" w:after="0" w:afterAutospacing="0"/>
        <w:jc w:val="both"/>
        <w:rPr>
          <w:color w:val="1C1E29"/>
        </w:rPr>
      </w:pPr>
    </w:p>
    <w:p w14:paraId="50CE8B87" w14:textId="7691608B"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Standard treatment protocol and rate regulation </w:t>
      </w:r>
    </w:p>
    <w:p w14:paraId="59559339" w14:textId="77777777" w:rsidR="00C857B8" w:rsidRDefault="00C857B8" w:rsidP="007B2F36">
      <w:pPr>
        <w:pStyle w:val="NormalWeb"/>
        <w:spacing w:before="0" w:beforeAutospacing="0" w:after="0" w:afterAutospacing="0"/>
        <w:jc w:val="both"/>
        <w:rPr>
          <w:color w:val="1C1E29"/>
        </w:rPr>
      </w:pPr>
    </w:p>
    <w:p w14:paraId="05A0B80F" w14:textId="2F487B87" w:rsidR="005A3FE2" w:rsidRPr="005253B0" w:rsidRDefault="005A3FE2" w:rsidP="007B2F36">
      <w:pPr>
        <w:pStyle w:val="NormalWeb"/>
        <w:spacing w:before="0" w:beforeAutospacing="0" w:after="0" w:afterAutospacing="0"/>
        <w:jc w:val="both"/>
        <w:rPr>
          <w:color w:val="1C1E29"/>
        </w:rPr>
      </w:pPr>
      <w:r w:rsidRPr="005253B0">
        <w:rPr>
          <w:color w:val="1C1E29"/>
        </w:rPr>
        <w:t xml:space="preserve">J.N. Srivastava from </w:t>
      </w:r>
      <w:r w:rsidR="00F72FA4">
        <w:rPr>
          <w:color w:val="1C1E29"/>
        </w:rPr>
        <w:t>National Health Systems Resource Centre (</w:t>
      </w:r>
      <w:r w:rsidRPr="005253B0">
        <w:rPr>
          <w:color w:val="1C1E29"/>
        </w:rPr>
        <w:t>NHSRC</w:t>
      </w:r>
      <w:r w:rsidR="00F72FA4">
        <w:rPr>
          <w:color w:val="1C1E29"/>
        </w:rPr>
        <w:t>)</w:t>
      </w:r>
      <w:r w:rsidRPr="005253B0">
        <w:rPr>
          <w:color w:val="1C1E29"/>
        </w:rPr>
        <w:t xml:space="preserve"> gave a detailed presentation on </w:t>
      </w:r>
      <w:ins w:id="93" w:author="Rakhi Ghoshal" w:date="2020-01-20T11:45:00Z">
        <w:r w:rsidR="009D7CEB">
          <w:rPr>
            <w:color w:val="1C1E29"/>
          </w:rPr>
          <w:t xml:space="preserve">mention the full form of STG once here </w:t>
        </w:r>
      </w:ins>
      <w:proofErr w:type="spellStart"/>
      <w:r w:rsidRPr="005253B0">
        <w:rPr>
          <w:color w:val="1C1E29"/>
        </w:rPr>
        <w:t>STGs</w:t>
      </w:r>
      <w:proofErr w:type="spellEnd"/>
      <w:r w:rsidRPr="005253B0">
        <w:rPr>
          <w:color w:val="1C1E29"/>
        </w:rPr>
        <w:t xml:space="preserve"> and discussed challenges faced in the implementation of STGs such as robustness of STG development process, bringing all stakeholders on board, </w:t>
      </w:r>
      <w:r w:rsidR="00D668CF">
        <w:rPr>
          <w:color w:val="1C1E29"/>
        </w:rPr>
        <w:t>e</w:t>
      </w:r>
      <w:r w:rsidRPr="005253B0">
        <w:rPr>
          <w:color w:val="1C1E29"/>
        </w:rPr>
        <w:t xml:space="preserve">ndorsement by professional associations, participation by </w:t>
      </w:r>
      <w:r w:rsidR="00D668CF">
        <w:rPr>
          <w:color w:val="1C1E29"/>
        </w:rPr>
        <w:t>p</w:t>
      </w:r>
      <w:r w:rsidRPr="005253B0">
        <w:rPr>
          <w:color w:val="1C1E29"/>
        </w:rPr>
        <w:t xml:space="preserve">atient </w:t>
      </w:r>
      <w:r w:rsidR="00D668CF">
        <w:rPr>
          <w:color w:val="1C1E29"/>
        </w:rPr>
        <w:t>g</w:t>
      </w:r>
      <w:r w:rsidRPr="005253B0">
        <w:rPr>
          <w:color w:val="1C1E29"/>
        </w:rPr>
        <w:t xml:space="preserve">roups, </w:t>
      </w:r>
      <w:r w:rsidR="00D668CF">
        <w:rPr>
          <w:color w:val="1C1E29"/>
        </w:rPr>
        <w:t>u</w:t>
      </w:r>
      <w:r w:rsidRPr="005253B0">
        <w:rPr>
          <w:color w:val="1C1E29"/>
        </w:rPr>
        <w:t xml:space="preserve">sage by </w:t>
      </w:r>
      <w:r w:rsidR="00D668CF">
        <w:rPr>
          <w:color w:val="1C1E29"/>
        </w:rPr>
        <w:t>p</w:t>
      </w:r>
      <w:r w:rsidRPr="005253B0">
        <w:rPr>
          <w:color w:val="1C1E29"/>
        </w:rPr>
        <w:t xml:space="preserve">ublic </w:t>
      </w:r>
      <w:del w:id="94" w:author="Rakhi Ghoshal" w:date="2020-01-20T11:56:00Z">
        <w:r w:rsidRPr="005253B0" w:rsidDel="009D7CEB">
          <w:rPr>
            <w:color w:val="1C1E29"/>
          </w:rPr>
          <w:delText xml:space="preserve">&amp; </w:delText>
        </w:r>
      </w:del>
      <w:ins w:id="95" w:author="Rakhi Ghoshal" w:date="2020-01-20T11:56:00Z">
        <w:r w:rsidR="009D7CEB">
          <w:rPr>
            <w:color w:val="1C1E29"/>
          </w:rPr>
          <w:t xml:space="preserve">and </w:t>
        </w:r>
      </w:ins>
      <w:r w:rsidR="00D668CF">
        <w:rPr>
          <w:color w:val="1C1E29"/>
        </w:rPr>
        <w:t>n</w:t>
      </w:r>
      <w:r w:rsidRPr="005253B0">
        <w:rPr>
          <w:color w:val="1C1E29"/>
        </w:rPr>
        <w:t xml:space="preserve">on-public sectors, linking with service package and system of </w:t>
      </w:r>
      <w:r w:rsidR="00D668CF">
        <w:rPr>
          <w:color w:val="1C1E29"/>
        </w:rPr>
        <w:t>p</w:t>
      </w:r>
      <w:r w:rsidRPr="005253B0">
        <w:rPr>
          <w:color w:val="1C1E29"/>
        </w:rPr>
        <w:t xml:space="preserve">eriodic </w:t>
      </w:r>
      <w:r w:rsidR="00D668CF">
        <w:rPr>
          <w:color w:val="1C1E29"/>
        </w:rPr>
        <w:t>r</w:t>
      </w:r>
      <w:r w:rsidRPr="005253B0">
        <w:rPr>
          <w:color w:val="1C1E29"/>
        </w:rPr>
        <w:t>evision. Discussion during this session flagged that without STGs</w:t>
      </w:r>
      <w:r w:rsidR="00D668CF">
        <w:rPr>
          <w:color w:val="1C1E29"/>
        </w:rPr>
        <w:t xml:space="preserve">, </w:t>
      </w:r>
      <w:r w:rsidRPr="005253B0">
        <w:rPr>
          <w:color w:val="1C1E29"/>
        </w:rPr>
        <w:t xml:space="preserve">purchase of care </w:t>
      </w:r>
      <w:r w:rsidRPr="005253B0">
        <w:rPr>
          <w:color w:val="1C1E29"/>
        </w:rPr>
        <w:lastRenderedPageBreak/>
        <w:t xml:space="preserve">from private sector cannot be made reasonable. </w:t>
      </w:r>
      <w:r w:rsidR="005B1B22">
        <w:rPr>
          <w:color w:val="1C1E29"/>
        </w:rPr>
        <w:t>It was a</w:t>
      </w:r>
      <w:r w:rsidRPr="005253B0">
        <w:rPr>
          <w:color w:val="1C1E29"/>
        </w:rPr>
        <w:t>lso, said that it may be easier to make STG</w:t>
      </w:r>
      <w:r w:rsidR="00D668CF">
        <w:rPr>
          <w:color w:val="1C1E29"/>
        </w:rPr>
        <w:t>s</w:t>
      </w:r>
      <w:r w:rsidRPr="005253B0">
        <w:rPr>
          <w:color w:val="1C1E29"/>
        </w:rPr>
        <w:t xml:space="preserve"> for simple procedure</w:t>
      </w:r>
      <w:r w:rsidR="006011BB">
        <w:rPr>
          <w:color w:val="1C1E29"/>
        </w:rPr>
        <w:t>s</w:t>
      </w:r>
      <w:r w:rsidRPr="005253B0">
        <w:rPr>
          <w:color w:val="1C1E29"/>
        </w:rPr>
        <w:t xml:space="preserve"> but it would be challenging to prepare and implement STGs for complicated medical conditions</w:t>
      </w:r>
      <w:r w:rsidR="006011BB">
        <w:rPr>
          <w:color w:val="1C1E29"/>
        </w:rPr>
        <w:t xml:space="preserve"> </w:t>
      </w:r>
      <w:r w:rsidR="00DA2882">
        <w:rPr>
          <w:color w:val="1C1E29"/>
        </w:rPr>
        <w:t xml:space="preserve">due to variability of associated medical factors and line of treatment required to address those. </w:t>
      </w:r>
    </w:p>
    <w:p w14:paraId="01C1C070" w14:textId="6C017E1F" w:rsidR="005A3FE2" w:rsidRDefault="00557070" w:rsidP="007B2F36">
      <w:pPr>
        <w:pStyle w:val="NormalWeb"/>
        <w:spacing w:before="0" w:beforeAutospacing="0" w:after="0" w:afterAutospacing="0"/>
        <w:jc w:val="both"/>
        <w:rPr>
          <w:color w:val="1C1E29"/>
        </w:rPr>
      </w:pPr>
      <w:ins w:id="96" w:author="Rakhi Ghoshal" w:date="2020-01-20T11:57:00Z">
        <w:r>
          <w:rPr>
            <w:color w:val="1C1E29"/>
          </w:rPr>
          <w:t xml:space="preserve">Day II </w:t>
        </w:r>
      </w:ins>
      <w:del w:id="97" w:author="Rakhi Ghoshal" w:date="2020-01-20T11:57:00Z">
        <w:r w:rsidR="005A3FE2" w:rsidRPr="005253B0" w:rsidDel="00557070">
          <w:rPr>
            <w:color w:val="1C1E29"/>
          </w:rPr>
          <w:delText xml:space="preserve">Next day </w:delText>
        </w:r>
      </w:del>
      <w:r w:rsidR="005A3FE2" w:rsidRPr="005253B0">
        <w:rPr>
          <w:color w:val="1C1E29"/>
        </w:rPr>
        <w:t xml:space="preserve">of the workshop started with a session on rate regulation which </w:t>
      </w:r>
      <w:r w:rsidR="00D668CF">
        <w:rPr>
          <w:color w:val="1C1E29"/>
        </w:rPr>
        <w:t xml:space="preserve">seem to be the </w:t>
      </w:r>
      <w:r w:rsidR="005A3FE2" w:rsidRPr="005253B0">
        <w:rPr>
          <w:color w:val="1C1E29"/>
        </w:rPr>
        <w:t>most contentious and challengi</w:t>
      </w:r>
      <w:r w:rsidR="00D668CF">
        <w:rPr>
          <w:color w:val="1C1E29"/>
        </w:rPr>
        <w:t xml:space="preserve">ng </w:t>
      </w:r>
      <w:r w:rsidR="005A3FE2" w:rsidRPr="005253B0">
        <w:rPr>
          <w:color w:val="1C1E29"/>
        </w:rPr>
        <w:t xml:space="preserve">component </w:t>
      </w:r>
      <w:r w:rsidR="00D668CF">
        <w:rPr>
          <w:color w:val="1C1E29"/>
        </w:rPr>
        <w:t xml:space="preserve">in </w:t>
      </w:r>
      <w:r w:rsidR="005A3FE2" w:rsidRPr="005253B0">
        <w:rPr>
          <w:color w:val="1C1E29"/>
        </w:rPr>
        <w:t xml:space="preserve">the regulation of private sector. </w:t>
      </w:r>
      <w:del w:id="98" w:author="Rakhi Ghoshal" w:date="2020-01-20T11:57:00Z">
        <w:r w:rsidR="00D668CF" w:rsidDel="00557070">
          <w:rPr>
            <w:color w:val="1C1E29"/>
          </w:rPr>
          <w:delText xml:space="preserve">Arun </w:delText>
        </w:r>
      </w:del>
      <w:proofErr w:type="spellStart"/>
      <w:r w:rsidR="005A3FE2" w:rsidRPr="005253B0">
        <w:rPr>
          <w:color w:val="1C1E29"/>
        </w:rPr>
        <w:t>Gadre</w:t>
      </w:r>
      <w:proofErr w:type="spellEnd"/>
      <w:r w:rsidR="005A3FE2" w:rsidRPr="005253B0">
        <w:rPr>
          <w:color w:val="1C1E29"/>
        </w:rPr>
        <w:t xml:space="preserve"> described six variables in determining rates in private sector (</w:t>
      </w:r>
      <w:r w:rsidR="005253B0" w:rsidRPr="005253B0">
        <w:rPr>
          <w:color w:val="1C1E29"/>
        </w:rPr>
        <w:t>3</w:t>
      </w:r>
      <w:r w:rsidR="005A3FE2" w:rsidRPr="005253B0">
        <w:rPr>
          <w:color w:val="1C1E29"/>
        </w:rPr>
        <w:t xml:space="preserve">). He further shared </w:t>
      </w:r>
      <w:commentRangeStart w:id="99"/>
      <w:r w:rsidR="005A3FE2" w:rsidRPr="005253B0">
        <w:rPr>
          <w:color w:val="1C1E29"/>
        </w:rPr>
        <w:t xml:space="preserve">genuine </w:t>
      </w:r>
      <w:commentRangeEnd w:id="99"/>
      <w:r>
        <w:rPr>
          <w:rStyle w:val="CommentReference"/>
          <w:rFonts w:asciiTheme="minorHAnsi" w:eastAsiaTheme="minorHAnsi" w:hAnsiTheme="minorHAnsi" w:cstheme="minorBidi"/>
          <w:lang w:eastAsia="en-US"/>
        </w:rPr>
        <w:commentReference w:id="99"/>
      </w:r>
      <w:r w:rsidR="005A3FE2" w:rsidRPr="005253B0">
        <w:rPr>
          <w:color w:val="1C1E29"/>
        </w:rPr>
        <w:t xml:space="preserve">concerns regarding rate standardization such as </w:t>
      </w:r>
      <w:ins w:id="100" w:author="Rakhi Ghoshal" w:date="2020-01-20T11:58:00Z">
        <w:r>
          <w:rPr>
            <w:color w:val="1C1E29"/>
          </w:rPr>
          <w:t xml:space="preserve">if </w:t>
        </w:r>
      </w:ins>
      <w:del w:id="101" w:author="Rakhi Ghoshal" w:date="2020-01-20T11:58:00Z">
        <w:r w:rsidR="00D668CF" w:rsidDel="00557070">
          <w:rPr>
            <w:color w:val="1C1E29"/>
          </w:rPr>
          <w:delText>w</w:delText>
        </w:r>
        <w:r w:rsidR="005A3FE2" w:rsidRPr="005253B0" w:rsidDel="00557070">
          <w:rPr>
            <w:color w:val="1C1E29"/>
          </w:rPr>
          <w:delText xml:space="preserve">ould </w:delText>
        </w:r>
      </w:del>
      <w:r w:rsidR="005A3FE2" w:rsidRPr="005253B0">
        <w:rPr>
          <w:color w:val="1C1E29"/>
        </w:rPr>
        <w:t xml:space="preserve">senior doctors </w:t>
      </w:r>
      <w:ins w:id="102" w:author="Rakhi Ghoshal" w:date="2020-01-20T11:58:00Z">
        <w:r>
          <w:rPr>
            <w:color w:val="1C1E29"/>
          </w:rPr>
          <w:t xml:space="preserve">should </w:t>
        </w:r>
      </w:ins>
      <w:r w:rsidR="005A3FE2" w:rsidRPr="005253B0">
        <w:rPr>
          <w:color w:val="1C1E29"/>
        </w:rPr>
        <w:t xml:space="preserve">get </w:t>
      </w:r>
      <w:ins w:id="103" w:author="Rakhi Ghoshal" w:date="2020-01-20T11:58:00Z">
        <w:r>
          <w:rPr>
            <w:color w:val="1C1E29"/>
          </w:rPr>
          <w:t xml:space="preserve">higher </w:t>
        </w:r>
      </w:ins>
      <w:del w:id="104" w:author="Rakhi Ghoshal" w:date="2020-01-20T11:58:00Z">
        <w:r w:rsidR="005A3FE2" w:rsidRPr="005253B0" w:rsidDel="00557070">
          <w:rPr>
            <w:color w:val="1C1E29"/>
          </w:rPr>
          <w:delText xml:space="preserve">more </w:delText>
        </w:r>
      </w:del>
      <w:r w:rsidR="005A3FE2" w:rsidRPr="005253B0">
        <w:rPr>
          <w:color w:val="1C1E29"/>
        </w:rPr>
        <w:t>fees</w:t>
      </w:r>
      <w:ins w:id="105" w:author="Rakhi Ghoshal" w:date="2020-01-20T11:58:00Z">
        <w:r>
          <w:rPr>
            <w:color w:val="1C1E29"/>
          </w:rPr>
          <w:t>.</w:t>
        </w:r>
      </w:ins>
      <w:del w:id="106" w:author="Rakhi Ghoshal" w:date="2020-01-20T11:58:00Z">
        <w:r w:rsidR="005A3FE2" w:rsidRPr="005253B0" w:rsidDel="00557070">
          <w:rPr>
            <w:color w:val="1C1E29"/>
          </w:rPr>
          <w:delText>?</w:delText>
        </w:r>
      </w:del>
      <w:r w:rsidR="005A3FE2" w:rsidRPr="005253B0">
        <w:rPr>
          <w:color w:val="1C1E29"/>
        </w:rPr>
        <w:t xml:space="preserve"> </w:t>
      </w:r>
      <w:commentRangeStart w:id="107"/>
      <w:r w:rsidR="005A3FE2" w:rsidRPr="005253B0">
        <w:rPr>
          <w:color w:val="1C1E29"/>
        </w:rPr>
        <w:t>What about geographical variation</w:t>
      </w:r>
      <w:r w:rsidR="00D668CF">
        <w:rPr>
          <w:color w:val="1C1E29"/>
        </w:rPr>
        <w:t xml:space="preserve">? </w:t>
      </w:r>
      <w:commentRangeEnd w:id="107"/>
      <w:r>
        <w:rPr>
          <w:rStyle w:val="CommentReference"/>
          <w:rFonts w:asciiTheme="minorHAnsi" w:eastAsiaTheme="minorHAnsi" w:hAnsiTheme="minorHAnsi" w:cstheme="minorBidi"/>
          <w:lang w:eastAsia="en-US"/>
        </w:rPr>
        <w:commentReference w:id="107"/>
      </w:r>
      <w:r w:rsidR="00F65B1E">
        <w:rPr>
          <w:color w:val="1C1E29"/>
        </w:rPr>
        <w:t xml:space="preserve">It was </w:t>
      </w:r>
      <w:r w:rsidR="00D668CF">
        <w:rPr>
          <w:color w:val="1C1E29"/>
        </w:rPr>
        <w:t xml:space="preserve">asserted that </w:t>
      </w:r>
      <w:r w:rsidR="005A3FE2" w:rsidRPr="005253B0">
        <w:rPr>
          <w:color w:val="1C1E29"/>
        </w:rPr>
        <w:t>without socio-political push, with technical solutions alone, it is not possible to regulate</w:t>
      </w:r>
      <w:r w:rsidR="00D668CF">
        <w:rPr>
          <w:color w:val="1C1E29"/>
        </w:rPr>
        <w:t xml:space="preserve"> the</w:t>
      </w:r>
      <w:r w:rsidR="005A3FE2" w:rsidRPr="005253B0">
        <w:rPr>
          <w:color w:val="1C1E29"/>
        </w:rPr>
        <w:t xml:space="preserve"> rates. Drawing upon </w:t>
      </w:r>
      <w:ins w:id="108" w:author="Rakhi Ghoshal" w:date="2020-01-20T11:58:00Z">
        <w:r>
          <w:rPr>
            <w:color w:val="1C1E29"/>
          </w:rPr>
          <w:t xml:space="preserve">his </w:t>
        </w:r>
      </w:ins>
      <w:r w:rsidR="005A3FE2" w:rsidRPr="005253B0">
        <w:rPr>
          <w:color w:val="1C1E29"/>
        </w:rPr>
        <w:t>own experience, Jayant Kumar Singh, a victim of exorbitant charging in corporate hospitals, quoted the central government’s response to supreme court in Aadya’s case</w:t>
      </w:r>
      <w:r w:rsidR="00D668CF">
        <w:rPr>
          <w:color w:val="1C1E29"/>
        </w:rPr>
        <w:t xml:space="preserve"> (</w:t>
      </w:r>
      <w:r w:rsidR="00C063D3">
        <w:rPr>
          <w:color w:val="1C1E29"/>
        </w:rPr>
        <w:t>4</w:t>
      </w:r>
      <w:r w:rsidR="00D668CF">
        <w:rPr>
          <w:color w:val="1C1E29"/>
        </w:rPr>
        <w:t>)</w:t>
      </w:r>
      <w:r w:rsidR="005A3FE2" w:rsidRPr="005253B0">
        <w:rPr>
          <w:color w:val="1C1E29"/>
        </w:rPr>
        <w:t xml:space="preserve"> </w:t>
      </w:r>
      <w:commentRangeStart w:id="109"/>
      <w:del w:id="110" w:author="Rakhi Ghoshal" w:date="2020-01-20T11:58:00Z">
        <w:r w:rsidR="005A3FE2" w:rsidRPr="005253B0" w:rsidDel="00557070">
          <w:rPr>
            <w:color w:val="1C1E29"/>
          </w:rPr>
          <w:delText>-</w:delText>
        </w:r>
      </w:del>
      <w:r w:rsidR="005A3FE2" w:rsidRPr="005253B0">
        <w:rPr>
          <w:color w:val="1C1E29"/>
        </w:rPr>
        <w:t>‘</w:t>
      </w:r>
      <w:r w:rsidR="005A3FE2" w:rsidRPr="005253B0">
        <w:rPr>
          <w:rStyle w:val="Emphasis"/>
          <w:color w:val="1C1E29"/>
        </w:rPr>
        <w:t xml:space="preserve">healthcare is an industry, they can’t be under any price control. </w:t>
      </w:r>
      <w:proofErr w:type="spellStart"/>
      <w:r w:rsidR="005A3FE2" w:rsidRPr="005253B0">
        <w:rPr>
          <w:rStyle w:val="Emphasis"/>
          <w:color w:val="1C1E29"/>
        </w:rPr>
        <w:t>Its</w:t>
      </w:r>
      <w:proofErr w:type="spellEnd"/>
      <w:r w:rsidR="005A3FE2" w:rsidRPr="005253B0">
        <w:rPr>
          <w:rStyle w:val="Emphasis"/>
          <w:color w:val="1C1E29"/>
        </w:rPr>
        <w:t xml:space="preserve"> an open market and they can charge anything’</w:t>
      </w:r>
      <w:r w:rsidR="005A3FE2" w:rsidRPr="005253B0">
        <w:rPr>
          <w:color w:val="1C1E29"/>
        </w:rPr>
        <w:t> </w:t>
      </w:r>
      <w:commentRangeEnd w:id="109"/>
      <w:r>
        <w:rPr>
          <w:rStyle w:val="CommentReference"/>
          <w:rFonts w:asciiTheme="minorHAnsi" w:eastAsiaTheme="minorHAnsi" w:hAnsiTheme="minorHAnsi" w:cstheme="minorBidi"/>
          <w:lang w:eastAsia="en-US"/>
        </w:rPr>
        <w:commentReference w:id="109"/>
      </w:r>
      <w:r w:rsidR="005A3FE2" w:rsidRPr="005253B0">
        <w:rPr>
          <w:color w:val="1C1E29"/>
        </w:rPr>
        <w:t xml:space="preserve">and raised </w:t>
      </w:r>
      <w:commentRangeStart w:id="111"/>
      <w:r w:rsidR="005A3FE2" w:rsidRPr="005253B0">
        <w:rPr>
          <w:color w:val="1C1E29"/>
        </w:rPr>
        <w:t>the question that where to go and what to do in such case of exorbitant, irrational charging in private hospitals</w:t>
      </w:r>
      <w:commentRangeEnd w:id="111"/>
      <w:r>
        <w:rPr>
          <w:rStyle w:val="CommentReference"/>
          <w:rFonts w:asciiTheme="minorHAnsi" w:eastAsiaTheme="minorHAnsi" w:hAnsiTheme="minorHAnsi" w:cstheme="minorBidi"/>
          <w:lang w:eastAsia="en-US"/>
        </w:rPr>
        <w:commentReference w:id="111"/>
      </w:r>
      <w:r w:rsidR="005A3FE2" w:rsidRPr="005253B0">
        <w:rPr>
          <w:color w:val="1C1E29"/>
        </w:rPr>
        <w:t xml:space="preserve">. </w:t>
      </w:r>
      <w:r w:rsidR="008A3A07">
        <w:rPr>
          <w:color w:val="1C1E29"/>
        </w:rPr>
        <w:t xml:space="preserve">Dr </w:t>
      </w:r>
      <w:r w:rsidR="005A3FE2" w:rsidRPr="005253B0">
        <w:rPr>
          <w:color w:val="1C1E29"/>
        </w:rPr>
        <w:t xml:space="preserve">Puneet </w:t>
      </w:r>
      <w:proofErr w:type="spellStart"/>
      <w:r w:rsidR="005A3FE2" w:rsidRPr="005253B0">
        <w:rPr>
          <w:color w:val="1C1E29"/>
        </w:rPr>
        <w:t>Bedi</w:t>
      </w:r>
      <w:proofErr w:type="spellEnd"/>
      <w:r w:rsidR="00C063D3">
        <w:rPr>
          <w:color w:val="1C1E29"/>
        </w:rPr>
        <w:t xml:space="preserve">, </w:t>
      </w:r>
      <w:r w:rsidR="005A3FE2" w:rsidRPr="005253B0">
        <w:rPr>
          <w:color w:val="1C1E29"/>
        </w:rPr>
        <w:t xml:space="preserve">a </w:t>
      </w:r>
      <w:del w:id="112" w:author="Rakhi Ghoshal" w:date="2020-01-20T11:59:00Z">
        <w:r w:rsidR="005A3FE2" w:rsidRPr="005253B0" w:rsidDel="00557070">
          <w:rPr>
            <w:color w:val="1C1E29"/>
          </w:rPr>
          <w:delText xml:space="preserve">practicing </w:delText>
        </w:r>
      </w:del>
      <w:r w:rsidR="008A3A07">
        <w:rPr>
          <w:color w:val="1C1E29"/>
        </w:rPr>
        <w:t>gynaecologist</w:t>
      </w:r>
      <w:r w:rsidR="005A3FE2" w:rsidRPr="005253B0">
        <w:rPr>
          <w:color w:val="1C1E29"/>
        </w:rPr>
        <w:t xml:space="preserve"> </w:t>
      </w:r>
      <w:ins w:id="113" w:author="Rakhi Ghoshal" w:date="2020-01-20T11:59:00Z">
        <w:r>
          <w:rPr>
            <w:color w:val="1C1E29"/>
          </w:rPr>
          <w:t xml:space="preserve">practicing in the </w:t>
        </w:r>
      </w:ins>
      <w:del w:id="114" w:author="Rakhi Ghoshal" w:date="2020-01-20T11:59:00Z">
        <w:r w:rsidR="005A3FE2" w:rsidRPr="005253B0" w:rsidDel="00557070">
          <w:rPr>
            <w:color w:val="1C1E29"/>
          </w:rPr>
          <w:delText xml:space="preserve">from </w:delText>
        </w:r>
      </w:del>
      <w:r w:rsidR="005A3FE2" w:rsidRPr="005253B0">
        <w:rPr>
          <w:color w:val="1C1E29"/>
        </w:rPr>
        <w:t xml:space="preserve">corporate </w:t>
      </w:r>
      <w:ins w:id="115" w:author="Rakhi Ghoshal" w:date="2020-01-20T11:59:00Z">
        <w:r>
          <w:rPr>
            <w:color w:val="1C1E29"/>
          </w:rPr>
          <w:t xml:space="preserve">sector, </w:t>
        </w:r>
      </w:ins>
      <w:del w:id="116" w:author="Rakhi Ghoshal" w:date="2020-01-20T11:59:00Z">
        <w:r w:rsidR="005A3FE2" w:rsidRPr="005253B0" w:rsidDel="00557070">
          <w:rPr>
            <w:color w:val="1C1E29"/>
          </w:rPr>
          <w:delText xml:space="preserve">hospitals, </w:delText>
        </w:r>
      </w:del>
      <w:r w:rsidR="005A3FE2" w:rsidRPr="005253B0">
        <w:rPr>
          <w:color w:val="1C1E29"/>
        </w:rPr>
        <w:t>sh</w:t>
      </w:r>
      <w:r w:rsidR="00C063D3">
        <w:rPr>
          <w:color w:val="1C1E29"/>
        </w:rPr>
        <w:t xml:space="preserve">ed </w:t>
      </w:r>
      <w:r w:rsidR="005A3FE2" w:rsidRPr="005253B0">
        <w:rPr>
          <w:color w:val="1C1E29"/>
        </w:rPr>
        <w:t xml:space="preserve">light on </w:t>
      </w:r>
      <w:ins w:id="117" w:author="Rakhi Ghoshal" w:date="2020-01-20T11:59:00Z">
        <w:r>
          <w:rPr>
            <w:color w:val="1C1E29"/>
          </w:rPr>
          <w:t xml:space="preserve">the critical </w:t>
        </w:r>
      </w:ins>
      <w:del w:id="118" w:author="Rakhi Ghoshal" w:date="2020-01-20T11:59:00Z">
        <w:r w:rsidR="005A3FE2" w:rsidRPr="005253B0" w:rsidDel="00557070">
          <w:rPr>
            <w:color w:val="1C1E29"/>
          </w:rPr>
          <w:delText xml:space="preserve">crucial </w:delText>
        </w:r>
      </w:del>
      <w:r w:rsidR="005A3FE2" w:rsidRPr="005253B0">
        <w:rPr>
          <w:color w:val="1C1E29"/>
        </w:rPr>
        <w:t xml:space="preserve">role played by insurance companies in </w:t>
      </w:r>
      <w:r w:rsidR="00C063D3">
        <w:rPr>
          <w:color w:val="1C1E29"/>
        </w:rPr>
        <w:t xml:space="preserve">deciding </w:t>
      </w:r>
      <w:r w:rsidR="005A3FE2" w:rsidRPr="005253B0">
        <w:rPr>
          <w:color w:val="1C1E29"/>
        </w:rPr>
        <w:t>charg</w:t>
      </w:r>
      <w:r w:rsidR="00C063D3">
        <w:rPr>
          <w:color w:val="1C1E29"/>
        </w:rPr>
        <w:t xml:space="preserve">es </w:t>
      </w:r>
      <w:ins w:id="119" w:author="Rakhi Ghoshal" w:date="2020-01-20T11:59:00Z">
        <w:r>
          <w:rPr>
            <w:color w:val="1C1E29"/>
          </w:rPr>
          <w:t xml:space="preserve">of </w:t>
        </w:r>
      </w:ins>
      <w:del w:id="120" w:author="Rakhi Ghoshal" w:date="2020-01-20T11:59:00Z">
        <w:r w:rsidR="005A3FE2" w:rsidRPr="005253B0" w:rsidDel="00557070">
          <w:rPr>
            <w:color w:val="1C1E29"/>
          </w:rPr>
          <w:delText xml:space="preserve">by </w:delText>
        </w:r>
      </w:del>
      <w:r w:rsidR="005A3FE2" w:rsidRPr="005253B0">
        <w:rPr>
          <w:color w:val="1C1E29"/>
        </w:rPr>
        <w:t>private hospitals. He cogently advised that patients must negotiate the bill. There is always</w:t>
      </w:r>
      <w:r w:rsidR="00C063D3">
        <w:rPr>
          <w:color w:val="1C1E29"/>
        </w:rPr>
        <w:t xml:space="preserve"> the</w:t>
      </w:r>
      <w:r w:rsidR="005A3FE2" w:rsidRPr="005253B0">
        <w:rPr>
          <w:color w:val="1C1E29"/>
        </w:rPr>
        <w:t xml:space="preserve"> scope to bring </w:t>
      </w:r>
      <w:r w:rsidR="00C063D3">
        <w:rPr>
          <w:color w:val="1C1E29"/>
        </w:rPr>
        <w:t xml:space="preserve">it </w:t>
      </w:r>
      <w:r w:rsidR="005A3FE2" w:rsidRPr="005253B0">
        <w:rPr>
          <w:color w:val="1C1E29"/>
        </w:rPr>
        <w:t xml:space="preserve">down and </w:t>
      </w:r>
      <w:r w:rsidR="00C063D3">
        <w:rPr>
          <w:color w:val="1C1E29"/>
        </w:rPr>
        <w:t xml:space="preserve">it </w:t>
      </w:r>
      <w:r w:rsidR="005A3FE2" w:rsidRPr="005253B0">
        <w:rPr>
          <w:color w:val="1C1E29"/>
        </w:rPr>
        <w:t>happens regularly</w:t>
      </w:r>
      <w:ins w:id="121" w:author="Rakhi Ghoshal" w:date="2020-01-20T12:00:00Z">
        <w:r>
          <w:rPr>
            <w:color w:val="1C1E29"/>
          </w:rPr>
          <w:t>, he stressed</w:t>
        </w:r>
      </w:ins>
      <w:r w:rsidR="005A3FE2" w:rsidRPr="005253B0">
        <w:rPr>
          <w:color w:val="1C1E29"/>
        </w:rPr>
        <w:t>. </w:t>
      </w:r>
    </w:p>
    <w:p w14:paraId="64B5C2BC" w14:textId="77777777" w:rsidR="00A87B78" w:rsidRDefault="00A87B78" w:rsidP="007B2F36">
      <w:pPr>
        <w:pStyle w:val="NormalWeb"/>
        <w:spacing w:before="0" w:beforeAutospacing="0" w:after="0" w:afterAutospacing="0"/>
        <w:jc w:val="both"/>
        <w:rPr>
          <w:color w:val="1C1E29"/>
        </w:rPr>
      </w:pPr>
    </w:p>
    <w:p w14:paraId="00CC1E6B" w14:textId="77777777" w:rsidR="007B17D8" w:rsidRDefault="007B17D8" w:rsidP="007B2F36">
      <w:pPr>
        <w:pStyle w:val="NormalWeb"/>
        <w:spacing w:before="0" w:beforeAutospacing="0" w:after="0" w:afterAutospacing="0"/>
        <w:jc w:val="both"/>
        <w:rPr>
          <w:b/>
          <w:bCs/>
          <w:color w:val="1C1E29"/>
        </w:rPr>
      </w:pPr>
    </w:p>
    <w:p w14:paraId="4E9293C7" w14:textId="5D685450"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Policy </w:t>
      </w:r>
      <w:r w:rsidR="006B71A7">
        <w:rPr>
          <w:b/>
          <w:bCs/>
          <w:color w:val="1C1E29"/>
        </w:rPr>
        <w:t>d</w:t>
      </w:r>
      <w:r w:rsidRPr="00A87B78">
        <w:rPr>
          <w:b/>
          <w:bCs/>
          <w:color w:val="1C1E29"/>
        </w:rPr>
        <w:t xml:space="preserve">irections for </w:t>
      </w:r>
      <w:r w:rsidR="006B71A7">
        <w:rPr>
          <w:b/>
          <w:bCs/>
          <w:color w:val="1C1E29"/>
        </w:rPr>
        <w:t>r</w:t>
      </w:r>
      <w:r w:rsidRPr="00A87B78">
        <w:rPr>
          <w:b/>
          <w:bCs/>
          <w:color w:val="1C1E29"/>
        </w:rPr>
        <w:t xml:space="preserve">egulation of </w:t>
      </w:r>
      <w:r w:rsidR="006B71A7">
        <w:rPr>
          <w:b/>
          <w:bCs/>
          <w:color w:val="1C1E29"/>
        </w:rPr>
        <w:t>h</w:t>
      </w:r>
      <w:r w:rsidRPr="00A87B78">
        <w:rPr>
          <w:b/>
          <w:bCs/>
          <w:color w:val="1C1E29"/>
        </w:rPr>
        <w:t>ealthcare</w:t>
      </w:r>
    </w:p>
    <w:p w14:paraId="1D0F1030" w14:textId="77777777" w:rsidR="00C857B8" w:rsidRDefault="00C857B8" w:rsidP="007B2F36">
      <w:pPr>
        <w:pStyle w:val="NormalWeb"/>
        <w:spacing w:before="0" w:beforeAutospacing="0" w:after="0" w:afterAutospacing="0"/>
        <w:jc w:val="both"/>
        <w:rPr>
          <w:color w:val="1C1E29"/>
        </w:rPr>
      </w:pPr>
    </w:p>
    <w:p w14:paraId="010049E1" w14:textId="1F38816C" w:rsidR="005A3FE2" w:rsidRDefault="00557070" w:rsidP="007B2F36">
      <w:pPr>
        <w:pStyle w:val="NormalWeb"/>
        <w:spacing w:before="0" w:beforeAutospacing="0" w:after="0" w:afterAutospacing="0"/>
        <w:jc w:val="both"/>
        <w:rPr>
          <w:color w:val="1C1E29"/>
        </w:rPr>
      </w:pPr>
      <w:ins w:id="122" w:author="Rakhi Ghoshal" w:date="2020-01-20T12:00:00Z">
        <w:r>
          <w:rPr>
            <w:color w:val="1C1E29"/>
          </w:rPr>
          <w:t>The s</w:t>
        </w:r>
      </w:ins>
      <w:del w:id="123" w:author="Rakhi Ghoshal" w:date="2020-01-20T12:00:00Z">
        <w:r w:rsidR="005A3FE2" w:rsidRPr="005253B0" w:rsidDel="00557070">
          <w:rPr>
            <w:color w:val="1C1E29"/>
          </w:rPr>
          <w:delText>S</w:delText>
        </w:r>
      </w:del>
      <w:r w:rsidR="005A3FE2" w:rsidRPr="005253B0">
        <w:rPr>
          <w:color w:val="1C1E29"/>
        </w:rPr>
        <w:t xml:space="preserve">ession on policy directions for the regulation of </w:t>
      </w:r>
      <w:ins w:id="124" w:author="Rakhi Ghoshal" w:date="2020-01-20T12:00:00Z">
        <w:r>
          <w:rPr>
            <w:color w:val="1C1E29"/>
          </w:rPr>
          <w:t>h</w:t>
        </w:r>
      </w:ins>
      <w:del w:id="125" w:author="Rakhi Ghoshal" w:date="2020-01-20T12:00:00Z">
        <w:r w:rsidR="005A3FE2" w:rsidRPr="005253B0" w:rsidDel="00557070">
          <w:rPr>
            <w:color w:val="1C1E29"/>
          </w:rPr>
          <w:delText>H</w:delText>
        </w:r>
      </w:del>
      <w:r w:rsidR="005A3FE2" w:rsidRPr="005253B0">
        <w:rPr>
          <w:color w:val="1C1E29"/>
        </w:rPr>
        <w:t xml:space="preserve">ealthcare was indeed insightful to understand the situation at a policy level. It consisted of a panel of </w:t>
      </w:r>
      <w:r w:rsidR="00D14162">
        <w:rPr>
          <w:color w:val="1C1E29"/>
        </w:rPr>
        <w:t xml:space="preserve">Dr </w:t>
      </w:r>
      <w:r w:rsidR="005A3FE2" w:rsidRPr="005253B0">
        <w:rPr>
          <w:color w:val="1C1E29"/>
        </w:rPr>
        <w:t>Sanjay Nagral,</w:t>
      </w:r>
      <w:r w:rsidR="006011BB">
        <w:rPr>
          <w:color w:val="1C1E29"/>
        </w:rPr>
        <w:t xml:space="preserve"> </w:t>
      </w:r>
      <w:commentRangeStart w:id="126"/>
      <w:r w:rsidR="006011BB">
        <w:rPr>
          <w:color w:val="1C1E29"/>
        </w:rPr>
        <w:t xml:space="preserve">representative of </w:t>
      </w:r>
      <w:r w:rsidR="00A66F6D">
        <w:rPr>
          <w:color w:val="1C1E29"/>
        </w:rPr>
        <w:t>s</w:t>
      </w:r>
      <w:r w:rsidR="006011BB">
        <w:rPr>
          <w:color w:val="1C1E29"/>
        </w:rPr>
        <w:t xml:space="preserve">enior surgeon </w:t>
      </w:r>
      <w:commentRangeEnd w:id="126"/>
      <w:r>
        <w:rPr>
          <w:rStyle w:val="CommentReference"/>
          <w:rFonts w:asciiTheme="minorHAnsi" w:eastAsiaTheme="minorHAnsi" w:hAnsiTheme="minorHAnsi" w:cstheme="minorBidi"/>
          <w:lang w:eastAsia="en-US"/>
        </w:rPr>
        <w:commentReference w:id="126"/>
      </w:r>
      <w:r w:rsidR="006011BB">
        <w:rPr>
          <w:color w:val="1C1E29"/>
        </w:rPr>
        <w:t>and representative of Forum for Medical Ethical Society (</w:t>
      </w:r>
      <w:proofErr w:type="spellStart"/>
      <w:r w:rsidR="006011BB">
        <w:rPr>
          <w:color w:val="1C1E29"/>
        </w:rPr>
        <w:t>FMES</w:t>
      </w:r>
      <w:proofErr w:type="spellEnd"/>
      <w:r w:rsidR="006011BB">
        <w:rPr>
          <w:color w:val="1C1E29"/>
        </w:rPr>
        <w:t>)</w:t>
      </w:r>
      <w:ins w:id="127" w:author="Rakhi Ghoshal" w:date="2020-01-20T12:01:00Z">
        <w:r>
          <w:rPr>
            <w:color w:val="1C1E29"/>
          </w:rPr>
          <w:t>,</w:t>
        </w:r>
      </w:ins>
      <w:ins w:id="128" w:author="Rakhi Ghoshal" w:date="2020-01-20T12:00:00Z">
        <w:r>
          <w:rPr>
            <w:color w:val="1C1E29"/>
          </w:rPr>
          <w:t xml:space="preserve"> </w:t>
        </w:r>
      </w:ins>
      <w:r w:rsidR="005A3FE2" w:rsidRPr="005253B0">
        <w:rPr>
          <w:color w:val="1C1E29"/>
        </w:rPr>
        <w:t xml:space="preserve">two research officers from </w:t>
      </w:r>
      <w:ins w:id="129" w:author="Rakhi Ghoshal" w:date="2020-01-20T12:01:00Z">
        <w:r>
          <w:rPr>
            <w:color w:val="1C1E29"/>
          </w:rPr>
          <w:t xml:space="preserve">the </w:t>
        </w:r>
      </w:ins>
      <w:r w:rsidR="00D14162">
        <w:rPr>
          <w:color w:val="1C1E29"/>
        </w:rPr>
        <w:t xml:space="preserve">National Human </w:t>
      </w:r>
      <w:ins w:id="130" w:author="Rakhi Ghoshal" w:date="2020-01-20T12:01:00Z">
        <w:r>
          <w:rPr>
            <w:color w:val="1C1E29"/>
          </w:rPr>
          <w:t>R</w:t>
        </w:r>
      </w:ins>
      <w:del w:id="131" w:author="Rakhi Ghoshal" w:date="2020-01-20T12:01:00Z">
        <w:r w:rsidR="00D14162" w:rsidDel="00557070">
          <w:rPr>
            <w:color w:val="1C1E29"/>
          </w:rPr>
          <w:delText>r</w:delText>
        </w:r>
      </w:del>
      <w:r w:rsidR="00D14162">
        <w:rPr>
          <w:color w:val="1C1E29"/>
        </w:rPr>
        <w:t>esource Centre (</w:t>
      </w:r>
      <w:r w:rsidR="005A3FE2" w:rsidRPr="005253B0">
        <w:rPr>
          <w:color w:val="1C1E29"/>
        </w:rPr>
        <w:t>NHRC</w:t>
      </w:r>
      <w:r w:rsidR="00D14162">
        <w:rPr>
          <w:color w:val="1C1E29"/>
        </w:rPr>
        <w:t>)</w:t>
      </w:r>
      <w:r w:rsidR="005A3FE2" w:rsidRPr="005253B0">
        <w:rPr>
          <w:color w:val="1C1E29"/>
        </w:rPr>
        <w:t xml:space="preserve">, </w:t>
      </w:r>
      <w:ins w:id="132" w:author="Rakhi Ghoshal" w:date="2020-01-20T12:01:00Z">
        <w:r>
          <w:rPr>
            <w:color w:val="1C1E29"/>
          </w:rPr>
          <w:t xml:space="preserve">and </w:t>
        </w:r>
      </w:ins>
      <w:del w:id="133" w:author="Rakhi Ghoshal" w:date="2020-01-20T12:01:00Z">
        <w:r w:rsidR="00A66F6D" w:rsidDel="00557070">
          <w:rPr>
            <w:color w:val="1C1E29"/>
          </w:rPr>
          <w:delText xml:space="preserve">Dr </w:delText>
        </w:r>
      </w:del>
      <w:r w:rsidR="005A3FE2" w:rsidRPr="005253B0">
        <w:rPr>
          <w:color w:val="1C1E29"/>
        </w:rPr>
        <w:t>Vinod Paul</w:t>
      </w:r>
      <w:r w:rsidR="006213B2">
        <w:rPr>
          <w:color w:val="1C1E29"/>
        </w:rPr>
        <w:t xml:space="preserve">, a </w:t>
      </w:r>
      <w:r w:rsidR="005A3FE2" w:rsidRPr="005253B0">
        <w:rPr>
          <w:color w:val="1C1E29"/>
        </w:rPr>
        <w:t>Member</w:t>
      </w:r>
      <w:r w:rsidR="006213B2">
        <w:rPr>
          <w:color w:val="1C1E29"/>
        </w:rPr>
        <w:t xml:space="preserve"> of </w:t>
      </w:r>
      <w:r w:rsidR="005A3FE2" w:rsidRPr="005253B0">
        <w:rPr>
          <w:color w:val="1C1E29"/>
        </w:rPr>
        <w:t>NITI Aayog.</w:t>
      </w:r>
      <w:r w:rsidR="006B71A7">
        <w:rPr>
          <w:color w:val="1C1E29"/>
        </w:rPr>
        <w:t xml:space="preserve"> </w:t>
      </w:r>
      <w:r w:rsidR="00FC7064">
        <w:rPr>
          <w:color w:val="1C1E29"/>
        </w:rPr>
        <w:t xml:space="preserve">The panel </w:t>
      </w:r>
      <w:del w:id="134" w:author="Rakhi Ghoshal" w:date="2020-01-20T12:01:00Z">
        <w:r w:rsidR="00FC7064" w:rsidDel="00557070">
          <w:rPr>
            <w:color w:val="1C1E29"/>
          </w:rPr>
          <w:delText xml:space="preserve">discussion </w:delText>
        </w:r>
      </w:del>
      <w:r w:rsidR="00FF6EA9">
        <w:rPr>
          <w:color w:val="1C1E29"/>
        </w:rPr>
        <w:t xml:space="preserve">was organised to engage with policy makers on private sector regulation and </w:t>
      </w:r>
      <w:r w:rsidR="00FC7064">
        <w:rPr>
          <w:color w:val="1C1E29"/>
        </w:rPr>
        <w:t xml:space="preserve">hear from them about </w:t>
      </w:r>
      <w:r w:rsidR="00FF6EA9">
        <w:rPr>
          <w:color w:val="1C1E29"/>
        </w:rPr>
        <w:t>policy position</w:t>
      </w:r>
      <w:ins w:id="135" w:author="Rakhi Ghoshal" w:date="2020-01-20T12:01:00Z">
        <w:r>
          <w:rPr>
            <w:color w:val="1C1E29"/>
          </w:rPr>
          <w:t>s</w:t>
        </w:r>
      </w:ins>
      <w:r w:rsidR="00FF6EA9">
        <w:rPr>
          <w:color w:val="1C1E29"/>
        </w:rPr>
        <w:t xml:space="preserve"> and further direction towards regulating the private sector.</w:t>
      </w:r>
      <w:r w:rsidR="009F4ED5">
        <w:rPr>
          <w:color w:val="1C1E29"/>
        </w:rPr>
        <w:t xml:space="preserve"> </w:t>
      </w:r>
      <w:r w:rsidR="006B71A7">
        <w:rPr>
          <w:color w:val="1C1E29"/>
        </w:rPr>
        <w:t>While responding to participants</w:t>
      </w:r>
      <w:ins w:id="136" w:author="Rakhi Ghoshal" w:date="2020-01-20T12:01:00Z">
        <w:r>
          <w:rPr>
            <w:color w:val="1C1E29"/>
          </w:rPr>
          <w:t>’</w:t>
        </w:r>
      </w:ins>
      <w:r w:rsidR="006B71A7">
        <w:rPr>
          <w:color w:val="1C1E29"/>
        </w:rPr>
        <w:t xml:space="preserve"> questions concerning Pradhan Mantri Jan Arogya Yojana (PMJAY), </w:t>
      </w:r>
      <w:r w:rsidR="005A3FE2" w:rsidRPr="005253B0">
        <w:rPr>
          <w:color w:val="1C1E29"/>
        </w:rPr>
        <w:t xml:space="preserve">Paul asserted that NITI Aayog is instrumental in crafting the PMJAY scheme to look </w:t>
      </w:r>
      <w:r w:rsidR="006213B2">
        <w:rPr>
          <w:color w:val="1C1E29"/>
        </w:rPr>
        <w:t xml:space="preserve">at </w:t>
      </w:r>
      <w:r w:rsidR="005A3FE2" w:rsidRPr="005253B0">
        <w:rPr>
          <w:color w:val="1C1E29"/>
        </w:rPr>
        <w:t xml:space="preserve">healthcare holistically </w:t>
      </w:r>
      <w:r w:rsidR="006213B2">
        <w:rPr>
          <w:color w:val="1C1E29"/>
        </w:rPr>
        <w:t xml:space="preserve">for </w:t>
      </w:r>
      <w:r w:rsidR="005A3FE2" w:rsidRPr="005253B0">
        <w:rPr>
          <w:color w:val="1C1E29"/>
        </w:rPr>
        <w:t>achiev</w:t>
      </w:r>
      <w:r w:rsidR="006213B2">
        <w:rPr>
          <w:color w:val="1C1E29"/>
        </w:rPr>
        <w:t>ing</w:t>
      </w:r>
      <w:r w:rsidR="005A3FE2" w:rsidRPr="005253B0">
        <w:rPr>
          <w:color w:val="1C1E29"/>
        </w:rPr>
        <w:t xml:space="preserve"> UHC. The government is committed to increas</w:t>
      </w:r>
      <w:r w:rsidR="006213B2">
        <w:rPr>
          <w:color w:val="1C1E29"/>
        </w:rPr>
        <w:t>e</w:t>
      </w:r>
      <w:r w:rsidR="005A3FE2" w:rsidRPr="005253B0">
        <w:rPr>
          <w:color w:val="1C1E29"/>
        </w:rPr>
        <w:t xml:space="preserve"> healthcare spending and reaching 2.5% of GDP by 2025 is </w:t>
      </w:r>
      <w:r w:rsidR="006213B2">
        <w:rPr>
          <w:color w:val="1C1E29"/>
        </w:rPr>
        <w:t>the</w:t>
      </w:r>
      <w:r w:rsidR="005A3FE2" w:rsidRPr="005253B0">
        <w:rPr>
          <w:color w:val="1C1E29"/>
        </w:rPr>
        <w:t xml:space="preserve"> </w:t>
      </w:r>
      <w:r w:rsidR="006213B2">
        <w:rPr>
          <w:color w:val="1C1E29"/>
        </w:rPr>
        <w:t xml:space="preserve">set </w:t>
      </w:r>
      <w:r w:rsidR="005A3FE2" w:rsidRPr="005253B0">
        <w:rPr>
          <w:color w:val="1C1E29"/>
        </w:rPr>
        <w:t xml:space="preserve">target. The health system today has quality </w:t>
      </w:r>
      <w:r w:rsidR="006213B2">
        <w:rPr>
          <w:color w:val="1C1E29"/>
        </w:rPr>
        <w:t xml:space="preserve">and </w:t>
      </w:r>
      <w:r w:rsidR="005A3FE2" w:rsidRPr="005253B0">
        <w:rPr>
          <w:color w:val="1C1E29"/>
        </w:rPr>
        <w:t xml:space="preserve">standards issues but PMJAY allows to improve, without bringing into laws and regulations. NHRC officials provided an update on patients’ rights charter, saying, they have asked the Ministry of Health (MoH) regarding enactment of charter however MOH has diluted those 17 points in the charter accepted by NHSRC. </w:t>
      </w:r>
      <w:r w:rsidR="00A66F6D">
        <w:rPr>
          <w:color w:val="1C1E29"/>
        </w:rPr>
        <w:t xml:space="preserve">Dr </w:t>
      </w:r>
      <w:proofErr w:type="spellStart"/>
      <w:r w:rsidR="005A3FE2" w:rsidRPr="005253B0">
        <w:rPr>
          <w:color w:val="1C1E29"/>
        </w:rPr>
        <w:t>Nagral</w:t>
      </w:r>
      <w:proofErr w:type="spellEnd"/>
      <w:r w:rsidR="005A3FE2" w:rsidRPr="005253B0">
        <w:rPr>
          <w:color w:val="1C1E29"/>
        </w:rPr>
        <w:t xml:space="preserve"> made</w:t>
      </w:r>
      <w:r w:rsidR="008E7098">
        <w:rPr>
          <w:color w:val="1C1E29"/>
        </w:rPr>
        <w:t xml:space="preserve"> </w:t>
      </w:r>
      <w:r w:rsidR="008E7098" w:rsidRPr="005253B0">
        <w:rPr>
          <w:color w:val="1C1E29"/>
        </w:rPr>
        <w:t>interesting point</w:t>
      </w:r>
      <w:r w:rsidR="008E7098">
        <w:rPr>
          <w:color w:val="1C1E29"/>
        </w:rPr>
        <w:t>s</w:t>
      </w:r>
      <w:r w:rsidR="005A3FE2" w:rsidRPr="005253B0">
        <w:rPr>
          <w:color w:val="1C1E29"/>
        </w:rPr>
        <w:t xml:space="preserve"> that</w:t>
      </w:r>
      <w:r w:rsidR="0018744E">
        <w:rPr>
          <w:color w:val="1C1E29"/>
        </w:rPr>
        <w:t xml:space="preserve"> </w:t>
      </w:r>
      <w:r w:rsidR="005A3FE2" w:rsidRPr="005253B0">
        <w:rPr>
          <w:color w:val="1C1E29"/>
        </w:rPr>
        <w:t xml:space="preserve">the insurance schemes have brought in certain ability in people to access </w:t>
      </w:r>
      <w:r w:rsidR="008E7098">
        <w:rPr>
          <w:color w:val="1C1E29"/>
        </w:rPr>
        <w:t xml:space="preserve">the </w:t>
      </w:r>
      <w:r w:rsidR="005A3FE2" w:rsidRPr="005253B0">
        <w:rPr>
          <w:color w:val="1C1E29"/>
        </w:rPr>
        <w:t>care which they otherwise could</w:t>
      </w:r>
      <w:r w:rsidR="008E7098">
        <w:rPr>
          <w:color w:val="1C1E29"/>
        </w:rPr>
        <w:t xml:space="preserve"> not </w:t>
      </w:r>
      <w:r w:rsidR="005A3FE2" w:rsidRPr="005253B0">
        <w:rPr>
          <w:color w:val="1C1E29"/>
        </w:rPr>
        <w:t xml:space="preserve">access. </w:t>
      </w:r>
      <w:r w:rsidR="008E7098">
        <w:rPr>
          <w:color w:val="1C1E29"/>
        </w:rPr>
        <w:t>Also, t</w:t>
      </w:r>
      <w:r w:rsidR="005A3FE2" w:rsidRPr="005253B0">
        <w:rPr>
          <w:color w:val="1C1E29"/>
        </w:rPr>
        <w:t>hese schemes have played positive role also helping to control the cost in other hospitals in the vicinity which are not part of schemes.   </w:t>
      </w:r>
    </w:p>
    <w:p w14:paraId="3911DAB6" w14:textId="77777777" w:rsidR="00A87B78" w:rsidRDefault="00A87B78" w:rsidP="007B2F36">
      <w:pPr>
        <w:pStyle w:val="NormalWeb"/>
        <w:spacing w:before="0" w:beforeAutospacing="0" w:after="0" w:afterAutospacing="0"/>
        <w:jc w:val="both"/>
        <w:rPr>
          <w:color w:val="1C1E29"/>
        </w:rPr>
      </w:pPr>
    </w:p>
    <w:p w14:paraId="7FF9AFA7" w14:textId="77777777" w:rsidR="007B17D8" w:rsidRDefault="007B17D8" w:rsidP="007B2F36">
      <w:pPr>
        <w:pStyle w:val="NormalWeb"/>
        <w:spacing w:before="0" w:beforeAutospacing="0" w:after="0" w:afterAutospacing="0"/>
        <w:jc w:val="both"/>
        <w:rPr>
          <w:b/>
          <w:bCs/>
          <w:color w:val="1C1E29"/>
        </w:rPr>
      </w:pPr>
    </w:p>
    <w:p w14:paraId="130E5665" w14:textId="0BAB3917"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Grievance </w:t>
      </w:r>
      <w:r w:rsidR="006B71A7">
        <w:rPr>
          <w:b/>
          <w:bCs/>
          <w:color w:val="1C1E29"/>
        </w:rPr>
        <w:t>r</w:t>
      </w:r>
      <w:r w:rsidRPr="00A87B78">
        <w:rPr>
          <w:b/>
          <w:bCs/>
          <w:color w:val="1C1E29"/>
        </w:rPr>
        <w:t xml:space="preserve">edressal </w:t>
      </w:r>
      <w:r w:rsidR="008E7098">
        <w:rPr>
          <w:b/>
          <w:bCs/>
          <w:color w:val="1C1E29"/>
        </w:rPr>
        <w:t xml:space="preserve">mechanism </w:t>
      </w:r>
      <w:r w:rsidRPr="00A87B78">
        <w:rPr>
          <w:b/>
          <w:bCs/>
          <w:color w:val="1C1E29"/>
        </w:rPr>
        <w:t xml:space="preserve"> </w:t>
      </w:r>
    </w:p>
    <w:p w14:paraId="49D04E09" w14:textId="77777777" w:rsidR="00C857B8" w:rsidRDefault="00C857B8" w:rsidP="007B2F36">
      <w:pPr>
        <w:pStyle w:val="NormalWeb"/>
        <w:spacing w:before="0" w:beforeAutospacing="0" w:after="0" w:afterAutospacing="0"/>
        <w:jc w:val="both"/>
        <w:rPr>
          <w:color w:val="1C1E29"/>
        </w:rPr>
      </w:pPr>
    </w:p>
    <w:p w14:paraId="3B6E4D79" w14:textId="41C01F50" w:rsidR="00700B38" w:rsidRPr="00700B38" w:rsidDel="00557070" w:rsidRDefault="005A3FE2" w:rsidP="007B2F36">
      <w:pPr>
        <w:pStyle w:val="NormalWeb"/>
        <w:spacing w:before="0" w:beforeAutospacing="0" w:after="0" w:afterAutospacing="0"/>
        <w:jc w:val="both"/>
        <w:rPr>
          <w:del w:id="137" w:author="Rakhi Ghoshal" w:date="2020-01-20T12:04:00Z"/>
          <w:color w:val="1C1E29"/>
        </w:rPr>
      </w:pPr>
      <w:r w:rsidRPr="005253B0">
        <w:rPr>
          <w:color w:val="1C1E29"/>
        </w:rPr>
        <w:t xml:space="preserve">In the session on grievance redressal for patient victims </w:t>
      </w:r>
      <w:ins w:id="138" w:author="Rakhi Ghoshal" w:date="2020-01-20T12:03:00Z">
        <w:r w:rsidR="00557070">
          <w:rPr>
            <w:color w:val="1C1E29"/>
          </w:rPr>
          <w:t>and</w:t>
        </w:r>
      </w:ins>
      <w:del w:id="139" w:author="Rakhi Ghoshal" w:date="2020-01-20T12:03:00Z">
        <w:r w:rsidRPr="005253B0" w:rsidDel="00557070">
          <w:rPr>
            <w:color w:val="1C1E29"/>
          </w:rPr>
          <w:delText>&amp;</w:delText>
        </w:r>
      </w:del>
      <w:r w:rsidRPr="005253B0">
        <w:rPr>
          <w:color w:val="1C1E29"/>
        </w:rPr>
        <w:t xml:space="preserve"> the role of State Medical Councils (SMC), Kanchan Pawar</w:t>
      </w:r>
      <w:r w:rsidR="00A66F6D">
        <w:rPr>
          <w:color w:val="1C1E29"/>
        </w:rPr>
        <w:t xml:space="preserve"> from SATHI</w:t>
      </w:r>
      <w:r w:rsidRPr="005253B0">
        <w:rPr>
          <w:color w:val="1C1E29"/>
        </w:rPr>
        <w:t xml:space="preserve"> provided an overview of current platforms for grievance redressal such as SMC</w:t>
      </w:r>
      <w:r w:rsidR="008E7098">
        <w:rPr>
          <w:color w:val="1C1E29"/>
        </w:rPr>
        <w:t xml:space="preserve">, </w:t>
      </w:r>
      <w:r w:rsidRPr="005253B0">
        <w:rPr>
          <w:color w:val="1C1E29"/>
        </w:rPr>
        <w:t>Medical Council of India (MCI), consumer court and criminal court and raised the concern about</w:t>
      </w:r>
      <w:r w:rsidR="008E7098">
        <w:rPr>
          <w:color w:val="1C1E29"/>
        </w:rPr>
        <w:t xml:space="preserve"> </w:t>
      </w:r>
      <w:r w:rsidRPr="005253B0">
        <w:rPr>
          <w:color w:val="1C1E29"/>
        </w:rPr>
        <w:t xml:space="preserve">ineffective GR process. Drawing upon </w:t>
      </w:r>
      <w:r w:rsidR="008E7098">
        <w:rPr>
          <w:color w:val="1C1E29"/>
        </w:rPr>
        <w:t xml:space="preserve">the </w:t>
      </w:r>
      <w:r w:rsidRPr="005253B0">
        <w:rPr>
          <w:color w:val="1C1E29"/>
        </w:rPr>
        <w:t>own experience, Shishir Chand</w:t>
      </w:r>
      <w:r w:rsidR="00F65B1E">
        <w:rPr>
          <w:color w:val="1C1E29"/>
        </w:rPr>
        <w:t xml:space="preserve"> from </w:t>
      </w:r>
      <w:r w:rsidR="00FF6EA9">
        <w:rPr>
          <w:color w:val="1C1E29"/>
        </w:rPr>
        <w:t>People for Better Treatment (</w:t>
      </w:r>
      <w:proofErr w:type="spellStart"/>
      <w:r w:rsidR="00F65B1E">
        <w:rPr>
          <w:color w:val="1C1E29"/>
        </w:rPr>
        <w:t>PB</w:t>
      </w:r>
      <w:r w:rsidR="00FF6EA9">
        <w:rPr>
          <w:color w:val="1C1E29"/>
        </w:rPr>
        <w:t>T</w:t>
      </w:r>
      <w:proofErr w:type="spellEnd"/>
      <w:r w:rsidR="00FF6EA9">
        <w:rPr>
          <w:color w:val="1C1E29"/>
        </w:rPr>
        <w:t>)</w:t>
      </w:r>
      <w:r w:rsidRPr="005253B0">
        <w:rPr>
          <w:color w:val="1C1E29"/>
        </w:rPr>
        <w:t xml:space="preserve"> criticised the </w:t>
      </w:r>
      <w:r w:rsidRPr="005253B0">
        <w:rPr>
          <w:color w:val="1C1E29"/>
        </w:rPr>
        <w:lastRenderedPageBreak/>
        <w:t>unaccountable MCI and SMC. Dr Arun Mitra</w:t>
      </w:r>
      <w:r w:rsidR="00700B38">
        <w:rPr>
          <w:color w:val="1C1E29"/>
        </w:rPr>
        <w:t xml:space="preserve">, the </w:t>
      </w:r>
      <w:r w:rsidR="00700B38" w:rsidRPr="007B2F36">
        <w:rPr>
          <w:color w:val="1C1E29"/>
          <w:lang w:val="en-US"/>
        </w:rPr>
        <w:t xml:space="preserve">Former Chairman </w:t>
      </w:r>
      <w:r w:rsidR="00700B38">
        <w:rPr>
          <w:color w:val="1C1E29"/>
          <w:lang w:val="en-US"/>
        </w:rPr>
        <w:t xml:space="preserve">of </w:t>
      </w:r>
      <w:r w:rsidR="00700B38" w:rsidRPr="007B2F36">
        <w:rPr>
          <w:color w:val="1C1E29"/>
          <w:lang w:val="en-US"/>
        </w:rPr>
        <w:t>Ethical Committee</w:t>
      </w:r>
      <w:r w:rsidR="00700B38">
        <w:rPr>
          <w:color w:val="1C1E29"/>
          <w:lang w:val="en-US"/>
        </w:rPr>
        <w:t xml:space="preserve">, </w:t>
      </w:r>
      <w:r w:rsidR="00700B38" w:rsidRPr="007B2F36">
        <w:rPr>
          <w:color w:val="1C1E29"/>
          <w:lang w:val="en-US"/>
        </w:rPr>
        <w:t>P</w:t>
      </w:r>
      <w:r w:rsidR="00700B38">
        <w:rPr>
          <w:color w:val="1C1E29"/>
          <w:lang w:val="en-US"/>
        </w:rPr>
        <w:t xml:space="preserve">unjab </w:t>
      </w:r>
      <w:r w:rsidR="00700B38" w:rsidRPr="007B2F36">
        <w:rPr>
          <w:color w:val="1C1E29"/>
          <w:lang w:val="en-US"/>
        </w:rPr>
        <w:t>M</w:t>
      </w:r>
      <w:r w:rsidR="00700B38">
        <w:rPr>
          <w:color w:val="1C1E29"/>
          <w:lang w:val="en-US"/>
        </w:rPr>
        <w:t xml:space="preserve">edical </w:t>
      </w:r>
      <w:r w:rsidR="00700B38" w:rsidRPr="007B2F36">
        <w:rPr>
          <w:color w:val="1C1E29"/>
          <w:lang w:val="en-US"/>
        </w:rPr>
        <w:t>C</w:t>
      </w:r>
      <w:r w:rsidR="00700B38">
        <w:rPr>
          <w:color w:val="1C1E29"/>
          <w:lang w:val="en-US"/>
        </w:rPr>
        <w:t xml:space="preserve">ouncil.  </w:t>
      </w:r>
    </w:p>
    <w:p w14:paraId="7E32E507" w14:textId="30B49C81" w:rsidR="00A87B78" w:rsidRDefault="00D14162" w:rsidP="007B2F36">
      <w:pPr>
        <w:pStyle w:val="NormalWeb"/>
        <w:spacing w:before="0" w:beforeAutospacing="0" w:after="0" w:afterAutospacing="0"/>
        <w:jc w:val="both"/>
        <w:rPr>
          <w:color w:val="1C1E29"/>
        </w:rPr>
      </w:pPr>
      <w:del w:id="140" w:author="Rakhi Ghoshal" w:date="2020-01-20T12:04:00Z">
        <w:r w:rsidDel="00557070">
          <w:rPr>
            <w:color w:val="1C1E29"/>
          </w:rPr>
          <w:delText>..</w:delText>
        </w:r>
        <w:r w:rsidR="005A3FE2" w:rsidRPr="005253B0" w:rsidDel="00557070">
          <w:rPr>
            <w:color w:val="1C1E29"/>
          </w:rPr>
          <w:delText xml:space="preserve"> </w:delText>
        </w:r>
      </w:del>
      <w:r w:rsidR="005A3FE2" w:rsidRPr="005253B0">
        <w:rPr>
          <w:color w:val="1C1E29"/>
        </w:rPr>
        <w:t xml:space="preserve">highlighted the positive actions taken by Punjab Medical Council, such as issuing notice to doctors against accepting gifts from pharmaceuticals, being ghost faculty in colleges, endorsement of products and commission practice, exemplifying the kind of role medical councils </w:t>
      </w:r>
      <w:r w:rsidR="008E7098">
        <w:rPr>
          <w:color w:val="1C1E29"/>
        </w:rPr>
        <w:t>could and should</w:t>
      </w:r>
      <w:r w:rsidR="005A3FE2" w:rsidRPr="005253B0">
        <w:rPr>
          <w:color w:val="1C1E29"/>
        </w:rPr>
        <w:t xml:space="preserve"> play. </w:t>
      </w:r>
    </w:p>
    <w:p w14:paraId="0A09CF04" w14:textId="77777777" w:rsidR="00A87B78" w:rsidRDefault="00A87B78" w:rsidP="007B2F36">
      <w:pPr>
        <w:pStyle w:val="NormalWeb"/>
        <w:spacing w:before="0" w:beforeAutospacing="0" w:after="0" w:afterAutospacing="0"/>
        <w:jc w:val="both"/>
        <w:rPr>
          <w:color w:val="1C1E29"/>
        </w:rPr>
      </w:pPr>
    </w:p>
    <w:p w14:paraId="7AFBDC00" w14:textId="77777777" w:rsidR="007B17D8" w:rsidRDefault="007B17D8" w:rsidP="007B2F36">
      <w:pPr>
        <w:pStyle w:val="NormalWeb"/>
        <w:spacing w:before="0" w:beforeAutospacing="0" w:after="0" w:afterAutospacing="0"/>
        <w:jc w:val="both"/>
        <w:rPr>
          <w:b/>
          <w:bCs/>
          <w:color w:val="1C1E29"/>
        </w:rPr>
      </w:pPr>
    </w:p>
    <w:p w14:paraId="78429725" w14:textId="142DE3A3"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Social </w:t>
      </w:r>
      <w:r w:rsidR="006B71A7">
        <w:rPr>
          <w:b/>
          <w:bCs/>
          <w:color w:val="1C1E29"/>
        </w:rPr>
        <w:t>a</w:t>
      </w:r>
      <w:r w:rsidRPr="00A87B78">
        <w:rPr>
          <w:b/>
          <w:bCs/>
          <w:color w:val="1C1E29"/>
        </w:rPr>
        <w:t xml:space="preserve">ccountability of </w:t>
      </w:r>
      <w:r w:rsidR="006B71A7">
        <w:rPr>
          <w:b/>
          <w:bCs/>
          <w:color w:val="1C1E29"/>
        </w:rPr>
        <w:t>h</w:t>
      </w:r>
      <w:r w:rsidRPr="00A87B78">
        <w:rPr>
          <w:b/>
          <w:bCs/>
          <w:color w:val="1C1E29"/>
        </w:rPr>
        <w:t>ealth insurance schemes</w:t>
      </w:r>
      <w:r>
        <w:rPr>
          <w:b/>
          <w:bCs/>
          <w:color w:val="1C1E29"/>
        </w:rPr>
        <w:t xml:space="preserve"> and socialising the health system</w:t>
      </w:r>
    </w:p>
    <w:p w14:paraId="7A92CCFB" w14:textId="77777777" w:rsidR="00C857B8" w:rsidRDefault="00C857B8" w:rsidP="007B2F36">
      <w:pPr>
        <w:pStyle w:val="NormalWeb"/>
        <w:spacing w:before="0" w:beforeAutospacing="0" w:after="0" w:afterAutospacing="0"/>
        <w:jc w:val="both"/>
        <w:rPr>
          <w:color w:val="1C1E29"/>
        </w:rPr>
      </w:pPr>
    </w:p>
    <w:p w14:paraId="031EF145" w14:textId="05BDA766" w:rsidR="005A3FE2" w:rsidRDefault="005A3FE2" w:rsidP="007B2F36">
      <w:pPr>
        <w:pStyle w:val="NormalWeb"/>
        <w:spacing w:before="0" w:beforeAutospacing="0" w:after="0" w:afterAutospacing="0"/>
        <w:jc w:val="both"/>
        <w:rPr>
          <w:color w:val="1C1E29"/>
        </w:rPr>
      </w:pPr>
      <w:r w:rsidRPr="005253B0">
        <w:rPr>
          <w:color w:val="1C1E29"/>
        </w:rPr>
        <w:t xml:space="preserve">Sulakshana Nandi, </w:t>
      </w:r>
      <w:r w:rsidR="006A5E6F">
        <w:rPr>
          <w:rStyle w:val="Emphasis"/>
          <w:i w:val="0"/>
          <w:iCs w:val="0"/>
          <w:shd w:val="clear" w:color="auto" w:fill="FFFFFF"/>
        </w:rPr>
        <w:t xml:space="preserve">a public health professional, </w:t>
      </w:r>
      <w:r w:rsidRPr="005253B0">
        <w:rPr>
          <w:color w:val="1C1E29"/>
        </w:rPr>
        <w:t xml:space="preserve">during the session on social accountability of insurance schemes, presented </w:t>
      </w:r>
      <w:r w:rsidR="006604DB">
        <w:rPr>
          <w:color w:val="1C1E29"/>
        </w:rPr>
        <w:t xml:space="preserve">the </w:t>
      </w:r>
      <w:r w:rsidRPr="005253B0">
        <w:rPr>
          <w:color w:val="1C1E29"/>
        </w:rPr>
        <w:t>data on prominence of private sector in PMJAY. Overall 62% of the PMJAY funds</w:t>
      </w:r>
      <w:r w:rsidR="006604DB">
        <w:rPr>
          <w:color w:val="1C1E29"/>
        </w:rPr>
        <w:t xml:space="preserve"> are</w:t>
      </w:r>
      <w:r w:rsidRPr="005253B0">
        <w:rPr>
          <w:color w:val="1C1E29"/>
        </w:rPr>
        <w:t xml:space="preserve"> going to private sector (</w:t>
      </w:r>
      <w:r w:rsidR="00C063D3">
        <w:rPr>
          <w:color w:val="1C1E29"/>
        </w:rPr>
        <w:t>5</w:t>
      </w:r>
      <w:r w:rsidRPr="005253B0">
        <w:rPr>
          <w:color w:val="1C1E29"/>
        </w:rPr>
        <w:t xml:space="preserve">). Average </w:t>
      </w:r>
      <w:r w:rsidR="006604DB">
        <w:rPr>
          <w:color w:val="1C1E29"/>
        </w:rPr>
        <w:t xml:space="preserve">out of pocket expenditure (OOPE) </w:t>
      </w:r>
      <w:r w:rsidRPr="005253B0">
        <w:rPr>
          <w:color w:val="1C1E29"/>
        </w:rPr>
        <w:t>in private</w:t>
      </w:r>
      <w:r w:rsidR="00A07C0D">
        <w:rPr>
          <w:color w:val="1C1E29"/>
        </w:rPr>
        <w:t xml:space="preserve"> sector is six </w:t>
      </w:r>
      <w:r w:rsidRPr="005253B0">
        <w:rPr>
          <w:color w:val="1C1E29"/>
        </w:rPr>
        <w:t xml:space="preserve">times more than in public sector. Average OOPE in public hospitals is </w:t>
      </w:r>
      <w:commentRangeStart w:id="141"/>
      <w:r w:rsidRPr="005253B0">
        <w:rPr>
          <w:color w:val="1C1E29"/>
        </w:rPr>
        <w:t>Rs</w:t>
      </w:r>
      <w:commentRangeEnd w:id="141"/>
      <w:r w:rsidR="00557070">
        <w:rPr>
          <w:rStyle w:val="CommentReference"/>
          <w:rFonts w:asciiTheme="minorHAnsi" w:eastAsiaTheme="minorHAnsi" w:hAnsiTheme="minorHAnsi" w:cstheme="minorBidi"/>
          <w:lang w:eastAsia="en-US"/>
        </w:rPr>
        <w:commentReference w:id="141"/>
      </w:r>
      <w:r w:rsidRPr="005253B0">
        <w:rPr>
          <w:color w:val="1C1E29"/>
        </w:rPr>
        <w:t xml:space="preserve">. 2848 while </w:t>
      </w:r>
      <w:ins w:id="142" w:author="Rakhi Ghoshal" w:date="2020-01-20T12:05:00Z">
        <w:r w:rsidR="00557070">
          <w:rPr>
            <w:color w:val="1C1E29"/>
          </w:rPr>
          <w:t>a</w:t>
        </w:r>
      </w:ins>
      <w:del w:id="143" w:author="Rakhi Ghoshal" w:date="2020-01-20T12:05:00Z">
        <w:r w:rsidRPr="005253B0" w:rsidDel="00557070">
          <w:rPr>
            <w:color w:val="1C1E29"/>
          </w:rPr>
          <w:delText>A</w:delText>
        </w:r>
      </w:del>
      <w:r w:rsidRPr="005253B0">
        <w:rPr>
          <w:color w:val="1C1E29"/>
        </w:rPr>
        <w:t>verage O</w:t>
      </w:r>
      <w:proofErr w:type="spellStart"/>
      <w:r w:rsidRPr="005253B0">
        <w:rPr>
          <w:color w:val="1C1E29"/>
        </w:rPr>
        <w:t>OPE</w:t>
      </w:r>
      <w:proofErr w:type="spellEnd"/>
      <w:r w:rsidRPr="005253B0">
        <w:rPr>
          <w:color w:val="1C1E29"/>
        </w:rPr>
        <w:t xml:space="preserve"> in private hospitals is Rs. 17,493 (</w:t>
      </w:r>
      <w:r w:rsidR="00C063D3">
        <w:rPr>
          <w:color w:val="1C1E29"/>
        </w:rPr>
        <w:t>6</w:t>
      </w:r>
      <w:r w:rsidRPr="005253B0">
        <w:rPr>
          <w:color w:val="1C1E29"/>
        </w:rPr>
        <w:t>). During the last session of the workshop, Dr</w:t>
      </w:r>
      <w:ins w:id="144" w:author="Rakhi Ghoshal" w:date="2020-01-20T12:04:00Z">
        <w:r w:rsidR="00557070">
          <w:rPr>
            <w:color w:val="1C1E29"/>
          </w:rPr>
          <w:t xml:space="preserve"> </w:t>
        </w:r>
      </w:ins>
      <w:r w:rsidRPr="005253B0">
        <w:rPr>
          <w:color w:val="1C1E29"/>
        </w:rPr>
        <w:t xml:space="preserve">Anant </w:t>
      </w:r>
      <w:proofErr w:type="spellStart"/>
      <w:r w:rsidRPr="005253B0">
        <w:rPr>
          <w:color w:val="1C1E29"/>
        </w:rPr>
        <w:t>Phadke</w:t>
      </w:r>
      <w:proofErr w:type="spellEnd"/>
      <w:r w:rsidR="00F65B1E">
        <w:rPr>
          <w:color w:val="1C1E29"/>
        </w:rPr>
        <w:t xml:space="preserve">, </w:t>
      </w:r>
      <w:r w:rsidR="00D14162">
        <w:rPr>
          <w:color w:val="1C1E29"/>
        </w:rPr>
        <w:t xml:space="preserve">a </w:t>
      </w:r>
      <w:r w:rsidR="00F65B1E">
        <w:rPr>
          <w:color w:val="1C1E29"/>
        </w:rPr>
        <w:t>health activist</w:t>
      </w:r>
      <w:r w:rsidRPr="005253B0">
        <w:rPr>
          <w:color w:val="1C1E29"/>
        </w:rPr>
        <w:t xml:space="preserve"> </w:t>
      </w:r>
      <w:r w:rsidR="00A07C0D">
        <w:rPr>
          <w:color w:val="1C1E29"/>
        </w:rPr>
        <w:t xml:space="preserve">argued </w:t>
      </w:r>
      <w:r w:rsidRPr="005253B0">
        <w:rPr>
          <w:color w:val="1C1E29"/>
        </w:rPr>
        <w:t xml:space="preserve">that, regulation alone will not take us to UHC and flagged the need for socialising private sector for moving towards UHC. According to him, socialisation of public health system is easier however, it will be </w:t>
      </w:r>
      <w:r w:rsidR="006604DB">
        <w:rPr>
          <w:color w:val="1C1E29"/>
        </w:rPr>
        <w:t xml:space="preserve">far more </w:t>
      </w:r>
      <w:r w:rsidRPr="005253B0">
        <w:rPr>
          <w:color w:val="1C1E29"/>
        </w:rPr>
        <w:t xml:space="preserve">difficult for private sector. He cited global experiences from countries like Canada, Japan, Germany and US where private providers are forced to follow the logic of </w:t>
      </w:r>
      <w:r w:rsidR="006604DB">
        <w:rPr>
          <w:color w:val="1C1E29"/>
        </w:rPr>
        <w:t>p</w:t>
      </w:r>
      <w:r w:rsidRPr="005253B0">
        <w:rPr>
          <w:color w:val="1C1E29"/>
        </w:rPr>
        <w:t xml:space="preserve">ublic interest. They can make profit but profiteering and cheating are not allowed. So private providers are making money, selling services to government but it’s not open market there, it’s a regulated market. </w:t>
      </w:r>
      <w:r w:rsidR="006011BB">
        <w:rPr>
          <w:color w:val="1C1E29"/>
        </w:rPr>
        <w:t xml:space="preserve">It was </w:t>
      </w:r>
      <w:r w:rsidRPr="005253B0">
        <w:rPr>
          <w:color w:val="1C1E29"/>
        </w:rPr>
        <w:t xml:space="preserve">further argued that, if we want to bring UHC in the next </w:t>
      </w:r>
      <w:r w:rsidR="006604DB">
        <w:rPr>
          <w:color w:val="1C1E29"/>
        </w:rPr>
        <w:t>ten years,</w:t>
      </w:r>
      <w:r w:rsidRPr="005253B0">
        <w:rPr>
          <w:color w:val="1C1E29"/>
        </w:rPr>
        <w:t xml:space="preserve"> then it will not be possible in the present stat</w:t>
      </w:r>
      <w:r w:rsidR="006604DB">
        <w:rPr>
          <w:color w:val="1C1E29"/>
        </w:rPr>
        <w:t>e</w:t>
      </w:r>
      <w:r w:rsidRPr="005253B0">
        <w:rPr>
          <w:color w:val="1C1E29"/>
        </w:rPr>
        <w:t xml:space="preserve"> of health system. Priority </w:t>
      </w:r>
      <w:r w:rsidR="006604DB">
        <w:rPr>
          <w:color w:val="1C1E29"/>
        </w:rPr>
        <w:t xml:space="preserve">will have to be given to </w:t>
      </w:r>
      <w:r w:rsidRPr="005253B0">
        <w:rPr>
          <w:color w:val="1C1E29"/>
        </w:rPr>
        <w:t>the reform of public health system. </w:t>
      </w:r>
    </w:p>
    <w:p w14:paraId="4BEF1CF9" w14:textId="77777777" w:rsidR="007B17D8" w:rsidRDefault="007B17D8" w:rsidP="007B2F36">
      <w:pPr>
        <w:pStyle w:val="NormalWeb"/>
        <w:spacing w:before="0" w:beforeAutospacing="0" w:after="0" w:afterAutospacing="0"/>
        <w:jc w:val="both"/>
        <w:rPr>
          <w:color w:val="1C1E29"/>
        </w:rPr>
      </w:pPr>
    </w:p>
    <w:p w14:paraId="03932C46" w14:textId="77777777" w:rsidR="00A87B78" w:rsidRDefault="00A87B78" w:rsidP="007B2F36">
      <w:pPr>
        <w:pStyle w:val="NormalWeb"/>
        <w:spacing w:before="0" w:beforeAutospacing="0" w:after="0" w:afterAutospacing="0"/>
        <w:jc w:val="both"/>
        <w:rPr>
          <w:color w:val="1C1E29"/>
        </w:rPr>
      </w:pPr>
    </w:p>
    <w:p w14:paraId="34EE3A65" w14:textId="32F6B47A"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Concluding remark </w:t>
      </w:r>
    </w:p>
    <w:p w14:paraId="1225BA34" w14:textId="77777777" w:rsidR="000F400F" w:rsidRDefault="000F400F" w:rsidP="007B2F36">
      <w:pPr>
        <w:pStyle w:val="NormalWeb"/>
        <w:spacing w:before="0" w:beforeAutospacing="0" w:after="0" w:afterAutospacing="0"/>
        <w:jc w:val="both"/>
        <w:rPr>
          <w:color w:val="1C1E29"/>
        </w:rPr>
      </w:pPr>
    </w:p>
    <w:p w14:paraId="551A94D7" w14:textId="37BED249" w:rsidR="005A3FE2" w:rsidRPr="005253B0" w:rsidRDefault="000867C4" w:rsidP="007B2F36">
      <w:pPr>
        <w:pStyle w:val="NormalWeb"/>
        <w:spacing w:before="0" w:beforeAutospacing="0" w:after="0" w:afterAutospacing="0"/>
        <w:jc w:val="both"/>
        <w:rPr>
          <w:color w:val="1C1E29"/>
        </w:rPr>
      </w:pPr>
      <w:r>
        <w:rPr>
          <w:color w:val="1C1E29"/>
        </w:rPr>
        <w:t xml:space="preserve">In the concluding session, </w:t>
      </w:r>
      <w:r w:rsidR="006011BB">
        <w:rPr>
          <w:color w:val="1C1E29"/>
        </w:rPr>
        <w:t xml:space="preserve">Dr </w:t>
      </w:r>
      <w:r w:rsidR="000C7EDA">
        <w:rPr>
          <w:color w:val="1C1E29"/>
        </w:rPr>
        <w:t>Shukla</w:t>
      </w:r>
      <w:r w:rsidR="005A3FE2" w:rsidRPr="005253B0">
        <w:rPr>
          <w:color w:val="1C1E29"/>
        </w:rPr>
        <w:t xml:space="preserve"> </w:t>
      </w:r>
      <w:r w:rsidR="00A07C0D" w:rsidRPr="005253B0">
        <w:rPr>
          <w:color w:val="1C1E29"/>
        </w:rPr>
        <w:t>stated</w:t>
      </w:r>
      <w:r w:rsidR="005A3FE2" w:rsidRPr="005253B0">
        <w:rPr>
          <w:color w:val="1C1E29"/>
        </w:rPr>
        <w:t xml:space="preserve"> that a big churning is going on today in the health system of India. </w:t>
      </w:r>
      <w:r w:rsidR="00503DC7">
        <w:rPr>
          <w:color w:val="1C1E29"/>
        </w:rPr>
        <w:t>He pointed that, o</w:t>
      </w:r>
      <w:r w:rsidR="005A3FE2" w:rsidRPr="005253B0">
        <w:rPr>
          <w:color w:val="1C1E29"/>
        </w:rPr>
        <w:t>n one side,</w:t>
      </w:r>
      <w:r>
        <w:rPr>
          <w:color w:val="1C1E29"/>
        </w:rPr>
        <w:t xml:space="preserve"> states like </w:t>
      </w:r>
      <w:r w:rsidR="005A3FE2" w:rsidRPr="005253B0">
        <w:rPr>
          <w:color w:val="1C1E29"/>
        </w:rPr>
        <w:t>Rajasthan and M</w:t>
      </w:r>
      <w:r w:rsidR="000F400F">
        <w:rPr>
          <w:color w:val="1C1E29"/>
        </w:rPr>
        <w:t xml:space="preserve">adhya </w:t>
      </w:r>
      <w:r w:rsidR="005A3FE2" w:rsidRPr="005253B0">
        <w:rPr>
          <w:color w:val="1C1E29"/>
        </w:rPr>
        <w:t>P</w:t>
      </w:r>
      <w:r w:rsidR="000F400F">
        <w:rPr>
          <w:color w:val="1C1E29"/>
        </w:rPr>
        <w:t>radesh</w:t>
      </w:r>
      <w:r w:rsidR="005A3FE2" w:rsidRPr="005253B0">
        <w:rPr>
          <w:color w:val="1C1E29"/>
        </w:rPr>
        <w:t xml:space="preserve"> are drafting the right to health and healthcare act. Chhattisgarh too is seriously considering</w:t>
      </w:r>
      <w:r w:rsidR="007B76DA">
        <w:rPr>
          <w:color w:val="1C1E29"/>
        </w:rPr>
        <w:t xml:space="preserve"> the</w:t>
      </w:r>
      <w:r w:rsidR="005A3FE2" w:rsidRPr="005253B0">
        <w:rPr>
          <w:color w:val="1C1E29"/>
        </w:rPr>
        <w:t xml:space="preserve"> </w:t>
      </w:r>
      <w:r>
        <w:rPr>
          <w:color w:val="1C1E29"/>
        </w:rPr>
        <w:t xml:space="preserve">implementation of </w:t>
      </w:r>
      <w:r w:rsidR="005A3FE2" w:rsidRPr="005253B0">
        <w:rPr>
          <w:color w:val="1C1E29"/>
        </w:rPr>
        <w:t>UHC</w:t>
      </w:r>
      <w:r w:rsidR="000F400F">
        <w:rPr>
          <w:color w:val="1C1E29"/>
        </w:rPr>
        <w:t>. T</w:t>
      </w:r>
      <w:r w:rsidR="005A3FE2" w:rsidRPr="005253B0">
        <w:rPr>
          <w:color w:val="1C1E29"/>
        </w:rPr>
        <w:t>he</w:t>
      </w:r>
      <w:r w:rsidR="007B76DA">
        <w:rPr>
          <w:color w:val="1C1E29"/>
        </w:rPr>
        <w:t>se states a</w:t>
      </w:r>
      <w:r w:rsidR="005A3FE2" w:rsidRPr="005253B0">
        <w:rPr>
          <w:color w:val="1C1E29"/>
        </w:rPr>
        <w:t xml:space="preserve">re trying to chart the new pathways. </w:t>
      </w:r>
      <w:r w:rsidR="000F400F">
        <w:rPr>
          <w:color w:val="1C1E29"/>
        </w:rPr>
        <w:t>While, o</w:t>
      </w:r>
      <w:r w:rsidR="005A3FE2" w:rsidRPr="005253B0">
        <w:rPr>
          <w:color w:val="1C1E29"/>
        </w:rPr>
        <w:t>n other hand</w:t>
      </w:r>
      <w:r w:rsidR="000F400F">
        <w:rPr>
          <w:color w:val="1C1E29"/>
        </w:rPr>
        <w:t>,</w:t>
      </w:r>
      <w:r w:rsidR="005A3FE2" w:rsidRPr="005253B0">
        <w:rPr>
          <w:color w:val="1C1E29"/>
        </w:rPr>
        <w:t xml:space="preserve"> we have much debated PMJAY. </w:t>
      </w:r>
      <w:r w:rsidR="00F65B1E">
        <w:rPr>
          <w:color w:val="1C1E29"/>
        </w:rPr>
        <w:t>H</w:t>
      </w:r>
      <w:r w:rsidR="005A3FE2" w:rsidRPr="005253B0">
        <w:rPr>
          <w:color w:val="1C1E29"/>
        </w:rPr>
        <w:t>ealth movement</w:t>
      </w:r>
      <w:del w:id="145" w:author="Rakhi Ghoshal" w:date="2020-01-20T12:06:00Z">
        <w:r w:rsidR="000F400F" w:rsidDel="00557070">
          <w:rPr>
            <w:color w:val="1C1E29"/>
          </w:rPr>
          <w:delText>,</w:delText>
        </w:r>
      </w:del>
      <w:r w:rsidR="005A3FE2" w:rsidRPr="005253B0">
        <w:rPr>
          <w:color w:val="1C1E29"/>
        </w:rPr>
        <w:t xml:space="preserve"> </w:t>
      </w:r>
      <w:r w:rsidR="00F65B1E">
        <w:rPr>
          <w:color w:val="1C1E29"/>
        </w:rPr>
        <w:t>should</w:t>
      </w:r>
      <w:r w:rsidR="005A3FE2" w:rsidRPr="005253B0">
        <w:rPr>
          <w:color w:val="1C1E29"/>
        </w:rPr>
        <w:t xml:space="preserve"> re-</w:t>
      </w:r>
      <w:del w:id="146" w:author="Rakhi Ghoshal" w:date="2020-01-20T12:06:00Z">
        <w:r w:rsidR="005A3FE2" w:rsidRPr="005253B0" w:rsidDel="00557070">
          <w:rPr>
            <w:color w:val="1C1E29"/>
          </w:rPr>
          <w:delText xml:space="preserve"> </w:delText>
        </w:r>
      </w:del>
      <w:r w:rsidR="005A3FE2" w:rsidRPr="005253B0">
        <w:rPr>
          <w:color w:val="1C1E29"/>
        </w:rPr>
        <w:t xml:space="preserve">calibrate and take forward strategies to present </w:t>
      </w:r>
      <w:r w:rsidR="000F400F">
        <w:rPr>
          <w:color w:val="1C1E29"/>
        </w:rPr>
        <w:t>the</w:t>
      </w:r>
      <w:r w:rsidR="005A3FE2" w:rsidRPr="005253B0">
        <w:rPr>
          <w:color w:val="1C1E29"/>
        </w:rPr>
        <w:t xml:space="preserve"> positive alternative</w:t>
      </w:r>
      <w:r w:rsidR="000F400F">
        <w:rPr>
          <w:color w:val="1C1E29"/>
        </w:rPr>
        <w:t>. I</w:t>
      </w:r>
      <w:r w:rsidR="005A3FE2" w:rsidRPr="005253B0">
        <w:rPr>
          <w:color w:val="1C1E29"/>
        </w:rPr>
        <w:t>f we criticise PMJAY</w:t>
      </w:r>
      <w:r w:rsidR="000F400F">
        <w:rPr>
          <w:color w:val="1C1E29"/>
        </w:rPr>
        <w:t>,</w:t>
      </w:r>
      <w:r w:rsidR="005A3FE2" w:rsidRPr="005253B0">
        <w:rPr>
          <w:color w:val="1C1E29"/>
        </w:rPr>
        <w:t xml:space="preserve"> we must be able to offer alternative which is far superior to PMJAY. According to him, such an alternative </w:t>
      </w:r>
      <w:r w:rsidR="000F400F">
        <w:rPr>
          <w:color w:val="1C1E29"/>
        </w:rPr>
        <w:t xml:space="preserve">could </w:t>
      </w:r>
      <w:r w:rsidR="005A3FE2" w:rsidRPr="005253B0">
        <w:rPr>
          <w:color w:val="1C1E29"/>
        </w:rPr>
        <w:t>be</w:t>
      </w:r>
      <w:r w:rsidR="000F400F">
        <w:rPr>
          <w:color w:val="1C1E29"/>
        </w:rPr>
        <w:t>-</w:t>
      </w:r>
      <w:r w:rsidR="005A3FE2" w:rsidRPr="005253B0">
        <w:rPr>
          <w:color w:val="1C1E29"/>
        </w:rPr>
        <w:t xml:space="preserve"> public health system centred UHC</w:t>
      </w:r>
      <w:r w:rsidR="000F400F">
        <w:rPr>
          <w:color w:val="1C1E29"/>
        </w:rPr>
        <w:t>, which will be</w:t>
      </w:r>
      <w:r w:rsidR="005A3FE2" w:rsidRPr="005253B0">
        <w:rPr>
          <w:color w:val="1C1E29"/>
        </w:rPr>
        <w:t xml:space="preserve"> based on strengthening</w:t>
      </w:r>
      <w:r w:rsidR="000F400F">
        <w:rPr>
          <w:color w:val="1C1E29"/>
        </w:rPr>
        <w:t xml:space="preserve"> and </w:t>
      </w:r>
      <w:r w:rsidR="005A3FE2" w:rsidRPr="005253B0">
        <w:rPr>
          <w:color w:val="1C1E29"/>
        </w:rPr>
        <w:t xml:space="preserve">expansion of </w:t>
      </w:r>
      <w:r w:rsidR="000F400F">
        <w:rPr>
          <w:color w:val="1C1E29"/>
        </w:rPr>
        <w:t>public health system,</w:t>
      </w:r>
      <w:r w:rsidR="005A3FE2" w:rsidRPr="005253B0">
        <w:rPr>
          <w:color w:val="1C1E29"/>
        </w:rPr>
        <w:t xml:space="preserve"> a</w:t>
      </w:r>
      <w:r w:rsidR="00503DC7">
        <w:rPr>
          <w:color w:val="1C1E29"/>
        </w:rPr>
        <w:t xml:space="preserve">s well as </w:t>
      </w:r>
      <w:r w:rsidR="005A3FE2" w:rsidRPr="005253B0">
        <w:rPr>
          <w:color w:val="1C1E29"/>
        </w:rPr>
        <w:t xml:space="preserve">expansion </w:t>
      </w:r>
      <w:r w:rsidR="00F12B01">
        <w:rPr>
          <w:color w:val="1C1E29"/>
        </w:rPr>
        <w:t xml:space="preserve">of state’s </w:t>
      </w:r>
      <w:r w:rsidR="005A3FE2" w:rsidRPr="005253B0">
        <w:rPr>
          <w:color w:val="1C1E29"/>
        </w:rPr>
        <w:t>capacity to regulate private sector because state’s existing regulatory capacit</w:t>
      </w:r>
      <w:r w:rsidR="00F12B01">
        <w:rPr>
          <w:color w:val="1C1E29"/>
        </w:rPr>
        <w:t>y</w:t>
      </w:r>
      <w:r w:rsidR="005A3FE2" w:rsidRPr="005253B0">
        <w:rPr>
          <w:color w:val="1C1E29"/>
        </w:rPr>
        <w:t xml:space="preserve"> </w:t>
      </w:r>
      <w:r w:rsidR="00F12B01">
        <w:rPr>
          <w:color w:val="1C1E29"/>
        </w:rPr>
        <w:t>is quite</w:t>
      </w:r>
      <w:r w:rsidR="005A3FE2" w:rsidRPr="005253B0">
        <w:rPr>
          <w:color w:val="1C1E29"/>
        </w:rPr>
        <w:t xml:space="preserve"> weak</w:t>
      </w:r>
      <w:r w:rsidR="00503DC7">
        <w:rPr>
          <w:color w:val="1C1E29"/>
        </w:rPr>
        <w:t xml:space="preserve"> (</w:t>
      </w:r>
      <w:r w:rsidR="00C063D3">
        <w:rPr>
          <w:color w:val="1C1E29"/>
        </w:rPr>
        <w:t>7</w:t>
      </w:r>
      <w:r w:rsidR="00503DC7">
        <w:rPr>
          <w:color w:val="1C1E29"/>
        </w:rPr>
        <w:t>)</w:t>
      </w:r>
      <w:r w:rsidR="005A3FE2" w:rsidRPr="005253B0">
        <w:rPr>
          <w:color w:val="1C1E29"/>
        </w:rPr>
        <w:t xml:space="preserve">. He acknowledged the contribution of </w:t>
      </w:r>
      <w:r w:rsidR="00D34427">
        <w:rPr>
          <w:color w:val="1C1E29"/>
        </w:rPr>
        <w:t>insightful and scholarly discussions</w:t>
      </w:r>
      <w:r w:rsidR="00503DC7">
        <w:rPr>
          <w:color w:val="1C1E29"/>
        </w:rPr>
        <w:t xml:space="preserve"> during this workshop</w:t>
      </w:r>
      <w:r w:rsidR="00D34427">
        <w:rPr>
          <w:color w:val="1C1E29"/>
        </w:rPr>
        <w:t>, discerning intricacies in</w:t>
      </w:r>
      <w:r w:rsidR="005A3FE2" w:rsidRPr="005253B0">
        <w:rPr>
          <w:color w:val="1C1E29"/>
        </w:rPr>
        <w:t xml:space="preserve"> </w:t>
      </w:r>
      <w:r w:rsidR="00011E5E">
        <w:rPr>
          <w:color w:val="1C1E29"/>
        </w:rPr>
        <w:t>developing the social accountability framework for private sector.</w:t>
      </w:r>
      <w:ins w:id="147" w:author="Rakhi Ghoshal" w:date="2020-01-20T12:06:00Z">
        <w:r w:rsidR="00557070">
          <w:rPr>
            <w:color w:val="1C1E29"/>
          </w:rPr>
          <w:t xml:space="preserve"> </w:t>
        </w:r>
      </w:ins>
      <w:r w:rsidR="006011BB">
        <w:rPr>
          <w:color w:val="1C1E29"/>
        </w:rPr>
        <w:t xml:space="preserve">The workshop was </w:t>
      </w:r>
      <w:r w:rsidR="005A3FE2" w:rsidRPr="005253B0">
        <w:rPr>
          <w:color w:val="1C1E29"/>
        </w:rPr>
        <w:t>concluded</w:t>
      </w:r>
      <w:r w:rsidR="00011E5E">
        <w:rPr>
          <w:color w:val="1C1E29"/>
        </w:rPr>
        <w:t xml:space="preserve"> </w:t>
      </w:r>
      <w:del w:id="148" w:author="Rakhi Ghoshal" w:date="2020-01-20T12:06:00Z">
        <w:r w:rsidR="00F12B01" w:rsidDel="00557070">
          <w:rPr>
            <w:color w:val="1C1E29"/>
          </w:rPr>
          <w:delText xml:space="preserve"> </w:delText>
        </w:r>
      </w:del>
      <w:r w:rsidR="00B6227C">
        <w:rPr>
          <w:color w:val="1C1E29"/>
        </w:rPr>
        <w:t xml:space="preserve">by </w:t>
      </w:r>
      <w:r w:rsidR="005A3FE2" w:rsidRPr="005253B0">
        <w:rPr>
          <w:color w:val="1C1E29"/>
        </w:rPr>
        <w:t xml:space="preserve">highlighting the need for furthering these </w:t>
      </w:r>
      <w:r w:rsidR="00D34427">
        <w:rPr>
          <w:color w:val="1C1E29"/>
        </w:rPr>
        <w:t>brainstorming</w:t>
      </w:r>
      <w:r w:rsidR="005A3FE2" w:rsidRPr="005253B0">
        <w:rPr>
          <w:color w:val="1C1E29"/>
        </w:rPr>
        <w:t xml:space="preserve"> </w:t>
      </w:r>
      <w:r w:rsidR="00D34427">
        <w:rPr>
          <w:color w:val="1C1E29"/>
        </w:rPr>
        <w:t>to</w:t>
      </w:r>
      <w:r w:rsidR="005A3FE2" w:rsidRPr="005253B0">
        <w:rPr>
          <w:color w:val="1C1E29"/>
        </w:rPr>
        <w:t xml:space="preserve"> concretis</w:t>
      </w:r>
      <w:r w:rsidR="00D34427">
        <w:rPr>
          <w:color w:val="1C1E29"/>
        </w:rPr>
        <w:t>e</w:t>
      </w:r>
      <w:r w:rsidR="005A3FE2" w:rsidRPr="005253B0">
        <w:rPr>
          <w:color w:val="1C1E29"/>
        </w:rPr>
        <w:t xml:space="preserve"> </w:t>
      </w:r>
      <w:r w:rsidR="00B6227C">
        <w:rPr>
          <w:color w:val="1C1E29"/>
        </w:rPr>
        <w:t>our</w:t>
      </w:r>
      <w:r w:rsidR="005A3FE2" w:rsidRPr="005253B0">
        <w:rPr>
          <w:color w:val="1C1E29"/>
        </w:rPr>
        <w:t xml:space="preserve"> proposals </w:t>
      </w:r>
      <w:r w:rsidR="00B6227C">
        <w:rPr>
          <w:color w:val="1C1E29"/>
        </w:rPr>
        <w:t xml:space="preserve">for </w:t>
      </w:r>
      <w:r w:rsidR="005A3FE2" w:rsidRPr="005253B0">
        <w:rPr>
          <w:color w:val="1C1E29"/>
        </w:rPr>
        <w:t>social accountability of private health</w:t>
      </w:r>
      <w:r w:rsidR="00D34427">
        <w:rPr>
          <w:color w:val="1C1E29"/>
        </w:rPr>
        <w:t>care</w:t>
      </w:r>
      <w:r w:rsidR="005A3FE2" w:rsidRPr="005253B0">
        <w:rPr>
          <w:color w:val="1C1E29"/>
        </w:rPr>
        <w:t xml:space="preserve"> sector while marching towards UHC in India. </w:t>
      </w:r>
    </w:p>
    <w:p w14:paraId="77CCCC56" w14:textId="4C772733" w:rsidR="005A3FE2" w:rsidRDefault="005A3FE2" w:rsidP="00700B38">
      <w:pPr>
        <w:pStyle w:val="NormalWeb"/>
        <w:spacing w:before="0" w:beforeAutospacing="0" w:after="0" w:afterAutospacing="0"/>
        <w:jc w:val="both"/>
        <w:rPr>
          <w:ins w:id="149" w:author="Rakhi Ghoshal" w:date="2020-01-20T12:05:00Z"/>
          <w:b/>
          <w:bCs/>
          <w:color w:val="1C1E29"/>
        </w:rPr>
      </w:pPr>
    </w:p>
    <w:p w14:paraId="1227A3AD" w14:textId="08FF3EAF" w:rsidR="00557070" w:rsidRDefault="00557070" w:rsidP="00700B38">
      <w:pPr>
        <w:pStyle w:val="NormalWeb"/>
        <w:spacing w:before="0" w:beforeAutospacing="0" w:after="0" w:afterAutospacing="0"/>
        <w:jc w:val="both"/>
        <w:rPr>
          <w:b/>
          <w:bCs/>
          <w:color w:val="1C1E29"/>
        </w:rPr>
      </w:pPr>
      <w:ins w:id="150" w:author="Rakhi Ghoshal" w:date="2020-01-20T12:05:00Z">
        <w:r>
          <w:rPr>
            <w:b/>
            <w:bCs/>
            <w:color w:val="1C1E29"/>
          </w:rPr>
          <w:t xml:space="preserve">Dear author, while you have done a good job of summarising </w:t>
        </w:r>
      </w:ins>
      <w:ins w:id="151" w:author="Rakhi Ghoshal" w:date="2020-01-20T12:06:00Z">
        <w:r>
          <w:rPr>
            <w:b/>
            <w:bCs/>
            <w:color w:val="1C1E29"/>
          </w:rPr>
          <w:t xml:space="preserve">the workshop proceedings, </w:t>
        </w:r>
      </w:ins>
      <w:ins w:id="152" w:author="Rakhi Ghoshal" w:date="2020-01-20T12:07:00Z">
        <w:r>
          <w:rPr>
            <w:b/>
            <w:bCs/>
            <w:color w:val="1C1E29"/>
          </w:rPr>
          <w:t>you have not added your viewpoints or reflections on the issues discussed or positions adopted; you are encouraged to do that if possible; it would the report much more rob</w:t>
        </w:r>
      </w:ins>
      <w:ins w:id="153" w:author="Rakhi Ghoshal" w:date="2020-01-20T12:08:00Z">
        <w:r>
          <w:rPr>
            <w:b/>
            <w:bCs/>
            <w:color w:val="1C1E29"/>
          </w:rPr>
          <w:t xml:space="preserve">ust and of a better quality. </w:t>
        </w:r>
        <w:r w:rsidR="0075645B">
          <w:rPr>
            <w:b/>
            <w:bCs/>
            <w:color w:val="1C1E29"/>
          </w:rPr>
          <w:t xml:space="preserve">All the best. </w:t>
        </w:r>
      </w:ins>
      <w:bookmarkStart w:id="154" w:name="_GoBack"/>
      <w:bookmarkEnd w:id="154"/>
    </w:p>
    <w:p w14:paraId="4CA30771" w14:textId="246F6F22" w:rsidR="00A87B78" w:rsidRDefault="00A87B78" w:rsidP="007B2F36">
      <w:pPr>
        <w:pStyle w:val="NormalWeb"/>
        <w:spacing w:before="0" w:beforeAutospacing="0" w:after="0" w:afterAutospacing="0"/>
        <w:jc w:val="both"/>
        <w:rPr>
          <w:color w:val="1C1E29"/>
        </w:rPr>
      </w:pPr>
      <w:r w:rsidRPr="00C857B8">
        <w:rPr>
          <w:b/>
          <w:bCs/>
          <w:color w:val="1C1E29"/>
        </w:rPr>
        <w:t>Conflict of interest-</w:t>
      </w:r>
      <w:r w:rsidRPr="007B17D8">
        <w:rPr>
          <w:color w:val="1C1E29"/>
        </w:rPr>
        <w:t xml:space="preserve"> None </w:t>
      </w:r>
    </w:p>
    <w:p w14:paraId="62073408" w14:textId="77777777" w:rsidR="00B6227C" w:rsidRPr="007B17D8" w:rsidRDefault="00B6227C" w:rsidP="007B2F36">
      <w:pPr>
        <w:pStyle w:val="NormalWeb"/>
        <w:spacing w:before="0" w:beforeAutospacing="0" w:after="0" w:afterAutospacing="0"/>
        <w:jc w:val="both"/>
        <w:rPr>
          <w:color w:val="1C1E29"/>
        </w:rPr>
      </w:pPr>
    </w:p>
    <w:p w14:paraId="6F18C1F0" w14:textId="7C630061" w:rsidR="007B17D8" w:rsidRPr="007B17D8" w:rsidRDefault="007B17D8" w:rsidP="007B2F36">
      <w:pPr>
        <w:pStyle w:val="NormalWeb"/>
        <w:spacing w:before="0" w:beforeAutospacing="0" w:after="0" w:afterAutospacing="0"/>
        <w:jc w:val="both"/>
        <w:rPr>
          <w:color w:val="1C1E29"/>
        </w:rPr>
      </w:pPr>
      <w:r w:rsidRPr="00C857B8">
        <w:rPr>
          <w:b/>
          <w:bCs/>
          <w:color w:val="1C1E29"/>
        </w:rPr>
        <w:lastRenderedPageBreak/>
        <w:t>Funding support-</w:t>
      </w:r>
      <w:r w:rsidRPr="007B17D8">
        <w:rPr>
          <w:color w:val="1C1E29"/>
        </w:rPr>
        <w:t xml:space="preserve"> WHO India</w:t>
      </w:r>
    </w:p>
    <w:p w14:paraId="19C37661" w14:textId="77777777" w:rsidR="00A87B78" w:rsidRPr="005253B0" w:rsidRDefault="00A87B78" w:rsidP="007B2F36">
      <w:pPr>
        <w:pStyle w:val="NormalWeb"/>
        <w:spacing w:before="0" w:beforeAutospacing="0" w:after="0" w:afterAutospacing="0"/>
        <w:jc w:val="both"/>
        <w:rPr>
          <w:color w:val="1C1E29"/>
        </w:rPr>
      </w:pPr>
    </w:p>
    <w:p w14:paraId="454B0210" w14:textId="6B8E9CFF" w:rsidR="005A3FE2" w:rsidRPr="005253B0" w:rsidRDefault="00062EED" w:rsidP="007B2F36">
      <w:pPr>
        <w:pStyle w:val="NormalWeb"/>
        <w:spacing w:before="0" w:beforeAutospacing="0" w:after="0" w:afterAutospacing="0"/>
        <w:jc w:val="both"/>
        <w:rPr>
          <w:b/>
          <w:bCs/>
          <w:color w:val="1C1E29"/>
        </w:rPr>
      </w:pPr>
      <w:r w:rsidRPr="005253B0">
        <w:rPr>
          <w:b/>
          <w:bCs/>
          <w:color w:val="1C1E29"/>
        </w:rPr>
        <w:t xml:space="preserve">References </w:t>
      </w:r>
    </w:p>
    <w:p w14:paraId="5929C5C4" w14:textId="77777777" w:rsidR="00366FD8" w:rsidRPr="005253B0" w:rsidRDefault="00366FD8" w:rsidP="007B2F36">
      <w:pPr>
        <w:pStyle w:val="NormalWeb"/>
        <w:spacing w:before="0" w:beforeAutospacing="0" w:after="0" w:afterAutospacing="0"/>
        <w:jc w:val="both"/>
        <w:rPr>
          <w:color w:val="1C1E29"/>
        </w:rPr>
      </w:pPr>
    </w:p>
    <w:p w14:paraId="2EA2D754" w14:textId="45657DED" w:rsidR="00366FD8" w:rsidRPr="00C818D3" w:rsidRDefault="00366FD8" w:rsidP="007B2F36">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 xml:space="preserve">Gadre </w:t>
      </w:r>
      <w:r w:rsidR="006B71A7" w:rsidRPr="00C818D3">
        <w:rPr>
          <w:rFonts w:ascii="Times New Roman" w:eastAsia="Times New Roman" w:hAnsi="Times New Roman" w:cs="Times New Roman"/>
          <w:color w:val="1C1E29"/>
          <w:sz w:val="24"/>
          <w:szCs w:val="24"/>
          <w:lang w:eastAsia="en-IN" w:bidi="mr-IN"/>
        </w:rPr>
        <w:t xml:space="preserve">A </w:t>
      </w:r>
      <w:r w:rsidRPr="00C818D3">
        <w:rPr>
          <w:rFonts w:ascii="Times New Roman" w:eastAsia="Times New Roman" w:hAnsi="Times New Roman" w:cs="Times New Roman"/>
          <w:color w:val="1C1E29"/>
          <w:sz w:val="24"/>
          <w:szCs w:val="24"/>
          <w:lang w:eastAsia="en-IN" w:bidi="mr-IN"/>
        </w:rPr>
        <w:t>and Shuka</w:t>
      </w:r>
      <w:r w:rsidR="006B71A7" w:rsidRPr="00C818D3">
        <w:rPr>
          <w:rFonts w:ascii="Times New Roman" w:eastAsia="Times New Roman" w:hAnsi="Times New Roman" w:cs="Times New Roman"/>
          <w:color w:val="1C1E29"/>
          <w:sz w:val="24"/>
          <w:szCs w:val="24"/>
          <w:lang w:eastAsia="en-IN" w:bidi="mr-IN"/>
        </w:rPr>
        <w:t xml:space="preserve"> A. </w:t>
      </w:r>
      <w:r w:rsidRPr="00C818D3">
        <w:rPr>
          <w:rFonts w:ascii="Times New Roman" w:eastAsia="Times New Roman" w:hAnsi="Times New Roman" w:cs="Times New Roman"/>
          <w:color w:val="1C1E29"/>
          <w:sz w:val="24"/>
          <w:szCs w:val="24"/>
          <w:lang w:eastAsia="en-IN" w:bidi="mr-IN"/>
        </w:rPr>
        <w:t xml:space="preserve">Dissenting diagnosis. </w:t>
      </w:r>
      <w:r w:rsidR="006B71A7" w:rsidRPr="00C818D3">
        <w:rPr>
          <w:rFonts w:ascii="Times New Roman" w:eastAsia="Times New Roman" w:hAnsi="Times New Roman" w:cs="Times New Roman"/>
          <w:color w:val="1C1E29"/>
          <w:sz w:val="24"/>
          <w:szCs w:val="24"/>
          <w:lang w:eastAsia="en-IN" w:bidi="mr-IN"/>
        </w:rPr>
        <w:t xml:space="preserve">New Delhi: </w:t>
      </w:r>
      <w:r w:rsidRPr="00C818D3">
        <w:rPr>
          <w:rFonts w:ascii="Times New Roman" w:eastAsia="Times New Roman" w:hAnsi="Times New Roman" w:cs="Times New Roman"/>
          <w:color w:val="1C1E29"/>
          <w:sz w:val="24"/>
          <w:szCs w:val="24"/>
          <w:lang w:eastAsia="en-IN" w:bidi="mr-IN"/>
        </w:rPr>
        <w:t>Penguin India</w:t>
      </w:r>
      <w:r w:rsidR="006B71A7" w:rsidRPr="00C818D3">
        <w:rPr>
          <w:rFonts w:ascii="Times New Roman" w:eastAsia="Times New Roman" w:hAnsi="Times New Roman" w:cs="Times New Roman"/>
          <w:color w:val="1C1E29"/>
          <w:sz w:val="24"/>
          <w:szCs w:val="24"/>
          <w:lang w:eastAsia="en-IN" w:bidi="mr-IN"/>
        </w:rPr>
        <w:t>. 2016.</w:t>
      </w:r>
    </w:p>
    <w:p w14:paraId="37481567" w14:textId="51C9115E" w:rsidR="00062EED" w:rsidRPr="00C818D3" w:rsidRDefault="00B93826" w:rsidP="007B2F36">
      <w:pPr>
        <w:pStyle w:val="NormalWeb"/>
        <w:numPr>
          <w:ilvl w:val="0"/>
          <w:numId w:val="18"/>
        </w:numPr>
        <w:spacing w:before="0" w:beforeAutospacing="0" w:after="0" w:afterAutospacing="0"/>
        <w:jc w:val="both"/>
        <w:rPr>
          <w:color w:val="1C1E29"/>
        </w:rPr>
      </w:pPr>
      <w:r w:rsidRPr="00C818D3">
        <w:t>NITI Aayog (National Institute for Transforming India</w:t>
      </w:r>
      <w:r w:rsidR="00C818D3" w:rsidRPr="00C818D3">
        <w:t>)</w:t>
      </w:r>
      <w:r w:rsidRPr="00C818D3">
        <w:t>,</w:t>
      </w:r>
      <w:r w:rsidR="00C818D3" w:rsidRPr="00C818D3">
        <w:t xml:space="preserve"> New Delhi. </w:t>
      </w:r>
      <w:r w:rsidR="00062EED" w:rsidRPr="00C818D3">
        <w:rPr>
          <w:color w:val="1C1E29"/>
        </w:rPr>
        <w:t xml:space="preserve">Health System </w:t>
      </w:r>
      <w:r w:rsidR="00366FD8" w:rsidRPr="00C818D3">
        <w:rPr>
          <w:color w:val="1C1E29"/>
        </w:rPr>
        <w:t>for</w:t>
      </w:r>
      <w:r w:rsidR="00062EED" w:rsidRPr="00C818D3">
        <w:rPr>
          <w:color w:val="1C1E29"/>
        </w:rPr>
        <w:t xml:space="preserve"> A New India: Building Blocks</w:t>
      </w:r>
      <w:r w:rsidR="00C818D3" w:rsidRPr="00C818D3">
        <w:rPr>
          <w:color w:val="1C1E29"/>
        </w:rPr>
        <w:t xml:space="preserve">. </w:t>
      </w:r>
      <w:r w:rsidR="00366FD8" w:rsidRPr="00C818D3">
        <w:rPr>
          <w:color w:val="1C1E29"/>
        </w:rPr>
        <w:t xml:space="preserve">2019. </w:t>
      </w:r>
    </w:p>
    <w:p w14:paraId="38DB6E7A" w14:textId="0865F817" w:rsidR="00366FD8" w:rsidRPr="00C818D3" w:rsidRDefault="00C818D3" w:rsidP="007B2F36">
      <w:pPr>
        <w:pStyle w:val="NormalWeb"/>
        <w:numPr>
          <w:ilvl w:val="0"/>
          <w:numId w:val="18"/>
        </w:numPr>
        <w:spacing w:before="0" w:beforeAutospacing="0" w:after="0" w:afterAutospacing="0"/>
        <w:jc w:val="both"/>
        <w:rPr>
          <w:color w:val="1C1E29"/>
        </w:rPr>
      </w:pPr>
      <w:r w:rsidRPr="00C818D3">
        <w:t xml:space="preserve">Kakade D and Shukla A.  </w:t>
      </w:r>
      <w:r w:rsidR="00366FD8" w:rsidRPr="00C818D3">
        <w:t>Regulation of rates in the Private healthcare sector</w:t>
      </w:r>
      <w:r w:rsidRPr="00C818D3">
        <w:t xml:space="preserve">. </w:t>
      </w:r>
      <w:r w:rsidR="00366FD8" w:rsidRPr="00C818D3">
        <w:t>COPASAH Thematic Hub on Accountability of Private Medical Sector,</w:t>
      </w:r>
      <w:r w:rsidRPr="00C818D3">
        <w:t xml:space="preserve"> </w:t>
      </w:r>
      <w:r w:rsidR="00366FD8" w:rsidRPr="00C818D3">
        <w:t xml:space="preserve">India. </w:t>
      </w:r>
      <w:r w:rsidRPr="00C818D3">
        <w:t>2019</w:t>
      </w:r>
    </w:p>
    <w:p w14:paraId="527A0C32" w14:textId="77777777" w:rsidR="00D4007F" w:rsidRPr="00D4007F" w:rsidRDefault="00C818D3" w:rsidP="007B2F36">
      <w:pPr>
        <w:pStyle w:val="NormalWeb"/>
        <w:spacing w:before="0" w:beforeAutospacing="0" w:after="0" w:afterAutospacing="0"/>
        <w:ind w:left="720"/>
        <w:jc w:val="both"/>
        <w:rPr>
          <w:color w:val="1C1E29"/>
          <w:lang w:bidi="ar-SA"/>
        </w:rPr>
      </w:pPr>
      <w:r w:rsidRPr="00C818D3">
        <w:t xml:space="preserve">Accessed on 3oth December 2019  at </w:t>
      </w:r>
      <w:hyperlink r:id="rId8" w:tgtFrame="_blank" w:history="1">
        <w:r w:rsidRPr="00D4007F">
          <w:rPr>
            <w:color w:val="1C1E29"/>
            <w:lang w:bidi="ar-SA"/>
          </w:rPr>
          <w:t>https://www.copasah.net/thematic-hub-2-accountability-of-private-medical-sector.html</w:t>
        </w:r>
      </w:hyperlink>
    </w:p>
    <w:p w14:paraId="7E1DFB1F" w14:textId="50175215" w:rsidR="00C063D3" w:rsidRPr="00D4007F" w:rsidRDefault="00D4007F" w:rsidP="007B2F36">
      <w:pPr>
        <w:pStyle w:val="NormalWeb"/>
        <w:numPr>
          <w:ilvl w:val="0"/>
          <w:numId w:val="18"/>
        </w:numPr>
        <w:spacing w:before="0" w:beforeAutospacing="0" w:after="0" w:afterAutospacing="0"/>
        <w:jc w:val="both"/>
        <w:rPr>
          <w:color w:val="1C1E29"/>
          <w:lang w:bidi="ar-SA"/>
        </w:rPr>
      </w:pPr>
      <w:r w:rsidRPr="00D4007F">
        <w:rPr>
          <w:color w:val="1C1E29"/>
          <w:lang w:bidi="ar-SA"/>
        </w:rPr>
        <w:t xml:space="preserve">Gurgaon Fortis bills family of 7-yr-old dengue victim for 660 syringes and 2,700 gloves, </w:t>
      </w:r>
      <w:proofErr w:type="spellStart"/>
      <w:r w:rsidRPr="00D4007F">
        <w:rPr>
          <w:color w:val="1C1E29"/>
          <w:lang w:bidi="ar-SA"/>
        </w:rPr>
        <w:t>Nadda</w:t>
      </w:r>
      <w:proofErr w:type="spellEnd"/>
      <w:r w:rsidRPr="00D4007F">
        <w:rPr>
          <w:color w:val="1C1E29"/>
          <w:lang w:bidi="ar-SA"/>
        </w:rPr>
        <w:t xml:space="preserve"> promises action</w:t>
      </w:r>
      <w:r>
        <w:rPr>
          <w:color w:val="1C1E29"/>
          <w:lang w:bidi="ar-SA"/>
        </w:rPr>
        <w:t>. Hindustan Times.2017 November 22</w:t>
      </w:r>
    </w:p>
    <w:p w14:paraId="076D5BE2" w14:textId="73076797" w:rsidR="00062EED" w:rsidRPr="00C818D3" w:rsidRDefault="00B93826" w:rsidP="007B2F36">
      <w:pPr>
        <w:pStyle w:val="NormalWeb"/>
        <w:numPr>
          <w:ilvl w:val="0"/>
          <w:numId w:val="18"/>
        </w:numPr>
        <w:spacing w:before="0" w:beforeAutospacing="0" w:after="0" w:afterAutospacing="0"/>
        <w:jc w:val="both"/>
        <w:rPr>
          <w:color w:val="1C1E29"/>
        </w:rPr>
      </w:pPr>
      <w:r w:rsidRPr="00C818D3">
        <w:t>National Health Authority</w:t>
      </w:r>
      <w:r w:rsidR="00C818D3" w:rsidRPr="00C818D3">
        <w:t xml:space="preserve">, New Delhi, </w:t>
      </w:r>
      <w:r w:rsidR="00062EED" w:rsidRPr="00C818D3">
        <w:t>PMJAY Annual</w:t>
      </w:r>
      <w:r w:rsidR="00062EED" w:rsidRPr="00C818D3">
        <w:rPr>
          <w:color w:val="1C1E29"/>
        </w:rPr>
        <w:t xml:space="preserve"> report</w:t>
      </w:r>
      <w:r w:rsidRPr="00C818D3">
        <w:rPr>
          <w:color w:val="1C1E29"/>
        </w:rPr>
        <w:t xml:space="preserve">, </w:t>
      </w:r>
      <w:r w:rsidR="00062EED" w:rsidRPr="00C818D3">
        <w:rPr>
          <w:color w:val="1C1E29"/>
        </w:rPr>
        <w:t>2018-19</w:t>
      </w:r>
      <w:r w:rsidR="00366FD8" w:rsidRPr="00C818D3">
        <w:rPr>
          <w:color w:val="1C1E29"/>
        </w:rPr>
        <w:t xml:space="preserve"> </w:t>
      </w:r>
    </w:p>
    <w:p w14:paraId="3EBA4A69" w14:textId="77777777" w:rsidR="00374C83" w:rsidRDefault="00062EED" w:rsidP="007B2F36">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Ranjan, A., Dixit, P., Mukhopadhyay, I. and Thiagarajan, S. Effectiveness of government strategies for financial protection against costs of hospitalization Care in India. BMC public health,</w:t>
      </w:r>
      <w:r w:rsidR="00366FD8" w:rsidRPr="00C818D3">
        <w:rPr>
          <w:rFonts w:ascii="Times New Roman" w:eastAsia="Times New Roman" w:hAnsi="Times New Roman" w:cs="Times New Roman"/>
          <w:color w:val="1C1E29"/>
          <w:sz w:val="24"/>
          <w:szCs w:val="24"/>
          <w:lang w:eastAsia="en-IN" w:bidi="mr-IN"/>
        </w:rPr>
        <w:t xml:space="preserve"> 2018.</w:t>
      </w:r>
      <w:r w:rsidRPr="00C818D3">
        <w:rPr>
          <w:rFonts w:ascii="Times New Roman" w:eastAsia="Times New Roman" w:hAnsi="Times New Roman" w:cs="Times New Roman"/>
          <w:color w:val="1C1E29"/>
          <w:sz w:val="24"/>
          <w:szCs w:val="24"/>
          <w:lang w:eastAsia="en-IN" w:bidi="mr-IN"/>
        </w:rPr>
        <w:t> 18(1), p.501</w:t>
      </w:r>
    </w:p>
    <w:p w14:paraId="2D8F4890" w14:textId="7F775C7D" w:rsidR="007B06DE" w:rsidRPr="00374C83" w:rsidRDefault="00374C83" w:rsidP="007B2F36">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
      <w:r w:rsidRPr="00374C83">
        <w:rPr>
          <w:rFonts w:ascii="Times New Roman" w:eastAsia="Times New Roman" w:hAnsi="Times New Roman" w:cs="Times New Roman"/>
          <w:color w:val="1C1E29"/>
          <w:sz w:val="24"/>
          <w:szCs w:val="24"/>
          <w:lang w:eastAsia="en-IN"/>
        </w:rPr>
        <w:t xml:space="preserve">Sheikh, K.; </w:t>
      </w:r>
      <w:proofErr w:type="spellStart"/>
      <w:r w:rsidRPr="00374C83">
        <w:rPr>
          <w:rFonts w:ascii="Times New Roman" w:eastAsia="Times New Roman" w:hAnsi="Times New Roman" w:cs="Times New Roman"/>
          <w:color w:val="1C1E29"/>
          <w:sz w:val="24"/>
          <w:szCs w:val="24"/>
          <w:lang w:eastAsia="en-IN"/>
        </w:rPr>
        <w:t>Saligram</w:t>
      </w:r>
      <w:proofErr w:type="spellEnd"/>
      <w:r w:rsidRPr="00374C83">
        <w:rPr>
          <w:rFonts w:ascii="Times New Roman" w:eastAsia="Times New Roman" w:hAnsi="Times New Roman" w:cs="Times New Roman"/>
          <w:color w:val="1C1E29"/>
          <w:sz w:val="24"/>
          <w:szCs w:val="24"/>
          <w:lang w:eastAsia="en-IN"/>
        </w:rPr>
        <w:t xml:space="preserve">, P.S. and </w:t>
      </w:r>
      <w:proofErr w:type="spellStart"/>
      <w:r w:rsidRPr="00374C83">
        <w:rPr>
          <w:rFonts w:ascii="Times New Roman" w:eastAsia="Times New Roman" w:hAnsi="Times New Roman" w:cs="Times New Roman"/>
          <w:color w:val="1C1E29"/>
          <w:sz w:val="24"/>
          <w:szCs w:val="24"/>
          <w:lang w:eastAsia="en-IN"/>
        </w:rPr>
        <w:t>Hort</w:t>
      </w:r>
      <w:proofErr w:type="spellEnd"/>
      <w:r w:rsidRPr="00374C83">
        <w:rPr>
          <w:rFonts w:ascii="Times New Roman" w:eastAsia="Times New Roman" w:hAnsi="Times New Roman" w:cs="Times New Roman"/>
          <w:color w:val="1C1E29"/>
          <w:sz w:val="24"/>
          <w:szCs w:val="24"/>
          <w:lang w:eastAsia="en-IN"/>
        </w:rPr>
        <w:t>, K. ‘What Explains Regulatory Failure? Analysing the Architecture of Health Care Regulation in Two Indian States’, Health Policy and Planning</w:t>
      </w:r>
      <w:r w:rsidR="00D4007F">
        <w:rPr>
          <w:rFonts w:ascii="Times New Roman" w:eastAsia="Times New Roman" w:hAnsi="Times New Roman" w:cs="Times New Roman"/>
          <w:color w:val="1C1E29"/>
          <w:sz w:val="24"/>
          <w:szCs w:val="24"/>
          <w:lang w:eastAsia="en-IN"/>
        </w:rPr>
        <w:t xml:space="preserve"> 2013.</w:t>
      </w:r>
      <w:r w:rsidRPr="00374C83">
        <w:rPr>
          <w:rFonts w:ascii="Times New Roman" w:eastAsia="Times New Roman" w:hAnsi="Times New Roman" w:cs="Times New Roman"/>
          <w:color w:val="1C1E29"/>
          <w:sz w:val="24"/>
          <w:szCs w:val="24"/>
          <w:lang w:eastAsia="en-IN"/>
        </w:rPr>
        <w:t>30.1: 39–55</w:t>
      </w:r>
    </w:p>
    <w:sectPr w:rsidR="007B06DE" w:rsidRPr="00374C83" w:rsidSect="00C55E08">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khi Ghoshal" w:date="2020-01-20T10:58:00Z" w:initials="RG">
    <w:p w14:paraId="2A743CC2" w14:textId="5DCDE5DB" w:rsidR="00557070" w:rsidRDefault="00557070">
      <w:pPr>
        <w:pStyle w:val="CommentText"/>
      </w:pPr>
      <w:r>
        <w:rPr>
          <w:rStyle w:val="CommentReference"/>
        </w:rPr>
        <w:annotationRef/>
      </w:r>
      <w:r>
        <w:t xml:space="preserve">Inserted ‘especially’, since it is not that public hospitals are the panacea either! </w:t>
      </w:r>
    </w:p>
  </w:comment>
  <w:comment w:id="7" w:author="Rakhi Ghoshal" w:date="2020-01-20T10:59:00Z" w:initials="RG">
    <w:p w14:paraId="1D2A168B" w14:textId="7E5E3631" w:rsidR="00557070" w:rsidRDefault="00557070">
      <w:pPr>
        <w:pStyle w:val="CommentText"/>
      </w:pPr>
      <w:r>
        <w:rPr>
          <w:rStyle w:val="CommentReference"/>
        </w:rPr>
        <w:annotationRef/>
      </w:r>
      <w:r>
        <w:t xml:space="preserve">Why is suddenly </w:t>
      </w:r>
      <w:proofErr w:type="spellStart"/>
      <w:r>
        <w:t>UHC</w:t>
      </w:r>
      <w:proofErr w:type="spellEnd"/>
      <w:r>
        <w:t xml:space="preserve"> being invoked here? A line or two to explain WHY </w:t>
      </w:r>
      <w:proofErr w:type="spellStart"/>
      <w:r>
        <w:t>UHC</w:t>
      </w:r>
      <w:proofErr w:type="spellEnd"/>
      <w:r>
        <w:t xml:space="preserve">, and what it sets to attain, would be useful </w:t>
      </w:r>
    </w:p>
  </w:comment>
  <w:comment w:id="10" w:author="Rakhi Ghoshal" w:date="2020-01-20T11:00:00Z" w:initials="RG">
    <w:p w14:paraId="5CA98913" w14:textId="3940F662" w:rsidR="00557070" w:rsidRDefault="00557070">
      <w:pPr>
        <w:pStyle w:val="CommentText"/>
      </w:pPr>
      <w:r>
        <w:rPr>
          <w:rStyle w:val="CommentReference"/>
        </w:rPr>
        <w:annotationRef/>
      </w:r>
      <w:r>
        <w:t>Just above, you have written ‘</w:t>
      </w:r>
      <w:proofErr w:type="spellStart"/>
      <w:r>
        <w:t>healthCARE</w:t>
      </w:r>
      <w:proofErr w:type="spellEnd"/>
      <w:r>
        <w:t xml:space="preserve"> sector’, here it is health sector; please use the same term all through. </w:t>
      </w:r>
    </w:p>
  </w:comment>
  <w:comment w:id="42" w:author="Rakhi Ghoshal" w:date="2020-01-20T11:04:00Z" w:initials="RG">
    <w:p w14:paraId="6BB7A26D" w14:textId="264566D6" w:rsidR="00557070" w:rsidRDefault="00557070">
      <w:pPr>
        <w:pStyle w:val="CommentText"/>
      </w:pPr>
      <w:r>
        <w:rPr>
          <w:rStyle w:val="CommentReference"/>
        </w:rPr>
        <w:annotationRef/>
      </w:r>
      <w:r>
        <w:t xml:space="preserve">To just say ‘private sector’ could mean so many things </w:t>
      </w:r>
    </w:p>
  </w:comment>
  <w:comment w:id="50" w:author="Rakhi Ghoshal" w:date="2020-01-20T11:06:00Z" w:initials="RG">
    <w:p w14:paraId="00836C92" w14:textId="579239E5" w:rsidR="00557070" w:rsidRDefault="00557070">
      <w:pPr>
        <w:pStyle w:val="CommentText"/>
      </w:pPr>
      <w:r>
        <w:rPr>
          <w:rStyle w:val="CommentReference"/>
        </w:rPr>
        <w:annotationRef/>
      </w:r>
      <w:r>
        <w:t xml:space="preserve">You might consider saying “private stakeholders” in healthcare service … </w:t>
      </w:r>
    </w:p>
  </w:comment>
  <w:comment w:id="55" w:author="Rakhi Ghoshal" w:date="2020-01-20T11:07:00Z" w:initials="RG">
    <w:p w14:paraId="1500E240" w14:textId="5763A0A5" w:rsidR="00557070" w:rsidRDefault="00557070">
      <w:pPr>
        <w:pStyle w:val="CommentText"/>
      </w:pPr>
      <w:r>
        <w:rPr>
          <w:rStyle w:val="CommentReference"/>
        </w:rPr>
        <w:annotationRef/>
      </w:r>
      <w:r>
        <w:t xml:space="preserve">Health or healthcare? Make uniform across the piece </w:t>
      </w:r>
    </w:p>
  </w:comment>
  <w:comment w:id="59" w:author="Rakhi Ghoshal" w:date="2020-01-20T11:09:00Z" w:initials="RG">
    <w:p w14:paraId="50ECB810" w14:textId="63A2FCE3" w:rsidR="00557070" w:rsidRDefault="00557070">
      <w:pPr>
        <w:pStyle w:val="CommentText"/>
      </w:pPr>
      <w:r>
        <w:rPr>
          <w:rStyle w:val="CommentReference"/>
        </w:rPr>
        <w:annotationRef/>
      </w:r>
      <w:r>
        <w:t xml:space="preserve">Might consider rewriting as points for easier readability </w:t>
      </w:r>
    </w:p>
  </w:comment>
  <w:comment w:id="60" w:author="Rakhi Ghoshal" w:date="2020-01-20T11:09:00Z" w:initials="RG">
    <w:p w14:paraId="130DCCAB" w14:textId="1D1074ED" w:rsidR="00557070" w:rsidRDefault="00557070">
      <w:pPr>
        <w:pStyle w:val="CommentText"/>
      </w:pPr>
      <w:r>
        <w:rPr>
          <w:rStyle w:val="CommentReference"/>
        </w:rPr>
        <w:annotationRef/>
      </w:r>
      <w:r>
        <w:t xml:space="preserve">Should not suddenly introduce an acronym without mentioning it once before alongside the full term, in parenthesis. </w:t>
      </w:r>
    </w:p>
  </w:comment>
  <w:comment w:id="61" w:author="Rakhi Ghoshal" w:date="2020-01-20T11:10:00Z" w:initials="RG">
    <w:p w14:paraId="479DC9BC" w14:textId="79377D7F" w:rsidR="00557070" w:rsidRDefault="00557070">
      <w:pPr>
        <w:pStyle w:val="CommentText"/>
      </w:pPr>
      <w:r>
        <w:rPr>
          <w:rStyle w:val="CommentReference"/>
        </w:rPr>
        <w:annotationRef/>
      </w:r>
      <w:r>
        <w:t xml:space="preserve">One word or two? Make uniform across board </w:t>
      </w:r>
    </w:p>
  </w:comment>
  <w:comment w:id="62" w:author="Rakhi Ghoshal" w:date="2020-01-20T11:11:00Z" w:initials="RG">
    <w:p w14:paraId="4B6A73EE" w14:textId="32AE0A38" w:rsidR="00557070" w:rsidRDefault="00557070">
      <w:pPr>
        <w:pStyle w:val="CommentText"/>
      </w:pPr>
      <w:r>
        <w:rPr>
          <w:rStyle w:val="CommentReference"/>
        </w:rPr>
        <w:annotationRef/>
      </w:r>
      <w:r>
        <w:t xml:space="preserve">Such as?? This sentence is heavy and does not clarify things for someone who is only reading the report and had not been present at the sessions </w:t>
      </w:r>
    </w:p>
  </w:comment>
  <w:comment w:id="63" w:author="Rakhi Ghoshal" w:date="2020-01-20T11:12:00Z" w:initials="RG">
    <w:p w14:paraId="6073A999" w14:textId="498A6B0E" w:rsidR="00557070" w:rsidRDefault="00557070">
      <w:pPr>
        <w:pStyle w:val="CommentText"/>
      </w:pPr>
      <w:r>
        <w:rPr>
          <w:rStyle w:val="CommentReference"/>
        </w:rPr>
        <w:annotationRef/>
      </w:r>
      <w:r>
        <w:t xml:space="preserve">Would be good to remove all prefixes, keep just the whole name </w:t>
      </w:r>
    </w:p>
  </w:comment>
  <w:comment w:id="64" w:author="Rakhi Ghoshal" w:date="2020-01-20T11:13:00Z" w:initials="RG">
    <w:p w14:paraId="6683561C" w14:textId="430DD7B6" w:rsidR="00557070" w:rsidRDefault="00557070">
      <w:pPr>
        <w:pStyle w:val="CommentText"/>
      </w:pPr>
      <w:r>
        <w:rPr>
          <w:rStyle w:val="CommentReference"/>
        </w:rPr>
        <w:annotationRef/>
      </w:r>
      <w:r>
        <w:t xml:space="preserve">What were the ‘manifestations’? some illumination of that would be of interest to the reader of the report </w:t>
      </w:r>
    </w:p>
  </w:comment>
  <w:comment w:id="65" w:author="Rakhi Ghoshal" w:date="2020-01-20T11:13:00Z" w:initials="RG">
    <w:p w14:paraId="7D73D792" w14:textId="296526F6" w:rsidR="00557070" w:rsidRDefault="00557070">
      <w:pPr>
        <w:pStyle w:val="CommentText"/>
      </w:pPr>
      <w:r>
        <w:rPr>
          <w:rStyle w:val="CommentReference"/>
        </w:rPr>
        <w:annotationRef/>
      </w:r>
      <w:r>
        <w:t xml:space="preserve">What was the result of the interrogation? What emerged? </w:t>
      </w:r>
    </w:p>
  </w:comment>
  <w:comment w:id="67" w:author="Rakhi Ghoshal" w:date="2020-01-20T11:12:00Z" w:initials="RG">
    <w:p w14:paraId="6CD83907" w14:textId="4257792F" w:rsidR="00557070" w:rsidRDefault="00557070">
      <w:pPr>
        <w:pStyle w:val="CommentText"/>
      </w:pPr>
      <w:r>
        <w:rPr>
          <w:rStyle w:val="CommentReference"/>
        </w:rPr>
        <w:annotationRef/>
      </w:r>
      <w:r>
        <w:t xml:space="preserve">Remove </w:t>
      </w:r>
    </w:p>
  </w:comment>
  <w:comment w:id="69" w:author="Rakhi Ghoshal" w:date="2020-01-20T11:16:00Z" w:initials="RG">
    <w:p w14:paraId="16B9F80B" w14:textId="7A4C0310" w:rsidR="00557070" w:rsidRDefault="00557070">
      <w:pPr>
        <w:pStyle w:val="CommentText"/>
      </w:pPr>
      <w:r>
        <w:rPr>
          <w:rStyle w:val="CommentReference"/>
        </w:rPr>
        <w:annotationRef/>
      </w:r>
      <w:r>
        <w:t xml:space="preserve">What is meant by a ‘differential approach’ in this context? Please elaborate a bit. </w:t>
      </w:r>
    </w:p>
  </w:comment>
  <w:comment w:id="68" w:author="Rakhi Ghoshal" w:date="2020-01-20T11:14:00Z" w:initials="RG">
    <w:p w14:paraId="3B92F939" w14:textId="0C88AD32" w:rsidR="00557070" w:rsidRDefault="00557070">
      <w:pPr>
        <w:pStyle w:val="CommentText"/>
      </w:pPr>
      <w:r>
        <w:rPr>
          <w:rStyle w:val="CommentReference"/>
        </w:rPr>
        <w:annotationRef/>
      </w:r>
      <w:r>
        <w:t xml:space="preserve">You may have the comments by Shukla at one go and then focus on </w:t>
      </w:r>
      <w:proofErr w:type="spellStart"/>
      <w:r>
        <w:t>Chakravarthi</w:t>
      </w:r>
      <w:proofErr w:type="spellEnd"/>
      <w:r>
        <w:t>; to move between the two, unless determined by theme (which is not the case here), would be reader-unfriendly; I understand that’s how the sessions happened, but the exact chronology of the sessions is hardly of any importance to the reader now</w:t>
      </w:r>
    </w:p>
  </w:comment>
  <w:comment w:id="74" w:author="Rakhi Ghoshal" w:date="2020-01-20T11:39:00Z" w:initials="RG">
    <w:p w14:paraId="118B09BD" w14:textId="244CC166" w:rsidR="00557070" w:rsidRDefault="00557070">
      <w:pPr>
        <w:pStyle w:val="CommentText"/>
      </w:pPr>
      <w:r>
        <w:rPr>
          <w:rStyle w:val="CommentReference"/>
        </w:rPr>
        <w:annotationRef/>
      </w:r>
      <w:r>
        <w:t xml:space="preserve">What cases? Medical negligence? Need to be clear </w:t>
      </w:r>
    </w:p>
  </w:comment>
  <w:comment w:id="77" w:author="Rakhi Ghoshal" w:date="2020-01-20T11:40:00Z" w:initials="RG">
    <w:p w14:paraId="3D676B46" w14:textId="61D66773" w:rsidR="00557070" w:rsidRDefault="00557070">
      <w:pPr>
        <w:pStyle w:val="CommentText"/>
      </w:pPr>
      <w:r>
        <w:rPr>
          <w:rStyle w:val="CommentReference"/>
        </w:rPr>
        <w:annotationRef/>
      </w:r>
      <w:r>
        <w:t xml:space="preserve">Such as? </w:t>
      </w:r>
    </w:p>
  </w:comment>
  <w:comment w:id="83" w:author="Rakhi Ghoshal" w:date="2020-01-20T11:41:00Z" w:initials="RG">
    <w:p w14:paraId="43B5390B" w14:textId="29A35821" w:rsidR="00557070" w:rsidRDefault="00557070">
      <w:pPr>
        <w:pStyle w:val="CommentText"/>
      </w:pPr>
      <w:r>
        <w:rPr>
          <w:rStyle w:val="CommentReference"/>
        </w:rPr>
        <w:annotationRef/>
      </w:r>
      <w:r>
        <w:t xml:space="preserve">The exact name please </w:t>
      </w:r>
    </w:p>
  </w:comment>
  <w:comment w:id="88" w:author="Rakhi Ghoshal" w:date="2020-01-20T11:42:00Z" w:initials="RG">
    <w:p w14:paraId="1E34A222" w14:textId="0970E005" w:rsidR="00557070" w:rsidRDefault="00557070">
      <w:pPr>
        <w:pStyle w:val="CommentText"/>
      </w:pPr>
      <w:r>
        <w:rPr>
          <w:rStyle w:val="CommentReference"/>
        </w:rPr>
        <w:annotationRef/>
      </w:r>
      <w:r>
        <w:t xml:space="preserve">This seems to be a title the speaker used – using this here, as part of the report is not reading quite right; if you nonetheless want to use it, you need to explain why you think it is “curious”. </w:t>
      </w:r>
    </w:p>
  </w:comment>
  <w:comment w:id="92" w:author="Rakhi Ghoshal" w:date="2020-01-20T11:44:00Z" w:initials="RG">
    <w:p w14:paraId="1E5FD9D0" w14:textId="69DB3984" w:rsidR="00557070" w:rsidRDefault="00557070">
      <w:pPr>
        <w:pStyle w:val="CommentText"/>
      </w:pPr>
      <w:r>
        <w:rPr>
          <w:rStyle w:val="CommentReference"/>
        </w:rPr>
        <w:annotationRef/>
      </w:r>
      <w:r>
        <w:t xml:space="preserve">Do you mean, affordability of trust? What does that mean? </w:t>
      </w:r>
    </w:p>
  </w:comment>
  <w:comment w:id="99" w:author="Rakhi Ghoshal" w:date="2020-01-20T11:57:00Z" w:initials="RG">
    <w:p w14:paraId="32314F77" w14:textId="57C9D63B" w:rsidR="00557070" w:rsidRDefault="00557070">
      <w:pPr>
        <w:pStyle w:val="CommentText"/>
      </w:pPr>
      <w:r>
        <w:rPr>
          <w:rStyle w:val="CommentReference"/>
        </w:rPr>
        <w:annotationRef/>
      </w:r>
      <w:r>
        <w:t xml:space="preserve">As opposed to sharing non-genuine concerns at the workshop? </w:t>
      </w:r>
    </w:p>
  </w:comment>
  <w:comment w:id="107" w:author="Rakhi Ghoshal" w:date="2020-01-20T11:58:00Z" w:initials="RG">
    <w:p w14:paraId="2F601263" w14:textId="7A0EDC74" w:rsidR="00557070" w:rsidRDefault="00557070">
      <w:pPr>
        <w:pStyle w:val="CommentText"/>
      </w:pPr>
      <w:r>
        <w:rPr>
          <w:rStyle w:val="CommentReference"/>
        </w:rPr>
        <w:annotationRef/>
      </w:r>
      <w:r>
        <w:t xml:space="preserve">What about it?? Not understood … </w:t>
      </w:r>
    </w:p>
  </w:comment>
  <w:comment w:id="109" w:author="Rakhi Ghoshal" w:date="2020-01-20T11:58:00Z" w:initials="RG">
    <w:p w14:paraId="5ADBC8F5" w14:textId="5A579707" w:rsidR="00557070" w:rsidRDefault="00557070">
      <w:pPr>
        <w:pStyle w:val="CommentText"/>
      </w:pPr>
      <w:r>
        <w:rPr>
          <w:rStyle w:val="CommentReference"/>
        </w:rPr>
        <w:annotationRef/>
      </w:r>
      <w:r>
        <w:t xml:space="preserve">No need for italicising </w:t>
      </w:r>
    </w:p>
  </w:comment>
  <w:comment w:id="111" w:author="Rakhi Ghoshal" w:date="2020-01-20T11:59:00Z" w:initials="RG">
    <w:p w14:paraId="7623BECD" w14:textId="0A88477E" w:rsidR="00557070" w:rsidRDefault="00557070">
      <w:pPr>
        <w:pStyle w:val="CommentText"/>
      </w:pPr>
      <w:r>
        <w:rPr>
          <w:rStyle w:val="CommentReference"/>
        </w:rPr>
        <w:annotationRef/>
      </w:r>
      <w:r>
        <w:t xml:space="preserve">Grammatically not correct </w:t>
      </w:r>
    </w:p>
  </w:comment>
  <w:comment w:id="126" w:author="Rakhi Ghoshal" w:date="2020-01-20T12:00:00Z" w:initials="RG">
    <w:p w14:paraId="6AA6E0A0" w14:textId="5E3CF305" w:rsidR="00557070" w:rsidRDefault="00557070">
      <w:pPr>
        <w:pStyle w:val="CommentText"/>
      </w:pPr>
      <w:r>
        <w:rPr>
          <w:rStyle w:val="CommentReference"/>
        </w:rPr>
        <w:annotationRef/>
      </w:r>
      <w:r>
        <w:t xml:space="preserve">Means what? </w:t>
      </w:r>
    </w:p>
  </w:comment>
  <w:comment w:id="141" w:author="Rakhi Ghoshal" w:date="2020-01-20T12:04:00Z" w:initials="RG">
    <w:p w14:paraId="4B46FCD5" w14:textId="5C3D8753" w:rsidR="00557070" w:rsidRDefault="00557070">
      <w:pPr>
        <w:pStyle w:val="CommentText"/>
      </w:pPr>
      <w:r>
        <w:rPr>
          <w:rStyle w:val="CommentReference"/>
        </w:rPr>
        <w:annotationRef/>
      </w:r>
      <w:r>
        <w:t xml:space="preserve">This “Rs” format is no longer used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43CC2" w15:done="0"/>
  <w15:commentEx w15:paraId="1D2A168B" w15:done="0"/>
  <w15:commentEx w15:paraId="5CA98913" w15:done="0"/>
  <w15:commentEx w15:paraId="6BB7A26D" w15:done="0"/>
  <w15:commentEx w15:paraId="00836C92" w15:done="0"/>
  <w15:commentEx w15:paraId="1500E240" w15:done="0"/>
  <w15:commentEx w15:paraId="50ECB810" w15:done="0"/>
  <w15:commentEx w15:paraId="130DCCAB" w15:done="0"/>
  <w15:commentEx w15:paraId="479DC9BC" w15:done="0"/>
  <w15:commentEx w15:paraId="4B6A73EE" w15:done="0"/>
  <w15:commentEx w15:paraId="6073A999" w15:done="0"/>
  <w15:commentEx w15:paraId="6683561C" w15:done="0"/>
  <w15:commentEx w15:paraId="7D73D792" w15:done="0"/>
  <w15:commentEx w15:paraId="6CD83907" w15:done="0"/>
  <w15:commentEx w15:paraId="16B9F80B" w15:done="0"/>
  <w15:commentEx w15:paraId="3B92F939" w15:done="0"/>
  <w15:commentEx w15:paraId="118B09BD" w15:done="0"/>
  <w15:commentEx w15:paraId="3D676B46" w15:done="0"/>
  <w15:commentEx w15:paraId="43B5390B" w15:done="0"/>
  <w15:commentEx w15:paraId="1E34A222" w15:done="0"/>
  <w15:commentEx w15:paraId="1E5FD9D0" w15:done="0"/>
  <w15:commentEx w15:paraId="32314F77" w15:done="0"/>
  <w15:commentEx w15:paraId="2F601263" w15:done="0"/>
  <w15:commentEx w15:paraId="5ADBC8F5" w15:done="0"/>
  <w15:commentEx w15:paraId="7623BECD" w15:done="0"/>
  <w15:commentEx w15:paraId="6AA6E0A0" w15:done="0"/>
  <w15:commentEx w15:paraId="4B46FC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43CC2" w16cid:durableId="21D0064D"/>
  <w16cid:commentId w16cid:paraId="1D2A168B" w16cid:durableId="21D006A8"/>
  <w16cid:commentId w16cid:paraId="5CA98913" w16cid:durableId="21D006DB"/>
  <w16cid:commentId w16cid:paraId="6BB7A26D" w16cid:durableId="21D007D0"/>
  <w16cid:commentId w16cid:paraId="00836C92" w16cid:durableId="21D0083E"/>
  <w16cid:commentId w16cid:paraId="1500E240" w16cid:durableId="21D00864"/>
  <w16cid:commentId w16cid:paraId="50ECB810" w16cid:durableId="21D008E1"/>
  <w16cid:commentId w16cid:paraId="130DCCAB" w16cid:durableId="21D008FA"/>
  <w16cid:commentId w16cid:paraId="479DC9BC" w16cid:durableId="21D0092E"/>
  <w16cid:commentId w16cid:paraId="4B6A73EE" w16cid:durableId="21D00949"/>
  <w16cid:commentId w16cid:paraId="6073A999" w16cid:durableId="21D0098D"/>
  <w16cid:commentId w16cid:paraId="6683561C" w16cid:durableId="21D009C8"/>
  <w16cid:commentId w16cid:paraId="7D73D792" w16cid:durableId="21D009EE"/>
  <w16cid:commentId w16cid:paraId="6CD83907" w16cid:durableId="21D009AF"/>
  <w16cid:commentId w16cid:paraId="16B9F80B" w16cid:durableId="21D00A7C"/>
  <w16cid:commentId w16cid:paraId="3B92F939" w16cid:durableId="21D00A11"/>
  <w16cid:commentId w16cid:paraId="118B09BD" w16cid:durableId="21D0100E"/>
  <w16cid:commentId w16cid:paraId="3D676B46" w16cid:durableId="21D01044"/>
  <w16cid:commentId w16cid:paraId="43B5390B" w16cid:durableId="21D01070"/>
  <w16cid:commentId w16cid:paraId="1E34A222" w16cid:durableId="21D0109A"/>
  <w16cid:commentId w16cid:paraId="1E5FD9D0" w16cid:durableId="21D01112"/>
  <w16cid:commentId w16cid:paraId="32314F77" w16cid:durableId="21D0142B"/>
  <w16cid:commentId w16cid:paraId="2F601263" w16cid:durableId="21D0145C"/>
  <w16cid:commentId w16cid:paraId="5ADBC8F5" w16cid:durableId="21D0147C"/>
  <w16cid:commentId w16cid:paraId="7623BECD" w16cid:durableId="21D0148A"/>
  <w16cid:commentId w16cid:paraId="6AA6E0A0" w16cid:durableId="21D014D9"/>
  <w16cid:commentId w16cid:paraId="4B46FCD5" w16cid:durableId="21D01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390"/>
    <w:multiLevelType w:val="hybridMultilevel"/>
    <w:tmpl w:val="29F85536"/>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805A9"/>
    <w:multiLevelType w:val="hybridMultilevel"/>
    <w:tmpl w:val="FEB06F42"/>
    <w:lvl w:ilvl="0" w:tplc="FD5E96D4">
      <w:start w:val="1"/>
      <w:numFmt w:val="bullet"/>
      <w:lvlText w:val="•"/>
      <w:lvlJc w:val="left"/>
      <w:pPr>
        <w:tabs>
          <w:tab w:val="num" w:pos="720"/>
        </w:tabs>
        <w:ind w:left="720" w:hanging="360"/>
      </w:pPr>
      <w:rPr>
        <w:rFonts w:ascii="Arial" w:hAnsi="Arial" w:hint="default"/>
      </w:rPr>
    </w:lvl>
    <w:lvl w:ilvl="1" w:tplc="EFDEAE6E" w:tentative="1">
      <w:start w:val="1"/>
      <w:numFmt w:val="bullet"/>
      <w:lvlText w:val="•"/>
      <w:lvlJc w:val="left"/>
      <w:pPr>
        <w:tabs>
          <w:tab w:val="num" w:pos="1440"/>
        </w:tabs>
        <w:ind w:left="1440" w:hanging="360"/>
      </w:pPr>
      <w:rPr>
        <w:rFonts w:ascii="Arial" w:hAnsi="Arial" w:hint="default"/>
      </w:rPr>
    </w:lvl>
    <w:lvl w:ilvl="2" w:tplc="262474AE" w:tentative="1">
      <w:start w:val="1"/>
      <w:numFmt w:val="bullet"/>
      <w:lvlText w:val="•"/>
      <w:lvlJc w:val="left"/>
      <w:pPr>
        <w:tabs>
          <w:tab w:val="num" w:pos="2160"/>
        </w:tabs>
        <w:ind w:left="2160" w:hanging="360"/>
      </w:pPr>
      <w:rPr>
        <w:rFonts w:ascii="Arial" w:hAnsi="Arial" w:hint="default"/>
      </w:rPr>
    </w:lvl>
    <w:lvl w:ilvl="3" w:tplc="9AFA157C" w:tentative="1">
      <w:start w:val="1"/>
      <w:numFmt w:val="bullet"/>
      <w:lvlText w:val="•"/>
      <w:lvlJc w:val="left"/>
      <w:pPr>
        <w:tabs>
          <w:tab w:val="num" w:pos="2880"/>
        </w:tabs>
        <w:ind w:left="2880" w:hanging="360"/>
      </w:pPr>
      <w:rPr>
        <w:rFonts w:ascii="Arial" w:hAnsi="Arial" w:hint="default"/>
      </w:rPr>
    </w:lvl>
    <w:lvl w:ilvl="4" w:tplc="7F902E54" w:tentative="1">
      <w:start w:val="1"/>
      <w:numFmt w:val="bullet"/>
      <w:lvlText w:val="•"/>
      <w:lvlJc w:val="left"/>
      <w:pPr>
        <w:tabs>
          <w:tab w:val="num" w:pos="3600"/>
        </w:tabs>
        <w:ind w:left="3600" w:hanging="360"/>
      </w:pPr>
      <w:rPr>
        <w:rFonts w:ascii="Arial" w:hAnsi="Arial" w:hint="default"/>
      </w:rPr>
    </w:lvl>
    <w:lvl w:ilvl="5" w:tplc="AD204CC2" w:tentative="1">
      <w:start w:val="1"/>
      <w:numFmt w:val="bullet"/>
      <w:lvlText w:val="•"/>
      <w:lvlJc w:val="left"/>
      <w:pPr>
        <w:tabs>
          <w:tab w:val="num" w:pos="4320"/>
        </w:tabs>
        <w:ind w:left="4320" w:hanging="360"/>
      </w:pPr>
      <w:rPr>
        <w:rFonts w:ascii="Arial" w:hAnsi="Arial" w:hint="default"/>
      </w:rPr>
    </w:lvl>
    <w:lvl w:ilvl="6" w:tplc="3D58D14C" w:tentative="1">
      <w:start w:val="1"/>
      <w:numFmt w:val="bullet"/>
      <w:lvlText w:val="•"/>
      <w:lvlJc w:val="left"/>
      <w:pPr>
        <w:tabs>
          <w:tab w:val="num" w:pos="5040"/>
        </w:tabs>
        <w:ind w:left="5040" w:hanging="360"/>
      </w:pPr>
      <w:rPr>
        <w:rFonts w:ascii="Arial" w:hAnsi="Arial" w:hint="default"/>
      </w:rPr>
    </w:lvl>
    <w:lvl w:ilvl="7" w:tplc="EF5C4EE8" w:tentative="1">
      <w:start w:val="1"/>
      <w:numFmt w:val="bullet"/>
      <w:lvlText w:val="•"/>
      <w:lvlJc w:val="left"/>
      <w:pPr>
        <w:tabs>
          <w:tab w:val="num" w:pos="5760"/>
        </w:tabs>
        <w:ind w:left="5760" w:hanging="360"/>
      </w:pPr>
      <w:rPr>
        <w:rFonts w:ascii="Arial" w:hAnsi="Arial" w:hint="default"/>
      </w:rPr>
    </w:lvl>
    <w:lvl w:ilvl="8" w:tplc="922AD3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14281"/>
    <w:multiLevelType w:val="hybridMultilevel"/>
    <w:tmpl w:val="4092A5CE"/>
    <w:lvl w:ilvl="0" w:tplc="DFA6803C">
      <w:start w:val="1"/>
      <w:numFmt w:val="bullet"/>
      <w:lvlText w:val="•"/>
      <w:lvlJc w:val="left"/>
      <w:pPr>
        <w:tabs>
          <w:tab w:val="num" w:pos="720"/>
        </w:tabs>
        <w:ind w:left="720" w:hanging="360"/>
      </w:pPr>
      <w:rPr>
        <w:rFonts w:ascii="Arial" w:hAnsi="Arial" w:hint="default"/>
      </w:rPr>
    </w:lvl>
    <w:lvl w:ilvl="1" w:tplc="F4B2F848" w:tentative="1">
      <w:start w:val="1"/>
      <w:numFmt w:val="bullet"/>
      <w:lvlText w:val="•"/>
      <w:lvlJc w:val="left"/>
      <w:pPr>
        <w:tabs>
          <w:tab w:val="num" w:pos="1440"/>
        </w:tabs>
        <w:ind w:left="1440" w:hanging="360"/>
      </w:pPr>
      <w:rPr>
        <w:rFonts w:ascii="Arial" w:hAnsi="Arial" w:hint="default"/>
      </w:rPr>
    </w:lvl>
    <w:lvl w:ilvl="2" w:tplc="9726F674" w:tentative="1">
      <w:start w:val="1"/>
      <w:numFmt w:val="bullet"/>
      <w:lvlText w:val="•"/>
      <w:lvlJc w:val="left"/>
      <w:pPr>
        <w:tabs>
          <w:tab w:val="num" w:pos="2160"/>
        </w:tabs>
        <w:ind w:left="2160" w:hanging="360"/>
      </w:pPr>
      <w:rPr>
        <w:rFonts w:ascii="Arial" w:hAnsi="Arial" w:hint="default"/>
      </w:rPr>
    </w:lvl>
    <w:lvl w:ilvl="3" w:tplc="5CDAA864" w:tentative="1">
      <w:start w:val="1"/>
      <w:numFmt w:val="bullet"/>
      <w:lvlText w:val="•"/>
      <w:lvlJc w:val="left"/>
      <w:pPr>
        <w:tabs>
          <w:tab w:val="num" w:pos="2880"/>
        </w:tabs>
        <w:ind w:left="2880" w:hanging="360"/>
      </w:pPr>
      <w:rPr>
        <w:rFonts w:ascii="Arial" w:hAnsi="Arial" w:hint="default"/>
      </w:rPr>
    </w:lvl>
    <w:lvl w:ilvl="4" w:tplc="84960B56" w:tentative="1">
      <w:start w:val="1"/>
      <w:numFmt w:val="bullet"/>
      <w:lvlText w:val="•"/>
      <w:lvlJc w:val="left"/>
      <w:pPr>
        <w:tabs>
          <w:tab w:val="num" w:pos="3600"/>
        </w:tabs>
        <w:ind w:left="3600" w:hanging="360"/>
      </w:pPr>
      <w:rPr>
        <w:rFonts w:ascii="Arial" w:hAnsi="Arial" w:hint="default"/>
      </w:rPr>
    </w:lvl>
    <w:lvl w:ilvl="5" w:tplc="2DC09384" w:tentative="1">
      <w:start w:val="1"/>
      <w:numFmt w:val="bullet"/>
      <w:lvlText w:val="•"/>
      <w:lvlJc w:val="left"/>
      <w:pPr>
        <w:tabs>
          <w:tab w:val="num" w:pos="4320"/>
        </w:tabs>
        <w:ind w:left="4320" w:hanging="360"/>
      </w:pPr>
      <w:rPr>
        <w:rFonts w:ascii="Arial" w:hAnsi="Arial" w:hint="default"/>
      </w:rPr>
    </w:lvl>
    <w:lvl w:ilvl="6" w:tplc="A656AF22" w:tentative="1">
      <w:start w:val="1"/>
      <w:numFmt w:val="bullet"/>
      <w:lvlText w:val="•"/>
      <w:lvlJc w:val="left"/>
      <w:pPr>
        <w:tabs>
          <w:tab w:val="num" w:pos="5040"/>
        </w:tabs>
        <w:ind w:left="5040" w:hanging="360"/>
      </w:pPr>
      <w:rPr>
        <w:rFonts w:ascii="Arial" w:hAnsi="Arial" w:hint="default"/>
      </w:rPr>
    </w:lvl>
    <w:lvl w:ilvl="7" w:tplc="3DF8DE64" w:tentative="1">
      <w:start w:val="1"/>
      <w:numFmt w:val="bullet"/>
      <w:lvlText w:val="•"/>
      <w:lvlJc w:val="left"/>
      <w:pPr>
        <w:tabs>
          <w:tab w:val="num" w:pos="5760"/>
        </w:tabs>
        <w:ind w:left="5760" w:hanging="360"/>
      </w:pPr>
      <w:rPr>
        <w:rFonts w:ascii="Arial" w:hAnsi="Arial" w:hint="default"/>
      </w:rPr>
    </w:lvl>
    <w:lvl w:ilvl="8" w:tplc="652E16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6E7A5C"/>
    <w:multiLevelType w:val="hybridMultilevel"/>
    <w:tmpl w:val="D974C010"/>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E4927"/>
    <w:multiLevelType w:val="hybridMultilevel"/>
    <w:tmpl w:val="4F60A230"/>
    <w:lvl w:ilvl="0" w:tplc="84ECCA16">
      <w:start w:val="1"/>
      <w:numFmt w:val="bullet"/>
      <w:lvlText w:val="•"/>
      <w:lvlJc w:val="left"/>
      <w:pPr>
        <w:tabs>
          <w:tab w:val="num" w:pos="720"/>
        </w:tabs>
        <w:ind w:left="720" w:hanging="360"/>
      </w:pPr>
      <w:rPr>
        <w:rFonts w:ascii="Arial" w:hAnsi="Arial" w:hint="default"/>
      </w:rPr>
    </w:lvl>
    <w:lvl w:ilvl="1" w:tplc="63A8B47E" w:tentative="1">
      <w:start w:val="1"/>
      <w:numFmt w:val="bullet"/>
      <w:lvlText w:val="•"/>
      <w:lvlJc w:val="left"/>
      <w:pPr>
        <w:tabs>
          <w:tab w:val="num" w:pos="1440"/>
        </w:tabs>
        <w:ind w:left="1440" w:hanging="360"/>
      </w:pPr>
      <w:rPr>
        <w:rFonts w:ascii="Arial" w:hAnsi="Arial" w:hint="default"/>
      </w:rPr>
    </w:lvl>
    <w:lvl w:ilvl="2" w:tplc="F12260CC" w:tentative="1">
      <w:start w:val="1"/>
      <w:numFmt w:val="bullet"/>
      <w:lvlText w:val="•"/>
      <w:lvlJc w:val="left"/>
      <w:pPr>
        <w:tabs>
          <w:tab w:val="num" w:pos="2160"/>
        </w:tabs>
        <w:ind w:left="2160" w:hanging="360"/>
      </w:pPr>
      <w:rPr>
        <w:rFonts w:ascii="Arial" w:hAnsi="Arial" w:hint="default"/>
      </w:rPr>
    </w:lvl>
    <w:lvl w:ilvl="3" w:tplc="ED36BEC0" w:tentative="1">
      <w:start w:val="1"/>
      <w:numFmt w:val="bullet"/>
      <w:lvlText w:val="•"/>
      <w:lvlJc w:val="left"/>
      <w:pPr>
        <w:tabs>
          <w:tab w:val="num" w:pos="2880"/>
        </w:tabs>
        <w:ind w:left="2880" w:hanging="360"/>
      </w:pPr>
      <w:rPr>
        <w:rFonts w:ascii="Arial" w:hAnsi="Arial" w:hint="default"/>
      </w:rPr>
    </w:lvl>
    <w:lvl w:ilvl="4" w:tplc="5972009E" w:tentative="1">
      <w:start w:val="1"/>
      <w:numFmt w:val="bullet"/>
      <w:lvlText w:val="•"/>
      <w:lvlJc w:val="left"/>
      <w:pPr>
        <w:tabs>
          <w:tab w:val="num" w:pos="3600"/>
        </w:tabs>
        <w:ind w:left="3600" w:hanging="360"/>
      </w:pPr>
      <w:rPr>
        <w:rFonts w:ascii="Arial" w:hAnsi="Arial" w:hint="default"/>
      </w:rPr>
    </w:lvl>
    <w:lvl w:ilvl="5" w:tplc="10E0D0E8" w:tentative="1">
      <w:start w:val="1"/>
      <w:numFmt w:val="bullet"/>
      <w:lvlText w:val="•"/>
      <w:lvlJc w:val="left"/>
      <w:pPr>
        <w:tabs>
          <w:tab w:val="num" w:pos="4320"/>
        </w:tabs>
        <w:ind w:left="4320" w:hanging="360"/>
      </w:pPr>
      <w:rPr>
        <w:rFonts w:ascii="Arial" w:hAnsi="Arial" w:hint="default"/>
      </w:rPr>
    </w:lvl>
    <w:lvl w:ilvl="6" w:tplc="FCB0A300" w:tentative="1">
      <w:start w:val="1"/>
      <w:numFmt w:val="bullet"/>
      <w:lvlText w:val="•"/>
      <w:lvlJc w:val="left"/>
      <w:pPr>
        <w:tabs>
          <w:tab w:val="num" w:pos="5040"/>
        </w:tabs>
        <w:ind w:left="5040" w:hanging="360"/>
      </w:pPr>
      <w:rPr>
        <w:rFonts w:ascii="Arial" w:hAnsi="Arial" w:hint="default"/>
      </w:rPr>
    </w:lvl>
    <w:lvl w:ilvl="7" w:tplc="AB9CF542" w:tentative="1">
      <w:start w:val="1"/>
      <w:numFmt w:val="bullet"/>
      <w:lvlText w:val="•"/>
      <w:lvlJc w:val="left"/>
      <w:pPr>
        <w:tabs>
          <w:tab w:val="num" w:pos="5760"/>
        </w:tabs>
        <w:ind w:left="5760" w:hanging="360"/>
      </w:pPr>
      <w:rPr>
        <w:rFonts w:ascii="Arial" w:hAnsi="Arial" w:hint="default"/>
      </w:rPr>
    </w:lvl>
    <w:lvl w:ilvl="8" w:tplc="6780FC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2D5C39"/>
    <w:multiLevelType w:val="hybridMultilevel"/>
    <w:tmpl w:val="897AA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E6509"/>
    <w:multiLevelType w:val="hybridMultilevel"/>
    <w:tmpl w:val="BA467E24"/>
    <w:lvl w:ilvl="0" w:tplc="D1BCC3E8">
      <w:start w:val="1"/>
      <w:numFmt w:val="bullet"/>
      <w:lvlText w:val="•"/>
      <w:lvlJc w:val="left"/>
      <w:pPr>
        <w:tabs>
          <w:tab w:val="num" w:pos="720"/>
        </w:tabs>
        <w:ind w:left="720" w:hanging="360"/>
      </w:pPr>
      <w:rPr>
        <w:rFonts w:ascii="Arial" w:hAnsi="Arial" w:hint="default"/>
      </w:rPr>
    </w:lvl>
    <w:lvl w:ilvl="1" w:tplc="2DA0B116" w:tentative="1">
      <w:start w:val="1"/>
      <w:numFmt w:val="bullet"/>
      <w:lvlText w:val="•"/>
      <w:lvlJc w:val="left"/>
      <w:pPr>
        <w:tabs>
          <w:tab w:val="num" w:pos="1440"/>
        </w:tabs>
        <w:ind w:left="1440" w:hanging="360"/>
      </w:pPr>
      <w:rPr>
        <w:rFonts w:ascii="Arial" w:hAnsi="Arial" w:hint="default"/>
      </w:rPr>
    </w:lvl>
    <w:lvl w:ilvl="2" w:tplc="30188410" w:tentative="1">
      <w:start w:val="1"/>
      <w:numFmt w:val="bullet"/>
      <w:lvlText w:val="•"/>
      <w:lvlJc w:val="left"/>
      <w:pPr>
        <w:tabs>
          <w:tab w:val="num" w:pos="2160"/>
        </w:tabs>
        <w:ind w:left="2160" w:hanging="360"/>
      </w:pPr>
      <w:rPr>
        <w:rFonts w:ascii="Arial" w:hAnsi="Arial" w:hint="default"/>
      </w:rPr>
    </w:lvl>
    <w:lvl w:ilvl="3" w:tplc="EDAEC2BE" w:tentative="1">
      <w:start w:val="1"/>
      <w:numFmt w:val="bullet"/>
      <w:lvlText w:val="•"/>
      <w:lvlJc w:val="left"/>
      <w:pPr>
        <w:tabs>
          <w:tab w:val="num" w:pos="2880"/>
        </w:tabs>
        <w:ind w:left="2880" w:hanging="360"/>
      </w:pPr>
      <w:rPr>
        <w:rFonts w:ascii="Arial" w:hAnsi="Arial" w:hint="default"/>
      </w:rPr>
    </w:lvl>
    <w:lvl w:ilvl="4" w:tplc="6FEAEB76" w:tentative="1">
      <w:start w:val="1"/>
      <w:numFmt w:val="bullet"/>
      <w:lvlText w:val="•"/>
      <w:lvlJc w:val="left"/>
      <w:pPr>
        <w:tabs>
          <w:tab w:val="num" w:pos="3600"/>
        </w:tabs>
        <w:ind w:left="3600" w:hanging="360"/>
      </w:pPr>
      <w:rPr>
        <w:rFonts w:ascii="Arial" w:hAnsi="Arial" w:hint="default"/>
      </w:rPr>
    </w:lvl>
    <w:lvl w:ilvl="5" w:tplc="93B055AA" w:tentative="1">
      <w:start w:val="1"/>
      <w:numFmt w:val="bullet"/>
      <w:lvlText w:val="•"/>
      <w:lvlJc w:val="left"/>
      <w:pPr>
        <w:tabs>
          <w:tab w:val="num" w:pos="4320"/>
        </w:tabs>
        <w:ind w:left="4320" w:hanging="360"/>
      </w:pPr>
      <w:rPr>
        <w:rFonts w:ascii="Arial" w:hAnsi="Arial" w:hint="default"/>
      </w:rPr>
    </w:lvl>
    <w:lvl w:ilvl="6" w:tplc="CF3E14F2" w:tentative="1">
      <w:start w:val="1"/>
      <w:numFmt w:val="bullet"/>
      <w:lvlText w:val="•"/>
      <w:lvlJc w:val="left"/>
      <w:pPr>
        <w:tabs>
          <w:tab w:val="num" w:pos="5040"/>
        </w:tabs>
        <w:ind w:left="5040" w:hanging="360"/>
      </w:pPr>
      <w:rPr>
        <w:rFonts w:ascii="Arial" w:hAnsi="Arial" w:hint="default"/>
      </w:rPr>
    </w:lvl>
    <w:lvl w:ilvl="7" w:tplc="F5B487AC" w:tentative="1">
      <w:start w:val="1"/>
      <w:numFmt w:val="bullet"/>
      <w:lvlText w:val="•"/>
      <w:lvlJc w:val="left"/>
      <w:pPr>
        <w:tabs>
          <w:tab w:val="num" w:pos="5760"/>
        </w:tabs>
        <w:ind w:left="5760" w:hanging="360"/>
      </w:pPr>
      <w:rPr>
        <w:rFonts w:ascii="Arial" w:hAnsi="Arial" w:hint="default"/>
      </w:rPr>
    </w:lvl>
    <w:lvl w:ilvl="8" w:tplc="4B4055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12AA"/>
    <w:multiLevelType w:val="hybridMultilevel"/>
    <w:tmpl w:val="E87E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C008B6"/>
    <w:multiLevelType w:val="hybridMultilevel"/>
    <w:tmpl w:val="AEC8B9B8"/>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273C2"/>
    <w:multiLevelType w:val="hybridMultilevel"/>
    <w:tmpl w:val="3CE45A8A"/>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662F9"/>
    <w:multiLevelType w:val="hybridMultilevel"/>
    <w:tmpl w:val="76DAE646"/>
    <w:lvl w:ilvl="0" w:tplc="B89241E0">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EA2899"/>
    <w:multiLevelType w:val="hybridMultilevel"/>
    <w:tmpl w:val="452AB0E4"/>
    <w:lvl w:ilvl="0" w:tplc="C2467A1E">
      <w:start w:val="1"/>
      <w:numFmt w:val="bullet"/>
      <w:lvlText w:val="•"/>
      <w:lvlJc w:val="left"/>
      <w:pPr>
        <w:tabs>
          <w:tab w:val="num" w:pos="720"/>
        </w:tabs>
        <w:ind w:left="720" w:hanging="360"/>
      </w:pPr>
      <w:rPr>
        <w:rFonts w:ascii="Arial" w:hAnsi="Arial" w:hint="default"/>
      </w:rPr>
    </w:lvl>
    <w:lvl w:ilvl="1" w:tplc="7264F3E0" w:tentative="1">
      <w:start w:val="1"/>
      <w:numFmt w:val="bullet"/>
      <w:lvlText w:val="•"/>
      <w:lvlJc w:val="left"/>
      <w:pPr>
        <w:tabs>
          <w:tab w:val="num" w:pos="1440"/>
        </w:tabs>
        <w:ind w:left="1440" w:hanging="360"/>
      </w:pPr>
      <w:rPr>
        <w:rFonts w:ascii="Arial" w:hAnsi="Arial" w:hint="default"/>
      </w:rPr>
    </w:lvl>
    <w:lvl w:ilvl="2" w:tplc="63F0842A" w:tentative="1">
      <w:start w:val="1"/>
      <w:numFmt w:val="bullet"/>
      <w:lvlText w:val="•"/>
      <w:lvlJc w:val="left"/>
      <w:pPr>
        <w:tabs>
          <w:tab w:val="num" w:pos="2160"/>
        </w:tabs>
        <w:ind w:left="2160" w:hanging="360"/>
      </w:pPr>
      <w:rPr>
        <w:rFonts w:ascii="Arial" w:hAnsi="Arial" w:hint="default"/>
      </w:rPr>
    </w:lvl>
    <w:lvl w:ilvl="3" w:tplc="9F0E860C" w:tentative="1">
      <w:start w:val="1"/>
      <w:numFmt w:val="bullet"/>
      <w:lvlText w:val="•"/>
      <w:lvlJc w:val="left"/>
      <w:pPr>
        <w:tabs>
          <w:tab w:val="num" w:pos="2880"/>
        </w:tabs>
        <w:ind w:left="2880" w:hanging="360"/>
      </w:pPr>
      <w:rPr>
        <w:rFonts w:ascii="Arial" w:hAnsi="Arial" w:hint="default"/>
      </w:rPr>
    </w:lvl>
    <w:lvl w:ilvl="4" w:tplc="0FEE9CCC" w:tentative="1">
      <w:start w:val="1"/>
      <w:numFmt w:val="bullet"/>
      <w:lvlText w:val="•"/>
      <w:lvlJc w:val="left"/>
      <w:pPr>
        <w:tabs>
          <w:tab w:val="num" w:pos="3600"/>
        </w:tabs>
        <w:ind w:left="3600" w:hanging="360"/>
      </w:pPr>
      <w:rPr>
        <w:rFonts w:ascii="Arial" w:hAnsi="Arial" w:hint="default"/>
      </w:rPr>
    </w:lvl>
    <w:lvl w:ilvl="5" w:tplc="BB5E9D98" w:tentative="1">
      <w:start w:val="1"/>
      <w:numFmt w:val="bullet"/>
      <w:lvlText w:val="•"/>
      <w:lvlJc w:val="left"/>
      <w:pPr>
        <w:tabs>
          <w:tab w:val="num" w:pos="4320"/>
        </w:tabs>
        <w:ind w:left="4320" w:hanging="360"/>
      </w:pPr>
      <w:rPr>
        <w:rFonts w:ascii="Arial" w:hAnsi="Arial" w:hint="default"/>
      </w:rPr>
    </w:lvl>
    <w:lvl w:ilvl="6" w:tplc="72800FD4" w:tentative="1">
      <w:start w:val="1"/>
      <w:numFmt w:val="bullet"/>
      <w:lvlText w:val="•"/>
      <w:lvlJc w:val="left"/>
      <w:pPr>
        <w:tabs>
          <w:tab w:val="num" w:pos="5040"/>
        </w:tabs>
        <w:ind w:left="5040" w:hanging="360"/>
      </w:pPr>
      <w:rPr>
        <w:rFonts w:ascii="Arial" w:hAnsi="Arial" w:hint="default"/>
      </w:rPr>
    </w:lvl>
    <w:lvl w:ilvl="7" w:tplc="8DD4729A" w:tentative="1">
      <w:start w:val="1"/>
      <w:numFmt w:val="bullet"/>
      <w:lvlText w:val="•"/>
      <w:lvlJc w:val="left"/>
      <w:pPr>
        <w:tabs>
          <w:tab w:val="num" w:pos="5760"/>
        </w:tabs>
        <w:ind w:left="5760" w:hanging="360"/>
      </w:pPr>
      <w:rPr>
        <w:rFonts w:ascii="Arial" w:hAnsi="Arial" w:hint="default"/>
      </w:rPr>
    </w:lvl>
    <w:lvl w:ilvl="8" w:tplc="154201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C540C8"/>
    <w:multiLevelType w:val="hybridMultilevel"/>
    <w:tmpl w:val="13A4D8BC"/>
    <w:lvl w:ilvl="0" w:tplc="DAAA5E8A">
      <w:start w:val="1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062EC"/>
    <w:multiLevelType w:val="hybridMultilevel"/>
    <w:tmpl w:val="A9AA535A"/>
    <w:lvl w:ilvl="0" w:tplc="0FBE6826">
      <w:start w:val="1"/>
      <w:numFmt w:val="bullet"/>
      <w:lvlText w:val="•"/>
      <w:lvlJc w:val="left"/>
      <w:pPr>
        <w:tabs>
          <w:tab w:val="num" w:pos="720"/>
        </w:tabs>
        <w:ind w:left="720" w:hanging="360"/>
      </w:pPr>
      <w:rPr>
        <w:rFonts w:ascii="Arial" w:hAnsi="Arial" w:hint="default"/>
      </w:rPr>
    </w:lvl>
    <w:lvl w:ilvl="1" w:tplc="CFBCF92E" w:tentative="1">
      <w:start w:val="1"/>
      <w:numFmt w:val="bullet"/>
      <w:lvlText w:val="•"/>
      <w:lvlJc w:val="left"/>
      <w:pPr>
        <w:tabs>
          <w:tab w:val="num" w:pos="1440"/>
        </w:tabs>
        <w:ind w:left="1440" w:hanging="360"/>
      </w:pPr>
      <w:rPr>
        <w:rFonts w:ascii="Arial" w:hAnsi="Arial" w:hint="default"/>
      </w:rPr>
    </w:lvl>
    <w:lvl w:ilvl="2" w:tplc="19006710" w:tentative="1">
      <w:start w:val="1"/>
      <w:numFmt w:val="bullet"/>
      <w:lvlText w:val="•"/>
      <w:lvlJc w:val="left"/>
      <w:pPr>
        <w:tabs>
          <w:tab w:val="num" w:pos="2160"/>
        </w:tabs>
        <w:ind w:left="2160" w:hanging="360"/>
      </w:pPr>
      <w:rPr>
        <w:rFonts w:ascii="Arial" w:hAnsi="Arial" w:hint="default"/>
      </w:rPr>
    </w:lvl>
    <w:lvl w:ilvl="3" w:tplc="70DC227A" w:tentative="1">
      <w:start w:val="1"/>
      <w:numFmt w:val="bullet"/>
      <w:lvlText w:val="•"/>
      <w:lvlJc w:val="left"/>
      <w:pPr>
        <w:tabs>
          <w:tab w:val="num" w:pos="2880"/>
        </w:tabs>
        <w:ind w:left="2880" w:hanging="360"/>
      </w:pPr>
      <w:rPr>
        <w:rFonts w:ascii="Arial" w:hAnsi="Arial" w:hint="default"/>
      </w:rPr>
    </w:lvl>
    <w:lvl w:ilvl="4" w:tplc="FCE45624" w:tentative="1">
      <w:start w:val="1"/>
      <w:numFmt w:val="bullet"/>
      <w:lvlText w:val="•"/>
      <w:lvlJc w:val="left"/>
      <w:pPr>
        <w:tabs>
          <w:tab w:val="num" w:pos="3600"/>
        </w:tabs>
        <w:ind w:left="3600" w:hanging="360"/>
      </w:pPr>
      <w:rPr>
        <w:rFonts w:ascii="Arial" w:hAnsi="Arial" w:hint="default"/>
      </w:rPr>
    </w:lvl>
    <w:lvl w:ilvl="5" w:tplc="0CF46D1E" w:tentative="1">
      <w:start w:val="1"/>
      <w:numFmt w:val="bullet"/>
      <w:lvlText w:val="•"/>
      <w:lvlJc w:val="left"/>
      <w:pPr>
        <w:tabs>
          <w:tab w:val="num" w:pos="4320"/>
        </w:tabs>
        <w:ind w:left="4320" w:hanging="360"/>
      </w:pPr>
      <w:rPr>
        <w:rFonts w:ascii="Arial" w:hAnsi="Arial" w:hint="default"/>
      </w:rPr>
    </w:lvl>
    <w:lvl w:ilvl="6" w:tplc="88F83658" w:tentative="1">
      <w:start w:val="1"/>
      <w:numFmt w:val="bullet"/>
      <w:lvlText w:val="•"/>
      <w:lvlJc w:val="left"/>
      <w:pPr>
        <w:tabs>
          <w:tab w:val="num" w:pos="5040"/>
        </w:tabs>
        <w:ind w:left="5040" w:hanging="360"/>
      </w:pPr>
      <w:rPr>
        <w:rFonts w:ascii="Arial" w:hAnsi="Arial" w:hint="default"/>
      </w:rPr>
    </w:lvl>
    <w:lvl w:ilvl="7" w:tplc="5654709A" w:tentative="1">
      <w:start w:val="1"/>
      <w:numFmt w:val="bullet"/>
      <w:lvlText w:val="•"/>
      <w:lvlJc w:val="left"/>
      <w:pPr>
        <w:tabs>
          <w:tab w:val="num" w:pos="5760"/>
        </w:tabs>
        <w:ind w:left="5760" w:hanging="360"/>
      </w:pPr>
      <w:rPr>
        <w:rFonts w:ascii="Arial" w:hAnsi="Arial" w:hint="default"/>
      </w:rPr>
    </w:lvl>
    <w:lvl w:ilvl="8" w:tplc="387C7E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9A7EB0"/>
    <w:multiLevelType w:val="hybridMultilevel"/>
    <w:tmpl w:val="E5FC7198"/>
    <w:lvl w:ilvl="0" w:tplc="6E2285FE">
      <w:start w:val="1"/>
      <w:numFmt w:val="decimal"/>
      <w:lvlText w:val="%1."/>
      <w:lvlJc w:val="left"/>
      <w:pPr>
        <w:tabs>
          <w:tab w:val="num" w:pos="720"/>
        </w:tabs>
        <w:ind w:left="720" w:hanging="360"/>
      </w:pPr>
    </w:lvl>
    <w:lvl w:ilvl="1" w:tplc="C346073C" w:tentative="1">
      <w:start w:val="1"/>
      <w:numFmt w:val="decimal"/>
      <w:lvlText w:val="%2."/>
      <w:lvlJc w:val="left"/>
      <w:pPr>
        <w:tabs>
          <w:tab w:val="num" w:pos="1440"/>
        </w:tabs>
        <w:ind w:left="1440" w:hanging="360"/>
      </w:pPr>
    </w:lvl>
    <w:lvl w:ilvl="2" w:tplc="0700FCD4" w:tentative="1">
      <w:start w:val="1"/>
      <w:numFmt w:val="decimal"/>
      <w:lvlText w:val="%3."/>
      <w:lvlJc w:val="left"/>
      <w:pPr>
        <w:tabs>
          <w:tab w:val="num" w:pos="2160"/>
        </w:tabs>
        <w:ind w:left="2160" w:hanging="360"/>
      </w:pPr>
    </w:lvl>
    <w:lvl w:ilvl="3" w:tplc="EB7EC340" w:tentative="1">
      <w:start w:val="1"/>
      <w:numFmt w:val="decimal"/>
      <w:lvlText w:val="%4."/>
      <w:lvlJc w:val="left"/>
      <w:pPr>
        <w:tabs>
          <w:tab w:val="num" w:pos="2880"/>
        </w:tabs>
        <w:ind w:left="2880" w:hanging="360"/>
      </w:pPr>
    </w:lvl>
    <w:lvl w:ilvl="4" w:tplc="08A28D62" w:tentative="1">
      <w:start w:val="1"/>
      <w:numFmt w:val="decimal"/>
      <w:lvlText w:val="%5."/>
      <w:lvlJc w:val="left"/>
      <w:pPr>
        <w:tabs>
          <w:tab w:val="num" w:pos="3600"/>
        </w:tabs>
        <w:ind w:left="3600" w:hanging="360"/>
      </w:pPr>
    </w:lvl>
    <w:lvl w:ilvl="5" w:tplc="5E2E7CF6" w:tentative="1">
      <w:start w:val="1"/>
      <w:numFmt w:val="decimal"/>
      <w:lvlText w:val="%6."/>
      <w:lvlJc w:val="left"/>
      <w:pPr>
        <w:tabs>
          <w:tab w:val="num" w:pos="4320"/>
        </w:tabs>
        <w:ind w:left="4320" w:hanging="360"/>
      </w:pPr>
    </w:lvl>
    <w:lvl w:ilvl="6" w:tplc="830617CE" w:tentative="1">
      <w:start w:val="1"/>
      <w:numFmt w:val="decimal"/>
      <w:lvlText w:val="%7."/>
      <w:lvlJc w:val="left"/>
      <w:pPr>
        <w:tabs>
          <w:tab w:val="num" w:pos="5040"/>
        </w:tabs>
        <w:ind w:left="5040" w:hanging="360"/>
      </w:pPr>
    </w:lvl>
    <w:lvl w:ilvl="7" w:tplc="95C429C4" w:tentative="1">
      <w:start w:val="1"/>
      <w:numFmt w:val="decimal"/>
      <w:lvlText w:val="%8."/>
      <w:lvlJc w:val="left"/>
      <w:pPr>
        <w:tabs>
          <w:tab w:val="num" w:pos="5760"/>
        </w:tabs>
        <w:ind w:left="5760" w:hanging="360"/>
      </w:pPr>
    </w:lvl>
    <w:lvl w:ilvl="8" w:tplc="C6B81974" w:tentative="1">
      <w:start w:val="1"/>
      <w:numFmt w:val="decimal"/>
      <w:lvlText w:val="%9."/>
      <w:lvlJc w:val="left"/>
      <w:pPr>
        <w:tabs>
          <w:tab w:val="num" w:pos="6480"/>
        </w:tabs>
        <w:ind w:left="6480" w:hanging="360"/>
      </w:pPr>
    </w:lvl>
  </w:abstractNum>
  <w:abstractNum w:abstractNumId="15" w15:restartNumberingAfterBreak="0">
    <w:nsid w:val="74826D69"/>
    <w:multiLevelType w:val="hybridMultilevel"/>
    <w:tmpl w:val="45FC34C4"/>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731BF6"/>
    <w:multiLevelType w:val="hybridMultilevel"/>
    <w:tmpl w:val="E4540DEA"/>
    <w:lvl w:ilvl="0" w:tplc="19FE9376">
      <w:start w:val="1"/>
      <w:numFmt w:val="bullet"/>
      <w:lvlText w:val="•"/>
      <w:lvlJc w:val="left"/>
      <w:pPr>
        <w:tabs>
          <w:tab w:val="num" w:pos="720"/>
        </w:tabs>
        <w:ind w:left="720" w:hanging="360"/>
      </w:pPr>
      <w:rPr>
        <w:rFonts w:ascii="Arial" w:hAnsi="Arial" w:hint="default"/>
      </w:rPr>
    </w:lvl>
    <w:lvl w:ilvl="1" w:tplc="7C32F876" w:tentative="1">
      <w:start w:val="1"/>
      <w:numFmt w:val="bullet"/>
      <w:lvlText w:val="•"/>
      <w:lvlJc w:val="left"/>
      <w:pPr>
        <w:tabs>
          <w:tab w:val="num" w:pos="1440"/>
        </w:tabs>
        <w:ind w:left="1440" w:hanging="360"/>
      </w:pPr>
      <w:rPr>
        <w:rFonts w:ascii="Arial" w:hAnsi="Arial" w:hint="default"/>
      </w:rPr>
    </w:lvl>
    <w:lvl w:ilvl="2" w:tplc="4BF435D2" w:tentative="1">
      <w:start w:val="1"/>
      <w:numFmt w:val="bullet"/>
      <w:lvlText w:val="•"/>
      <w:lvlJc w:val="left"/>
      <w:pPr>
        <w:tabs>
          <w:tab w:val="num" w:pos="2160"/>
        </w:tabs>
        <w:ind w:left="2160" w:hanging="360"/>
      </w:pPr>
      <w:rPr>
        <w:rFonts w:ascii="Arial" w:hAnsi="Arial" w:hint="default"/>
      </w:rPr>
    </w:lvl>
    <w:lvl w:ilvl="3" w:tplc="268A0666" w:tentative="1">
      <w:start w:val="1"/>
      <w:numFmt w:val="bullet"/>
      <w:lvlText w:val="•"/>
      <w:lvlJc w:val="left"/>
      <w:pPr>
        <w:tabs>
          <w:tab w:val="num" w:pos="2880"/>
        </w:tabs>
        <w:ind w:left="2880" w:hanging="360"/>
      </w:pPr>
      <w:rPr>
        <w:rFonts w:ascii="Arial" w:hAnsi="Arial" w:hint="default"/>
      </w:rPr>
    </w:lvl>
    <w:lvl w:ilvl="4" w:tplc="B07E85B4" w:tentative="1">
      <w:start w:val="1"/>
      <w:numFmt w:val="bullet"/>
      <w:lvlText w:val="•"/>
      <w:lvlJc w:val="left"/>
      <w:pPr>
        <w:tabs>
          <w:tab w:val="num" w:pos="3600"/>
        </w:tabs>
        <w:ind w:left="3600" w:hanging="360"/>
      </w:pPr>
      <w:rPr>
        <w:rFonts w:ascii="Arial" w:hAnsi="Arial" w:hint="default"/>
      </w:rPr>
    </w:lvl>
    <w:lvl w:ilvl="5" w:tplc="B2E825E0" w:tentative="1">
      <w:start w:val="1"/>
      <w:numFmt w:val="bullet"/>
      <w:lvlText w:val="•"/>
      <w:lvlJc w:val="left"/>
      <w:pPr>
        <w:tabs>
          <w:tab w:val="num" w:pos="4320"/>
        </w:tabs>
        <w:ind w:left="4320" w:hanging="360"/>
      </w:pPr>
      <w:rPr>
        <w:rFonts w:ascii="Arial" w:hAnsi="Arial" w:hint="default"/>
      </w:rPr>
    </w:lvl>
    <w:lvl w:ilvl="6" w:tplc="8D0465AA" w:tentative="1">
      <w:start w:val="1"/>
      <w:numFmt w:val="bullet"/>
      <w:lvlText w:val="•"/>
      <w:lvlJc w:val="left"/>
      <w:pPr>
        <w:tabs>
          <w:tab w:val="num" w:pos="5040"/>
        </w:tabs>
        <w:ind w:left="5040" w:hanging="360"/>
      </w:pPr>
      <w:rPr>
        <w:rFonts w:ascii="Arial" w:hAnsi="Arial" w:hint="default"/>
      </w:rPr>
    </w:lvl>
    <w:lvl w:ilvl="7" w:tplc="88FA5BBE" w:tentative="1">
      <w:start w:val="1"/>
      <w:numFmt w:val="bullet"/>
      <w:lvlText w:val="•"/>
      <w:lvlJc w:val="left"/>
      <w:pPr>
        <w:tabs>
          <w:tab w:val="num" w:pos="5760"/>
        </w:tabs>
        <w:ind w:left="5760" w:hanging="360"/>
      </w:pPr>
      <w:rPr>
        <w:rFonts w:ascii="Arial" w:hAnsi="Arial" w:hint="default"/>
      </w:rPr>
    </w:lvl>
    <w:lvl w:ilvl="8" w:tplc="FA3EC4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524587"/>
    <w:multiLevelType w:val="hybridMultilevel"/>
    <w:tmpl w:val="2C0AFC6E"/>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8C065C"/>
    <w:multiLevelType w:val="hybridMultilevel"/>
    <w:tmpl w:val="766EC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7"/>
  </w:num>
  <w:num w:numId="3">
    <w:abstractNumId w:val="2"/>
  </w:num>
  <w:num w:numId="4">
    <w:abstractNumId w:val="3"/>
  </w:num>
  <w:num w:numId="5">
    <w:abstractNumId w:val="11"/>
  </w:num>
  <w:num w:numId="6">
    <w:abstractNumId w:val="14"/>
  </w:num>
  <w:num w:numId="7">
    <w:abstractNumId w:val="1"/>
  </w:num>
  <w:num w:numId="8">
    <w:abstractNumId w:val="8"/>
  </w:num>
  <w:num w:numId="9">
    <w:abstractNumId w:val="6"/>
  </w:num>
  <w:num w:numId="10">
    <w:abstractNumId w:val="4"/>
  </w:num>
  <w:num w:numId="11">
    <w:abstractNumId w:val="0"/>
  </w:num>
  <w:num w:numId="12">
    <w:abstractNumId w:val="9"/>
  </w:num>
  <w:num w:numId="13">
    <w:abstractNumId w:val="15"/>
  </w:num>
  <w:num w:numId="14">
    <w:abstractNumId w:val="13"/>
  </w:num>
  <w:num w:numId="15">
    <w:abstractNumId w:val="16"/>
  </w:num>
  <w:num w:numId="16">
    <w:abstractNumId w:val="7"/>
  </w:num>
  <w:num w:numId="17">
    <w:abstractNumId w:val="18"/>
  </w:num>
  <w:num w:numId="18">
    <w:abstractNumId w:val="5"/>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khi Ghoshal">
    <w15:presenceInfo w15:providerId="None" w15:userId="Rakhi Ghos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7D"/>
    <w:rsid w:val="00004F42"/>
    <w:rsid w:val="00011E5E"/>
    <w:rsid w:val="00042D78"/>
    <w:rsid w:val="00046732"/>
    <w:rsid w:val="00056BAC"/>
    <w:rsid w:val="000622E3"/>
    <w:rsid w:val="00062EED"/>
    <w:rsid w:val="00063826"/>
    <w:rsid w:val="000642F4"/>
    <w:rsid w:val="00085806"/>
    <w:rsid w:val="000867C4"/>
    <w:rsid w:val="000C7EDA"/>
    <w:rsid w:val="000D042B"/>
    <w:rsid w:val="000F400F"/>
    <w:rsid w:val="00101A4F"/>
    <w:rsid w:val="001025F4"/>
    <w:rsid w:val="0018744E"/>
    <w:rsid w:val="00192433"/>
    <w:rsid w:val="001A6D03"/>
    <w:rsid w:val="0022644C"/>
    <w:rsid w:val="00234F28"/>
    <w:rsid w:val="00263362"/>
    <w:rsid w:val="002660C7"/>
    <w:rsid w:val="00272819"/>
    <w:rsid w:val="0027320C"/>
    <w:rsid w:val="002B1620"/>
    <w:rsid w:val="002F02A0"/>
    <w:rsid w:val="002F350C"/>
    <w:rsid w:val="002F42F0"/>
    <w:rsid w:val="0030290E"/>
    <w:rsid w:val="00304A46"/>
    <w:rsid w:val="00355279"/>
    <w:rsid w:val="00366FD8"/>
    <w:rsid w:val="00367837"/>
    <w:rsid w:val="00374C83"/>
    <w:rsid w:val="00395A7D"/>
    <w:rsid w:val="003B2AB3"/>
    <w:rsid w:val="003D19E0"/>
    <w:rsid w:val="003F576F"/>
    <w:rsid w:val="0040278D"/>
    <w:rsid w:val="00446391"/>
    <w:rsid w:val="004801FB"/>
    <w:rsid w:val="004B5A99"/>
    <w:rsid w:val="004C320D"/>
    <w:rsid w:val="004C7B1B"/>
    <w:rsid w:val="004E416D"/>
    <w:rsid w:val="00503DC7"/>
    <w:rsid w:val="005253B0"/>
    <w:rsid w:val="00553502"/>
    <w:rsid w:val="005555D1"/>
    <w:rsid w:val="00557070"/>
    <w:rsid w:val="00557616"/>
    <w:rsid w:val="00570156"/>
    <w:rsid w:val="00575768"/>
    <w:rsid w:val="005821F5"/>
    <w:rsid w:val="005A325A"/>
    <w:rsid w:val="005A3FE2"/>
    <w:rsid w:val="005A499F"/>
    <w:rsid w:val="005B1B22"/>
    <w:rsid w:val="006011BB"/>
    <w:rsid w:val="00604B88"/>
    <w:rsid w:val="006073EE"/>
    <w:rsid w:val="006213B2"/>
    <w:rsid w:val="00651FD6"/>
    <w:rsid w:val="006604DB"/>
    <w:rsid w:val="0066311A"/>
    <w:rsid w:val="00665C30"/>
    <w:rsid w:val="00666C5C"/>
    <w:rsid w:val="00690711"/>
    <w:rsid w:val="006A5E6F"/>
    <w:rsid w:val="006B71A7"/>
    <w:rsid w:val="006C47C4"/>
    <w:rsid w:val="006C6405"/>
    <w:rsid w:val="006E2F9F"/>
    <w:rsid w:val="006F434C"/>
    <w:rsid w:val="0070017B"/>
    <w:rsid w:val="00700B38"/>
    <w:rsid w:val="007012A9"/>
    <w:rsid w:val="00703C88"/>
    <w:rsid w:val="0073661E"/>
    <w:rsid w:val="00740257"/>
    <w:rsid w:val="00751375"/>
    <w:rsid w:val="0075645B"/>
    <w:rsid w:val="00756E38"/>
    <w:rsid w:val="00780DAA"/>
    <w:rsid w:val="007B06DE"/>
    <w:rsid w:val="007B17D8"/>
    <w:rsid w:val="007B2F36"/>
    <w:rsid w:val="007B76DA"/>
    <w:rsid w:val="007C5186"/>
    <w:rsid w:val="007C7BB7"/>
    <w:rsid w:val="007F1A8E"/>
    <w:rsid w:val="007F45D7"/>
    <w:rsid w:val="007F670F"/>
    <w:rsid w:val="007F7D76"/>
    <w:rsid w:val="008267E8"/>
    <w:rsid w:val="008439D3"/>
    <w:rsid w:val="008502CB"/>
    <w:rsid w:val="00864FBC"/>
    <w:rsid w:val="008664E3"/>
    <w:rsid w:val="0086754F"/>
    <w:rsid w:val="00883007"/>
    <w:rsid w:val="008A3A07"/>
    <w:rsid w:val="008E7098"/>
    <w:rsid w:val="008F1221"/>
    <w:rsid w:val="009068B7"/>
    <w:rsid w:val="00917D7D"/>
    <w:rsid w:val="00922F88"/>
    <w:rsid w:val="00926774"/>
    <w:rsid w:val="00954F5D"/>
    <w:rsid w:val="009554C3"/>
    <w:rsid w:val="00962B1A"/>
    <w:rsid w:val="009D003B"/>
    <w:rsid w:val="009D7CEB"/>
    <w:rsid w:val="009F4ED5"/>
    <w:rsid w:val="00A07C0D"/>
    <w:rsid w:val="00A13254"/>
    <w:rsid w:val="00A66F6D"/>
    <w:rsid w:val="00A70656"/>
    <w:rsid w:val="00A87B78"/>
    <w:rsid w:val="00A96B3D"/>
    <w:rsid w:val="00B149B1"/>
    <w:rsid w:val="00B42313"/>
    <w:rsid w:val="00B42688"/>
    <w:rsid w:val="00B45E18"/>
    <w:rsid w:val="00B537EF"/>
    <w:rsid w:val="00B56E95"/>
    <w:rsid w:val="00B6227C"/>
    <w:rsid w:val="00B664DB"/>
    <w:rsid w:val="00B70F76"/>
    <w:rsid w:val="00B86404"/>
    <w:rsid w:val="00B93826"/>
    <w:rsid w:val="00BB2B90"/>
    <w:rsid w:val="00BB69AC"/>
    <w:rsid w:val="00BF4BA4"/>
    <w:rsid w:val="00BF4E57"/>
    <w:rsid w:val="00BF4F3A"/>
    <w:rsid w:val="00BF6096"/>
    <w:rsid w:val="00C063D3"/>
    <w:rsid w:val="00C30AE0"/>
    <w:rsid w:val="00C3677A"/>
    <w:rsid w:val="00C55E08"/>
    <w:rsid w:val="00C712F8"/>
    <w:rsid w:val="00C74DA9"/>
    <w:rsid w:val="00C80D5D"/>
    <w:rsid w:val="00C818D3"/>
    <w:rsid w:val="00C857B8"/>
    <w:rsid w:val="00CC7BEA"/>
    <w:rsid w:val="00CD695F"/>
    <w:rsid w:val="00D02783"/>
    <w:rsid w:val="00D11667"/>
    <w:rsid w:val="00D14162"/>
    <w:rsid w:val="00D1584D"/>
    <w:rsid w:val="00D34427"/>
    <w:rsid w:val="00D37F1A"/>
    <w:rsid w:val="00D4007F"/>
    <w:rsid w:val="00D53FD4"/>
    <w:rsid w:val="00D62ADB"/>
    <w:rsid w:val="00D668CF"/>
    <w:rsid w:val="00DA1715"/>
    <w:rsid w:val="00DA2882"/>
    <w:rsid w:val="00DA5534"/>
    <w:rsid w:val="00DB335F"/>
    <w:rsid w:val="00DC68D9"/>
    <w:rsid w:val="00DD394A"/>
    <w:rsid w:val="00DD76FE"/>
    <w:rsid w:val="00DF08AA"/>
    <w:rsid w:val="00E21361"/>
    <w:rsid w:val="00E37E10"/>
    <w:rsid w:val="00E51A6B"/>
    <w:rsid w:val="00E73891"/>
    <w:rsid w:val="00E91225"/>
    <w:rsid w:val="00EA4684"/>
    <w:rsid w:val="00ED19EF"/>
    <w:rsid w:val="00ED5950"/>
    <w:rsid w:val="00EE6811"/>
    <w:rsid w:val="00F12B01"/>
    <w:rsid w:val="00F23BC7"/>
    <w:rsid w:val="00F65B1E"/>
    <w:rsid w:val="00F72FA4"/>
    <w:rsid w:val="00F76C26"/>
    <w:rsid w:val="00F90AAD"/>
    <w:rsid w:val="00FA4D61"/>
    <w:rsid w:val="00FB3FF4"/>
    <w:rsid w:val="00FC7064"/>
    <w:rsid w:val="00FF6E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9B2E"/>
  <w15:chartTrackingRefBased/>
  <w15:docId w15:val="{A4AA9C75-A4E8-441D-A9E9-226D495B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87B7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23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19"/>
    <w:pPr>
      <w:ind w:left="720"/>
      <w:contextualSpacing/>
    </w:pPr>
    <w:rPr>
      <w:szCs w:val="22"/>
      <w:lang w:bidi="ar-SA"/>
    </w:rPr>
  </w:style>
  <w:style w:type="paragraph" w:styleId="NormalWeb">
    <w:name w:val="Normal (Web)"/>
    <w:basedOn w:val="Normal"/>
    <w:uiPriority w:val="99"/>
    <w:unhideWhenUsed/>
    <w:rsid w:val="005A3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FE2"/>
    <w:rPr>
      <w:b/>
      <w:bCs/>
    </w:rPr>
  </w:style>
  <w:style w:type="character" w:styleId="Emphasis">
    <w:name w:val="Emphasis"/>
    <w:basedOn w:val="DefaultParagraphFont"/>
    <w:uiPriority w:val="20"/>
    <w:qFormat/>
    <w:rsid w:val="005A3FE2"/>
    <w:rPr>
      <w:i/>
      <w:iCs/>
    </w:rPr>
  </w:style>
  <w:style w:type="character" w:customStyle="1" w:styleId="Heading1Char">
    <w:name w:val="Heading 1 Char"/>
    <w:basedOn w:val="DefaultParagraphFont"/>
    <w:link w:val="Heading1"/>
    <w:uiPriority w:val="9"/>
    <w:rsid w:val="00062E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87B7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F23B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818D3"/>
    <w:rPr>
      <w:color w:val="0000FF"/>
      <w:u w:val="single"/>
    </w:rPr>
  </w:style>
  <w:style w:type="character" w:styleId="LineNumber">
    <w:name w:val="line number"/>
    <w:basedOn w:val="DefaultParagraphFont"/>
    <w:uiPriority w:val="99"/>
    <w:semiHidden/>
    <w:unhideWhenUsed/>
    <w:rsid w:val="00C55E08"/>
  </w:style>
  <w:style w:type="character" w:styleId="CommentReference">
    <w:name w:val="annotation reference"/>
    <w:basedOn w:val="DefaultParagraphFont"/>
    <w:uiPriority w:val="99"/>
    <w:semiHidden/>
    <w:unhideWhenUsed/>
    <w:rsid w:val="00004F42"/>
    <w:rPr>
      <w:sz w:val="16"/>
      <w:szCs w:val="16"/>
    </w:rPr>
  </w:style>
  <w:style w:type="paragraph" w:styleId="CommentText">
    <w:name w:val="annotation text"/>
    <w:basedOn w:val="Normal"/>
    <w:link w:val="CommentTextChar"/>
    <w:uiPriority w:val="99"/>
    <w:semiHidden/>
    <w:unhideWhenUsed/>
    <w:rsid w:val="00004F42"/>
    <w:pPr>
      <w:spacing w:line="240" w:lineRule="auto"/>
    </w:pPr>
    <w:rPr>
      <w:sz w:val="20"/>
      <w:szCs w:val="18"/>
    </w:rPr>
  </w:style>
  <w:style w:type="character" w:customStyle="1" w:styleId="CommentTextChar">
    <w:name w:val="Comment Text Char"/>
    <w:basedOn w:val="DefaultParagraphFont"/>
    <w:link w:val="CommentText"/>
    <w:uiPriority w:val="99"/>
    <w:semiHidden/>
    <w:rsid w:val="00004F42"/>
    <w:rPr>
      <w:sz w:val="20"/>
      <w:szCs w:val="18"/>
    </w:rPr>
  </w:style>
  <w:style w:type="paragraph" w:styleId="CommentSubject">
    <w:name w:val="annotation subject"/>
    <w:basedOn w:val="CommentText"/>
    <w:next w:val="CommentText"/>
    <w:link w:val="CommentSubjectChar"/>
    <w:uiPriority w:val="99"/>
    <w:semiHidden/>
    <w:unhideWhenUsed/>
    <w:rsid w:val="00004F42"/>
    <w:rPr>
      <w:b/>
      <w:bCs/>
    </w:rPr>
  </w:style>
  <w:style w:type="character" w:customStyle="1" w:styleId="CommentSubjectChar">
    <w:name w:val="Comment Subject Char"/>
    <w:basedOn w:val="CommentTextChar"/>
    <w:link w:val="CommentSubject"/>
    <w:uiPriority w:val="99"/>
    <w:semiHidden/>
    <w:rsid w:val="00004F42"/>
    <w:rPr>
      <w:b/>
      <w:bCs/>
      <w:sz w:val="20"/>
      <w:szCs w:val="18"/>
    </w:rPr>
  </w:style>
  <w:style w:type="paragraph" w:styleId="BalloonText">
    <w:name w:val="Balloon Text"/>
    <w:basedOn w:val="Normal"/>
    <w:link w:val="BalloonTextChar"/>
    <w:uiPriority w:val="99"/>
    <w:semiHidden/>
    <w:unhideWhenUsed/>
    <w:rsid w:val="00004F42"/>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04F42"/>
    <w:rPr>
      <w:rFonts w:ascii="Segoe UI" w:hAnsi="Segoe UI" w:cs="Segoe UI"/>
      <w:sz w:val="18"/>
      <w:szCs w:val="16"/>
    </w:rPr>
  </w:style>
  <w:style w:type="character" w:customStyle="1" w:styleId="tl8wme">
    <w:name w:val="tl8wme"/>
    <w:basedOn w:val="DefaultParagraphFont"/>
    <w:rsid w:val="00D1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111">
      <w:bodyDiv w:val="1"/>
      <w:marLeft w:val="0"/>
      <w:marRight w:val="0"/>
      <w:marTop w:val="0"/>
      <w:marBottom w:val="0"/>
      <w:divBdr>
        <w:top w:val="none" w:sz="0" w:space="0" w:color="auto"/>
        <w:left w:val="none" w:sz="0" w:space="0" w:color="auto"/>
        <w:bottom w:val="none" w:sz="0" w:space="0" w:color="auto"/>
        <w:right w:val="none" w:sz="0" w:space="0" w:color="auto"/>
      </w:divBdr>
    </w:div>
    <w:div w:id="149372943">
      <w:bodyDiv w:val="1"/>
      <w:marLeft w:val="0"/>
      <w:marRight w:val="0"/>
      <w:marTop w:val="0"/>
      <w:marBottom w:val="0"/>
      <w:divBdr>
        <w:top w:val="none" w:sz="0" w:space="0" w:color="auto"/>
        <w:left w:val="none" w:sz="0" w:space="0" w:color="auto"/>
        <w:bottom w:val="none" w:sz="0" w:space="0" w:color="auto"/>
        <w:right w:val="none" w:sz="0" w:space="0" w:color="auto"/>
      </w:divBdr>
    </w:div>
    <w:div w:id="263653827">
      <w:bodyDiv w:val="1"/>
      <w:marLeft w:val="0"/>
      <w:marRight w:val="0"/>
      <w:marTop w:val="0"/>
      <w:marBottom w:val="0"/>
      <w:divBdr>
        <w:top w:val="none" w:sz="0" w:space="0" w:color="auto"/>
        <w:left w:val="none" w:sz="0" w:space="0" w:color="auto"/>
        <w:bottom w:val="none" w:sz="0" w:space="0" w:color="auto"/>
        <w:right w:val="none" w:sz="0" w:space="0" w:color="auto"/>
      </w:divBdr>
    </w:div>
    <w:div w:id="274413567">
      <w:bodyDiv w:val="1"/>
      <w:marLeft w:val="0"/>
      <w:marRight w:val="0"/>
      <w:marTop w:val="0"/>
      <w:marBottom w:val="0"/>
      <w:divBdr>
        <w:top w:val="none" w:sz="0" w:space="0" w:color="auto"/>
        <w:left w:val="none" w:sz="0" w:space="0" w:color="auto"/>
        <w:bottom w:val="none" w:sz="0" w:space="0" w:color="auto"/>
        <w:right w:val="none" w:sz="0" w:space="0" w:color="auto"/>
      </w:divBdr>
      <w:divsChild>
        <w:div w:id="712537267">
          <w:marLeft w:val="547"/>
          <w:marRight w:val="0"/>
          <w:marTop w:val="0"/>
          <w:marBottom w:val="0"/>
          <w:divBdr>
            <w:top w:val="none" w:sz="0" w:space="0" w:color="auto"/>
            <w:left w:val="none" w:sz="0" w:space="0" w:color="auto"/>
            <w:bottom w:val="none" w:sz="0" w:space="0" w:color="auto"/>
            <w:right w:val="none" w:sz="0" w:space="0" w:color="auto"/>
          </w:divBdr>
        </w:div>
      </w:divsChild>
    </w:div>
    <w:div w:id="598218800">
      <w:bodyDiv w:val="1"/>
      <w:marLeft w:val="0"/>
      <w:marRight w:val="0"/>
      <w:marTop w:val="0"/>
      <w:marBottom w:val="0"/>
      <w:divBdr>
        <w:top w:val="none" w:sz="0" w:space="0" w:color="auto"/>
        <w:left w:val="none" w:sz="0" w:space="0" w:color="auto"/>
        <w:bottom w:val="none" w:sz="0" w:space="0" w:color="auto"/>
        <w:right w:val="none" w:sz="0" w:space="0" w:color="auto"/>
      </w:divBdr>
    </w:div>
    <w:div w:id="654341223">
      <w:bodyDiv w:val="1"/>
      <w:marLeft w:val="0"/>
      <w:marRight w:val="0"/>
      <w:marTop w:val="0"/>
      <w:marBottom w:val="0"/>
      <w:divBdr>
        <w:top w:val="none" w:sz="0" w:space="0" w:color="auto"/>
        <w:left w:val="none" w:sz="0" w:space="0" w:color="auto"/>
        <w:bottom w:val="none" w:sz="0" w:space="0" w:color="auto"/>
        <w:right w:val="none" w:sz="0" w:space="0" w:color="auto"/>
      </w:divBdr>
    </w:div>
    <w:div w:id="1138959479">
      <w:bodyDiv w:val="1"/>
      <w:marLeft w:val="0"/>
      <w:marRight w:val="0"/>
      <w:marTop w:val="0"/>
      <w:marBottom w:val="0"/>
      <w:divBdr>
        <w:top w:val="none" w:sz="0" w:space="0" w:color="auto"/>
        <w:left w:val="none" w:sz="0" w:space="0" w:color="auto"/>
        <w:bottom w:val="none" w:sz="0" w:space="0" w:color="auto"/>
        <w:right w:val="none" w:sz="0" w:space="0" w:color="auto"/>
      </w:divBdr>
      <w:divsChild>
        <w:div w:id="1941722693">
          <w:marLeft w:val="547"/>
          <w:marRight w:val="0"/>
          <w:marTop w:val="115"/>
          <w:marBottom w:val="0"/>
          <w:divBdr>
            <w:top w:val="none" w:sz="0" w:space="0" w:color="auto"/>
            <w:left w:val="none" w:sz="0" w:space="0" w:color="auto"/>
            <w:bottom w:val="none" w:sz="0" w:space="0" w:color="auto"/>
            <w:right w:val="none" w:sz="0" w:space="0" w:color="auto"/>
          </w:divBdr>
        </w:div>
      </w:divsChild>
    </w:div>
    <w:div w:id="1478764826">
      <w:bodyDiv w:val="1"/>
      <w:marLeft w:val="0"/>
      <w:marRight w:val="0"/>
      <w:marTop w:val="0"/>
      <w:marBottom w:val="0"/>
      <w:divBdr>
        <w:top w:val="none" w:sz="0" w:space="0" w:color="auto"/>
        <w:left w:val="none" w:sz="0" w:space="0" w:color="auto"/>
        <w:bottom w:val="none" w:sz="0" w:space="0" w:color="auto"/>
        <w:right w:val="none" w:sz="0" w:space="0" w:color="auto"/>
      </w:divBdr>
    </w:div>
    <w:div w:id="1714302069">
      <w:bodyDiv w:val="1"/>
      <w:marLeft w:val="0"/>
      <w:marRight w:val="0"/>
      <w:marTop w:val="0"/>
      <w:marBottom w:val="0"/>
      <w:divBdr>
        <w:top w:val="none" w:sz="0" w:space="0" w:color="auto"/>
        <w:left w:val="none" w:sz="0" w:space="0" w:color="auto"/>
        <w:bottom w:val="none" w:sz="0" w:space="0" w:color="auto"/>
        <w:right w:val="none" w:sz="0" w:space="0" w:color="auto"/>
      </w:divBdr>
      <w:divsChild>
        <w:div w:id="398791283">
          <w:marLeft w:val="-225"/>
          <w:marRight w:val="-225"/>
          <w:marTop w:val="0"/>
          <w:marBottom w:val="300"/>
          <w:divBdr>
            <w:top w:val="none" w:sz="0" w:space="0" w:color="auto"/>
            <w:left w:val="none" w:sz="0" w:space="0" w:color="auto"/>
            <w:bottom w:val="none" w:sz="0" w:space="0" w:color="auto"/>
            <w:right w:val="none" w:sz="0" w:space="0" w:color="auto"/>
          </w:divBdr>
          <w:divsChild>
            <w:div w:id="698506681">
              <w:marLeft w:val="0"/>
              <w:marRight w:val="0"/>
              <w:marTop w:val="0"/>
              <w:marBottom w:val="0"/>
              <w:divBdr>
                <w:top w:val="single" w:sz="6" w:space="2" w:color="FFFFFF"/>
                <w:left w:val="none" w:sz="0" w:space="4" w:color="auto"/>
                <w:bottom w:val="single" w:sz="6" w:space="2" w:color="FFFFFF"/>
                <w:right w:val="none" w:sz="0" w:space="4" w:color="auto"/>
              </w:divBdr>
            </w:div>
          </w:divsChild>
        </w:div>
        <w:div w:id="1131558685">
          <w:marLeft w:val="0"/>
          <w:marRight w:val="0"/>
          <w:marTop w:val="0"/>
          <w:marBottom w:val="150"/>
          <w:divBdr>
            <w:top w:val="none" w:sz="0" w:space="0" w:color="auto"/>
            <w:left w:val="none" w:sz="0" w:space="0" w:color="auto"/>
            <w:bottom w:val="none" w:sz="0" w:space="0" w:color="auto"/>
            <w:right w:val="none" w:sz="0" w:space="0" w:color="auto"/>
          </w:divBdr>
        </w:div>
      </w:divsChild>
    </w:div>
    <w:div w:id="20387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asah.net/thematic-hub-2-accountability-of-private-medical-sector.html"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Rakhi Ghoshal</cp:lastModifiedBy>
  <cp:revision>3</cp:revision>
  <cp:lastPrinted>2019-12-30T11:55:00Z</cp:lastPrinted>
  <dcterms:created xsi:type="dcterms:W3CDTF">2020-01-20T05:27:00Z</dcterms:created>
  <dcterms:modified xsi:type="dcterms:W3CDTF">2020-01-20T06:38:00Z</dcterms:modified>
</cp:coreProperties>
</file>