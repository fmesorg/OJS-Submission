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DFB758" w14:textId="17E8B1ED" w:rsidR="00191FC7" w:rsidRDefault="00326715" w:rsidP="00191FC7">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SLUG: </w:t>
      </w:r>
      <w:r w:rsidR="00191FC7">
        <w:rPr>
          <w:rFonts w:ascii="Times New Roman" w:hAnsi="Times New Roman" w:cs="Times New Roman"/>
          <w:b/>
          <w:sz w:val="24"/>
          <w:szCs w:val="24"/>
        </w:rPr>
        <w:t xml:space="preserve">COMMENT </w:t>
      </w:r>
    </w:p>
    <w:p w14:paraId="33B72A96" w14:textId="2CB5098D" w:rsidR="005F2F2E" w:rsidRDefault="00191FC7" w:rsidP="00191FC7">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TITLE: </w:t>
      </w:r>
      <w:r w:rsidR="00907DD6" w:rsidRPr="001B084A">
        <w:rPr>
          <w:rFonts w:ascii="Times New Roman" w:hAnsi="Times New Roman" w:cs="Times New Roman"/>
          <w:b/>
          <w:sz w:val="24"/>
          <w:szCs w:val="24"/>
        </w:rPr>
        <w:t xml:space="preserve">The </w:t>
      </w:r>
      <w:r w:rsidR="00810F21" w:rsidRPr="001B084A">
        <w:rPr>
          <w:rFonts w:ascii="Times New Roman" w:hAnsi="Times New Roman" w:cs="Times New Roman"/>
          <w:b/>
          <w:sz w:val="24"/>
          <w:szCs w:val="24"/>
        </w:rPr>
        <w:t>ethics of penal amputation</w:t>
      </w:r>
    </w:p>
    <w:p w14:paraId="4BDFE494" w14:textId="77777777" w:rsidR="00191FC7" w:rsidRDefault="00191FC7" w:rsidP="00191FC7">
      <w:pPr>
        <w:spacing w:after="0" w:line="240" w:lineRule="auto"/>
        <w:rPr>
          <w:rFonts w:ascii="Times New Roman" w:hAnsi="Times New Roman" w:cs="Times New Roman"/>
          <w:b/>
          <w:sz w:val="24"/>
          <w:szCs w:val="24"/>
        </w:rPr>
      </w:pPr>
      <w:r>
        <w:rPr>
          <w:rFonts w:ascii="Times New Roman" w:hAnsi="Times New Roman" w:cs="Times New Roman"/>
          <w:b/>
          <w:sz w:val="24"/>
          <w:szCs w:val="24"/>
        </w:rPr>
        <w:t>AUTHOR: ANJAN K DAS</w:t>
      </w:r>
    </w:p>
    <w:p w14:paraId="24E5D0E5" w14:textId="77777777" w:rsidR="00191FC7" w:rsidRPr="00C61104" w:rsidRDefault="00191FC7" w:rsidP="00191FC7">
      <w:pPr>
        <w:pBdr>
          <w:bottom w:val="single" w:sz="6" w:space="1" w:color="auto"/>
        </w:pBdr>
        <w:spacing w:after="0" w:line="240" w:lineRule="auto"/>
        <w:rPr>
          <w:rFonts w:ascii="Times New Roman" w:hAnsi="Times New Roman" w:cs="Times New Roman"/>
          <w:b/>
          <w:i/>
          <w:iCs/>
          <w:sz w:val="24"/>
          <w:szCs w:val="24"/>
        </w:rPr>
      </w:pPr>
    </w:p>
    <w:p w14:paraId="20986676" w14:textId="77777777" w:rsidR="00810F21" w:rsidRDefault="00810F21" w:rsidP="00191FC7">
      <w:pPr>
        <w:spacing w:after="0" w:line="240" w:lineRule="auto"/>
        <w:rPr>
          <w:rFonts w:ascii="Times New Roman" w:hAnsi="Times New Roman" w:cs="Times New Roman"/>
          <w:sz w:val="24"/>
          <w:szCs w:val="24"/>
        </w:rPr>
      </w:pPr>
    </w:p>
    <w:p w14:paraId="60546C0D" w14:textId="05292924" w:rsidR="00191FC7" w:rsidRPr="00191FC7" w:rsidRDefault="00191FC7" w:rsidP="00191FC7">
      <w:pPr>
        <w:spacing w:after="0" w:line="240" w:lineRule="auto"/>
        <w:rPr>
          <w:rFonts w:ascii="Times New Roman" w:hAnsi="Times New Roman" w:cs="Times New Roman"/>
          <w:b/>
          <w:sz w:val="24"/>
          <w:szCs w:val="24"/>
        </w:rPr>
      </w:pPr>
      <w:r w:rsidRPr="00191FC7">
        <w:rPr>
          <w:rFonts w:ascii="Times New Roman" w:hAnsi="Times New Roman" w:cs="Times New Roman"/>
          <w:sz w:val="24"/>
          <w:szCs w:val="24"/>
        </w:rPr>
        <w:t>Author:</w:t>
      </w:r>
      <w:r w:rsidRPr="00191FC7">
        <w:rPr>
          <w:rFonts w:ascii="Times New Roman" w:hAnsi="Times New Roman" w:cs="Times New Roman"/>
          <w:b/>
          <w:sz w:val="24"/>
          <w:szCs w:val="24"/>
        </w:rPr>
        <w:t xml:space="preserve"> Anjan K Das </w:t>
      </w:r>
      <w:r w:rsidRPr="00191FC7">
        <w:rPr>
          <w:rFonts w:ascii="Times New Roman" w:hAnsi="Times New Roman" w:cs="Times New Roman"/>
          <w:sz w:val="24"/>
          <w:szCs w:val="24"/>
        </w:rPr>
        <w:t>(AnjanKumar.Das@taylor’s.edu.my)</w:t>
      </w:r>
      <w:r w:rsidRPr="00191FC7">
        <w:rPr>
          <w:rFonts w:ascii="Times New Roman" w:hAnsi="Times New Roman" w:cs="Times New Roman"/>
          <w:b/>
          <w:sz w:val="24"/>
          <w:szCs w:val="24"/>
        </w:rPr>
        <w:t xml:space="preserve">, </w:t>
      </w:r>
      <w:r w:rsidRPr="00191FC7">
        <w:rPr>
          <w:rFonts w:ascii="Times New Roman" w:hAnsi="Times New Roman" w:cs="Times New Roman"/>
          <w:sz w:val="24"/>
          <w:szCs w:val="24"/>
        </w:rPr>
        <w:t>Associate Professor, Taylor’s University School of Medicine, Faculty of Health and Medical Sciences, Taylor’s</w:t>
      </w:r>
      <w:r>
        <w:rPr>
          <w:rFonts w:ascii="Times New Roman" w:hAnsi="Times New Roman" w:cs="Times New Roman"/>
          <w:sz w:val="24"/>
          <w:szCs w:val="24"/>
        </w:rPr>
        <w:t xml:space="preserve"> University, 1, Jalan Taylor’s, </w:t>
      </w:r>
      <w:r w:rsidRPr="00191FC7">
        <w:rPr>
          <w:rFonts w:ascii="Times New Roman" w:hAnsi="Times New Roman" w:cs="Times New Roman"/>
          <w:sz w:val="24"/>
          <w:szCs w:val="24"/>
        </w:rPr>
        <w:t>47500, Subang Jaya, Selangor, MALAYSIA.</w:t>
      </w:r>
    </w:p>
    <w:p w14:paraId="171BF730" w14:textId="77777777" w:rsidR="00191FC7" w:rsidRDefault="00191FC7">
      <w:pPr>
        <w:rPr>
          <w:rFonts w:ascii="Times New Roman" w:hAnsi="Times New Roman" w:cs="Times New Roman"/>
          <w:b/>
          <w:sz w:val="24"/>
          <w:szCs w:val="24"/>
        </w:rPr>
      </w:pPr>
    </w:p>
    <w:p w14:paraId="26E6AD41" w14:textId="26A437E2" w:rsidR="00191FC7" w:rsidRDefault="00191FC7">
      <w:pPr>
        <w:rPr>
          <w:rFonts w:ascii="Times New Roman" w:hAnsi="Times New Roman" w:cs="Times New Roman"/>
          <w:sz w:val="24"/>
          <w:szCs w:val="24"/>
        </w:rPr>
      </w:pPr>
      <w:r w:rsidRPr="00810F21">
        <w:rPr>
          <w:rFonts w:ascii="Times New Roman" w:hAnsi="Times New Roman" w:cs="Times New Roman"/>
          <w:sz w:val="24"/>
          <w:szCs w:val="24"/>
        </w:rPr>
        <w:t xml:space="preserve">To cite: Das AK. The ethics of penal amputation. </w:t>
      </w:r>
      <w:r w:rsidRPr="00810F21">
        <w:rPr>
          <w:rFonts w:ascii="Times New Roman" w:hAnsi="Times New Roman" w:cs="Times New Roman"/>
          <w:i/>
          <w:sz w:val="24"/>
          <w:szCs w:val="24"/>
        </w:rPr>
        <w:t>Indian J Med Ethics</w:t>
      </w:r>
      <w:r w:rsidRPr="00810F21">
        <w:rPr>
          <w:rFonts w:ascii="Times New Roman" w:hAnsi="Times New Roman" w:cs="Times New Roman"/>
          <w:sz w:val="24"/>
          <w:szCs w:val="24"/>
        </w:rPr>
        <w:t xml:space="preserve">. Published online on </w:t>
      </w:r>
      <w:r w:rsidR="00810F21">
        <w:rPr>
          <w:rFonts w:ascii="Times New Roman" w:hAnsi="Times New Roman" w:cs="Times New Roman"/>
          <w:sz w:val="24"/>
          <w:szCs w:val="24"/>
        </w:rPr>
        <w:t>------2020. DOI:---------------------------------</w:t>
      </w:r>
    </w:p>
    <w:p w14:paraId="59A4E9A5" w14:textId="049BD339" w:rsidR="00810F21" w:rsidRDefault="00810F21">
      <w:pPr>
        <w:rPr>
          <w:rFonts w:ascii="Times New Roman" w:hAnsi="Times New Roman" w:cs="Times New Roman"/>
          <w:sz w:val="24"/>
          <w:szCs w:val="24"/>
        </w:rPr>
      </w:pPr>
      <w:r>
        <w:rPr>
          <w:rFonts w:ascii="Times New Roman" w:hAnsi="Times New Roman" w:cs="Times New Roman"/>
          <w:i/>
          <w:sz w:val="24"/>
          <w:szCs w:val="24"/>
        </w:rPr>
        <w:t>©</w:t>
      </w:r>
      <w:r w:rsidRPr="00810F21">
        <w:rPr>
          <w:rFonts w:ascii="Times New Roman" w:hAnsi="Times New Roman" w:cs="Times New Roman"/>
          <w:i/>
          <w:sz w:val="24"/>
          <w:szCs w:val="24"/>
        </w:rPr>
        <w:t>Indian Journal of Medical Ethics</w:t>
      </w:r>
      <w:r>
        <w:rPr>
          <w:rFonts w:ascii="Times New Roman" w:hAnsi="Times New Roman" w:cs="Times New Roman"/>
          <w:sz w:val="24"/>
          <w:szCs w:val="24"/>
        </w:rPr>
        <w:t xml:space="preserve"> 2020</w:t>
      </w:r>
    </w:p>
    <w:p w14:paraId="2E1E40B3" w14:textId="383C4349" w:rsidR="00810F21" w:rsidRDefault="00810F21">
      <w:pPr>
        <w:rPr>
          <w:rFonts w:ascii="Times New Roman" w:hAnsi="Times New Roman" w:cs="Times New Roman"/>
          <w:b/>
          <w:sz w:val="24"/>
          <w:szCs w:val="24"/>
        </w:rPr>
      </w:pPr>
      <w:r>
        <w:rPr>
          <w:rFonts w:ascii="Times New Roman" w:hAnsi="Times New Roman" w:cs="Times New Roman"/>
          <w:b/>
          <w:sz w:val="24"/>
          <w:szCs w:val="24"/>
        </w:rPr>
        <w:t>------------------------------------------------------------------------------------------------------------------</w:t>
      </w:r>
    </w:p>
    <w:p w14:paraId="7A914EA8" w14:textId="77777777" w:rsidR="00191FC7" w:rsidRDefault="00191FC7">
      <w:pPr>
        <w:rPr>
          <w:rFonts w:ascii="Times New Roman" w:hAnsi="Times New Roman" w:cs="Times New Roman"/>
          <w:b/>
          <w:sz w:val="24"/>
          <w:szCs w:val="24"/>
        </w:rPr>
      </w:pPr>
    </w:p>
    <w:p w14:paraId="14E97B10" w14:textId="77777777" w:rsidR="001142AE" w:rsidRDefault="00E54D4B">
      <w:pPr>
        <w:rPr>
          <w:rFonts w:ascii="Times New Roman" w:hAnsi="Times New Roman" w:cs="Times New Roman"/>
          <w:b/>
          <w:sz w:val="24"/>
          <w:szCs w:val="24"/>
        </w:rPr>
      </w:pPr>
      <w:r>
        <w:rPr>
          <w:rFonts w:ascii="Times New Roman" w:hAnsi="Times New Roman" w:cs="Times New Roman"/>
          <w:b/>
          <w:sz w:val="24"/>
          <w:szCs w:val="24"/>
        </w:rPr>
        <w:t>Abstract</w:t>
      </w:r>
    </w:p>
    <w:p w14:paraId="5C22C720" w14:textId="54FE8A1E" w:rsidR="00E54D4B" w:rsidRPr="008805C1" w:rsidRDefault="00E54D4B" w:rsidP="00E54D4B">
      <w:pPr>
        <w:rPr>
          <w:rFonts w:ascii="Times New Roman" w:hAnsi="Times New Roman" w:cs="Times New Roman"/>
          <w:b/>
          <w:i/>
          <w:sz w:val="24"/>
          <w:szCs w:val="24"/>
          <w:rPrChange w:id="0" w:author="Reviewer" w:date="2020-02-28T12:13:00Z">
            <w:rPr>
              <w:rFonts w:ascii="Times New Roman" w:hAnsi="Times New Roman" w:cs="Times New Roman"/>
              <w:b/>
              <w:sz w:val="24"/>
              <w:szCs w:val="24"/>
            </w:rPr>
          </w:rPrChange>
        </w:rPr>
      </w:pPr>
      <w:commentRangeStart w:id="1"/>
      <w:r w:rsidRPr="008805C1">
        <w:rPr>
          <w:rFonts w:ascii="Times New Roman" w:hAnsi="Times New Roman" w:cs="Times New Roman"/>
          <w:i/>
          <w:sz w:val="24"/>
          <w:szCs w:val="24"/>
          <w:rPrChange w:id="2" w:author="Reviewer" w:date="2020-02-28T12:13:00Z">
            <w:rPr>
              <w:rFonts w:ascii="Times New Roman" w:hAnsi="Times New Roman" w:cs="Times New Roman"/>
              <w:sz w:val="24"/>
              <w:szCs w:val="24"/>
            </w:rPr>
          </w:rPrChange>
        </w:rPr>
        <w:t xml:space="preserve">Malaysia is a South East Asian country </w:t>
      </w:r>
      <w:r w:rsidR="003F0BE8" w:rsidRPr="008805C1">
        <w:rPr>
          <w:rFonts w:ascii="Times New Roman" w:hAnsi="Times New Roman" w:cs="Times New Roman"/>
          <w:i/>
          <w:sz w:val="24"/>
          <w:szCs w:val="24"/>
          <w:rPrChange w:id="3" w:author="Reviewer" w:date="2020-02-28T12:13:00Z">
            <w:rPr>
              <w:rFonts w:ascii="Times New Roman" w:hAnsi="Times New Roman" w:cs="Times New Roman"/>
              <w:sz w:val="24"/>
              <w:szCs w:val="24"/>
            </w:rPr>
          </w:rPrChange>
        </w:rPr>
        <w:t>with</w:t>
      </w:r>
      <w:r w:rsidRPr="008805C1">
        <w:rPr>
          <w:rFonts w:ascii="Times New Roman" w:hAnsi="Times New Roman" w:cs="Times New Roman"/>
          <w:i/>
          <w:sz w:val="24"/>
          <w:szCs w:val="24"/>
          <w:rPrChange w:id="4" w:author="Reviewer" w:date="2020-02-28T12:13:00Z">
            <w:rPr>
              <w:rFonts w:ascii="Times New Roman" w:hAnsi="Times New Roman" w:cs="Times New Roman"/>
              <w:sz w:val="24"/>
              <w:szCs w:val="24"/>
            </w:rPr>
          </w:rPrChange>
        </w:rPr>
        <w:t xml:space="preserve"> a mixed population and rich racial diversity. Islam is the state religion</w:t>
      </w:r>
      <w:r w:rsidR="00416AE8" w:rsidRPr="008805C1">
        <w:rPr>
          <w:rFonts w:ascii="Times New Roman" w:hAnsi="Times New Roman" w:cs="Times New Roman"/>
          <w:i/>
          <w:sz w:val="24"/>
          <w:szCs w:val="24"/>
          <w:rPrChange w:id="5" w:author="Reviewer" w:date="2020-02-28T12:13:00Z">
            <w:rPr>
              <w:rFonts w:ascii="Times New Roman" w:hAnsi="Times New Roman" w:cs="Times New Roman"/>
              <w:sz w:val="24"/>
              <w:szCs w:val="24"/>
            </w:rPr>
          </w:rPrChange>
        </w:rPr>
        <w:t xml:space="preserve"> and about 60% of the population is Muslim</w:t>
      </w:r>
      <w:r w:rsidRPr="008805C1">
        <w:rPr>
          <w:rFonts w:ascii="Times New Roman" w:hAnsi="Times New Roman" w:cs="Times New Roman"/>
          <w:i/>
          <w:sz w:val="24"/>
          <w:szCs w:val="24"/>
          <w:rPrChange w:id="6" w:author="Reviewer" w:date="2020-02-28T12:13:00Z">
            <w:rPr>
              <w:rFonts w:ascii="Times New Roman" w:hAnsi="Times New Roman" w:cs="Times New Roman"/>
              <w:sz w:val="24"/>
              <w:szCs w:val="24"/>
            </w:rPr>
          </w:rPrChange>
        </w:rPr>
        <w:t xml:space="preserve">, </w:t>
      </w:r>
      <w:r w:rsidR="00416AE8" w:rsidRPr="008805C1">
        <w:rPr>
          <w:rFonts w:ascii="Times New Roman" w:hAnsi="Times New Roman" w:cs="Times New Roman"/>
          <w:i/>
          <w:sz w:val="24"/>
          <w:szCs w:val="24"/>
          <w:rPrChange w:id="7" w:author="Reviewer" w:date="2020-02-28T12:13:00Z">
            <w:rPr>
              <w:rFonts w:ascii="Times New Roman" w:hAnsi="Times New Roman" w:cs="Times New Roman"/>
              <w:sz w:val="24"/>
              <w:szCs w:val="24"/>
            </w:rPr>
          </w:rPrChange>
        </w:rPr>
        <w:t xml:space="preserve">but </w:t>
      </w:r>
      <w:r w:rsidRPr="008805C1">
        <w:rPr>
          <w:rFonts w:ascii="Times New Roman" w:hAnsi="Times New Roman" w:cs="Times New Roman"/>
          <w:i/>
          <w:sz w:val="24"/>
          <w:szCs w:val="24"/>
          <w:rPrChange w:id="8" w:author="Reviewer" w:date="2020-02-28T12:13:00Z">
            <w:rPr>
              <w:rFonts w:ascii="Times New Roman" w:hAnsi="Times New Roman" w:cs="Times New Roman"/>
              <w:sz w:val="24"/>
              <w:szCs w:val="24"/>
            </w:rPr>
          </w:rPrChange>
        </w:rPr>
        <w:t xml:space="preserve">the rights of other religious and ethnic groups are protected by law. The Malaysian state of Kelantan </w:t>
      </w:r>
      <w:r w:rsidR="00437C07" w:rsidRPr="008805C1">
        <w:rPr>
          <w:rFonts w:ascii="Times New Roman" w:hAnsi="Times New Roman" w:cs="Times New Roman"/>
          <w:i/>
          <w:sz w:val="24"/>
          <w:szCs w:val="24"/>
          <w:rPrChange w:id="9" w:author="Reviewer" w:date="2020-02-28T12:13:00Z">
            <w:rPr>
              <w:rFonts w:ascii="Times New Roman" w:hAnsi="Times New Roman" w:cs="Times New Roman"/>
              <w:sz w:val="24"/>
              <w:szCs w:val="24"/>
            </w:rPr>
          </w:rPrChange>
        </w:rPr>
        <w:t>has been</w:t>
      </w:r>
      <w:r w:rsidRPr="008805C1">
        <w:rPr>
          <w:rFonts w:ascii="Times New Roman" w:hAnsi="Times New Roman" w:cs="Times New Roman"/>
          <w:i/>
          <w:sz w:val="24"/>
          <w:szCs w:val="24"/>
          <w:rPrChange w:id="10" w:author="Reviewer" w:date="2020-02-28T12:13:00Z">
            <w:rPr>
              <w:rFonts w:ascii="Times New Roman" w:hAnsi="Times New Roman" w:cs="Times New Roman"/>
              <w:sz w:val="24"/>
              <w:szCs w:val="24"/>
            </w:rPr>
          </w:rPrChange>
        </w:rPr>
        <w:t xml:space="preserve"> ruled by an Islamic </w:t>
      </w:r>
      <w:r w:rsidR="003F0BE8" w:rsidRPr="008805C1">
        <w:rPr>
          <w:rFonts w:ascii="Times New Roman" w:hAnsi="Times New Roman" w:cs="Times New Roman"/>
          <w:i/>
          <w:sz w:val="24"/>
          <w:szCs w:val="24"/>
          <w:rPrChange w:id="11" w:author="Reviewer" w:date="2020-02-28T12:13:00Z">
            <w:rPr>
              <w:rFonts w:ascii="Times New Roman" w:hAnsi="Times New Roman" w:cs="Times New Roman"/>
              <w:sz w:val="24"/>
              <w:szCs w:val="24"/>
            </w:rPr>
          </w:rPrChange>
        </w:rPr>
        <w:t>p</w:t>
      </w:r>
      <w:r w:rsidRPr="008805C1">
        <w:rPr>
          <w:rFonts w:ascii="Times New Roman" w:hAnsi="Times New Roman" w:cs="Times New Roman"/>
          <w:i/>
          <w:sz w:val="24"/>
          <w:szCs w:val="24"/>
          <w:rPrChange w:id="12" w:author="Reviewer" w:date="2020-02-28T12:13:00Z">
            <w:rPr>
              <w:rFonts w:ascii="Times New Roman" w:hAnsi="Times New Roman" w:cs="Times New Roman"/>
              <w:sz w:val="24"/>
              <w:szCs w:val="24"/>
            </w:rPr>
          </w:rPrChange>
        </w:rPr>
        <w:t>arty, the Parti Islam se Malaysia</w:t>
      </w:r>
      <w:r w:rsidR="00416AE8" w:rsidRPr="008805C1">
        <w:rPr>
          <w:rFonts w:ascii="Times New Roman" w:hAnsi="Times New Roman" w:cs="Times New Roman"/>
          <w:i/>
          <w:sz w:val="24"/>
          <w:szCs w:val="24"/>
          <w:rPrChange w:id="13" w:author="Reviewer" w:date="2020-02-28T12:13:00Z">
            <w:rPr>
              <w:rFonts w:ascii="Times New Roman" w:hAnsi="Times New Roman" w:cs="Times New Roman"/>
              <w:sz w:val="24"/>
              <w:szCs w:val="24"/>
            </w:rPr>
          </w:rPrChange>
        </w:rPr>
        <w:t>,</w:t>
      </w:r>
      <w:r w:rsidRPr="008805C1">
        <w:rPr>
          <w:rFonts w:ascii="Times New Roman" w:hAnsi="Times New Roman" w:cs="Times New Roman"/>
          <w:i/>
          <w:sz w:val="24"/>
          <w:szCs w:val="24"/>
          <w:rPrChange w:id="14" w:author="Reviewer" w:date="2020-02-28T12:13:00Z">
            <w:rPr>
              <w:rFonts w:ascii="Times New Roman" w:hAnsi="Times New Roman" w:cs="Times New Roman"/>
              <w:sz w:val="24"/>
              <w:szCs w:val="24"/>
            </w:rPr>
          </w:rPrChange>
        </w:rPr>
        <w:t xml:space="preserve"> since 1999. This party, which believes that Malaysia should be ruled by Sharia law, recently proposed the implementation of </w:t>
      </w:r>
      <w:r w:rsidRPr="008805C1">
        <w:rPr>
          <w:rFonts w:ascii="Times New Roman" w:hAnsi="Times New Roman" w:cs="Times New Roman"/>
          <w:i/>
          <w:iCs/>
          <w:sz w:val="24"/>
          <w:szCs w:val="24"/>
        </w:rPr>
        <w:t>Hudud</w:t>
      </w:r>
      <w:r w:rsidRPr="008805C1">
        <w:rPr>
          <w:rFonts w:ascii="Times New Roman" w:hAnsi="Times New Roman" w:cs="Times New Roman"/>
          <w:i/>
          <w:sz w:val="24"/>
          <w:szCs w:val="24"/>
          <w:rPrChange w:id="15" w:author="Reviewer" w:date="2020-02-28T12:13:00Z">
            <w:rPr>
              <w:rFonts w:ascii="Times New Roman" w:hAnsi="Times New Roman" w:cs="Times New Roman"/>
              <w:sz w:val="24"/>
              <w:szCs w:val="24"/>
            </w:rPr>
          </w:rPrChange>
        </w:rPr>
        <w:t xml:space="preserve"> laws in </w:t>
      </w:r>
      <w:r w:rsidR="00416AE8" w:rsidRPr="008805C1">
        <w:rPr>
          <w:rFonts w:ascii="Times New Roman" w:hAnsi="Times New Roman" w:cs="Times New Roman"/>
          <w:i/>
          <w:sz w:val="24"/>
          <w:szCs w:val="24"/>
          <w:highlight w:val="yellow"/>
          <w:rPrChange w:id="16" w:author="Reviewer" w:date="2020-02-28T12:13:00Z">
            <w:rPr>
              <w:rFonts w:ascii="Times New Roman" w:hAnsi="Times New Roman" w:cs="Times New Roman"/>
              <w:sz w:val="24"/>
              <w:szCs w:val="24"/>
              <w:highlight w:val="yellow"/>
            </w:rPr>
          </w:rPrChange>
        </w:rPr>
        <w:t>Kelantan</w:t>
      </w:r>
      <w:r w:rsidRPr="008805C1">
        <w:rPr>
          <w:rFonts w:ascii="Times New Roman" w:hAnsi="Times New Roman" w:cs="Times New Roman"/>
          <w:i/>
          <w:sz w:val="24"/>
          <w:szCs w:val="24"/>
          <w:rPrChange w:id="17" w:author="Reviewer" w:date="2020-02-28T12:13:00Z">
            <w:rPr>
              <w:rFonts w:ascii="Times New Roman" w:hAnsi="Times New Roman" w:cs="Times New Roman"/>
              <w:sz w:val="24"/>
              <w:szCs w:val="24"/>
            </w:rPr>
          </w:rPrChange>
        </w:rPr>
        <w:t xml:space="preserve">. </w:t>
      </w:r>
      <w:r w:rsidR="003F0BE8" w:rsidRPr="008805C1">
        <w:rPr>
          <w:rFonts w:ascii="Times New Roman" w:hAnsi="Times New Roman" w:cs="Times New Roman"/>
          <w:i/>
          <w:sz w:val="24"/>
          <w:szCs w:val="24"/>
          <w:rPrChange w:id="18" w:author="Reviewer" w:date="2020-02-28T12:13:00Z">
            <w:rPr>
              <w:rFonts w:ascii="Times New Roman" w:hAnsi="Times New Roman" w:cs="Times New Roman"/>
              <w:sz w:val="24"/>
              <w:szCs w:val="24"/>
            </w:rPr>
          </w:rPrChange>
        </w:rPr>
        <w:t xml:space="preserve">However, </w:t>
      </w:r>
      <w:r w:rsidRPr="008805C1">
        <w:rPr>
          <w:rFonts w:ascii="Times New Roman" w:hAnsi="Times New Roman" w:cs="Times New Roman"/>
          <w:i/>
          <w:sz w:val="24"/>
          <w:szCs w:val="24"/>
          <w:rPrChange w:id="19" w:author="Reviewer" w:date="2020-02-28T12:13:00Z">
            <w:rPr>
              <w:rFonts w:ascii="Times New Roman" w:hAnsi="Times New Roman" w:cs="Times New Roman"/>
              <w:sz w:val="24"/>
              <w:szCs w:val="24"/>
            </w:rPr>
          </w:rPrChange>
        </w:rPr>
        <w:t xml:space="preserve">the federal government has ruled out its implementation. </w:t>
      </w:r>
      <w:r w:rsidR="003F0BE8" w:rsidRPr="008805C1">
        <w:rPr>
          <w:rFonts w:ascii="Times New Roman" w:hAnsi="Times New Roman" w:cs="Times New Roman"/>
          <w:i/>
          <w:sz w:val="24"/>
          <w:szCs w:val="24"/>
          <w:rPrChange w:id="20" w:author="Reviewer" w:date="2020-02-28T12:13:00Z">
            <w:rPr>
              <w:rFonts w:ascii="Times New Roman" w:hAnsi="Times New Roman" w:cs="Times New Roman"/>
              <w:sz w:val="24"/>
              <w:szCs w:val="24"/>
            </w:rPr>
          </w:rPrChange>
        </w:rPr>
        <w:t>T</w:t>
      </w:r>
      <w:r w:rsidRPr="008805C1">
        <w:rPr>
          <w:rFonts w:ascii="Times New Roman" w:hAnsi="Times New Roman" w:cs="Times New Roman"/>
          <w:i/>
          <w:sz w:val="24"/>
          <w:szCs w:val="24"/>
          <w:rPrChange w:id="21" w:author="Reviewer" w:date="2020-02-28T12:13:00Z">
            <w:rPr>
              <w:rFonts w:ascii="Times New Roman" w:hAnsi="Times New Roman" w:cs="Times New Roman"/>
              <w:sz w:val="24"/>
              <w:szCs w:val="24"/>
            </w:rPr>
          </w:rPrChange>
        </w:rPr>
        <w:t xml:space="preserve">he suggestion </w:t>
      </w:r>
      <w:r w:rsidR="003F0BE8" w:rsidRPr="008805C1">
        <w:rPr>
          <w:rFonts w:ascii="Times New Roman" w:hAnsi="Times New Roman" w:cs="Times New Roman"/>
          <w:i/>
          <w:sz w:val="24"/>
          <w:szCs w:val="24"/>
          <w:rPrChange w:id="22" w:author="Reviewer" w:date="2020-02-28T12:13:00Z">
            <w:rPr>
              <w:rFonts w:ascii="Times New Roman" w:hAnsi="Times New Roman" w:cs="Times New Roman"/>
              <w:sz w:val="24"/>
              <w:szCs w:val="24"/>
            </w:rPr>
          </w:rPrChange>
        </w:rPr>
        <w:t xml:space="preserve">stirred </w:t>
      </w:r>
      <w:ins w:id="23" w:author="Rev 1" w:date="2020-03-06T19:02:00Z">
        <w:r w:rsidR="00326715">
          <w:rPr>
            <w:rFonts w:ascii="Times New Roman" w:hAnsi="Times New Roman" w:cs="Times New Roman"/>
            <w:i/>
            <w:sz w:val="24"/>
            <w:szCs w:val="24"/>
          </w:rPr>
          <w:t xml:space="preserve">up </w:t>
        </w:r>
      </w:ins>
      <w:r w:rsidRPr="008805C1">
        <w:rPr>
          <w:rFonts w:ascii="Times New Roman" w:hAnsi="Times New Roman" w:cs="Times New Roman"/>
          <w:i/>
          <w:sz w:val="24"/>
          <w:szCs w:val="24"/>
          <w:rPrChange w:id="24" w:author="Reviewer" w:date="2020-02-28T12:13:00Z">
            <w:rPr>
              <w:rFonts w:ascii="Times New Roman" w:hAnsi="Times New Roman" w:cs="Times New Roman"/>
              <w:sz w:val="24"/>
              <w:szCs w:val="24"/>
            </w:rPr>
          </w:rPrChange>
        </w:rPr>
        <w:t xml:space="preserve">a controversy among the physician community in Malaysia. The Malaysian Medical Association rejected a proposal by the </w:t>
      </w:r>
      <w:r w:rsidR="00B07159" w:rsidRPr="008805C1">
        <w:rPr>
          <w:rFonts w:ascii="Times New Roman" w:hAnsi="Times New Roman" w:cs="Times New Roman"/>
          <w:i/>
          <w:sz w:val="24"/>
          <w:szCs w:val="24"/>
          <w:rPrChange w:id="25" w:author="Reviewer" w:date="2020-02-28T12:13:00Z">
            <w:rPr>
              <w:rFonts w:ascii="Times New Roman" w:hAnsi="Times New Roman" w:cs="Times New Roman"/>
              <w:sz w:val="24"/>
              <w:szCs w:val="24"/>
            </w:rPr>
          </w:rPrChange>
        </w:rPr>
        <w:t xml:space="preserve">deputy chief minister </w:t>
      </w:r>
      <w:r w:rsidRPr="008805C1">
        <w:rPr>
          <w:rFonts w:ascii="Times New Roman" w:hAnsi="Times New Roman" w:cs="Times New Roman"/>
          <w:i/>
          <w:sz w:val="24"/>
          <w:szCs w:val="24"/>
          <w:rPrChange w:id="26" w:author="Reviewer" w:date="2020-02-28T12:13:00Z">
            <w:rPr>
              <w:rFonts w:ascii="Times New Roman" w:hAnsi="Times New Roman" w:cs="Times New Roman"/>
              <w:sz w:val="24"/>
              <w:szCs w:val="24"/>
            </w:rPr>
          </w:rPrChange>
        </w:rPr>
        <w:t xml:space="preserve">of the state to </w:t>
      </w:r>
      <w:r w:rsidR="00416AE8" w:rsidRPr="008805C1">
        <w:rPr>
          <w:rFonts w:ascii="Times New Roman" w:hAnsi="Times New Roman" w:cs="Times New Roman"/>
          <w:i/>
          <w:sz w:val="24"/>
          <w:szCs w:val="24"/>
          <w:rPrChange w:id="27" w:author="Reviewer" w:date="2020-02-28T12:13:00Z">
            <w:rPr>
              <w:rFonts w:ascii="Times New Roman" w:hAnsi="Times New Roman" w:cs="Times New Roman"/>
              <w:sz w:val="24"/>
              <w:szCs w:val="24"/>
            </w:rPr>
          </w:rPrChange>
        </w:rPr>
        <w:t xml:space="preserve">utilise </w:t>
      </w:r>
      <w:r w:rsidRPr="008805C1">
        <w:rPr>
          <w:rFonts w:ascii="Times New Roman" w:hAnsi="Times New Roman" w:cs="Times New Roman"/>
          <w:i/>
          <w:sz w:val="24"/>
          <w:szCs w:val="24"/>
          <w:rPrChange w:id="28" w:author="Reviewer" w:date="2020-02-28T12:13:00Z">
            <w:rPr>
              <w:rFonts w:ascii="Times New Roman" w:hAnsi="Times New Roman" w:cs="Times New Roman"/>
              <w:sz w:val="24"/>
              <w:szCs w:val="24"/>
            </w:rPr>
          </w:rPrChange>
        </w:rPr>
        <w:t>the services of qualified surgeons to carry ou</w:t>
      </w:r>
      <w:r w:rsidR="00416AE8" w:rsidRPr="008805C1">
        <w:rPr>
          <w:rFonts w:ascii="Times New Roman" w:hAnsi="Times New Roman" w:cs="Times New Roman"/>
          <w:i/>
          <w:sz w:val="24"/>
          <w:szCs w:val="24"/>
          <w:rPrChange w:id="29" w:author="Reviewer" w:date="2020-02-28T12:13:00Z">
            <w:rPr>
              <w:rFonts w:ascii="Times New Roman" w:hAnsi="Times New Roman" w:cs="Times New Roman"/>
              <w:sz w:val="24"/>
              <w:szCs w:val="24"/>
            </w:rPr>
          </w:rPrChange>
        </w:rPr>
        <w:t>t</w:t>
      </w:r>
      <w:r w:rsidRPr="008805C1">
        <w:rPr>
          <w:rFonts w:ascii="Times New Roman" w:hAnsi="Times New Roman" w:cs="Times New Roman"/>
          <w:i/>
          <w:sz w:val="24"/>
          <w:szCs w:val="24"/>
          <w:rPrChange w:id="30" w:author="Reviewer" w:date="2020-02-28T12:13:00Z">
            <w:rPr>
              <w:rFonts w:ascii="Times New Roman" w:hAnsi="Times New Roman" w:cs="Times New Roman"/>
              <w:sz w:val="24"/>
              <w:szCs w:val="24"/>
            </w:rPr>
          </w:rPrChange>
        </w:rPr>
        <w:t xml:space="preserve"> punitive limb amputations. Several </w:t>
      </w:r>
      <w:r w:rsidR="003F0BE8" w:rsidRPr="008805C1">
        <w:rPr>
          <w:rFonts w:ascii="Times New Roman" w:hAnsi="Times New Roman" w:cs="Times New Roman"/>
          <w:i/>
          <w:sz w:val="24"/>
          <w:szCs w:val="24"/>
          <w:rPrChange w:id="31" w:author="Reviewer" w:date="2020-02-28T12:13:00Z">
            <w:rPr>
              <w:rFonts w:ascii="Times New Roman" w:hAnsi="Times New Roman" w:cs="Times New Roman"/>
              <w:sz w:val="24"/>
              <w:szCs w:val="24"/>
            </w:rPr>
          </w:rPrChange>
        </w:rPr>
        <w:t xml:space="preserve">Islamic </w:t>
      </w:r>
      <w:r w:rsidR="00416AE8" w:rsidRPr="008805C1">
        <w:rPr>
          <w:rFonts w:ascii="Times New Roman" w:hAnsi="Times New Roman" w:cs="Times New Roman"/>
          <w:i/>
          <w:sz w:val="24"/>
          <w:szCs w:val="24"/>
          <w:rPrChange w:id="32" w:author="Reviewer" w:date="2020-02-28T12:13:00Z">
            <w:rPr>
              <w:rFonts w:ascii="Times New Roman" w:hAnsi="Times New Roman" w:cs="Times New Roman"/>
              <w:sz w:val="24"/>
              <w:szCs w:val="24"/>
            </w:rPr>
          </w:rPrChange>
        </w:rPr>
        <w:t xml:space="preserve">states </w:t>
      </w:r>
      <w:r w:rsidRPr="008805C1">
        <w:rPr>
          <w:rFonts w:ascii="Times New Roman" w:hAnsi="Times New Roman" w:cs="Times New Roman"/>
          <w:i/>
          <w:sz w:val="24"/>
          <w:szCs w:val="24"/>
          <w:rPrChange w:id="33" w:author="Reviewer" w:date="2020-02-28T12:13:00Z">
            <w:rPr>
              <w:rFonts w:ascii="Times New Roman" w:hAnsi="Times New Roman" w:cs="Times New Roman"/>
              <w:sz w:val="24"/>
              <w:szCs w:val="24"/>
            </w:rPr>
          </w:rPrChange>
        </w:rPr>
        <w:t>such as Sudan, Saudi Arabia</w:t>
      </w:r>
      <w:r w:rsidR="00416AE8" w:rsidRPr="008805C1">
        <w:rPr>
          <w:rFonts w:ascii="Times New Roman" w:hAnsi="Times New Roman" w:cs="Times New Roman"/>
          <w:i/>
          <w:sz w:val="24"/>
          <w:szCs w:val="24"/>
          <w:rPrChange w:id="34" w:author="Reviewer" w:date="2020-02-28T12:13:00Z">
            <w:rPr>
              <w:rFonts w:ascii="Times New Roman" w:hAnsi="Times New Roman" w:cs="Times New Roman"/>
              <w:sz w:val="24"/>
              <w:szCs w:val="24"/>
            </w:rPr>
          </w:rPrChange>
        </w:rPr>
        <w:t>,</w:t>
      </w:r>
      <w:r w:rsidRPr="008805C1">
        <w:rPr>
          <w:rFonts w:ascii="Times New Roman" w:hAnsi="Times New Roman" w:cs="Times New Roman"/>
          <w:i/>
          <w:sz w:val="24"/>
          <w:szCs w:val="24"/>
          <w:rPrChange w:id="35" w:author="Reviewer" w:date="2020-02-28T12:13:00Z">
            <w:rPr>
              <w:rFonts w:ascii="Times New Roman" w:hAnsi="Times New Roman" w:cs="Times New Roman"/>
              <w:sz w:val="24"/>
              <w:szCs w:val="24"/>
            </w:rPr>
          </w:rPrChange>
        </w:rPr>
        <w:t xml:space="preserve"> and Iran practice Islamic penal justice, including amputations.</w:t>
      </w:r>
      <w:r w:rsidR="00A85E1C" w:rsidRPr="008805C1">
        <w:rPr>
          <w:rFonts w:ascii="Times New Roman" w:hAnsi="Times New Roman" w:cs="Times New Roman"/>
          <w:i/>
          <w:sz w:val="24"/>
          <w:szCs w:val="24"/>
          <w:rPrChange w:id="36" w:author="Reviewer" w:date="2020-02-28T12:13:00Z">
            <w:rPr>
              <w:rFonts w:ascii="Times New Roman" w:hAnsi="Times New Roman" w:cs="Times New Roman"/>
              <w:sz w:val="24"/>
              <w:szCs w:val="24"/>
            </w:rPr>
          </w:rPrChange>
        </w:rPr>
        <w:t xml:space="preserve"> The question therefore arises</w:t>
      </w:r>
      <w:r w:rsidR="00437C07" w:rsidRPr="008805C1">
        <w:rPr>
          <w:rFonts w:ascii="Times New Roman" w:hAnsi="Times New Roman" w:cs="Times New Roman"/>
          <w:i/>
          <w:sz w:val="24"/>
          <w:szCs w:val="24"/>
          <w:rPrChange w:id="37" w:author="Reviewer" w:date="2020-02-28T12:13:00Z">
            <w:rPr>
              <w:rFonts w:ascii="Times New Roman" w:hAnsi="Times New Roman" w:cs="Times New Roman"/>
              <w:sz w:val="24"/>
              <w:szCs w:val="24"/>
            </w:rPr>
          </w:rPrChange>
        </w:rPr>
        <w:t>:</w:t>
      </w:r>
      <w:r w:rsidR="00A85E1C" w:rsidRPr="008805C1">
        <w:rPr>
          <w:rFonts w:ascii="Times New Roman" w:hAnsi="Times New Roman" w:cs="Times New Roman"/>
          <w:i/>
          <w:sz w:val="24"/>
          <w:szCs w:val="24"/>
          <w:rPrChange w:id="38" w:author="Reviewer" w:date="2020-02-28T12:13:00Z">
            <w:rPr>
              <w:rFonts w:ascii="Times New Roman" w:hAnsi="Times New Roman" w:cs="Times New Roman"/>
              <w:sz w:val="24"/>
              <w:szCs w:val="24"/>
            </w:rPr>
          </w:rPrChange>
        </w:rPr>
        <w:t xml:space="preserve"> how should a modern medical practitioner approach this ethical question?</w:t>
      </w:r>
      <w:r w:rsidRPr="008805C1">
        <w:rPr>
          <w:rFonts w:ascii="Times New Roman" w:hAnsi="Times New Roman" w:cs="Times New Roman"/>
          <w:i/>
          <w:sz w:val="24"/>
          <w:szCs w:val="24"/>
          <w:rPrChange w:id="39" w:author="Reviewer" w:date="2020-02-28T12:13:00Z">
            <w:rPr>
              <w:rFonts w:ascii="Times New Roman" w:hAnsi="Times New Roman" w:cs="Times New Roman"/>
              <w:sz w:val="24"/>
              <w:szCs w:val="24"/>
            </w:rPr>
          </w:rPrChange>
        </w:rPr>
        <w:t xml:space="preserve"> </w:t>
      </w:r>
      <w:r w:rsidR="00A85E1C" w:rsidRPr="008805C1">
        <w:rPr>
          <w:rFonts w:ascii="Times New Roman" w:hAnsi="Times New Roman" w:cs="Times New Roman"/>
          <w:i/>
          <w:sz w:val="24"/>
          <w:szCs w:val="24"/>
          <w:rPrChange w:id="40" w:author="Reviewer" w:date="2020-02-28T12:13:00Z">
            <w:rPr>
              <w:rFonts w:ascii="Times New Roman" w:hAnsi="Times New Roman" w:cs="Times New Roman"/>
              <w:sz w:val="24"/>
              <w:szCs w:val="24"/>
            </w:rPr>
          </w:rPrChange>
        </w:rPr>
        <w:t>T</w:t>
      </w:r>
      <w:r w:rsidRPr="008805C1">
        <w:rPr>
          <w:rFonts w:ascii="Times New Roman" w:hAnsi="Times New Roman" w:cs="Times New Roman"/>
          <w:i/>
          <w:sz w:val="24"/>
          <w:szCs w:val="24"/>
          <w:rPrChange w:id="41" w:author="Reviewer" w:date="2020-02-28T12:13:00Z">
            <w:rPr>
              <w:rFonts w:ascii="Times New Roman" w:hAnsi="Times New Roman" w:cs="Times New Roman"/>
              <w:sz w:val="24"/>
              <w:szCs w:val="24"/>
            </w:rPr>
          </w:rPrChange>
        </w:rPr>
        <w:t>his study will mainly focus on Malaysia</w:t>
      </w:r>
      <w:r w:rsidR="003F0BE8" w:rsidRPr="008805C1">
        <w:rPr>
          <w:rFonts w:ascii="Times New Roman" w:hAnsi="Times New Roman" w:cs="Times New Roman"/>
          <w:i/>
          <w:sz w:val="24"/>
          <w:szCs w:val="24"/>
          <w:rPrChange w:id="42" w:author="Reviewer" w:date="2020-02-28T12:13:00Z">
            <w:rPr>
              <w:rFonts w:ascii="Times New Roman" w:hAnsi="Times New Roman" w:cs="Times New Roman"/>
              <w:sz w:val="24"/>
              <w:szCs w:val="24"/>
            </w:rPr>
          </w:rPrChange>
        </w:rPr>
        <w:t>,</w:t>
      </w:r>
      <w:r w:rsidRPr="008805C1">
        <w:rPr>
          <w:rFonts w:ascii="Times New Roman" w:hAnsi="Times New Roman" w:cs="Times New Roman"/>
          <w:i/>
          <w:sz w:val="24"/>
          <w:szCs w:val="24"/>
          <w:rPrChange w:id="43" w:author="Reviewer" w:date="2020-02-28T12:13:00Z">
            <w:rPr>
              <w:rFonts w:ascii="Times New Roman" w:hAnsi="Times New Roman" w:cs="Times New Roman"/>
              <w:sz w:val="24"/>
              <w:szCs w:val="24"/>
            </w:rPr>
          </w:rPrChange>
        </w:rPr>
        <w:t xml:space="preserve"> </w:t>
      </w:r>
      <w:r w:rsidR="00A85E1C" w:rsidRPr="008805C1">
        <w:rPr>
          <w:rFonts w:ascii="Times New Roman" w:hAnsi="Times New Roman" w:cs="Times New Roman"/>
          <w:i/>
          <w:sz w:val="24"/>
          <w:szCs w:val="24"/>
          <w:rPrChange w:id="44" w:author="Reviewer" w:date="2020-02-28T12:13:00Z">
            <w:rPr>
              <w:rFonts w:ascii="Times New Roman" w:hAnsi="Times New Roman" w:cs="Times New Roman"/>
              <w:sz w:val="24"/>
              <w:szCs w:val="24"/>
            </w:rPr>
          </w:rPrChange>
        </w:rPr>
        <w:t xml:space="preserve">but </w:t>
      </w:r>
      <w:r w:rsidRPr="008805C1">
        <w:rPr>
          <w:rFonts w:ascii="Times New Roman" w:hAnsi="Times New Roman" w:cs="Times New Roman"/>
          <w:i/>
          <w:sz w:val="24"/>
          <w:szCs w:val="24"/>
          <w:rPrChange w:id="45" w:author="Reviewer" w:date="2020-02-28T12:13:00Z">
            <w:rPr>
              <w:rFonts w:ascii="Times New Roman" w:hAnsi="Times New Roman" w:cs="Times New Roman"/>
              <w:sz w:val="24"/>
              <w:szCs w:val="24"/>
            </w:rPr>
          </w:rPrChange>
        </w:rPr>
        <w:t xml:space="preserve">it will draw upon practices in other Islamic countries as well. </w:t>
      </w:r>
      <w:commentRangeEnd w:id="1"/>
      <w:r w:rsidR="00416AE8" w:rsidRPr="008805C1">
        <w:rPr>
          <w:rStyle w:val="CommentReference"/>
          <w:i/>
          <w:rPrChange w:id="46" w:author="Reviewer" w:date="2020-02-28T12:13:00Z">
            <w:rPr>
              <w:rStyle w:val="CommentReference"/>
            </w:rPr>
          </w:rPrChange>
        </w:rPr>
        <w:commentReference w:id="1"/>
      </w:r>
    </w:p>
    <w:p w14:paraId="3D3E028F" w14:textId="77777777" w:rsidR="005F2F2E" w:rsidRPr="001B084A" w:rsidRDefault="00D86552">
      <w:pPr>
        <w:rPr>
          <w:rFonts w:ascii="Times New Roman" w:hAnsi="Times New Roman" w:cs="Times New Roman"/>
          <w:b/>
          <w:sz w:val="24"/>
          <w:szCs w:val="24"/>
        </w:rPr>
      </w:pPr>
      <w:r w:rsidRPr="001B084A">
        <w:rPr>
          <w:rFonts w:ascii="Times New Roman" w:hAnsi="Times New Roman" w:cs="Times New Roman"/>
          <w:b/>
          <w:sz w:val="24"/>
          <w:szCs w:val="24"/>
        </w:rPr>
        <w:t xml:space="preserve">Introduction </w:t>
      </w:r>
    </w:p>
    <w:p w14:paraId="0EF507B6" w14:textId="2292C734" w:rsidR="00574931" w:rsidRPr="001B084A" w:rsidRDefault="00E72BE6">
      <w:pPr>
        <w:rPr>
          <w:rFonts w:ascii="Times New Roman" w:hAnsi="Times New Roman" w:cs="Times New Roman"/>
          <w:sz w:val="24"/>
          <w:szCs w:val="24"/>
        </w:rPr>
      </w:pPr>
      <w:r w:rsidRPr="001B084A">
        <w:rPr>
          <w:rFonts w:ascii="Times New Roman" w:hAnsi="Times New Roman" w:cs="Times New Roman"/>
          <w:sz w:val="24"/>
          <w:szCs w:val="24"/>
        </w:rPr>
        <w:t xml:space="preserve">Malaysia is a South East Asian country </w:t>
      </w:r>
      <w:r w:rsidR="003F0BE8">
        <w:rPr>
          <w:rFonts w:ascii="Times New Roman" w:hAnsi="Times New Roman" w:cs="Times New Roman"/>
          <w:sz w:val="24"/>
          <w:szCs w:val="24"/>
        </w:rPr>
        <w:t>with</w:t>
      </w:r>
      <w:r w:rsidRPr="001B084A">
        <w:rPr>
          <w:rFonts w:ascii="Times New Roman" w:hAnsi="Times New Roman" w:cs="Times New Roman"/>
          <w:sz w:val="24"/>
          <w:szCs w:val="24"/>
        </w:rPr>
        <w:t xml:space="preserve"> a mixed population and rich racial diversity. Islam is the state religion</w:t>
      </w:r>
      <w:r w:rsidR="003F0BE8">
        <w:rPr>
          <w:rFonts w:ascii="Times New Roman" w:hAnsi="Times New Roman" w:cs="Times New Roman"/>
          <w:sz w:val="24"/>
          <w:szCs w:val="24"/>
        </w:rPr>
        <w:t>,</w:t>
      </w:r>
      <w:r w:rsidR="00A85E1C">
        <w:rPr>
          <w:rFonts w:ascii="Times New Roman" w:hAnsi="Times New Roman" w:cs="Times New Roman"/>
          <w:sz w:val="24"/>
          <w:szCs w:val="24"/>
        </w:rPr>
        <w:t xml:space="preserve"> and a</w:t>
      </w:r>
      <w:r w:rsidR="00A85E1C" w:rsidRPr="00A85E1C">
        <w:rPr>
          <w:rFonts w:ascii="Times New Roman" w:hAnsi="Times New Roman" w:cs="Times New Roman"/>
          <w:sz w:val="24"/>
          <w:szCs w:val="24"/>
        </w:rPr>
        <w:t xml:space="preserve">bout 60% of </w:t>
      </w:r>
      <w:r w:rsidR="00437C07">
        <w:rPr>
          <w:rFonts w:ascii="Times New Roman" w:hAnsi="Times New Roman" w:cs="Times New Roman"/>
          <w:sz w:val="24"/>
          <w:szCs w:val="24"/>
        </w:rPr>
        <w:t>Malaysia’s</w:t>
      </w:r>
      <w:r w:rsidR="00A85E1C" w:rsidRPr="00A85E1C">
        <w:rPr>
          <w:rFonts w:ascii="Times New Roman" w:hAnsi="Times New Roman" w:cs="Times New Roman"/>
          <w:sz w:val="24"/>
          <w:szCs w:val="24"/>
        </w:rPr>
        <w:t xml:space="preserve"> population is Muslim</w:t>
      </w:r>
      <w:r w:rsidR="00A85E1C">
        <w:rPr>
          <w:rFonts w:ascii="Times New Roman" w:hAnsi="Times New Roman" w:cs="Times New Roman"/>
          <w:sz w:val="24"/>
          <w:szCs w:val="24"/>
        </w:rPr>
        <w:t>,</w:t>
      </w:r>
      <w:r w:rsidRPr="001B084A">
        <w:rPr>
          <w:rFonts w:ascii="Times New Roman" w:hAnsi="Times New Roman" w:cs="Times New Roman"/>
          <w:sz w:val="24"/>
          <w:szCs w:val="24"/>
        </w:rPr>
        <w:t xml:space="preserve"> </w:t>
      </w:r>
      <w:r w:rsidR="00A85E1C">
        <w:rPr>
          <w:rFonts w:ascii="Times New Roman" w:hAnsi="Times New Roman" w:cs="Times New Roman"/>
          <w:sz w:val="24"/>
          <w:szCs w:val="24"/>
        </w:rPr>
        <w:t>al</w:t>
      </w:r>
      <w:r w:rsidRPr="001B084A">
        <w:rPr>
          <w:rFonts w:ascii="Times New Roman" w:hAnsi="Times New Roman" w:cs="Times New Roman"/>
          <w:sz w:val="24"/>
          <w:szCs w:val="24"/>
        </w:rPr>
        <w:t>though the rights of other religious and ethnic groups are protected by law. It is sometimes held up a</w:t>
      </w:r>
      <w:r w:rsidR="00157FBE" w:rsidRPr="001B084A">
        <w:rPr>
          <w:rFonts w:ascii="Times New Roman" w:hAnsi="Times New Roman" w:cs="Times New Roman"/>
          <w:sz w:val="24"/>
          <w:szCs w:val="24"/>
        </w:rPr>
        <w:t>s</w:t>
      </w:r>
      <w:r w:rsidRPr="001B084A">
        <w:rPr>
          <w:rFonts w:ascii="Times New Roman" w:hAnsi="Times New Roman" w:cs="Times New Roman"/>
          <w:sz w:val="24"/>
          <w:szCs w:val="24"/>
        </w:rPr>
        <w:t xml:space="preserve"> a poster boy </w:t>
      </w:r>
      <w:r w:rsidR="00DC2AA8">
        <w:rPr>
          <w:rFonts w:ascii="Times New Roman" w:hAnsi="Times New Roman" w:cs="Times New Roman"/>
          <w:sz w:val="24"/>
          <w:szCs w:val="24"/>
        </w:rPr>
        <w:t>of</w:t>
      </w:r>
      <w:r w:rsidR="00C45F3B">
        <w:rPr>
          <w:rFonts w:ascii="Times New Roman" w:hAnsi="Times New Roman" w:cs="Times New Roman"/>
          <w:sz w:val="24"/>
          <w:szCs w:val="24"/>
        </w:rPr>
        <w:t xml:space="preserve"> a moderate Islamic nation</w:t>
      </w:r>
      <w:r w:rsidRPr="001B084A">
        <w:rPr>
          <w:rFonts w:ascii="Times New Roman" w:hAnsi="Times New Roman" w:cs="Times New Roman"/>
          <w:sz w:val="24"/>
          <w:szCs w:val="24"/>
        </w:rPr>
        <w:t xml:space="preserve"> and deserves this reputation as it has</w:t>
      </w:r>
      <w:r w:rsidR="008E2D3F" w:rsidRPr="001B084A">
        <w:rPr>
          <w:rFonts w:ascii="Times New Roman" w:hAnsi="Times New Roman" w:cs="Times New Roman"/>
          <w:sz w:val="24"/>
          <w:szCs w:val="24"/>
        </w:rPr>
        <w:t>,</w:t>
      </w:r>
      <w:r w:rsidRPr="001B084A">
        <w:rPr>
          <w:rFonts w:ascii="Times New Roman" w:hAnsi="Times New Roman" w:cs="Times New Roman"/>
          <w:sz w:val="24"/>
          <w:szCs w:val="24"/>
        </w:rPr>
        <w:t xml:space="preserve"> </w:t>
      </w:r>
      <w:commentRangeStart w:id="47"/>
      <w:r w:rsidR="00C45F3B">
        <w:rPr>
          <w:rFonts w:ascii="Times New Roman" w:hAnsi="Times New Roman" w:cs="Times New Roman"/>
          <w:sz w:val="24"/>
          <w:szCs w:val="24"/>
        </w:rPr>
        <w:t>largely</w:t>
      </w:r>
      <w:r w:rsidRPr="001B084A">
        <w:rPr>
          <w:rFonts w:ascii="Times New Roman" w:hAnsi="Times New Roman" w:cs="Times New Roman"/>
          <w:sz w:val="24"/>
          <w:szCs w:val="24"/>
        </w:rPr>
        <w:t>, protected its mi</w:t>
      </w:r>
      <w:r w:rsidR="005F2F2E" w:rsidRPr="001B084A">
        <w:rPr>
          <w:rFonts w:ascii="Times New Roman" w:hAnsi="Times New Roman" w:cs="Times New Roman"/>
          <w:sz w:val="24"/>
          <w:szCs w:val="24"/>
        </w:rPr>
        <w:t>norities</w:t>
      </w:r>
      <w:commentRangeEnd w:id="47"/>
      <w:r w:rsidR="00D85C90">
        <w:rPr>
          <w:rStyle w:val="CommentReference"/>
        </w:rPr>
        <w:commentReference w:id="47"/>
      </w:r>
      <w:r w:rsidR="005F2F2E" w:rsidRPr="001B084A">
        <w:rPr>
          <w:rFonts w:ascii="Times New Roman" w:hAnsi="Times New Roman" w:cs="Times New Roman"/>
          <w:sz w:val="24"/>
          <w:szCs w:val="24"/>
        </w:rPr>
        <w:t xml:space="preserve">. While the majority of the population </w:t>
      </w:r>
      <w:r w:rsidR="00A85E1C">
        <w:rPr>
          <w:rFonts w:ascii="Times New Roman" w:hAnsi="Times New Roman" w:cs="Times New Roman"/>
          <w:sz w:val="24"/>
          <w:szCs w:val="24"/>
        </w:rPr>
        <w:t>is composed of</w:t>
      </w:r>
      <w:r w:rsidR="00A85E1C" w:rsidRPr="001B084A">
        <w:rPr>
          <w:rFonts w:ascii="Times New Roman" w:hAnsi="Times New Roman" w:cs="Times New Roman"/>
          <w:sz w:val="24"/>
          <w:szCs w:val="24"/>
        </w:rPr>
        <w:t xml:space="preserve"> </w:t>
      </w:r>
      <w:r w:rsidRPr="001B084A">
        <w:rPr>
          <w:rFonts w:ascii="Times New Roman" w:hAnsi="Times New Roman" w:cs="Times New Roman"/>
          <w:sz w:val="24"/>
          <w:szCs w:val="24"/>
        </w:rPr>
        <w:t>Malays</w:t>
      </w:r>
      <w:r w:rsidR="005F2F2E" w:rsidRPr="001B084A">
        <w:rPr>
          <w:rFonts w:ascii="Times New Roman" w:hAnsi="Times New Roman" w:cs="Times New Roman"/>
          <w:sz w:val="24"/>
          <w:szCs w:val="24"/>
        </w:rPr>
        <w:t xml:space="preserve"> (who are Muslims)</w:t>
      </w:r>
      <w:r w:rsidRPr="001B084A">
        <w:rPr>
          <w:rFonts w:ascii="Times New Roman" w:hAnsi="Times New Roman" w:cs="Times New Roman"/>
          <w:sz w:val="24"/>
          <w:szCs w:val="24"/>
        </w:rPr>
        <w:t xml:space="preserve">, 40% of the population </w:t>
      </w:r>
      <w:r w:rsidR="00C45F3B">
        <w:rPr>
          <w:rFonts w:ascii="Times New Roman" w:hAnsi="Times New Roman" w:cs="Times New Roman"/>
          <w:sz w:val="24"/>
          <w:szCs w:val="24"/>
        </w:rPr>
        <w:t>comprise</w:t>
      </w:r>
      <w:r w:rsidR="00437C07">
        <w:rPr>
          <w:rFonts w:ascii="Times New Roman" w:hAnsi="Times New Roman" w:cs="Times New Roman"/>
          <w:sz w:val="24"/>
          <w:szCs w:val="24"/>
        </w:rPr>
        <w:t>s</w:t>
      </w:r>
      <w:r w:rsidRPr="001B084A">
        <w:rPr>
          <w:rFonts w:ascii="Times New Roman" w:hAnsi="Times New Roman" w:cs="Times New Roman"/>
          <w:sz w:val="24"/>
          <w:szCs w:val="24"/>
        </w:rPr>
        <w:t xml:space="preserve"> Chinese and Indian communities. The Chinese community is economically dominant while the Indian community is comparatively much poorer. The</w:t>
      </w:r>
      <w:ins w:id="48" w:author="Rev 1" w:date="2020-03-06T19:03:00Z">
        <w:r w:rsidR="00326715">
          <w:rPr>
            <w:rFonts w:ascii="Times New Roman" w:hAnsi="Times New Roman" w:cs="Times New Roman"/>
            <w:sz w:val="24"/>
            <w:szCs w:val="24"/>
          </w:rPr>
          <w:t xml:space="preserve"> </w:t>
        </w:r>
      </w:ins>
      <w:ins w:id="49" w:author="Reviewer" w:date="2020-02-28T12:15:00Z">
        <w:r w:rsidR="008805C1">
          <w:rPr>
            <w:rFonts w:ascii="Times New Roman" w:hAnsi="Times New Roman" w:cs="Times New Roman"/>
            <w:sz w:val="24"/>
            <w:szCs w:val="24"/>
          </w:rPr>
          <w:t>people</w:t>
        </w:r>
      </w:ins>
      <w:r w:rsidRPr="001B084A">
        <w:rPr>
          <w:rFonts w:ascii="Times New Roman" w:hAnsi="Times New Roman" w:cs="Times New Roman"/>
          <w:sz w:val="24"/>
          <w:szCs w:val="24"/>
        </w:rPr>
        <w:t xml:space="preserve"> </w:t>
      </w:r>
      <w:r w:rsidR="00157FBE" w:rsidRPr="001B084A">
        <w:rPr>
          <w:rFonts w:ascii="Times New Roman" w:hAnsi="Times New Roman" w:cs="Times New Roman"/>
          <w:sz w:val="24"/>
          <w:szCs w:val="24"/>
        </w:rPr>
        <w:t>are mostly</w:t>
      </w:r>
      <w:r w:rsidR="00EC2331" w:rsidRPr="001B084A">
        <w:rPr>
          <w:rFonts w:ascii="Times New Roman" w:hAnsi="Times New Roman" w:cs="Times New Roman"/>
          <w:sz w:val="24"/>
          <w:szCs w:val="24"/>
        </w:rPr>
        <w:t xml:space="preserve"> Buddhists, Hindus</w:t>
      </w:r>
      <w:r w:rsidR="00A85E1C">
        <w:rPr>
          <w:rFonts w:ascii="Times New Roman" w:hAnsi="Times New Roman" w:cs="Times New Roman"/>
          <w:sz w:val="24"/>
          <w:szCs w:val="24"/>
        </w:rPr>
        <w:t>,</w:t>
      </w:r>
      <w:r w:rsidR="00EC2331" w:rsidRPr="001B084A">
        <w:rPr>
          <w:rFonts w:ascii="Times New Roman" w:hAnsi="Times New Roman" w:cs="Times New Roman"/>
          <w:sz w:val="24"/>
          <w:szCs w:val="24"/>
        </w:rPr>
        <w:t xml:space="preserve"> or followers of Confucius. Malaysia is proud of its </w:t>
      </w:r>
      <w:r w:rsidR="00C45F3B">
        <w:rPr>
          <w:rFonts w:ascii="Times New Roman" w:hAnsi="Times New Roman" w:cs="Times New Roman"/>
          <w:sz w:val="24"/>
          <w:szCs w:val="24"/>
        </w:rPr>
        <w:t>status</w:t>
      </w:r>
      <w:r w:rsidR="00C45F3B" w:rsidRPr="001B084A">
        <w:rPr>
          <w:rFonts w:ascii="Times New Roman" w:hAnsi="Times New Roman" w:cs="Times New Roman"/>
          <w:sz w:val="24"/>
          <w:szCs w:val="24"/>
        </w:rPr>
        <w:t xml:space="preserve"> </w:t>
      </w:r>
      <w:r w:rsidR="00EC2331" w:rsidRPr="001B084A">
        <w:rPr>
          <w:rFonts w:ascii="Times New Roman" w:hAnsi="Times New Roman" w:cs="Times New Roman"/>
          <w:sz w:val="24"/>
          <w:szCs w:val="24"/>
        </w:rPr>
        <w:t xml:space="preserve">as a modern </w:t>
      </w:r>
      <w:r w:rsidR="00EC2331" w:rsidRPr="001B084A">
        <w:rPr>
          <w:rFonts w:ascii="Times New Roman" w:hAnsi="Times New Roman" w:cs="Times New Roman"/>
          <w:sz w:val="24"/>
          <w:szCs w:val="24"/>
        </w:rPr>
        <w:lastRenderedPageBreak/>
        <w:t>Muslim country, where</w:t>
      </w:r>
      <w:r w:rsidR="00954784">
        <w:rPr>
          <w:rFonts w:ascii="Times New Roman" w:hAnsi="Times New Roman" w:cs="Times New Roman"/>
          <w:sz w:val="24"/>
          <w:szCs w:val="24"/>
        </w:rPr>
        <w:t>,</w:t>
      </w:r>
      <w:r w:rsidR="00EC2331" w:rsidRPr="001B084A">
        <w:rPr>
          <w:rFonts w:ascii="Times New Roman" w:hAnsi="Times New Roman" w:cs="Times New Roman"/>
          <w:sz w:val="24"/>
          <w:szCs w:val="24"/>
        </w:rPr>
        <w:t xml:space="preserve"> while the dominance of Islam is non-negotiable, </w:t>
      </w:r>
      <w:r w:rsidR="00C45F3B">
        <w:rPr>
          <w:rFonts w:ascii="Times New Roman" w:hAnsi="Times New Roman" w:cs="Times New Roman"/>
          <w:sz w:val="24"/>
          <w:szCs w:val="24"/>
        </w:rPr>
        <w:t>it</w:t>
      </w:r>
      <w:r w:rsidR="00EC2331" w:rsidRPr="001B084A">
        <w:rPr>
          <w:rFonts w:ascii="Times New Roman" w:hAnsi="Times New Roman" w:cs="Times New Roman"/>
          <w:sz w:val="24"/>
          <w:szCs w:val="24"/>
        </w:rPr>
        <w:t xml:space="preserve"> has </w:t>
      </w:r>
      <w:r w:rsidR="00157FBE" w:rsidRPr="001B084A">
        <w:rPr>
          <w:rFonts w:ascii="Times New Roman" w:hAnsi="Times New Roman" w:cs="Times New Roman"/>
          <w:sz w:val="24"/>
          <w:szCs w:val="24"/>
        </w:rPr>
        <w:t xml:space="preserve">made great strides </w:t>
      </w:r>
      <w:r w:rsidR="00C45F3B">
        <w:rPr>
          <w:rFonts w:ascii="Times New Roman" w:hAnsi="Times New Roman" w:cs="Times New Roman"/>
          <w:sz w:val="24"/>
          <w:szCs w:val="24"/>
        </w:rPr>
        <w:t>in inclusivity on the road to development.</w:t>
      </w:r>
      <w:r w:rsidR="00EC2331" w:rsidRPr="001B084A">
        <w:rPr>
          <w:rFonts w:ascii="Times New Roman" w:hAnsi="Times New Roman" w:cs="Times New Roman"/>
          <w:sz w:val="24"/>
          <w:szCs w:val="24"/>
        </w:rPr>
        <w:t xml:space="preserve"> </w:t>
      </w:r>
    </w:p>
    <w:p w14:paraId="693589D6" w14:textId="2B422964" w:rsidR="00EC2331" w:rsidRDefault="00EC2331">
      <w:pPr>
        <w:rPr>
          <w:rFonts w:ascii="Times New Roman" w:hAnsi="Times New Roman" w:cs="Times New Roman"/>
          <w:sz w:val="24"/>
          <w:szCs w:val="24"/>
        </w:rPr>
      </w:pPr>
      <w:r w:rsidRPr="001B084A">
        <w:rPr>
          <w:rFonts w:ascii="Times New Roman" w:hAnsi="Times New Roman" w:cs="Times New Roman"/>
          <w:sz w:val="24"/>
          <w:szCs w:val="24"/>
        </w:rPr>
        <w:t xml:space="preserve">The Malaysian state of Kelantan has been ruled by an Islamic </w:t>
      </w:r>
      <w:r w:rsidR="00C45F3B">
        <w:rPr>
          <w:rFonts w:ascii="Times New Roman" w:hAnsi="Times New Roman" w:cs="Times New Roman"/>
          <w:sz w:val="24"/>
          <w:szCs w:val="24"/>
        </w:rPr>
        <w:t>p</w:t>
      </w:r>
      <w:r w:rsidRPr="001B084A">
        <w:rPr>
          <w:rFonts w:ascii="Times New Roman" w:hAnsi="Times New Roman" w:cs="Times New Roman"/>
          <w:sz w:val="24"/>
          <w:szCs w:val="24"/>
        </w:rPr>
        <w:t>arty</w:t>
      </w:r>
      <w:r w:rsidR="00867779">
        <w:rPr>
          <w:rFonts w:ascii="Times New Roman" w:hAnsi="Times New Roman" w:cs="Times New Roman"/>
          <w:sz w:val="24"/>
          <w:szCs w:val="24"/>
        </w:rPr>
        <w:t>,</w:t>
      </w:r>
      <w:r w:rsidRPr="001B084A">
        <w:rPr>
          <w:rFonts w:ascii="Times New Roman" w:hAnsi="Times New Roman" w:cs="Times New Roman"/>
          <w:sz w:val="24"/>
          <w:szCs w:val="24"/>
        </w:rPr>
        <w:t xml:space="preserve"> the Parti Islam se Malaysia (PAS)</w:t>
      </w:r>
      <w:r w:rsidR="00B07159">
        <w:rPr>
          <w:rFonts w:ascii="Times New Roman" w:hAnsi="Times New Roman" w:cs="Times New Roman"/>
          <w:sz w:val="24"/>
          <w:szCs w:val="24"/>
        </w:rPr>
        <w:t>,</w:t>
      </w:r>
      <w:r w:rsidRPr="001B084A">
        <w:rPr>
          <w:rFonts w:ascii="Times New Roman" w:hAnsi="Times New Roman" w:cs="Times New Roman"/>
          <w:sz w:val="24"/>
          <w:szCs w:val="24"/>
        </w:rPr>
        <w:t xml:space="preserve"> since 1999. This party</w:t>
      </w:r>
      <w:r w:rsidR="00335162">
        <w:rPr>
          <w:rFonts w:ascii="Times New Roman" w:hAnsi="Times New Roman" w:cs="Times New Roman"/>
          <w:sz w:val="24"/>
          <w:szCs w:val="24"/>
        </w:rPr>
        <w:t>,</w:t>
      </w:r>
      <w:r w:rsidRPr="001B084A">
        <w:rPr>
          <w:rFonts w:ascii="Times New Roman" w:hAnsi="Times New Roman" w:cs="Times New Roman"/>
          <w:sz w:val="24"/>
          <w:szCs w:val="24"/>
        </w:rPr>
        <w:t xml:space="preserve"> which believes that Malaysia should be ruled by Sharia law, recently proposed the implementation of </w:t>
      </w:r>
      <w:r w:rsidRPr="008805C1">
        <w:rPr>
          <w:rFonts w:ascii="Times New Roman" w:hAnsi="Times New Roman" w:cs="Times New Roman"/>
          <w:i/>
          <w:iCs/>
          <w:sz w:val="24"/>
          <w:szCs w:val="24"/>
        </w:rPr>
        <w:t>Hudud</w:t>
      </w:r>
      <w:r w:rsidRPr="001B084A">
        <w:rPr>
          <w:rFonts w:ascii="Times New Roman" w:hAnsi="Times New Roman" w:cs="Times New Roman"/>
          <w:sz w:val="24"/>
          <w:szCs w:val="24"/>
        </w:rPr>
        <w:t xml:space="preserve"> laws in th</w:t>
      </w:r>
      <w:r w:rsidR="00C45F3B">
        <w:rPr>
          <w:rFonts w:ascii="Times New Roman" w:hAnsi="Times New Roman" w:cs="Times New Roman"/>
          <w:sz w:val="24"/>
          <w:szCs w:val="24"/>
        </w:rPr>
        <w:t>e</w:t>
      </w:r>
      <w:r w:rsidRPr="001B084A">
        <w:rPr>
          <w:rFonts w:ascii="Times New Roman" w:hAnsi="Times New Roman" w:cs="Times New Roman"/>
          <w:sz w:val="24"/>
          <w:szCs w:val="24"/>
        </w:rPr>
        <w:t xml:space="preserve"> state. </w:t>
      </w:r>
      <w:r w:rsidR="00C45F3B">
        <w:rPr>
          <w:rFonts w:ascii="Times New Roman" w:hAnsi="Times New Roman" w:cs="Times New Roman"/>
          <w:sz w:val="24"/>
          <w:szCs w:val="24"/>
        </w:rPr>
        <w:t>T</w:t>
      </w:r>
      <w:r w:rsidRPr="001B084A">
        <w:rPr>
          <w:rFonts w:ascii="Times New Roman" w:hAnsi="Times New Roman" w:cs="Times New Roman"/>
          <w:sz w:val="24"/>
          <w:szCs w:val="24"/>
        </w:rPr>
        <w:t xml:space="preserve">he present constitutional arrangements </w:t>
      </w:r>
      <w:r w:rsidR="00C45F3B">
        <w:rPr>
          <w:rFonts w:ascii="Times New Roman" w:hAnsi="Times New Roman" w:cs="Times New Roman"/>
          <w:sz w:val="24"/>
          <w:szCs w:val="24"/>
        </w:rPr>
        <w:t>do not</w:t>
      </w:r>
      <w:r w:rsidR="00C45F3B" w:rsidRPr="001B084A">
        <w:rPr>
          <w:rFonts w:ascii="Times New Roman" w:hAnsi="Times New Roman" w:cs="Times New Roman"/>
          <w:sz w:val="24"/>
          <w:szCs w:val="24"/>
        </w:rPr>
        <w:t xml:space="preserve"> </w:t>
      </w:r>
      <w:r w:rsidRPr="001B084A">
        <w:rPr>
          <w:rFonts w:ascii="Times New Roman" w:hAnsi="Times New Roman" w:cs="Times New Roman"/>
          <w:sz w:val="24"/>
          <w:szCs w:val="24"/>
        </w:rPr>
        <w:t>allow such implementation in a single state</w:t>
      </w:r>
      <w:r w:rsidR="00C45F3B">
        <w:rPr>
          <w:rFonts w:ascii="Times New Roman" w:hAnsi="Times New Roman" w:cs="Times New Roman"/>
          <w:sz w:val="24"/>
          <w:szCs w:val="24"/>
        </w:rPr>
        <w:t>,</w:t>
      </w:r>
      <w:r w:rsidRPr="001B084A">
        <w:rPr>
          <w:rFonts w:ascii="Times New Roman" w:hAnsi="Times New Roman" w:cs="Times New Roman"/>
          <w:sz w:val="24"/>
          <w:szCs w:val="24"/>
        </w:rPr>
        <w:t xml:space="preserve"> and the federal government has ruled </w:t>
      </w:r>
      <w:r w:rsidR="00C45F3B">
        <w:rPr>
          <w:rFonts w:ascii="Times New Roman" w:hAnsi="Times New Roman" w:cs="Times New Roman"/>
          <w:sz w:val="24"/>
          <w:szCs w:val="24"/>
        </w:rPr>
        <w:t xml:space="preserve">it </w:t>
      </w:r>
      <w:r w:rsidRPr="001B084A">
        <w:rPr>
          <w:rFonts w:ascii="Times New Roman" w:hAnsi="Times New Roman" w:cs="Times New Roman"/>
          <w:sz w:val="24"/>
          <w:szCs w:val="24"/>
        </w:rPr>
        <w:t>out. However</w:t>
      </w:r>
      <w:r w:rsidR="00B07159">
        <w:rPr>
          <w:rFonts w:ascii="Times New Roman" w:hAnsi="Times New Roman" w:cs="Times New Roman"/>
          <w:sz w:val="24"/>
          <w:szCs w:val="24"/>
        </w:rPr>
        <w:t>,</w:t>
      </w:r>
      <w:r w:rsidRPr="001B084A">
        <w:rPr>
          <w:rFonts w:ascii="Times New Roman" w:hAnsi="Times New Roman" w:cs="Times New Roman"/>
          <w:sz w:val="24"/>
          <w:szCs w:val="24"/>
        </w:rPr>
        <w:t xml:space="preserve"> the suggestion </w:t>
      </w:r>
      <w:r w:rsidR="00C45F3B">
        <w:rPr>
          <w:rFonts w:ascii="Times New Roman" w:hAnsi="Times New Roman" w:cs="Times New Roman"/>
          <w:sz w:val="24"/>
          <w:szCs w:val="24"/>
        </w:rPr>
        <w:t>stirred up</w:t>
      </w:r>
      <w:r w:rsidR="00C45F3B" w:rsidRPr="001B084A">
        <w:rPr>
          <w:rFonts w:ascii="Times New Roman" w:hAnsi="Times New Roman" w:cs="Times New Roman"/>
          <w:sz w:val="24"/>
          <w:szCs w:val="24"/>
        </w:rPr>
        <w:t xml:space="preserve"> </w:t>
      </w:r>
      <w:r w:rsidRPr="001B084A">
        <w:rPr>
          <w:rFonts w:ascii="Times New Roman" w:hAnsi="Times New Roman" w:cs="Times New Roman"/>
          <w:sz w:val="24"/>
          <w:szCs w:val="24"/>
        </w:rPr>
        <w:t xml:space="preserve">a controversy among the physician community in Malaysia. The </w:t>
      </w:r>
      <w:commentRangeStart w:id="50"/>
      <w:r w:rsidRPr="001B084A">
        <w:rPr>
          <w:rFonts w:ascii="Times New Roman" w:hAnsi="Times New Roman" w:cs="Times New Roman"/>
          <w:sz w:val="24"/>
          <w:szCs w:val="24"/>
        </w:rPr>
        <w:t xml:space="preserve">Malaysian Medical Association rejected a proposal </w:t>
      </w:r>
      <w:commentRangeEnd w:id="50"/>
      <w:r w:rsidR="00D85C90">
        <w:rPr>
          <w:rStyle w:val="CommentReference"/>
        </w:rPr>
        <w:commentReference w:id="50"/>
      </w:r>
      <w:r w:rsidRPr="001B084A">
        <w:rPr>
          <w:rFonts w:ascii="Times New Roman" w:hAnsi="Times New Roman" w:cs="Times New Roman"/>
          <w:sz w:val="24"/>
          <w:szCs w:val="24"/>
        </w:rPr>
        <w:t xml:space="preserve">by the </w:t>
      </w:r>
      <w:r w:rsidR="00B07159">
        <w:rPr>
          <w:rFonts w:ascii="Times New Roman" w:hAnsi="Times New Roman" w:cs="Times New Roman"/>
          <w:sz w:val="24"/>
          <w:szCs w:val="24"/>
        </w:rPr>
        <w:t>d</w:t>
      </w:r>
      <w:r w:rsidR="00B07159" w:rsidRPr="001B084A">
        <w:rPr>
          <w:rFonts w:ascii="Times New Roman" w:hAnsi="Times New Roman" w:cs="Times New Roman"/>
          <w:sz w:val="24"/>
          <w:szCs w:val="24"/>
        </w:rPr>
        <w:t xml:space="preserve">eputy </w:t>
      </w:r>
      <w:r w:rsidR="00B07159">
        <w:rPr>
          <w:rFonts w:ascii="Times New Roman" w:hAnsi="Times New Roman" w:cs="Times New Roman"/>
          <w:sz w:val="24"/>
          <w:szCs w:val="24"/>
        </w:rPr>
        <w:t>c</w:t>
      </w:r>
      <w:r w:rsidR="00B07159" w:rsidRPr="001B084A">
        <w:rPr>
          <w:rFonts w:ascii="Times New Roman" w:hAnsi="Times New Roman" w:cs="Times New Roman"/>
          <w:sz w:val="24"/>
          <w:szCs w:val="24"/>
        </w:rPr>
        <w:t xml:space="preserve">hief </w:t>
      </w:r>
      <w:r w:rsidR="00B07159">
        <w:rPr>
          <w:rFonts w:ascii="Times New Roman" w:hAnsi="Times New Roman" w:cs="Times New Roman"/>
          <w:sz w:val="24"/>
          <w:szCs w:val="24"/>
        </w:rPr>
        <w:t>m</w:t>
      </w:r>
      <w:r w:rsidR="00B07159" w:rsidRPr="001B084A">
        <w:rPr>
          <w:rFonts w:ascii="Times New Roman" w:hAnsi="Times New Roman" w:cs="Times New Roman"/>
          <w:sz w:val="24"/>
          <w:szCs w:val="24"/>
        </w:rPr>
        <w:t xml:space="preserve">inister </w:t>
      </w:r>
      <w:r w:rsidRPr="001B084A">
        <w:rPr>
          <w:rFonts w:ascii="Times New Roman" w:hAnsi="Times New Roman" w:cs="Times New Roman"/>
          <w:sz w:val="24"/>
          <w:szCs w:val="24"/>
        </w:rPr>
        <w:t xml:space="preserve">of the state to </w:t>
      </w:r>
      <w:r w:rsidR="00B07159" w:rsidRPr="001B084A">
        <w:rPr>
          <w:rFonts w:ascii="Times New Roman" w:hAnsi="Times New Roman" w:cs="Times New Roman"/>
          <w:sz w:val="24"/>
          <w:szCs w:val="24"/>
        </w:rPr>
        <w:t>utili</w:t>
      </w:r>
      <w:r w:rsidR="00B07159">
        <w:rPr>
          <w:rFonts w:ascii="Times New Roman" w:hAnsi="Times New Roman" w:cs="Times New Roman"/>
          <w:sz w:val="24"/>
          <w:szCs w:val="24"/>
        </w:rPr>
        <w:t>s</w:t>
      </w:r>
      <w:r w:rsidR="00B07159" w:rsidRPr="001B084A">
        <w:rPr>
          <w:rFonts w:ascii="Times New Roman" w:hAnsi="Times New Roman" w:cs="Times New Roman"/>
          <w:sz w:val="24"/>
          <w:szCs w:val="24"/>
        </w:rPr>
        <w:t xml:space="preserve">e </w:t>
      </w:r>
      <w:r w:rsidRPr="001B084A">
        <w:rPr>
          <w:rFonts w:ascii="Times New Roman" w:hAnsi="Times New Roman" w:cs="Times New Roman"/>
          <w:sz w:val="24"/>
          <w:szCs w:val="24"/>
        </w:rPr>
        <w:t>the services of qualified surgeons to carry ou</w:t>
      </w:r>
      <w:r w:rsidR="00DC2AA8">
        <w:rPr>
          <w:rFonts w:ascii="Times New Roman" w:hAnsi="Times New Roman" w:cs="Times New Roman"/>
          <w:sz w:val="24"/>
          <w:szCs w:val="24"/>
        </w:rPr>
        <w:t>t</w:t>
      </w:r>
      <w:r w:rsidRPr="001B084A">
        <w:rPr>
          <w:rFonts w:ascii="Times New Roman" w:hAnsi="Times New Roman" w:cs="Times New Roman"/>
          <w:sz w:val="24"/>
          <w:szCs w:val="24"/>
        </w:rPr>
        <w:t xml:space="preserve"> punitive limb amputations. On the other hand</w:t>
      </w:r>
      <w:r w:rsidR="00B07159">
        <w:rPr>
          <w:rFonts w:ascii="Times New Roman" w:hAnsi="Times New Roman" w:cs="Times New Roman"/>
          <w:sz w:val="24"/>
          <w:szCs w:val="24"/>
        </w:rPr>
        <w:t>,</w:t>
      </w:r>
      <w:r w:rsidRPr="001B084A">
        <w:rPr>
          <w:rFonts w:ascii="Times New Roman" w:hAnsi="Times New Roman" w:cs="Times New Roman"/>
          <w:sz w:val="24"/>
          <w:szCs w:val="24"/>
        </w:rPr>
        <w:t xml:space="preserve"> I-Medik</w:t>
      </w:r>
      <w:r w:rsidR="00AF6E8E">
        <w:rPr>
          <w:rFonts w:ascii="Times New Roman" w:hAnsi="Times New Roman" w:cs="Times New Roman"/>
          <w:sz w:val="24"/>
          <w:szCs w:val="24"/>
        </w:rPr>
        <w:t xml:space="preserve">, </w:t>
      </w:r>
      <w:r w:rsidR="00AF6E8E" w:rsidRPr="00AF6E8E">
        <w:rPr>
          <w:rFonts w:ascii="Times New Roman" w:hAnsi="Times New Roman" w:cs="Times New Roman"/>
          <w:sz w:val="24"/>
          <w:szCs w:val="24"/>
        </w:rPr>
        <w:t>a Muslim medical group,</w:t>
      </w:r>
      <w:r w:rsidRPr="001B084A">
        <w:rPr>
          <w:rFonts w:ascii="Times New Roman" w:hAnsi="Times New Roman" w:cs="Times New Roman"/>
          <w:sz w:val="24"/>
          <w:szCs w:val="24"/>
        </w:rPr>
        <w:t xml:space="preserve"> </w:t>
      </w:r>
      <w:r w:rsidR="00AF6E8E">
        <w:rPr>
          <w:rFonts w:ascii="Times New Roman" w:hAnsi="Times New Roman" w:cs="Times New Roman"/>
          <w:sz w:val="24"/>
          <w:szCs w:val="24"/>
        </w:rPr>
        <w:t>blamed</w:t>
      </w:r>
      <w:r w:rsidRPr="001B084A">
        <w:rPr>
          <w:rFonts w:ascii="Times New Roman" w:hAnsi="Times New Roman" w:cs="Times New Roman"/>
          <w:sz w:val="24"/>
          <w:szCs w:val="24"/>
        </w:rPr>
        <w:t xml:space="preserve"> the Malaysian Medical Association for being hasty in its reaction and not understanding the Islamic </w:t>
      </w:r>
      <w:r w:rsidR="00C45F3B">
        <w:rPr>
          <w:rFonts w:ascii="Times New Roman" w:hAnsi="Times New Roman" w:cs="Times New Roman"/>
          <w:sz w:val="24"/>
          <w:szCs w:val="24"/>
        </w:rPr>
        <w:t>p</w:t>
      </w:r>
      <w:r w:rsidRPr="001B084A">
        <w:rPr>
          <w:rFonts w:ascii="Times New Roman" w:hAnsi="Times New Roman" w:cs="Times New Roman"/>
          <w:sz w:val="24"/>
          <w:szCs w:val="24"/>
        </w:rPr>
        <w:t>enal code. (1)</w:t>
      </w:r>
    </w:p>
    <w:p w14:paraId="45F5C3D6" w14:textId="27781F00" w:rsidR="00EB3422" w:rsidRDefault="00EB3422" w:rsidP="00EC2331">
      <w:pPr>
        <w:rPr>
          <w:rFonts w:ascii="Times New Roman" w:hAnsi="Times New Roman" w:cs="Times New Roman"/>
          <w:sz w:val="24"/>
          <w:szCs w:val="24"/>
        </w:rPr>
      </w:pPr>
      <w:r w:rsidRPr="00AC7374">
        <w:rPr>
          <w:rFonts w:ascii="Times New Roman" w:hAnsi="Times New Roman" w:cs="Times New Roman"/>
          <w:sz w:val="24"/>
          <w:szCs w:val="24"/>
        </w:rPr>
        <w:t>The 14</w:t>
      </w:r>
      <w:r w:rsidRPr="00AC7374">
        <w:rPr>
          <w:rFonts w:ascii="Times New Roman" w:hAnsi="Times New Roman" w:cs="Times New Roman"/>
          <w:sz w:val="24"/>
          <w:szCs w:val="24"/>
          <w:vertAlign w:val="superscript"/>
        </w:rPr>
        <w:t>th</w:t>
      </w:r>
      <w:r w:rsidRPr="00AC7374">
        <w:rPr>
          <w:rFonts w:ascii="Times New Roman" w:hAnsi="Times New Roman" w:cs="Times New Roman"/>
          <w:sz w:val="24"/>
          <w:szCs w:val="24"/>
        </w:rPr>
        <w:t xml:space="preserve"> </w:t>
      </w:r>
      <w:r w:rsidR="00AF6E8E">
        <w:rPr>
          <w:rFonts w:ascii="Times New Roman" w:hAnsi="Times New Roman" w:cs="Times New Roman"/>
          <w:sz w:val="24"/>
          <w:szCs w:val="24"/>
        </w:rPr>
        <w:t>g</w:t>
      </w:r>
      <w:r w:rsidR="00AF6E8E" w:rsidRPr="00AC7374">
        <w:rPr>
          <w:rFonts w:ascii="Times New Roman" w:hAnsi="Times New Roman" w:cs="Times New Roman"/>
          <w:sz w:val="24"/>
          <w:szCs w:val="24"/>
        </w:rPr>
        <w:t xml:space="preserve">eneral </w:t>
      </w:r>
      <w:r w:rsidR="00AF6E8E">
        <w:rPr>
          <w:rFonts w:ascii="Times New Roman" w:hAnsi="Times New Roman" w:cs="Times New Roman"/>
          <w:sz w:val="24"/>
          <w:szCs w:val="24"/>
        </w:rPr>
        <w:t>e</w:t>
      </w:r>
      <w:r w:rsidR="00AF6E8E" w:rsidRPr="00AC7374">
        <w:rPr>
          <w:rFonts w:ascii="Times New Roman" w:hAnsi="Times New Roman" w:cs="Times New Roman"/>
          <w:sz w:val="24"/>
          <w:szCs w:val="24"/>
        </w:rPr>
        <w:t xml:space="preserve">lections </w:t>
      </w:r>
      <w:r w:rsidRPr="00AC7374">
        <w:rPr>
          <w:rFonts w:ascii="Times New Roman" w:hAnsi="Times New Roman" w:cs="Times New Roman"/>
          <w:sz w:val="24"/>
          <w:szCs w:val="24"/>
        </w:rPr>
        <w:t xml:space="preserve">in Malaysia in 2018 saw the PAS </w:t>
      </w:r>
      <w:r w:rsidR="00323A90">
        <w:rPr>
          <w:rFonts w:ascii="Times New Roman" w:hAnsi="Times New Roman" w:cs="Times New Roman"/>
          <w:sz w:val="24"/>
          <w:szCs w:val="24"/>
        </w:rPr>
        <w:t>retaining</w:t>
      </w:r>
      <w:r w:rsidRPr="00AC7374">
        <w:rPr>
          <w:rFonts w:ascii="Times New Roman" w:hAnsi="Times New Roman" w:cs="Times New Roman"/>
          <w:sz w:val="24"/>
          <w:szCs w:val="24"/>
        </w:rPr>
        <w:t xml:space="preserve"> power in the state of Kelantan while also capturing power in Terengganu, a state where they </w:t>
      </w:r>
      <w:r w:rsidR="00AF6E8E" w:rsidRPr="00AC7374">
        <w:rPr>
          <w:rFonts w:ascii="Times New Roman" w:hAnsi="Times New Roman" w:cs="Times New Roman"/>
          <w:sz w:val="24"/>
          <w:szCs w:val="24"/>
        </w:rPr>
        <w:t>ha</w:t>
      </w:r>
      <w:r w:rsidR="00323A90">
        <w:rPr>
          <w:rFonts w:ascii="Times New Roman" w:hAnsi="Times New Roman" w:cs="Times New Roman"/>
          <w:sz w:val="24"/>
          <w:szCs w:val="24"/>
        </w:rPr>
        <w:t>ve</w:t>
      </w:r>
      <w:r w:rsidR="00AF6E8E" w:rsidRPr="00AC7374">
        <w:rPr>
          <w:rFonts w:ascii="Times New Roman" w:hAnsi="Times New Roman" w:cs="Times New Roman"/>
          <w:sz w:val="24"/>
          <w:szCs w:val="24"/>
        </w:rPr>
        <w:t xml:space="preserve"> </w:t>
      </w:r>
      <w:r w:rsidRPr="00AC7374">
        <w:rPr>
          <w:rFonts w:ascii="Times New Roman" w:hAnsi="Times New Roman" w:cs="Times New Roman"/>
          <w:sz w:val="24"/>
          <w:szCs w:val="24"/>
        </w:rPr>
        <w:t xml:space="preserve">been in and out of power in the past two decades. This has led to </w:t>
      </w:r>
      <w:r w:rsidR="00323A90">
        <w:rPr>
          <w:rFonts w:ascii="Times New Roman" w:hAnsi="Times New Roman" w:cs="Times New Roman"/>
          <w:sz w:val="24"/>
          <w:szCs w:val="24"/>
        </w:rPr>
        <w:t xml:space="preserve">a lot of </w:t>
      </w:r>
      <w:r w:rsidRPr="00AC7374">
        <w:rPr>
          <w:rFonts w:ascii="Times New Roman" w:hAnsi="Times New Roman" w:cs="Times New Roman"/>
          <w:sz w:val="24"/>
          <w:szCs w:val="24"/>
        </w:rPr>
        <w:t xml:space="preserve">speculation that there will be fresh </w:t>
      </w:r>
      <w:r w:rsidR="00191FC7">
        <w:rPr>
          <w:rFonts w:ascii="Times New Roman" w:hAnsi="Times New Roman" w:cs="Times New Roman"/>
          <w:sz w:val="24"/>
          <w:szCs w:val="24"/>
        </w:rPr>
        <w:t>attempts to implement H</w:t>
      </w:r>
      <w:r w:rsidRPr="00AC7374">
        <w:rPr>
          <w:rFonts w:ascii="Times New Roman" w:hAnsi="Times New Roman" w:cs="Times New Roman"/>
          <w:sz w:val="24"/>
          <w:szCs w:val="24"/>
        </w:rPr>
        <w:t xml:space="preserve">udud laws in states ruled by the party. </w:t>
      </w:r>
      <w:r w:rsidR="00AF6E8E">
        <w:rPr>
          <w:rFonts w:ascii="Times New Roman" w:hAnsi="Times New Roman" w:cs="Times New Roman"/>
          <w:sz w:val="24"/>
          <w:szCs w:val="24"/>
        </w:rPr>
        <w:t>I</w:t>
      </w:r>
      <w:r w:rsidRPr="00AC7374">
        <w:rPr>
          <w:rFonts w:ascii="Times New Roman" w:hAnsi="Times New Roman" w:cs="Times New Roman"/>
          <w:sz w:val="24"/>
          <w:szCs w:val="24"/>
        </w:rPr>
        <w:t xml:space="preserve">n fact, the </w:t>
      </w:r>
      <w:r w:rsidR="00AF6E8E">
        <w:rPr>
          <w:rFonts w:ascii="Times New Roman" w:hAnsi="Times New Roman" w:cs="Times New Roman"/>
          <w:sz w:val="24"/>
          <w:szCs w:val="24"/>
        </w:rPr>
        <w:t>d</w:t>
      </w:r>
      <w:r w:rsidR="00AF6E8E" w:rsidRPr="00AC7374">
        <w:rPr>
          <w:rFonts w:ascii="Times New Roman" w:hAnsi="Times New Roman" w:cs="Times New Roman"/>
          <w:sz w:val="24"/>
          <w:szCs w:val="24"/>
        </w:rPr>
        <w:t xml:space="preserve">eputy </w:t>
      </w:r>
      <w:r w:rsidR="00AF6E8E">
        <w:rPr>
          <w:rFonts w:ascii="Times New Roman" w:hAnsi="Times New Roman" w:cs="Times New Roman"/>
          <w:sz w:val="24"/>
          <w:szCs w:val="24"/>
        </w:rPr>
        <w:t>c</w:t>
      </w:r>
      <w:r w:rsidR="00AF6E8E" w:rsidRPr="00AC7374">
        <w:rPr>
          <w:rFonts w:ascii="Times New Roman" w:hAnsi="Times New Roman" w:cs="Times New Roman"/>
          <w:sz w:val="24"/>
          <w:szCs w:val="24"/>
        </w:rPr>
        <w:t xml:space="preserve">hief </w:t>
      </w:r>
      <w:r w:rsidR="00AF6E8E">
        <w:rPr>
          <w:rFonts w:ascii="Times New Roman" w:hAnsi="Times New Roman" w:cs="Times New Roman"/>
          <w:sz w:val="24"/>
          <w:szCs w:val="24"/>
        </w:rPr>
        <w:t>m</w:t>
      </w:r>
      <w:r w:rsidR="00AF6E8E" w:rsidRPr="00AC7374">
        <w:rPr>
          <w:rFonts w:ascii="Times New Roman" w:hAnsi="Times New Roman" w:cs="Times New Roman"/>
          <w:sz w:val="24"/>
          <w:szCs w:val="24"/>
        </w:rPr>
        <w:t xml:space="preserve">inister </w:t>
      </w:r>
      <w:r w:rsidRPr="00AC7374">
        <w:rPr>
          <w:rFonts w:ascii="Times New Roman" w:hAnsi="Times New Roman" w:cs="Times New Roman"/>
          <w:sz w:val="24"/>
          <w:szCs w:val="24"/>
        </w:rPr>
        <w:t>of Kelantan has stated that RM 1 million (about USD 330,552) will be allocated to research</w:t>
      </w:r>
      <w:r w:rsidR="00DC2AA8">
        <w:rPr>
          <w:rFonts w:ascii="Times New Roman" w:hAnsi="Times New Roman" w:cs="Times New Roman"/>
          <w:sz w:val="24"/>
          <w:szCs w:val="24"/>
        </w:rPr>
        <w:t>ing</w:t>
      </w:r>
      <w:r w:rsidRPr="00AC7374">
        <w:rPr>
          <w:rFonts w:ascii="Times New Roman" w:hAnsi="Times New Roman" w:cs="Times New Roman"/>
          <w:sz w:val="24"/>
          <w:szCs w:val="24"/>
        </w:rPr>
        <w:t xml:space="preserve"> how the policy may be implemented.</w:t>
      </w:r>
      <w:r w:rsidR="00AF6E8E">
        <w:rPr>
          <w:rFonts w:ascii="Times New Roman" w:hAnsi="Times New Roman" w:cs="Times New Roman"/>
          <w:sz w:val="24"/>
          <w:szCs w:val="24"/>
        </w:rPr>
        <w:t xml:space="preserve"> </w:t>
      </w:r>
      <w:r w:rsidRPr="00AC7374">
        <w:rPr>
          <w:rFonts w:ascii="Times New Roman" w:hAnsi="Times New Roman" w:cs="Times New Roman"/>
          <w:sz w:val="24"/>
          <w:szCs w:val="24"/>
        </w:rPr>
        <w:t>(</w:t>
      </w:r>
      <w:r w:rsidR="00F874C5" w:rsidRPr="00AC7374">
        <w:rPr>
          <w:rFonts w:ascii="Times New Roman" w:hAnsi="Times New Roman" w:cs="Times New Roman"/>
          <w:sz w:val="24"/>
          <w:szCs w:val="24"/>
        </w:rPr>
        <w:t>2</w:t>
      </w:r>
      <w:r w:rsidRPr="00AC7374">
        <w:rPr>
          <w:rFonts w:ascii="Times New Roman" w:hAnsi="Times New Roman" w:cs="Times New Roman"/>
          <w:sz w:val="24"/>
          <w:szCs w:val="24"/>
        </w:rPr>
        <w:t>)</w:t>
      </w:r>
      <w:r>
        <w:rPr>
          <w:rFonts w:ascii="Times New Roman" w:hAnsi="Times New Roman" w:cs="Times New Roman"/>
          <w:sz w:val="24"/>
          <w:szCs w:val="24"/>
        </w:rPr>
        <w:t xml:space="preserve"> </w:t>
      </w:r>
    </w:p>
    <w:p w14:paraId="0066D491" w14:textId="52D1FC3F" w:rsidR="00AC7374" w:rsidRDefault="00323A90" w:rsidP="00EC2331">
      <w:pPr>
        <w:rPr>
          <w:rFonts w:ascii="Times New Roman" w:hAnsi="Times New Roman" w:cs="Times New Roman"/>
          <w:sz w:val="24"/>
          <w:szCs w:val="24"/>
        </w:rPr>
      </w:pPr>
      <w:r>
        <w:rPr>
          <w:rFonts w:ascii="Times New Roman" w:hAnsi="Times New Roman" w:cs="Times New Roman"/>
          <w:sz w:val="24"/>
          <w:szCs w:val="24"/>
        </w:rPr>
        <w:t>T</w:t>
      </w:r>
      <w:r w:rsidR="00AF6E8E" w:rsidRPr="00AF6E8E">
        <w:rPr>
          <w:rFonts w:ascii="Times New Roman" w:hAnsi="Times New Roman" w:cs="Times New Roman"/>
          <w:sz w:val="24"/>
          <w:szCs w:val="24"/>
        </w:rPr>
        <w:t>here has</w:t>
      </w:r>
      <w:r w:rsidR="00AC7374" w:rsidRPr="00AC7374">
        <w:rPr>
          <w:rFonts w:ascii="Times New Roman" w:hAnsi="Times New Roman" w:cs="Times New Roman"/>
          <w:sz w:val="24"/>
          <w:szCs w:val="24"/>
        </w:rPr>
        <w:t xml:space="preserve"> been</w:t>
      </w:r>
      <w:r w:rsidR="00AF6E8E">
        <w:rPr>
          <w:rFonts w:ascii="Times New Roman" w:hAnsi="Times New Roman" w:cs="Times New Roman"/>
          <w:sz w:val="24"/>
          <w:szCs w:val="24"/>
        </w:rPr>
        <w:t xml:space="preserve"> a</w:t>
      </w:r>
      <w:r w:rsidR="00AC7374" w:rsidRPr="00AC7374">
        <w:rPr>
          <w:rFonts w:ascii="Times New Roman" w:hAnsi="Times New Roman" w:cs="Times New Roman"/>
          <w:sz w:val="24"/>
          <w:szCs w:val="24"/>
        </w:rPr>
        <w:t xml:space="preserve"> </w:t>
      </w:r>
      <w:r>
        <w:rPr>
          <w:rFonts w:ascii="Times New Roman" w:hAnsi="Times New Roman" w:cs="Times New Roman"/>
          <w:sz w:val="24"/>
          <w:szCs w:val="24"/>
        </w:rPr>
        <w:t xml:space="preserve">recent </w:t>
      </w:r>
      <w:r w:rsidR="00AC7374" w:rsidRPr="00AC7374">
        <w:rPr>
          <w:rFonts w:ascii="Times New Roman" w:hAnsi="Times New Roman" w:cs="Times New Roman"/>
          <w:sz w:val="24"/>
          <w:szCs w:val="24"/>
        </w:rPr>
        <w:t xml:space="preserve">resurgence </w:t>
      </w:r>
      <w:r>
        <w:rPr>
          <w:rFonts w:ascii="Times New Roman" w:hAnsi="Times New Roman" w:cs="Times New Roman"/>
          <w:sz w:val="24"/>
          <w:szCs w:val="24"/>
        </w:rPr>
        <w:t>in</w:t>
      </w:r>
      <w:r w:rsidRPr="00AC7374">
        <w:rPr>
          <w:rFonts w:ascii="Times New Roman" w:hAnsi="Times New Roman" w:cs="Times New Roman"/>
          <w:sz w:val="24"/>
          <w:szCs w:val="24"/>
        </w:rPr>
        <w:t xml:space="preserve"> </w:t>
      </w:r>
      <w:r w:rsidR="00AC7374" w:rsidRPr="00AC7374">
        <w:rPr>
          <w:rFonts w:ascii="Times New Roman" w:hAnsi="Times New Roman" w:cs="Times New Roman"/>
          <w:sz w:val="24"/>
          <w:szCs w:val="24"/>
        </w:rPr>
        <w:t>conservative Islamic practices in the country</w:t>
      </w:r>
      <w:r w:rsidR="00AF6E8E">
        <w:rPr>
          <w:rFonts w:ascii="Times New Roman" w:hAnsi="Times New Roman" w:cs="Times New Roman"/>
          <w:sz w:val="24"/>
          <w:szCs w:val="24"/>
        </w:rPr>
        <w:t>,</w:t>
      </w:r>
      <w:r w:rsidR="00AC7374" w:rsidRPr="00AC7374">
        <w:rPr>
          <w:rFonts w:ascii="Times New Roman" w:hAnsi="Times New Roman" w:cs="Times New Roman"/>
          <w:sz w:val="24"/>
          <w:szCs w:val="24"/>
        </w:rPr>
        <w:t xml:space="preserve"> </w:t>
      </w:r>
      <w:r>
        <w:rPr>
          <w:rFonts w:ascii="Times New Roman" w:hAnsi="Times New Roman" w:cs="Times New Roman"/>
          <w:sz w:val="24"/>
          <w:szCs w:val="24"/>
        </w:rPr>
        <w:t>in response to</w:t>
      </w:r>
      <w:r w:rsidR="00AC7374" w:rsidRPr="00AC7374">
        <w:rPr>
          <w:rFonts w:ascii="Times New Roman" w:hAnsi="Times New Roman" w:cs="Times New Roman"/>
          <w:sz w:val="24"/>
          <w:szCs w:val="24"/>
        </w:rPr>
        <w:t xml:space="preserve"> </w:t>
      </w:r>
      <w:r>
        <w:rPr>
          <w:rFonts w:ascii="Times New Roman" w:hAnsi="Times New Roman" w:cs="Times New Roman"/>
          <w:sz w:val="24"/>
          <w:szCs w:val="24"/>
        </w:rPr>
        <w:t>the</w:t>
      </w:r>
      <w:r w:rsidRPr="00AC7374">
        <w:rPr>
          <w:rFonts w:ascii="Times New Roman" w:hAnsi="Times New Roman" w:cs="Times New Roman"/>
          <w:sz w:val="24"/>
          <w:szCs w:val="24"/>
        </w:rPr>
        <w:t xml:space="preserve"> </w:t>
      </w:r>
      <w:r w:rsidR="00AC7374" w:rsidRPr="00AC7374">
        <w:rPr>
          <w:rFonts w:ascii="Times New Roman" w:hAnsi="Times New Roman" w:cs="Times New Roman"/>
          <w:sz w:val="24"/>
          <w:szCs w:val="24"/>
        </w:rPr>
        <w:t>feeling that Muslims are being victimi</w:t>
      </w:r>
      <w:r w:rsidR="00A15A79">
        <w:rPr>
          <w:rFonts w:ascii="Times New Roman" w:hAnsi="Times New Roman" w:cs="Times New Roman"/>
          <w:sz w:val="24"/>
          <w:szCs w:val="24"/>
        </w:rPr>
        <w:t>s</w:t>
      </w:r>
      <w:r w:rsidR="00AC7374" w:rsidRPr="00AC7374">
        <w:rPr>
          <w:rFonts w:ascii="Times New Roman" w:hAnsi="Times New Roman" w:cs="Times New Roman"/>
          <w:sz w:val="24"/>
          <w:szCs w:val="24"/>
        </w:rPr>
        <w:t xml:space="preserve">ed all over the world. This has led </w:t>
      </w:r>
      <w:r>
        <w:rPr>
          <w:rFonts w:ascii="Times New Roman" w:hAnsi="Times New Roman" w:cs="Times New Roman"/>
          <w:sz w:val="24"/>
          <w:szCs w:val="24"/>
        </w:rPr>
        <w:t>many Muslim</w:t>
      </w:r>
      <w:r w:rsidR="00A15A79">
        <w:rPr>
          <w:rFonts w:ascii="Times New Roman" w:hAnsi="Times New Roman" w:cs="Times New Roman"/>
          <w:sz w:val="24"/>
          <w:szCs w:val="24"/>
        </w:rPr>
        <w:t>s</w:t>
      </w:r>
      <w:r>
        <w:rPr>
          <w:rFonts w:ascii="Times New Roman" w:hAnsi="Times New Roman" w:cs="Times New Roman"/>
          <w:sz w:val="24"/>
          <w:szCs w:val="24"/>
        </w:rPr>
        <w:t xml:space="preserve"> to shift to </w:t>
      </w:r>
      <w:r w:rsidR="00AC7374" w:rsidRPr="00AC7374">
        <w:rPr>
          <w:rFonts w:ascii="Times New Roman" w:hAnsi="Times New Roman" w:cs="Times New Roman"/>
          <w:sz w:val="24"/>
          <w:szCs w:val="24"/>
        </w:rPr>
        <w:t xml:space="preserve">a </w:t>
      </w:r>
      <w:r>
        <w:rPr>
          <w:rFonts w:ascii="Times New Roman" w:hAnsi="Times New Roman" w:cs="Times New Roman"/>
          <w:sz w:val="24"/>
          <w:szCs w:val="24"/>
        </w:rPr>
        <w:t xml:space="preserve">more traditional </w:t>
      </w:r>
      <w:r w:rsidR="00AC7374" w:rsidRPr="00AC7374">
        <w:rPr>
          <w:rFonts w:ascii="Times New Roman" w:hAnsi="Times New Roman" w:cs="Times New Roman"/>
          <w:sz w:val="24"/>
          <w:szCs w:val="24"/>
        </w:rPr>
        <w:t xml:space="preserve">form of Islam </w:t>
      </w:r>
      <w:r w:rsidR="00F80A2D">
        <w:rPr>
          <w:rFonts w:ascii="Times New Roman" w:hAnsi="Times New Roman" w:cs="Times New Roman"/>
          <w:sz w:val="24"/>
          <w:szCs w:val="24"/>
        </w:rPr>
        <w:t>based on</w:t>
      </w:r>
      <w:r w:rsidR="00AC7374" w:rsidRPr="00AC7374">
        <w:rPr>
          <w:rFonts w:ascii="Times New Roman" w:hAnsi="Times New Roman" w:cs="Times New Roman"/>
          <w:sz w:val="24"/>
          <w:szCs w:val="24"/>
        </w:rPr>
        <w:t xml:space="preserve"> hardline Wahhabi customs mainly</w:t>
      </w:r>
      <w:r w:rsidR="00F80A2D">
        <w:rPr>
          <w:rFonts w:ascii="Times New Roman" w:hAnsi="Times New Roman" w:cs="Times New Roman"/>
          <w:sz w:val="24"/>
          <w:szCs w:val="24"/>
        </w:rPr>
        <w:t xml:space="preserve"> </w:t>
      </w:r>
      <w:r w:rsidR="00F80A2D" w:rsidRPr="00F80A2D">
        <w:rPr>
          <w:rFonts w:ascii="Times New Roman" w:hAnsi="Times New Roman" w:cs="Times New Roman"/>
          <w:sz w:val="24"/>
          <w:szCs w:val="24"/>
        </w:rPr>
        <w:t>imported</w:t>
      </w:r>
      <w:r w:rsidR="00AC7374" w:rsidRPr="00AC7374">
        <w:rPr>
          <w:rFonts w:ascii="Times New Roman" w:hAnsi="Times New Roman" w:cs="Times New Roman"/>
          <w:sz w:val="24"/>
          <w:szCs w:val="24"/>
        </w:rPr>
        <w:t xml:space="preserve"> from Saudi Arabia (3)</w:t>
      </w:r>
      <w:ins w:id="51" w:author="Reviewer" w:date="2020-02-28T13:45:00Z">
        <w:r w:rsidR="00084368">
          <w:rPr>
            <w:rFonts w:ascii="Times New Roman" w:hAnsi="Times New Roman" w:cs="Times New Roman"/>
            <w:sz w:val="24"/>
            <w:szCs w:val="24"/>
          </w:rPr>
          <w:t>.</w:t>
        </w:r>
      </w:ins>
      <w:r w:rsidR="00AC7374" w:rsidRPr="00AC7374">
        <w:rPr>
          <w:rFonts w:ascii="Times New Roman" w:hAnsi="Times New Roman" w:cs="Times New Roman"/>
          <w:sz w:val="24"/>
          <w:szCs w:val="24"/>
        </w:rPr>
        <w:t xml:space="preserve"> It is in this context that the new push for Hudud punishments should </w:t>
      </w:r>
      <w:r w:rsidR="00AC7374" w:rsidRPr="008805C1">
        <w:rPr>
          <w:rFonts w:ascii="Times New Roman" w:hAnsi="Times New Roman" w:cs="Times New Roman"/>
          <w:sz w:val="24"/>
          <w:szCs w:val="24"/>
          <w:lang w:val="en-IN"/>
        </w:rPr>
        <w:t>be</w:t>
      </w:r>
      <w:r w:rsidR="00AC7374" w:rsidRPr="00AC7374">
        <w:rPr>
          <w:rFonts w:ascii="Times New Roman" w:hAnsi="Times New Roman" w:cs="Times New Roman"/>
          <w:sz w:val="24"/>
          <w:szCs w:val="24"/>
        </w:rPr>
        <w:t xml:space="preserve"> viewed.</w:t>
      </w:r>
    </w:p>
    <w:p w14:paraId="7C599A9F" w14:textId="423AF998" w:rsidR="00EC2331" w:rsidRPr="001B084A" w:rsidRDefault="00EC2331" w:rsidP="00EC2331">
      <w:pPr>
        <w:rPr>
          <w:rFonts w:ascii="Times New Roman" w:hAnsi="Times New Roman" w:cs="Times New Roman"/>
          <w:sz w:val="24"/>
          <w:szCs w:val="24"/>
        </w:rPr>
      </w:pPr>
      <w:r w:rsidRPr="001B084A">
        <w:rPr>
          <w:rFonts w:ascii="Times New Roman" w:hAnsi="Times New Roman" w:cs="Times New Roman"/>
          <w:sz w:val="24"/>
          <w:szCs w:val="24"/>
        </w:rPr>
        <w:t xml:space="preserve">Several </w:t>
      </w:r>
      <w:r w:rsidR="007E161B">
        <w:rPr>
          <w:rFonts w:ascii="Times New Roman" w:hAnsi="Times New Roman" w:cs="Times New Roman"/>
          <w:sz w:val="24"/>
          <w:szCs w:val="24"/>
        </w:rPr>
        <w:t>Islamic</w:t>
      </w:r>
      <w:r w:rsidR="007E161B" w:rsidRPr="001B084A">
        <w:rPr>
          <w:rFonts w:ascii="Times New Roman" w:hAnsi="Times New Roman" w:cs="Times New Roman"/>
          <w:sz w:val="24"/>
          <w:szCs w:val="24"/>
        </w:rPr>
        <w:t xml:space="preserve"> </w:t>
      </w:r>
      <w:r w:rsidR="007E161B">
        <w:rPr>
          <w:rFonts w:ascii="Times New Roman" w:hAnsi="Times New Roman" w:cs="Times New Roman"/>
          <w:sz w:val="24"/>
          <w:szCs w:val="24"/>
        </w:rPr>
        <w:t>s</w:t>
      </w:r>
      <w:r w:rsidR="007E161B" w:rsidRPr="001B084A">
        <w:rPr>
          <w:rFonts w:ascii="Times New Roman" w:hAnsi="Times New Roman" w:cs="Times New Roman"/>
          <w:sz w:val="24"/>
          <w:szCs w:val="24"/>
        </w:rPr>
        <w:t>t</w:t>
      </w:r>
      <w:r w:rsidR="007E161B">
        <w:rPr>
          <w:rFonts w:ascii="Times New Roman" w:hAnsi="Times New Roman" w:cs="Times New Roman"/>
          <w:sz w:val="24"/>
          <w:szCs w:val="24"/>
        </w:rPr>
        <w:t>a</w:t>
      </w:r>
      <w:r w:rsidR="007E161B" w:rsidRPr="001B084A">
        <w:rPr>
          <w:rFonts w:ascii="Times New Roman" w:hAnsi="Times New Roman" w:cs="Times New Roman"/>
          <w:sz w:val="24"/>
          <w:szCs w:val="24"/>
        </w:rPr>
        <w:t xml:space="preserve">tes </w:t>
      </w:r>
      <w:r w:rsidRPr="001B084A">
        <w:rPr>
          <w:rFonts w:ascii="Times New Roman" w:hAnsi="Times New Roman" w:cs="Times New Roman"/>
          <w:sz w:val="24"/>
          <w:szCs w:val="24"/>
        </w:rPr>
        <w:t>such as Sudan, Saudi Arabia</w:t>
      </w:r>
      <w:r w:rsidR="007E161B">
        <w:rPr>
          <w:rFonts w:ascii="Times New Roman" w:hAnsi="Times New Roman" w:cs="Times New Roman"/>
          <w:sz w:val="24"/>
          <w:szCs w:val="24"/>
        </w:rPr>
        <w:t>,</w:t>
      </w:r>
      <w:r w:rsidRPr="001B084A">
        <w:rPr>
          <w:rFonts w:ascii="Times New Roman" w:hAnsi="Times New Roman" w:cs="Times New Roman"/>
          <w:sz w:val="24"/>
          <w:szCs w:val="24"/>
        </w:rPr>
        <w:t xml:space="preserve"> and Iran practi</w:t>
      </w:r>
      <w:r w:rsidR="00323A90">
        <w:rPr>
          <w:rFonts w:ascii="Times New Roman" w:hAnsi="Times New Roman" w:cs="Times New Roman"/>
          <w:sz w:val="24"/>
          <w:szCs w:val="24"/>
        </w:rPr>
        <w:t>s</w:t>
      </w:r>
      <w:r w:rsidRPr="001B084A">
        <w:rPr>
          <w:rFonts w:ascii="Times New Roman" w:hAnsi="Times New Roman" w:cs="Times New Roman"/>
          <w:sz w:val="24"/>
          <w:szCs w:val="24"/>
        </w:rPr>
        <w:t xml:space="preserve">e Islamic penal justice, including amputations. </w:t>
      </w:r>
      <w:r w:rsidR="007E161B">
        <w:rPr>
          <w:rFonts w:ascii="Times New Roman" w:hAnsi="Times New Roman" w:cs="Times New Roman"/>
          <w:sz w:val="24"/>
          <w:szCs w:val="24"/>
        </w:rPr>
        <w:t>T</w:t>
      </w:r>
      <w:r w:rsidR="00335162" w:rsidRPr="00AC7374">
        <w:rPr>
          <w:rFonts w:ascii="Times New Roman" w:hAnsi="Times New Roman" w:cs="Times New Roman"/>
          <w:sz w:val="24"/>
          <w:szCs w:val="24"/>
        </w:rPr>
        <w:t xml:space="preserve">his study will mainly focus on Malaysia </w:t>
      </w:r>
      <w:r w:rsidR="00323A90">
        <w:rPr>
          <w:rFonts w:ascii="Times New Roman" w:hAnsi="Times New Roman" w:cs="Times New Roman"/>
          <w:sz w:val="24"/>
          <w:szCs w:val="24"/>
        </w:rPr>
        <w:t>while</w:t>
      </w:r>
      <w:r w:rsidR="00335162" w:rsidRPr="00AC7374">
        <w:rPr>
          <w:rFonts w:ascii="Times New Roman" w:hAnsi="Times New Roman" w:cs="Times New Roman"/>
          <w:sz w:val="24"/>
          <w:szCs w:val="24"/>
        </w:rPr>
        <w:t xml:space="preserve"> draw</w:t>
      </w:r>
      <w:r w:rsidR="00323A90">
        <w:rPr>
          <w:rFonts w:ascii="Times New Roman" w:hAnsi="Times New Roman" w:cs="Times New Roman"/>
          <w:sz w:val="24"/>
          <w:szCs w:val="24"/>
        </w:rPr>
        <w:t>ing</w:t>
      </w:r>
      <w:r w:rsidR="00335162" w:rsidRPr="00AC7374">
        <w:rPr>
          <w:rFonts w:ascii="Times New Roman" w:hAnsi="Times New Roman" w:cs="Times New Roman"/>
          <w:sz w:val="24"/>
          <w:szCs w:val="24"/>
        </w:rPr>
        <w:t xml:space="preserve"> upon practices in other Islamic countries.</w:t>
      </w:r>
      <w:r w:rsidR="00335162">
        <w:rPr>
          <w:rFonts w:ascii="Times New Roman" w:hAnsi="Times New Roman" w:cs="Times New Roman"/>
          <w:sz w:val="24"/>
          <w:szCs w:val="24"/>
        </w:rPr>
        <w:t xml:space="preserve"> </w:t>
      </w:r>
      <w:r w:rsidRPr="001B084A">
        <w:rPr>
          <w:rFonts w:ascii="Times New Roman" w:hAnsi="Times New Roman" w:cs="Times New Roman"/>
          <w:sz w:val="24"/>
          <w:szCs w:val="24"/>
        </w:rPr>
        <w:t xml:space="preserve">The question </w:t>
      </w:r>
      <w:r w:rsidR="00A15A79">
        <w:rPr>
          <w:rFonts w:ascii="Times New Roman" w:hAnsi="Times New Roman" w:cs="Times New Roman"/>
          <w:sz w:val="24"/>
          <w:szCs w:val="24"/>
        </w:rPr>
        <w:t>remains</w:t>
      </w:r>
      <w:r w:rsidR="00323A90">
        <w:rPr>
          <w:rFonts w:ascii="Times New Roman" w:hAnsi="Times New Roman" w:cs="Times New Roman"/>
          <w:sz w:val="24"/>
          <w:szCs w:val="24"/>
        </w:rPr>
        <w:t xml:space="preserve"> of</w:t>
      </w:r>
      <w:r w:rsidRPr="001B084A">
        <w:rPr>
          <w:rFonts w:ascii="Times New Roman" w:hAnsi="Times New Roman" w:cs="Times New Roman"/>
          <w:sz w:val="24"/>
          <w:szCs w:val="24"/>
        </w:rPr>
        <w:t xml:space="preserve"> how a modern medical practitioner </w:t>
      </w:r>
      <w:r w:rsidR="00323A90">
        <w:rPr>
          <w:rFonts w:ascii="Times New Roman" w:hAnsi="Times New Roman" w:cs="Times New Roman"/>
          <w:sz w:val="24"/>
          <w:szCs w:val="24"/>
        </w:rPr>
        <w:t xml:space="preserve">should </w:t>
      </w:r>
      <w:r w:rsidRPr="001B084A">
        <w:rPr>
          <w:rFonts w:ascii="Times New Roman" w:hAnsi="Times New Roman" w:cs="Times New Roman"/>
          <w:sz w:val="24"/>
          <w:szCs w:val="24"/>
        </w:rPr>
        <w:t xml:space="preserve">approach this ethical </w:t>
      </w:r>
      <w:r w:rsidR="00323A90">
        <w:rPr>
          <w:rFonts w:ascii="Times New Roman" w:hAnsi="Times New Roman" w:cs="Times New Roman"/>
          <w:sz w:val="24"/>
          <w:szCs w:val="24"/>
        </w:rPr>
        <w:t>issue</w:t>
      </w:r>
      <w:r w:rsidR="00A15A79">
        <w:rPr>
          <w:rFonts w:ascii="Times New Roman" w:hAnsi="Times New Roman" w:cs="Times New Roman"/>
          <w:sz w:val="24"/>
          <w:szCs w:val="24"/>
        </w:rPr>
        <w:t>.</w:t>
      </w:r>
      <w:r w:rsidRPr="001B084A">
        <w:rPr>
          <w:rFonts w:ascii="Times New Roman" w:hAnsi="Times New Roman" w:cs="Times New Roman"/>
          <w:sz w:val="24"/>
          <w:szCs w:val="24"/>
        </w:rPr>
        <w:t xml:space="preserve"> A hypothetical situation may be as follows:</w:t>
      </w:r>
    </w:p>
    <w:p w14:paraId="148DAF8D" w14:textId="12A72803" w:rsidR="00EC2331" w:rsidRPr="001B084A" w:rsidRDefault="00EC2331" w:rsidP="00EC2331">
      <w:pPr>
        <w:rPr>
          <w:rFonts w:ascii="Times New Roman" w:hAnsi="Times New Roman" w:cs="Times New Roman"/>
          <w:i/>
          <w:sz w:val="24"/>
          <w:szCs w:val="24"/>
        </w:rPr>
      </w:pPr>
      <w:r w:rsidRPr="001B084A">
        <w:rPr>
          <w:rFonts w:ascii="Times New Roman" w:hAnsi="Times New Roman" w:cs="Times New Roman"/>
          <w:i/>
          <w:sz w:val="24"/>
          <w:szCs w:val="24"/>
        </w:rPr>
        <w:t>Dr A, a specialist surgeon</w:t>
      </w:r>
      <w:r w:rsidR="007E161B">
        <w:rPr>
          <w:rFonts w:ascii="Times New Roman" w:hAnsi="Times New Roman" w:cs="Times New Roman"/>
          <w:i/>
          <w:sz w:val="24"/>
          <w:szCs w:val="24"/>
        </w:rPr>
        <w:t>,</w:t>
      </w:r>
      <w:r w:rsidRPr="001B084A">
        <w:rPr>
          <w:rFonts w:ascii="Times New Roman" w:hAnsi="Times New Roman" w:cs="Times New Roman"/>
          <w:i/>
          <w:sz w:val="24"/>
          <w:szCs w:val="24"/>
        </w:rPr>
        <w:t xml:space="preserve"> is assigned by the head of the </w:t>
      </w:r>
      <w:r w:rsidR="007E161B">
        <w:rPr>
          <w:rFonts w:ascii="Times New Roman" w:hAnsi="Times New Roman" w:cs="Times New Roman"/>
          <w:i/>
          <w:sz w:val="24"/>
          <w:szCs w:val="24"/>
        </w:rPr>
        <w:t>d</w:t>
      </w:r>
      <w:r w:rsidR="007E161B" w:rsidRPr="001B084A">
        <w:rPr>
          <w:rFonts w:ascii="Times New Roman" w:hAnsi="Times New Roman" w:cs="Times New Roman"/>
          <w:i/>
          <w:sz w:val="24"/>
          <w:szCs w:val="24"/>
        </w:rPr>
        <w:t xml:space="preserve">epartment </w:t>
      </w:r>
      <w:r w:rsidRPr="001B084A">
        <w:rPr>
          <w:rFonts w:ascii="Times New Roman" w:hAnsi="Times New Roman" w:cs="Times New Roman"/>
          <w:i/>
          <w:sz w:val="24"/>
          <w:szCs w:val="24"/>
        </w:rPr>
        <w:t xml:space="preserve">of </w:t>
      </w:r>
      <w:r w:rsidR="007E161B">
        <w:rPr>
          <w:rFonts w:ascii="Times New Roman" w:hAnsi="Times New Roman" w:cs="Times New Roman"/>
          <w:i/>
          <w:sz w:val="24"/>
          <w:szCs w:val="24"/>
        </w:rPr>
        <w:t>s</w:t>
      </w:r>
      <w:r w:rsidR="007E161B" w:rsidRPr="001B084A">
        <w:rPr>
          <w:rFonts w:ascii="Times New Roman" w:hAnsi="Times New Roman" w:cs="Times New Roman"/>
          <w:i/>
          <w:sz w:val="24"/>
          <w:szCs w:val="24"/>
        </w:rPr>
        <w:t xml:space="preserve">urgery </w:t>
      </w:r>
      <w:r w:rsidRPr="001B084A">
        <w:rPr>
          <w:rFonts w:ascii="Times New Roman" w:hAnsi="Times New Roman" w:cs="Times New Roman"/>
          <w:i/>
          <w:sz w:val="24"/>
          <w:szCs w:val="24"/>
        </w:rPr>
        <w:t xml:space="preserve">to perform </w:t>
      </w:r>
      <w:r w:rsidR="007E161B">
        <w:rPr>
          <w:rFonts w:ascii="Times New Roman" w:hAnsi="Times New Roman" w:cs="Times New Roman"/>
          <w:i/>
          <w:sz w:val="24"/>
          <w:szCs w:val="24"/>
        </w:rPr>
        <w:t xml:space="preserve">an </w:t>
      </w:r>
      <w:r w:rsidRPr="001B084A">
        <w:rPr>
          <w:rFonts w:ascii="Times New Roman" w:hAnsi="Times New Roman" w:cs="Times New Roman"/>
          <w:i/>
          <w:sz w:val="24"/>
          <w:szCs w:val="24"/>
        </w:rPr>
        <w:t xml:space="preserve">amputation of the right hand at the wrist for a prisoner who has been convicted for theft and </w:t>
      </w:r>
      <w:r w:rsidR="00A15A79">
        <w:rPr>
          <w:rFonts w:ascii="Times New Roman" w:hAnsi="Times New Roman" w:cs="Times New Roman"/>
          <w:i/>
          <w:sz w:val="24"/>
          <w:szCs w:val="24"/>
        </w:rPr>
        <w:t xml:space="preserve">has </w:t>
      </w:r>
      <w:r w:rsidRPr="001B084A">
        <w:rPr>
          <w:rFonts w:ascii="Times New Roman" w:hAnsi="Times New Roman" w:cs="Times New Roman"/>
          <w:i/>
          <w:sz w:val="24"/>
          <w:szCs w:val="24"/>
        </w:rPr>
        <w:t>been sentenced to amputation by Islamic law. Should he comply with the request? What are the ethical aspects that would govern this assignment?</w:t>
      </w:r>
    </w:p>
    <w:p w14:paraId="1A946335" w14:textId="489EEE5E" w:rsidR="00D86552" w:rsidRPr="001B084A" w:rsidRDefault="00D86552" w:rsidP="00EC2331">
      <w:pPr>
        <w:rPr>
          <w:rFonts w:ascii="Times New Roman" w:hAnsi="Times New Roman" w:cs="Times New Roman"/>
          <w:b/>
          <w:sz w:val="24"/>
          <w:szCs w:val="24"/>
        </w:rPr>
      </w:pPr>
      <w:r w:rsidRPr="001B084A">
        <w:rPr>
          <w:rFonts w:ascii="Times New Roman" w:hAnsi="Times New Roman" w:cs="Times New Roman"/>
          <w:b/>
          <w:sz w:val="24"/>
          <w:szCs w:val="24"/>
        </w:rPr>
        <w:t xml:space="preserve">Analogous </w:t>
      </w:r>
      <w:r w:rsidR="00191FC7" w:rsidRPr="001B084A">
        <w:rPr>
          <w:rFonts w:ascii="Times New Roman" w:hAnsi="Times New Roman" w:cs="Times New Roman"/>
          <w:b/>
          <w:sz w:val="24"/>
          <w:szCs w:val="24"/>
        </w:rPr>
        <w:t>s</w:t>
      </w:r>
      <w:r w:rsidRPr="001B084A">
        <w:rPr>
          <w:rFonts w:ascii="Times New Roman" w:hAnsi="Times New Roman" w:cs="Times New Roman"/>
          <w:b/>
          <w:sz w:val="24"/>
          <w:szCs w:val="24"/>
        </w:rPr>
        <w:t xml:space="preserve">ituations </w:t>
      </w:r>
    </w:p>
    <w:p w14:paraId="49F54DFA" w14:textId="5D8FA732" w:rsidR="00D941C7" w:rsidRPr="00C416CA" w:rsidRDefault="00EC2331" w:rsidP="00EC2331">
      <w:pPr>
        <w:rPr>
          <w:rFonts w:ascii="Times New Roman" w:hAnsi="Times New Roman" w:cs="Times New Roman"/>
          <w:color w:val="FF0000"/>
          <w:sz w:val="24"/>
          <w:szCs w:val="24"/>
        </w:rPr>
      </w:pPr>
      <w:r w:rsidRPr="001B084A">
        <w:rPr>
          <w:rFonts w:ascii="Times New Roman" w:hAnsi="Times New Roman" w:cs="Times New Roman"/>
          <w:sz w:val="24"/>
          <w:szCs w:val="24"/>
        </w:rPr>
        <w:t>It is entirely possible that</w:t>
      </w:r>
      <w:r w:rsidR="00157FBE" w:rsidRPr="001B084A">
        <w:rPr>
          <w:rFonts w:ascii="Times New Roman" w:hAnsi="Times New Roman" w:cs="Times New Roman"/>
          <w:sz w:val="24"/>
          <w:szCs w:val="24"/>
        </w:rPr>
        <w:t xml:space="preserve"> for </w:t>
      </w:r>
      <w:r w:rsidRPr="001B084A">
        <w:rPr>
          <w:rFonts w:ascii="Times New Roman" w:hAnsi="Times New Roman" w:cs="Times New Roman"/>
          <w:sz w:val="24"/>
          <w:szCs w:val="24"/>
        </w:rPr>
        <w:t xml:space="preserve">a </w:t>
      </w:r>
      <w:commentRangeStart w:id="52"/>
      <w:r w:rsidRPr="001B084A">
        <w:rPr>
          <w:rFonts w:ascii="Times New Roman" w:hAnsi="Times New Roman" w:cs="Times New Roman"/>
          <w:sz w:val="24"/>
          <w:szCs w:val="24"/>
        </w:rPr>
        <w:t xml:space="preserve">Western audience </w:t>
      </w:r>
      <w:r w:rsidR="007E161B">
        <w:rPr>
          <w:rFonts w:ascii="Times New Roman" w:hAnsi="Times New Roman" w:cs="Times New Roman"/>
          <w:sz w:val="24"/>
          <w:szCs w:val="24"/>
        </w:rPr>
        <w:t>raised</w:t>
      </w:r>
      <w:r w:rsidRPr="001B084A">
        <w:rPr>
          <w:rFonts w:ascii="Times New Roman" w:hAnsi="Times New Roman" w:cs="Times New Roman"/>
          <w:sz w:val="24"/>
          <w:szCs w:val="24"/>
        </w:rPr>
        <w:t xml:space="preserve"> in modern </w:t>
      </w:r>
      <w:commentRangeStart w:id="53"/>
      <w:r w:rsidRPr="001B084A">
        <w:rPr>
          <w:rFonts w:ascii="Times New Roman" w:hAnsi="Times New Roman" w:cs="Times New Roman"/>
          <w:sz w:val="24"/>
          <w:szCs w:val="24"/>
        </w:rPr>
        <w:t xml:space="preserve">Western </w:t>
      </w:r>
      <w:commentRangeEnd w:id="53"/>
      <w:r w:rsidR="00A15A79">
        <w:rPr>
          <w:rFonts w:ascii="Times New Roman" w:hAnsi="Times New Roman" w:cs="Times New Roman"/>
          <w:sz w:val="24"/>
          <w:szCs w:val="24"/>
        </w:rPr>
        <w:t>(</w:t>
      </w:r>
      <w:r w:rsidR="00C24F03">
        <w:rPr>
          <w:rStyle w:val="CommentReference"/>
        </w:rPr>
        <w:commentReference w:id="53"/>
      </w:r>
      <w:r w:rsidRPr="001B084A">
        <w:rPr>
          <w:rFonts w:ascii="Times New Roman" w:hAnsi="Times New Roman" w:cs="Times New Roman"/>
          <w:sz w:val="24"/>
          <w:szCs w:val="24"/>
        </w:rPr>
        <w:t>and specifically Christian</w:t>
      </w:r>
      <w:r w:rsidR="00A15A79">
        <w:rPr>
          <w:rFonts w:ascii="Times New Roman" w:hAnsi="Times New Roman" w:cs="Times New Roman"/>
          <w:sz w:val="24"/>
          <w:szCs w:val="24"/>
        </w:rPr>
        <w:t>)</w:t>
      </w:r>
      <w:r w:rsidRPr="001B084A">
        <w:rPr>
          <w:rFonts w:ascii="Times New Roman" w:hAnsi="Times New Roman" w:cs="Times New Roman"/>
          <w:sz w:val="24"/>
          <w:szCs w:val="24"/>
        </w:rPr>
        <w:t xml:space="preserve"> tradition</w:t>
      </w:r>
      <w:r w:rsidR="007E161B">
        <w:rPr>
          <w:rFonts w:ascii="Times New Roman" w:hAnsi="Times New Roman" w:cs="Times New Roman"/>
          <w:sz w:val="24"/>
          <w:szCs w:val="24"/>
        </w:rPr>
        <w:t>s</w:t>
      </w:r>
      <w:r w:rsidR="00A15A79">
        <w:rPr>
          <w:rFonts w:ascii="Times New Roman" w:hAnsi="Times New Roman" w:cs="Times New Roman"/>
          <w:sz w:val="24"/>
          <w:szCs w:val="24"/>
        </w:rPr>
        <w:t>,</w:t>
      </w:r>
      <w:r w:rsidRPr="001B084A">
        <w:rPr>
          <w:rFonts w:ascii="Times New Roman" w:hAnsi="Times New Roman" w:cs="Times New Roman"/>
          <w:sz w:val="24"/>
          <w:szCs w:val="24"/>
        </w:rPr>
        <w:t xml:space="preserve"> this may be considered remote from their interests or needs</w:t>
      </w:r>
      <w:commentRangeEnd w:id="52"/>
      <w:r w:rsidR="007E161B">
        <w:rPr>
          <w:rStyle w:val="CommentReference"/>
        </w:rPr>
        <w:commentReference w:id="52"/>
      </w:r>
      <w:r w:rsidRPr="001B084A">
        <w:rPr>
          <w:rFonts w:ascii="Times New Roman" w:hAnsi="Times New Roman" w:cs="Times New Roman"/>
          <w:sz w:val="24"/>
          <w:szCs w:val="24"/>
        </w:rPr>
        <w:t xml:space="preserve">. One can be fairly sure that the above dilemma is unlikely to be faced by any </w:t>
      </w:r>
      <w:r w:rsidR="00925CB3" w:rsidRPr="001B084A">
        <w:rPr>
          <w:rFonts w:ascii="Times New Roman" w:hAnsi="Times New Roman" w:cs="Times New Roman"/>
          <w:sz w:val="24"/>
          <w:szCs w:val="24"/>
        </w:rPr>
        <w:t xml:space="preserve">Western </w:t>
      </w:r>
      <w:r w:rsidR="00E77E22" w:rsidRPr="001B084A">
        <w:rPr>
          <w:rFonts w:ascii="Times New Roman" w:hAnsi="Times New Roman" w:cs="Times New Roman"/>
          <w:sz w:val="24"/>
          <w:szCs w:val="24"/>
        </w:rPr>
        <w:t xml:space="preserve">or Indian </w:t>
      </w:r>
      <w:r w:rsidRPr="001B084A">
        <w:rPr>
          <w:rFonts w:ascii="Times New Roman" w:hAnsi="Times New Roman" w:cs="Times New Roman"/>
          <w:sz w:val="24"/>
          <w:szCs w:val="24"/>
        </w:rPr>
        <w:t>surgeon in the foreseeable future. However</w:t>
      </w:r>
      <w:r w:rsidR="007E161B">
        <w:rPr>
          <w:rFonts w:ascii="Times New Roman" w:hAnsi="Times New Roman" w:cs="Times New Roman"/>
          <w:sz w:val="24"/>
          <w:szCs w:val="24"/>
        </w:rPr>
        <w:t>,</w:t>
      </w:r>
      <w:r w:rsidRPr="001B084A">
        <w:rPr>
          <w:rFonts w:ascii="Times New Roman" w:hAnsi="Times New Roman" w:cs="Times New Roman"/>
          <w:sz w:val="24"/>
          <w:szCs w:val="24"/>
        </w:rPr>
        <w:t xml:space="preserve"> there are circumstances </w:t>
      </w:r>
      <w:r w:rsidR="007E161B">
        <w:rPr>
          <w:rFonts w:ascii="Times New Roman" w:hAnsi="Times New Roman" w:cs="Times New Roman"/>
          <w:sz w:val="24"/>
          <w:szCs w:val="24"/>
        </w:rPr>
        <w:t>in which</w:t>
      </w:r>
      <w:r w:rsidR="007E161B" w:rsidRPr="001B084A">
        <w:rPr>
          <w:rFonts w:ascii="Times New Roman" w:hAnsi="Times New Roman" w:cs="Times New Roman"/>
          <w:sz w:val="24"/>
          <w:szCs w:val="24"/>
        </w:rPr>
        <w:t xml:space="preserve"> </w:t>
      </w:r>
      <w:r w:rsidR="00E77E22" w:rsidRPr="001B084A">
        <w:rPr>
          <w:rFonts w:ascii="Times New Roman" w:hAnsi="Times New Roman" w:cs="Times New Roman"/>
          <w:sz w:val="24"/>
          <w:szCs w:val="24"/>
        </w:rPr>
        <w:t>a</w:t>
      </w:r>
      <w:r w:rsidRPr="001B084A">
        <w:rPr>
          <w:rFonts w:ascii="Times New Roman" w:hAnsi="Times New Roman" w:cs="Times New Roman"/>
          <w:sz w:val="24"/>
          <w:szCs w:val="24"/>
        </w:rPr>
        <w:t xml:space="preserve"> </w:t>
      </w:r>
      <w:r w:rsidR="00C24F03">
        <w:rPr>
          <w:rFonts w:ascii="Times New Roman" w:hAnsi="Times New Roman" w:cs="Times New Roman"/>
          <w:sz w:val="24"/>
          <w:szCs w:val="24"/>
        </w:rPr>
        <w:t xml:space="preserve">surgeon may face a </w:t>
      </w:r>
      <w:r w:rsidR="00E77E22" w:rsidRPr="001B084A">
        <w:rPr>
          <w:rFonts w:ascii="Times New Roman" w:hAnsi="Times New Roman" w:cs="Times New Roman"/>
          <w:sz w:val="24"/>
          <w:szCs w:val="24"/>
        </w:rPr>
        <w:t>similar type of</w:t>
      </w:r>
      <w:r w:rsidRPr="001B084A">
        <w:rPr>
          <w:rFonts w:ascii="Times New Roman" w:hAnsi="Times New Roman" w:cs="Times New Roman"/>
          <w:sz w:val="24"/>
          <w:szCs w:val="24"/>
        </w:rPr>
        <w:t xml:space="preserve"> dilemma even in Western</w:t>
      </w:r>
      <w:r w:rsidR="00C24F03">
        <w:rPr>
          <w:rFonts w:ascii="Times New Roman" w:hAnsi="Times New Roman" w:cs="Times New Roman"/>
          <w:sz w:val="24"/>
          <w:szCs w:val="24"/>
        </w:rPr>
        <w:t>-</w:t>
      </w:r>
      <w:r w:rsidR="00E77E22" w:rsidRPr="001B084A">
        <w:rPr>
          <w:rFonts w:ascii="Times New Roman" w:hAnsi="Times New Roman" w:cs="Times New Roman"/>
          <w:sz w:val="24"/>
          <w:szCs w:val="24"/>
        </w:rPr>
        <w:t>style</w:t>
      </w:r>
      <w:r w:rsidRPr="001B084A">
        <w:rPr>
          <w:rFonts w:ascii="Times New Roman" w:hAnsi="Times New Roman" w:cs="Times New Roman"/>
          <w:sz w:val="24"/>
          <w:szCs w:val="24"/>
        </w:rPr>
        <w:t xml:space="preserve"> democracies. In the fairly recent past</w:t>
      </w:r>
      <w:commentRangeStart w:id="54"/>
      <w:r w:rsidRPr="001B084A">
        <w:rPr>
          <w:rFonts w:ascii="Times New Roman" w:hAnsi="Times New Roman" w:cs="Times New Roman"/>
          <w:sz w:val="24"/>
          <w:szCs w:val="24"/>
        </w:rPr>
        <w:t xml:space="preserve">, a Scottish surgeon, </w:t>
      </w:r>
      <w:r w:rsidRPr="001B084A">
        <w:rPr>
          <w:rFonts w:ascii="Times New Roman" w:hAnsi="Times New Roman" w:cs="Times New Roman"/>
          <w:sz w:val="24"/>
          <w:szCs w:val="24"/>
        </w:rPr>
        <w:lastRenderedPageBreak/>
        <w:t>Robert Smith</w:t>
      </w:r>
      <w:r w:rsidR="00C24F03">
        <w:rPr>
          <w:rFonts w:ascii="Times New Roman" w:hAnsi="Times New Roman" w:cs="Times New Roman"/>
          <w:sz w:val="24"/>
          <w:szCs w:val="24"/>
        </w:rPr>
        <w:t>,</w:t>
      </w:r>
      <w:r w:rsidRPr="001B084A">
        <w:rPr>
          <w:rFonts w:ascii="Times New Roman" w:hAnsi="Times New Roman" w:cs="Times New Roman"/>
          <w:sz w:val="24"/>
          <w:szCs w:val="24"/>
        </w:rPr>
        <w:t xml:space="preserve"> was </w:t>
      </w:r>
      <w:r w:rsidR="00C24F03">
        <w:rPr>
          <w:rFonts w:ascii="Times New Roman" w:hAnsi="Times New Roman" w:cs="Times New Roman"/>
          <w:sz w:val="24"/>
          <w:szCs w:val="24"/>
        </w:rPr>
        <w:t>requested</w:t>
      </w:r>
      <w:r w:rsidR="00C24F03" w:rsidRPr="001B084A">
        <w:rPr>
          <w:rFonts w:ascii="Times New Roman" w:hAnsi="Times New Roman" w:cs="Times New Roman"/>
          <w:sz w:val="24"/>
          <w:szCs w:val="24"/>
        </w:rPr>
        <w:t xml:space="preserve"> </w:t>
      </w:r>
      <w:r w:rsidRPr="001B084A">
        <w:rPr>
          <w:rFonts w:ascii="Times New Roman" w:hAnsi="Times New Roman" w:cs="Times New Roman"/>
          <w:sz w:val="24"/>
          <w:szCs w:val="24"/>
        </w:rPr>
        <w:t xml:space="preserve">by a patient to amputate his healthy leg. </w:t>
      </w:r>
      <w:commentRangeEnd w:id="54"/>
      <w:r w:rsidR="00D85C90">
        <w:rPr>
          <w:rStyle w:val="CommentReference"/>
        </w:rPr>
        <w:commentReference w:id="54"/>
      </w:r>
      <w:r w:rsidRPr="001B084A">
        <w:rPr>
          <w:rFonts w:ascii="Times New Roman" w:hAnsi="Times New Roman" w:cs="Times New Roman"/>
          <w:sz w:val="24"/>
          <w:szCs w:val="24"/>
        </w:rPr>
        <w:t xml:space="preserve">This is a </w:t>
      </w:r>
      <w:r w:rsidR="00D941C7" w:rsidRPr="001B084A">
        <w:rPr>
          <w:rFonts w:ascii="Times New Roman" w:hAnsi="Times New Roman" w:cs="Times New Roman"/>
          <w:sz w:val="24"/>
          <w:szCs w:val="24"/>
        </w:rPr>
        <w:t>k</w:t>
      </w:r>
      <w:r w:rsidRPr="001B084A">
        <w:rPr>
          <w:rFonts w:ascii="Times New Roman" w:hAnsi="Times New Roman" w:cs="Times New Roman"/>
          <w:sz w:val="24"/>
          <w:szCs w:val="24"/>
        </w:rPr>
        <w:t>nown psychiatric condition</w:t>
      </w:r>
      <w:r w:rsidR="00335162">
        <w:rPr>
          <w:rFonts w:ascii="Times New Roman" w:hAnsi="Times New Roman" w:cs="Times New Roman"/>
          <w:sz w:val="24"/>
          <w:szCs w:val="24"/>
        </w:rPr>
        <w:t>,</w:t>
      </w:r>
      <w:r w:rsidRPr="001B084A">
        <w:rPr>
          <w:rFonts w:ascii="Times New Roman" w:hAnsi="Times New Roman" w:cs="Times New Roman"/>
          <w:sz w:val="24"/>
          <w:szCs w:val="24"/>
        </w:rPr>
        <w:t xml:space="preserve"> </w:t>
      </w:r>
      <w:r w:rsidR="00C24F03">
        <w:rPr>
          <w:rFonts w:ascii="Times New Roman" w:hAnsi="Times New Roman" w:cs="Times New Roman"/>
          <w:sz w:val="24"/>
          <w:szCs w:val="24"/>
        </w:rPr>
        <w:t xml:space="preserve">first </w:t>
      </w:r>
      <w:r w:rsidRPr="001B084A">
        <w:rPr>
          <w:rFonts w:ascii="Times New Roman" w:hAnsi="Times New Roman" w:cs="Times New Roman"/>
          <w:sz w:val="24"/>
          <w:szCs w:val="24"/>
        </w:rPr>
        <w:t>described in 1977</w:t>
      </w:r>
      <w:r w:rsidR="007E161B">
        <w:rPr>
          <w:rFonts w:ascii="Times New Roman" w:hAnsi="Times New Roman" w:cs="Times New Roman"/>
          <w:sz w:val="24"/>
          <w:szCs w:val="24"/>
        </w:rPr>
        <w:t>,</w:t>
      </w:r>
      <w:r w:rsidRPr="001B084A">
        <w:rPr>
          <w:rFonts w:ascii="Times New Roman" w:hAnsi="Times New Roman" w:cs="Times New Roman"/>
          <w:sz w:val="24"/>
          <w:szCs w:val="24"/>
        </w:rPr>
        <w:t xml:space="preserve"> </w:t>
      </w:r>
      <w:r w:rsidR="00D941C7" w:rsidRPr="001B084A">
        <w:rPr>
          <w:rFonts w:ascii="Times New Roman" w:hAnsi="Times New Roman" w:cs="Times New Roman"/>
          <w:sz w:val="24"/>
          <w:szCs w:val="24"/>
        </w:rPr>
        <w:t>which involves</w:t>
      </w:r>
      <w:r w:rsidRPr="001B084A">
        <w:rPr>
          <w:rFonts w:ascii="Times New Roman" w:hAnsi="Times New Roman" w:cs="Times New Roman"/>
          <w:sz w:val="24"/>
          <w:szCs w:val="24"/>
        </w:rPr>
        <w:t xml:space="preserve"> two related but distinct conditions; acrotomophilia, an attraction towards amputees</w:t>
      </w:r>
      <w:r w:rsidR="00C24F03">
        <w:rPr>
          <w:rFonts w:ascii="Times New Roman" w:hAnsi="Times New Roman" w:cs="Times New Roman"/>
          <w:sz w:val="24"/>
          <w:szCs w:val="24"/>
        </w:rPr>
        <w:t>,</w:t>
      </w:r>
      <w:r w:rsidRPr="001B084A">
        <w:rPr>
          <w:rFonts w:ascii="Times New Roman" w:hAnsi="Times New Roman" w:cs="Times New Roman"/>
          <w:sz w:val="24"/>
          <w:szCs w:val="24"/>
        </w:rPr>
        <w:t xml:space="preserve"> and apotemophilia</w:t>
      </w:r>
      <w:r w:rsidR="00D941C7" w:rsidRPr="001B084A">
        <w:rPr>
          <w:rFonts w:ascii="Times New Roman" w:hAnsi="Times New Roman" w:cs="Times New Roman"/>
          <w:sz w:val="24"/>
          <w:szCs w:val="24"/>
        </w:rPr>
        <w:t>,</w:t>
      </w:r>
      <w:r w:rsidRPr="001B084A">
        <w:rPr>
          <w:rFonts w:ascii="Times New Roman" w:hAnsi="Times New Roman" w:cs="Times New Roman"/>
          <w:sz w:val="24"/>
          <w:szCs w:val="24"/>
        </w:rPr>
        <w:t xml:space="preserve"> a sexual attraction to</w:t>
      </w:r>
      <w:r w:rsidR="00D941C7" w:rsidRPr="001B084A">
        <w:rPr>
          <w:rFonts w:ascii="Times New Roman" w:hAnsi="Times New Roman" w:cs="Times New Roman"/>
          <w:sz w:val="24"/>
          <w:szCs w:val="24"/>
        </w:rPr>
        <w:t xml:space="preserve"> becoming an</w:t>
      </w:r>
      <w:r w:rsidRPr="001B084A">
        <w:rPr>
          <w:rFonts w:ascii="Times New Roman" w:hAnsi="Times New Roman" w:cs="Times New Roman"/>
          <w:sz w:val="24"/>
          <w:szCs w:val="24"/>
        </w:rPr>
        <w:t xml:space="preserve"> amputee</w:t>
      </w:r>
      <w:r w:rsidR="00D941C7" w:rsidRPr="001B084A">
        <w:rPr>
          <w:rFonts w:ascii="Times New Roman" w:hAnsi="Times New Roman" w:cs="Times New Roman"/>
          <w:sz w:val="24"/>
          <w:szCs w:val="24"/>
        </w:rPr>
        <w:t>.</w:t>
      </w:r>
      <w:r w:rsidR="005D3438" w:rsidRPr="001B084A">
        <w:rPr>
          <w:rFonts w:ascii="Times New Roman" w:hAnsi="Times New Roman" w:cs="Times New Roman"/>
          <w:sz w:val="24"/>
          <w:szCs w:val="24"/>
        </w:rPr>
        <w:t xml:space="preserve"> </w:t>
      </w:r>
      <w:r w:rsidR="006D1D4A">
        <w:rPr>
          <w:rFonts w:ascii="Times New Roman" w:hAnsi="Times New Roman" w:cs="Times New Roman"/>
          <w:sz w:val="24"/>
          <w:szCs w:val="24"/>
        </w:rPr>
        <w:t>P</w:t>
      </w:r>
      <w:r w:rsidR="00D941C7" w:rsidRPr="001B084A">
        <w:rPr>
          <w:rFonts w:ascii="Times New Roman" w:hAnsi="Times New Roman" w:cs="Times New Roman"/>
          <w:sz w:val="24"/>
          <w:szCs w:val="24"/>
        </w:rPr>
        <w:t>eople with this condition are not rare</w:t>
      </w:r>
      <w:r w:rsidR="006D1D4A">
        <w:rPr>
          <w:rFonts w:ascii="Times New Roman" w:hAnsi="Times New Roman" w:cs="Times New Roman"/>
          <w:sz w:val="24"/>
          <w:szCs w:val="24"/>
        </w:rPr>
        <w:t>;</w:t>
      </w:r>
      <w:r w:rsidR="00D941C7" w:rsidRPr="001B084A">
        <w:rPr>
          <w:rFonts w:ascii="Times New Roman" w:hAnsi="Times New Roman" w:cs="Times New Roman"/>
          <w:sz w:val="24"/>
          <w:szCs w:val="24"/>
        </w:rPr>
        <w:t xml:space="preserve"> Johnston and Elliot</w:t>
      </w:r>
      <w:r w:rsidR="00C24F03">
        <w:rPr>
          <w:rFonts w:ascii="Times New Roman" w:hAnsi="Times New Roman" w:cs="Times New Roman"/>
          <w:sz w:val="24"/>
          <w:szCs w:val="24"/>
        </w:rPr>
        <w:t xml:space="preserve"> (</w:t>
      </w:r>
      <w:r w:rsidR="00D941C7" w:rsidRPr="001B084A">
        <w:rPr>
          <w:rFonts w:ascii="Times New Roman" w:hAnsi="Times New Roman" w:cs="Times New Roman"/>
          <w:sz w:val="24"/>
          <w:szCs w:val="24"/>
        </w:rPr>
        <w:t>2002</w:t>
      </w:r>
      <w:r w:rsidR="00C24F03">
        <w:rPr>
          <w:rFonts w:ascii="Times New Roman" w:hAnsi="Times New Roman" w:cs="Times New Roman"/>
          <w:sz w:val="24"/>
          <w:szCs w:val="24"/>
        </w:rPr>
        <w:t>)</w:t>
      </w:r>
      <w:r w:rsidR="00D941C7" w:rsidRPr="001B084A">
        <w:rPr>
          <w:rFonts w:ascii="Times New Roman" w:hAnsi="Times New Roman" w:cs="Times New Roman"/>
          <w:sz w:val="24"/>
          <w:szCs w:val="24"/>
        </w:rPr>
        <w:t xml:space="preserve"> </w:t>
      </w:r>
      <w:r w:rsidR="00C24F03">
        <w:rPr>
          <w:rFonts w:ascii="Times New Roman" w:hAnsi="Times New Roman" w:cs="Times New Roman"/>
          <w:sz w:val="24"/>
          <w:szCs w:val="24"/>
        </w:rPr>
        <w:t>reported that</w:t>
      </w:r>
      <w:r w:rsidR="00C24F03" w:rsidRPr="001B084A">
        <w:rPr>
          <w:rFonts w:ascii="Times New Roman" w:hAnsi="Times New Roman" w:cs="Times New Roman"/>
          <w:sz w:val="24"/>
          <w:szCs w:val="24"/>
        </w:rPr>
        <w:t xml:space="preserve"> </w:t>
      </w:r>
      <w:r w:rsidR="00D941C7" w:rsidRPr="001B084A">
        <w:rPr>
          <w:rFonts w:ascii="Times New Roman" w:hAnsi="Times New Roman" w:cs="Times New Roman"/>
          <w:sz w:val="24"/>
          <w:szCs w:val="24"/>
        </w:rPr>
        <w:t>a Yahoo chat group for</w:t>
      </w:r>
      <w:r w:rsidR="009D48E3">
        <w:rPr>
          <w:rFonts w:ascii="Times New Roman" w:hAnsi="Times New Roman" w:cs="Times New Roman"/>
          <w:sz w:val="24"/>
          <w:szCs w:val="24"/>
        </w:rPr>
        <w:t xml:space="preserve"> people </w:t>
      </w:r>
      <w:r w:rsidR="009D48E3" w:rsidRPr="00346C8A">
        <w:rPr>
          <w:rFonts w:ascii="Times New Roman" w:hAnsi="Times New Roman" w:cs="Times New Roman"/>
          <w:sz w:val="24"/>
          <w:szCs w:val="24"/>
        </w:rPr>
        <w:t>who wanted</w:t>
      </w:r>
      <w:r w:rsidR="00D941C7" w:rsidRPr="00346C8A">
        <w:rPr>
          <w:rFonts w:ascii="Times New Roman" w:hAnsi="Times New Roman" w:cs="Times New Roman"/>
          <w:sz w:val="24"/>
          <w:szCs w:val="24"/>
        </w:rPr>
        <w:t xml:space="preserve"> </w:t>
      </w:r>
      <w:r w:rsidR="00C24F03">
        <w:rPr>
          <w:rFonts w:ascii="Times New Roman" w:hAnsi="Times New Roman" w:cs="Times New Roman"/>
          <w:sz w:val="24"/>
          <w:szCs w:val="24"/>
        </w:rPr>
        <w:t xml:space="preserve">to </w:t>
      </w:r>
      <w:r w:rsidR="00A15A79">
        <w:rPr>
          <w:rFonts w:ascii="Times New Roman" w:hAnsi="Times New Roman" w:cs="Times New Roman"/>
          <w:sz w:val="24"/>
          <w:szCs w:val="24"/>
        </w:rPr>
        <w:t>have their limbs a</w:t>
      </w:r>
      <w:ins w:id="55" w:author="TCC" w:date="2020-03-12T17:45:00Z">
        <w:r w:rsidR="00D85C90">
          <w:rPr>
            <w:rFonts w:ascii="Times New Roman" w:hAnsi="Times New Roman" w:cs="Times New Roman"/>
            <w:sz w:val="24"/>
            <w:szCs w:val="24"/>
          </w:rPr>
          <w:t>m</w:t>
        </w:r>
      </w:ins>
      <w:r w:rsidR="00A15A79">
        <w:rPr>
          <w:rFonts w:ascii="Times New Roman" w:hAnsi="Times New Roman" w:cs="Times New Roman"/>
          <w:sz w:val="24"/>
          <w:szCs w:val="24"/>
        </w:rPr>
        <w:t>putated</w:t>
      </w:r>
      <w:r w:rsidR="00D941C7" w:rsidRPr="00346C8A">
        <w:rPr>
          <w:rFonts w:ascii="Times New Roman" w:hAnsi="Times New Roman" w:cs="Times New Roman"/>
          <w:sz w:val="24"/>
          <w:szCs w:val="24"/>
        </w:rPr>
        <w:t xml:space="preserve"> had 2</w:t>
      </w:r>
      <w:r w:rsidR="00C24F03">
        <w:rPr>
          <w:rFonts w:ascii="Times New Roman" w:hAnsi="Times New Roman" w:cs="Times New Roman"/>
          <w:sz w:val="24"/>
          <w:szCs w:val="24"/>
        </w:rPr>
        <w:t>,</w:t>
      </w:r>
      <w:r w:rsidR="00D941C7" w:rsidRPr="00346C8A">
        <w:rPr>
          <w:rFonts w:ascii="Times New Roman" w:hAnsi="Times New Roman" w:cs="Times New Roman"/>
          <w:sz w:val="24"/>
          <w:szCs w:val="24"/>
        </w:rPr>
        <w:t>100 members</w:t>
      </w:r>
      <w:ins w:id="56" w:author="Reviewer" w:date="2020-02-28T13:46:00Z">
        <w:r w:rsidR="00084368">
          <w:rPr>
            <w:rFonts w:ascii="Times New Roman" w:hAnsi="Times New Roman" w:cs="Times New Roman"/>
            <w:sz w:val="24"/>
            <w:szCs w:val="24"/>
          </w:rPr>
          <w:t xml:space="preserve"> </w:t>
        </w:r>
      </w:ins>
      <w:del w:id="57" w:author="Reviewer" w:date="2020-02-28T13:46:00Z">
        <w:r w:rsidR="00D941C7" w:rsidRPr="00346C8A" w:rsidDel="00084368">
          <w:rPr>
            <w:rFonts w:ascii="Times New Roman" w:hAnsi="Times New Roman" w:cs="Times New Roman"/>
            <w:sz w:val="24"/>
            <w:szCs w:val="24"/>
          </w:rPr>
          <w:delText>.</w:delText>
        </w:r>
        <w:r w:rsidR="00D941C7" w:rsidRPr="001B084A" w:rsidDel="00084368">
          <w:rPr>
            <w:rFonts w:ascii="Times New Roman" w:hAnsi="Times New Roman" w:cs="Times New Roman"/>
            <w:sz w:val="24"/>
            <w:szCs w:val="24"/>
          </w:rPr>
          <w:delText xml:space="preserve"> </w:delText>
        </w:r>
      </w:del>
      <w:r w:rsidR="00157FBE" w:rsidRPr="001B084A">
        <w:rPr>
          <w:rFonts w:ascii="Times New Roman" w:hAnsi="Times New Roman" w:cs="Times New Roman"/>
          <w:sz w:val="24"/>
          <w:szCs w:val="24"/>
        </w:rPr>
        <w:t>(</w:t>
      </w:r>
      <w:r w:rsidR="00AC7374">
        <w:rPr>
          <w:rFonts w:ascii="Times New Roman" w:hAnsi="Times New Roman" w:cs="Times New Roman"/>
          <w:sz w:val="24"/>
          <w:szCs w:val="24"/>
        </w:rPr>
        <w:t>4</w:t>
      </w:r>
      <w:r w:rsidR="00157FBE" w:rsidRPr="001B084A">
        <w:rPr>
          <w:rFonts w:ascii="Times New Roman" w:hAnsi="Times New Roman" w:cs="Times New Roman"/>
          <w:sz w:val="24"/>
          <w:szCs w:val="24"/>
        </w:rPr>
        <w:t>)</w:t>
      </w:r>
      <w:ins w:id="58" w:author="Reviewer" w:date="2020-02-28T13:46:00Z">
        <w:r w:rsidR="00084368">
          <w:rPr>
            <w:rFonts w:ascii="Times New Roman" w:hAnsi="Times New Roman" w:cs="Times New Roman"/>
            <w:sz w:val="24"/>
            <w:szCs w:val="24"/>
          </w:rPr>
          <w:t>.</w:t>
        </w:r>
      </w:ins>
      <w:r w:rsidR="00157FBE" w:rsidRPr="001B084A">
        <w:rPr>
          <w:rFonts w:ascii="Times New Roman" w:hAnsi="Times New Roman" w:cs="Times New Roman"/>
          <w:sz w:val="24"/>
          <w:szCs w:val="24"/>
        </w:rPr>
        <w:t xml:space="preserve"> </w:t>
      </w:r>
      <w:r w:rsidR="00D941C7" w:rsidRPr="00346C8A">
        <w:rPr>
          <w:rFonts w:ascii="Times New Roman" w:hAnsi="Times New Roman" w:cs="Times New Roman"/>
          <w:sz w:val="24"/>
          <w:szCs w:val="24"/>
        </w:rPr>
        <w:t>After consulting with psychiatrists</w:t>
      </w:r>
      <w:r w:rsidR="006D1D4A">
        <w:rPr>
          <w:rFonts w:ascii="Times New Roman" w:hAnsi="Times New Roman" w:cs="Times New Roman"/>
          <w:sz w:val="24"/>
          <w:szCs w:val="24"/>
        </w:rPr>
        <w:t>,</w:t>
      </w:r>
      <w:r w:rsidR="00D941C7" w:rsidRPr="00346C8A">
        <w:rPr>
          <w:rFonts w:ascii="Times New Roman" w:hAnsi="Times New Roman" w:cs="Times New Roman"/>
          <w:sz w:val="24"/>
          <w:szCs w:val="24"/>
        </w:rPr>
        <w:t xml:space="preserve"> </w:t>
      </w:r>
      <w:r w:rsidR="009D48E3" w:rsidRPr="00F874C5">
        <w:rPr>
          <w:rFonts w:ascii="Times New Roman" w:hAnsi="Times New Roman" w:cs="Times New Roman"/>
          <w:sz w:val="24"/>
          <w:szCs w:val="24"/>
        </w:rPr>
        <w:t>Smith</w:t>
      </w:r>
      <w:r w:rsidR="00D941C7" w:rsidRPr="001B084A">
        <w:rPr>
          <w:rFonts w:ascii="Times New Roman" w:hAnsi="Times New Roman" w:cs="Times New Roman"/>
          <w:sz w:val="24"/>
          <w:szCs w:val="24"/>
        </w:rPr>
        <w:t xml:space="preserve"> decided to </w:t>
      </w:r>
      <w:r w:rsidR="00C24F03">
        <w:rPr>
          <w:rFonts w:ascii="Times New Roman" w:hAnsi="Times New Roman" w:cs="Times New Roman"/>
          <w:sz w:val="24"/>
          <w:szCs w:val="24"/>
        </w:rPr>
        <w:t>go ahead with</w:t>
      </w:r>
      <w:r w:rsidR="00C24F03" w:rsidRPr="001B084A">
        <w:rPr>
          <w:rFonts w:ascii="Times New Roman" w:hAnsi="Times New Roman" w:cs="Times New Roman"/>
          <w:sz w:val="24"/>
          <w:szCs w:val="24"/>
        </w:rPr>
        <w:t xml:space="preserve"> </w:t>
      </w:r>
      <w:r w:rsidR="00D941C7" w:rsidRPr="001B084A">
        <w:rPr>
          <w:rFonts w:ascii="Times New Roman" w:hAnsi="Times New Roman" w:cs="Times New Roman"/>
          <w:sz w:val="24"/>
          <w:szCs w:val="24"/>
        </w:rPr>
        <w:t>the surgery</w:t>
      </w:r>
      <w:r w:rsidR="006D1D4A">
        <w:rPr>
          <w:rFonts w:ascii="Times New Roman" w:hAnsi="Times New Roman" w:cs="Times New Roman"/>
          <w:sz w:val="24"/>
          <w:szCs w:val="24"/>
        </w:rPr>
        <w:t>,</w:t>
      </w:r>
      <w:r w:rsidR="00D941C7" w:rsidRPr="001B084A">
        <w:rPr>
          <w:rFonts w:ascii="Times New Roman" w:hAnsi="Times New Roman" w:cs="Times New Roman"/>
          <w:sz w:val="24"/>
          <w:szCs w:val="24"/>
        </w:rPr>
        <w:t xml:space="preserve"> which he completed to</w:t>
      </w:r>
      <w:r w:rsidR="00DA36A9" w:rsidRPr="001B084A">
        <w:rPr>
          <w:rFonts w:ascii="Times New Roman" w:hAnsi="Times New Roman" w:cs="Times New Roman"/>
          <w:sz w:val="24"/>
          <w:szCs w:val="24"/>
        </w:rPr>
        <w:t xml:space="preserve"> </w:t>
      </w:r>
      <w:r w:rsidR="00D941C7" w:rsidRPr="001B084A">
        <w:rPr>
          <w:rFonts w:ascii="Times New Roman" w:hAnsi="Times New Roman" w:cs="Times New Roman"/>
          <w:sz w:val="24"/>
          <w:szCs w:val="24"/>
        </w:rPr>
        <w:t>th</w:t>
      </w:r>
      <w:r w:rsidR="00DA36A9" w:rsidRPr="001B084A">
        <w:rPr>
          <w:rFonts w:ascii="Times New Roman" w:hAnsi="Times New Roman" w:cs="Times New Roman"/>
          <w:sz w:val="24"/>
          <w:szCs w:val="24"/>
        </w:rPr>
        <w:t>e</w:t>
      </w:r>
      <w:r w:rsidR="00D941C7" w:rsidRPr="001B084A">
        <w:rPr>
          <w:rFonts w:ascii="Times New Roman" w:hAnsi="Times New Roman" w:cs="Times New Roman"/>
          <w:sz w:val="24"/>
          <w:szCs w:val="24"/>
        </w:rPr>
        <w:t xml:space="preserve"> full satisfaction of the patient. He then repeated the surgery </w:t>
      </w:r>
      <w:r w:rsidR="006D1D4A">
        <w:rPr>
          <w:rFonts w:ascii="Times New Roman" w:hAnsi="Times New Roman" w:cs="Times New Roman"/>
          <w:sz w:val="24"/>
          <w:szCs w:val="24"/>
        </w:rPr>
        <w:t>on</w:t>
      </w:r>
      <w:r w:rsidR="006D1D4A" w:rsidRPr="001B084A">
        <w:rPr>
          <w:rFonts w:ascii="Times New Roman" w:hAnsi="Times New Roman" w:cs="Times New Roman"/>
          <w:sz w:val="24"/>
          <w:szCs w:val="24"/>
        </w:rPr>
        <w:t xml:space="preserve"> </w:t>
      </w:r>
      <w:r w:rsidR="00D941C7" w:rsidRPr="001B084A">
        <w:rPr>
          <w:rFonts w:ascii="Times New Roman" w:hAnsi="Times New Roman" w:cs="Times New Roman"/>
          <w:sz w:val="24"/>
          <w:szCs w:val="24"/>
        </w:rPr>
        <w:t>another similar patient. However</w:t>
      </w:r>
      <w:r w:rsidR="006D1D4A">
        <w:rPr>
          <w:rFonts w:ascii="Times New Roman" w:hAnsi="Times New Roman" w:cs="Times New Roman"/>
          <w:sz w:val="24"/>
          <w:szCs w:val="24"/>
        </w:rPr>
        <w:t>,</w:t>
      </w:r>
      <w:r w:rsidR="00D941C7" w:rsidRPr="001B084A">
        <w:rPr>
          <w:rFonts w:ascii="Times New Roman" w:hAnsi="Times New Roman" w:cs="Times New Roman"/>
          <w:sz w:val="24"/>
          <w:szCs w:val="24"/>
        </w:rPr>
        <w:t xml:space="preserve"> while planning a third </w:t>
      </w:r>
      <w:r w:rsidR="00081170" w:rsidRPr="001B084A">
        <w:rPr>
          <w:rFonts w:ascii="Times New Roman" w:hAnsi="Times New Roman" w:cs="Times New Roman"/>
          <w:sz w:val="24"/>
          <w:szCs w:val="24"/>
        </w:rPr>
        <w:t>operation</w:t>
      </w:r>
      <w:r w:rsidR="006D1D4A">
        <w:rPr>
          <w:rFonts w:ascii="Times New Roman" w:hAnsi="Times New Roman" w:cs="Times New Roman"/>
          <w:sz w:val="24"/>
          <w:szCs w:val="24"/>
        </w:rPr>
        <w:t>,</w:t>
      </w:r>
      <w:r w:rsidR="00D941C7" w:rsidRPr="001B084A">
        <w:rPr>
          <w:rFonts w:ascii="Times New Roman" w:hAnsi="Times New Roman" w:cs="Times New Roman"/>
          <w:sz w:val="24"/>
          <w:szCs w:val="24"/>
        </w:rPr>
        <w:t xml:space="preserve"> he was </w:t>
      </w:r>
      <w:r w:rsidR="006D1D4A">
        <w:rPr>
          <w:rFonts w:ascii="Times New Roman" w:hAnsi="Times New Roman" w:cs="Times New Roman"/>
          <w:sz w:val="24"/>
          <w:szCs w:val="24"/>
        </w:rPr>
        <w:t>stopped</w:t>
      </w:r>
      <w:r w:rsidR="00D941C7" w:rsidRPr="001B084A">
        <w:rPr>
          <w:rFonts w:ascii="Times New Roman" w:hAnsi="Times New Roman" w:cs="Times New Roman"/>
          <w:sz w:val="24"/>
          <w:szCs w:val="24"/>
        </w:rPr>
        <w:t xml:space="preserve"> by the </w:t>
      </w:r>
      <w:r w:rsidR="006D1D4A">
        <w:rPr>
          <w:rFonts w:ascii="Times New Roman" w:hAnsi="Times New Roman" w:cs="Times New Roman"/>
          <w:sz w:val="24"/>
          <w:szCs w:val="24"/>
        </w:rPr>
        <w:t>t</w:t>
      </w:r>
      <w:r w:rsidR="006D1D4A" w:rsidRPr="001B084A">
        <w:rPr>
          <w:rFonts w:ascii="Times New Roman" w:hAnsi="Times New Roman" w:cs="Times New Roman"/>
          <w:sz w:val="24"/>
          <w:szCs w:val="24"/>
        </w:rPr>
        <w:t xml:space="preserve">rust </w:t>
      </w:r>
      <w:r w:rsidR="00D941C7" w:rsidRPr="001B084A">
        <w:rPr>
          <w:rFonts w:ascii="Times New Roman" w:hAnsi="Times New Roman" w:cs="Times New Roman"/>
          <w:sz w:val="24"/>
          <w:szCs w:val="24"/>
        </w:rPr>
        <w:t xml:space="preserve">that ran his hospital. </w:t>
      </w:r>
    </w:p>
    <w:p w14:paraId="62BD4DEE" w14:textId="56D6F0AA" w:rsidR="00335162" w:rsidRDefault="00D941C7" w:rsidP="00EC2331">
      <w:pPr>
        <w:rPr>
          <w:rFonts w:ascii="Times New Roman" w:hAnsi="Times New Roman" w:cs="Times New Roman"/>
          <w:sz w:val="24"/>
          <w:szCs w:val="24"/>
        </w:rPr>
      </w:pPr>
      <w:r w:rsidRPr="001B084A">
        <w:rPr>
          <w:rFonts w:ascii="Times New Roman" w:hAnsi="Times New Roman" w:cs="Times New Roman"/>
          <w:sz w:val="24"/>
          <w:szCs w:val="24"/>
        </w:rPr>
        <w:t xml:space="preserve">Another issue that has similar ramifications is the practice </w:t>
      </w:r>
      <w:r w:rsidR="008E2D3F" w:rsidRPr="001B084A">
        <w:rPr>
          <w:rFonts w:ascii="Times New Roman" w:hAnsi="Times New Roman" w:cs="Times New Roman"/>
          <w:sz w:val="24"/>
          <w:szCs w:val="24"/>
        </w:rPr>
        <w:t xml:space="preserve">of </w:t>
      </w:r>
      <w:r w:rsidRPr="001B084A">
        <w:rPr>
          <w:rFonts w:ascii="Times New Roman" w:hAnsi="Times New Roman" w:cs="Times New Roman"/>
          <w:sz w:val="24"/>
          <w:szCs w:val="24"/>
        </w:rPr>
        <w:t>execution by lethal injection.</w:t>
      </w:r>
      <w:r w:rsidR="00081170" w:rsidRPr="001B084A">
        <w:rPr>
          <w:rFonts w:ascii="Times New Roman" w:hAnsi="Times New Roman" w:cs="Times New Roman"/>
          <w:sz w:val="24"/>
          <w:szCs w:val="24"/>
        </w:rPr>
        <w:t xml:space="preserve"> </w:t>
      </w:r>
      <w:commentRangeStart w:id="59"/>
      <w:r w:rsidR="00081170" w:rsidRPr="001B084A">
        <w:rPr>
          <w:rFonts w:ascii="Times New Roman" w:hAnsi="Times New Roman" w:cs="Times New Roman"/>
          <w:sz w:val="24"/>
          <w:szCs w:val="24"/>
        </w:rPr>
        <w:t>In the United States</w:t>
      </w:r>
      <w:r w:rsidR="00FE5F84">
        <w:rPr>
          <w:rFonts w:ascii="Times New Roman" w:hAnsi="Times New Roman" w:cs="Times New Roman"/>
          <w:sz w:val="24"/>
          <w:szCs w:val="24"/>
        </w:rPr>
        <w:t>,</w:t>
      </w:r>
      <w:r w:rsidR="00081170" w:rsidRPr="001B084A">
        <w:rPr>
          <w:rFonts w:ascii="Times New Roman" w:hAnsi="Times New Roman" w:cs="Times New Roman"/>
          <w:sz w:val="24"/>
          <w:szCs w:val="24"/>
        </w:rPr>
        <w:t xml:space="preserve"> 30 states still </w:t>
      </w:r>
      <w:r w:rsidR="00C24F03">
        <w:rPr>
          <w:rFonts w:ascii="Times New Roman" w:hAnsi="Times New Roman" w:cs="Times New Roman"/>
          <w:sz w:val="24"/>
          <w:szCs w:val="24"/>
        </w:rPr>
        <w:t>permit</w:t>
      </w:r>
      <w:r w:rsidR="00C24F03" w:rsidRPr="001B084A">
        <w:rPr>
          <w:rFonts w:ascii="Times New Roman" w:hAnsi="Times New Roman" w:cs="Times New Roman"/>
          <w:sz w:val="24"/>
          <w:szCs w:val="24"/>
        </w:rPr>
        <w:t xml:space="preserve"> </w:t>
      </w:r>
      <w:r w:rsidR="00081170" w:rsidRPr="001B084A">
        <w:rPr>
          <w:rFonts w:ascii="Times New Roman" w:hAnsi="Times New Roman" w:cs="Times New Roman"/>
          <w:sz w:val="24"/>
          <w:szCs w:val="24"/>
        </w:rPr>
        <w:t>the death penalty</w:t>
      </w:r>
      <w:r w:rsidR="00C24F03">
        <w:rPr>
          <w:rFonts w:ascii="Times New Roman" w:hAnsi="Times New Roman" w:cs="Times New Roman"/>
          <w:sz w:val="24"/>
          <w:szCs w:val="24"/>
        </w:rPr>
        <w:t>,</w:t>
      </w:r>
      <w:r w:rsidR="00081170" w:rsidRPr="001B084A">
        <w:rPr>
          <w:rFonts w:ascii="Times New Roman" w:hAnsi="Times New Roman" w:cs="Times New Roman"/>
          <w:sz w:val="24"/>
          <w:szCs w:val="24"/>
        </w:rPr>
        <w:t xml:space="preserve"> and all of them </w:t>
      </w:r>
      <w:r w:rsidR="00FE5F84" w:rsidRPr="001B084A">
        <w:rPr>
          <w:rFonts w:ascii="Times New Roman" w:hAnsi="Times New Roman" w:cs="Times New Roman"/>
          <w:sz w:val="24"/>
          <w:szCs w:val="24"/>
        </w:rPr>
        <w:t>utili</w:t>
      </w:r>
      <w:r w:rsidR="00FE5F84">
        <w:rPr>
          <w:rFonts w:ascii="Times New Roman" w:hAnsi="Times New Roman" w:cs="Times New Roman"/>
          <w:sz w:val="24"/>
          <w:szCs w:val="24"/>
        </w:rPr>
        <w:t>s</w:t>
      </w:r>
      <w:r w:rsidR="00FE5F84" w:rsidRPr="001B084A">
        <w:rPr>
          <w:rFonts w:ascii="Times New Roman" w:hAnsi="Times New Roman" w:cs="Times New Roman"/>
          <w:sz w:val="24"/>
          <w:szCs w:val="24"/>
        </w:rPr>
        <w:t xml:space="preserve">e </w:t>
      </w:r>
      <w:r w:rsidR="00081170" w:rsidRPr="001B084A">
        <w:rPr>
          <w:rFonts w:ascii="Times New Roman" w:hAnsi="Times New Roman" w:cs="Times New Roman"/>
          <w:sz w:val="24"/>
          <w:szCs w:val="24"/>
        </w:rPr>
        <w:t>lethal injection</w:t>
      </w:r>
      <w:r w:rsidR="00FE5F84">
        <w:rPr>
          <w:rFonts w:ascii="Times New Roman" w:hAnsi="Times New Roman" w:cs="Times New Roman"/>
          <w:sz w:val="24"/>
          <w:szCs w:val="24"/>
        </w:rPr>
        <w:t>s</w:t>
      </w:r>
      <w:r w:rsidR="00081170" w:rsidRPr="001B084A">
        <w:rPr>
          <w:rFonts w:ascii="Times New Roman" w:hAnsi="Times New Roman" w:cs="Times New Roman"/>
          <w:sz w:val="24"/>
          <w:szCs w:val="24"/>
        </w:rPr>
        <w:t xml:space="preserve"> as the method of execution</w:t>
      </w:r>
      <w:commentRangeEnd w:id="59"/>
      <w:r w:rsidR="00D85C90">
        <w:rPr>
          <w:rStyle w:val="CommentReference"/>
        </w:rPr>
        <w:commentReference w:id="59"/>
      </w:r>
      <w:r w:rsidR="00081170" w:rsidRPr="001B084A">
        <w:rPr>
          <w:rFonts w:ascii="Times New Roman" w:hAnsi="Times New Roman" w:cs="Times New Roman"/>
          <w:sz w:val="24"/>
          <w:szCs w:val="24"/>
        </w:rPr>
        <w:t>. Now, while other commonly used methods of execution do not require</w:t>
      </w:r>
      <w:r w:rsidR="005D3438" w:rsidRPr="001B084A">
        <w:rPr>
          <w:rFonts w:ascii="Times New Roman" w:hAnsi="Times New Roman" w:cs="Times New Roman"/>
          <w:sz w:val="24"/>
          <w:szCs w:val="24"/>
        </w:rPr>
        <w:t xml:space="preserve"> </w:t>
      </w:r>
      <w:r w:rsidR="00081170" w:rsidRPr="001B084A">
        <w:rPr>
          <w:rFonts w:ascii="Times New Roman" w:hAnsi="Times New Roman" w:cs="Times New Roman"/>
          <w:sz w:val="24"/>
          <w:szCs w:val="24"/>
        </w:rPr>
        <w:t>the active participation of</w:t>
      </w:r>
      <w:r w:rsidR="005F2F2E" w:rsidRPr="001B084A">
        <w:rPr>
          <w:rFonts w:ascii="Times New Roman" w:hAnsi="Times New Roman" w:cs="Times New Roman"/>
          <w:sz w:val="24"/>
          <w:szCs w:val="24"/>
        </w:rPr>
        <w:t xml:space="preserve"> the physician </w:t>
      </w:r>
      <w:r w:rsidR="00081170" w:rsidRPr="001B084A">
        <w:rPr>
          <w:rFonts w:ascii="Times New Roman" w:hAnsi="Times New Roman" w:cs="Times New Roman"/>
          <w:sz w:val="24"/>
          <w:szCs w:val="24"/>
        </w:rPr>
        <w:t>(they are only required to certify</w:t>
      </w:r>
      <w:r w:rsidR="00FE5F84">
        <w:rPr>
          <w:rFonts w:ascii="Times New Roman" w:hAnsi="Times New Roman" w:cs="Times New Roman"/>
          <w:sz w:val="24"/>
          <w:szCs w:val="24"/>
        </w:rPr>
        <w:t xml:space="preserve"> the</w:t>
      </w:r>
      <w:r w:rsidR="00081170" w:rsidRPr="001B084A">
        <w:rPr>
          <w:rFonts w:ascii="Times New Roman" w:hAnsi="Times New Roman" w:cs="Times New Roman"/>
          <w:sz w:val="24"/>
          <w:szCs w:val="24"/>
        </w:rPr>
        <w:t xml:space="preserve"> death)</w:t>
      </w:r>
      <w:r w:rsidR="00FE5F84">
        <w:rPr>
          <w:rFonts w:ascii="Times New Roman" w:hAnsi="Times New Roman" w:cs="Times New Roman"/>
          <w:sz w:val="24"/>
          <w:szCs w:val="24"/>
        </w:rPr>
        <w:t>,</w:t>
      </w:r>
      <w:r w:rsidR="00081170" w:rsidRPr="001B084A">
        <w:rPr>
          <w:rFonts w:ascii="Times New Roman" w:hAnsi="Times New Roman" w:cs="Times New Roman"/>
          <w:sz w:val="24"/>
          <w:szCs w:val="24"/>
        </w:rPr>
        <w:t xml:space="preserve"> in the case of lethal injection</w:t>
      </w:r>
      <w:r w:rsidR="00FE5F84">
        <w:rPr>
          <w:rFonts w:ascii="Times New Roman" w:hAnsi="Times New Roman" w:cs="Times New Roman"/>
          <w:sz w:val="24"/>
          <w:szCs w:val="24"/>
        </w:rPr>
        <w:t>s</w:t>
      </w:r>
      <w:r w:rsidR="00081170" w:rsidRPr="001B084A">
        <w:rPr>
          <w:rFonts w:ascii="Times New Roman" w:hAnsi="Times New Roman" w:cs="Times New Roman"/>
          <w:sz w:val="24"/>
          <w:szCs w:val="24"/>
        </w:rPr>
        <w:t>, the participation of a physician is</w:t>
      </w:r>
      <w:r w:rsidR="00FE5F84">
        <w:rPr>
          <w:rFonts w:ascii="Times New Roman" w:hAnsi="Times New Roman" w:cs="Times New Roman"/>
          <w:sz w:val="24"/>
          <w:szCs w:val="24"/>
        </w:rPr>
        <w:t xml:space="preserve"> </w:t>
      </w:r>
      <w:r w:rsidR="00FE5F84" w:rsidRPr="00FE5F84">
        <w:rPr>
          <w:rFonts w:ascii="Times New Roman" w:hAnsi="Times New Roman" w:cs="Times New Roman"/>
          <w:sz w:val="24"/>
          <w:szCs w:val="24"/>
        </w:rPr>
        <w:t>sometimes</w:t>
      </w:r>
      <w:r w:rsidR="00081170" w:rsidRPr="001B084A">
        <w:rPr>
          <w:rFonts w:ascii="Times New Roman" w:hAnsi="Times New Roman" w:cs="Times New Roman"/>
          <w:sz w:val="24"/>
          <w:szCs w:val="24"/>
        </w:rPr>
        <w:t xml:space="preserve"> essential. In fact</w:t>
      </w:r>
      <w:r w:rsidR="00FE5F84">
        <w:rPr>
          <w:rFonts w:ascii="Times New Roman" w:hAnsi="Times New Roman" w:cs="Times New Roman"/>
          <w:sz w:val="24"/>
          <w:szCs w:val="24"/>
        </w:rPr>
        <w:t>,</w:t>
      </w:r>
      <w:r w:rsidR="00081170" w:rsidRPr="001B084A">
        <w:rPr>
          <w:rFonts w:ascii="Times New Roman" w:hAnsi="Times New Roman" w:cs="Times New Roman"/>
          <w:sz w:val="24"/>
          <w:szCs w:val="24"/>
        </w:rPr>
        <w:t xml:space="preserve"> in 27 US states, doctors must</w:t>
      </w:r>
      <w:del w:id="60" w:author="Rev 1" w:date="2020-03-06T19:07:00Z">
        <w:r w:rsidR="00081170" w:rsidRPr="001B084A" w:rsidDel="00326715">
          <w:rPr>
            <w:rFonts w:ascii="Times New Roman" w:hAnsi="Times New Roman" w:cs="Times New Roman"/>
            <w:sz w:val="24"/>
            <w:szCs w:val="24"/>
          </w:rPr>
          <w:delText xml:space="preserve"> be</w:delText>
        </w:r>
      </w:del>
      <w:r w:rsidR="00081170" w:rsidRPr="001B084A">
        <w:rPr>
          <w:rFonts w:ascii="Times New Roman" w:hAnsi="Times New Roman" w:cs="Times New Roman"/>
          <w:sz w:val="24"/>
          <w:szCs w:val="24"/>
        </w:rPr>
        <w:t xml:space="preserve"> compulsorily </w:t>
      </w:r>
      <w:ins w:id="61" w:author="Rev 1" w:date="2020-03-06T19:07:00Z">
        <w:r w:rsidR="00326715">
          <w:rPr>
            <w:rFonts w:ascii="Times New Roman" w:hAnsi="Times New Roman" w:cs="Times New Roman"/>
            <w:sz w:val="24"/>
            <w:szCs w:val="24"/>
          </w:rPr>
          <w:t xml:space="preserve">be </w:t>
        </w:r>
      </w:ins>
      <w:r w:rsidR="00081170" w:rsidRPr="001B084A">
        <w:rPr>
          <w:rFonts w:ascii="Times New Roman" w:hAnsi="Times New Roman" w:cs="Times New Roman"/>
          <w:sz w:val="24"/>
          <w:szCs w:val="24"/>
        </w:rPr>
        <w:t xml:space="preserve">present at the execution. In a landmark case in California </w:t>
      </w:r>
      <w:commentRangeStart w:id="62"/>
      <w:commentRangeStart w:id="63"/>
      <w:r w:rsidR="00081170" w:rsidRPr="001B084A">
        <w:rPr>
          <w:rFonts w:ascii="Times New Roman" w:hAnsi="Times New Roman" w:cs="Times New Roman"/>
          <w:sz w:val="24"/>
          <w:szCs w:val="24"/>
        </w:rPr>
        <w:t>in 2006, the Morales case</w:t>
      </w:r>
      <w:commentRangeEnd w:id="62"/>
      <w:r w:rsidR="00C24F03">
        <w:rPr>
          <w:rStyle w:val="CommentReference"/>
        </w:rPr>
        <w:commentReference w:id="62"/>
      </w:r>
      <w:commentRangeEnd w:id="63"/>
      <w:r w:rsidR="00C24F03">
        <w:rPr>
          <w:rStyle w:val="CommentReference"/>
        </w:rPr>
        <w:commentReference w:id="63"/>
      </w:r>
      <w:r w:rsidR="00DA36A9" w:rsidRPr="001B084A">
        <w:rPr>
          <w:rFonts w:ascii="Times New Roman" w:hAnsi="Times New Roman" w:cs="Times New Roman"/>
          <w:sz w:val="24"/>
          <w:szCs w:val="24"/>
        </w:rPr>
        <w:t>,</w:t>
      </w:r>
      <w:r w:rsidR="00081170" w:rsidRPr="001B084A">
        <w:rPr>
          <w:rFonts w:ascii="Times New Roman" w:hAnsi="Times New Roman" w:cs="Times New Roman"/>
          <w:sz w:val="24"/>
          <w:szCs w:val="24"/>
        </w:rPr>
        <w:t xml:space="preserve"> a federal district judge ruled</w:t>
      </w:r>
      <w:r w:rsidR="00867779">
        <w:rPr>
          <w:rFonts w:ascii="Times New Roman" w:hAnsi="Times New Roman" w:cs="Times New Roman"/>
          <w:sz w:val="24"/>
          <w:szCs w:val="24"/>
        </w:rPr>
        <w:t xml:space="preserve"> </w:t>
      </w:r>
      <w:r w:rsidR="00081170" w:rsidRPr="001B084A">
        <w:rPr>
          <w:rFonts w:ascii="Times New Roman" w:hAnsi="Times New Roman" w:cs="Times New Roman"/>
          <w:sz w:val="24"/>
          <w:szCs w:val="24"/>
        </w:rPr>
        <w:t xml:space="preserve">that in order to conduct </w:t>
      </w:r>
      <w:r w:rsidR="005049F5">
        <w:rPr>
          <w:rFonts w:ascii="Times New Roman" w:hAnsi="Times New Roman" w:cs="Times New Roman"/>
          <w:sz w:val="24"/>
          <w:szCs w:val="24"/>
        </w:rPr>
        <w:t xml:space="preserve">a </w:t>
      </w:r>
      <w:r w:rsidR="00081170" w:rsidRPr="001B084A">
        <w:rPr>
          <w:rFonts w:ascii="Times New Roman" w:hAnsi="Times New Roman" w:cs="Times New Roman"/>
          <w:sz w:val="24"/>
          <w:szCs w:val="24"/>
        </w:rPr>
        <w:t xml:space="preserve">lethal injection execution, the state must have a qualified medical person certify that the individual </w:t>
      </w:r>
      <w:r w:rsidR="00C24F03">
        <w:rPr>
          <w:rFonts w:ascii="Times New Roman" w:hAnsi="Times New Roman" w:cs="Times New Roman"/>
          <w:sz w:val="24"/>
          <w:szCs w:val="24"/>
        </w:rPr>
        <w:t>is</w:t>
      </w:r>
      <w:r w:rsidR="00C24F03" w:rsidRPr="001B084A">
        <w:rPr>
          <w:rFonts w:ascii="Times New Roman" w:hAnsi="Times New Roman" w:cs="Times New Roman"/>
          <w:sz w:val="24"/>
          <w:szCs w:val="24"/>
        </w:rPr>
        <w:t xml:space="preserve"> </w:t>
      </w:r>
      <w:r w:rsidR="00081170" w:rsidRPr="001B084A">
        <w:rPr>
          <w:rFonts w:ascii="Times New Roman" w:hAnsi="Times New Roman" w:cs="Times New Roman"/>
          <w:sz w:val="24"/>
          <w:szCs w:val="24"/>
        </w:rPr>
        <w:t>unconscious before the administration of potassium chloride</w:t>
      </w:r>
      <w:r w:rsidR="005049F5">
        <w:rPr>
          <w:rFonts w:ascii="Times New Roman" w:hAnsi="Times New Roman" w:cs="Times New Roman"/>
          <w:sz w:val="24"/>
          <w:szCs w:val="24"/>
        </w:rPr>
        <w:t>,</w:t>
      </w:r>
      <w:r w:rsidR="00081170" w:rsidRPr="001B084A">
        <w:rPr>
          <w:rFonts w:ascii="Times New Roman" w:hAnsi="Times New Roman" w:cs="Times New Roman"/>
          <w:sz w:val="24"/>
          <w:szCs w:val="24"/>
        </w:rPr>
        <w:t xml:space="preserve"> </w:t>
      </w:r>
      <w:r w:rsidR="005049F5">
        <w:rPr>
          <w:rFonts w:ascii="Times New Roman" w:hAnsi="Times New Roman" w:cs="Times New Roman"/>
          <w:sz w:val="24"/>
          <w:szCs w:val="24"/>
        </w:rPr>
        <w:t>which</w:t>
      </w:r>
      <w:r w:rsidR="00081170" w:rsidRPr="001B084A">
        <w:rPr>
          <w:rFonts w:ascii="Times New Roman" w:hAnsi="Times New Roman" w:cs="Times New Roman"/>
          <w:sz w:val="24"/>
          <w:szCs w:val="24"/>
        </w:rPr>
        <w:t xml:space="preserve"> stop</w:t>
      </w:r>
      <w:r w:rsidR="005049F5">
        <w:rPr>
          <w:rFonts w:ascii="Times New Roman" w:hAnsi="Times New Roman" w:cs="Times New Roman"/>
          <w:sz w:val="24"/>
          <w:szCs w:val="24"/>
        </w:rPr>
        <w:t>s</w:t>
      </w:r>
      <w:r w:rsidR="00081170" w:rsidRPr="001B084A">
        <w:rPr>
          <w:rFonts w:ascii="Times New Roman" w:hAnsi="Times New Roman" w:cs="Times New Roman"/>
          <w:sz w:val="24"/>
          <w:szCs w:val="24"/>
        </w:rPr>
        <w:t xml:space="preserve"> the heart</w:t>
      </w:r>
      <w:del w:id="64" w:author="TCC" w:date="2020-03-12T17:45:00Z">
        <w:r w:rsidR="00081170" w:rsidRPr="001B084A" w:rsidDel="00D85C90">
          <w:rPr>
            <w:rFonts w:ascii="Times New Roman" w:hAnsi="Times New Roman" w:cs="Times New Roman"/>
            <w:sz w:val="24"/>
            <w:szCs w:val="24"/>
          </w:rPr>
          <w:delText>.</w:delText>
        </w:r>
      </w:del>
      <w:r w:rsidR="00081170" w:rsidRPr="001B084A">
        <w:rPr>
          <w:rFonts w:ascii="Times New Roman" w:hAnsi="Times New Roman" w:cs="Times New Roman"/>
          <w:sz w:val="24"/>
          <w:szCs w:val="24"/>
        </w:rPr>
        <w:t xml:space="preserve"> </w:t>
      </w:r>
      <w:r w:rsidR="00C24F03">
        <w:rPr>
          <w:rFonts w:ascii="Times New Roman" w:hAnsi="Times New Roman" w:cs="Times New Roman"/>
          <w:sz w:val="24"/>
          <w:szCs w:val="24"/>
        </w:rPr>
        <w:t>(6)</w:t>
      </w:r>
      <w:ins w:id="65" w:author="TCC" w:date="2020-03-12T17:45:00Z">
        <w:r w:rsidR="00D85C90">
          <w:rPr>
            <w:rFonts w:ascii="Times New Roman" w:hAnsi="Times New Roman" w:cs="Times New Roman"/>
            <w:sz w:val="24"/>
            <w:szCs w:val="24"/>
          </w:rPr>
          <w:t>.</w:t>
        </w:r>
      </w:ins>
      <w:r w:rsidR="00C24F03">
        <w:rPr>
          <w:rFonts w:ascii="Times New Roman" w:hAnsi="Times New Roman" w:cs="Times New Roman"/>
          <w:sz w:val="24"/>
          <w:szCs w:val="24"/>
        </w:rPr>
        <w:t xml:space="preserve"> </w:t>
      </w:r>
      <w:r w:rsidR="00081170" w:rsidRPr="001B084A">
        <w:rPr>
          <w:rFonts w:ascii="Times New Roman" w:hAnsi="Times New Roman" w:cs="Times New Roman"/>
          <w:sz w:val="24"/>
          <w:szCs w:val="24"/>
        </w:rPr>
        <w:t xml:space="preserve">This meant that physicians needed to participate in the execution </w:t>
      </w:r>
      <w:r w:rsidR="005049F5">
        <w:rPr>
          <w:rFonts w:ascii="Times New Roman" w:hAnsi="Times New Roman" w:cs="Times New Roman"/>
          <w:sz w:val="24"/>
          <w:szCs w:val="24"/>
        </w:rPr>
        <w:t xml:space="preserve">process, </w:t>
      </w:r>
      <w:r w:rsidR="00081170" w:rsidRPr="001B084A">
        <w:rPr>
          <w:rFonts w:ascii="Times New Roman" w:hAnsi="Times New Roman" w:cs="Times New Roman"/>
          <w:sz w:val="24"/>
          <w:szCs w:val="24"/>
        </w:rPr>
        <w:t>and</w:t>
      </w:r>
      <w:r w:rsidR="009D48E3">
        <w:rPr>
          <w:rFonts w:ascii="Times New Roman" w:hAnsi="Times New Roman" w:cs="Times New Roman"/>
          <w:sz w:val="24"/>
          <w:szCs w:val="24"/>
        </w:rPr>
        <w:t xml:space="preserve"> this</w:t>
      </w:r>
      <w:r w:rsidR="00081170" w:rsidRPr="001B084A">
        <w:rPr>
          <w:rFonts w:ascii="Times New Roman" w:hAnsi="Times New Roman" w:cs="Times New Roman"/>
          <w:sz w:val="24"/>
          <w:szCs w:val="24"/>
        </w:rPr>
        <w:t xml:space="preserve"> threw up a host of ethical issues akin to those in </w:t>
      </w:r>
      <w:commentRangeStart w:id="66"/>
      <w:r w:rsidR="00081170" w:rsidRPr="001B084A">
        <w:rPr>
          <w:rFonts w:ascii="Times New Roman" w:hAnsi="Times New Roman" w:cs="Times New Roman"/>
          <w:sz w:val="24"/>
          <w:szCs w:val="24"/>
        </w:rPr>
        <w:t>penal execution</w:t>
      </w:r>
      <w:commentRangeEnd w:id="66"/>
      <w:r w:rsidR="00084368">
        <w:rPr>
          <w:rStyle w:val="CommentReference"/>
        </w:rPr>
        <w:commentReference w:id="66"/>
      </w:r>
      <w:r w:rsidR="00081170" w:rsidRPr="001B084A">
        <w:rPr>
          <w:rFonts w:ascii="Times New Roman" w:hAnsi="Times New Roman" w:cs="Times New Roman"/>
          <w:sz w:val="24"/>
          <w:szCs w:val="24"/>
        </w:rPr>
        <w:t xml:space="preserve">. </w:t>
      </w:r>
      <w:r w:rsidR="008E2D3F" w:rsidRPr="001B084A">
        <w:rPr>
          <w:rFonts w:ascii="Times New Roman" w:hAnsi="Times New Roman" w:cs="Times New Roman"/>
          <w:sz w:val="24"/>
          <w:szCs w:val="24"/>
        </w:rPr>
        <w:t>A</w:t>
      </w:r>
      <w:r w:rsidR="00081170" w:rsidRPr="001B084A">
        <w:rPr>
          <w:rFonts w:ascii="Times New Roman" w:hAnsi="Times New Roman" w:cs="Times New Roman"/>
          <w:sz w:val="24"/>
          <w:szCs w:val="24"/>
        </w:rPr>
        <w:t>n examination of the ethics of penal execution can inform the</w:t>
      </w:r>
      <w:r w:rsidR="005049F5">
        <w:rPr>
          <w:rFonts w:ascii="Times New Roman" w:hAnsi="Times New Roman" w:cs="Times New Roman"/>
          <w:sz w:val="24"/>
          <w:szCs w:val="24"/>
        </w:rPr>
        <w:t xml:space="preserve"> discussion on the</w:t>
      </w:r>
      <w:r w:rsidR="00081170" w:rsidRPr="001B084A">
        <w:rPr>
          <w:rFonts w:ascii="Times New Roman" w:hAnsi="Times New Roman" w:cs="Times New Roman"/>
          <w:sz w:val="24"/>
          <w:szCs w:val="24"/>
        </w:rPr>
        <w:t xml:space="preserve"> dilemmas faced in penal amputation. </w:t>
      </w:r>
    </w:p>
    <w:p w14:paraId="136382B3" w14:textId="77777777" w:rsidR="00D86552" w:rsidRPr="001B084A" w:rsidRDefault="00867779" w:rsidP="00EC2331">
      <w:pPr>
        <w:rPr>
          <w:rFonts w:ascii="Times New Roman" w:hAnsi="Times New Roman" w:cs="Times New Roman"/>
          <w:b/>
          <w:sz w:val="24"/>
          <w:szCs w:val="24"/>
        </w:rPr>
      </w:pPr>
      <w:r>
        <w:rPr>
          <w:rFonts w:ascii="Times New Roman" w:hAnsi="Times New Roman" w:cs="Times New Roman"/>
          <w:b/>
          <w:sz w:val="24"/>
          <w:szCs w:val="24"/>
        </w:rPr>
        <w:t>H</w:t>
      </w:r>
      <w:r w:rsidR="00D86552" w:rsidRPr="001B084A">
        <w:rPr>
          <w:rFonts w:ascii="Times New Roman" w:hAnsi="Times New Roman" w:cs="Times New Roman"/>
          <w:b/>
          <w:sz w:val="24"/>
          <w:szCs w:val="24"/>
        </w:rPr>
        <w:t xml:space="preserve">udud laws and their implementation </w:t>
      </w:r>
    </w:p>
    <w:p w14:paraId="6B99BB55" w14:textId="64DE424C" w:rsidR="008E2D3F" w:rsidRPr="00AC3971" w:rsidRDefault="008E2D3F" w:rsidP="008E2D3F">
      <w:pPr>
        <w:rPr>
          <w:rFonts w:ascii="Times New Roman" w:hAnsi="Times New Roman" w:cs="Times New Roman"/>
          <w:color w:val="FF0000"/>
          <w:sz w:val="24"/>
          <w:szCs w:val="24"/>
        </w:rPr>
      </w:pPr>
      <w:r w:rsidRPr="001B084A">
        <w:rPr>
          <w:rFonts w:ascii="Times New Roman" w:hAnsi="Times New Roman" w:cs="Times New Roman"/>
          <w:sz w:val="24"/>
          <w:szCs w:val="24"/>
        </w:rPr>
        <w:t>It may be useful at this juncture to examine the exact provisions of Hudud law. Surprisingly</w:t>
      </w:r>
      <w:r w:rsidR="005049F5">
        <w:rPr>
          <w:rFonts w:ascii="Times New Roman" w:hAnsi="Times New Roman" w:cs="Times New Roman"/>
          <w:sz w:val="24"/>
          <w:szCs w:val="24"/>
        </w:rPr>
        <w:t>,</w:t>
      </w:r>
      <w:r w:rsidRPr="001B084A">
        <w:rPr>
          <w:rFonts w:ascii="Times New Roman" w:hAnsi="Times New Roman" w:cs="Times New Roman"/>
          <w:sz w:val="24"/>
          <w:szCs w:val="24"/>
        </w:rPr>
        <w:t xml:space="preserve"> most proponents as well as opponents of the law appear to be unclear about what </w:t>
      </w:r>
      <w:r w:rsidR="000827DD">
        <w:rPr>
          <w:rFonts w:ascii="Times New Roman" w:hAnsi="Times New Roman" w:cs="Times New Roman"/>
          <w:sz w:val="24"/>
          <w:szCs w:val="24"/>
        </w:rPr>
        <w:t>the law states and how it is to be implemented.</w:t>
      </w:r>
      <w:r w:rsidRPr="001B084A">
        <w:rPr>
          <w:rFonts w:ascii="Times New Roman" w:hAnsi="Times New Roman" w:cs="Times New Roman"/>
          <w:sz w:val="24"/>
          <w:szCs w:val="24"/>
        </w:rPr>
        <w:t xml:space="preserve"> </w:t>
      </w:r>
      <w:commentRangeStart w:id="67"/>
      <w:r w:rsidRPr="008805C1">
        <w:rPr>
          <w:rFonts w:ascii="Times New Roman" w:hAnsi="Times New Roman" w:cs="Times New Roman"/>
          <w:iCs/>
          <w:sz w:val="24"/>
          <w:szCs w:val="24"/>
        </w:rPr>
        <w:t>(</w:t>
      </w:r>
      <w:r w:rsidR="00AC7374" w:rsidRPr="008805C1">
        <w:rPr>
          <w:rFonts w:ascii="Times New Roman" w:hAnsi="Times New Roman" w:cs="Times New Roman"/>
          <w:iCs/>
          <w:sz w:val="24"/>
          <w:szCs w:val="24"/>
        </w:rPr>
        <w:t>7</w:t>
      </w:r>
      <w:ins w:id="68" w:author="Reviewer" w:date="2020-02-28T13:49:00Z">
        <w:r w:rsidR="00084368">
          <w:rPr>
            <w:rFonts w:ascii="Times New Roman" w:hAnsi="Times New Roman" w:cs="Times New Roman"/>
            <w:iCs/>
            <w:sz w:val="24"/>
            <w:szCs w:val="24"/>
          </w:rPr>
          <w:t>,</w:t>
        </w:r>
      </w:ins>
      <w:del w:id="69" w:author="Reviewer" w:date="2020-02-28T13:49:00Z">
        <w:r w:rsidRPr="008805C1" w:rsidDel="00084368">
          <w:rPr>
            <w:rFonts w:ascii="Times New Roman" w:hAnsi="Times New Roman" w:cs="Times New Roman"/>
            <w:iCs/>
            <w:sz w:val="24"/>
            <w:szCs w:val="24"/>
          </w:rPr>
          <w:delText>) (</w:delText>
        </w:r>
      </w:del>
      <w:r w:rsidR="00AC7374" w:rsidRPr="008805C1">
        <w:rPr>
          <w:rFonts w:ascii="Times New Roman" w:hAnsi="Times New Roman" w:cs="Times New Roman"/>
          <w:iCs/>
          <w:sz w:val="24"/>
          <w:szCs w:val="24"/>
        </w:rPr>
        <w:t>8</w:t>
      </w:r>
      <w:r w:rsidRPr="008805C1">
        <w:rPr>
          <w:rFonts w:ascii="Times New Roman" w:hAnsi="Times New Roman" w:cs="Times New Roman"/>
          <w:iCs/>
          <w:sz w:val="24"/>
          <w:szCs w:val="24"/>
        </w:rPr>
        <w:t>)</w:t>
      </w:r>
      <w:commentRangeEnd w:id="67"/>
      <w:r w:rsidR="005049F5">
        <w:rPr>
          <w:rStyle w:val="CommentReference"/>
        </w:rPr>
        <w:commentReference w:id="67"/>
      </w:r>
      <w:r w:rsidRPr="00AC7374">
        <w:rPr>
          <w:rFonts w:ascii="Times New Roman" w:hAnsi="Times New Roman" w:cs="Times New Roman"/>
          <w:i/>
          <w:sz w:val="24"/>
          <w:szCs w:val="24"/>
        </w:rPr>
        <w:t xml:space="preserve"> </w:t>
      </w:r>
      <w:r w:rsidR="00241F3B" w:rsidRPr="00AC7374">
        <w:rPr>
          <w:rFonts w:ascii="Times New Roman" w:hAnsi="Times New Roman" w:cs="Times New Roman"/>
          <w:sz w:val="24"/>
          <w:szCs w:val="24"/>
        </w:rPr>
        <w:t>I</w:t>
      </w:r>
      <w:r w:rsidR="00974507" w:rsidRPr="00AC7374">
        <w:rPr>
          <w:rFonts w:ascii="Times New Roman" w:hAnsi="Times New Roman" w:cs="Times New Roman"/>
          <w:sz w:val="24"/>
          <w:szCs w:val="24"/>
        </w:rPr>
        <w:t>t</w:t>
      </w:r>
      <w:r w:rsidR="00241F3B" w:rsidRPr="00AC7374">
        <w:rPr>
          <w:rFonts w:ascii="Times New Roman" w:hAnsi="Times New Roman" w:cs="Times New Roman"/>
          <w:sz w:val="24"/>
          <w:szCs w:val="24"/>
        </w:rPr>
        <w:t xml:space="preserve"> is necessary to p</w:t>
      </w:r>
      <w:r w:rsidR="00F210E5" w:rsidRPr="00AC7374">
        <w:rPr>
          <w:rFonts w:ascii="Times New Roman" w:hAnsi="Times New Roman" w:cs="Times New Roman"/>
          <w:sz w:val="24"/>
          <w:szCs w:val="24"/>
        </w:rPr>
        <w:t>o</w:t>
      </w:r>
      <w:r w:rsidR="00241F3B" w:rsidRPr="00AC7374">
        <w:rPr>
          <w:rFonts w:ascii="Times New Roman" w:hAnsi="Times New Roman" w:cs="Times New Roman"/>
          <w:sz w:val="24"/>
          <w:szCs w:val="24"/>
        </w:rPr>
        <w:t>int out here that the laws described in the following</w:t>
      </w:r>
      <w:r w:rsidR="005049F5">
        <w:rPr>
          <w:rFonts w:ascii="Times New Roman" w:hAnsi="Times New Roman" w:cs="Times New Roman"/>
          <w:sz w:val="24"/>
          <w:szCs w:val="24"/>
        </w:rPr>
        <w:t xml:space="preserve"> section</w:t>
      </w:r>
      <w:r w:rsidR="00241F3B" w:rsidRPr="00AC7374">
        <w:rPr>
          <w:rFonts w:ascii="Times New Roman" w:hAnsi="Times New Roman" w:cs="Times New Roman"/>
          <w:sz w:val="24"/>
          <w:szCs w:val="24"/>
        </w:rPr>
        <w:t xml:space="preserve"> are based on the majority Sunni view. I have not discussed other interpretations </w:t>
      </w:r>
      <w:commentRangeStart w:id="70"/>
      <w:r w:rsidR="00241F3B" w:rsidRPr="00AC7374">
        <w:rPr>
          <w:rFonts w:ascii="Times New Roman" w:hAnsi="Times New Roman" w:cs="Times New Roman"/>
          <w:sz w:val="24"/>
          <w:szCs w:val="24"/>
        </w:rPr>
        <w:t xml:space="preserve">as Malaysia </w:t>
      </w:r>
      <w:r w:rsidR="00906E1B">
        <w:rPr>
          <w:rFonts w:ascii="Times New Roman" w:hAnsi="Times New Roman" w:cs="Times New Roman"/>
          <w:sz w:val="24"/>
          <w:szCs w:val="24"/>
        </w:rPr>
        <w:t>is</w:t>
      </w:r>
      <w:r w:rsidR="00C16581" w:rsidRPr="00AC7374">
        <w:rPr>
          <w:rFonts w:ascii="Times New Roman" w:hAnsi="Times New Roman" w:cs="Times New Roman"/>
          <w:sz w:val="24"/>
          <w:szCs w:val="24"/>
        </w:rPr>
        <w:t xml:space="preserve"> an Islamic country and the Sunni school of </w:t>
      </w:r>
      <w:r w:rsidR="000C5790" w:rsidRPr="00AC7374">
        <w:rPr>
          <w:rFonts w:ascii="Times New Roman" w:hAnsi="Times New Roman" w:cs="Times New Roman"/>
          <w:sz w:val="24"/>
          <w:szCs w:val="24"/>
        </w:rPr>
        <w:t>Islam is the official religion</w:t>
      </w:r>
      <w:commentRangeEnd w:id="70"/>
      <w:r w:rsidR="005049F5">
        <w:rPr>
          <w:rStyle w:val="CommentReference"/>
        </w:rPr>
        <w:commentReference w:id="70"/>
      </w:r>
      <w:del w:id="71" w:author="Reviewer" w:date="2020-02-28T13:49:00Z">
        <w:r w:rsidR="000C5790" w:rsidRPr="00AC7374" w:rsidDel="00084368">
          <w:rPr>
            <w:rFonts w:ascii="Times New Roman" w:hAnsi="Times New Roman" w:cs="Times New Roman"/>
            <w:sz w:val="24"/>
            <w:szCs w:val="24"/>
          </w:rPr>
          <w:delText>.</w:delText>
        </w:r>
      </w:del>
      <w:r w:rsidR="00FE7934">
        <w:rPr>
          <w:rFonts w:ascii="Times New Roman" w:hAnsi="Times New Roman" w:cs="Times New Roman"/>
          <w:sz w:val="24"/>
          <w:szCs w:val="24"/>
        </w:rPr>
        <w:t xml:space="preserve"> </w:t>
      </w:r>
      <w:r w:rsidR="00335162">
        <w:rPr>
          <w:rFonts w:ascii="Times New Roman" w:hAnsi="Times New Roman" w:cs="Times New Roman"/>
          <w:sz w:val="24"/>
          <w:szCs w:val="24"/>
        </w:rPr>
        <w:t>(</w:t>
      </w:r>
      <w:r w:rsidR="00AC7374">
        <w:rPr>
          <w:rFonts w:ascii="Times New Roman" w:hAnsi="Times New Roman" w:cs="Times New Roman"/>
          <w:sz w:val="24"/>
          <w:szCs w:val="24"/>
        </w:rPr>
        <w:t>9</w:t>
      </w:r>
      <w:r w:rsidR="00335162">
        <w:rPr>
          <w:rFonts w:ascii="Times New Roman" w:hAnsi="Times New Roman" w:cs="Times New Roman"/>
          <w:sz w:val="24"/>
          <w:szCs w:val="24"/>
        </w:rPr>
        <w:t>)</w:t>
      </w:r>
      <w:ins w:id="72" w:author="Reviewer" w:date="2020-02-28T13:49:00Z">
        <w:r w:rsidR="00084368">
          <w:rPr>
            <w:rFonts w:ascii="Times New Roman" w:hAnsi="Times New Roman" w:cs="Times New Roman"/>
            <w:sz w:val="24"/>
            <w:szCs w:val="24"/>
          </w:rPr>
          <w:t>.</w:t>
        </w:r>
      </w:ins>
    </w:p>
    <w:p w14:paraId="03B48F76" w14:textId="530BB089" w:rsidR="008E2D3F" w:rsidRPr="001B084A" w:rsidRDefault="00906E1B" w:rsidP="008E2D3F">
      <w:pPr>
        <w:rPr>
          <w:rFonts w:ascii="Times New Roman" w:hAnsi="Times New Roman" w:cs="Times New Roman"/>
          <w:sz w:val="24"/>
          <w:szCs w:val="24"/>
        </w:rPr>
      </w:pPr>
      <w:r>
        <w:rPr>
          <w:rFonts w:ascii="Times New Roman" w:hAnsi="Times New Roman" w:cs="Times New Roman"/>
          <w:sz w:val="24"/>
          <w:szCs w:val="24"/>
        </w:rPr>
        <w:t xml:space="preserve">In the words of Souryal and Potts, </w:t>
      </w:r>
      <w:r w:rsidR="008E2D3F" w:rsidRPr="001B084A">
        <w:rPr>
          <w:rFonts w:ascii="Times New Roman" w:hAnsi="Times New Roman" w:cs="Times New Roman"/>
          <w:sz w:val="24"/>
          <w:szCs w:val="24"/>
        </w:rPr>
        <w:t>“Islamic law has two primary sources</w:t>
      </w:r>
      <w:r w:rsidR="005049F5">
        <w:rPr>
          <w:rFonts w:ascii="Times New Roman" w:hAnsi="Times New Roman" w:cs="Times New Roman"/>
          <w:sz w:val="24"/>
          <w:szCs w:val="24"/>
        </w:rPr>
        <w:t>:</w:t>
      </w:r>
      <w:r w:rsidR="005049F5" w:rsidRPr="001B084A">
        <w:rPr>
          <w:rFonts w:ascii="Times New Roman" w:hAnsi="Times New Roman" w:cs="Times New Roman"/>
          <w:sz w:val="24"/>
          <w:szCs w:val="24"/>
        </w:rPr>
        <w:t xml:space="preserve"> </w:t>
      </w:r>
      <w:r w:rsidR="008E2D3F" w:rsidRPr="001B084A">
        <w:rPr>
          <w:rFonts w:ascii="Times New Roman" w:hAnsi="Times New Roman" w:cs="Times New Roman"/>
          <w:sz w:val="24"/>
          <w:szCs w:val="24"/>
        </w:rPr>
        <w:t>the Shariah</w:t>
      </w:r>
      <w:r w:rsidR="005049F5">
        <w:rPr>
          <w:rFonts w:ascii="Times New Roman" w:hAnsi="Times New Roman" w:cs="Times New Roman"/>
          <w:sz w:val="24"/>
          <w:szCs w:val="24"/>
        </w:rPr>
        <w:t>,</w:t>
      </w:r>
      <w:r w:rsidR="008E2D3F" w:rsidRPr="001B084A">
        <w:rPr>
          <w:rFonts w:ascii="Times New Roman" w:hAnsi="Times New Roman" w:cs="Times New Roman"/>
          <w:sz w:val="24"/>
          <w:szCs w:val="24"/>
        </w:rPr>
        <w:t xml:space="preserve"> which is a theocratic legal system based on a divine code revealed to the Prophet Mohammad (PBUH) and the Sunnah</w:t>
      </w:r>
      <w:r w:rsidR="005049F5">
        <w:rPr>
          <w:rFonts w:ascii="Times New Roman" w:hAnsi="Times New Roman" w:cs="Times New Roman"/>
          <w:sz w:val="24"/>
          <w:szCs w:val="24"/>
        </w:rPr>
        <w:t>,</w:t>
      </w:r>
      <w:r w:rsidR="008E2D3F" w:rsidRPr="001B084A">
        <w:rPr>
          <w:rFonts w:ascii="Times New Roman" w:hAnsi="Times New Roman" w:cs="Times New Roman"/>
          <w:sz w:val="24"/>
          <w:szCs w:val="24"/>
        </w:rPr>
        <w:t xml:space="preserve"> or the acts of the prophet”.</w:t>
      </w:r>
      <w:r>
        <w:rPr>
          <w:rFonts w:ascii="Times New Roman" w:hAnsi="Times New Roman" w:cs="Times New Roman"/>
          <w:sz w:val="24"/>
          <w:szCs w:val="24"/>
        </w:rPr>
        <w:t xml:space="preserve"> </w:t>
      </w:r>
      <w:r w:rsidR="008E2D3F" w:rsidRPr="001B084A">
        <w:rPr>
          <w:rFonts w:ascii="Times New Roman" w:hAnsi="Times New Roman" w:cs="Times New Roman"/>
          <w:sz w:val="24"/>
          <w:szCs w:val="24"/>
        </w:rPr>
        <w:t>(</w:t>
      </w:r>
      <w:r w:rsidR="00AC7374">
        <w:rPr>
          <w:rFonts w:ascii="Times New Roman" w:hAnsi="Times New Roman" w:cs="Times New Roman"/>
          <w:sz w:val="24"/>
          <w:szCs w:val="24"/>
        </w:rPr>
        <w:t>7</w:t>
      </w:r>
      <w:r w:rsidR="008E2D3F" w:rsidRPr="001B084A">
        <w:rPr>
          <w:rFonts w:ascii="Times New Roman" w:hAnsi="Times New Roman" w:cs="Times New Roman"/>
          <w:sz w:val="24"/>
          <w:szCs w:val="24"/>
        </w:rPr>
        <w:t xml:space="preserve">) The concept of </w:t>
      </w:r>
      <w:r w:rsidR="005049F5">
        <w:rPr>
          <w:rFonts w:ascii="Times New Roman" w:hAnsi="Times New Roman" w:cs="Times New Roman"/>
          <w:sz w:val="24"/>
          <w:szCs w:val="24"/>
        </w:rPr>
        <w:t>H</w:t>
      </w:r>
      <w:r w:rsidR="005049F5" w:rsidRPr="001B084A">
        <w:rPr>
          <w:rFonts w:ascii="Times New Roman" w:hAnsi="Times New Roman" w:cs="Times New Roman"/>
          <w:sz w:val="24"/>
          <w:szCs w:val="24"/>
        </w:rPr>
        <w:t>udud</w:t>
      </w:r>
      <w:r w:rsidR="005049F5">
        <w:rPr>
          <w:rFonts w:ascii="Times New Roman" w:hAnsi="Times New Roman" w:cs="Times New Roman"/>
          <w:sz w:val="24"/>
          <w:szCs w:val="24"/>
        </w:rPr>
        <w:t>,</w:t>
      </w:r>
      <w:r w:rsidR="005049F5" w:rsidRPr="001B084A">
        <w:rPr>
          <w:rFonts w:ascii="Times New Roman" w:hAnsi="Times New Roman" w:cs="Times New Roman"/>
          <w:sz w:val="24"/>
          <w:szCs w:val="24"/>
        </w:rPr>
        <w:t xml:space="preserve"> </w:t>
      </w:r>
      <w:r w:rsidR="008E2D3F" w:rsidRPr="001B084A">
        <w:rPr>
          <w:rFonts w:ascii="Times New Roman" w:hAnsi="Times New Roman" w:cs="Times New Roman"/>
          <w:sz w:val="24"/>
          <w:szCs w:val="24"/>
        </w:rPr>
        <w:t>however</w:t>
      </w:r>
      <w:r w:rsidR="005049F5">
        <w:rPr>
          <w:rFonts w:ascii="Times New Roman" w:hAnsi="Times New Roman" w:cs="Times New Roman"/>
          <w:sz w:val="24"/>
          <w:szCs w:val="24"/>
        </w:rPr>
        <w:t>,</w:t>
      </w:r>
      <w:r w:rsidR="008E2D3F" w:rsidRPr="001B084A">
        <w:rPr>
          <w:rFonts w:ascii="Times New Roman" w:hAnsi="Times New Roman" w:cs="Times New Roman"/>
          <w:sz w:val="24"/>
          <w:szCs w:val="24"/>
        </w:rPr>
        <w:t xml:space="preserve"> is not found in the Quran, though it has </w:t>
      </w:r>
      <w:r>
        <w:rPr>
          <w:rFonts w:ascii="Times New Roman" w:hAnsi="Times New Roman" w:cs="Times New Roman"/>
          <w:sz w:val="24"/>
          <w:szCs w:val="24"/>
        </w:rPr>
        <w:t>been</w:t>
      </w:r>
      <w:r w:rsidRPr="001B084A">
        <w:rPr>
          <w:rFonts w:ascii="Times New Roman" w:hAnsi="Times New Roman" w:cs="Times New Roman"/>
          <w:sz w:val="24"/>
          <w:szCs w:val="24"/>
        </w:rPr>
        <w:t xml:space="preserve"> </w:t>
      </w:r>
      <w:r w:rsidR="008E2D3F" w:rsidRPr="001B084A">
        <w:rPr>
          <w:rFonts w:ascii="Times New Roman" w:hAnsi="Times New Roman" w:cs="Times New Roman"/>
          <w:sz w:val="24"/>
          <w:szCs w:val="24"/>
        </w:rPr>
        <w:t>mention</w:t>
      </w:r>
      <w:r>
        <w:rPr>
          <w:rFonts w:ascii="Times New Roman" w:hAnsi="Times New Roman" w:cs="Times New Roman"/>
          <w:sz w:val="24"/>
          <w:szCs w:val="24"/>
        </w:rPr>
        <w:t>ed</w:t>
      </w:r>
      <w:r w:rsidR="008E2D3F" w:rsidRPr="001B084A">
        <w:rPr>
          <w:rFonts w:ascii="Times New Roman" w:hAnsi="Times New Roman" w:cs="Times New Roman"/>
          <w:sz w:val="24"/>
          <w:szCs w:val="24"/>
        </w:rPr>
        <w:t xml:space="preserve"> in the </w:t>
      </w:r>
      <w:r w:rsidR="00ED0859">
        <w:rPr>
          <w:rFonts w:ascii="Times New Roman" w:hAnsi="Times New Roman" w:cs="Times New Roman"/>
          <w:sz w:val="24"/>
          <w:szCs w:val="24"/>
        </w:rPr>
        <w:t>H</w:t>
      </w:r>
      <w:r w:rsidR="00ED0859" w:rsidRPr="001B084A">
        <w:rPr>
          <w:rFonts w:ascii="Times New Roman" w:hAnsi="Times New Roman" w:cs="Times New Roman"/>
          <w:sz w:val="24"/>
          <w:szCs w:val="24"/>
        </w:rPr>
        <w:t>adiths</w:t>
      </w:r>
      <w:r w:rsidR="005049F5">
        <w:rPr>
          <w:rFonts w:ascii="Times New Roman" w:hAnsi="Times New Roman" w:cs="Times New Roman"/>
          <w:sz w:val="24"/>
          <w:szCs w:val="24"/>
        </w:rPr>
        <w:t>,</w:t>
      </w:r>
      <w:r w:rsidR="008E2D3F" w:rsidRPr="001B084A">
        <w:rPr>
          <w:rFonts w:ascii="Times New Roman" w:hAnsi="Times New Roman" w:cs="Times New Roman"/>
          <w:sz w:val="24"/>
          <w:szCs w:val="24"/>
        </w:rPr>
        <w:t xml:space="preserve"> </w:t>
      </w:r>
      <w:r>
        <w:rPr>
          <w:rFonts w:ascii="Times New Roman" w:hAnsi="Times New Roman" w:cs="Times New Roman"/>
          <w:sz w:val="24"/>
          <w:szCs w:val="24"/>
        </w:rPr>
        <w:t>believed by Muslims to be an</w:t>
      </w:r>
      <w:r w:rsidR="008E2D3F" w:rsidRPr="001B084A">
        <w:rPr>
          <w:rFonts w:ascii="Times New Roman" w:hAnsi="Times New Roman" w:cs="Times New Roman"/>
          <w:sz w:val="24"/>
          <w:szCs w:val="24"/>
        </w:rPr>
        <w:t xml:space="preserve"> authentic </w:t>
      </w:r>
      <w:r>
        <w:rPr>
          <w:rFonts w:ascii="Times New Roman" w:hAnsi="Times New Roman" w:cs="Times New Roman"/>
          <w:sz w:val="24"/>
          <w:szCs w:val="24"/>
        </w:rPr>
        <w:t>record to the ideas of Prophet Mohammad</w:t>
      </w:r>
      <w:r w:rsidR="00A15A79">
        <w:rPr>
          <w:rFonts w:ascii="Times New Roman" w:hAnsi="Times New Roman" w:cs="Times New Roman"/>
          <w:sz w:val="24"/>
          <w:szCs w:val="24"/>
        </w:rPr>
        <w:t xml:space="preserve"> (PBUH)</w:t>
      </w:r>
      <w:r w:rsidR="008E2D3F" w:rsidRPr="001B084A">
        <w:rPr>
          <w:rFonts w:ascii="Times New Roman" w:hAnsi="Times New Roman" w:cs="Times New Roman"/>
          <w:sz w:val="24"/>
          <w:szCs w:val="24"/>
        </w:rPr>
        <w:t xml:space="preserve">. The word Hudud is plural for the Arabic word </w:t>
      </w:r>
      <w:r>
        <w:rPr>
          <w:rFonts w:ascii="Times New Roman" w:hAnsi="Times New Roman" w:cs="Times New Roman"/>
          <w:sz w:val="24"/>
          <w:szCs w:val="24"/>
        </w:rPr>
        <w:t>“</w:t>
      </w:r>
      <w:r>
        <w:rPr>
          <w:rFonts w:ascii="Times New Roman" w:hAnsi="Times New Roman" w:cs="Times New Roman"/>
          <w:i/>
          <w:iCs/>
          <w:sz w:val="24"/>
          <w:szCs w:val="24"/>
        </w:rPr>
        <w:t>h</w:t>
      </w:r>
      <w:r w:rsidR="008E2D3F" w:rsidRPr="008805C1">
        <w:rPr>
          <w:rFonts w:ascii="Times New Roman" w:hAnsi="Times New Roman" w:cs="Times New Roman"/>
          <w:i/>
          <w:iCs/>
          <w:sz w:val="24"/>
          <w:szCs w:val="24"/>
        </w:rPr>
        <w:t>add</w:t>
      </w:r>
      <w:r>
        <w:rPr>
          <w:rFonts w:ascii="Times New Roman" w:hAnsi="Times New Roman" w:cs="Times New Roman"/>
          <w:sz w:val="24"/>
          <w:szCs w:val="24"/>
        </w:rPr>
        <w:t>”</w:t>
      </w:r>
      <w:r w:rsidR="008E2D3F" w:rsidRPr="001B084A">
        <w:rPr>
          <w:rFonts w:ascii="Times New Roman" w:hAnsi="Times New Roman" w:cs="Times New Roman"/>
          <w:sz w:val="24"/>
          <w:szCs w:val="24"/>
        </w:rPr>
        <w:t xml:space="preserve">, meaning </w:t>
      </w:r>
      <w:r>
        <w:rPr>
          <w:rFonts w:ascii="Times New Roman" w:hAnsi="Times New Roman" w:cs="Times New Roman"/>
          <w:sz w:val="24"/>
          <w:szCs w:val="24"/>
        </w:rPr>
        <w:t>“</w:t>
      </w:r>
      <w:r w:rsidR="008E2D3F" w:rsidRPr="001B084A">
        <w:rPr>
          <w:rFonts w:ascii="Times New Roman" w:hAnsi="Times New Roman" w:cs="Times New Roman"/>
          <w:sz w:val="24"/>
          <w:szCs w:val="24"/>
        </w:rPr>
        <w:t>the final limit</w:t>
      </w:r>
      <w:r>
        <w:rPr>
          <w:rFonts w:ascii="Times New Roman" w:hAnsi="Times New Roman" w:cs="Times New Roman"/>
          <w:sz w:val="24"/>
          <w:szCs w:val="24"/>
        </w:rPr>
        <w:t>”</w:t>
      </w:r>
      <w:r w:rsidR="008E2D3F" w:rsidRPr="001B084A">
        <w:rPr>
          <w:rFonts w:ascii="Times New Roman" w:hAnsi="Times New Roman" w:cs="Times New Roman"/>
          <w:sz w:val="24"/>
          <w:szCs w:val="24"/>
        </w:rPr>
        <w:t xml:space="preserve">. The Quran has several passages </w:t>
      </w:r>
      <w:r w:rsidR="00ED0859">
        <w:rPr>
          <w:rFonts w:ascii="Times New Roman" w:hAnsi="Times New Roman" w:cs="Times New Roman"/>
          <w:sz w:val="24"/>
          <w:szCs w:val="24"/>
        </w:rPr>
        <w:t>that</w:t>
      </w:r>
      <w:r w:rsidR="00ED0859" w:rsidRPr="001B084A">
        <w:rPr>
          <w:rFonts w:ascii="Times New Roman" w:hAnsi="Times New Roman" w:cs="Times New Roman"/>
          <w:sz w:val="24"/>
          <w:szCs w:val="24"/>
        </w:rPr>
        <w:t xml:space="preserve"> </w:t>
      </w:r>
      <w:r w:rsidR="008E2D3F" w:rsidRPr="001B084A">
        <w:rPr>
          <w:rFonts w:ascii="Times New Roman" w:hAnsi="Times New Roman" w:cs="Times New Roman"/>
          <w:sz w:val="24"/>
          <w:szCs w:val="24"/>
        </w:rPr>
        <w:t xml:space="preserve">mention the </w:t>
      </w:r>
      <w:r w:rsidR="00ED0859">
        <w:rPr>
          <w:rFonts w:ascii="Times New Roman" w:hAnsi="Times New Roman" w:cs="Times New Roman"/>
          <w:sz w:val="24"/>
          <w:szCs w:val="24"/>
        </w:rPr>
        <w:t>“</w:t>
      </w:r>
      <w:r w:rsidR="008E2D3F" w:rsidRPr="001B084A">
        <w:rPr>
          <w:rFonts w:ascii="Times New Roman" w:hAnsi="Times New Roman" w:cs="Times New Roman"/>
          <w:sz w:val="24"/>
          <w:szCs w:val="24"/>
        </w:rPr>
        <w:t>limits of God”</w:t>
      </w:r>
      <w:r w:rsidR="00ED0859">
        <w:rPr>
          <w:rFonts w:ascii="Times New Roman" w:hAnsi="Times New Roman" w:cs="Times New Roman"/>
          <w:sz w:val="24"/>
          <w:szCs w:val="24"/>
        </w:rPr>
        <w:t>,</w:t>
      </w:r>
      <w:r w:rsidR="008E2D3F" w:rsidRPr="001B084A">
        <w:rPr>
          <w:rFonts w:ascii="Times New Roman" w:hAnsi="Times New Roman" w:cs="Times New Roman"/>
          <w:sz w:val="24"/>
          <w:szCs w:val="24"/>
        </w:rPr>
        <w:t xml:space="preserve"> beyond which Muslims are warned never to transgress. The specific Hudud crimes were compiled by early Muslim lawmakers f</w:t>
      </w:r>
      <w:r w:rsidR="00335162">
        <w:rPr>
          <w:rFonts w:ascii="Times New Roman" w:hAnsi="Times New Roman" w:cs="Times New Roman"/>
          <w:sz w:val="24"/>
          <w:szCs w:val="24"/>
        </w:rPr>
        <w:t>r</w:t>
      </w:r>
      <w:r w:rsidR="00867779">
        <w:rPr>
          <w:rFonts w:ascii="Times New Roman" w:hAnsi="Times New Roman" w:cs="Times New Roman"/>
          <w:sz w:val="24"/>
          <w:szCs w:val="24"/>
        </w:rPr>
        <w:t>o</w:t>
      </w:r>
      <w:r w:rsidR="008E2D3F" w:rsidRPr="001B084A">
        <w:rPr>
          <w:rFonts w:ascii="Times New Roman" w:hAnsi="Times New Roman" w:cs="Times New Roman"/>
          <w:sz w:val="24"/>
          <w:szCs w:val="24"/>
        </w:rPr>
        <w:t xml:space="preserve">m references made by the Prophet (PBUH) and early Muslims. It is accepted that Hudud crimes are violations </w:t>
      </w:r>
      <w:r w:rsidR="00DF7DF3">
        <w:rPr>
          <w:rFonts w:ascii="Times New Roman" w:hAnsi="Times New Roman" w:cs="Times New Roman"/>
          <w:sz w:val="24"/>
          <w:szCs w:val="24"/>
        </w:rPr>
        <w:t>against</w:t>
      </w:r>
      <w:r w:rsidR="008E2D3F" w:rsidRPr="001B084A">
        <w:rPr>
          <w:rFonts w:ascii="Times New Roman" w:hAnsi="Times New Roman" w:cs="Times New Roman"/>
          <w:sz w:val="24"/>
          <w:szCs w:val="24"/>
        </w:rPr>
        <w:t xml:space="preserve"> God and the punishments</w:t>
      </w:r>
      <w:r w:rsidR="00ED0859">
        <w:rPr>
          <w:rFonts w:ascii="Times New Roman" w:hAnsi="Times New Roman" w:cs="Times New Roman"/>
          <w:sz w:val="24"/>
          <w:szCs w:val="24"/>
        </w:rPr>
        <w:t xml:space="preserve"> for them</w:t>
      </w:r>
      <w:r w:rsidR="008E2D3F" w:rsidRPr="001B084A">
        <w:rPr>
          <w:rFonts w:ascii="Times New Roman" w:hAnsi="Times New Roman" w:cs="Times New Roman"/>
          <w:sz w:val="24"/>
          <w:szCs w:val="24"/>
        </w:rPr>
        <w:t xml:space="preserve"> are laid down in the Quran or the Sunnah. The crimes that fall under this category are </w:t>
      </w:r>
      <w:r w:rsidR="00DF7DF3">
        <w:rPr>
          <w:rFonts w:ascii="Times New Roman" w:hAnsi="Times New Roman" w:cs="Times New Roman"/>
          <w:i/>
          <w:iCs/>
          <w:sz w:val="24"/>
          <w:szCs w:val="24"/>
        </w:rPr>
        <w:lastRenderedPageBreak/>
        <w:t>z</w:t>
      </w:r>
      <w:r w:rsidR="008E2D3F" w:rsidRPr="008805C1">
        <w:rPr>
          <w:rFonts w:ascii="Times New Roman" w:hAnsi="Times New Roman" w:cs="Times New Roman"/>
          <w:i/>
          <w:iCs/>
          <w:sz w:val="24"/>
          <w:szCs w:val="24"/>
        </w:rPr>
        <w:t>ina</w:t>
      </w:r>
      <w:r w:rsidR="00ED0859">
        <w:rPr>
          <w:rFonts w:ascii="Times New Roman" w:hAnsi="Times New Roman" w:cs="Times New Roman"/>
          <w:sz w:val="24"/>
          <w:szCs w:val="24"/>
        </w:rPr>
        <w:t xml:space="preserve"> </w:t>
      </w:r>
      <w:r w:rsidR="008E2D3F" w:rsidRPr="001B084A">
        <w:rPr>
          <w:rFonts w:ascii="Times New Roman" w:hAnsi="Times New Roman" w:cs="Times New Roman"/>
          <w:sz w:val="24"/>
          <w:szCs w:val="24"/>
        </w:rPr>
        <w:t xml:space="preserve">(fornication), </w:t>
      </w:r>
      <w:r w:rsidR="00DF7DF3">
        <w:rPr>
          <w:rFonts w:ascii="Times New Roman" w:hAnsi="Times New Roman" w:cs="Times New Roman"/>
          <w:i/>
          <w:iCs/>
          <w:sz w:val="24"/>
          <w:szCs w:val="24"/>
        </w:rPr>
        <w:t>s</w:t>
      </w:r>
      <w:r w:rsidR="008E2D3F" w:rsidRPr="008805C1">
        <w:rPr>
          <w:rFonts w:ascii="Times New Roman" w:hAnsi="Times New Roman" w:cs="Times New Roman"/>
          <w:i/>
          <w:iCs/>
          <w:sz w:val="24"/>
          <w:szCs w:val="24"/>
        </w:rPr>
        <w:t>ariqa</w:t>
      </w:r>
      <w:r w:rsidR="008E2D3F" w:rsidRPr="001B084A">
        <w:rPr>
          <w:rFonts w:ascii="Times New Roman" w:hAnsi="Times New Roman" w:cs="Times New Roman"/>
          <w:sz w:val="24"/>
          <w:szCs w:val="24"/>
        </w:rPr>
        <w:t xml:space="preserve"> (some types of theft)</w:t>
      </w:r>
      <w:r w:rsidR="00ED0859">
        <w:rPr>
          <w:rFonts w:ascii="Times New Roman" w:hAnsi="Times New Roman" w:cs="Times New Roman"/>
          <w:sz w:val="24"/>
          <w:szCs w:val="24"/>
        </w:rPr>
        <w:t>,</w:t>
      </w:r>
      <w:r w:rsidR="008E2D3F" w:rsidRPr="001B084A">
        <w:rPr>
          <w:rFonts w:ascii="Times New Roman" w:hAnsi="Times New Roman" w:cs="Times New Roman"/>
          <w:sz w:val="24"/>
          <w:szCs w:val="24"/>
        </w:rPr>
        <w:t xml:space="preserve"> </w:t>
      </w:r>
      <w:r w:rsidR="00DF7DF3">
        <w:rPr>
          <w:rFonts w:ascii="Times New Roman" w:hAnsi="Times New Roman" w:cs="Times New Roman"/>
          <w:i/>
          <w:iCs/>
          <w:sz w:val="24"/>
          <w:szCs w:val="24"/>
        </w:rPr>
        <w:t>q</w:t>
      </w:r>
      <w:r w:rsidR="008E2D3F" w:rsidRPr="008805C1">
        <w:rPr>
          <w:rFonts w:ascii="Times New Roman" w:hAnsi="Times New Roman" w:cs="Times New Roman"/>
          <w:i/>
          <w:iCs/>
          <w:sz w:val="24"/>
          <w:szCs w:val="24"/>
        </w:rPr>
        <w:t>adif</w:t>
      </w:r>
      <w:r w:rsidR="008E2D3F" w:rsidRPr="001B084A">
        <w:rPr>
          <w:rFonts w:ascii="Times New Roman" w:hAnsi="Times New Roman" w:cs="Times New Roman"/>
          <w:sz w:val="24"/>
          <w:szCs w:val="24"/>
        </w:rPr>
        <w:t xml:space="preserve"> (false accusation of fornication), </w:t>
      </w:r>
      <w:r w:rsidR="00DF7DF3">
        <w:rPr>
          <w:rFonts w:ascii="Times New Roman" w:hAnsi="Times New Roman" w:cs="Times New Roman"/>
          <w:i/>
          <w:iCs/>
          <w:sz w:val="24"/>
          <w:szCs w:val="24"/>
        </w:rPr>
        <w:t>s</w:t>
      </w:r>
      <w:r w:rsidR="008E2D3F" w:rsidRPr="008805C1">
        <w:rPr>
          <w:rFonts w:ascii="Times New Roman" w:hAnsi="Times New Roman" w:cs="Times New Roman"/>
          <w:i/>
          <w:iCs/>
          <w:sz w:val="24"/>
          <w:szCs w:val="24"/>
        </w:rPr>
        <w:t xml:space="preserve">hurb–al </w:t>
      </w:r>
      <w:r w:rsidR="00DF7DF3">
        <w:rPr>
          <w:rFonts w:ascii="Times New Roman" w:hAnsi="Times New Roman" w:cs="Times New Roman"/>
          <w:i/>
          <w:iCs/>
          <w:sz w:val="24"/>
          <w:szCs w:val="24"/>
        </w:rPr>
        <w:t>k</w:t>
      </w:r>
      <w:r w:rsidR="008E2D3F" w:rsidRPr="008805C1">
        <w:rPr>
          <w:rFonts w:ascii="Times New Roman" w:hAnsi="Times New Roman" w:cs="Times New Roman"/>
          <w:i/>
          <w:iCs/>
          <w:sz w:val="24"/>
          <w:szCs w:val="24"/>
        </w:rPr>
        <w:t>hamur</w:t>
      </w:r>
      <w:r w:rsidR="008E2D3F" w:rsidRPr="001B084A">
        <w:rPr>
          <w:rFonts w:ascii="Times New Roman" w:hAnsi="Times New Roman" w:cs="Times New Roman"/>
          <w:sz w:val="24"/>
          <w:szCs w:val="24"/>
        </w:rPr>
        <w:t xml:space="preserve"> (drinking alcohol), and </w:t>
      </w:r>
      <w:r w:rsidR="00DF7DF3">
        <w:rPr>
          <w:rFonts w:ascii="Times New Roman" w:hAnsi="Times New Roman" w:cs="Times New Roman"/>
          <w:i/>
          <w:iCs/>
          <w:sz w:val="24"/>
          <w:szCs w:val="24"/>
        </w:rPr>
        <w:t>h</w:t>
      </w:r>
      <w:r w:rsidR="008E2D3F" w:rsidRPr="008805C1">
        <w:rPr>
          <w:rFonts w:ascii="Times New Roman" w:hAnsi="Times New Roman" w:cs="Times New Roman"/>
          <w:i/>
          <w:iCs/>
          <w:sz w:val="24"/>
          <w:szCs w:val="24"/>
        </w:rPr>
        <w:t>iraba</w:t>
      </w:r>
      <w:r w:rsidR="008E2D3F" w:rsidRPr="001B084A">
        <w:rPr>
          <w:rFonts w:ascii="Times New Roman" w:hAnsi="Times New Roman" w:cs="Times New Roman"/>
          <w:sz w:val="24"/>
          <w:szCs w:val="24"/>
        </w:rPr>
        <w:t xml:space="preserve"> (armed robbery). There are other crimes that are considered by some</w:t>
      </w:r>
      <w:r w:rsidR="00523E16">
        <w:rPr>
          <w:rFonts w:ascii="Times New Roman" w:hAnsi="Times New Roman" w:cs="Times New Roman"/>
          <w:sz w:val="24"/>
          <w:szCs w:val="24"/>
        </w:rPr>
        <w:t xml:space="preserve"> (</w:t>
      </w:r>
      <w:r w:rsidR="00523E16" w:rsidRPr="00523E16">
        <w:rPr>
          <w:rFonts w:ascii="Times New Roman" w:hAnsi="Times New Roman" w:cs="Times New Roman"/>
          <w:sz w:val="24"/>
          <w:szCs w:val="24"/>
        </w:rPr>
        <w:t>but not all</w:t>
      </w:r>
      <w:r w:rsidR="00523E16">
        <w:rPr>
          <w:rFonts w:ascii="Times New Roman" w:hAnsi="Times New Roman" w:cs="Times New Roman"/>
          <w:sz w:val="24"/>
          <w:szCs w:val="24"/>
        </w:rPr>
        <w:t>)</w:t>
      </w:r>
      <w:r w:rsidR="008E2D3F" w:rsidRPr="001B084A">
        <w:rPr>
          <w:rFonts w:ascii="Times New Roman" w:hAnsi="Times New Roman" w:cs="Times New Roman"/>
          <w:sz w:val="24"/>
          <w:szCs w:val="24"/>
        </w:rPr>
        <w:t xml:space="preserve"> schools of law to be Hudud crimes as well. These include sodomy, apostasy</w:t>
      </w:r>
      <w:r w:rsidR="00523E16">
        <w:rPr>
          <w:rFonts w:ascii="Times New Roman" w:hAnsi="Times New Roman" w:cs="Times New Roman"/>
          <w:sz w:val="24"/>
          <w:szCs w:val="24"/>
        </w:rPr>
        <w:t>,</w:t>
      </w:r>
      <w:r w:rsidR="008E2D3F" w:rsidRPr="001B084A">
        <w:rPr>
          <w:rFonts w:ascii="Times New Roman" w:hAnsi="Times New Roman" w:cs="Times New Roman"/>
          <w:sz w:val="24"/>
          <w:szCs w:val="24"/>
        </w:rPr>
        <w:t xml:space="preserve"> and assassination for the purpose of robbery. The important point to note here is that </w:t>
      </w:r>
      <w:r w:rsidR="00DF7DF3">
        <w:rPr>
          <w:rFonts w:ascii="Times New Roman" w:hAnsi="Times New Roman" w:cs="Times New Roman"/>
          <w:sz w:val="24"/>
          <w:szCs w:val="24"/>
        </w:rPr>
        <w:t xml:space="preserve">Hudud </w:t>
      </w:r>
      <w:r w:rsidR="008E2D3F" w:rsidRPr="001B084A">
        <w:rPr>
          <w:rFonts w:ascii="Times New Roman" w:hAnsi="Times New Roman" w:cs="Times New Roman"/>
          <w:sz w:val="24"/>
          <w:szCs w:val="24"/>
        </w:rPr>
        <w:t xml:space="preserve">crimes are </w:t>
      </w:r>
      <w:r w:rsidR="00DF7DF3">
        <w:rPr>
          <w:rFonts w:ascii="Times New Roman" w:hAnsi="Times New Roman" w:cs="Times New Roman"/>
          <w:sz w:val="24"/>
          <w:szCs w:val="24"/>
        </w:rPr>
        <w:t xml:space="preserve">considered </w:t>
      </w:r>
      <w:r w:rsidR="008E2D3F" w:rsidRPr="001B084A">
        <w:rPr>
          <w:rFonts w:ascii="Times New Roman" w:hAnsi="Times New Roman" w:cs="Times New Roman"/>
          <w:sz w:val="24"/>
          <w:szCs w:val="24"/>
        </w:rPr>
        <w:t xml:space="preserve">crimes against God </w:t>
      </w:r>
      <w:r w:rsidR="00DF7DF3">
        <w:rPr>
          <w:rFonts w:ascii="Times New Roman" w:hAnsi="Times New Roman" w:cs="Times New Roman"/>
          <w:sz w:val="24"/>
          <w:szCs w:val="24"/>
        </w:rPr>
        <w:t>h</w:t>
      </w:r>
      <w:r w:rsidR="008E2D3F" w:rsidRPr="001B084A">
        <w:rPr>
          <w:rFonts w:ascii="Times New Roman" w:hAnsi="Times New Roman" w:cs="Times New Roman"/>
          <w:sz w:val="24"/>
          <w:szCs w:val="24"/>
        </w:rPr>
        <w:t>imself</w:t>
      </w:r>
      <w:r w:rsidR="00523E16">
        <w:rPr>
          <w:rFonts w:ascii="Times New Roman" w:hAnsi="Times New Roman" w:cs="Times New Roman"/>
          <w:sz w:val="24"/>
          <w:szCs w:val="24"/>
        </w:rPr>
        <w:t>.</w:t>
      </w:r>
      <w:r w:rsidR="008E2D3F" w:rsidRPr="001B084A">
        <w:rPr>
          <w:rFonts w:ascii="Times New Roman" w:hAnsi="Times New Roman" w:cs="Times New Roman"/>
          <w:sz w:val="24"/>
          <w:szCs w:val="24"/>
        </w:rPr>
        <w:t xml:space="preserve"> </w:t>
      </w:r>
      <w:r w:rsidR="00DF7DF3">
        <w:rPr>
          <w:rFonts w:ascii="Times New Roman" w:hAnsi="Times New Roman" w:cs="Times New Roman"/>
          <w:sz w:val="24"/>
          <w:szCs w:val="24"/>
        </w:rPr>
        <w:t>Thus, t</w:t>
      </w:r>
      <w:r w:rsidR="008E2D3F" w:rsidRPr="001B084A">
        <w:rPr>
          <w:rFonts w:ascii="Times New Roman" w:hAnsi="Times New Roman" w:cs="Times New Roman"/>
          <w:sz w:val="24"/>
          <w:szCs w:val="24"/>
        </w:rPr>
        <w:t xml:space="preserve">heir penalties are </w:t>
      </w:r>
      <w:r w:rsidR="00DF7DF3">
        <w:rPr>
          <w:rFonts w:ascii="Times New Roman" w:hAnsi="Times New Roman" w:cs="Times New Roman"/>
          <w:sz w:val="24"/>
          <w:szCs w:val="24"/>
        </w:rPr>
        <w:t>considered</w:t>
      </w:r>
      <w:r w:rsidR="008E2D3F" w:rsidRPr="001B084A">
        <w:rPr>
          <w:rFonts w:ascii="Times New Roman" w:hAnsi="Times New Roman" w:cs="Times New Roman"/>
          <w:sz w:val="24"/>
          <w:szCs w:val="24"/>
        </w:rPr>
        <w:t xml:space="preserve"> absolute, nonnegotiable</w:t>
      </w:r>
      <w:r w:rsidR="00523E16">
        <w:rPr>
          <w:rFonts w:ascii="Times New Roman" w:hAnsi="Times New Roman" w:cs="Times New Roman"/>
          <w:sz w:val="24"/>
          <w:szCs w:val="24"/>
        </w:rPr>
        <w:t>,</w:t>
      </w:r>
      <w:r w:rsidR="008E2D3F" w:rsidRPr="001B084A">
        <w:rPr>
          <w:rFonts w:ascii="Times New Roman" w:hAnsi="Times New Roman" w:cs="Times New Roman"/>
          <w:sz w:val="24"/>
          <w:szCs w:val="24"/>
        </w:rPr>
        <w:t xml:space="preserve"> and </w:t>
      </w:r>
      <w:r w:rsidR="00DF7DF3">
        <w:rPr>
          <w:rFonts w:ascii="Times New Roman" w:hAnsi="Times New Roman" w:cs="Times New Roman"/>
          <w:sz w:val="24"/>
          <w:szCs w:val="24"/>
        </w:rPr>
        <w:t>unpardonable</w:t>
      </w:r>
      <w:r w:rsidR="008E2D3F" w:rsidRPr="001B084A">
        <w:rPr>
          <w:rFonts w:ascii="Times New Roman" w:hAnsi="Times New Roman" w:cs="Times New Roman"/>
          <w:sz w:val="24"/>
          <w:szCs w:val="24"/>
        </w:rPr>
        <w:t>. As such</w:t>
      </w:r>
      <w:r w:rsidR="00523E16">
        <w:rPr>
          <w:rFonts w:ascii="Times New Roman" w:hAnsi="Times New Roman" w:cs="Times New Roman"/>
          <w:sz w:val="24"/>
          <w:szCs w:val="24"/>
        </w:rPr>
        <w:t>,</w:t>
      </w:r>
      <w:r w:rsidR="008E2D3F" w:rsidRPr="001B084A">
        <w:rPr>
          <w:rFonts w:ascii="Times New Roman" w:hAnsi="Times New Roman" w:cs="Times New Roman"/>
          <w:sz w:val="24"/>
          <w:szCs w:val="24"/>
        </w:rPr>
        <w:t xml:space="preserve"> a proven Hudud offen</w:t>
      </w:r>
      <w:r w:rsidR="00FD19C8">
        <w:rPr>
          <w:rFonts w:ascii="Times New Roman" w:hAnsi="Times New Roman" w:cs="Times New Roman"/>
          <w:sz w:val="24"/>
          <w:szCs w:val="24"/>
        </w:rPr>
        <w:t>c</w:t>
      </w:r>
      <w:r w:rsidR="008E2D3F" w:rsidRPr="001B084A">
        <w:rPr>
          <w:rFonts w:ascii="Times New Roman" w:hAnsi="Times New Roman" w:cs="Times New Roman"/>
          <w:sz w:val="24"/>
          <w:szCs w:val="24"/>
        </w:rPr>
        <w:t>e carries, as it were</w:t>
      </w:r>
      <w:r w:rsidR="00867779">
        <w:rPr>
          <w:rFonts w:ascii="Times New Roman" w:hAnsi="Times New Roman" w:cs="Times New Roman"/>
          <w:sz w:val="24"/>
          <w:szCs w:val="24"/>
        </w:rPr>
        <w:t>,</w:t>
      </w:r>
      <w:r w:rsidR="008E2D3F" w:rsidRPr="001B084A">
        <w:rPr>
          <w:rFonts w:ascii="Times New Roman" w:hAnsi="Times New Roman" w:cs="Times New Roman"/>
          <w:sz w:val="24"/>
          <w:szCs w:val="24"/>
        </w:rPr>
        <w:t xml:space="preserve"> a mandatory sentence laid down by the Quran, which cannot be mitigated by </w:t>
      </w:r>
      <w:commentRangeStart w:id="73"/>
      <w:r w:rsidR="008E2D3F" w:rsidRPr="001B084A">
        <w:rPr>
          <w:rFonts w:ascii="Times New Roman" w:hAnsi="Times New Roman" w:cs="Times New Roman"/>
          <w:sz w:val="24"/>
          <w:szCs w:val="24"/>
        </w:rPr>
        <w:t>earth</w:t>
      </w:r>
      <w:ins w:id="74" w:author="Rev 1" w:date="2020-03-06T19:10:00Z">
        <w:r w:rsidR="00326715">
          <w:rPr>
            <w:rFonts w:ascii="Times New Roman" w:hAnsi="Times New Roman" w:cs="Times New Roman"/>
            <w:sz w:val="24"/>
            <w:szCs w:val="24"/>
          </w:rPr>
          <w:t>l</w:t>
        </w:r>
      </w:ins>
      <w:r w:rsidR="008E2D3F" w:rsidRPr="001B084A">
        <w:rPr>
          <w:rFonts w:ascii="Times New Roman" w:hAnsi="Times New Roman" w:cs="Times New Roman"/>
          <w:sz w:val="24"/>
          <w:szCs w:val="24"/>
        </w:rPr>
        <w:t xml:space="preserve">y </w:t>
      </w:r>
      <w:commentRangeEnd w:id="73"/>
      <w:r w:rsidR="00326715">
        <w:rPr>
          <w:rStyle w:val="CommentReference"/>
        </w:rPr>
        <w:commentReference w:id="73"/>
      </w:r>
      <w:r w:rsidR="008E2D3F" w:rsidRPr="001B084A">
        <w:rPr>
          <w:rFonts w:ascii="Times New Roman" w:hAnsi="Times New Roman" w:cs="Times New Roman"/>
          <w:sz w:val="24"/>
          <w:szCs w:val="24"/>
        </w:rPr>
        <w:t>judges. These include hand amputation for theft, 100 lashes for fornication, 40 lashes for alcohol consumption</w:t>
      </w:r>
      <w:r w:rsidR="00523E16">
        <w:rPr>
          <w:rFonts w:ascii="Times New Roman" w:hAnsi="Times New Roman" w:cs="Times New Roman"/>
          <w:sz w:val="24"/>
          <w:szCs w:val="24"/>
        </w:rPr>
        <w:t>,</w:t>
      </w:r>
      <w:r w:rsidR="008E2D3F" w:rsidRPr="001B084A">
        <w:rPr>
          <w:rFonts w:ascii="Times New Roman" w:hAnsi="Times New Roman" w:cs="Times New Roman"/>
          <w:sz w:val="24"/>
          <w:szCs w:val="24"/>
        </w:rPr>
        <w:t xml:space="preserve"> and so </w:t>
      </w:r>
      <w:commentRangeStart w:id="75"/>
      <w:r w:rsidR="008E2D3F" w:rsidRPr="001B084A">
        <w:rPr>
          <w:rFonts w:ascii="Times New Roman" w:hAnsi="Times New Roman" w:cs="Times New Roman"/>
          <w:sz w:val="24"/>
          <w:szCs w:val="24"/>
        </w:rPr>
        <w:t>on</w:t>
      </w:r>
      <w:commentRangeEnd w:id="75"/>
      <w:r w:rsidR="00D85C90">
        <w:rPr>
          <w:rStyle w:val="CommentReference"/>
        </w:rPr>
        <w:commentReference w:id="75"/>
      </w:r>
      <w:r w:rsidR="008E2D3F" w:rsidRPr="001B084A">
        <w:rPr>
          <w:rFonts w:ascii="Times New Roman" w:hAnsi="Times New Roman" w:cs="Times New Roman"/>
          <w:sz w:val="24"/>
          <w:szCs w:val="24"/>
        </w:rPr>
        <w:t xml:space="preserve">. </w:t>
      </w:r>
    </w:p>
    <w:p w14:paraId="40F064C7" w14:textId="0A240179" w:rsidR="008E2D3F" w:rsidRPr="001B084A" w:rsidRDefault="008E2D3F" w:rsidP="008E2D3F">
      <w:pPr>
        <w:rPr>
          <w:rFonts w:ascii="Times New Roman" w:hAnsi="Times New Roman" w:cs="Times New Roman"/>
          <w:sz w:val="24"/>
          <w:szCs w:val="24"/>
        </w:rPr>
      </w:pPr>
      <w:r w:rsidRPr="001B084A">
        <w:rPr>
          <w:rFonts w:ascii="Times New Roman" w:hAnsi="Times New Roman" w:cs="Times New Roman"/>
          <w:sz w:val="24"/>
          <w:szCs w:val="24"/>
        </w:rPr>
        <w:t xml:space="preserve">One important issue </w:t>
      </w:r>
      <w:r w:rsidR="00523E16">
        <w:rPr>
          <w:rFonts w:ascii="Times New Roman" w:hAnsi="Times New Roman" w:cs="Times New Roman"/>
          <w:sz w:val="24"/>
          <w:szCs w:val="24"/>
        </w:rPr>
        <w:t>that</w:t>
      </w:r>
      <w:r w:rsidR="00523E16" w:rsidRPr="001B084A">
        <w:rPr>
          <w:rFonts w:ascii="Times New Roman" w:hAnsi="Times New Roman" w:cs="Times New Roman"/>
          <w:sz w:val="24"/>
          <w:szCs w:val="24"/>
        </w:rPr>
        <w:t xml:space="preserve"> </w:t>
      </w:r>
      <w:r w:rsidRPr="001B084A">
        <w:rPr>
          <w:rFonts w:ascii="Times New Roman" w:hAnsi="Times New Roman" w:cs="Times New Roman"/>
          <w:sz w:val="24"/>
          <w:szCs w:val="24"/>
        </w:rPr>
        <w:t xml:space="preserve">is often overlooked when considering Hudud crimes and their punishment is that the burden of proof is </w:t>
      </w:r>
      <w:commentRangeStart w:id="76"/>
      <w:r w:rsidRPr="001B084A">
        <w:rPr>
          <w:rFonts w:ascii="Times New Roman" w:hAnsi="Times New Roman" w:cs="Times New Roman"/>
          <w:sz w:val="24"/>
          <w:szCs w:val="24"/>
        </w:rPr>
        <w:t>set extremely high</w:t>
      </w:r>
      <w:commentRangeEnd w:id="76"/>
      <w:r w:rsidR="00BF2FDF">
        <w:rPr>
          <w:rStyle w:val="CommentReference"/>
        </w:rPr>
        <w:commentReference w:id="76"/>
      </w:r>
      <w:r w:rsidRPr="001B084A">
        <w:rPr>
          <w:rFonts w:ascii="Times New Roman" w:hAnsi="Times New Roman" w:cs="Times New Roman"/>
          <w:sz w:val="24"/>
          <w:szCs w:val="24"/>
        </w:rPr>
        <w:t>. For such crimes</w:t>
      </w:r>
      <w:r w:rsidR="00523E16">
        <w:rPr>
          <w:rFonts w:ascii="Times New Roman" w:hAnsi="Times New Roman" w:cs="Times New Roman"/>
          <w:sz w:val="24"/>
          <w:szCs w:val="24"/>
        </w:rPr>
        <w:t>,</w:t>
      </w:r>
      <w:r w:rsidRPr="001B084A">
        <w:rPr>
          <w:rFonts w:ascii="Times New Roman" w:hAnsi="Times New Roman" w:cs="Times New Roman"/>
          <w:sz w:val="24"/>
          <w:szCs w:val="24"/>
        </w:rPr>
        <w:t xml:space="preserve"> there are only two types of evidence that can be accepted. The first is </w:t>
      </w:r>
      <w:r w:rsidR="00DF7DF3" w:rsidRPr="008805C1">
        <w:rPr>
          <w:rFonts w:ascii="Times New Roman" w:hAnsi="Times New Roman" w:cs="Times New Roman"/>
          <w:i/>
          <w:iCs/>
          <w:sz w:val="24"/>
          <w:szCs w:val="24"/>
        </w:rPr>
        <w:t>i</w:t>
      </w:r>
      <w:r w:rsidRPr="008805C1">
        <w:rPr>
          <w:rFonts w:ascii="Times New Roman" w:hAnsi="Times New Roman" w:cs="Times New Roman"/>
          <w:i/>
          <w:iCs/>
          <w:sz w:val="24"/>
          <w:szCs w:val="24"/>
        </w:rPr>
        <w:t>qrar</w:t>
      </w:r>
      <w:r w:rsidRPr="001B084A">
        <w:rPr>
          <w:rFonts w:ascii="Times New Roman" w:hAnsi="Times New Roman" w:cs="Times New Roman"/>
          <w:sz w:val="24"/>
          <w:szCs w:val="24"/>
        </w:rPr>
        <w:t xml:space="preserve"> (confession). The confession</w:t>
      </w:r>
      <w:r w:rsidR="00523E16">
        <w:rPr>
          <w:rFonts w:ascii="Times New Roman" w:hAnsi="Times New Roman" w:cs="Times New Roman"/>
          <w:sz w:val="24"/>
          <w:szCs w:val="24"/>
        </w:rPr>
        <w:t>,</w:t>
      </w:r>
      <w:r w:rsidRPr="001B084A">
        <w:rPr>
          <w:rFonts w:ascii="Times New Roman" w:hAnsi="Times New Roman" w:cs="Times New Roman"/>
          <w:sz w:val="24"/>
          <w:szCs w:val="24"/>
        </w:rPr>
        <w:t xml:space="preserve"> however</w:t>
      </w:r>
      <w:r w:rsidR="00523E16">
        <w:rPr>
          <w:rFonts w:ascii="Times New Roman" w:hAnsi="Times New Roman" w:cs="Times New Roman"/>
          <w:sz w:val="24"/>
          <w:szCs w:val="24"/>
        </w:rPr>
        <w:t>,</w:t>
      </w:r>
      <w:r w:rsidRPr="001B084A">
        <w:rPr>
          <w:rFonts w:ascii="Times New Roman" w:hAnsi="Times New Roman" w:cs="Times New Roman"/>
          <w:sz w:val="24"/>
          <w:szCs w:val="24"/>
        </w:rPr>
        <w:t xml:space="preserve"> can be retracted at any time, even up to the moment of punishment. The second type of proof is eyewitness testimony. The number of eyewitnesses required varies depending upon the crime. Four male eyewitnesses are required to prove guilt in cases of adultery and two </w:t>
      </w:r>
      <w:r w:rsidR="00DF7DF3">
        <w:rPr>
          <w:rFonts w:ascii="Times New Roman" w:hAnsi="Times New Roman" w:cs="Times New Roman"/>
          <w:sz w:val="24"/>
          <w:szCs w:val="24"/>
        </w:rPr>
        <w:t>for</w:t>
      </w:r>
      <w:r w:rsidRPr="001B084A">
        <w:rPr>
          <w:rFonts w:ascii="Times New Roman" w:hAnsi="Times New Roman" w:cs="Times New Roman"/>
          <w:sz w:val="24"/>
          <w:szCs w:val="24"/>
        </w:rPr>
        <w:t xml:space="preserve"> theft. The testimony of two female witnesses equal</w:t>
      </w:r>
      <w:r w:rsidR="00DF7DF3">
        <w:rPr>
          <w:rFonts w:ascii="Times New Roman" w:hAnsi="Times New Roman" w:cs="Times New Roman"/>
          <w:sz w:val="24"/>
          <w:szCs w:val="24"/>
        </w:rPr>
        <w:t>s</w:t>
      </w:r>
      <w:r w:rsidRPr="001B084A">
        <w:rPr>
          <w:rFonts w:ascii="Times New Roman" w:hAnsi="Times New Roman" w:cs="Times New Roman"/>
          <w:sz w:val="24"/>
          <w:szCs w:val="24"/>
        </w:rPr>
        <w:t xml:space="preserve"> that of a man</w:t>
      </w:r>
      <w:r w:rsidR="00DF7DF3">
        <w:rPr>
          <w:rFonts w:ascii="Times New Roman" w:hAnsi="Times New Roman" w:cs="Times New Roman"/>
          <w:sz w:val="24"/>
          <w:szCs w:val="24"/>
        </w:rPr>
        <w:t>,</w:t>
      </w:r>
      <w:r w:rsidRPr="001B084A">
        <w:rPr>
          <w:rFonts w:ascii="Times New Roman" w:hAnsi="Times New Roman" w:cs="Times New Roman"/>
          <w:sz w:val="24"/>
          <w:szCs w:val="24"/>
        </w:rPr>
        <w:t xml:space="preserve"> and female witnesses are permitted only </w:t>
      </w:r>
      <w:r w:rsidR="00867779">
        <w:rPr>
          <w:rFonts w:ascii="Times New Roman" w:hAnsi="Times New Roman" w:cs="Times New Roman"/>
          <w:sz w:val="24"/>
          <w:szCs w:val="24"/>
        </w:rPr>
        <w:t>i</w:t>
      </w:r>
      <w:r w:rsidRPr="001B084A">
        <w:rPr>
          <w:rFonts w:ascii="Times New Roman" w:hAnsi="Times New Roman" w:cs="Times New Roman"/>
          <w:sz w:val="24"/>
          <w:szCs w:val="24"/>
        </w:rPr>
        <w:t xml:space="preserve">f there is also a male witness. </w:t>
      </w:r>
      <w:r w:rsidR="00DF7DF3">
        <w:rPr>
          <w:rFonts w:ascii="Times New Roman" w:hAnsi="Times New Roman" w:cs="Times New Roman"/>
          <w:sz w:val="24"/>
          <w:szCs w:val="24"/>
        </w:rPr>
        <w:t>In addition</w:t>
      </w:r>
      <w:r w:rsidRPr="001B084A">
        <w:rPr>
          <w:rFonts w:ascii="Times New Roman" w:hAnsi="Times New Roman" w:cs="Times New Roman"/>
          <w:sz w:val="24"/>
          <w:szCs w:val="24"/>
        </w:rPr>
        <w:t xml:space="preserve">, the witness must </w:t>
      </w:r>
      <w:r w:rsidR="00DF7DF3">
        <w:rPr>
          <w:rFonts w:ascii="Times New Roman" w:hAnsi="Times New Roman" w:cs="Times New Roman"/>
          <w:sz w:val="24"/>
          <w:szCs w:val="24"/>
        </w:rPr>
        <w:t>be</w:t>
      </w:r>
      <w:r w:rsidRPr="001B084A">
        <w:rPr>
          <w:rFonts w:ascii="Times New Roman" w:hAnsi="Times New Roman" w:cs="Times New Roman"/>
          <w:sz w:val="24"/>
          <w:szCs w:val="24"/>
        </w:rPr>
        <w:t xml:space="preserve"> 1) </w:t>
      </w:r>
      <w:r w:rsidR="00523E16">
        <w:rPr>
          <w:rFonts w:ascii="Times New Roman" w:hAnsi="Times New Roman" w:cs="Times New Roman"/>
          <w:sz w:val="24"/>
          <w:szCs w:val="24"/>
        </w:rPr>
        <w:t>p</w:t>
      </w:r>
      <w:r w:rsidRPr="001B084A">
        <w:rPr>
          <w:rFonts w:ascii="Times New Roman" w:hAnsi="Times New Roman" w:cs="Times New Roman"/>
          <w:sz w:val="24"/>
          <w:szCs w:val="24"/>
        </w:rPr>
        <w:t>ersons of moral integrity</w:t>
      </w:r>
      <w:r w:rsidR="00DF7DF3">
        <w:rPr>
          <w:rFonts w:ascii="Times New Roman" w:hAnsi="Times New Roman" w:cs="Times New Roman"/>
          <w:sz w:val="24"/>
          <w:szCs w:val="24"/>
        </w:rPr>
        <w:t>;</w:t>
      </w:r>
      <w:r w:rsidRPr="001B084A">
        <w:rPr>
          <w:rFonts w:ascii="Times New Roman" w:hAnsi="Times New Roman" w:cs="Times New Roman"/>
          <w:sz w:val="24"/>
          <w:szCs w:val="24"/>
        </w:rPr>
        <w:t xml:space="preserve"> 2) above the age of puberty</w:t>
      </w:r>
      <w:r w:rsidR="00DF7DF3">
        <w:rPr>
          <w:rFonts w:ascii="Times New Roman" w:hAnsi="Times New Roman" w:cs="Times New Roman"/>
          <w:sz w:val="24"/>
          <w:szCs w:val="24"/>
        </w:rPr>
        <w:t>;</w:t>
      </w:r>
      <w:r w:rsidRPr="001B084A">
        <w:rPr>
          <w:rFonts w:ascii="Times New Roman" w:hAnsi="Times New Roman" w:cs="Times New Roman"/>
          <w:sz w:val="24"/>
          <w:szCs w:val="24"/>
        </w:rPr>
        <w:t xml:space="preserve"> 3) </w:t>
      </w:r>
      <w:r w:rsidR="00523E16">
        <w:rPr>
          <w:rFonts w:ascii="Times New Roman" w:hAnsi="Times New Roman" w:cs="Times New Roman"/>
          <w:sz w:val="24"/>
          <w:szCs w:val="24"/>
        </w:rPr>
        <w:t>s</w:t>
      </w:r>
      <w:r w:rsidR="00523E16" w:rsidRPr="001B084A">
        <w:rPr>
          <w:rFonts w:ascii="Times New Roman" w:hAnsi="Times New Roman" w:cs="Times New Roman"/>
          <w:sz w:val="24"/>
          <w:szCs w:val="24"/>
        </w:rPr>
        <w:t xml:space="preserve">ane </w:t>
      </w:r>
      <w:r w:rsidRPr="001B084A">
        <w:rPr>
          <w:rFonts w:ascii="Times New Roman" w:hAnsi="Times New Roman" w:cs="Times New Roman"/>
          <w:sz w:val="24"/>
          <w:szCs w:val="24"/>
        </w:rPr>
        <w:t>at the time of observing the offence and when giving testimony</w:t>
      </w:r>
      <w:r w:rsidR="00DF7DF3">
        <w:rPr>
          <w:rFonts w:ascii="Times New Roman" w:hAnsi="Times New Roman" w:cs="Times New Roman"/>
          <w:sz w:val="24"/>
          <w:szCs w:val="24"/>
        </w:rPr>
        <w:t>;</w:t>
      </w:r>
      <w:r w:rsidR="00523E16">
        <w:rPr>
          <w:rFonts w:ascii="Times New Roman" w:hAnsi="Times New Roman" w:cs="Times New Roman"/>
          <w:sz w:val="24"/>
          <w:szCs w:val="24"/>
        </w:rPr>
        <w:t xml:space="preserve"> and</w:t>
      </w:r>
      <w:r w:rsidRPr="001B084A">
        <w:rPr>
          <w:rFonts w:ascii="Times New Roman" w:hAnsi="Times New Roman" w:cs="Times New Roman"/>
          <w:sz w:val="24"/>
          <w:szCs w:val="24"/>
        </w:rPr>
        <w:t xml:space="preserve"> 4) </w:t>
      </w:r>
      <w:r w:rsidR="00DF7DF3">
        <w:rPr>
          <w:rFonts w:ascii="Times New Roman" w:hAnsi="Times New Roman" w:cs="Times New Roman"/>
          <w:sz w:val="24"/>
          <w:szCs w:val="24"/>
        </w:rPr>
        <w:t>free of criminal convictions and should not have engaged in any</w:t>
      </w:r>
      <w:r w:rsidRPr="001B084A">
        <w:rPr>
          <w:rFonts w:ascii="Times New Roman" w:hAnsi="Times New Roman" w:cs="Times New Roman"/>
          <w:sz w:val="24"/>
          <w:szCs w:val="24"/>
        </w:rPr>
        <w:t xml:space="preserve"> deviant behavio</w:t>
      </w:r>
      <w:r w:rsidR="00FD19C8">
        <w:rPr>
          <w:rFonts w:ascii="Times New Roman" w:hAnsi="Times New Roman" w:cs="Times New Roman"/>
          <w:sz w:val="24"/>
          <w:szCs w:val="24"/>
        </w:rPr>
        <w:t>u</w:t>
      </w:r>
      <w:r w:rsidRPr="001B084A">
        <w:rPr>
          <w:rFonts w:ascii="Times New Roman" w:hAnsi="Times New Roman" w:cs="Times New Roman"/>
          <w:sz w:val="24"/>
          <w:szCs w:val="24"/>
        </w:rPr>
        <w:t>r</w:t>
      </w:r>
      <w:del w:id="77" w:author="TCC" w:date="2020-03-12T17:49:00Z">
        <w:r w:rsidRPr="001B084A" w:rsidDel="00BF2FDF">
          <w:rPr>
            <w:rFonts w:ascii="Times New Roman" w:hAnsi="Times New Roman" w:cs="Times New Roman"/>
            <w:sz w:val="24"/>
            <w:szCs w:val="24"/>
          </w:rPr>
          <w:delText>.</w:delText>
        </w:r>
      </w:del>
      <w:r w:rsidRPr="001B084A">
        <w:rPr>
          <w:rFonts w:ascii="Times New Roman" w:hAnsi="Times New Roman" w:cs="Times New Roman"/>
          <w:sz w:val="24"/>
          <w:szCs w:val="24"/>
        </w:rPr>
        <w:t xml:space="preserve"> (</w:t>
      </w:r>
      <w:r w:rsidR="00AC7374">
        <w:rPr>
          <w:rFonts w:ascii="Times New Roman" w:hAnsi="Times New Roman" w:cs="Times New Roman"/>
          <w:sz w:val="24"/>
          <w:szCs w:val="24"/>
        </w:rPr>
        <w:t>7</w:t>
      </w:r>
      <w:r w:rsidRPr="001B084A">
        <w:rPr>
          <w:rFonts w:ascii="Times New Roman" w:hAnsi="Times New Roman" w:cs="Times New Roman"/>
          <w:sz w:val="24"/>
          <w:szCs w:val="24"/>
        </w:rPr>
        <w:t>)</w:t>
      </w:r>
      <w:ins w:id="78" w:author="TCC" w:date="2020-03-12T17:50:00Z">
        <w:r w:rsidR="00BF2FDF">
          <w:rPr>
            <w:rFonts w:ascii="Times New Roman" w:hAnsi="Times New Roman" w:cs="Times New Roman"/>
            <w:sz w:val="24"/>
            <w:szCs w:val="24"/>
          </w:rPr>
          <w:t>.</w:t>
        </w:r>
      </w:ins>
      <w:r w:rsidRPr="001B084A">
        <w:rPr>
          <w:rFonts w:ascii="Times New Roman" w:hAnsi="Times New Roman" w:cs="Times New Roman"/>
          <w:sz w:val="24"/>
          <w:szCs w:val="24"/>
        </w:rPr>
        <w:t xml:space="preserve"> </w:t>
      </w:r>
    </w:p>
    <w:p w14:paraId="615707FF" w14:textId="0B38CFD7" w:rsidR="008E2D3F" w:rsidRDefault="008E2D3F" w:rsidP="008E2D3F">
      <w:pPr>
        <w:rPr>
          <w:rFonts w:ascii="Times New Roman" w:hAnsi="Times New Roman" w:cs="Times New Roman"/>
          <w:sz w:val="24"/>
          <w:szCs w:val="24"/>
        </w:rPr>
      </w:pPr>
      <w:r w:rsidRPr="001B084A">
        <w:rPr>
          <w:rFonts w:ascii="Times New Roman" w:hAnsi="Times New Roman" w:cs="Times New Roman"/>
          <w:sz w:val="24"/>
          <w:szCs w:val="24"/>
        </w:rPr>
        <w:t>The purpose of setting such high standards of evidence was obviously to prevent the</w:t>
      </w:r>
      <w:r w:rsidR="00DF7DF3">
        <w:rPr>
          <w:rFonts w:ascii="Times New Roman" w:hAnsi="Times New Roman" w:cs="Times New Roman"/>
          <w:sz w:val="24"/>
          <w:szCs w:val="24"/>
        </w:rPr>
        <w:t xml:space="preserve"> law</w:t>
      </w:r>
      <w:r w:rsidRPr="001B084A">
        <w:rPr>
          <w:rFonts w:ascii="Times New Roman" w:hAnsi="Times New Roman" w:cs="Times New Roman"/>
          <w:sz w:val="24"/>
          <w:szCs w:val="24"/>
        </w:rPr>
        <w:t xml:space="preserve"> from being applied routinely. </w:t>
      </w:r>
      <w:r w:rsidR="00523E16">
        <w:rPr>
          <w:rFonts w:ascii="Times New Roman" w:hAnsi="Times New Roman" w:cs="Times New Roman"/>
          <w:sz w:val="24"/>
          <w:szCs w:val="24"/>
        </w:rPr>
        <w:t>T</w:t>
      </w:r>
      <w:r w:rsidRPr="001B084A">
        <w:rPr>
          <w:rFonts w:ascii="Times New Roman" w:hAnsi="Times New Roman" w:cs="Times New Roman"/>
          <w:sz w:val="24"/>
          <w:szCs w:val="24"/>
        </w:rPr>
        <w:t>his was acknowledged by the Prophet (PBUH) himself, who</w:t>
      </w:r>
      <w:r w:rsidR="00523E16">
        <w:rPr>
          <w:rFonts w:ascii="Times New Roman" w:hAnsi="Times New Roman" w:cs="Times New Roman"/>
          <w:sz w:val="24"/>
          <w:szCs w:val="24"/>
        </w:rPr>
        <w:t>,</w:t>
      </w:r>
      <w:r w:rsidRPr="001B084A">
        <w:rPr>
          <w:rFonts w:ascii="Times New Roman" w:hAnsi="Times New Roman" w:cs="Times New Roman"/>
          <w:sz w:val="24"/>
          <w:szCs w:val="24"/>
        </w:rPr>
        <w:t xml:space="preserve"> it has been reported, tried to </w:t>
      </w:r>
      <w:r w:rsidR="00DF7DF3">
        <w:rPr>
          <w:rFonts w:ascii="Times New Roman" w:hAnsi="Times New Roman" w:cs="Times New Roman"/>
          <w:sz w:val="24"/>
          <w:szCs w:val="24"/>
        </w:rPr>
        <w:t>stop</w:t>
      </w:r>
      <w:r w:rsidR="00DF7DF3" w:rsidRPr="001B084A">
        <w:rPr>
          <w:rFonts w:ascii="Times New Roman" w:hAnsi="Times New Roman" w:cs="Times New Roman"/>
          <w:sz w:val="24"/>
          <w:szCs w:val="24"/>
        </w:rPr>
        <w:t xml:space="preserve"> </w:t>
      </w:r>
      <w:r w:rsidR="00DF7DF3">
        <w:rPr>
          <w:rFonts w:ascii="Times New Roman" w:hAnsi="Times New Roman" w:cs="Times New Roman"/>
          <w:sz w:val="24"/>
          <w:szCs w:val="24"/>
        </w:rPr>
        <w:t xml:space="preserve">a person </w:t>
      </w:r>
      <w:r w:rsidRPr="001B084A">
        <w:rPr>
          <w:rFonts w:ascii="Times New Roman" w:hAnsi="Times New Roman" w:cs="Times New Roman"/>
          <w:sz w:val="24"/>
          <w:szCs w:val="24"/>
        </w:rPr>
        <w:t xml:space="preserve">accused of adultery from confessing. </w:t>
      </w:r>
      <w:r w:rsidR="00523E16">
        <w:rPr>
          <w:rFonts w:ascii="Times New Roman" w:hAnsi="Times New Roman" w:cs="Times New Roman"/>
          <w:sz w:val="24"/>
          <w:szCs w:val="24"/>
        </w:rPr>
        <w:t>I</w:t>
      </w:r>
      <w:r w:rsidRPr="001B084A">
        <w:rPr>
          <w:rFonts w:ascii="Times New Roman" w:hAnsi="Times New Roman" w:cs="Times New Roman"/>
          <w:sz w:val="24"/>
          <w:szCs w:val="24"/>
        </w:rPr>
        <w:t xml:space="preserve">n fact, </w:t>
      </w:r>
      <w:r w:rsidR="00DF7DF3">
        <w:rPr>
          <w:rFonts w:ascii="Times New Roman" w:hAnsi="Times New Roman" w:cs="Times New Roman"/>
          <w:sz w:val="24"/>
          <w:szCs w:val="24"/>
        </w:rPr>
        <w:t>in</w:t>
      </w:r>
      <w:r w:rsidRPr="001B084A">
        <w:rPr>
          <w:rFonts w:ascii="Times New Roman" w:hAnsi="Times New Roman" w:cs="Times New Roman"/>
          <w:sz w:val="24"/>
          <w:szCs w:val="24"/>
        </w:rPr>
        <w:t xml:space="preserve"> Islamic societies, Hudud punishment</w:t>
      </w:r>
      <w:r w:rsidR="00DF7DF3">
        <w:rPr>
          <w:rFonts w:ascii="Times New Roman" w:hAnsi="Times New Roman" w:cs="Times New Roman"/>
          <w:sz w:val="24"/>
          <w:szCs w:val="24"/>
        </w:rPr>
        <w:t>s</w:t>
      </w:r>
      <w:r w:rsidRPr="001B084A">
        <w:rPr>
          <w:rFonts w:ascii="Times New Roman" w:hAnsi="Times New Roman" w:cs="Times New Roman"/>
          <w:sz w:val="24"/>
          <w:szCs w:val="24"/>
        </w:rPr>
        <w:t xml:space="preserve"> </w:t>
      </w:r>
      <w:r w:rsidR="00DF7DF3">
        <w:rPr>
          <w:rFonts w:ascii="Times New Roman" w:hAnsi="Times New Roman" w:cs="Times New Roman"/>
          <w:sz w:val="24"/>
          <w:szCs w:val="24"/>
        </w:rPr>
        <w:t>are</w:t>
      </w:r>
      <w:r w:rsidRPr="001B084A">
        <w:rPr>
          <w:rFonts w:ascii="Times New Roman" w:hAnsi="Times New Roman" w:cs="Times New Roman"/>
          <w:sz w:val="24"/>
          <w:szCs w:val="24"/>
        </w:rPr>
        <w:t xml:space="preserve"> rare event</w:t>
      </w:r>
      <w:r w:rsidR="00DF7DF3">
        <w:rPr>
          <w:rFonts w:ascii="Times New Roman" w:hAnsi="Times New Roman" w:cs="Times New Roman"/>
          <w:sz w:val="24"/>
          <w:szCs w:val="24"/>
        </w:rPr>
        <w:t>s</w:t>
      </w:r>
      <w:r w:rsidRPr="001B084A">
        <w:rPr>
          <w:rFonts w:ascii="Times New Roman" w:hAnsi="Times New Roman" w:cs="Times New Roman"/>
          <w:sz w:val="24"/>
          <w:szCs w:val="24"/>
        </w:rPr>
        <w:t>. “Muslim jurists made the evidentiary requirements and the technical pre-conditions for the enforcement of the Hudūd practically impossible to fulfil</w:t>
      </w:r>
      <w:r w:rsidR="00FD19C8">
        <w:rPr>
          <w:rFonts w:ascii="Times New Roman" w:hAnsi="Times New Roman" w:cs="Times New Roman"/>
          <w:sz w:val="24"/>
          <w:szCs w:val="24"/>
        </w:rPr>
        <w:t>l</w:t>
      </w:r>
      <w:r w:rsidRPr="001B084A">
        <w:rPr>
          <w:rFonts w:ascii="Times New Roman" w:hAnsi="Times New Roman" w:cs="Times New Roman"/>
          <w:sz w:val="24"/>
          <w:szCs w:val="24"/>
        </w:rPr>
        <w:t xml:space="preserve"> </w:t>
      </w:r>
      <w:commentRangeStart w:id="79"/>
      <w:r w:rsidRPr="001B084A">
        <w:rPr>
          <w:rFonts w:ascii="Times New Roman" w:hAnsi="Times New Roman" w:cs="Times New Roman"/>
          <w:sz w:val="24"/>
          <w:szCs w:val="24"/>
        </w:rPr>
        <w:t xml:space="preserve">or because they admitted so many mitigating factors </w:t>
      </w:r>
      <w:commentRangeEnd w:id="79"/>
      <w:r w:rsidR="00252831">
        <w:rPr>
          <w:rStyle w:val="CommentReference"/>
        </w:rPr>
        <w:commentReference w:id="79"/>
      </w:r>
      <w:r w:rsidRPr="001B084A">
        <w:rPr>
          <w:rFonts w:ascii="Times New Roman" w:hAnsi="Times New Roman" w:cs="Times New Roman"/>
          <w:sz w:val="24"/>
          <w:szCs w:val="24"/>
        </w:rPr>
        <w:t>to the point that only a criminal who was most determined to be punished could be made to suffer the Hudūd penalties”</w:t>
      </w:r>
      <w:del w:id="80" w:author="Rev 1" w:date="2020-03-06T19:12:00Z">
        <w:r w:rsidRPr="001B084A" w:rsidDel="00C95CE1">
          <w:rPr>
            <w:rFonts w:ascii="Times New Roman" w:hAnsi="Times New Roman" w:cs="Times New Roman"/>
            <w:sz w:val="24"/>
            <w:szCs w:val="24"/>
          </w:rPr>
          <w:delText>.</w:delText>
        </w:r>
      </w:del>
      <w:r w:rsidRPr="001B084A">
        <w:rPr>
          <w:rFonts w:ascii="Times New Roman" w:hAnsi="Times New Roman" w:cs="Times New Roman"/>
          <w:sz w:val="24"/>
          <w:szCs w:val="24"/>
        </w:rPr>
        <w:t xml:space="preserve"> (</w:t>
      </w:r>
      <w:r w:rsidR="00AC7374">
        <w:rPr>
          <w:rFonts w:ascii="Times New Roman" w:hAnsi="Times New Roman" w:cs="Times New Roman"/>
          <w:sz w:val="24"/>
          <w:szCs w:val="24"/>
        </w:rPr>
        <w:t>8</w:t>
      </w:r>
      <w:r w:rsidRPr="001B084A">
        <w:rPr>
          <w:rFonts w:ascii="Times New Roman" w:hAnsi="Times New Roman" w:cs="Times New Roman"/>
          <w:sz w:val="24"/>
          <w:szCs w:val="24"/>
        </w:rPr>
        <w:t>)</w:t>
      </w:r>
      <w:ins w:id="81" w:author="Rev 1" w:date="2020-03-06T19:12:00Z">
        <w:r w:rsidR="00C95CE1">
          <w:rPr>
            <w:rFonts w:ascii="Times New Roman" w:hAnsi="Times New Roman" w:cs="Times New Roman"/>
            <w:sz w:val="24"/>
            <w:szCs w:val="24"/>
          </w:rPr>
          <w:t>.</w:t>
        </w:r>
      </w:ins>
      <w:r w:rsidRPr="001B084A">
        <w:rPr>
          <w:rFonts w:ascii="Times New Roman" w:hAnsi="Times New Roman" w:cs="Times New Roman"/>
          <w:sz w:val="24"/>
          <w:szCs w:val="24"/>
        </w:rPr>
        <w:t xml:space="preserve"> The criminals could, however, be punished by </w:t>
      </w:r>
      <w:r w:rsidR="00252831">
        <w:rPr>
          <w:rFonts w:ascii="Times New Roman" w:hAnsi="Times New Roman" w:cs="Times New Roman"/>
          <w:i/>
          <w:iCs/>
          <w:sz w:val="24"/>
          <w:szCs w:val="24"/>
        </w:rPr>
        <w:t>t</w:t>
      </w:r>
      <w:r w:rsidRPr="008805C1">
        <w:rPr>
          <w:rFonts w:ascii="Times New Roman" w:hAnsi="Times New Roman" w:cs="Times New Roman"/>
          <w:i/>
          <w:iCs/>
          <w:sz w:val="24"/>
          <w:szCs w:val="24"/>
        </w:rPr>
        <w:t>azir</w:t>
      </w:r>
      <w:r w:rsidRPr="001B084A">
        <w:rPr>
          <w:rFonts w:ascii="Times New Roman" w:hAnsi="Times New Roman" w:cs="Times New Roman"/>
          <w:sz w:val="24"/>
          <w:szCs w:val="24"/>
        </w:rPr>
        <w:t xml:space="preserve"> or discretionary punishments. This is analogous to American civil law</w:t>
      </w:r>
      <w:r w:rsidR="00523E16">
        <w:rPr>
          <w:rFonts w:ascii="Times New Roman" w:hAnsi="Times New Roman" w:cs="Times New Roman"/>
          <w:sz w:val="24"/>
          <w:szCs w:val="24"/>
        </w:rPr>
        <w:t>,</w:t>
      </w:r>
      <w:r w:rsidRPr="001B084A">
        <w:rPr>
          <w:rFonts w:ascii="Times New Roman" w:hAnsi="Times New Roman" w:cs="Times New Roman"/>
          <w:sz w:val="24"/>
          <w:szCs w:val="24"/>
        </w:rPr>
        <w:t xml:space="preserve"> in which the burden of proof is less</w:t>
      </w:r>
      <w:del w:id="82" w:author="Rev 1" w:date="2020-03-06T19:13:00Z">
        <w:r w:rsidR="00252831" w:rsidDel="00C95CE1">
          <w:rPr>
            <w:rFonts w:ascii="Times New Roman" w:hAnsi="Times New Roman" w:cs="Times New Roman"/>
            <w:sz w:val="24"/>
            <w:szCs w:val="24"/>
          </w:rPr>
          <w:delText>er</w:delText>
        </w:r>
      </w:del>
      <w:r w:rsidRPr="001B084A">
        <w:rPr>
          <w:rFonts w:ascii="Times New Roman" w:hAnsi="Times New Roman" w:cs="Times New Roman"/>
          <w:sz w:val="24"/>
          <w:szCs w:val="24"/>
        </w:rPr>
        <w:t xml:space="preserve"> than </w:t>
      </w:r>
      <w:r w:rsidR="00523E16">
        <w:rPr>
          <w:rFonts w:ascii="Times New Roman" w:hAnsi="Times New Roman" w:cs="Times New Roman"/>
          <w:sz w:val="24"/>
          <w:szCs w:val="24"/>
        </w:rPr>
        <w:t xml:space="preserve">it is </w:t>
      </w:r>
      <w:r w:rsidRPr="001B084A">
        <w:rPr>
          <w:rFonts w:ascii="Times New Roman" w:hAnsi="Times New Roman" w:cs="Times New Roman"/>
          <w:sz w:val="24"/>
          <w:szCs w:val="24"/>
        </w:rPr>
        <w:t>in criminal law</w:t>
      </w:r>
      <w:r w:rsidR="00523E16">
        <w:rPr>
          <w:rFonts w:ascii="Times New Roman" w:hAnsi="Times New Roman" w:cs="Times New Roman"/>
          <w:sz w:val="24"/>
          <w:szCs w:val="24"/>
        </w:rPr>
        <w:t>,</w:t>
      </w:r>
      <w:r w:rsidRPr="001B084A">
        <w:rPr>
          <w:rFonts w:ascii="Times New Roman" w:hAnsi="Times New Roman" w:cs="Times New Roman"/>
          <w:sz w:val="24"/>
          <w:szCs w:val="24"/>
        </w:rPr>
        <w:t xml:space="preserve"> and the punishment is </w:t>
      </w:r>
      <w:r w:rsidR="00252831">
        <w:rPr>
          <w:rFonts w:ascii="Times New Roman" w:hAnsi="Times New Roman" w:cs="Times New Roman"/>
          <w:sz w:val="24"/>
          <w:szCs w:val="24"/>
        </w:rPr>
        <w:t>less severe</w:t>
      </w:r>
      <w:r w:rsidR="00252831" w:rsidRPr="001B084A">
        <w:rPr>
          <w:rFonts w:ascii="Times New Roman" w:hAnsi="Times New Roman" w:cs="Times New Roman"/>
          <w:sz w:val="24"/>
          <w:szCs w:val="24"/>
        </w:rPr>
        <w:t xml:space="preserve"> </w:t>
      </w:r>
      <w:r w:rsidRPr="001B084A">
        <w:rPr>
          <w:rFonts w:ascii="Times New Roman" w:hAnsi="Times New Roman" w:cs="Times New Roman"/>
          <w:sz w:val="24"/>
          <w:szCs w:val="24"/>
        </w:rPr>
        <w:t>as well</w:t>
      </w:r>
      <w:del w:id="83" w:author="Rev 1" w:date="2020-03-06T19:13:00Z">
        <w:r w:rsidRPr="001B084A" w:rsidDel="00C95CE1">
          <w:rPr>
            <w:rFonts w:ascii="Times New Roman" w:hAnsi="Times New Roman" w:cs="Times New Roman"/>
            <w:sz w:val="24"/>
            <w:szCs w:val="24"/>
          </w:rPr>
          <w:delText>.</w:delText>
        </w:r>
      </w:del>
      <w:r w:rsidRPr="001B084A">
        <w:rPr>
          <w:rFonts w:ascii="Times New Roman" w:hAnsi="Times New Roman" w:cs="Times New Roman"/>
          <w:sz w:val="24"/>
          <w:szCs w:val="24"/>
        </w:rPr>
        <w:t xml:space="preserve"> (</w:t>
      </w:r>
      <w:r w:rsidR="00AC7374">
        <w:rPr>
          <w:rFonts w:ascii="Times New Roman" w:hAnsi="Times New Roman" w:cs="Times New Roman"/>
          <w:sz w:val="24"/>
          <w:szCs w:val="24"/>
        </w:rPr>
        <w:t>9</w:t>
      </w:r>
      <w:r w:rsidRPr="001B084A">
        <w:rPr>
          <w:rFonts w:ascii="Times New Roman" w:hAnsi="Times New Roman" w:cs="Times New Roman"/>
          <w:sz w:val="24"/>
          <w:szCs w:val="24"/>
        </w:rPr>
        <w:t>)</w:t>
      </w:r>
      <w:ins w:id="84" w:author="Rev 1" w:date="2020-03-06T19:13:00Z">
        <w:r w:rsidR="00C95CE1">
          <w:rPr>
            <w:rFonts w:ascii="Times New Roman" w:hAnsi="Times New Roman" w:cs="Times New Roman"/>
            <w:sz w:val="24"/>
            <w:szCs w:val="24"/>
          </w:rPr>
          <w:t>.</w:t>
        </w:r>
      </w:ins>
      <w:r w:rsidRPr="001B084A">
        <w:rPr>
          <w:rFonts w:ascii="Times New Roman" w:hAnsi="Times New Roman" w:cs="Times New Roman"/>
          <w:sz w:val="24"/>
          <w:szCs w:val="24"/>
        </w:rPr>
        <w:t xml:space="preserve"> Scholars have suggested</w:t>
      </w:r>
      <w:r w:rsidR="00523E16">
        <w:rPr>
          <w:rFonts w:ascii="Times New Roman" w:hAnsi="Times New Roman" w:cs="Times New Roman"/>
          <w:sz w:val="24"/>
          <w:szCs w:val="24"/>
        </w:rPr>
        <w:t xml:space="preserve"> </w:t>
      </w:r>
      <w:r w:rsidRPr="001B084A">
        <w:rPr>
          <w:rFonts w:ascii="Times New Roman" w:hAnsi="Times New Roman" w:cs="Times New Roman"/>
          <w:sz w:val="24"/>
          <w:szCs w:val="24"/>
        </w:rPr>
        <w:t>that the presence of such laws ha</w:t>
      </w:r>
      <w:ins w:id="85" w:author="Rev 1" w:date="2020-03-06T19:13:00Z">
        <w:r w:rsidR="00C95CE1">
          <w:rPr>
            <w:rFonts w:ascii="Times New Roman" w:hAnsi="Times New Roman" w:cs="Times New Roman"/>
            <w:sz w:val="24"/>
            <w:szCs w:val="24"/>
          </w:rPr>
          <w:t>s</w:t>
        </w:r>
      </w:ins>
      <w:del w:id="86" w:author="Rev 1" w:date="2020-03-06T19:13:00Z">
        <w:r w:rsidRPr="001B084A" w:rsidDel="00C95CE1">
          <w:rPr>
            <w:rFonts w:ascii="Times New Roman" w:hAnsi="Times New Roman" w:cs="Times New Roman"/>
            <w:sz w:val="24"/>
            <w:szCs w:val="24"/>
          </w:rPr>
          <w:delText>ve</w:delText>
        </w:r>
      </w:del>
      <w:r w:rsidRPr="001B084A">
        <w:rPr>
          <w:rFonts w:ascii="Times New Roman" w:hAnsi="Times New Roman" w:cs="Times New Roman"/>
          <w:sz w:val="24"/>
          <w:szCs w:val="24"/>
        </w:rPr>
        <w:t xml:space="preserve"> led to low levels of crime in Islamic societies</w:t>
      </w:r>
      <w:r w:rsidR="00523E16">
        <w:rPr>
          <w:rFonts w:ascii="Times New Roman" w:hAnsi="Times New Roman" w:cs="Times New Roman"/>
          <w:sz w:val="24"/>
          <w:szCs w:val="24"/>
        </w:rPr>
        <w:t>.</w:t>
      </w:r>
      <w:r w:rsidRPr="001B084A">
        <w:rPr>
          <w:rFonts w:ascii="Times New Roman" w:hAnsi="Times New Roman" w:cs="Times New Roman"/>
          <w:sz w:val="24"/>
          <w:szCs w:val="24"/>
        </w:rPr>
        <w:t xml:space="preserve"> </w:t>
      </w:r>
      <w:r w:rsidR="00523E16">
        <w:rPr>
          <w:rFonts w:ascii="Times New Roman" w:hAnsi="Times New Roman" w:cs="Times New Roman"/>
          <w:sz w:val="24"/>
          <w:szCs w:val="24"/>
        </w:rPr>
        <w:t>They</w:t>
      </w:r>
      <w:r w:rsidR="00523E16" w:rsidRPr="001B084A">
        <w:rPr>
          <w:rFonts w:ascii="Times New Roman" w:hAnsi="Times New Roman" w:cs="Times New Roman"/>
          <w:sz w:val="24"/>
          <w:szCs w:val="24"/>
        </w:rPr>
        <w:t xml:space="preserve"> </w:t>
      </w:r>
      <w:r w:rsidRPr="001B084A">
        <w:rPr>
          <w:rFonts w:ascii="Times New Roman" w:hAnsi="Times New Roman" w:cs="Times New Roman"/>
          <w:sz w:val="24"/>
          <w:szCs w:val="24"/>
        </w:rPr>
        <w:t xml:space="preserve">have also </w:t>
      </w:r>
      <w:r w:rsidR="00523E16">
        <w:rPr>
          <w:rFonts w:ascii="Times New Roman" w:hAnsi="Times New Roman" w:cs="Times New Roman"/>
          <w:sz w:val="24"/>
          <w:szCs w:val="24"/>
        </w:rPr>
        <w:t>stated</w:t>
      </w:r>
      <w:r w:rsidR="00523E16" w:rsidRPr="001B084A">
        <w:rPr>
          <w:rFonts w:ascii="Times New Roman" w:hAnsi="Times New Roman" w:cs="Times New Roman"/>
          <w:sz w:val="24"/>
          <w:szCs w:val="24"/>
        </w:rPr>
        <w:t xml:space="preserve"> </w:t>
      </w:r>
      <w:r w:rsidRPr="001B084A">
        <w:rPr>
          <w:rFonts w:ascii="Times New Roman" w:hAnsi="Times New Roman" w:cs="Times New Roman"/>
          <w:sz w:val="24"/>
          <w:szCs w:val="24"/>
        </w:rPr>
        <w:t>that after a Hudud punishment</w:t>
      </w:r>
      <w:r w:rsidR="00523E16">
        <w:rPr>
          <w:rFonts w:ascii="Times New Roman" w:hAnsi="Times New Roman" w:cs="Times New Roman"/>
          <w:sz w:val="24"/>
          <w:szCs w:val="24"/>
        </w:rPr>
        <w:t>,</w:t>
      </w:r>
      <w:r w:rsidRPr="001B084A">
        <w:rPr>
          <w:rFonts w:ascii="Times New Roman" w:hAnsi="Times New Roman" w:cs="Times New Roman"/>
          <w:sz w:val="24"/>
          <w:szCs w:val="24"/>
        </w:rPr>
        <w:t xml:space="preserve"> the criminal </w:t>
      </w:r>
      <w:commentRangeStart w:id="87"/>
      <w:r w:rsidRPr="001B084A">
        <w:rPr>
          <w:rFonts w:ascii="Times New Roman" w:hAnsi="Times New Roman" w:cs="Times New Roman"/>
          <w:sz w:val="24"/>
          <w:szCs w:val="24"/>
        </w:rPr>
        <w:t xml:space="preserve">could be </w:t>
      </w:r>
      <w:commentRangeEnd w:id="87"/>
      <w:r w:rsidR="00252831">
        <w:rPr>
          <w:rStyle w:val="CommentReference"/>
        </w:rPr>
        <w:commentReference w:id="87"/>
      </w:r>
      <w:r w:rsidRPr="001B084A">
        <w:rPr>
          <w:rFonts w:ascii="Times New Roman" w:hAnsi="Times New Roman" w:cs="Times New Roman"/>
          <w:sz w:val="24"/>
          <w:szCs w:val="24"/>
        </w:rPr>
        <w:t xml:space="preserve">rehabilitated in society instead of being </w:t>
      </w:r>
      <w:r w:rsidR="00FD19C8">
        <w:rPr>
          <w:rFonts w:ascii="Times New Roman" w:hAnsi="Times New Roman" w:cs="Times New Roman"/>
          <w:sz w:val="24"/>
          <w:szCs w:val="24"/>
        </w:rPr>
        <w:t>imprisoned</w:t>
      </w:r>
      <w:r w:rsidR="00523E16">
        <w:rPr>
          <w:rFonts w:ascii="Times New Roman" w:hAnsi="Times New Roman" w:cs="Times New Roman"/>
          <w:sz w:val="24"/>
          <w:szCs w:val="24"/>
        </w:rPr>
        <w:t>,</w:t>
      </w:r>
      <w:r w:rsidRPr="001B084A">
        <w:rPr>
          <w:rFonts w:ascii="Times New Roman" w:hAnsi="Times New Roman" w:cs="Times New Roman"/>
          <w:sz w:val="24"/>
          <w:szCs w:val="24"/>
        </w:rPr>
        <w:t xml:space="preserve"> </w:t>
      </w:r>
      <w:r w:rsidR="00FD19C8">
        <w:rPr>
          <w:rFonts w:ascii="Times New Roman" w:hAnsi="Times New Roman" w:cs="Times New Roman"/>
          <w:sz w:val="24"/>
          <w:szCs w:val="24"/>
        </w:rPr>
        <w:t>given that prisons</w:t>
      </w:r>
      <w:r w:rsidR="00FD19C8" w:rsidRPr="001B084A">
        <w:rPr>
          <w:rFonts w:ascii="Times New Roman" w:hAnsi="Times New Roman" w:cs="Times New Roman"/>
          <w:sz w:val="24"/>
          <w:szCs w:val="24"/>
        </w:rPr>
        <w:t xml:space="preserve"> </w:t>
      </w:r>
      <w:r w:rsidRPr="001B084A">
        <w:rPr>
          <w:rFonts w:ascii="Times New Roman" w:hAnsi="Times New Roman" w:cs="Times New Roman"/>
          <w:sz w:val="24"/>
          <w:szCs w:val="24"/>
        </w:rPr>
        <w:t xml:space="preserve">are notorious </w:t>
      </w:r>
      <w:r w:rsidR="00BE7D4E">
        <w:rPr>
          <w:rFonts w:ascii="Times New Roman" w:hAnsi="Times New Roman" w:cs="Times New Roman"/>
          <w:sz w:val="24"/>
          <w:szCs w:val="24"/>
        </w:rPr>
        <w:t xml:space="preserve">for </w:t>
      </w:r>
      <w:r w:rsidRPr="001B084A">
        <w:rPr>
          <w:rFonts w:ascii="Times New Roman" w:hAnsi="Times New Roman" w:cs="Times New Roman"/>
          <w:sz w:val="24"/>
          <w:szCs w:val="24"/>
        </w:rPr>
        <w:t>reinforcing criminal proclivities rather than acting as institut</w:t>
      </w:r>
      <w:r w:rsidR="00252831">
        <w:rPr>
          <w:rFonts w:ascii="Times New Roman" w:hAnsi="Times New Roman" w:cs="Times New Roman"/>
          <w:sz w:val="24"/>
          <w:szCs w:val="24"/>
        </w:rPr>
        <w:t>ions</w:t>
      </w:r>
      <w:r w:rsidRPr="001B084A">
        <w:rPr>
          <w:rFonts w:ascii="Times New Roman" w:hAnsi="Times New Roman" w:cs="Times New Roman"/>
          <w:sz w:val="24"/>
          <w:szCs w:val="24"/>
        </w:rPr>
        <w:t xml:space="preserve"> of correction</w:t>
      </w:r>
      <w:del w:id="88" w:author="Rev 1" w:date="2020-03-06T19:13:00Z">
        <w:r w:rsidRPr="001B084A" w:rsidDel="00C95CE1">
          <w:rPr>
            <w:rFonts w:ascii="Times New Roman" w:hAnsi="Times New Roman" w:cs="Times New Roman"/>
            <w:sz w:val="24"/>
            <w:szCs w:val="24"/>
          </w:rPr>
          <w:delText>.</w:delText>
        </w:r>
      </w:del>
      <w:r w:rsidR="00523E16">
        <w:rPr>
          <w:rFonts w:ascii="Times New Roman" w:hAnsi="Times New Roman" w:cs="Times New Roman"/>
          <w:sz w:val="24"/>
          <w:szCs w:val="24"/>
        </w:rPr>
        <w:t xml:space="preserve"> </w:t>
      </w:r>
      <w:r w:rsidR="00523E16" w:rsidRPr="00523E16">
        <w:rPr>
          <w:rFonts w:ascii="Times New Roman" w:hAnsi="Times New Roman" w:cs="Times New Roman"/>
          <w:sz w:val="24"/>
          <w:szCs w:val="24"/>
        </w:rPr>
        <w:t>(10)</w:t>
      </w:r>
      <w:ins w:id="89" w:author="Rev 1" w:date="2020-03-06T19:13:00Z">
        <w:r w:rsidR="00C95CE1">
          <w:rPr>
            <w:rFonts w:ascii="Times New Roman" w:hAnsi="Times New Roman" w:cs="Times New Roman"/>
            <w:sz w:val="24"/>
            <w:szCs w:val="24"/>
          </w:rPr>
          <w:t>.</w:t>
        </w:r>
      </w:ins>
      <w:r w:rsidRPr="001B084A">
        <w:rPr>
          <w:rFonts w:ascii="Times New Roman" w:hAnsi="Times New Roman" w:cs="Times New Roman"/>
          <w:sz w:val="24"/>
          <w:szCs w:val="24"/>
        </w:rPr>
        <w:t xml:space="preserve"> </w:t>
      </w:r>
    </w:p>
    <w:p w14:paraId="62DABC71" w14:textId="39AB8553" w:rsidR="009D48E3" w:rsidRPr="001B084A" w:rsidRDefault="009D48E3" w:rsidP="008E2D3F">
      <w:pPr>
        <w:rPr>
          <w:rFonts w:ascii="Times New Roman" w:hAnsi="Times New Roman" w:cs="Times New Roman"/>
          <w:sz w:val="24"/>
          <w:szCs w:val="24"/>
        </w:rPr>
      </w:pPr>
      <w:r w:rsidRPr="00AC7374">
        <w:rPr>
          <w:rFonts w:ascii="Times New Roman" w:hAnsi="Times New Roman" w:cs="Times New Roman"/>
          <w:sz w:val="24"/>
          <w:szCs w:val="24"/>
        </w:rPr>
        <w:t xml:space="preserve">One question that arises here is </w:t>
      </w:r>
      <w:r w:rsidR="00252831">
        <w:rPr>
          <w:rFonts w:ascii="Times New Roman" w:hAnsi="Times New Roman" w:cs="Times New Roman"/>
          <w:sz w:val="24"/>
          <w:szCs w:val="24"/>
        </w:rPr>
        <w:t>whether</w:t>
      </w:r>
      <w:r w:rsidRPr="00AC7374">
        <w:rPr>
          <w:rFonts w:ascii="Times New Roman" w:hAnsi="Times New Roman" w:cs="Times New Roman"/>
          <w:sz w:val="24"/>
          <w:szCs w:val="24"/>
        </w:rPr>
        <w:t xml:space="preserve"> confessions</w:t>
      </w:r>
      <w:r w:rsidR="00252831">
        <w:rPr>
          <w:rFonts w:ascii="Times New Roman" w:hAnsi="Times New Roman" w:cs="Times New Roman"/>
          <w:sz w:val="24"/>
          <w:szCs w:val="24"/>
        </w:rPr>
        <w:t xml:space="preserve"> are obtained under coercion</w:t>
      </w:r>
      <w:r w:rsidRPr="00AC7374">
        <w:rPr>
          <w:rFonts w:ascii="Times New Roman" w:hAnsi="Times New Roman" w:cs="Times New Roman"/>
          <w:sz w:val="24"/>
          <w:szCs w:val="24"/>
        </w:rPr>
        <w:t xml:space="preserve">. </w:t>
      </w:r>
      <w:r w:rsidR="00252831">
        <w:rPr>
          <w:rFonts w:ascii="Times New Roman" w:hAnsi="Times New Roman" w:cs="Times New Roman"/>
          <w:sz w:val="24"/>
          <w:szCs w:val="24"/>
        </w:rPr>
        <w:t>Under</w:t>
      </w:r>
      <w:r w:rsidR="00252831" w:rsidRPr="00AC7374">
        <w:rPr>
          <w:rFonts w:ascii="Times New Roman" w:hAnsi="Times New Roman" w:cs="Times New Roman"/>
          <w:sz w:val="24"/>
          <w:szCs w:val="24"/>
        </w:rPr>
        <w:t xml:space="preserve"> </w:t>
      </w:r>
      <w:r w:rsidRPr="00AC7374">
        <w:rPr>
          <w:rFonts w:ascii="Times New Roman" w:hAnsi="Times New Roman" w:cs="Times New Roman"/>
          <w:sz w:val="24"/>
          <w:szCs w:val="24"/>
        </w:rPr>
        <w:t>Islamic law</w:t>
      </w:r>
      <w:r w:rsidR="00252831">
        <w:rPr>
          <w:rFonts w:ascii="Times New Roman" w:hAnsi="Times New Roman" w:cs="Times New Roman"/>
          <w:sz w:val="24"/>
          <w:szCs w:val="24"/>
        </w:rPr>
        <w:t>,</w:t>
      </w:r>
      <w:r w:rsidRPr="00AC7374">
        <w:rPr>
          <w:rFonts w:ascii="Times New Roman" w:hAnsi="Times New Roman" w:cs="Times New Roman"/>
          <w:sz w:val="24"/>
          <w:szCs w:val="24"/>
        </w:rPr>
        <w:t xml:space="preserve"> this is not permissible. Having said that</w:t>
      </w:r>
      <w:r w:rsidR="00523E16">
        <w:rPr>
          <w:rFonts w:ascii="Times New Roman" w:hAnsi="Times New Roman" w:cs="Times New Roman"/>
          <w:sz w:val="24"/>
          <w:szCs w:val="24"/>
        </w:rPr>
        <w:t>,</w:t>
      </w:r>
      <w:r w:rsidRPr="00AC7374">
        <w:rPr>
          <w:rFonts w:ascii="Times New Roman" w:hAnsi="Times New Roman" w:cs="Times New Roman"/>
          <w:sz w:val="24"/>
          <w:szCs w:val="24"/>
        </w:rPr>
        <w:t xml:space="preserve"> it is well known that several Islamic r</w:t>
      </w:r>
      <w:r w:rsidR="00867779" w:rsidRPr="00AC7374">
        <w:rPr>
          <w:rFonts w:ascii="Times New Roman" w:hAnsi="Times New Roman" w:cs="Times New Roman"/>
          <w:sz w:val="24"/>
          <w:szCs w:val="24"/>
        </w:rPr>
        <w:t>e</w:t>
      </w:r>
      <w:r w:rsidRPr="00AC7374">
        <w:rPr>
          <w:rFonts w:ascii="Times New Roman" w:hAnsi="Times New Roman" w:cs="Times New Roman"/>
          <w:sz w:val="24"/>
          <w:szCs w:val="24"/>
        </w:rPr>
        <w:t>gimes do not follow such niceties</w:t>
      </w:r>
      <w:r w:rsidR="00252831">
        <w:rPr>
          <w:rFonts w:ascii="Times New Roman" w:hAnsi="Times New Roman" w:cs="Times New Roman"/>
          <w:sz w:val="24"/>
          <w:szCs w:val="24"/>
        </w:rPr>
        <w:t>,</w:t>
      </w:r>
      <w:r w:rsidRPr="00AC7374">
        <w:rPr>
          <w:rFonts w:ascii="Times New Roman" w:hAnsi="Times New Roman" w:cs="Times New Roman"/>
          <w:sz w:val="24"/>
          <w:szCs w:val="24"/>
        </w:rPr>
        <w:t xml:space="preserve"> and confessions are forced </w:t>
      </w:r>
      <w:r w:rsidR="00523E16">
        <w:rPr>
          <w:rFonts w:ascii="Times New Roman" w:hAnsi="Times New Roman" w:cs="Times New Roman"/>
          <w:sz w:val="24"/>
          <w:szCs w:val="24"/>
        </w:rPr>
        <w:t>out of</w:t>
      </w:r>
      <w:r w:rsidRPr="00AC7374">
        <w:rPr>
          <w:rFonts w:ascii="Times New Roman" w:hAnsi="Times New Roman" w:cs="Times New Roman"/>
          <w:sz w:val="24"/>
          <w:szCs w:val="24"/>
        </w:rPr>
        <w:t xml:space="preserve"> prisoners by torture. </w:t>
      </w:r>
      <w:r w:rsidR="00BE7D4E" w:rsidRPr="00AC7374">
        <w:rPr>
          <w:rFonts w:ascii="Times New Roman" w:hAnsi="Times New Roman" w:cs="Times New Roman"/>
          <w:sz w:val="24"/>
          <w:szCs w:val="24"/>
        </w:rPr>
        <w:t>This study does not address this</w:t>
      </w:r>
      <w:r w:rsidR="00523E16">
        <w:rPr>
          <w:rFonts w:ascii="Times New Roman" w:hAnsi="Times New Roman" w:cs="Times New Roman"/>
          <w:sz w:val="24"/>
          <w:szCs w:val="24"/>
        </w:rPr>
        <w:t>,</w:t>
      </w:r>
      <w:r w:rsidR="00BE7D4E" w:rsidRPr="00AC7374">
        <w:rPr>
          <w:rFonts w:ascii="Times New Roman" w:hAnsi="Times New Roman" w:cs="Times New Roman"/>
          <w:sz w:val="24"/>
          <w:szCs w:val="24"/>
        </w:rPr>
        <w:t xml:space="preserve"> as it is impossible to </w:t>
      </w:r>
      <w:r w:rsidR="00252831">
        <w:rPr>
          <w:rFonts w:ascii="Times New Roman" w:hAnsi="Times New Roman" w:cs="Times New Roman"/>
          <w:sz w:val="24"/>
          <w:szCs w:val="24"/>
        </w:rPr>
        <w:t>discuss</w:t>
      </w:r>
      <w:r w:rsidR="00252831" w:rsidRPr="00AC7374">
        <w:rPr>
          <w:rFonts w:ascii="Times New Roman" w:hAnsi="Times New Roman" w:cs="Times New Roman"/>
          <w:sz w:val="24"/>
          <w:szCs w:val="24"/>
        </w:rPr>
        <w:t xml:space="preserve"> </w:t>
      </w:r>
      <w:r w:rsidR="00BE7D4E" w:rsidRPr="00AC7374">
        <w:rPr>
          <w:rFonts w:ascii="Times New Roman" w:hAnsi="Times New Roman" w:cs="Times New Roman"/>
          <w:sz w:val="24"/>
          <w:szCs w:val="24"/>
        </w:rPr>
        <w:t>ethic</w:t>
      </w:r>
      <w:r w:rsidR="00252831">
        <w:rPr>
          <w:rFonts w:ascii="Times New Roman" w:hAnsi="Times New Roman" w:cs="Times New Roman"/>
          <w:sz w:val="24"/>
          <w:szCs w:val="24"/>
        </w:rPr>
        <w:t>s</w:t>
      </w:r>
      <w:r w:rsidR="00BE7D4E" w:rsidRPr="00AC7374">
        <w:rPr>
          <w:rFonts w:ascii="Times New Roman" w:hAnsi="Times New Roman" w:cs="Times New Roman"/>
          <w:sz w:val="24"/>
          <w:szCs w:val="24"/>
        </w:rPr>
        <w:t xml:space="preserve"> </w:t>
      </w:r>
      <w:r w:rsidR="00252831">
        <w:rPr>
          <w:rFonts w:ascii="Times New Roman" w:hAnsi="Times New Roman" w:cs="Times New Roman"/>
          <w:sz w:val="24"/>
          <w:szCs w:val="24"/>
        </w:rPr>
        <w:t>in</w:t>
      </w:r>
      <w:r w:rsidR="00BE7D4E" w:rsidRPr="00AC7374">
        <w:rPr>
          <w:rFonts w:ascii="Times New Roman" w:hAnsi="Times New Roman" w:cs="Times New Roman"/>
          <w:sz w:val="24"/>
          <w:szCs w:val="24"/>
        </w:rPr>
        <w:t xml:space="preserve"> such societies. Our discussion will be </w:t>
      </w:r>
      <w:r w:rsidR="00BE7D4E" w:rsidRPr="00AC7374">
        <w:rPr>
          <w:rFonts w:ascii="Times New Roman" w:hAnsi="Times New Roman" w:cs="Times New Roman"/>
          <w:sz w:val="24"/>
          <w:szCs w:val="24"/>
        </w:rPr>
        <w:lastRenderedPageBreak/>
        <w:t>confined to societies where the rule of law prevails</w:t>
      </w:r>
      <w:r w:rsidR="00523E16">
        <w:rPr>
          <w:rFonts w:ascii="Times New Roman" w:hAnsi="Times New Roman" w:cs="Times New Roman"/>
          <w:sz w:val="24"/>
          <w:szCs w:val="24"/>
        </w:rPr>
        <w:t>,</w:t>
      </w:r>
      <w:r w:rsidR="00BE7D4E" w:rsidRPr="00AC7374">
        <w:rPr>
          <w:rFonts w:ascii="Times New Roman" w:hAnsi="Times New Roman" w:cs="Times New Roman"/>
          <w:sz w:val="24"/>
          <w:szCs w:val="24"/>
        </w:rPr>
        <w:t xml:space="preserve"> even if </w:t>
      </w:r>
      <w:r w:rsidR="00523E16" w:rsidRPr="00AC7374">
        <w:rPr>
          <w:rFonts w:ascii="Times New Roman" w:hAnsi="Times New Roman" w:cs="Times New Roman"/>
          <w:sz w:val="24"/>
          <w:szCs w:val="24"/>
        </w:rPr>
        <w:t>th</w:t>
      </w:r>
      <w:r w:rsidR="00523E16">
        <w:rPr>
          <w:rFonts w:ascii="Times New Roman" w:hAnsi="Times New Roman" w:cs="Times New Roman"/>
          <w:sz w:val="24"/>
          <w:szCs w:val="24"/>
        </w:rPr>
        <w:t>ey</w:t>
      </w:r>
      <w:r w:rsidR="00523E16" w:rsidRPr="00AC7374">
        <w:rPr>
          <w:rFonts w:ascii="Times New Roman" w:hAnsi="Times New Roman" w:cs="Times New Roman"/>
          <w:sz w:val="24"/>
          <w:szCs w:val="24"/>
        </w:rPr>
        <w:t xml:space="preserve"> </w:t>
      </w:r>
      <w:r w:rsidR="00BE7D4E" w:rsidRPr="00AC7374">
        <w:rPr>
          <w:rFonts w:ascii="Times New Roman" w:hAnsi="Times New Roman" w:cs="Times New Roman"/>
          <w:sz w:val="24"/>
          <w:szCs w:val="24"/>
        </w:rPr>
        <w:t xml:space="preserve">may not be </w:t>
      </w:r>
      <w:r w:rsidR="00252831">
        <w:rPr>
          <w:rFonts w:ascii="Times New Roman" w:hAnsi="Times New Roman" w:cs="Times New Roman"/>
          <w:sz w:val="24"/>
          <w:szCs w:val="24"/>
        </w:rPr>
        <w:t>“</w:t>
      </w:r>
      <w:r w:rsidR="00BE7D4E" w:rsidRPr="00AC7374">
        <w:rPr>
          <w:rFonts w:ascii="Times New Roman" w:hAnsi="Times New Roman" w:cs="Times New Roman"/>
          <w:sz w:val="24"/>
          <w:szCs w:val="24"/>
        </w:rPr>
        <w:t>liberal</w:t>
      </w:r>
      <w:r w:rsidR="00252831">
        <w:rPr>
          <w:rFonts w:ascii="Times New Roman" w:hAnsi="Times New Roman" w:cs="Times New Roman"/>
          <w:sz w:val="24"/>
          <w:szCs w:val="24"/>
        </w:rPr>
        <w:t>”</w:t>
      </w:r>
      <w:r w:rsidR="00BE7D4E" w:rsidRPr="00AC7374">
        <w:rPr>
          <w:rFonts w:ascii="Times New Roman" w:hAnsi="Times New Roman" w:cs="Times New Roman"/>
          <w:sz w:val="24"/>
          <w:szCs w:val="24"/>
        </w:rPr>
        <w:t xml:space="preserve"> societ</w:t>
      </w:r>
      <w:r w:rsidR="00523E16">
        <w:rPr>
          <w:rFonts w:ascii="Times New Roman" w:hAnsi="Times New Roman" w:cs="Times New Roman"/>
          <w:sz w:val="24"/>
          <w:szCs w:val="24"/>
        </w:rPr>
        <w:t>ies</w:t>
      </w:r>
      <w:r w:rsidR="00BE7D4E" w:rsidRPr="00AC7374">
        <w:rPr>
          <w:rFonts w:ascii="Times New Roman" w:hAnsi="Times New Roman" w:cs="Times New Roman"/>
          <w:sz w:val="24"/>
          <w:szCs w:val="24"/>
        </w:rPr>
        <w:t xml:space="preserve"> in the dictionary meaning of the term. The argument has been further clar</w:t>
      </w:r>
      <w:r w:rsidR="00974482" w:rsidRPr="00AC7374">
        <w:rPr>
          <w:rFonts w:ascii="Times New Roman" w:hAnsi="Times New Roman" w:cs="Times New Roman"/>
          <w:sz w:val="24"/>
          <w:szCs w:val="24"/>
        </w:rPr>
        <w:t>ified in the next section.</w:t>
      </w:r>
    </w:p>
    <w:p w14:paraId="7C7C3016" w14:textId="5A2DAE63" w:rsidR="008E2D3F" w:rsidRPr="001B084A" w:rsidRDefault="008E2D3F" w:rsidP="008E2D3F">
      <w:pPr>
        <w:rPr>
          <w:rFonts w:ascii="Times New Roman" w:hAnsi="Times New Roman" w:cs="Times New Roman"/>
          <w:sz w:val="24"/>
          <w:szCs w:val="24"/>
        </w:rPr>
      </w:pPr>
      <w:r w:rsidRPr="001B084A">
        <w:rPr>
          <w:rFonts w:ascii="Times New Roman" w:hAnsi="Times New Roman" w:cs="Times New Roman"/>
          <w:sz w:val="24"/>
          <w:szCs w:val="24"/>
        </w:rPr>
        <w:t xml:space="preserve">The method of amputation was fairly </w:t>
      </w:r>
      <w:r w:rsidR="00523E16" w:rsidRPr="001B084A">
        <w:rPr>
          <w:rFonts w:ascii="Times New Roman" w:hAnsi="Times New Roman" w:cs="Times New Roman"/>
          <w:sz w:val="24"/>
          <w:szCs w:val="24"/>
        </w:rPr>
        <w:t>standardi</w:t>
      </w:r>
      <w:r w:rsidR="00523E16">
        <w:rPr>
          <w:rFonts w:ascii="Times New Roman" w:hAnsi="Times New Roman" w:cs="Times New Roman"/>
          <w:sz w:val="24"/>
          <w:szCs w:val="24"/>
        </w:rPr>
        <w:t>s</w:t>
      </w:r>
      <w:r w:rsidR="00523E16" w:rsidRPr="001B084A">
        <w:rPr>
          <w:rFonts w:ascii="Times New Roman" w:hAnsi="Times New Roman" w:cs="Times New Roman"/>
          <w:sz w:val="24"/>
          <w:szCs w:val="24"/>
        </w:rPr>
        <w:t xml:space="preserve">ed </w:t>
      </w:r>
      <w:r w:rsidRPr="001B084A">
        <w:rPr>
          <w:rFonts w:ascii="Times New Roman" w:hAnsi="Times New Roman" w:cs="Times New Roman"/>
          <w:sz w:val="24"/>
          <w:szCs w:val="24"/>
        </w:rPr>
        <w:t xml:space="preserve">in medieval times. It was usually carried out in the central square of </w:t>
      </w:r>
      <w:r w:rsidR="00252831">
        <w:rPr>
          <w:rFonts w:ascii="Times New Roman" w:hAnsi="Times New Roman" w:cs="Times New Roman"/>
          <w:sz w:val="24"/>
          <w:szCs w:val="24"/>
        </w:rPr>
        <w:t xml:space="preserve">the </w:t>
      </w:r>
      <w:r w:rsidRPr="001B084A">
        <w:rPr>
          <w:rFonts w:ascii="Times New Roman" w:hAnsi="Times New Roman" w:cs="Times New Roman"/>
          <w:sz w:val="24"/>
          <w:szCs w:val="24"/>
        </w:rPr>
        <w:t>town on Fridays after the noon prayer. The condemned person was produced, the verdict</w:t>
      </w:r>
      <w:r w:rsidR="0014130D">
        <w:rPr>
          <w:rFonts w:ascii="Times New Roman" w:hAnsi="Times New Roman" w:cs="Times New Roman"/>
          <w:sz w:val="24"/>
          <w:szCs w:val="24"/>
        </w:rPr>
        <w:t xml:space="preserve"> was</w:t>
      </w:r>
      <w:r w:rsidRPr="001B084A">
        <w:rPr>
          <w:rFonts w:ascii="Times New Roman" w:hAnsi="Times New Roman" w:cs="Times New Roman"/>
          <w:sz w:val="24"/>
          <w:szCs w:val="24"/>
        </w:rPr>
        <w:t xml:space="preserve"> read </w:t>
      </w:r>
      <w:r w:rsidR="0014130D">
        <w:rPr>
          <w:rFonts w:ascii="Times New Roman" w:hAnsi="Times New Roman" w:cs="Times New Roman"/>
          <w:sz w:val="24"/>
          <w:szCs w:val="24"/>
        </w:rPr>
        <w:t>o</w:t>
      </w:r>
      <w:r w:rsidR="0014130D" w:rsidRPr="001B084A">
        <w:rPr>
          <w:rFonts w:ascii="Times New Roman" w:hAnsi="Times New Roman" w:cs="Times New Roman"/>
          <w:sz w:val="24"/>
          <w:szCs w:val="24"/>
        </w:rPr>
        <w:t xml:space="preserve">ut </w:t>
      </w:r>
      <w:r w:rsidR="00FD19C8">
        <w:rPr>
          <w:rFonts w:ascii="Times New Roman" w:hAnsi="Times New Roman" w:cs="Times New Roman"/>
          <w:sz w:val="24"/>
          <w:szCs w:val="24"/>
        </w:rPr>
        <w:t>a</w:t>
      </w:r>
      <w:r w:rsidRPr="001B084A">
        <w:rPr>
          <w:rFonts w:ascii="Times New Roman" w:hAnsi="Times New Roman" w:cs="Times New Roman"/>
          <w:sz w:val="24"/>
          <w:szCs w:val="24"/>
        </w:rPr>
        <w:t>loud</w:t>
      </w:r>
      <w:r w:rsidR="0014130D">
        <w:rPr>
          <w:rFonts w:ascii="Times New Roman" w:hAnsi="Times New Roman" w:cs="Times New Roman"/>
          <w:sz w:val="24"/>
          <w:szCs w:val="24"/>
        </w:rPr>
        <w:t>,</w:t>
      </w:r>
      <w:r w:rsidRPr="001B084A">
        <w:rPr>
          <w:rFonts w:ascii="Times New Roman" w:hAnsi="Times New Roman" w:cs="Times New Roman"/>
          <w:sz w:val="24"/>
          <w:szCs w:val="24"/>
        </w:rPr>
        <w:t xml:space="preserve"> and the</w:t>
      </w:r>
      <w:r w:rsidR="0014130D">
        <w:rPr>
          <w:rFonts w:ascii="Times New Roman" w:hAnsi="Times New Roman" w:cs="Times New Roman"/>
          <w:sz w:val="24"/>
          <w:szCs w:val="24"/>
        </w:rPr>
        <w:t xml:space="preserve"> person’s</w:t>
      </w:r>
      <w:r w:rsidRPr="001B084A">
        <w:rPr>
          <w:rFonts w:ascii="Times New Roman" w:hAnsi="Times New Roman" w:cs="Times New Roman"/>
          <w:sz w:val="24"/>
          <w:szCs w:val="24"/>
        </w:rPr>
        <w:t xml:space="preserve"> arm</w:t>
      </w:r>
      <w:r w:rsidR="0014130D">
        <w:rPr>
          <w:rFonts w:ascii="Times New Roman" w:hAnsi="Times New Roman" w:cs="Times New Roman"/>
          <w:sz w:val="24"/>
          <w:szCs w:val="24"/>
        </w:rPr>
        <w:t xml:space="preserve"> was</w:t>
      </w:r>
      <w:r w:rsidRPr="001B084A">
        <w:rPr>
          <w:rFonts w:ascii="Times New Roman" w:hAnsi="Times New Roman" w:cs="Times New Roman"/>
          <w:sz w:val="24"/>
          <w:szCs w:val="24"/>
        </w:rPr>
        <w:t xml:space="preserve"> stretched out over a flat surface. In a quick move, the professional executioner exerted strong pressure, pulling the hand away from the wrist and severing the limb at the wrist. A male doctor and nurse were required to be present</w:t>
      </w:r>
      <w:r w:rsidR="0014130D">
        <w:rPr>
          <w:rFonts w:ascii="Times New Roman" w:hAnsi="Times New Roman" w:cs="Times New Roman"/>
          <w:sz w:val="24"/>
          <w:szCs w:val="24"/>
        </w:rPr>
        <w:t>,</w:t>
      </w:r>
      <w:r w:rsidRPr="001B084A">
        <w:rPr>
          <w:rFonts w:ascii="Times New Roman" w:hAnsi="Times New Roman" w:cs="Times New Roman"/>
          <w:sz w:val="24"/>
          <w:szCs w:val="24"/>
        </w:rPr>
        <w:t xml:space="preserve"> </w:t>
      </w:r>
      <w:r w:rsidR="0014130D">
        <w:rPr>
          <w:rFonts w:ascii="Times New Roman" w:hAnsi="Times New Roman" w:cs="Times New Roman"/>
          <w:sz w:val="24"/>
          <w:szCs w:val="24"/>
        </w:rPr>
        <w:t>who would then</w:t>
      </w:r>
      <w:r w:rsidRPr="001B084A">
        <w:rPr>
          <w:rFonts w:ascii="Times New Roman" w:hAnsi="Times New Roman" w:cs="Times New Roman"/>
          <w:sz w:val="24"/>
          <w:szCs w:val="24"/>
        </w:rPr>
        <w:t xml:space="preserve"> t</w:t>
      </w:r>
      <w:r w:rsidR="0014130D">
        <w:rPr>
          <w:rFonts w:ascii="Times New Roman" w:hAnsi="Times New Roman" w:cs="Times New Roman"/>
          <w:sz w:val="24"/>
          <w:szCs w:val="24"/>
        </w:rPr>
        <w:t>a</w:t>
      </w:r>
      <w:r w:rsidRPr="001B084A">
        <w:rPr>
          <w:rFonts w:ascii="Times New Roman" w:hAnsi="Times New Roman" w:cs="Times New Roman"/>
          <w:sz w:val="24"/>
          <w:szCs w:val="24"/>
        </w:rPr>
        <w:t>k</w:t>
      </w:r>
      <w:r w:rsidR="0014130D">
        <w:rPr>
          <w:rFonts w:ascii="Times New Roman" w:hAnsi="Times New Roman" w:cs="Times New Roman"/>
          <w:sz w:val="24"/>
          <w:szCs w:val="24"/>
        </w:rPr>
        <w:t>e</w:t>
      </w:r>
      <w:r w:rsidRPr="001B084A">
        <w:rPr>
          <w:rFonts w:ascii="Times New Roman" w:hAnsi="Times New Roman" w:cs="Times New Roman"/>
          <w:sz w:val="24"/>
          <w:szCs w:val="24"/>
        </w:rPr>
        <w:t xml:space="preserve"> over to stop</w:t>
      </w:r>
      <w:r w:rsidR="0014130D">
        <w:rPr>
          <w:rFonts w:ascii="Times New Roman" w:hAnsi="Times New Roman" w:cs="Times New Roman"/>
          <w:sz w:val="24"/>
          <w:szCs w:val="24"/>
        </w:rPr>
        <w:t xml:space="preserve"> the</w:t>
      </w:r>
      <w:r w:rsidRPr="001B084A">
        <w:rPr>
          <w:rFonts w:ascii="Times New Roman" w:hAnsi="Times New Roman" w:cs="Times New Roman"/>
          <w:sz w:val="24"/>
          <w:szCs w:val="24"/>
        </w:rPr>
        <w:t xml:space="preserve"> bleeding and bandage the wrist. (</w:t>
      </w:r>
      <w:r w:rsidR="00AC7374">
        <w:rPr>
          <w:rFonts w:ascii="Times New Roman" w:hAnsi="Times New Roman" w:cs="Times New Roman"/>
          <w:sz w:val="24"/>
          <w:szCs w:val="24"/>
        </w:rPr>
        <w:t>7</w:t>
      </w:r>
      <w:r w:rsidRPr="001B084A">
        <w:rPr>
          <w:rFonts w:ascii="Times New Roman" w:hAnsi="Times New Roman" w:cs="Times New Roman"/>
          <w:sz w:val="24"/>
          <w:szCs w:val="24"/>
        </w:rPr>
        <w:t xml:space="preserve">) </w:t>
      </w:r>
    </w:p>
    <w:p w14:paraId="434DB18E" w14:textId="1D8A1F2F" w:rsidR="008E2D3F" w:rsidRPr="001B084A" w:rsidRDefault="008E2D3F" w:rsidP="008E2D3F">
      <w:pPr>
        <w:rPr>
          <w:rFonts w:ascii="Times New Roman" w:hAnsi="Times New Roman" w:cs="Times New Roman"/>
          <w:sz w:val="24"/>
          <w:szCs w:val="24"/>
        </w:rPr>
      </w:pPr>
      <w:r w:rsidRPr="001B084A">
        <w:rPr>
          <w:rFonts w:ascii="Times New Roman" w:hAnsi="Times New Roman" w:cs="Times New Roman"/>
          <w:sz w:val="24"/>
          <w:szCs w:val="24"/>
        </w:rPr>
        <w:t xml:space="preserve">If the role of the physician was limited to administering </w:t>
      </w:r>
      <w:r w:rsidR="00252831">
        <w:rPr>
          <w:rFonts w:ascii="Times New Roman" w:hAnsi="Times New Roman" w:cs="Times New Roman"/>
          <w:sz w:val="24"/>
          <w:szCs w:val="24"/>
        </w:rPr>
        <w:t xml:space="preserve">care to </w:t>
      </w:r>
      <w:r w:rsidRPr="001B084A">
        <w:rPr>
          <w:rFonts w:ascii="Times New Roman" w:hAnsi="Times New Roman" w:cs="Times New Roman"/>
          <w:sz w:val="24"/>
          <w:szCs w:val="24"/>
        </w:rPr>
        <w:t xml:space="preserve">the criminal after the punishment had been carried out, there would not be much </w:t>
      </w:r>
      <w:r w:rsidR="00252831">
        <w:rPr>
          <w:rFonts w:ascii="Times New Roman" w:hAnsi="Times New Roman" w:cs="Times New Roman"/>
          <w:sz w:val="24"/>
          <w:szCs w:val="24"/>
        </w:rPr>
        <w:t>of an ethical dilemma</w:t>
      </w:r>
      <w:r w:rsidRPr="001B084A">
        <w:rPr>
          <w:rFonts w:ascii="Times New Roman" w:hAnsi="Times New Roman" w:cs="Times New Roman"/>
          <w:sz w:val="24"/>
          <w:szCs w:val="24"/>
        </w:rPr>
        <w:t xml:space="preserve">, but in many countries where Hudud law </w:t>
      </w:r>
      <w:r w:rsidR="00E04533">
        <w:rPr>
          <w:rFonts w:ascii="Times New Roman" w:hAnsi="Times New Roman" w:cs="Times New Roman"/>
          <w:sz w:val="24"/>
          <w:szCs w:val="24"/>
        </w:rPr>
        <w:t>has</w:t>
      </w:r>
      <w:r w:rsidR="00E04533" w:rsidRPr="001B084A">
        <w:rPr>
          <w:rFonts w:ascii="Times New Roman" w:hAnsi="Times New Roman" w:cs="Times New Roman"/>
          <w:sz w:val="24"/>
          <w:szCs w:val="24"/>
        </w:rPr>
        <w:t xml:space="preserve"> </w:t>
      </w:r>
      <w:r w:rsidRPr="001B084A">
        <w:rPr>
          <w:rFonts w:ascii="Times New Roman" w:hAnsi="Times New Roman" w:cs="Times New Roman"/>
          <w:sz w:val="24"/>
          <w:szCs w:val="24"/>
        </w:rPr>
        <w:t xml:space="preserve">been implemented or </w:t>
      </w:r>
      <w:r w:rsidR="00E04533">
        <w:rPr>
          <w:rFonts w:ascii="Times New Roman" w:hAnsi="Times New Roman" w:cs="Times New Roman"/>
          <w:sz w:val="24"/>
          <w:szCs w:val="24"/>
        </w:rPr>
        <w:t>is</w:t>
      </w:r>
      <w:r w:rsidR="00E04533" w:rsidRPr="001B084A">
        <w:rPr>
          <w:rFonts w:ascii="Times New Roman" w:hAnsi="Times New Roman" w:cs="Times New Roman"/>
          <w:sz w:val="24"/>
          <w:szCs w:val="24"/>
        </w:rPr>
        <w:t xml:space="preserve"> </w:t>
      </w:r>
      <w:r w:rsidRPr="001B084A">
        <w:rPr>
          <w:rFonts w:ascii="Times New Roman" w:hAnsi="Times New Roman" w:cs="Times New Roman"/>
          <w:sz w:val="24"/>
          <w:szCs w:val="24"/>
        </w:rPr>
        <w:t xml:space="preserve">being implemented, physicians are expected to </w:t>
      </w:r>
      <w:r w:rsidR="0014130D">
        <w:rPr>
          <w:rFonts w:ascii="Times New Roman" w:hAnsi="Times New Roman" w:cs="Times New Roman"/>
          <w:sz w:val="24"/>
          <w:szCs w:val="24"/>
        </w:rPr>
        <w:t>perform</w:t>
      </w:r>
      <w:r w:rsidR="0014130D" w:rsidRPr="001B084A">
        <w:rPr>
          <w:rFonts w:ascii="Times New Roman" w:hAnsi="Times New Roman" w:cs="Times New Roman"/>
          <w:sz w:val="24"/>
          <w:szCs w:val="24"/>
        </w:rPr>
        <w:t xml:space="preserve"> </w:t>
      </w:r>
      <w:r w:rsidRPr="001B084A">
        <w:rPr>
          <w:rFonts w:ascii="Times New Roman" w:hAnsi="Times New Roman" w:cs="Times New Roman"/>
          <w:sz w:val="24"/>
          <w:szCs w:val="24"/>
        </w:rPr>
        <w:t>the amputation. This is true of Saudi Arabia, Iran</w:t>
      </w:r>
      <w:r w:rsidR="0014130D">
        <w:rPr>
          <w:rFonts w:ascii="Times New Roman" w:hAnsi="Times New Roman" w:cs="Times New Roman"/>
          <w:sz w:val="24"/>
          <w:szCs w:val="24"/>
        </w:rPr>
        <w:t>,</w:t>
      </w:r>
      <w:r w:rsidRPr="001B084A">
        <w:rPr>
          <w:rFonts w:ascii="Times New Roman" w:hAnsi="Times New Roman" w:cs="Times New Roman"/>
          <w:sz w:val="24"/>
          <w:szCs w:val="24"/>
        </w:rPr>
        <w:t xml:space="preserve"> and Pakistan</w:t>
      </w:r>
      <w:r w:rsidR="00252831">
        <w:rPr>
          <w:rFonts w:ascii="Times New Roman" w:hAnsi="Times New Roman" w:cs="Times New Roman"/>
          <w:sz w:val="24"/>
          <w:szCs w:val="24"/>
        </w:rPr>
        <w:t>,</w:t>
      </w:r>
      <w:r w:rsidRPr="001B084A">
        <w:rPr>
          <w:rFonts w:ascii="Times New Roman" w:hAnsi="Times New Roman" w:cs="Times New Roman"/>
          <w:sz w:val="24"/>
          <w:szCs w:val="24"/>
        </w:rPr>
        <w:t xml:space="preserve"> and </w:t>
      </w:r>
      <w:r w:rsidR="00252831">
        <w:rPr>
          <w:rFonts w:ascii="Times New Roman" w:hAnsi="Times New Roman" w:cs="Times New Roman"/>
          <w:sz w:val="24"/>
          <w:szCs w:val="24"/>
        </w:rPr>
        <w:t>of</w:t>
      </w:r>
      <w:r w:rsidR="00252831" w:rsidRPr="001B084A">
        <w:rPr>
          <w:rFonts w:ascii="Times New Roman" w:hAnsi="Times New Roman" w:cs="Times New Roman"/>
          <w:sz w:val="24"/>
          <w:szCs w:val="24"/>
        </w:rPr>
        <w:t xml:space="preserve"> </w:t>
      </w:r>
      <w:r w:rsidRPr="001B084A">
        <w:rPr>
          <w:rFonts w:ascii="Times New Roman" w:hAnsi="Times New Roman" w:cs="Times New Roman"/>
          <w:sz w:val="24"/>
          <w:szCs w:val="24"/>
        </w:rPr>
        <w:t>the proposed Hudud laws of Kela</w:t>
      </w:r>
      <w:r w:rsidR="0014130D">
        <w:rPr>
          <w:rFonts w:ascii="Times New Roman" w:hAnsi="Times New Roman" w:cs="Times New Roman"/>
          <w:sz w:val="24"/>
          <w:szCs w:val="24"/>
        </w:rPr>
        <w:t>n</w:t>
      </w:r>
      <w:r w:rsidRPr="001B084A">
        <w:rPr>
          <w:rFonts w:ascii="Times New Roman" w:hAnsi="Times New Roman" w:cs="Times New Roman"/>
          <w:sz w:val="24"/>
          <w:szCs w:val="24"/>
        </w:rPr>
        <w:t>tan, Malaysia. In Libya</w:t>
      </w:r>
      <w:r w:rsidR="0014130D">
        <w:rPr>
          <w:rFonts w:ascii="Times New Roman" w:hAnsi="Times New Roman" w:cs="Times New Roman"/>
          <w:sz w:val="24"/>
          <w:szCs w:val="24"/>
        </w:rPr>
        <w:t>,</w:t>
      </w:r>
      <w:r w:rsidRPr="001B084A">
        <w:rPr>
          <w:rFonts w:ascii="Times New Roman" w:hAnsi="Times New Roman" w:cs="Times New Roman"/>
          <w:sz w:val="24"/>
          <w:szCs w:val="24"/>
        </w:rPr>
        <w:t xml:space="preserve"> the amputation may be performed in a hospital with recourse to an</w:t>
      </w:r>
      <w:r w:rsidR="00FD19C8">
        <w:rPr>
          <w:rFonts w:ascii="Times New Roman" w:hAnsi="Times New Roman" w:cs="Times New Roman"/>
          <w:sz w:val="24"/>
          <w:szCs w:val="24"/>
        </w:rPr>
        <w:t>a</w:t>
      </w:r>
      <w:r w:rsidRPr="001B084A">
        <w:rPr>
          <w:rFonts w:ascii="Times New Roman" w:hAnsi="Times New Roman" w:cs="Times New Roman"/>
          <w:sz w:val="24"/>
          <w:szCs w:val="24"/>
        </w:rPr>
        <w:t>esthesia. In Iran, a special device was developed by the faculties of medicine of two major universities to facilitate</w:t>
      </w:r>
      <w:r w:rsidR="0014130D">
        <w:rPr>
          <w:rFonts w:ascii="Times New Roman" w:hAnsi="Times New Roman" w:cs="Times New Roman"/>
          <w:sz w:val="24"/>
          <w:szCs w:val="24"/>
        </w:rPr>
        <w:t xml:space="preserve"> the</w:t>
      </w:r>
      <w:r w:rsidRPr="001B084A">
        <w:rPr>
          <w:rFonts w:ascii="Times New Roman" w:hAnsi="Times New Roman" w:cs="Times New Roman"/>
          <w:sz w:val="24"/>
          <w:szCs w:val="24"/>
        </w:rPr>
        <w:t xml:space="preserve"> amputation of fingers</w:t>
      </w:r>
      <w:del w:id="90" w:author="Rev 1" w:date="2020-03-06T19:15:00Z">
        <w:r w:rsidRPr="001B084A" w:rsidDel="00C95CE1">
          <w:rPr>
            <w:rFonts w:ascii="Times New Roman" w:hAnsi="Times New Roman" w:cs="Times New Roman"/>
            <w:sz w:val="24"/>
            <w:szCs w:val="24"/>
          </w:rPr>
          <w:delText>.</w:delText>
        </w:r>
      </w:del>
      <w:r w:rsidRPr="001B084A">
        <w:rPr>
          <w:rFonts w:ascii="Times New Roman" w:hAnsi="Times New Roman" w:cs="Times New Roman"/>
          <w:sz w:val="24"/>
          <w:szCs w:val="24"/>
        </w:rPr>
        <w:t xml:space="preserve"> (</w:t>
      </w:r>
      <w:r w:rsidR="00AC7374">
        <w:rPr>
          <w:rFonts w:ascii="Times New Roman" w:hAnsi="Times New Roman" w:cs="Times New Roman"/>
          <w:sz w:val="24"/>
          <w:szCs w:val="24"/>
        </w:rPr>
        <w:t>1</w:t>
      </w:r>
      <w:r w:rsidR="00144502">
        <w:rPr>
          <w:rFonts w:ascii="Times New Roman" w:hAnsi="Times New Roman" w:cs="Times New Roman"/>
          <w:sz w:val="24"/>
          <w:szCs w:val="24"/>
        </w:rPr>
        <w:t>2</w:t>
      </w:r>
      <w:r w:rsidRPr="001B084A">
        <w:rPr>
          <w:rFonts w:ascii="Times New Roman" w:hAnsi="Times New Roman" w:cs="Times New Roman"/>
          <w:sz w:val="24"/>
          <w:szCs w:val="24"/>
        </w:rPr>
        <w:t>)</w:t>
      </w:r>
      <w:ins w:id="91" w:author="Rev 1" w:date="2020-03-06T19:15:00Z">
        <w:r w:rsidR="00C95CE1">
          <w:rPr>
            <w:rFonts w:ascii="Times New Roman" w:hAnsi="Times New Roman" w:cs="Times New Roman"/>
            <w:sz w:val="24"/>
            <w:szCs w:val="24"/>
          </w:rPr>
          <w:t>.</w:t>
        </w:r>
      </w:ins>
      <w:commentRangeStart w:id="92"/>
      <w:r w:rsidRPr="001B084A">
        <w:rPr>
          <w:rFonts w:ascii="Times New Roman" w:hAnsi="Times New Roman" w:cs="Times New Roman"/>
          <w:sz w:val="24"/>
          <w:szCs w:val="24"/>
        </w:rPr>
        <w:t xml:space="preserve"> Sudanese law also specifies that the punishment must be carried out by a medical practitioner.</w:t>
      </w:r>
      <w:commentRangeEnd w:id="92"/>
      <w:r w:rsidR="0014130D">
        <w:rPr>
          <w:rStyle w:val="CommentReference"/>
        </w:rPr>
        <w:commentReference w:id="92"/>
      </w:r>
    </w:p>
    <w:p w14:paraId="16A16E47" w14:textId="31F2D5DB" w:rsidR="00D86552" w:rsidRPr="001B084A" w:rsidRDefault="00D86552" w:rsidP="008E2D3F">
      <w:pPr>
        <w:rPr>
          <w:rFonts w:ascii="Times New Roman" w:hAnsi="Times New Roman" w:cs="Times New Roman"/>
          <w:b/>
          <w:sz w:val="24"/>
          <w:szCs w:val="24"/>
        </w:rPr>
      </w:pPr>
      <w:r w:rsidRPr="001B084A">
        <w:rPr>
          <w:rFonts w:ascii="Times New Roman" w:hAnsi="Times New Roman" w:cs="Times New Roman"/>
          <w:b/>
          <w:sz w:val="24"/>
          <w:szCs w:val="24"/>
        </w:rPr>
        <w:t xml:space="preserve">Ethical </w:t>
      </w:r>
      <w:r w:rsidR="00191FC7" w:rsidRPr="001B084A">
        <w:rPr>
          <w:rFonts w:ascii="Times New Roman" w:hAnsi="Times New Roman" w:cs="Times New Roman"/>
          <w:b/>
          <w:sz w:val="24"/>
          <w:szCs w:val="24"/>
        </w:rPr>
        <w:t>a</w:t>
      </w:r>
      <w:r w:rsidRPr="001B084A">
        <w:rPr>
          <w:rFonts w:ascii="Times New Roman" w:hAnsi="Times New Roman" w:cs="Times New Roman"/>
          <w:b/>
          <w:sz w:val="24"/>
          <w:szCs w:val="24"/>
        </w:rPr>
        <w:t>rguments</w:t>
      </w:r>
    </w:p>
    <w:p w14:paraId="4A105D87" w14:textId="75B04296" w:rsidR="008E2D3F" w:rsidRPr="001B084A" w:rsidRDefault="008E2D3F" w:rsidP="008E2D3F">
      <w:pPr>
        <w:rPr>
          <w:rFonts w:ascii="Times New Roman" w:hAnsi="Times New Roman" w:cs="Times New Roman"/>
          <w:sz w:val="24"/>
          <w:szCs w:val="24"/>
        </w:rPr>
      </w:pPr>
      <w:r w:rsidRPr="001B084A">
        <w:rPr>
          <w:rFonts w:ascii="Times New Roman" w:hAnsi="Times New Roman" w:cs="Times New Roman"/>
          <w:sz w:val="24"/>
          <w:szCs w:val="24"/>
        </w:rPr>
        <w:t xml:space="preserve">We will now proceed to </w:t>
      </w:r>
      <w:r w:rsidR="000517DF" w:rsidRPr="001B084A">
        <w:rPr>
          <w:rFonts w:ascii="Times New Roman" w:hAnsi="Times New Roman" w:cs="Times New Roman"/>
          <w:sz w:val="24"/>
          <w:szCs w:val="24"/>
        </w:rPr>
        <w:t>summari</w:t>
      </w:r>
      <w:r w:rsidR="00FD19C8">
        <w:rPr>
          <w:rFonts w:ascii="Times New Roman" w:hAnsi="Times New Roman" w:cs="Times New Roman"/>
          <w:sz w:val="24"/>
          <w:szCs w:val="24"/>
        </w:rPr>
        <w:t>s</w:t>
      </w:r>
      <w:r w:rsidR="000517DF" w:rsidRPr="001B084A">
        <w:rPr>
          <w:rFonts w:ascii="Times New Roman" w:hAnsi="Times New Roman" w:cs="Times New Roman"/>
          <w:sz w:val="24"/>
          <w:szCs w:val="24"/>
        </w:rPr>
        <w:t>e</w:t>
      </w:r>
      <w:r w:rsidRPr="001B084A">
        <w:rPr>
          <w:rFonts w:ascii="Times New Roman" w:hAnsi="Times New Roman" w:cs="Times New Roman"/>
          <w:sz w:val="24"/>
          <w:szCs w:val="24"/>
        </w:rPr>
        <w:t xml:space="preserve"> the arguments for and against the procedure. </w:t>
      </w:r>
    </w:p>
    <w:p w14:paraId="5D531988" w14:textId="7FAC74C6" w:rsidR="00E04533" w:rsidRDefault="00D557D7" w:rsidP="00EC2331">
      <w:pPr>
        <w:rPr>
          <w:rFonts w:ascii="Times New Roman" w:hAnsi="Times New Roman" w:cs="Times New Roman"/>
          <w:sz w:val="24"/>
          <w:szCs w:val="24"/>
        </w:rPr>
      </w:pPr>
      <w:r w:rsidRPr="001B084A">
        <w:rPr>
          <w:rFonts w:ascii="Times New Roman" w:hAnsi="Times New Roman" w:cs="Times New Roman"/>
          <w:sz w:val="24"/>
          <w:szCs w:val="24"/>
        </w:rPr>
        <w:t>John Rawls</w:t>
      </w:r>
      <w:r w:rsidR="00BC48EF" w:rsidRPr="001B084A">
        <w:rPr>
          <w:rFonts w:ascii="Times New Roman" w:hAnsi="Times New Roman" w:cs="Times New Roman"/>
          <w:sz w:val="24"/>
          <w:szCs w:val="24"/>
        </w:rPr>
        <w:t>, the American philosopher,</w:t>
      </w:r>
      <w:r w:rsidRPr="001B084A">
        <w:rPr>
          <w:rFonts w:ascii="Times New Roman" w:hAnsi="Times New Roman" w:cs="Times New Roman"/>
          <w:sz w:val="24"/>
          <w:szCs w:val="24"/>
        </w:rPr>
        <w:t xml:space="preserve"> </w:t>
      </w:r>
      <w:r w:rsidR="00E04533">
        <w:rPr>
          <w:rFonts w:ascii="Times New Roman" w:hAnsi="Times New Roman" w:cs="Times New Roman"/>
          <w:sz w:val="24"/>
          <w:szCs w:val="24"/>
        </w:rPr>
        <w:t>provides a description of</w:t>
      </w:r>
      <w:r w:rsidRPr="001B084A">
        <w:rPr>
          <w:rFonts w:ascii="Times New Roman" w:hAnsi="Times New Roman" w:cs="Times New Roman"/>
          <w:sz w:val="24"/>
          <w:szCs w:val="24"/>
        </w:rPr>
        <w:t xml:space="preserve"> a </w:t>
      </w:r>
      <w:r w:rsidR="00335162">
        <w:rPr>
          <w:rFonts w:ascii="Times New Roman" w:hAnsi="Times New Roman" w:cs="Times New Roman"/>
          <w:sz w:val="24"/>
          <w:szCs w:val="24"/>
        </w:rPr>
        <w:t>“</w:t>
      </w:r>
      <w:r w:rsidRPr="001B084A">
        <w:rPr>
          <w:rFonts w:ascii="Times New Roman" w:hAnsi="Times New Roman" w:cs="Times New Roman"/>
          <w:sz w:val="24"/>
          <w:szCs w:val="24"/>
        </w:rPr>
        <w:t>decent</w:t>
      </w:r>
      <w:r w:rsidR="00335162">
        <w:rPr>
          <w:rFonts w:ascii="Times New Roman" w:hAnsi="Times New Roman" w:cs="Times New Roman"/>
          <w:sz w:val="24"/>
          <w:szCs w:val="24"/>
        </w:rPr>
        <w:t>”</w:t>
      </w:r>
      <w:r w:rsidRPr="001B084A">
        <w:rPr>
          <w:rFonts w:ascii="Times New Roman" w:hAnsi="Times New Roman" w:cs="Times New Roman"/>
          <w:sz w:val="24"/>
          <w:szCs w:val="24"/>
        </w:rPr>
        <w:t xml:space="preserve"> society.</w:t>
      </w:r>
      <w:r w:rsidR="000517DF">
        <w:rPr>
          <w:rFonts w:ascii="Times New Roman" w:hAnsi="Times New Roman" w:cs="Times New Roman"/>
          <w:sz w:val="24"/>
          <w:szCs w:val="24"/>
        </w:rPr>
        <w:t xml:space="preserve"> </w:t>
      </w:r>
      <w:r w:rsidR="00D86552" w:rsidRPr="001B084A">
        <w:rPr>
          <w:rFonts w:ascii="Times New Roman" w:hAnsi="Times New Roman" w:cs="Times New Roman"/>
          <w:sz w:val="24"/>
          <w:szCs w:val="24"/>
        </w:rPr>
        <w:t>(</w:t>
      </w:r>
      <w:r w:rsidR="00AC7374">
        <w:rPr>
          <w:rFonts w:ascii="Times New Roman" w:hAnsi="Times New Roman" w:cs="Times New Roman"/>
          <w:sz w:val="24"/>
          <w:szCs w:val="24"/>
        </w:rPr>
        <w:t>1</w:t>
      </w:r>
      <w:r w:rsidR="00144502">
        <w:rPr>
          <w:rFonts w:ascii="Times New Roman" w:hAnsi="Times New Roman" w:cs="Times New Roman"/>
          <w:sz w:val="24"/>
          <w:szCs w:val="24"/>
        </w:rPr>
        <w:t>3</w:t>
      </w:r>
      <w:r w:rsidR="000517DF">
        <w:rPr>
          <w:rFonts w:ascii="Times New Roman" w:hAnsi="Times New Roman" w:cs="Times New Roman"/>
          <w:sz w:val="24"/>
          <w:szCs w:val="24"/>
        </w:rPr>
        <w:t>)</w:t>
      </w:r>
      <w:r w:rsidR="00D86552" w:rsidRPr="001B084A">
        <w:rPr>
          <w:rFonts w:ascii="Times New Roman" w:hAnsi="Times New Roman" w:cs="Times New Roman"/>
          <w:sz w:val="24"/>
          <w:szCs w:val="24"/>
        </w:rPr>
        <w:t xml:space="preserve"> </w:t>
      </w:r>
      <w:r w:rsidR="00E04533">
        <w:rPr>
          <w:rFonts w:ascii="Times New Roman" w:hAnsi="Times New Roman" w:cs="Times New Roman"/>
          <w:sz w:val="24"/>
          <w:szCs w:val="24"/>
        </w:rPr>
        <w:t>Such a</w:t>
      </w:r>
      <w:r w:rsidR="00E04533" w:rsidRPr="00AC7374">
        <w:rPr>
          <w:rFonts w:ascii="Times New Roman" w:hAnsi="Times New Roman" w:cs="Times New Roman"/>
          <w:sz w:val="24"/>
          <w:szCs w:val="24"/>
        </w:rPr>
        <w:t xml:space="preserve"> </w:t>
      </w:r>
      <w:r w:rsidR="00E04533">
        <w:rPr>
          <w:rFonts w:ascii="Times New Roman" w:hAnsi="Times New Roman" w:cs="Times New Roman"/>
          <w:sz w:val="24"/>
          <w:szCs w:val="24"/>
        </w:rPr>
        <w:t>society must mainly confo</w:t>
      </w:r>
      <w:r w:rsidR="00E04533" w:rsidRPr="00AC7374">
        <w:rPr>
          <w:rFonts w:ascii="Times New Roman" w:hAnsi="Times New Roman" w:cs="Times New Roman"/>
          <w:sz w:val="24"/>
          <w:szCs w:val="24"/>
        </w:rPr>
        <w:t>rm to four main conditions</w:t>
      </w:r>
      <w:r w:rsidR="00E04533">
        <w:rPr>
          <w:rFonts w:ascii="Times New Roman" w:hAnsi="Times New Roman" w:cs="Times New Roman"/>
          <w:sz w:val="24"/>
          <w:szCs w:val="24"/>
        </w:rPr>
        <w:t>:</w:t>
      </w:r>
      <w:r w:rsidR="00E04533" w:rsidRPr="00AC7374">
        <w:rPr>
          <w:rFonts w:ascii="Times New Roman" w:hAnsi="Times New Roman" w:cs="Times New Roman"/>
          <w:sz w:val="24"/>
          <w:szCs w:val="24"/>
        </w:rPr>
        <w:t xml:space="preserve"> </w:t>
      </w:r>
      <w:r w:rsidR="00E04533">
        <w:rPr>
          <w:rFonts w:ascii="Times New Roman" w:hAnsi="Times New Roman" w:cs="Times New Roman"/>
          <w:sz w:val="24"/>
          <w:szCs w:val="24"/>
        </w:rPr>
        <w:t>1)</w:t>
      </w:r>
      <w:r w:rsidR="00E04533" w:rsidRPr="00AC7374">
        <w:rPr>
          <w:rFonts w:ascii="Times New Roman" w:hAnsi="Times New Roman" w:cs="Times New Roman"/>
          <w:sz w:val="24"/>
          <w:szCs w:val="24"/>
        </w:rPr>
        <w:t xml:space="preserve"> respect for other societies</w:t>
      </w:r>
      <w:r w:rsidR="00E04533">
        <w:rPr>
          <w:rFonts w:ascii="Times New Roman" w:hAnsi="Times New Roman" w:cs="Times New Roman"/>
          <w:sz w:val="24"/>
          <w:szCs w:val="24"/>
        </w:rPr>
        <w:t>; 2)</w:t>
      </w:r>
      <w:r w:rsidR="00E04533" w:rsidRPr="00AC7374">
        <w:rPr>
          <w:rFonts w:ascii="Times New Roman" w:hAnsi="Times New Roman" w:cs="Times New Roman"/>
          <w:sz w:val="24"/>
          <w:szCs w:val="24"/>
        </w:rPr>
        <w:t xml:space="preserve"> adherence to basic human rights </w:t>
      </w:r>
      <w:r w:rsidR="00E04533">
        <w:rPr>
          <w:rFonts w:ascii="Times New Roman" w:hAnsi="Times New Roman" w:cs="Times New Roman"/>
          <w:sz w:val="24"/>
          <w:szCs w:val="24"/>
        </w:rPr>
        <w:t>(</w:t>
      </w:r>
      <w:r w:rsidR="00E04533" w:rsidRPr="00AC7374">
        <w:rPr>
          <w:rFonts w:ascii="Times New Roman" w:hAnsi="Times New Roman" w:cs="Times New Roman"/>
          <w:sz w:val="24"/>
          <w:szCs w:val="24"/>
        </w:rPr>
        <w:t>principal among which are the right to life, right to liberty, right to personal property</w:t>
      </w:r>
      <w:r w:rsidR="00E04533">
        <w:rPr>
          <w:rFonts w:ascii="Times New Roman" w:hAnsi="Times New Roman" w:cs="Times New Roman"/>
          <w:sz w:val="24"/>
          <w:szCs w:val="24"/>
        </w:rPr>
        <w:t>,</w:t>
      </w:r>
      <w:r w:rsidR="00E04533" w:rsidRPr="00AC7374">
        <w:rPr>
          <w:rFonts w:ascii="Times New Roman" w:hAnsi="Times New Roman" w:cs="Times New Roman"/>
          <w:sz w:val="24"/>
          <w:szCs w:val="24"/>
        </w:rPr>
        <w:t xml:space="preserve"> and the right to formal equality</w:t>
      </w:r>
      <w:r w:rsidR="00E04533">
        <w:rPr>
          <w:rFonts w:ascii="Times New Roman" w:hAnsi="Times New Roman" w:cs="Times New Roman"/>
          <w:sz w:val="24"/>
          <w:szCs w:val="24"/>
        </w:rPr>
        <w:t>);</w:t>
      </w:r>
      <w:r w:rsidR="00E04533" w:rsidRPr="00AC7374">
        <w:rPr>
          <w:rFonts w:ascii="Times New Roman" w:hAnsi="Times New Roman" w:cs="Times New Roman"/>
          <w:sz w:val="24"/>
          <w:szCs w:val="24"/>
        </w:rPr>
        <w:t xml:space="preserve"> </w:t>
      </w:r>
      <w:r w:rsidR="00E04533">
        <w:rPr>
          <w:rFonts w:ascii="Times New Roman" w:hAnsi="Times New Roman" w:cs="Times New Roman"/>
          <w:sz w:val="24"/>
          <w:szCs w:val="24"/>
        </w:rPr>
        <w:t>3)</w:t>
      </w:r>
      <w:r w:rsidR="00E04533" w:rsidRPr="00AC7374">
        <w:rPr>
          <w:rFonts w:ascii="Times New Roman" w:hAnsi="Times New Roman" w:cs="Times New Roman"/>
          <w:sz w:val="24"/>
          <w:szCs w:val="24"/>
        </w:rPr>
        <w:t xml:space="preserve"> a legal system </w:t>
      </w:r>
      <w:r w:rsidR="00E04533">
        <w:rPr>
          <w:rFonts w:ascii="Times New Roman" w:hAnsi="Times New Roman" w:cs="Times New Roman"/>
          <w:sz w:val="24"/>
          <w:szCs w:val="24"/>
        </w:rPr>
        <w:t>that</w:t>
      </w:r>
      <w:r w:rsidR="00E04533" w:rsidRPr="00AC7374">
        <w:rPr>
          <w:rFonts w:ascii="Times New Roman" w:hAnsi="Times New Roman" w:cs="Times New Roman"/>
          <w:sz w:val="24"/>
          <w:szCs w:val="24"/>
        </w:rPr>
        <w:t xml:space="preserve"> incorporates the idea of the common good</w:t>
      </w:r>
      <w:r w:rsidR="00E04533">
        <w:rPr>
          <w:rFonts w:ascii="Times New Roman" w:hAnsi="Times New Roman" w:cs="Times New Roman"/>
          <w:sz w:val="24"/>
          <w:szCs w:val="24"/>
        </w:rPr>
        <w:t>;</w:t>
      </w:r>
      <w:r w:rsidR="00E04533" w:rsidRPr="00AC7374">
        <w:rPr>
          <w:rFonts w:ascii="Times New Roman" w:hAnsi="Times New Roman" w:cs="Times New Roman"/>
          <w:sz w:val="24"/>
          <w:szCs w:val="24"/>
        </w:rPr>
        <w:t xml:space="preserve"> and </w:t>
      </w:r>
      <w:r w:rsidR="00E04533">
        <w:rPr>
          <w:rFonts w:ascii="Times New Roman" w:hAnsi="Times New Roman" w:cs="Times New Roman"/>
          <w:sz w:val="24"/>
          <w:szCs w:val="24"/>
        </w:rPr>
        <w:t>4)</w:t>
      </w:r>
      <w:r w:rsidR="00E04533" w:rsidRPr="00AC7374">
        <w:rPr>
          <w:rFonts w:ascii="Times New Roman" w:hAnsi="Times New Roman" w:cs="Times New Roman"/>
          <w:sz w:val="24"/>
          <w:szCs w:val="24"/>
        </w:rPr>
        <w:t xml:space="preserve"> a reasonable consultation hierarchy, which may or may not incorporate free and fair elections, but attempts to reflect the interests of all groups</w:t>
      </w:r>
      <w:r w:rsidR="00E04533">
        <w:rPr>
          <w:rFonts w:ascii="Times New Roman" w:hAnsi="Times New Roman" w:cs="Times New Roman"/>
          <w:sz w:val="24"/>
          <w:szCs w:val="24"/>
        </w:rPr>
        <w:t>.</w:t>
      </w:r>
      <w:r w:rsidR="00E04533" w:rsidRPr="00AC7374">
        <w:rPr>
          <w:rFonts w:ascii="Times New Roman" w:hAnsi="Times New Roman" w:cs="Times New Roman"/>
          <w:sz w:val="24"/>
          <w:szCs w:val="24"/>
        </w:rPr>
        <w:t xml:space="preserve"> </w:t>
      </w:r>
    </w:p>
    <w:p w14:paraId="70E0E5AC" w14:textId="785F412E" w:rsidR="00D557D7" w:rsidRDefault="00D557D7" w:rsidP="00EC2331">
      <w:pPr>
        <w:rPr>
          <w:rFonts w:ascii="Times New Roman" w:hAnsi="Times New Roman" w:cs="Times New Roman"/>
          <w:sz w:val="24"/>
          <w:szCs w:val="24"/>
        </w:rPr>
      </w:pPr>
      <w:r w:rsidRPr="001B084A">
        <w:rPr>
          <w:rFonts w:ascii="Times New Roman" w:hAnsi="Times New Roman" w:cs="Times New Roman"/>
          <w:sz w:val="24"/>
          <w:szCs w:val="24"/>
        </w:rPr>
        <w:t xml:space="preserve">This decent society is not a modern liberal society </w:t>
      </w:r>
      <w:r w:rsidR="0014130D">
        <w:rPr>
          <w:rFonts w:ascii="Times New Roman" w:hAnsi="Times New Roman" w:cs="Times New Roman"/>
          <w:sz w:val="24"/>
          <w:szCs w:val="24"/>
        </w:rPr>
        <w:t>that</w:t>
      </w:r>
      <w:r w:rsidR="0014130D" w:rsidRPr="001B084A">
        <w:rPr>
          <w:rFonts w:ascii="Times New Roman" w:hAnsi="Times New Roman" w:cs="Times New Roman"/>
          <w:sz w:val="24"/>
          <w:szCs w:val="24"/>
        </w:rPr>
        <w:t xml:space="preserve"> </w:t>
      </w:r>
      <w:r w:rsidRPr="001B084A">
        <w:rPr>
          <w:rFonts w:ascii="Times New Roman" w:hAnsi="Times New Roman" w:cs="Times New Roman"/>
          <w:sz w:val="24"/>
          <w:szCs w:val="24"/>
        </w:rPr>
        <w:t xml:space="preserve">places individual rights </w:t>
      </w:r>
      <w:r w:rsidR="00E04533">
        <w:rPr>
          <w:rFonts w:ascii="Times New Roman" w:hAnsi="Times New Roman" w:cs="Times New Roman"/>
          <w:sz w:val="24"/>
          <w:szCs w:val="24"/>
        </w:rPr>
        <w:t>on a</w:t>
      </w:r>
      <w:r w:rsidRPr="001B084A">
        <w:rPr>
          <w:rFonts w:ascii="Times New Roman" w:hAnsi="Times New Roman" w:cs="Times New Roman"/>
          <w:sz w:val="24"/>
          <w:szCs w:val="24"/>
        </w:rPr>
        <w:t xml:space="preserve"> pedestal. </w:t>
      </w:r>
      <w:r w:rsidR="0014130D">
        <w:rPr>
          <w:rFonts w:ascii="Times New Roman" w:hAnsi="Times New Roman" w:cs="Times New Roman"/>
          <w:sz w:val="24"/>
          <w:szCs w:val="24"/>
        </w:rPr>
        <w:t xml:space="preserve">Rawls’ view is that </w:t>
      </w:r>
      <w:r w:rsidR="00D61801">
        <w:rPr>
          <w:rFonts w:ascii="Times New Roman" w:hAnsi="Times New Roman" w:cs="Times New Roman"/>
          <w:sz w:val="24"/>
          <w:szCs w:val="24"/>
        </w:rPr>
        <w:t xml:space="preserve">such </w:t>
      </w:r>
      <w:r w:rsidR="00834784" w:rsidRPr="001B084A">
        <w:rPr>
          <w:rFonts w:ascii="Times New Roman" w:hAnsi="Times New Roman" w:cs="Times New Roman"/>
          <w:sz w:val="24"/>
          <w:szCs w:val="24"/>
        </w:rPr>
        <w:t xml:space="preserve">a </w:t>
      </w:r>
      <w:r w:rsidR="00925CB3" w:rsidRPr="001B084A">
        <w:rPr>
          <w:rFonts w:ascii="Times New Roman" w:hAnsi="Times New Roman" w:cs="Times New Roman"/>
          <w:sz w:val="24"/>
          <w:szCs w:val="24"/>
        </w:rPr>
        <w:t>non-liberal</w:t>
      </w:r>
      <w:r w:rsidR="00834784" w:rsidRPr="001B084A">
        <w:rPr>
          <w:rFonts w:ascii="Times New Roman" w:hAnsi="Times New Roman" w:cs="Times New Roman"/>
          <w:sz w:val="24"/>
          <w:szCs w:val="24"/>
        </w:rPr>
        <w:t xml:space="preserve"> nation may still be </w:t>
      </w:r>
      <w:r w:rsidR="008E2D3F" w:rsidRPr="001B084A">
        <w:rPr>
          <w:rFonts w:ascii="Times New Roman" w:hAnsi="Times New Roman" w:cs="Times New Roman"/>
          <w:sz w:val="24"/>
          <w:szCs w:val="24"/>
        </w:rPr>
        <w:t>peace-loving</w:t>
      </w:r>
      <w:r w:rsidR="00834784" w:rsidRPr="001B084A">
        <w:rPr>
          <w:rFonts w:ascii="Times New Roman" w:hAnsi="Times New Roman" w:cs="Times New Roman"/>
          <w:sz w:val="24"/>
          <w:szCs w:val="24"/>
        </w:rPr>
        <w:t xml:space="preserve">, </w:t>
      </w:r>
      <w:r w:rsidR="008E2D3F" w:rsidRPr="001B084A">
        <w:rPr>
          <w:rFonts w:ascii="Times New Roman" w:hAnsi="Times New Roman" w:cs="Times New Roman"/>
          <w:sz w:val="24"/>
          <w:szCs w:val="24"/>
        </w:rPr>
        <w:t>non-belligerent</w:t>
      </w:r>
      <w:r w:rsidR="0014130D">
        <w:rPr>
          <w:rFonts w:ascii="Times New Roman" w:hAnsi="Times New Roman" w:cs="Times New Roman"/>
          <w:sz w:val="24"/>
          <w:szCs w:val="24"/>
        </w:rPr>
        <w:t>,</w:t>
      </w:r>
      <w:r w:rsidR="00834784" w:rsidRPr="001B084A">
        <w:rPr>
          <w:rFonts w:ascii="Times New Roman" w:hAnsi="Times New Roman" w:cs="Times New Roman"/>
          <w:sz w:val="24"/>
          <w:szCs w:val="24"/>
        </w:rPr>
        <w:t xml:space="preserve"> and have an institutional framework that allows representation</w:t>
      </w:r>
      <w:r w:rsidR="00E77E22" w:rsidRPr="001B084A">
        <w:rPr>
          <w:rFonts w:ascii="Times New Roman" w:hAnsi="Times New Roman" w:cs="Times New Roman"/>
          <w:sz w:val="24"/>
          <w:szCs w:val="24"/>
        </w:rPr>
        <w:t xml:space="preserve"> </w:t>
      </w:r>
      <w:r w:rsidR="00BC48EF" w:rsidRPr="001B084A">
        <w:rPr>
          <w:rFonts w:ascii="Times New Roman" w:hAnsi="Times New Roman" w:cs="Times New Roman"/>
          <w:sz w:val="24"/>
          <w:szCs w:val="24"/>
        </w:rPr>
        <w:t>(</w:t>
      </w:r>
      <w:r w:rsidR="00834784" w:rsidRPr="001B084A">
        <w:rPr>
          <w:rFonts w:ascii="Times New Roman" w:hAnsi="Times New Roman" w:cs="Times New Roman"/>
          <w:sz w:val="24"/>
          <w:szCs w:val="24"/>
        </w:rPr>
        <w:t>though it may not be a full democracy</w:t>
      </w:r>
      <w:r w:rsidR="00BC48EF" w:rsidRPr="001B084A">
        <w:rPr>
          <w:rFonts w:ascii="Times New Roman" w:hAnsi="Times New Roman" w:cs="Times New Roman"/>
          <w:sz w:val="24"/>
          <w:szCs w:val="24"/>
        </w:rPr>
        <w:t>)</w:t>
      </w:r>
      <w:r w:rsidR="0014130D">
        <w:rPr>
          <w:rFonts w:ascii="Times New Roman" w:hAnsi="Times New Roman" w:cs="Times New Roman"/>
          <w:sz w:val="24"/>
          <w:szCs w:val="24"/>
        </w:rPr>
        <w:t>. I</w:t>
      </w:r>
      <w:r w:rsidR="00834784" w:rsidRPr="001B084A">
        <w:rPr>
          <w:rFonts w:ascii="Times New Roman" w:hAnsi="Times New Roman" w:cs="Times New Roman"/>
          <w:sz w:val="24"/>
          <w:szCs w:val="24"/>
        </w:rPr>
        <w:t>n addition</w:t>
      </w:r>
      <w:r w:rsidR="0014130D">
        <w:rPr>
          <w:rFonts w:ascii="Times New Roman" w:hAnsi="Times New Roman" w:cs="Times New Roman"/>
          <w:sz w:val="24"/>
          <w:szCs w:val="24"/>
        </w:rPr>
        <w:t xml:space="preserve">, </w:t>
      </w:r>
      <w:r w:rsidR="00E04533">
        <w:rPr>
          <w:rFonts w:ascii="Times New Roman" w:hAnsi="Times New Roman" w:cs="Times New Roman"/>
          <w:sz w:val="24"/>
          <w:szCs w:val="24"/>
        </w:rPr>
        <w:t>such a society may</w:t>
      </w:r>
      <w:r w:rsidR="00834784" w:rsidRPr="001B084A">
        <w:rPr>
          <w:rFonts w:ascii="Times New Roman" w:hAnsi="Times New Roman" w:cs="Times New Roman"/>
          <w:sz w:val="24"/>
          <w:szCs w:val="24"/>
        </w:rPr>
        <w:t xml:space="preserve"> tolerate minorit</w:t>
      </w:r>
      <w:r w:rsidR="0014130D">
        <w:rPr>
          <w:rFonts w:ascii="Times New Roman" w:hAnsi="Times New Roman" w:cs="Times New Roman"/>
          <w:sz w:val="24"/>
          <w:szCs w:val="24"/>
        </w:rPr>
        <w:t>y</w:t>
      </w:r>
      <w:r w:rsidR="00834784" w:rsidRPr="001B084A">
        <w:rPr>
          <w:rFonts w:ascii="Times New Roman" w:hAnsi="Times New Roman" w:cs="Times New Roman"/>
          <w:sz w:val="24"/>
          <w:szCs w:val="24"/>
        </w:rPr>
        <w:t xml:space="preserve"> and human rights. However</w:t>
      </w:r>
      <w:r w:rsidR="0014130D">
        <w:rPr>
          <w:rFonts w:ascii="Times New Roman" w:hAnsi="Times New Roman" w:cs="Times New Roman"/>
          <w:sz w:val="24"/>
          <w:szCs w:val="24"/>
        </w:rPr>
        <w:t>,</w:t>
      </w:r>
      <w:r w:rsidR="00834784" w:rsidRPr="001B084A">
        <w:rPr>
          <w:rFonts w:ascii="Times New Roman" w:hAnsi="Times New Roman" w:cs="Times New Roman"/>
          <w:sz w:val="24"/>
          <w:szCs w:val="24"/>
        </w:rPr>
        <w:t xml:space="preserve"> the physician may need to participate in corporal punishment or even torture if it is considered to be in the “national interest”. </w:t>
      </w:r>
    </w:p>
    <w:p w14:paraId="3C6BA219" w14:textId="213DCC2C" w:rsidR="00BE7D4E" w:rsidRDefault="00BE7D4E" w:rsidP="00EC2331">
      <w:pPr>
        <w:rPr>
          <w:rFonts w:ascii="Times New Roman" w:hAnsi="Times New Roman" w:cs="Times New Roman"/>
          <w:sz w:val="24"/>
          <w:szCs w:val="24"/>
        </w:rPr>
      </w:pPr>
      <w:r w:rsidRPr="00AC7374">
        <w:rPr>
          <w:rFonts w:ascii="Times New Roman" w:hAnsi="Times New Roman" w:cs="Times New Roman"/>
          <w:sz w:val="24"/>
          <w:szCs w:val="24"/>
        </w:rPr>
        <w:t xml:space="preserve">Malaysia may be </w:t>
      </w:r>
      <w:r w:rsidR="00D61801">
        <w:rPr>
          <w:rFonts w:ascii="Times New Roman" w:hAnsi="Times New Roman" w:cs="Times New Roman"/>
          <w:sz w:val="24"/>
          <w:szCs w:val="24"/>
        </w:rPr>
        <w:t>considered</w:t>
      </w:r>
      <w:r w:rsidRPr="00AC7374">
        <w:rPr>
          <w:rFonts w:ascii="Times New Roman" w:hAnsi="Times New Roman" w:cs="Times New Roman"/>
          <w:sz w:val="24"/>
          <w:szCs w:val="24"/>
        </w:rPr>
        <w:t xml:space="preserve"> a “decent” society </w:t>
      </w:r>
      <w:r w:rsidR="00D61801">
        <w:rPr>
          <w:rFonts w:ascii="Times New Roman" w:hAnsi="Times New Roman" w:cs="Times New Roman"/>
          <w:sz w:val="24"/>
          <w:szCs w:val="24"/>
        </w:rPr>
        <w:t>by</w:t>
      </w:r>
      <w:r w:rsidR="009608F3">
        <w:rPr>
          <w:rFonts w:ascii="Times New Roman" w:hAnsi="Times New Roman" w:cs="Times New Roman"/>
          <w:sz w:val="24"/>
          <w:szCs w:val="24"/>
        </w:rPr>
        <w:t xml:space="preserve"> this definition</w:t>
      </w:r>
      <w:r w:rsidRPr="00AC7374">
        <w:rPr>
          <w:rFonts w:ascii="Times New Roman" w:hAnsi="Times New Roman" w:cs="Times New Roman"/>
          <w:sz w:val="24"/>
          <w:szCs w:val="24"/>
        </w:rPr>
        <w:t xml:space="preserve">. Malaysia has a written constitution, </w:t>
      </w:r>
      <w:r w:rsidR="00D61801">
        <w:rPr>
          <w:rFonts w:ascii="Times New Roman" w:hAnsi="Times New Roman" w:cs="Times New Roman"/>
          <w:sz w:val="24"/>
          <w:szCs w:val="24"/>
        </w:rPr>
        <w:t>a well-developed legal system</w:t>
      </w:r>
      <w:r w:rsidRPr="00AC7374">
        <w:rPr>
          <w:rFonts w:ascii="Times New Roman" w:hAnsi="Times New Roman" w:cs="Times New Roman"/>
          <w:sz w:val="24"/>
          <w:szCs w:val="24"/>
        </w:rPr>
        <w:t xml:space="preserve"> including a well-defined route of appeal, and by all accounts</w:t>
      </w:r>
      <w:r w:rsidR="009608F3">
        <w:rPr>
          <w:rFonts w:ascii="Times New Roman" w:hAnsi="Times New Roman" w:cs="Times New Roman"/>
          <w:sz w:val="24"/>
          <w:szCs w:val="24"/>
        </w:rPr>
        <w:t>,</w:t>
      </w:r>
      <w:r w:rsidR="00867779" w:rsidRPr="00AC7374">
        <w:rPr>
          <w:rFonts w:ascii="Times New Roman" w:hAnsi="Times New Roman" w:cs="Times New Roman"/>
          <w:sz w:val="24"/>
          <w:szCs w:val="24"/>
        </w:rPr>
        <w:t xml:space="preserve"> the courts have</w:t>
      </w:r>
      <w:r w:rsidRPr="00AC7374">
        <w:rPr>
          <w:rFonts w:ascii="Times New Roman" w:hAnsi="Times New Roman" w:cs="Times New Roman"/>
          <w:sz w:val="24"/>
          <w:szCs w:val="24"/>
        </w:rPr>
        <w:t xml:space="preserve"> been liberal in their interpretation of</w:t>
      </w:r>
      <w:r w:rsidR="009608F3">
        <w:rPr>
          <w:rFonts w:ascii="Times New Roman" w:hAnsi="Times New Roman" w:cs="Times New Roman"/>
          <w:sz w:val="24"/>
          <w:szCs w:val="24"/>
        </w:rPr>
        <w:t xml:space="preserve"> the</w:t>
      </w:r>
      <w:r w:rsidRPr="00AC7374">
        <w:rPr>
          <w:rFonts w:ascii="Times New Roman" w:hAnsi="Times New Roman" w:cs="Times New Roman"/>
          <w:sz w:val="24"/>
          <w:szCs w:val="24"/>
        </w:rPr>
        <w:t xml:space="preserve"> law</w:t>
      </w:r>
      <w:r w:rsidR="009608F3">
        <w:rPr>
          <w:rFonts w:ascii="Times New Roman" w:hAnsi="Times New Roman" w:cs="Times New Roman"/>
          <w:sz w:val="24"/>
          <w:szCs w:val="24"/>
        </w:rPr>
        <w:t>,</w:t>
      </w:r>
      <w:r w:rsidRPr="00AC7374">
        <w:rPr>
          <w:rFonts w:ascii="Times New Roman" w:hAnsi="Times New Roman" w:cs="Times New Roman"/>
          <w:sz w:val="24"/>
          <w:szCs w:val="24"/>
        </w:rPr>
        <w:t xml:space="preserve"> particularly when they encroach on the rights of minorities. </w:t>
      </w:r>
      <w:commentRangeStart w:id="93"/>
      <w:r w:rsidRPr="00AC7374">
        <w:rPr>
          <w:rFonts w:ascii="Times New Roman" w:hAnsi="Times New Roman" w:cs="Times New Roman"/>
          <w:sz w:val="24"/>
          <w:szCs w:val="24"/>
        </w:rPr>
        <w:t>The people are represented in the government</w:t>
      </w:r>
      <w:commentRangeEnd w:id="93"/>
      <w:r w:rsidR="00D61801">
        <w:rPr>
          <w:rStyle w:val="CommentReference"/>
        </w:rPr>
        <w:commentReference w:id="93"/>
      </w:r>
      <w:r w:rsidR="00D61801">
        <w:rPr>
          <w:rFonts w:ascii="Times New Roman" w:hAnsi="Times New Roman" w:cs="Times New Roman"/>
          <w:sz w:val="24"/>
          <w:szCs w:val="24"/>
        </w:rPr>
        <w:t>,</w:t>
      </w:r>
      <w:r w:rsidRPr="00AC7374">
        <w:rPr>
          <w:rFonts w:ascii="Times New Roman" w:hAnsi="Times New Roman" w:cs="Times New Roman"/>
          <w:sz w:val="24"/>
          <w:szCs w:val="24"/>
        </w:rPr>
        <w:t xml:space="preserve"> and elections are regularly held. While i</w:t>
      </w:r>
      <w:r w:rsidR="00867779" w:rsidRPr="00AC7374">
        <w:rPr>
          <w:rFonts w:ascii="Times New Roman" w:hAnsi="Times New Roman" w:cs="Times New Roman"/>
          <w:sz w:val="24"/>
          <w:szCs w:val="24"/>
        </w:rPr>
        <w:t>t</w:t>
      </w:r>
      <w:r w:rsidRPr="00AC7374">
        <w:rPr>
          <w:rFonts w:ascii="Times New Roman" w:hAnsi="Times New Roman" w:cs="Times New Roman"/>
          <w:sz w:val="24"/>
          <w:szCs w:val="24"/>
        </w:rPr>
        <w:t xml:space="preserve"> has been argued th</w:t>
      </w:r>
      <w:r w:rsidR="000517DF" w:rsidRPr="00AC7374">
        <w:rPr>
          <w:rFonts w:ascii="Times New Roman" w:hAnsi="Times New Roman" w:cs="Times New Roman"/>
          <w:sz w:val="24"/>
          <w:szCs w:val="24"/>
        </w:rPr>
        <w:t>at press freedom is compromised</w:t>
      </w:r>
      <w:r w:rsidR="00D61801">
        <w:rPr>
          <w:rFonts w:ascii="Times New Roman" w:hAnsi="Times New Roman" w:cs="Times New Roman"/>
          <w:sz w:val="24"/>
          <w:szCs w:val="24"/>
        </w:rPr>
        <w:t>,</w:t>
      </w:r>
      <w:r w:rsidR="000517DF" w:rsidRPr="00AC7374">
        <w:rPr>
          <w:rFonts w:ascii="Times New Roman" w:hAnsi="Times New Roman" w:cs="Times New Roman"/>
          <w:sz w:val="24"/>
          <w:szCs w:val="24"/>
        </w:rPr>
        <w:t xml:space="preserve"> and that</w:t>
      </w:r>
      <w:r w:rsidRPr="00AC7374">
        <w:rPr>
          <w:rFonts w:ascii="Times New Roman" w:hAnsi="Times New Roman" w:cs="Times New Roman"/>
          <w:sz w:val="24"/>
          <w:szCs w:val="24"/>
        </w:rPr>
        <w:t xml:space="preserve"> the </w:t>
      </w:r>
      <w:r w:rsidRPr="00AC7374">
        <w:rPr>
          <w:rFonts w:ascii="Times New Roman" w:hAnsi="Times New Roman" w:cs="Times New Roman"/>
          <w:sz w:val="24"/>
          <w:szCs w:val="24"/>
        </w:rPr>
        <w:lastRenderedPageBreak/>
        <w:t xml:space="preserve">election mechanism is </w:t>
      </w:r>
      <w:r w:rsidR="00D61801">
        <w:rPr>
          <w:rFonts w:ascii="Times New Roman" w:hAnsi="Times New Roman" w:cs="Times New Roman"/>
          <w:sz w:val="24"/>
          <w:szCs w:val="24"/>
        </w:rPr>
        <w:t>rigged</w:t>
      </w:r>
      <w:r w:rsidRPr="00AC7374">
        <w:rPr>
          <w:rFonts w:ascii="Times New Roman" w:hAnsi="Times New Roman" w:cs="Times New Roman"/>
          <w:sz w:val="24"/>
          <w:szCs w:val="24"/>
        </w:rPr>
        <w:t xml:space="preserve"> in favour of the incumbent government, the last election </w:t>
      </w:r>
      <w:r w:rsidR="009608F3">
        <w:rPr>
          <w:rFonts w:ascii="Times New Roman" w:hAnsi="Times New Roman" w:cs="Times New Roman"/>
          <w:sz w:val="24"/>
          <w:szCs w:val="24"/>
        </w:rPr>
        <w:t>(</w:t>
      </w:r>
      <w:r w:rsidRPr="00AC7374">
        <w:rPr>
          <w:rFonts w:ascii="Times New Roman" w:hAnsi="Times New Roman" w:cs="Times New Roman"/>
          <w:sz w:val="24"/>
          <w:szCs w:val="24"/>
        </w:rPr>
        <w:t>held in 2018</w:t>
      </w:r>
      <w:r w:rsidR="009608F3">
        <w:rPr>
          <w:rFonts w:ascii="Times New Roman" w:hAnsi="Times New Roman" w:cs="Times New Roman"/>
          <w:sz w:val="24"/>
          <w:szCs w:val="24"/>
        </w:rPr>
        <w:t>)</w:t>
      </w:r>
      <w:r w:rsidRPr="00AC7374">
        <w:rPr>
          <w:rFonts w:ascii="Times New Roman" w:hAnsi="Times New Roman" w:cs="Times New Roman"/>
          <w:sz w:val="24"/>
          <w:szCs w:val="24"/>
        </w:rPr>
        <w:t xml:space="preserve"> saw the fall of the party that had ruled uninterruptedly since independence.</w:t>
      </w:r>
      <w:r>
        <w:rPr>
          <w:rFonts w:ascii="Times New Roman" w:hAnsi="Times New Roman" w:cs="Times New Roman"/>
          <w:sz w:val="24"/>
          <w:szCs w:val="24"/>
        </w:rPr>
        <w:t xml:space="preserve"> </w:t>
      </w:r>
    </w:p>
    <w:p w14:paraId="2C56943C" w14:textId="15EFD33D" w:rsidR="00834784" w:rsidRPr="001B084A" w:rsidRDefault="00834784" w:rsidP="00EC2331">
      <w:pPr>
        <w:rPr>
          <w:rFonts w:ascii="Times New Roman" w:hAnsi="Times New Roman" w:cs="Times New Roman"/>
          <w:sz w:val="24"/>
          <w:szCs w:val="24"/>
        </w:rPr>
      </w:pPr>
      <w:r w:rsidRPr="001B084A">
        <w:rPr>
          <w:rFonts w:ascii="Times New Roman" w:hAnsi="Times New Roman" w:cs="Times New Roman"/>
          <w:sz w:val="24"/>
          <w:szCs w:val="24"/>
        </w:rPr>
        <w:t xml:space="preserve">In </w:t>
      </w:r>
      <w:r w:rsidR="00BE7D4E">
        <w:rPr>
          <w:rFonts w:ascii="Times New Roman" w:hAnsi="Times New Roman" w:cs="Times New Roman"/>
          <w:sz w:val="24"/>
          <w:szCs w:val="24"/>
        </w:rPr>
        <w:t xml:space="preserve">such a </w:t>
      </w:r>
      <w:r w:rsidRPr="001B084A">
        <w:rPr>
          <w:rFonts w:ascii="Times New Roman" w:hAnsi="Times New Roman" w:cs="Times New Roman"/>
          <w:sz w:val="24"/>
          <w:szCs w:val="24"/>
        </w:rPr>
        <w:t>decent society, Islamic law may be enforced</w:t>
      </w:r>
      <w:r w:rsidR="009608F3">
        <w:rPr>
          <w:rFonts w:ascii="Times New Roman" w:hAnsi="Times New Roman" w:cs="Times New Roman"/>
          <w:sz w:val="24"/>
          <w:szCs w:val="24"/>
        </w:rPr>
        <w:t>,</w:t>
      </w:r>
      <w:r w:rsidRPr="001B084A">
        <w:rPr>
          <w:rFonts w:ascii="Times New Roman" w:hAnsi="Times New Roman" w:cs="Times New Roman"/>
          <w:sz w:val="24"/>
          <w:szCs w:val="24"/>
        </w:rPr>
        <w:t xml:space="preserve"> including amputation. While liberal societies would consider this </w:t>
      </w:r>
      <w:r w:rsidR="00D61801">
        <w:rPr>
          <w:rFonts w:ascii="Times New Roman" w:hAnsi="Times New Roman" w:cs="Times New Roman"/>
          <w:sz w:val="24"/>
          <w:szCs w:val="24"/>
        </w:rPr>
        <w:t>an</w:t>
      </w:r>
      <w:r w:rsidRPr="001B084A">
        <w:rPr>
          <w:rFonts w:ascii="Times New Roman" w:hAnsi="Times New Roman" w:cs="Times New Roman"/>
          <w:sz w:val="24"/>
          <w:szCs w:val="24"/>
        </w:rPr>
        <w:t xml:space="preserve"> abhorrent</w:t>
      </w:r>
      <w:r w:rsidR="00D61801">
        <w:rPr>
          <w:rFonts w:ascii="Times New Roman" w:hAnsi="Times New Roman" w:cs="Times New Roman"/>
          <w:sz w:val="24"/>
          <w:szCs w:val="24"/>
        </w:rPr>
        <w:t xml:space="preserve"> practice</w:t>
      </w:r>
      <w:r w:rsidRPr="001B084A">
        <w:rPr>
          <w:rFonts w:ascii="Times New Roman" w:hAnsi="Times New Roman" w:cs="Times New Roman"/>
          <w:sz w:val="24"/>
          <w:szCs w:val="24"/>
        </w:rPr>
        <w:t xml:space="preserve">, it may be argued that such punishments preserve society and thereby </w:t>
      </w:r>
      <w:r w:rsidR="00D61801">
        <w:rPr>
          <w:rFonts w:ascii="Times New Roman" w:hAnsi="Times New Roman" w:cs="Times New Roman"/>
          <w:sz w:val="24"/>
          <w:szCs w:val="24"/>
        </w:rPr>
        <w:t xml:space="preserve">help </w:t>
      </w:r>
      <w:r w:rsidRPr="001B084A">
        <w:rPr>
          <w:rFonts w:ascii="Times New Roman" w:hAnsi="Times New Roman" w:cs="Times New Roman"/>
          <w:sz w:val="24"/>
          <w:szCs w:val="24"/>
        </w:rPr>
        <w:t xml:space="preserve">attain a higher goal. These </w:t>
      </w:r>
      <w:r w:rsidR="00D61801">
        <w:rPr>
          <w:rFonts w:ascii="Times New Roman" w:hAnsi="Times New Roman" w:cs="Times New Roman"/>
          <w:sz w:val="24"/>
          <w:szCs w:val="24"/>
        </w:rPr>
        <w:t>practices are</w:t>
      </w:r>
      <w:r w:rsidR="00D61801" w:rsidRPr="001B084A">
        <w:rPr>
          <w:rFonts w:ascii="Times New Roman" w:hAnsi="Times New Roman" w:cs="Times New Roman"/>
          <w:sz w:val="24"/>
          <w:szCs w:val="24"/>
        </w:rPr>
        <w:t xml:space="preserve"> </w:t>
      </w:r>
      <w:r w:rsidRPr="001B084A">
        <w:rPr>
          <w:rFonts w:ascii="Times New Roman" w:hAnsi="Times New Roman" w:cs="Times New Roman"/>
          <w:sz w:val="24"/>
          <w:szCs w:val="24"/>
        </w:rPr>
        <w:t xml:space="preserve">usually </w:t>
      </w:r>
      <w:r w:rsidR="00D61801">
        <w:rPr>
          <w:rFonts w:ascii="Times New Roman" w:hAnsi="Times New Roman" w:cs="Times New Roman"/>
          <w:sz w:val="24"/>
          <w:szCs w:val="24"/>
        </w:rPr>
        <w:t xml:space="preserve">justified using </w:t>
      </w:r>
      <w:r w:rsidR="00867779">
        <w:rPr>
          <w:rFonts w:ascii="Times New Roman" w:hAnsi="Times New Roman" w:cs="Times New Roman"/>
          <w:sz w:val="24"/>
          <w:szCs w:val="24"/>
        </w:rPr>
        <w:t>the following arguments</w:t>
      </w:r>
      <w:r w:rsidR="00D61801">
        <w:rPr>
          <w:rFonts w:ascii="Times New Roman" w:hAnsi="Times New Roman" w:cs="Times New Roman"/>
          <w:sz w:val="24"/>
          <w:szCs w:val="24"/>
        </w:rPr>
        <w:t>:</w:t>
      </w:r>
      <w:r w:rsidR="00867779">
        <w:rPr>
          <w:rFonts w:ascii="Times New Roman" w:hAnsi="Times New Roman" w:cs="Times New Roman"/>
          <w:sz w:val="24"/>
          <w:szCs w:val="24"/>
        </w:rPr>
        <w:t xml:space="preserve"> </w:t>
      </w:r>
      <w:r w:rsidR="00D61801">
        <w:rPr>
          <w:rFonts w:ascii="Times New Roman" w:hAnsi="Times New Roman" w:cs="Times New Roman"/>
          <w:sz w:val="24"/>
          <w:szCs w:val="24"/>
        </w:rPr>
        <w:t>f</w:t>
      </w:r>
      <w:r w:rsidRPr="001B084A">
        <w:rPr>
          <w:rFonts w:ascii="Times New Roman" w:hAnsi="Times New Roman" w:cs="Times New Roman"/>
          <w:sz w:val="24"/>
          <w:szCs w:val="24"/>
        </w:rPr>
        <w:t>irst</w:t>
      </w:r>
      <w:r w:rsidR="009608F3">
        <w:rPr>
          <w:rFonts w:ascii="Times New Roman" w:hAnsi="Times New Roman" w:cs="Times New Roman"/>
          <w:sz w:val="24"/>
          <w:szCs w:val="24"/>
        </w:rPr>
        <w:t>, it is</w:t>
      </w:r>
      <w:r w:rsidRPr="001B084A">
        <w:rPr>
          <w:rFonts w:ascii="Times New Roman" w:hAnsi="Times New Roman" w:cs="Times New Roman"/>
          <w:sz w:val="24"/>
          <w:szCs w:val="24"/>
        </w:rPr>
        <w:t xml:space="preserve"> an act of penance that </w:t>
      </w:r>
      <w:r w:rsidR="00D61801">
        <w:rPr>
          <w:rFonts w:ascii="Times New Roman" w:hAnsi="Times New Roman" w:cs="Times New Roman"/>
          <w:sz w:val="24"/>
          <w:szCs w:val="24"/>
        </w:rPr>
        <w:t>helps</w:t>
      </w:r>
      <w:r w:rsidR="00D61801" w:rsidRPr="001B084A">
        <w:rPr>
          <w:rFonts w:ascii="Times New Roman" w:hAnsi="Times New Roman" w:cs="Times New Roman"/>
          <w:sz w:val="24"/>
          <w:szCs w:val="24"/>
        </w:rPr>
        <w:t xml:space="preserve"> </w:t>
      </w:r>
      <w:r w:rsidRPr="001B084A">
        <w:rPr>
          <w:rFonts w:ascii="Times New Roman" w:hAnsi="Times New Roman" w:cs="Times New Roman"/>
          <w:sz w:val="24"/>
          <w:szCs w:val="24"/>
        </w:rPr>
        <w:t>rehabilitate the criminal</w:t>
      </w:r>
      <w:r w:rsidR="00D61801">
        <w:rPr>
          <w:rFonts w:ascii="Times New Roman" w:hAnsi="Times New Roman" w:cs="Times New Roman"/>
          <w:sz w:val="24"/>
          <w:szCs w:val="24"/>
        </w:rPr>
        <w:t>;</w:t>
      </w:r>
      <w:r w:rsidR="009608F3">
        <w:rPr>
          <w:rFonts w:ascii="Times New Roman" w:hAnsi="Times New Roman" w:cs="Times New Roman"/>
          <w:sz w:val="24"/>
          <w:szCs w:val="24"/>
        </w:rPr>
        <w:t xml:space="preserve"> </w:t>
      </w:r>
      <w:r w:rsidR="00F649F9" w:rsidRPr="001B084A">
        <w:rPr>
          <w:rFonts w:ascii="Times New Roman" w:hAnsi="Times New Roman" w:cs="Times New Roman"/>
          <w:sz w:val="24"/>
          <w:szCs w:val="24"/>
        </w:rPr>
        <w:t>second,</w:t>
      </w:r>
      <w:r w:rsidRPr="001B084A">
        <w:rPr>
          <w:rFonts w:ascii="Times New Roman" w:hAnsi="Times New Roman" w:cs="Times New Roman"/>
          <w:sz w:val="24"/>
          <w:szCs w:val="24"/>
        </w:rPr>
        <w:t xml:space="preserve"> </w:t>
      </w:r>
      <w:r w:rsidR="009608F3">
        <w:rPr>
          <w:rFonts w:ascii="Times New Roman" w:hAnsi="Times New Roman" w:cs="Times New Roman"/>
          <w:sz w:val="24"/>
          <w:szCs w:val="24"/>
        </w:rPr>
        <w:t xml:space="preserve">is </w:t>
      </w:r>
      <w:r w:rsidR="000517DF" w:rsidRPr="001B084A">
        <w:rPr>
          <w:rFonts w:ascii="Times New Roman" w:hAnsi="Times New Roman" w:cs="Times New Roman"/>
          <w:sz w:val="24"/>
          <w:szCs w:val="24"/>
        </w:rPr>
        <w:t>an</w:t>
      </w:r>
      <w:r w:rsidRPr="001B084A">
        <w:rPr>
          <w:rFonts w:ascii="Times New Roman" w:hAnsi="Times New Roman" w:cs="Times New Roman"/>
          <w:sz w:val="24"/>
          <w:szCs w:val="24"/>
        </w:rPr>
        <w:t xml:space="preserve"> opportunity for the society to demonstrate its benevolence </w:t>
      </w:r>
      <w:r w:rsidR="00D61801">
        <w:rPr>
          <w:rFonts w:ascii="Times New Roman" w:hAnsi="Times New Roman" w:cs="Times New Roman"/>
          <w:sz w:val="24"/>
          <w:szCs w:val="24"/>
        </w:rPr>
        <w:t>through</w:t>
      </w:r>
      <w:r w:rsidR="00D61801" w:rsidRPr="001B084A">
        <w:rPr>
          <w:rFonts w:ascii="Times New Roman" w:hAnsi="Times New Roman" w:cs="Times New Roman"/>
          <w:sz w:val="24"/>
          <w:szCs w:val="24"/>
        </w:rPr>
        <w:t xml:space="preserve"> </w:t>
      </w:r>
      <w:r w:rsidRPr="001B084A">
        <w:rPr>
          <w:rFonts w:ascii="Times New Roman" w:hAnsi="Times New Roman" w:cs="Times New Roman"/>
          <w:sz w:val="24"/>
          <w:szCs w:val="24"/>
        </w:rPr>
        <w:t>this rehabilitation</w:t>
      </w:r>
      <w:r w:rsidR="00D61801">
        <w:rPr>
          <w:rFonts w:ascii="Times New Roman" w:hAnsi="Times New Roman" w:cs="Times New Roman"/>
          <w:sz w:val="24"/>
          <w:szCs w:val="24"/>
        </w:rPr>
        <w:t>;</w:t>
      </w:r>
      <w:r w:rsidRPr="001B084A">
        <w:rPr>
          <w:rFonts w:ascii="Times New Roman" w:hAnsi="Times New Roman" w:cs="Times New Roman"/>
          <w:sz w:val="24"/>
          <w:szCs w:val="24"/>
        </w:rPr>
        <w:t xml:space="preserve"> and </w:t>
      </w:r>
      <w:r w:rsidR="009608F3">
        <w:rPr>
          <w:rFonts w:ascii="Times New Roman" w:hAnsi="Times New Roman" w:cs="Times New Roman"/>
          <w:sz w:val="24"/>
          <w:szCs w:val="24"/>
        </w:rPr>
        <w:t>third,</w:t>
      </w:r>
      <w:r w:rsidR="009608F3" w:rsidRPr="001B084A">
        <w:rPr>
          <w:rFonts w:ascii="Times New Roman" w:hAnsi="Times New Roman" w:cs="Times New Roman"/>
          <w:sz w:val="24"/>
          <w:szCs w:val="24"/>
        </w:rPr>
        <w:t xml:space="preserve"> </w:t>
      </w:r>
      <w:r w:rsidR="00F649F9" w:rsidRPr="001B084A">
        <w:rPr>
          <w:rFonts w:ascii="Times New Roman" w:hAnsi="Times New Roman" w:cs="Times New Roman"/>
          <w:sz w:val="24"/>
          <w:szCs w:val="24"/>
        </w:rPr>
        <w:t>it</w:t>
      </w:r>
      <w:r w:rsidRPr="001B084A">
        <w:rPr>
          <w:rFonts w:ascii="Times New Roman" w:hAnsi="Times New Roman" w:cs="Times New Roman"/>
          <w:sz w:val="24"/>
          <w:szCs w:val="24"/>
        </w:rPr>
        <w:t xml:space="preserve"> acts</w:t>
      </w:r>
      <w:r w:rsidR="00867779">
        <w:rPr>
          <w:rFonts w:ascii="Times New Roman" w:hAnsi="Times New Roman" w:cs="Times New Roman"/>
          <w:sz w:val="24"/>
          <w:szCs w:val="24"/>
        </w:rPr>
        <w:t xml:space="preserve"> as</w:t>
      </w:r>
      <w:r w:rsidRPr="001B084A">
        <w:rPr>
          <w:rFonts w:ascii="Times New Roman" w:hAnsi="Times New Roman" w:cs="Times New Roman"/>
          <w:sz w:val="24"/>
          <w:szCs w:val="24"/>
        </w:rPr>
        <w:t xml:space="preserve"> a deterrent to</w:t>
      </w:r>
      <w:r w:rsidR="009608F3">
        <w:rPr>
          <w:rFonts w:ascii="Times New Roman" w:hAnsi="Times New Roman" w:cs="Times New Roman"/>
          <w:sz w:val="24"/>
          <w:szCs w:val="24"/>
        </w:rPr>
        <w:t xml:space="preserve"> such</w:t>
      </w:r>
      <w:r w:rsidRPr="001B084A">
        <w:rPr>
          <w:rFonts w:ascii="Times New Roman" w:hAnsi="Times New Roman" w:cs="Times New Roman"/>
          <w:sz w:val="24"/>
          <w:szCs w:val="24"/>
        </w:rPr>
        <w:t xml:space="preserve"> cr</w:t>
      </w:r>
      <w:r w:rsidR="00F649F9" w:rsidRPr="001B084A">
        <w:rPr>
          <w:rFonts w:ascii="Times New Roman" w:hAnsi="Times New Roman" w:cs="Times New Roman"/>
          <w:sz w:val="24"/>
          <w:szCs w:val="24"/>
        </w:rPr>
        <w:t>i</w:t>
      </w:r>
      <w:r w:rsidRPr="001B084A">
        <w:rPr>
          <w:rFonts w:ascii="Times New Roman" w:hAnsi="Times New Roman" w:cs="Times New Roman"/>
          <w:sz w:val="24"/>
          <w:szCs w:val="24"/>
        </w:rPr>
        <w:t>me</w:t>
      </w:r>
      <w:r w:rsidR="009608F3">
        <w:rPr>
          <w:rFonts w:ascii="Times New Roman" w:hAnsi="Times New Roman" w:cs="Times New Roman"/>
          <w:sz w:val="24"/>
          <w:szCs w:val="24"/>
        </w:rPr>
        <w:t>s</w:t>
      </w:r>
      <w:r w:rsidRPr="001B084A">
        <w:rPr>
          <w:rFonts w:ascii="Times New Roman" w:hAnsi="Times New Roman" w:cs="Times New Roman"/>
          <w:sz w:val="24"/>
          <w:szCs w:val="24"/>
        </w:rPr>
        <w:t xml:space="preserve">. </w:t>
      </w:r>
      <w:commentRangeStart w:id="94"/>
      <w:r w:rsidR="00F649F9" w:rsidRPr="001B084A">
        <w:rPr>
          <w:rFonts w:ascii="Times New Roman" w:hAnsi="Times New Roman" w:cs="Times New Roman"/>
          <w:sz w:val="24"/>
          <w:szCs w:val="24"/>
        </w:rPr>
        <w:t>It has been argued that this is an example of a link between the law and the community and has the salutary effect of swift punishment, rehabilitation</w:t>
      </w:r>
      <w:r w:rsidR="009608F3">
        <w:rPr>
          <w:rFonts w:ascii="Times New Roman" w:hAnsi="Times New Roman" w:cs="Times New Roman"/>
          <w:sz w:val="24"/>
          <w:szCs w:val="24"/>
        </w:rPr>
        <w:t>,</w:t>
      </w:r>
      <w:r w:rsidR="00F649F9" w:rsidRPr="001B084A">
        <w:rPr>
          <w:rFonts w:ascii="Times New Roman" w:hAnsi="Times New Roman" w:cs="Times New Roman"/>
          <w:sz w:val="24"/>
          <w:szCs w:val="24"/>
        </w:rPr>
        <w:t xml:space="preserve"> and crime prevention. </w:t>
      </w:r>
      <w:commentRangeEnd w:id="94"/>
      <w:r w:rsidR="00D61801">
        <w:rPr>
          <w:rStyle w:val="CommentReference"/>
        </w:rPr>
        <w:commentReference w:id="94"/>
      </w:r>
      <w:r w:rsidR="00F874C5">
        <w:rPr>
          <w:rFonts w:ascii="Times New Roman" w:hAnsi="Times New Roman" w:cs="Times New Roman"/>
          <w:sz w:val="24"/>
          <w:szCs w:val="24"/>
        </w:rPr>
        <w:t>(</w:t>
      </w:r>
      <w:r w:rsidR="00022D3C">
        <w:rPr>
          <w:rFonts w:ascii="Times New Roman" w:hAnsi="Times New Roman" w:cs="Times New Roman"/>
          <w:sz w:val="24"/>
          <w:szCs w:val="24"/>
        </w:rPr>
        <w:t>10</w:t>
      </w:r>
      <w:r w:rsidR="00191FC7">
        <w:rPr>
          <w:rFonts w:ascii="Times New Roman" w:hAnsi="Times New Roman" w:cs="Times New Roman"/>
          <w:sz w:val="24"/>
          <w:szCs w:val="24"/>
        </w:rPr>
        <w:t>)</w:t>
      </w:r>
      <w:r w:rsidR="00022D3C">
        <w:rPr>
          <w:rFonts w:ascii="Times New Roman" w:hAnsi="Times New Roman" w:cs="Times New Roman"/>
          <w:sz w:val="24"/>
          <w:szCs w:val="24"/>
        </w:rPr>
        <w:t xml:space="preserve"> </w:t>
      </w:r>
    </w:p>
    <w:p w14:paraId="10818FCD" w14:textId="1B28AC70" w:rsidR="00D86552" w:rsidRPr="001B084A" w:rsidRDefault="00F649F9" w:rsidP="00EC2331">
      <w:pPr>
        <w:rPr>
          <w:rFonts w:ascii="Times New Roman" w:hAnsi="Times New Roman" w:cs="Times New Roman"/>
          <w:sz w:val="24"/>
          <w:szCs w:val="24"/>
        </w:rPr>
      </w:pPr>
      <w:r w:rsidRPr="001B084A">
        <w:rPr>
          <w:rFonts w:ascii="Times New Roman" w:hAnsi="Times New Roman" w:cs="Times New Roman"/>
          <w:sz w:val="24"/>
          <w:szCs w:val="24"/>
        </w:rPr>
        <w:t>The argument of course smacks of paternalism. The society decides, on the basis of religious teachings</w:t>
      </w:r>
      <w:r w:rsidR="009608F3">
        <w:rPr>
          <w:rFonts w:ascii="Times New Roman" w:hAnsi="Times New Roman" w:cs="Times New Roman"/>
          <w:sz w:val="24"/>
          <w:szCs w:val="24"/>
        </w:rPr>
        <w:t>,</w:t>
      </w:r>
      <w:r w:rsidRPr="001B084A">
        <w:rPr>
          <w:rFonts w:ascii="Times New Roman" w:hAnsi="Times New Roman" w:cs="Times New Roman"/>
          <w:sz w:val="24"/>
          <w:szCs w:val="24"/>
        </w:rPr>
        <w:t xml:space="preserve"> what the fitting punishment is and its implementation with no regard to individual rights. </w:t>
      </w:r>
      <w:r w:rsidR="009608F3">
        <w:rPr>
          <w:rFonts w:ascii="Times New Roman" w:hAnsi="Times New Roman" w:cs="Times New Roman"/>
          <w:sz w:val="24"/>
          <w:szCs w:val="24"/>
        </w:rPr>
        <w:t>Further, i</w:t>
      </w:r>
      <w:r w:rsidRPr="001B084A">
        <w:rPr>
          <w:rFonts w:ascii="Times New Roman" w:hAnsi="Times New Roman" w:cs="Times New Roman"/>
          <w:sz w:val="24"/>
          <w:szCs w:val="24"/>
        </w:rPr>
        <w:t>n doing</w:t>
      </w:r>
      <w:r w:rsidR="00D61801">
        <w:rPr>
          <w:rFonts w:ascii="Times New Roman" w:hAnsi="Times New Roman" w:cs="Times New Roman"/>
          <w:sz w:val="24"/>
          <w:szCs w:val="24"/>
        </w:rPr>
        <w:t xml:space="preserve"> so</w:t>
      </w:r>
      <w:r w:rsidRPr="001B084A">
        <w:rPr>
          <w:rFonts w:ascii="Times New Roman" w:hAnsi="Times New Roman" w:cs="Times New Roman"/>
          <w:sz w:val="24"/>
          <w:szCs w:val="24"/>
        </w:rPr>
        <w:t>, the doctor is duty bound to abandon his “do no harm</w:t>
      </w:r>
      <w:r w:rsidR="00D61801">
        <w:rPr>
          <w:rFonts w:ascii="Times New Roman" w:hAnsi="Times New Roman" w:cs="Times New Roman"/>
          <w:sz w:val="24"/>
          <w:szCs w:val="24"/>
        </w:rPr>
        <w:t>”</w:t>
      </w:r>
      <w:r w:rsidRPr="001B084A">
        <w:rPr>
          <w:rFonts w:ascii="Times New Roman" w:hAnsi="Times New Roman" w:cs="Times New Roman"/>
          <w:sz w:val="24"/>
          <w:szCs w:val="24"/>
        </w:rPr>
        <w:t xml:space="preserve"> principle</w:t>
      </w:r>
      <w:r w:rsidR="00925CB3" w:rsidRPr="001B084A">
        <w:rPr>
          <w:rFonts w:ascii="Times New Roman" w:hAnsi="Times New Roman" w:cs="Times New Roman"/>
          <w:sz w:val="24"/>
          <w:szCs w:val="24"/>
        </w:rPr>
        <w:t>.</w:t>
      </w:r>
    </w:p>
    <w:p w14:paraId="55766252" w14:textId="1CF5BE23" w:rsidR="00370A7C" w:rsidRPr="001B084A" w:rsidRDefault="009C4D77" w:rsidP="00EC2331">
      <w:pPr>
        <w:rPr>
          <w:rFonts w:ascii="Times New Roman" w:hAnsi="Times New Roman" w:cs="Times New Roman"/>
          <w:sz w:val="24"/>
          <w:szCs w:val="24"/>
        </w:rPr>
      </w:pPr>
      <w:r w:rsidRPr="001B084A">
        <w:rPr>
          <w:rFonts w:ascii="Times New Roman" w:hAnsi="Times New Roman" w:cs="Times New Roman"/>
          <w:sz w:val="24"/>
          <w:szCs w:val="24"/>
        </w:rPr>
        <w:t xml:space="preserve">It would be useful </w:t>
      </w:r>
      <w:r w:rsidR="009608F3">
        <w:rPr>
          <w:rFonts w:ascii="Times New Roman" w:hAnsi="Times New Roman" w:cs="Times New Roman"/>
          <w:sz w:val="24"/>
          <w:szCs w:val="24"/>
        </w:rPr>
        <w:t>to</w:t>
      </w:r>
      <w:r w:rsidRPr="001B084A">
        <w:rPr>
          <w:rFonts w:ascii="Times New Roman" w:hAnsi="Times New Roman" w:cs="Times New Roman"/>
          <w:sz w:val="24"/>
          <w:szCs w:val="24"/>
        </w:rPr>
        <w:t xml:space="preserve"> clarify our ideas about the ethics of the punishment itself. If the punishment is unethical</w:t>
      </w:r>
      <w:r w:rsidR="009608F3">
        <w:rPr>
          <w:rFonts w:ascii="Times New Roman" w:hAnsi="Times New Roman" w:cs="Times New Roman"/>
          <w:sz w:val="24"/>
          <w:szCs w:val="24"/>
        </w:rPr>
        <w:t>,</w:t>
      </w:r>
      <w:r w:rsidRPr="001B084A">
        <w:rPr>
          <w:rFonts w:ascii="Times New Roman" w:hAnsi="Times New Roman" w:cs="Times New Roman"/>
          <w:sz w:val="24"/>
          <w:szCs w:val="24"/>
        </w:rPr>
        <w:t xml:space="preserve"> then the whole argument is </w:t>
      </w:r>
      <w:ins w:id="95" w:author="Rev 1" w:date="2020-03-06T19:18:00Z">
        <w:r w:rsidR="00C95CE1">
          <w:rPr>
            <w:rFonts w:ascii="Times New Roman" w:hAnsi="Times New Roman" w:cs="Times New Roman"/>
            <w:sz w:val="24"/>
            <w:szCs w:val="24"/>
          </w:rPr>
          <w:t>in</w:t>
        </w:r>
      </w:ins>
      <w:r w:rsidRPr="001B084A">
        <w:rPr>
          <w:rFonts w:ascii="Times New Roman" w:hAnsi="Times New Roman" w:cs="Times New Roman"/>
          <w:sz w:val="24"/>
          <w:szCs w:val="24"/>
        </w:rPr>
        <w:t xml:space="preserve">fructuous. If </w:t>
      </w:r>
      <w:r w:rsidR="00D61801">
        <w:rPr>
          <w:rFonts w:ascii="Times New Roman" w:hAnsi="Times New Roman" w:cs="Times New Roman"/>
          <w:sz w:val="24"/>
          <w:szCs w:val="24"/>
        </w:rPr>
        <w:t>a</w:t>
      </w:r>
      <w:r w:rsidR="00D61801" w:rsidRPr="001B084A">
        <w:rPr>
          <w:rFonts w:ascii="Times New Roman" w:hAnsi="Times New Roman" w:cs="Times New Roman"/>
          <w:sz w:val="24"/>
          <w:szCs w:val="24"/>
        </w:rPr>
        <w:t xml:space="preserve"> </w:t>
      </w:r>
      <w:r w:rsidRPr="001B084A">
        <w:rPr>
          <w:rFonts w:ascii="Times New Roman" w:hAnsi="Times New Roman" w:cs="Times New Roman"/>
          <w:sz w:val="24"/>
          <w:szCs w:val="24"/>
        </w:rPr>
        <w:t xml:space="preserve">society </w:t>
      </w:r>
      <w:r w:rsidR="003E5BA9">
        <w:rPr>
          <w:rFonts w:ascii="Times New Roman" w:hAnsi="Times New Roman" w:cs="Times New Roman"/>
          <w:sz w:val="24"/>
          <w:szCs w:val="24"/>
        </w:rPr>
        <w:t>can agree</w:t>
      </w:r>
      <w:r w:rsidR="003E5BA9" w:rsidRPr="001B084A">
        <w:rPr>
          <w:rFonts w:ascii="Times New Roman" w:hAnsi="Times New Roman" w:cs="Times New Roman"/>
          <w:sz w:val="24"/>
          <w:szCs w:val="24"/>
        </w:rPr>
        <w:t xml:space="preserve"> </w:t>
      </w:r>
      <w:r w:rsidRPr="001B084A">
        <w:rPr>
          <w:rFonts w:ascii="Times New Roman" w:hAnsi="Times New Roman" w:cs="Times New Roman"/>
          <w:sz w:val="24"/>
          <w:szCs w:val="24"/>
        </w:rPr>
        <w:t xml:space="preserve">that penal amputation offends </w:t>
      </w:r>
      <w:r w:rsidR="00D61801">
        <w:rPr>
          <w:rFonts w:ascii="Times New Roman" w:hAnsi="Times New Roman" w:cs="Times New Roman"/>
          <w:sz w:val="24"/>
          <w:szCs w:val="24"/>
        </w:rPr>
        <w:t>its</w:t>
      </w:r>
      <w:r w:rsidR="00D61801" w:rsidRPr="001B084A">
        <w:rPr>
          <w:rFonts w:ascii="Times New Roman" w:hAnsi="Times New Roman" w:cs="Times New Roman"/>
          <w:sz w:val="24"/>
          <w:szCs w:val="24"/>
        </w:rPr>
        <w:t xml:space="preserve"> </w:t>
      </w:r>
      <w:r w:rsidR="003E5BA9" w:rsidRPr="001B084A">
        <w:rPr>
          <w:rFonts w:ascii="Times New Roman" w:hAnsi="Times New Roman" w:cs="Times New Roman"/>
          <w:sz w:val="24"/>
          <w:szCs w:val="24"/>
        </w:rPr>
        <w:t>ethic</w:t>
      </w:r>
      <w:r w:rsidR="003E5BA9">
        <w:rPr>
          <w:rFonts w:ascii="Times New Roman" w:hAnsi="Times New Roman" w:cs="Times New Roman"/>
          <w:sz w:val="24"/>
          <w:szCs w:val="24"/>
        </w:rPr>
        <w:t>s</w:t>
      </w:r>
      <w:r w:rsidRPr="001B084A">
        <w:rPr>
          <w:rFonts w:ascii="Times New Roman" w:hAnsi="Times New Roman" w:cs="Times New Roman"/>
          <w:sz w:val="24"/>
          <w:szCs w:val="24"/>
        </w:rPr>
        <w:t>, then no one should be participating in the trial and sentencing</w:t>
      </w:r>
      <w:r w:rsidR="003E5BA9">
        <w:rPr>
          <w:rFonts w:ascii="Times New Roman" w:hAnsi="Times New Roman" w:cs="Times New Roman"/>
          <w:sz w:val="24"/>
          <w:szCs w:val="24"/>
        </w:rPr>
        <w:t>, leave alone physicians</w:t>
      </w:r>
      <w:r w:rsidRPr="001B084A">
        <w:rPr>
          <w:rFonts w:ascii="Times New Roman" w:hAnsi="Times New Roman" w:cs="Times New Roman"/>
          <w:sz w:val="24"/>
          <w:szCs w:val="24"/>
        </w:rPr>
        <w:t xml:space="preserve">. </w:t>
      </w:r>
      <w:r w:rsidR="003E5BA9">
        <w:rPr>
          <w:rFonts w:ascii="Times New Roman" w:hAnsi="Times New Roman" w:cs="Times New Roman"/>
          <w:sz w:val="24"/>
          <w:szCs w:val="24"/>
        </w:rPr>
        <w:t>However,</w:t>
      </w:r>
      <w:r w:rsidRPr="001B084A">
        <w:rPr>
          <w:rFonts w:ascii="Times New Roman" w:hAnsi="Times New Roman" w:cs="Times New Roman"/>
          <w:sz w:val="24"/>
          <w:szCs w:val="24"/>
        </w:rPr>
        <w:t xml:space="preserve"> the punishment is considered ordained by the Almighty and thus it is not within the purview of mere mortals to modify it. In most Islamic societies, this debate is hushed up</w:t>
      </w:r>
      <w:r w:rsidR="003E5BA9">
        <w:rPr>
          <w:rFonts w:ascii="Times New Roman" w:hAnsi="Times New Roman" w:cs="Times New Roman"/>
          <w:sz w:val="24"/>
          <w:szCs w:val="24"/>
        </w:rPr>
        <w:t>,</w:t>
      </w:r>
      <w:r w:rsidRPr="001B084A">
        <w:rPr>
          <w:rFonts w:ascii="Times New Roman" w:hAnsi="Times New Roman" w:cs="Times New Roman"/>
          <w:sz w:val="24"/>
          <w:szCs w:val="24"/>
        </w:rPr>
        <w:t xml:space="preserve"> and </w:t>
      </w:r>
      <w:r w:rsidR="009B2220" w:rsidRPr="001B084A">
        <w:rPr>
          <w:rFonts w:ascii="Times New Roman" w:hAnsi="Times New Roman" w:cs="Times New Roman"/>
          <w:sz w:val="24"/>
          <w:szCs w:val="24"/>
        </w:rPr>
        <w:t xml:space="preserve">by tacit consensus, </w:t>
      </w:r>
      <w:r w:rsidR="009608F3">
        <w:rPr>
          <w:rFonts w:ascii="Times New Roman" w:hAnsi="Times New Roman" w:cs="Times New Roman"/>
          <w:sz w:val="24"/>
          <w:szCs w:val="24"/>
        </w:rPr>
        <w:t>H</w:t>
      </w:r>
      <w:r w:rsidR="009608F3" w:rsidRPr="001B084A">
        <w:rPr>
          <w:rFonts w:ascii="Times New Roman" w:hAnsi="Times New Roman" w:cs="Times New Roman"/>
          <w:sz w:val="24"/>
          <w:szCs w:val="24"/>
        </w:rPr>
        <w:t xml:space="preserve">udud </w:t>
      </w:r>
      <w:r w:rsidRPr="001B084A">
        <w:rPr>
          <w:rFonts w:ascii="Times New Roman" w:hAnsi="Times New Roman" w:cs="Times New Roman"/>
          <w:sz w:val="24"/>
          <w:szCs w:val="24"/>
        </w:rPr>
        <w:t>punishments are not implemented. However</w:t>
      </w:r>
      <w:r w:rsidR="009608F3">
        <w:rPr>
          <w:rFonts w:ascii="Times New Roman" w:hAnsi="Times New Roman" w:cs="Times New Roman"/>
          <w:sz w:val="24"/>
          <w:szCs w:val="24"/>
        </w:rPr>
        <w:t>,</w:t>
      </w:r>
      <w:r w:rsidRPr="001B084A">
        <w:rPr>
          <w:rFonts w:ascii="Times New Roman" w:hAnsi="Times New Roman" w:cs="Times New Roman"/>
          <w:sz w:val="24"/>
          <w:szCs w:val="24"/>
        </w:rPr>
        <w:t xml:space="preserve"> </w:t>
      </w:r>
      <w:r w:rsidR="009608F3">
        <w:rPr>
          <w:rFonts w:ascii="Times New Roman" w:hAnsi="Times New Roman" w:cs="Times New Roman"/>
          <w:sz w:val="24"/>
          <w:szCs w:val="24"/>
        </w:rPr>
        <w:t>they are implemented</w:t>
      </w:r>
      <w:r w:rsidR="003E5BA9">
        <w:rPr>
          <w:rFonts w:ascii="Times New Roman" w:hAnsi="Times New Roman" w:cs="Times New Roman"/>
          <w:sz w:val="24"/>
          <w:szCs w:val="24"/>
        </w:rPr>
        <w:t xml:space="preserve"> in some countries</w:t>
      </w:r>
      <w:r w:rsidR="009608F3">
        <w:rPr>
          <w:rFonts w:ascii="Times New Roman" w:hAnsi="Times New Roman" w:cs="Times New Roman"/>
          <w:sz w:val="24"/>
          <w:szCs w:val="24"/>
        </w:rPr>
        <w:t>,</w:t>
      </w:r>
      <w:r w:rsidRPr="001B084A">
        <w:rPr>
          <w:rFonts w:ascii="Times New Roman" w:hAnsi="Times New Roman" w:cs="Times New Roman"/>
          <w:sz w:val="24"/>
          <w:szCs w:val="24"/>
        </w:rPr>
        <w:t xml:space="preserve"> and </w:t>
      </w:r>
      <w:r w:rsidR="009B2220" w:rsidRPr="001B084A">
        <w:rPr>
          <w:rFonts w:ascii="Times New Roman" w:hAnsi="Times New Roman" w:cs="Times New Roman"/>
          <w:sz w:val="24"/>
          <w:szCs w:val="24"/>
        </w:rPr>
        <w:t xml:space="preserve">it </w:t>
      </w:r>
      <w:r w:rsidRPr="001B084A">
        <w:rPr>
          <w:rFonts w:ascii="Times New Roman" w:hAnsi="Times New Roman" w:cs="Times New Roman"/>
          <w:sz w:val="24"/>
          <w:szCs w:val="24"/>
        </w:rPr>
        <w:t>is here that th</w:t>
      </w:r>
      <w:r w:rsidR="00370A7C" w:rsidRPr="001B084A">
        <w:rPr>
          <w:rFonts w:ascii="Times New Roman" w:hAnsi="Times New Roman" w:cs="Times New Roman"/>
          <w:sz w:val="24"/>
          <w:szCs w:val="24"/>
        </w:rPr>
        <w:t>e</w:t>
      </w:r>
      <w:r w:rsidRPr="001B084A">
        <w:rPr>
          <w:rFonts w:ascii="Times New Roman" w:hAnsi="Times New Roman" w:cs="Times New Roman"/>
          <w:sz w:val="24"/>
          <w:szCs w:val="24"/>
        </w:rPr>
        <w:t xml:space="preserve"> dilemma </w:t>
      </w:r>
      <w:r w:rsidR="009B0529">
        <w:rPr>
          <w:rFonts w:ascii="Times New Roman" w:hAnsi="Times New Roman" w:cs="Times New Roman"/>
          <w:sz w:val="24"/>
          <w:szCs w:val="24"/>
        </w:rPr>
        <w:t>truly</w:t>
      </w:r>
      <w:r w:rsidR="009B0529" w:rsidRPr="001B084A">
        <w:rPr>
          <w:rFonts w:ascii="Times New Roman" w:hAnsi="Times New Roman" w:cs="Times New Roman"/>
          <w:sz w:val="24"/>
          <w:szCs w:val="24"/>
        </w:rPr>
        <w:t xml:space="preserve"> </w:t>
      </w:r>
      <w:r w:rsidR="009B0529">
        <w:rPr>
          <w:rFonts w:ascii="Times New Roman" w:hAnsi="Times New Roman" w:cs="Times New Roman"/>
          <w:sz w:val="24"/>
          <w:szCs w:val="24"/>
        </w:rPr>
        <w:t>rises</w:t>
      </w:r>
      <w:r w:rsidRPr="001B084A">
        <w:rPr>
          <w:rFonts w:ascii="Times New Roman" w:hAnsi="Times New Roman" w:cs="Times New Roman"/>
          <w:sz w:val="24"/>
          <w:szCs w:val="24"/>
        </w:rPr>
        <w:t>. In these societies</w:t>
      </w:r>
      <w:r w:rsidR="009608F3">
        <w:rPr>
          <w:rFonts w:ascii="Times New Roman" w:hAnsi="Times New Roman" w:cs="Times New Roman"/>
          <w:sz w:val="24"/>
          <w:szCs w:val="24"/>
        </w:rPr>
        <w:t>,</w:t>
      </w:r>
      <w:r w:rsidRPr="001B084A">
        <w:rPr>
          <w:rFonts w:ascii="Times New Roman" w:hAnsi="Times New Roman" w:cs="Times New Roman"/>
          <w:sz w:val="24"/>
          <w:szCs w:val="24"/>
        </w:rPr>
        <w:t xml:space="preserve"> the ethics of </w:t>
      </w:r>
      <w:r w:rsidR="009608F3">
        <w:rPr>
          <w:rFonts w:ascii="Times New Roman" w:hAnsi="Times New Roman" w:cs="Times New Roman"/>
          <w:sz w:val="24"/>
          <w:szCs w:val="24"/>
        </w:rPr>
        <w:t>H</w:t>
      </w:r>
      <w:r w:rsidR="009608F3" w:rsidRPr="001B084A">
        <w:rPr>
          <w:rFonts w:ascii="Times New Roman" w:hAnsi="Times New Roman" w:cs="Times New Roman"/>
          <w:sz w:val="24"/>
          <w:szCs w:val="24"/>
        </w:rPr>
        <w:t>udud</w:t>
      </w:r>
      <w:r w:rsidR="009B0529">
        <w:rPr>
          <w:rFonts w:ascii="Times New Roman" w:hAnsi="Times New Roman" w:cs="Times New Roman"/>
          <w:sz w:val="24"/>
          <w:szCs w:val="24"/>
        </w:rPr>
        <w:t xml:space="preserve"> cannot be questioned as</w:t>
      </w:r>
      <w:r w:rsidRPr="001B084A">
        <w:rPr>
          <w:rFonts w:ascii="Times New Roman" w:hAnsi="Times New Roman" w:cs="Times New Roman"/>
          <w:sz w:val="24"/>
          <w:szCs w:val="24"/>
        </w:rPr>
        <w:t xml:space="preserve"> </w:t>
      </w:r>
      <w:r w:rsidR="009B0529">
        <w:rPr>
          <w:rFonts w:ascii="Times New Roman" w:hAnsi="Times New Roman" w:cs="Times New Roman"/>
          <w:sz w:val="24"/>
          <w:szCs w:val="24"/>
        </w:rPr>
        <w:t>t</w:t>
      </w:r>
      <w:r w:rsidRPr="001B084A">
        <w:rPr>
          <w:rFonts w:ascii="Times New Roman" w:hAnsi="Times New Roman" w:cs="Times New Roman"/>
          <w:sz w:val="24"/>
          <w:szCs w:val="24"/>
        </w:rPr>
        <w:t xml:space="preserve">hese laws are </w:t>
      </w:r>
      <w:r w:rsidR="009B0529">
        <w:rPr>
          <w:rFonts w:ascii="Times New Roman" w:hAnsi="Times New Roman" w:cs="Times New Roman"/>
          <w:sz w:val="24"/>
          <w:szCs w:val="24"/>
        </w:rPr>
        <w:t>thought</w:t>
      </w:r>
      <w:r w:rsidR="009B0529" w:rsidRPr="001B084A">
        <w:rPr>
          <w:rFonts w:ascii="Times New Roman" w:hAnsi="Times New Roman" w:cs="Times New Roman"/>
          <w:sz w:val="24"/>
          <w:szCs w:val="24"/>
        </w:rPr>
        <w:t xml:space="preserve"> </w:t>
      </w:r>
      <w:r w:rsidR="008E2D3F" w:rsidRPr="001B084A">
        <w:rPr>
          <w:rFonts w:ascii="Times New Roman" w:hAnsi="Times New Roman" w:cs="Times New Roman"/>
          <w:sz w:val="24"/>
          <w:szCs w:val="24"/>
        </w:rPr>
        <w:t xml:space="preserve">to be </w:t>
      </w:r>
      <w:r w:rsidRPr="001B084A">
        <w:rPr>
          <w:rFonts w:ascii="Times New Roman" w:hAnsi="Times New Roman" w:cs="Times New Roman"/>
          <w:sz w:val="24"/>
          <w:szCs w:val="24"/>
        </w:rPr>
        <w:t xml:space="preserve">divinely inspired. There is no </w:t>
      </w:r>
      <w:r w:rsidR="009B0529">
        <w:rPr>
          <w:rFonts w:ascii="Times New Roman" w:hAnsi="Times New Roman" w:cs="Times New Roman"/>
          <w:sz w:val="24"/>
          <w:szCs w:val="24"/>
        </w:rPr>
        <w:t>room</w:t>
      </w:r>
      <w:r w:rsidR="009B0529" w:rsidRPr="001B084A">
        <w:rPr>
          <w:rFonts w:ascii="Times New Roman" w:hAnsi="Times New Roman" w:cs="Times New Roman"/>
          <w:sz w:val="24"/>
          <w:szCs w:val="24"/>
        </w:rPr>
        <w:t xml:space="preserve"> </w:t>
      </w:r>
      <w:r w:rsidRPr="001B084A">
        <w:rPr>
          <w:rFonts w:ascii="Times New Roman" w:hAnsi="Times New Roman" w:cs="Times New Roman"/>
          <w:sz w:val="24"/>
          <w:szCs w:val="24"/>
        </w:rPr>
        <w:t>for modern ethical arguments. But what about those of us looking in fr</w:t>
      </w:r>
      <w:r w:rsidR="009608F3">
        <w:rPr>
          <w:rFonts w:ascii="Times New Roman" w:hAnsi="Times New Roman" w:cs="Times New Roman"/>
          <w:sz w:val="24"/>
          <w:szCs w:val="24"/>
        </w:rPr>
        <w:t>o</w:t>
      </w:r>
      <w:r w:rsidRPr="001B084A">
        <w:rPr>
          <w:rFonts w:ascii="Times New Roman" w:hAnsi="Times New Roman" w:cs="Times New Roman"/>
          <w:sz w:val="24"/>
          <w:szCs w:val="24"/>
        </w:rPr>
        <w:t>m the outside? What are the ethics of this punishment? Here</w:t>
      </w:r>
      <w:r w:rsidR="009608F3">
        <w:rPr>
          <w:rFonts w:ascii="Times New Roman" w:hAnsi="Times New Roman" w:cs="Times New Roman"/>
          <w:sz w:val="24"/>
          <w:szCs w:val="24"/>
        </w:rPr>
        <w:t>,</w:t>
      </w:r>
      <w:r w:rsidRPr="001B084A">
        <w:rPr>
          <w:rFonts w:ascii="Times New Roman" w:hAnsi="Times New Roman" w:cs="Times New Roman"/>
          <w:sz w:val="24"/>
          <w:szCs w:val="24"/>
        </w:rPr>
        <w:t xml:space="preserve"> the ethics of capital punishment may offer guidance of a sort. </w:t>
      </w:r>
      <w:r w:rsidR="00370A7C" w:rsidRPr="001B084A">
        <w:rPr>
          <w:rFonts w:ascii="Times New Roman" w:hAnsi="Times New Roman" w:cs="Times New Roman"/>
          <w:sz w:val="24"/>
          <w:szCs w:val="24"/>
        </w:rPr>
        <w:t>State</w:t>
      </w:r>
      <w:r w:rsidR="009608F3">
        <w:rPr>
          <w:rFonts w:ascii="Times New Roman" w:hAnsi="Times New Roman" w:cs="Times New Roman"/>
          <w:sz w:val="24"/>
          <w:szCs w:val="24"/>
        </w:rPr>
        <w:t>-</w:t>
      </w:r>
      <w:r w:rsidR="00370A7C" w:rsidRPr="001B084A">
        <w:rPr>
          <w:rFonts w:ascii="Times New Roman" w:hAnsi="Times New Roman" w:cs="Times New Roman"/>
          <w:sz w:val="24"/>
          <w:szCs w:val="24"/>
        </w:rPr>
        <w:t>sponsored capital punishment has been defended and condemned by “reasonable people in good faith</w:t>
      </w:r>
      <w:r w:rsidR="00D86552" w:rsidRPr="001B084A">
        <w:rPr>
          <w:rFonts w:ascii="Times New Roman" w:hAnsi="Times New Roman" w:cs="Times New Roman"/>
          <w:sz w:val="24"/>
          <w:szCs w:val="24"/>
        </w:rPr>
        <w:t>.</w:t>
      </w:r>
      <w:r w:rsidR="009608F3">
        <w:rPr>
          <w:rFonts w:ascii="Times New Roman" w:hAnsi="Times New Roman" w:cs="Times New Roman"/>
          <w:sz w:val="24"/>
          <w:szCs w:val="24"/>
        </w:rPr>
        <w:t>”</w:t>
      </w:r>
      <w:r w:rsidR="00370A7C" w:rsidRPr="001B084A">
        <w:rPr>
          <w:rFonts w:ascii="Times New Roman" w:hAnsi="Times New Roman" w:cs="Times New Roman"/>
          <w:sz w:val="24"/>
          <w:szCs w:val="24"/>
        </w:rPr>
        <w:t xml:space="preserve"> </w:t>
      </w:r>
      <w:r w:rsidR="00D86552" w:rsidRPr="001B084A">
        <w:rPr>
          <w:rFonts w:ascii="Times New Roman" w:hAnsi="Times New Roman" w:cs="Times New Roman"/>
          <w:sz w:val="24"/>
          <w:szCs w:val="24"/>
        </w:rPr>
        <w:t>(</w:t>
      </w:r>
      <w:r w:rsidR="00022D3C">
        <w:rPr>
          <w:rFonts w:ascii="Times New Roman" w:hAnsi="Times New Roman" w:cs="Times New Roman"/>
          <w:sz w:val="24"/>
          <w:szCs w:val="24"/>
        </w:rPr>
        <w:t>14</w:t>
      </w:r>
      <w:r w:rsidR="000517DF">
        <w:rPr>
          <w:rFonts w:ascii="Times New Roman" w:hAnsi="Times New Roman" w:cs="Times New Roman"/>
          <w:sz w:val="24"/>
          <w:szCs w:val="24"/>
        </w:rPr>
        <w:t>)</w:t>
      </w:r>
      <w:r w:rsidR="00370A7C" w:rsidRPr="001B084A">
        <w:rPr>
          <w:rFonts w:ascii="Times New Roman" w:hAnsi="Times New Roman" w:cs="Times New Roman"/>
          <w:sz w:val="24"/>
          <w:szCs w:val="24"/>
        </w:rPr>
        <w:t xml:space="preserve"> </w:t>
      </w:r>
      <w:commentRangeStart w:id="96"/>
      <w:r w:rsidR="00370A7C" w:rsidRPr="001B084A">
        <w:rPr>
          <w:rFonts w:ascii="Times New Roman" w:hAnsi="Times New Roman" w:cs="Times New Roman"/>
          <w:sz w:val="24"/>
          <w:szCs w:val="24"/>
        </w:rPr>
        <w:t>Thus</w:t>
      </w:r>
      <w:r w:rsidR="009608F3">
        <w:rPr>
          <w:rFonts w:ascii="Times New Roman" w:hAnsi="Times New Roman" w:cs="Times New Roman"/>
          <w:sz w:val="24"/>
          <w:szCs w:val="24"/>
        </w:rPr>
        <w:t>,</w:t>
      </w:r>
      <w:r w:rsidR="00370A7C" w:rsidRPr="001B084A">
        <w:rPr>
          <w:rFonts w:ascii="Times New Roman" w:hAnsi="Times New Roman" w:cs="Times New Roman"/>
          <w:sz w:val="24"/>
          <w:szCs w:val="24"/>
        </w:rPr>
        <w:t xml:space="preserve"> </w:t>
      </w:r>
      <w:r w:rsidR="00BC48EF" w:rsidRPr="001B084A">
        <w:rPr>
          <w:rFonts w:ascii="Times New Roman" w:hAnsi="Times New Roman" w:cs="Times New Roman"/>
          <w:sz w:val="24"/>
          <w:szCs w:val="24"/>
        </w:rPr>
        <w:t xml:space="preserve">there appears to be no reason why </w:t>
      </w:r>
      <w:r w:rsidR="00370A7C" w:rsidRPr="001B084A">
        <w:rPr>
          <w:rFonts w:ascii="Times New Roman" w:hAnsi="Times New Roman" w:cs="Times New Roman"/>
          <w:sz w:val="24"/>
          <w:szCs w:val="24"/>
        </w:rPr>
        <w:t xml:space="preserve">reasonable people should </w:t>
      </w:r>
      <w:r w:rsidR="00BC48EF" w:rsidRPr="001B084A">
        <w:rPr>
          <w:rFonts w:ascii="Times New Roman" w:hAnsi="Times New Roman" w:cs="Times New Roman"/>
          <w:sz w:val="24"/>
          <w:szCs w:val="24"/>
        </w:rPr>
        <w:t>not</w:t>
      </w:r>
      <w:r w:rsidR="00370A7C" w:rsidRPr="001B084A">
        <w:rPr>
          <w:rFonts w:ascii="Times New Roman" w:hAnsi="Times New Roman" w:cs="Times New Roman"/>
          <w:sz w:val="24"/>
          <w:szCs w:val="24"/>
        </w:rPr>
        <w:t xml:space="preserve"> be able to live with the concept of </w:t>
      </w:r>
      <w:r w:rsidR="009608F3">
        <w:rPr>
          <w:rFonts w:ascii="Times New Roman" w:hAnsi="Times New Roman" w:cs="Times New Roman"/>
          <w:sz w:val="24"/>
          <w:szCs w:val="24"/>
        </w:rPr>
        <w:t>H</w:t>
      </w:r>
      <w:r w:rsidR="009608F3" w:rsidRPr="001B084A">
        <w:rPr>
          <w:rFonts w:ascii="Times New Roman" w:hAnsi="Times New Roman" w:cs="Times New Roman"/>
          <w:sz w:val="24"/>
          <w:szCs w:val="24"/>
        </w:rPr>
        <w:t xml:space="preserve">udud </w:t>
      </w:r>
      <w:r w:rsidR="00370A7C" w:rsidRPr="001B084A">
        <w:rPr>
          <w:rFonts w:ascii="Times New Roman" w:hAnsi="Times New Roman" w:cs="Times New Roman"/>
          <w:sz w:val="24"/>
          <w:szCs w:val="24"/>
        </w:rPr>
        <w:t>punishments</w:t>
      </w:r>
      <w:del w:id="97" w:author="Rev 1" w:date="2020-03-06T19:19:00Z">
        <w:r w:rsidR="00370A7C" w:rsidRPr="001B084A" w:rsidDel="00C95CE1">
          <w:rPr>
            <w:rFonts w:ascii="Times New Roman" w:hAnsi="Times New Roman" w:cs="Times New Roman"/>
            <w:sz w:val="24"/>
            <w:szCs w:val="24"/>
          </w:rPr>
          <w:delText>.</w:delText>
        </w:r>
      </w:del>
      <w:r w:rsidR="00370A7C" w:rsidRPr="001B084A">
        <w:rPr>
          <w:rFonts w:ascii="Times New Roman" w:hAnsi="Times New Roman" w:cs="Times New Roman"/>
          <w:sz w:val="24"/>
          <w:szCs w:val="24"/>
        </w:rPr>
        <w:t xml:space="preserve"> </w:t>
      </w:r>
      <w:r w:rsidR="00AC7374" w:rsidRPr="00191FC7">
        <w:rPr>
          <w:rFonts w:ascii="Times New Roman" w:hAnsi="Times New Roman" w:cs="Times New Roman"/>
          <w:sz w:val="24"/>
          <w:szCs w:val="24"/>
        </w:rPr>
        <w:t>(1</w:t>
      </w:r>
      <w:r w:rsidR="00022D3C" w:rsidRPr="00191FC7">
        <w:rPr>
          <w:rFonts w:ascii="Times New Roman" w:hAnsi="Times New Roman" w:cs="Times New Roman"/>
          <w:sz w:val="24"/>
          <w:szCs w:val="24"/>
        </w:rPr>
        <w:t>5</w:t>
      </w:r>
      <w:r w:rsidR="00AC7374" w:rsidRPr="00191FC7">
        <w:rPr>
          <w:rFonts w:ascii="Times New Roman" w:hAnsi="Times New Roman" w:cs="Times New Roman"/>
          <w:sz w:val="24"/>
          <w:szCs w:val="24"/>
        </w:rPr>
        <w:t>)</w:t>
      </w:r>
      <w:ins w:id="98" w:author="Rev 1" w:date="2020-03-06T19:20:00Z">
        <w:r w:rsidR="00C95CE1">
          <w:rPr>
            <w:rFonts w:ascii="Times New Roman" w:hAnsi="Times New Roman" w:cs="Times New Roman"/>
            <w:sz w:val="24"/>
            <w:szCs w:val="24"/>
          </w:rPr>
          <w:t>.</w:t>
        </w:r>
      </w:ins>
      <w:del w:id="99" w:author="Rev 1" w:date="2020-03-06T19:20:00Z">
        <w:r w:rsidR="00AC7374" w:rsidRPr="00191FC7" w:rsidDel="00C95CE1">
          <w:rPr>
            <w:rFonts w:ascii="Times New Roman" w:hAnsi="Times New Roman" w:cs="Times New Roman"/>
            <w:sz w:val="24"/>
            <w:szCs w:val="24"/>
          </w:rPr>
          <w:delText xml:space="preserve"> </w:delText>
        </w:r>
      </w:del>
      <w:commentRangeEnd w:id="96"/>
      <w:r w:rsidR="00BF2FDF">
        <w:rPr>
          <w:rStyle w:val="CommentReference"/>
        </w:rPr>
        <w:commentReference w:id="96"/>
      </w:r>
    </w:p>
    <w:p w14:paraId="39A6BC21" w14:textId="3BFB9BF7" w:rsidR="00370A7C" w:rsidRPr="001B084A" w:rsidRDefault="00370A7C" w:rsidP="00EC2331">
      <w:pPr>
        <w:rPr>
          <w:rFonts w:ascii="Times New Roman" w:hAnsi="Times New Roman" w:cs="Times New Roman"/>
          <w:sz w:val="24"/>
          <w:szCs w:val="24"/>
        </w:rPr>
      </w:pPr>
      <w:r w:rsidRPr="001B084A">
        <w:rPr>
          <w:rFonts w:ascii="Times New Roman" w:hAnsi="Times New Roman" w:cs="Times New Roman"/>
          <w:sz w:val="24"/>
          <w:szCs w:val="24"/>
        </w:rPr>
        <w:t>Now</w:t>
      </w:r>
      <w:r w:rsidR="009B0529">
        <w:rPr>
          <w:rFonts w:ascii="Times New Roman" w:hAnsi="Times New Roman" w:cs="Times New Roman"/>
          <w:sz w:val="24"/>
          <w:szCs w:val="24"/>
        </w:rPr>
        <w:t>,</w:t>
      </w:r>
      <w:r w:rsidRPr="001B084A">
        <w:rPr>
          <w:rFonts w:ascii="Times New Roman" w:hAnsi="Times New Roman" w:cs="Times New Roman"/>
          <w:sz w:val="24"/>
          <w:szCs w:val="24"/>
        </w:rPr>
        <w:t xml:space="preserve"> the question remains</w:t>
      </w:r>
      <w:r w:rsidR="009B0529">
        <w:rPr>
          <w:rFonts w:ascii="Times New Roman" w:hAnsi="Times New Roman" w:cs="Times New Roman"/>
          <w:sz w:val="24"/>
          <w:szCs w:val="24"/>
        </w:rPr>
        <w:t>:</w:t>
      </w:r>
      <w:r w:rsidRPr="001B084A">
        <w:rPr>
          <w:rFonts w:ascii="Times New Roman" w:hAnsi="Times New Roman" w:cs="Times New Roman"/>
          <w:sz w:val="24"/>
          <w:szCs w:val="24"/>
        </w:rPr>
        <w:t xml:space="preserve"> are doctors justified in participating? What are the arguments for and against part</w:t>
      </w:r>
      <w:r w:rsidR="00417865" w:rsidRPr="001B084A">
        <w:rPr>
          <w:rFonts w:ascii="Times New Roman" w:hAnsi="Times New Roman" w:cs="Times New Roman"/>
          <w:sz w:val="24"/>
          <w:szCs w:val="24"/>
        </w:rPr>
        <w:t>icipating in penal amputation? The first</w:t>
      </w:r>
      <w:r w:rsidR="009B0529">
        <w:rPr>
          <w:rFonts w:ascii="Times New Roman" w:hAnsi="Times New Roman" w:cs="Times New Roman"/>
          <w:sz w:val="24"/>
          <w:szCs w:val="24"/>
        </w:rPr>
        <w:t>, and most important,</w:t>
      </w:r>
      <w:r w:rsidR="00417865" w:rsidRPr="001B084A">
        <w:rPr>
          <w:rFonts w:ascii="Times New Roman" w:hAnsi="Times New Roman" w:cs="Times New Roman"/>
          <w:sz w:val="24"/>
          <w:szCs w:val="24"/>
        </w:rPr>
        <w:t xml:space="preserve"> argument against participation is the Hippocratic </w:t>
      </w:r>
      <w:r w:rsidR="00C95CE1">
        <w:rPr>
          <w:rFonts w:ascii="Times New Roman" w:hAnsi="Times New Roman" w:cs="Times New Roman"/>
          <w:sz w:val="24"/>
          <w:szCs w:val="24"/>
        </w:rPr>
        <w:t>O</w:t>
      </w:r>
      <w:r w:rsidR="009B0529">
        <w:rPr>
          <w:rFonts w:ascii="Times New Roman" w:hAnsi="Times New Roman" w:cs="Times New Roman"/>
          <w:sz w:val="24"/>
          <w:szCs w:val="24"/>
        </w:rPr>
        <w:t>ath</w:t>
      </w:r>
      <w:r w:rsidR="009B0529" w:rsidRPr="001B084A">
        <w:rPr>
          <w:rFonts w:ascii="Times New Roman" w:hAnsi="Times New Roman" w:cs="Times New Roman"/>
          <w:sz w:val="24"/>
          <w:szCs w:val="24"/>
        </w:rPr>
        <w:t xml:space="preserve"> </w:t>
      </w:r>
      <w:r w:rsidR="00417865" w:rsidRPr="001B084A">
        <w:rPr>
          <w:rFonts w:ascii="Times New Roman" w:hAnsi="Times New Roman" w:cs="Times New Roman"/>
          <w:sz w:val="24"/>
          <w:szCs w:val="24"/>
        </w:rPr>
        <w:t xml:space="preserve">to first do no harm. </w:t>
      </w:r>
      <w:r w:rsidR="009B0529">
        <w:rPr>
          <w:rFonts w:ascii="Times New Roman" w:hAnsi="Times New Roman" w:cs="Times New Roman"/>
          <w:sz w:val="24"/>
          <w:szCs w:val="24"/>
        </w:rPr>
        <w:t>A</w:t>
      </w:r>
      <w:r w:rsidR="00417865" w:rsidRPr="001B084A">
        <w:rPr>
          <w:rFonts w:ascii="Times New Roman" w:hAnsi="Times New Roman" w:cs="Times New Roman"/>
          <w:sz w:val="24"/>
          <w:szCs w:val="24"/>
        </w:rPr>
        <w:t>mputating a healthy limb goes against the basic tenets of medical practice.</w:t>
      </w:r>
      <w:r w:rsidR="00181484" w:rsidRPr="001B084A">
        <w:rPr>
          <w:rFonts w:ascii="Times New Roman" w:hAnsi="Times New Roman" w:cs="Times New Roman"/>
          <w:sz w:val="24"/>
          <w:szCs w:val="24"/>
        </w:rPr>
        <w:t xml:space="preserve"> </w:t>
      </w:r>
      <w:r w:rsidR="009B0529">
        <w:rPr>
          <w:rFonts w:ascii="Times New Roman" w:hAnsi="Times New Roman" w:cs="Times New Roman"/>
          <w:sz w:val="24"/>
          <w:szCs w:val="24"/>
        </w:rPr>
        <w:t>H</w:t>
      </w:r>
      <w:r w:rsidR="00417865" w:rsidRPr="001B084A">
        <w:rPr>
          <w:rFonts w:ascii="Times New Roman" w:hAnsi="Times New Roman" w:cs="Times New Roman"/>
          <w:sz w:val="24"/>
          <w:szCs w:val="24"/>
        </w:rPr>
        <w:t>owever</w:t>
      </w:r>
      <w:r w:rsidR="009B0529">
        <w:rPr>
          <w:rFonts w:ascii="Times New Roman" w:hAnsi="Times New Roman" w:cs="Times New Roman"/>
          <w:sz w:val="24"/>
          <w:szCs w:val="24"/>
        </w:rPr>
        <w:t>, as a counter to this, there</w:t>
      </w:r>
      <w:r w:rsidR="00417865" w:rsidRPr="001B084A">
        <w:rPr>
          <w:rFonts w:ascii="Times New Roman" w:hAnsi="Times New Roman" w:cs="Times New Roman"/>
          <w:sz w:val="24"/>
          <w:szCs w:val="24"/>
        </w:rPr>
        <w:t xml:space="preserve"> is the argument that in certain circumstances</w:t>
      </w:r>
      <w:r w:rsidR="009B0529">
        <w:rPr>
          <w:rFonts w:ascii="Times New Roman" w:hAnsi="Times New Roman" w:cs="Times New Roman"/>
          <w:sz w:val="24"/>
          <w:szCs w:val="24"/>
        </w:rPr>
        <w:t>,</w:t>
      </w:r>
      <w:r w:rsidR="00417865" w:rsidRPr="001B084A">
        <w:rPr>
          <w:rFonts w:ascii="Times New Roman" w:hAnsi="Times New Roman" w:cs="Times New Roman"/>
          <w:sz w:val="24"/>
          <w:szCs w:val="24"/>
        </w:rPr>
        <w:t xml:space="preserve"> it is considered ethical in some societies to even euthan</w:t>
      </w:r>
      <w:del w:id="101" w:author="TCC" w:date="2020-03-12T17:58:00Z">
        <w:r w:rsidR="00417865" w:rsidRPr="001B084A" w:rsidDel="00BF2FDF">
          <w:rPr>
            <w:rFonts w:ascii="Times New Roman" w:hAnsi="Times New Roman" w:cs="Times New Roman"/>
            <w:sz w:val="24"/>
            <w:szCs w:val="24"/>
          </w:rPr>
          <w:delText>at</w:delText>
        </w:r>
      </w:del>
      <w:r w:rsidR="00417865" w:rsidRPr="001B084A">
        <w:rPr>
          <w:rFonts w:ascii="Times New Roman" w:hAnsi="Times New Roman" w:cs="Times New Roman"/>
          <w:sz w:val="24"/>
          <w:szCs w:val="24"/>
        </w:rPr>
        <w:t>i</w:t>
      </w:r>
      <w:r w:rsidR="00FD19C8">
        <w:rPr>
          <w:rFonts w:ascii="Times New Roman" w:hAnsi="Times New Roman" w:cs="Times New Roman"/>
          <w:sz w:val="24"/>
          <w:szCs w:val="24"/>
        </w:rPr>
        <w:t>s</w:t>
      </w:r>
      <w:r w:rsidR="00417865" w:rsidRPr="001B084A">
        <w:rPr>
          <w:rFonts w:ascii="Times New Roman" w:hAnsi="Times New Roman" w:cs="Times New Roman"/>
          <w:sz w:val="24"/>
          <w:szCs w:val="24"/>
        </w:rPr>
        <w:t>e a patient.</w:t>
      </w:r>
      <w:r w:rsidR="00345F39">
        <w:rPr>
          <w:rFonts w:ascii="Times New Roman" w:hAnsi="Times New Roman" w:cs="Times New Roman"/>
          <w:sz w:val="24"/>
          <w:szCs w:val="24"/>
        </w:rPr>
        <w:t xml:space="preserve"> While there are many checks and balances to the process, it cannot be denied that in the final instance</w:t>
      </w:r>
      <w:r w:rsidR="009B0529">
        <w:rPr>
          <w:rFonts w:ascii="Times New Roman" w:hAnsi="Times New Roman" w:cs="Times New Roman"/>
          <w:sz w:val="24"/>
          <w:szCs w:val="24"/>
        </w:rPr>
        <w:t>,</w:t>
      </w:r>
      <w:r w:rsidR="00345F39">
        <w:rPr>
          <w:rFonts w:ascii="Times New Roman" w:hAnsi="Times New Roman" w:cs="Times New Roman"/>
          <w:sz w:val="24"/>
          <w:szCs w:val="24"/>
        </w:rPr>
        <w:t xml:space="preserve"> the patient does undergo harm at the hands of the physician</w:t>
      </w:r>
      <w:del w:id="102" w:author="Rev 1" w:date="2020-03-06T19:21:00Z">
        <w:r w:rsidR="009B0529" w:rsidDel="00113048">
          <w:rPr>
            <w:rFonts w:ascii="Times New Roman" w:hAnsi="Times New Roman" w:cs="Times New Roman"/>
            <w:sz w:val="24"/>
            <w:szCs w:val="24"/>
          </w:rPr>
          <w:delText>.</w:delText>
        </w:r>
      </w:del>
      <w:r w:rsidR="00345F39">
        <w:rPr>
          <w:rFonts w:ascii="Times New Roman" w:hAnsi="Times New Roman" w:cs="Times New Roman"/>
          <w:sz w:val="24"/>
          <w:szCs w:val="24"/>
        </w:rPr>
        <w:t xml:space="preserve"> </w:t>
      </w:r>
      <w:r w:rsidR="00F874C5">
        <w:rPr>
          <w:rFonts w:ascii="Times New Roman" w:hAnsi="Times New Roman" w:cs="Times New Roman"/>
          <w:sz w:val="24"/>
          <w:szCs w:val="24"/>
        </w:rPr>
        <w:t>(</w:t>
      </w:r>
      <w:r w:rsidR="00022D3C">
        <w:rPr>
          <w:rFonts w:ascii="Times New Roman" w:hAnsi="Times New Roman" w:cs="Times New Roman"/>
          <w:sz w:val="24"/>
          <w:szCs w:val="24"/>
        </w:rPr>
        <w:t>16</w:t>
      </w:r>
      <w:r w:rsidR="00F874C5">
        <w:rPr>
          <w:rFonts w:ascii="Times New Roman" w:hAnsi="Times New Roman" w:cs="Times New Roman"/>
          <w:sz w:val="24"/>
          <w:szCs w:val="24"/>
        </w:rPr>
        <w:t>)</w:t>
      </w:r>
      <w:ins w:id="103" w:author="Rev 1" w:date="2020-03-06T19:21:00Z">
        <w:r w:rsidR="00113048">
          <w:rPr>
            <w:rFonts w:ascii="Times New Roman" w:hAnsi="Times New Roman" w:cs="Times New Roman"/>
            <w:sz w:val="24"/>
            <w:szCs w:val="24"/>
          </w:rPr>
          <w:t xml:space="preserve">. </w:t>
        </w:r>
      </w:ins>
      <w:del w:id="104" w:author="Rev 1" w:date="2020-03-06T19:21:00Z">
        <w:r w:rsidR="00F874C5" w:rsidDel="00113048">
          <w:rPr>
            <w:rFonts w:ascii="Times New Roman" w:hAnsi="Times New Roman" w:cs="Times New Roman"/>
            <w:sz w:val="24"/>
            <w:szCs w:val="24"/>
          </w:rPr>
          <w:delText xml:space="preserve"> </w:delText>
        </w:r>
      </w:del>
      <w:r w:rsidR="00417865" w:rsidRPr="001B084A">
        <w:rPr>
          <w:rFonts w:ascii="Times New Roman" w:hAnsi="Times New Roman" w:cs="Times New Roman"/>
          <w:sz w:val="24"/>
          <w:szCs w:val="24"/>
        </w:rPr>
        <w:t>Why then should amputation be considered unethical when it is a judicial requirement? Here</w:t>
      </w:r>
      <w:r w:rsidR="009B0529">
        <w:rPr>
          <w:rFonts w:ascii="Times New Roman" w:hAnsi="Times New Roman" w:cs="Times New Roman"/>
          <w:sz w:val="24"/>
          <w:szCs w:val="24"/>
        </w:rPr>
        <w:t>,</w:t>
      </w:r>
      <w:r w:rsidR="00417865" w:rsidRPr="001B084A">
        <w:rPr>
          <w:rFonts w:ascii="Times New Roman" w:hAnsi="Times New Roman" w:cs="Times New Roman"/>
          <w:sz w:val="24"/>
          <w:szCs w:val="24"/>
        </w:rPr>
        <w:t xml:space="preserve"> of course</w:t>
      </w:r>
      <w:r w:rsidR="009B0529">
        <w:rPr>
          <w:rFonts w:ascii="Times New Roman" w:hAnsi="Times New Roman" w:cs="Times New Roman"/>
          <w:sz w:val="24"/>
          <w:szCs w:val="24"/>
        </w:rPr>
        <w:t>,</w:t>
      </w:r>
      <w:r w:rsidR="00417865" w:rsidRPr="001B084A">
        <w:rPr>
          <w:rFonts w:ascii="Times New Roman" w:hAnsi="Times New Roman" w:cs="Times New Roman"/>
          <w:sz w:val="24"/>
          <w:szCs w:val="24"/>
        </w:rPr>
        <w:t xml:space="preserve"> the usual riposte is that euthanasia is only considered</w:t>
      </w:r>
      <w:r w:rsidR="0042000F" w:rsidRPr="001B084A">
        <w:rPr>
          <w:rFonts w:ascii="Times New Roman" w:hAnsi="Times New Roman" w:cs="Times New Roman"/>
          <w:sz w:val="24"/>
          <w:szCs w:val="24"/>
        </w:rPr>
        <w:t xml:space="preserve"> if</w:t>
      </w:r>
      <w:r w:rsidR="00417865" w:rsidRPr="001B084A">
        <w:rPr>
          <w:rFonts w:ascii="Times New Roman" w:hAnsi="Times New Roman" w:cs="Times New Roman"/>
          <w:sz w:val="24"/>
          <w:szCs w:val="24"/>
        </w:rPr>
        <w:t xml:space="preserve"> and when </w:t>
      </w:r>
      <w:r w:rsidR="0042000F" w:rsidRPr="001B084A">
        <w:rPr>
          <w:rFonts w:ascii="Times New Roman" w:hAnsi="Times New Roman" w:cs="Times New Roman"/>
          <w:sz w:val="24"/>
          <w:szCs w:val="24"/>
        </w:rPr>
        <w:t>there is a clear consent from a competent patient. However</w:t>
      </w:r>
      <w:r w:rsidR="009B0529">
        <w:rPr>
          <w:rFonts w:ascii="Times New Roman" w:hAnsi="Times New Roman" w:cs="Times New Roman"/>
          <w:sz w:val="24"/>
          <w:szCs w:val="24"/>
        </w:rPr>
        <w:t>,</w:t>
      </w:r>
      <w:r w:rsidR="0042000F" w:rsidRPr="001B084A">
        <w:rPr>
          <w:rFonts w:ascii="Times New Roman" w:hAnsi="Times New Roman" w:cs="Times New Roman"/>
          <w:sz w:val="24"/>
          <w:szCs w:val="24"/>
        </w:rPr>
        <w:t xml:space="preserve"> it can be argued that the prisoner who is to undergo amputation has also consented to </w:t>
      </w:r>
      <w:r w:rsidR="009B0529">
        <w:rPr>
          <w:rFonts w:ascii="Times New Roman" w:hAnsi="Times New Roman" w:cs="Times New Roman"/>
          <w:sz w:val="24"/>
          <w:szCs w:val="24"/>
        </w:rPr>
        <w:t>it</w:t>
      </w:r>
      <w:r w:rsidR="0042000F" w:rsidRPr="001B084A">
        <w:rPr>
          <w:rFonts w:ascii="Times New Roman" w:hAnsi="Times New Roman" w:cs="Times New Roman"/>
          <w:sz w:val="24"/>
          <w:szCs w:val="24"/>
        </w:rPr>
        <w:t xml:space="preserve"> </w:t>
      </w:r>
      <w:r w:rsidR="009B0529">
        <w:rPr>
          <w:rFonts w:ascii="Times New Roman" w:hAnsi="Times New Roman" w:cs="Times New Roman"/>
          <w:sz w:val="24"/>
          <w:szCs w:val="24"/>
        </w:rPr>
        <w:t>by confessing</w:t>
      </w:r>
      <w:r w:rsidR="0042000F" w:rsidRPr="001B084A">
        <w:rPr>
          <w:rFonts w:ascii="Times New Roman" w:hAnsi="Times New Roman" w:cs="Times New Roman"/>
          <w:sz w:val="24"/>
          <w:szCs w:val="24"/>
        </w:rPr>
        <w:t xml:space="preserve"> to a </w:t>
      </w:r>
      <w:r w:rsidR="009B0529">
        <w:rPr>
          <w:rFonts w:ascii="Times New Roman" w:hAnsi="Times New Roman" w:cs="Times New Roman"/>
          <w:sz w:val="24"/>
          <w:szCs w:val="24"/>
        </w:rPr>
        <w:t>H</w:t>
      </w:r>
      <w:r w:rsidR="0042000F" w:rsidRPr="001B084A">
        <w:rPr>
          <w:rFonts w:ascii="Times New Roman" w:hAnsi="Times New Roman" w:cs="Times New Roman"/>
          <w:sz w:val="24"/>
          <w:szCs w:val="24"/>
        </w:rPr>
        <w:t>udud crime.</w:t>
      </w:r>
      <w:r w:rsidR="00181484" w:rsidRPr="001B084A">
        <w:rPr>
          <w:rFonts w:ascii="Times New Roman" w:hAnsi="Times New Roman" w:cs="Times New Roman"/>
          <w:sz w:val="24"/>
          <w:szCs w:val="24"/>
        </w:rPr>
        <w:t xml:space="preserve"> </w:t>
      </w:r>
      <w:r w:rsidR="0042000F" w:rsidRPr="001B084A">
        <w:rPr>
          <w:rFonts w:ascii="Times New Roman" w:hAnsi="Times New Roman" w:cs="Times New Roman"/>
          <w:sz w:val="24"/>
          <w:szCs w:val="24"/>
        </w:rPr>
        <w:t xml:space="preserve">Even if </w:t>
      </w:r>
      <w:r w:rsidR="009B0529">
        <w:rPr>
          <w:rFonts w:ascii="Times New Roman" w:hAnsi="Times New Roman" w:cs="Times New Roman"/>
          <w:sz w:val="24"/>
          <w:szCs w:val="24"/>
        </w:rPr>
        <w:t>they</w:t>
      </w:r>
      <w:r w:rsidR="009B0529" w:rsidRPr="001B084A">
        <w:rPr>
          <w:rFonts w:ascii="Times New Roman" w:hAnsi="Times New Roman" w:cs="Times New Roman"/>
          <w:sz w:val="24"/>
          <w:szCs w:val="24"/>
        </w:rPr>
        <w:t xml:space="preserve"> </w:t>
      </w:r>
      <w:r w:rsidR="0042000F" w:rsidRPr="001B084A">
        <w:rPr>
          <w:rFonts w:ascii="Times New Roman" w:hAnsi="Times New Roman" w:cs="Times New Roman"/>
          <w:sz w:val="24"/>
          <w:szCs w:val="24"/>
        </w:rPr>
        <w:t>ha</w:t>
      </w:r>
      <w:ins w:id="105" w:author="Rev 1" w:date="2020-03-06T19:22:00Z">
        <w:r w:rsidR="00113048">
          <w:rPr>
            <w:rFonts w:ascii="Times New Roman" w:hAnsi="Times New Roman" w:cs="Times New Roman"/>
            <w:sz w:val="24"/>
            <w:szCs w:val="24"/>
          </w:rPr>
          <w:t>ve</w:t>
        </w:r>
      </w:ins>
      <w:del w:id="106" w:author="Rev 1" w:date="2020-03-06T19:21:00Z">
        <w:r w:rsidR="0042000F" w:rsidRPr="001B084A" w:rsidDel="00113048">
          <w:rPr>
            <w:rFonts w:ascii="Times New Roman" w:hAnsi="Times New Roman" w:cs="Times New Roman"/>
            <w:sz w:val="24"/>
            <w:szCs w:val="24"/>
          </w:rPr>
          <w:delText>s</w:delText>
        </w:r>
      </w:del>
      <w:r w:rsidR="0042000F" w:rsidRPr="001B084A">
        <w:rPr>
          <w:rFonts w:ascii="Times New Roman" w:hAnsi="Times New Roman" w:cs="Times New Roman"/>
          <w:sz w:val="24"/>
          <w:szCs w:val="24"/>
        </w:rPr>
        <w:t xml:space="preserve"> not, it is difficult to argue that a just punishment requires the prisoner</w:t>
      </w:r>
      <w:r w:rsidR="009B0529">
        <w:rPr>
          <w:rFonts w:ascii="Times New Roman" w:hAnsi="Times New Roman" w:cs="Times New Roman"/>
          <w:sz w:val="24"/>
          <w:szCs w:val="24"/>
        </w:rPr>
        <w:t>’</w:t>
      </w:r>
      <w:r w:rsidR="0042000F" w:rsidRPr="001B084A">
        <w:rPr>
          <w:rFonts w:ascii="Times New Roman" w:hAnsi="Times New Roman" w:cs="Times New Roman"/>
          <w:sz w:val="24"/>
          <w:szCs w:val="24"/>
        </w:rPr>
        <w:t>s consent for the sentence to be carried out.</w:t>
      </w:r>
      <w:r w:rsidR="00181484" w:rsidRPr="001B084A">
        <w:rPr>
          <w:rFonts w:ascii="Times New Roman" w:hAnsi="Times New Roman" w:cs="Times New Roman"/>
          <w:sz w:val="24"/>
          <w:szCs w:val="24"/>
        </w:rPr>
        <w:t xml:space="preserve"> In </w:t>
      </w:r>
      <w:r w:rsidR="00181484" w:rsidRPr="001B084A">
        <w:rPr>
          <w:rFonts w:ascii="Times New Roman" w:hAnsi="Times New Roman" w:cs="Times New Roman"/>
          <w:sz w:val="24"/>
          <w:szCs w:val="24"/>
        </w:rPr>
        <w:lastRenderedPageBreak/>
        <w:t>any case</w:t>
      </w:r>
      <w:r w:rsidR="009B0529">
        <w:rPr>
          <w:rFonts w:ascii="Times New Roman" w:hAnsi="Times New Roman" w:cs="Times New Roman"/>
          <w:sz w:val="24"/>
          <w:szCs w:val="24"/>
        </w:rPr>
        <w:t>,</w:t>
      </w:r>
      <w:r w:rsidR="00181484" w:rsidRPr="001B084A">
        <w:rPr>
          <w:rFonts w:ascii="Times New Roman" w:hAnsi="Times New Roman" w:cs="Times New Roman"/>
          <w:sz w:val="24"/>
          <w:szCs w:val="24"/>
        </w:rPr>
        <w:t xml:space="preserve"> there are at least three </w:t>
      </w:r>
      <w:r w:rsidR="009B0529">
        <w:rPr>
          <w:rFonts w:ascii="Times New Roman" w:hAnsi="Times New Roman" w:cs="Times New Roman"/>
          <w:sz w:val="24"/>
          <w:szCs w:val="24"/>
        </w:rPr>
        <w:t>instances</w:t>
      </w:r>
      <w:r w:rsidR="009B0529" w:rsidRPr="001B084A">
        <w:rPr>
          <w:rFonts w:ascii="Times New Roman" w:hAnsi="Times New Roman" w:cs="Times New Roman"/>
          <w:sz w:val="24"/>
          <w:szCs w:val="24"/>
        </w:rPr>
        <w:t xml:space="preserve"> </w:t>
      </w:r>
      <w:r w:rsidR="009B0529">
        <w:rPr>
          <w:rFonts w:ascii="Times New Roman" w:hAnsi="Times New Roman" w:cs="Times New Roman"/>
          <w:sz w:val="24"/>
          <w:szCs w:val="24"/>
        </w:rPr>
        <w:t>where</w:t>
      </w:r>
      <w:r w:rsidR="009B0529" w:rsidRPr="001B084A">
        <w:rPr>
          <w:rFonts w:ascii="Times New Roman" w:hAnsi="Times New Roman" w:cs="Times New Roman"/>
          <w:sz w:val="24"/>
          <w:szCs w:val="24"/>
        </w:rPr>
        <w:t xml:space="preserve"> </w:t>
      </w:r>
      <w:r w:rsidR="00181484" w:rsidRPr="001B084A">
        <w:rPr>
          <w:rFonts w:ascii="Times New Roman" w:hAnsi="Times New Roman" w:cs="Times New Roman"/>
          <w:sz w:val="24"/>
          <w:szCs w:val="24"/>
        </w:rPr>
        <w:t xml:space="preserve">healthy organ removal </w:t>
      </w:r>
      <w:r w:rsidR="00EB5460">
        <w:rPr>
          <w:rFonts w:ascii="Times New Roman" w:hAnsi="Times New Roman" w:cs="Times New Roman"/>
          <w:sz w:val="24"/>
          <w:szCs w:val="24"/>
        </w:rPr>
        <w:t xml:space="preserve">is morally justified: </w:t>
      </w:r>
      <w:r w:rsidR="00181484" w:rsidRPr="001B084A">
        <w:rPr>
          <w:rFonts w:ascii="Times New Roman" w:hAnsi="Times New Roman" w:cs="Times New Roman"/>
          <w:sz w:val="24"/>
          <w:szCs w:val="24"/>
        </w:rPr>
        <w:t xml:space="preserve">live organ donations, cosmetic surgery when, say, a healthy nose is operated on, or in sex </w:t>
      </w:r>
      <w:r w:rsidR="00091B61" w:rsidRPr="001B084A">
        <w:rPr>
          <w:rFonts w:ascii="Times New Roman" w:hAnsi="Times New Roman" w:cs="Times New Roman"/>
          <w:sz w:val="24"/>
          <w:szCs w:val="24"/>
        </w:rPr>
        <w:t>reassignment</w:t>
      </w:r>
      <w:r w:rsidR="00181484" w:rsidRPr="001B084A">
        <w:rPr>
          <w:rFonts w:ascii="Times New Roman" w:hAnsi="Times New Roman" w:cs="Times New Roman"/>
          <w:sz w:val="24"/>
          <w:szCs w:val="24"/>
        </w:rPr>
        <w:t xml:space="preserve"> operations when genitalia may be excised</w:t>
      </w:r>
      <w:del w:id="107" w:author="Rev 1" w:date="2020-03-06T19:22:00Z">
        <w:r w:rsidR="00181484" w:rsidRPr="001B084A" w:rsidDel="00113048">
          <w:rPr>
            <w:rFonts w:ascii="Times New Roman" w:hAnsi="Times New Roman" w:cs="Times New Roman"/>
            <w:sz w:val="24"/>
            <w:szCs w:val="24"/>
          </w:rPr>
          <w:delText>.</w:delText>
        </w:r>
      </w:del>
      <w:r w:rsidR="00BC48EF" w:rsidRPr="001B084A">
        <w:rPr>
          <w:rFonts w:ascii="Times New Roman" w:hAnsi="Times New Roman" w:cs="Times New Roman"/>
          <w:sz w:val="24"/>
          <w:szCs w:val="24"/>
        </w:rPr>
        <w:t xml:space="preserve"> </w:t>
      </w:r>
      <w:r w:rsidR="008F35C2" w:rsidRPr="001B084A">
        <w:rPr>
          <w:rFonts w:ascii="Times New Roman" w:hAnsi="Times New Roman" w:cs="Times New Roman"/>
          <w:sz w:val="24"/>
          <w:szCs w:val="24"/>
        </w:rPr>
        <w:t>(</w:t>
      </w:r>
      <w:r w:rsidR="00022D3C">
        <w:rPr>
          <w:rFonts w:ascii="Times New Roman" w:hAnsi="Times New Roman" w:cs="Times New Roman"/>
          <w:sz w:val="24"/>
          <w:szCs w:val="24"/>
        </w:rPr>
        <w:t>17</w:t>
      </w:r>
      <w:r w:rsidR="008F35C2" w:rsidRPr="001B084A">
        <w:rPr>
          <w:rFonts w:ascii="Times New Roman" w:hAnsi="Times New Roman" w:cs="Times New Roman"/>
          <w:sz w:val="24"/>
          <w:szCs w:val="24"/>
        </w:rPr>
        <w:t>)</w:t>
      </w:r>
      <w:ins w:id="108" w:author="Rev 1" w:date="2020-03-06T19:22:00Z">
        <w:r w:rsidR="00113048">
          <w:rPr>
            <w:rFonts w:ascii="Times New Roman" w:hAnsi="Times New Roman" w:cs="Times New Roman"/>
            <w:sz w:val="24"/>
            <w:szCs w:val="24"/>
          </w:rPr>
          <w:t>.</w:t>
        </w:r>
      </w:ins>
      <w:r w:rsidR="008F35C2" w:rsidRPr="001B084A">
        <w:rPr>
          <w:rFonts w:ascii="Times New Roman" w:hAnsi="Times New Roman" w:cs="Times New Roman"/>
          <w:sz w:val="24"/>
          <w:szCs w:val="24"/>
        </w:rPr>
        <w:t xml:space="preserve"> </w:t>
      </w:r>
      <w:r w:rsidR="00345F39">
        <w:rPr>
          <w:rFonts w:ascii="Times New Roman" w:hAnsi="Times New Roman" w:cs="Times New Roman"/>
          <w:sz w:val="24"/>
          <w:szCs w:val="24"/>
        </w:rPr>
        <w:t xml:space="preserve">Organ donation, in particular, is important in this context. </w:t>
      </w:r>
      <w:r w:rsidR="00345F39" w:rsidRPr="00AC7374">
        <w:rPr>
          <w:rFonts w:ascii="Times New Roman" w:hAnsi="Times New Roman" w:cs="Times New Roman"/>
          <w:sz w:val="24"/>
          <w:szCs w:val="24"/>
        </w:rPr>
        <w:t>Organ donations subject the donor to a major surgical procedure which can be complicated and even life threatening. The procedure is often not entirely voluntary, as familial pressures and financial need may play a role</w:t>
      </w:r>
      <w:r w:rsidR="00345F39" w:rsidRPr="00974482">
        <w:rPr>
          <w:rFonts w:ascii="Times New Roman" w:hAnsi="Times New Roman" w:cs="Times New Roman"/>
          <w:sz w:val="24"/>
          <w:szCs w:val="24"/>
          <w:highlight w:val="yellow"/>
        </w:rPr>
        <w:t>.</w:t>
      </w:r>
      <w:r w:rsidR="00345F39">
        <w:rPr>
          <w:rFonts w:ascii="Times New Roman" w:hAnsi="Times New Roman" w:cs="Times New Roman"/>
          <w:sz w:val="24"/>
          <w:szCs w:val="24"/>
        </w:rPr>
        <w:t xml:space="preserve"> But surgeons do perform such procedures</w:t>
      </w:r>
      <w:r w:rsidR="00EB5460">
        <w:rPr>
          <w:rFonts w:ascii="Times New Roman" w:hAnsi="Times New Roman" w:cs="Times New Roman"/>
          <w:sz w:val="24"/>
          <w:szCs w:val="24"/>
        </w:rPr>
        <w:t>,</w:t>
      </w:r>
      <w:r w:rsidR="00345F39">
        <w:rPr>
          <w:rFonts w:ascii="Times New Roman" w:hAnsi="Times New Roman" w:cs="Times New Roman"/>
          <w:sz w:val="24"/>
          <w:szCs w:val="24"/>
        </w:rPr>
        <w:t xml:space="preserve"> and ethical argument</w:t>
      </w:r>
      <w:r w:rsidR="00867779">
        <w:rPr>
          <w:rFonts w:ascii="Times New Roman" w:hAnsi="Times New Roman" w:cs="Times New Roman"/>
          <w:sz w:val="24"/>
          <w:szCs w:val="24"/>
        </w:rPr>
        <w:t>s</w:t>
      </w:r>
      <w:r w:rsidR="00345F39">
        <w:rPr>
          <w:rFonts w:ascii="Times New Roman" w:hAnsi="Times New Roman" w:cs="Times New Roman"/>
          <w:sz w:val="24"/>
          <w:szCs w:val="24"/>
        </w:rPr>
        <w:t xml:space="preserve"> have been developed in favour of this procedure</w:t>
      </w:r>
      <w:r w:rsidR="000517DF">
        <w:rPr>
          <w:rFonts w:ascii="Times New Roman" w:hAnsi="Times New Roman" w:cs="Times New Roman"/>
          <w:sz w:val="24"/>
          <w:szCs w:val="24"/>
        </w:rPr>
        <w:t>.</w:t>
      </w:r>
      <w:r w:rsidR="00181484" w:rsidRPr="001B084A">
        <w:rPr>
          <w:rFonts w:ascii="Times New Roman" w:hAnsi="Times New Roman" w:cs="Times New Roman"/>
          <w:sz w:val="24"/>
          <w:szCs w:val="24"/>
        </w:rPr>
        <w:t xml:space="preserve"> </w:t>
      </w:r>
      <w:r w:rsidR="00604A4F" w:rsidRPr="001B084A">
        <w:rPr>
          <w:rFonts w:ascii="Times New Roman" w:hAnsi="Times New Roman" w:cs="Times New Roman"/>
          <w:sz w:val="24"/>
          <w:szCs w:val="24"/>
        </w:rPr>
        <w:t xml:space="preserve">It is also true that if there is a constitutional provision for </w:t>
      </w:r>
      <w:r w:rsidR="00EB5460">
        <w:rPr>
          <w:rFonts w:ascii="Times New Roman" w:hAnsi="Times New Roman" w:cs="Times New Roman"/>
          <w:sz w:val="24"/>
          <w:szCs w:val="24"/>
        </w:rPr>
        <w:t>H</w:t>
      </w:r>
      <w:r w:rsidR="00604A4F" w:rsidRPr="001B084A">
        <w:rPr>
          <w:rFonts w:ascii="Times New Roman" w:hAnsi="Times New Roman" w:cs="Times New Roman"/>
          <w:sz w:val="24"/>
          <w:szCs w:val="24"/>
        </w:rPr>
        <w:t xml:space="preserve">udud punishment, there has to </w:t>
      </w:r>
      <w:r w:rsidR="00EB5460">
        <w:rPr>
          <w:rFonts w:ascii="Times New Roman" w:hAnsi="Times New Roman" w:cs="Times New Roman"/>
          <w:sz w:val="24"/>
          <w:szCs w:val="24"/>
        </w:rPr>
        <w:t xml:space="preserve">also </w:t>
      </w:r>
      <w:r w:rsidR="00604A4F" w:rsidRPr="001B084A">
        <w:rPr>
          <w:rFonts w:ascii="Times New Roman" w:hAnsi="Times New Roman" w:cs="Times New Roman"/>
          <w:sz w:val="24"/>
          <w:szCs w:val="24"/>
        </w:rPr>
        <w:t>be a method of carrying it out</w:t>
      </w:r>
      <w:r w:rsidR="00EB5460">
        <w:rPr>
          <w:rFonts w:ascii="Times New Roman" w:hAnsi="Times New Roman" w:cs="Times New Roman"/>
          <w:sz w:val="24"/>
          <w:szCs w:val="24"/>
        </w:rPr>
        <w:t>,</w:t>
      </w:r>
      <w:r w:rsidR="00604A4F" w:rsidRPr="001B084A">
        <w:rPr>
          <w:rFonts w:ascii="Times New Roman" w:hAnsi="Times New Roman" w:cs="Times New Roman"/>
          <w:sz w:val="24"/>
          <w:szCs w:val="24"/>
        </w:rPr>
        <w:t xml:space="preserve"> and surgical amputation is perhaps the best </w:t>
      </w:r>
      <w:r w:rsidR="00EB5460">
        <w:rPr>
          <w:rFonts w:ascii="Times New Roman" w:hAnsi="Times New Roman" w:cs="Times New Roman"/>
          <w:sz w:val="24"/>
          <w:szCs w:val="24"/>
        </w:rPr>
        <w:t>option</w:t>
      </w:r>
      <w:r w:rsidR="00604A4F" w:rsidRPr="001B084A">
        <w:rPr>
          <w:rFonts w:ascii="Times New Roman" w:hAnsi="Times New Roman" w:cs="Times New Roman"/>
          <w:sz w:val="24"/>
          <w:szCs w:val="24"/>
        </w:rPr>
        <w:t xml:space="preserve">. </w:t>
      </w:r>
    </w:p>
    <w:p w14:paraId="365E0779" w14:textId="5AFACA9A" w:rsidR="00DE54F3" w:rsidRPr="00D17F16" w:rsidRDefault="00181484" w:rsidP="00EC2331">
      <w:pPr>
        <w:rPr>
          <w:rFonts w:ascii="Times New Roman" w:hAnsi="Times New Roman" w:cs="Times New Roman"/>
          <w:iCs/>
          <w:sz w:val="24"/>
          <w:szCs w:val="24"/>
        </w:rPr>
      </w:pPr>
      <w:r w:rsidRPr="008805C1">
        <w:rPr>
          <w:rFonts w:ascii="Times New Roman" w:hAnsi="Times New Roman" w:cs="Times New Roman"/>
          <w:iCs/>
          <w:sz w:val="24"/>
          <w:szCs w:val="24"/>
        </w:rPr>
        <w:t xml:space="preserve">One hypothetical question may be raised. What if the prisoner consents </w:t>
      </w:r>
      <w:r w:rsidR="00EB5460">
        <w:rPr>
          <w:rFonts w:ascii="Times New Roman" w:hAnsi="Times New Roman" w:cs="Times New Roman"/>
          <w:iCs/>
          <w:sz w:val="24"/>
          <w:szCs w:val="24"/>
        </w:rPr>
        <w:t>to</w:t>
      </w:r>
      <w:r w:rsidR="00EB5460" w:rsidRPr="008805C1">
        <w:rPr>
          <w:rFonts w:ascii="Times New Roman" w:hAnsi="Times New Roman" w:cs="Times New Roman"/>
          <w:iCs/>
          <w:sz w:val="24"/>
          <w:szCs w:val="24"/>
        </w:rPr>
        <w:t xml:space="preserve"> </w:t>
      </w:r>
      <w:r w:rsidRPr="008805C1">
        <w:rPr>
          <w:rFonts w:ascii="Times New Roman" w:hAnsi="Times New Roman" w:cs="Times New Roman"/>
          <w:iCs/>
          <w:sz w:val="24"/>
          <w:szCs w:val="24"/>
        </w:rPr>
        <w:t xml:space="preserve">limb amputation? Would that </w:t>
      </w:r>
      <w:r w:rsidR="00350074" w:rsidRPr="008805C1">
        <w:rPr>
          <w:rFonts w:ascii="Times New Roman" w:hAnsi="Times New Roman" w:cs="Times New Roman"/>
          <w:iCs/>
          <w:sz w:val="24"/>
          <w:szCs w:val="24"/>
        </w:rPr>
        <w:t xml:space="preserve">remove any ethical objections? </w:t>
      </w:r>
      <w:r w:rsidR="0042000F" w:rsidRPr="00EF563A">
        <w:rPr>
          <w:rFonts w:ascii="Times New Roman" w:hAnsi="Times New Roman" w:cs="Times New Roman"/>
          <w:iCs/>
          <w:sz w:val="24"/>
          <w:szCs w:val="24"/>
        </w:rPr>
        <w:t>Another, perhaps more relevant</w:t>
      </w:r>
      <w:r w:rsidR="00EB5460">
        <w:rPr>
          <w:rFonts w:ascii="Times New Roman" w:hAnsi="Times New Roman" w:cs="Times New Roman"/>
          <w:iCs/>
          <w:sz w:val="24"/>
          <w:szCs w:val="24"/>
        </w:rPr>
        <w:t>,</w:t>
      </w:r>
      <w:r w:rsidR="0042000F" w:rsidRPr="00EF563A">
        <w:rPr>
          <w:rFonts w:ascii="Times New Roman" w:hAnsi="Times New Roman" w:cs="Times New Roman"/>
          <w:iCs/>
          <w:sz w:val="24"/>
          <w:szCs w:val="24"/>
        </w:rPr>
        <w:t xml:space="preserve"> argument suggests that </w:t>
      </w:r>
      <w:r w:rsidR="00EB5460">
        <w:rPr>
          <w:rFonts w:ascii="Times New Roman" w:hAnsi="Times New Roman" w:cs="Times New Roman"/>
          <w:iCs/>
          <w:sz w:val="24"/>
          <w:szCs w:val="24"/>
        </w:rPr>
        <w:t>participating in</w:t>
      </w:r>
      <w:r w:rsidR="0042000F" w:rsidRPr="00EF563A">
        <w:rPr>
          <w:rFonts w:ascii="Times New Roman" w:hAnsi="Times New Roman" w:cs="Times New Roman"/>
          <w:iCs/>
          <w:sz w:val="24"/>
          <w:szCs w:val="24"/>
        </w:rPr>
        <w:t xml:space="preserve"> such punishments </w:t>
      </w:r>
      <w:r w:rsidR="00EB5460">
        <w:rPr>
          <w:rFonts w:ascii="Times New Roman" w:hAnsi="Times New Roman" w:cs="Times New Roman"/>
          <w:iCs/>
          <w:sz w:val="24"/>
          <w:szCs w:val="24"/>
        </w:rPr>
        <w:t>c</w:t>
      </w:r>
      <w:r w:rsidR="0042000F" w:rsidRPr="00EF563A">
        <w:rPr>
          <w:rFonts w:ascii="Times New Roman" w:hAnsi="Times New Roman" w:cs="Times New Roman"/>
          <w:iCs/>
          <w:sz w:val="24"/>
          <w:szCs w:val="24"/>
        </w:rPr>
        <w:t xml:space="preserve">ould </w:t>
      </w:r>
      <w:r w:rsidR="00EB5460">
        <w:rPr>
          <w:rFonts w:ascii="Times New Roman" w:hAnsi="Times New Roman" w:cs="Times New Roman"/>
          <w:iCs/>
          <w:sz w:val="24"/>
          <w:szCs w:val="24"/>
        </w:rPr>
        <w:t>set</w:t>
      </w:r>
      <w:r w:rsidR="0042000F" w:rsidRPr="00EF563A">
        <w:rPr>
          <w:rFonts w:ascii="Times New Roman" w:hAnsi="Times New Roman" w:cs="Times New Roman"/>
          <w:iCs/>
          <w:sz w:val="24"/>
          <w:szCs w:val="24"/>
        </w:rPr>
        <w:t xml:space="preserve"> </w:t>
      </w:r>
      <w:r w:rsidR="00EB5460">
        <w:rPr>
          <w:rFonts w:ascii="Times New Roman" w:hAnsi="Times New Roman" w:cs="Times New Roman"/>
          <w:iCs/>
          <w:sz w:val="24"/>
          <w:szCs w:val="24"/>
        </w:rPr>
        <w:t xml:space="preserve">the </w:t>
      </w:r>
      <w:r w:rsidR="0042000F" w:rsidRPr="00EF563A">
        <w:rPr>
          <w:rFonts w:ascii="Times New Roman" w:hAnsi="Times New Roman" w:cs="Times New Roman"/>
          <w:iCs/>
          <w:sz w:val="24"/>
          <w:szCs w:val="24"/>
        </w:rPr>
        <w:t xml:space="preserve">concerned surgeon </w:t>
      </w:r>
      <w:r w:rsidR="0042000F" w:rsidRPr="00936C69">
        <w:rPr>
          <w:rFonts w:ascii="Times New Roman" w:hAnsi="Times New Roman" w:cs="Times New Roman"/>
          <w:iCs/>
          <w:sz w:val="24"/>
          <w:szCs w:val="24"/>
        </w:rPr>
        <w:t xml:space="preserve">on a slippery slope that </w:t>
      </w:r>
      <w:r w:rsidR="0042000F" w:rsidRPr="005E12E4">
        <w:rPr>
          <w:rFonts w:ascii="Times New Roman" w:hAnsi="Times New Roman" w:cs="Times New Roman"/>
          <w:iCs/>
          <w:sz w:val="24"/>
          <w:szCs w:val="24"/>
        </w:rPr>
        <w:t>lead</w:t>
      </w:r>
      <w:r w:rsidR="00EF563A">
        <w:rPr>
          <w:rFonts w:ascii="Times New Roman" w:hAnsi="Times New Roman" w:cs="Times New Roman"/>
          <w:iCs/>
          <w:sz w:val="24"/>
          <w:szCs w:val="24"/>
        </w:rPr>
        <w:t>s</w:t>
      </w:r>
      <w:r w:rsidR="0042000F" w:rsidRPr="00EF563A">
        <w:rPr>
          <w:rFonts w:ascii="Times New Roman" w:hAnsi="Times New Roman" w:cs="Times New Roman"/>
          <w:iCs/>
          <w:sz w:val="24"/>
          <w:szCs w:val="24"/>
        </w:rPr>
        <w:t xml:space="preserve"> t</w:t>
      </w:r>
      <w:r w:rsidR="00350074" w:rsidRPr="00EF563A">
        <w:rPr>
          <w:rFonts w:ascii="Times New Roman" w:hAnsi="Times New Roman" w:cs="Times New Roman"/>
          <w:iCs/>
          <w:sz w:val="24"/>
          <w:szCs w:val="24"/>
        </w:rPr>
        <w:t>o</w:t>
      </w:r>
      <w:r w:rsidR="0042000F" w:rsidRPr="00936C69">
        <w:rPr>
          <w:rFonts w:ascii="Times New Roman" w:hAnsi="Times New Roman" w:cs="Times New Roman"/>
          <w:iCs/>
          <w:sz w:val="24"/>
          <w:szCs w:val="24"/>
        </w:rPr>
        <w:t xml:space="preserve"> other </w:t>
      </w:r>
      <w:r w:rsidR="00EF563A">
        <w:rPr>
          <w:rFonts w:ascii="Times New Roman" w:hAnsi="Times New Roman" w:cs="Times New Roman"/>
          <w:iCs/>
          <w:sz w:val="24"/>
          <w:szCs w:val="24"/>
        </w:rPr>
        <w:t>unethical practices such as</w:t>
      </w:r>
      <w:r w:rsidR="0042000F" w:rsidRPr="00EF563A">
        <w:rPr>
          <w:rFonts w:ascii="Times New Roman" w:hAnsi="Times New Roman" w:cs="Times New Roman"/>
          <w:iCs/>
          <w:sz w:val="24"/>
          <w:szCs w:val="24"/>
        </w:rPr>
        <w:t xml:space="preserve"> torture</w:t>
      </w:r>
      <w:r w:rsidR="0042000F" w:rsidRPr="005E12E4">
        <w:rPr>
          <w:rFonts w:ascii="Times New Roman" w:hAnsi="Times New Roman" w:cs="Times New Roman"/>
          <w:iCs/>
          <w:sz w:val="24"/>
          <w:szCs w:val="24"/>
        </w:rPr>
        <w:t xml:space="preserve">. This argument has been vehemently </w:t>
      </w:r>
      <w:r w:rsidR="00EF563A">
        <w:rPr>
          <w:rFonts w:ascii="Times New Roman" w:hAnsi="Times New Roman" w:cs="Times New Roman"/>
          <w:iCs/>
          <w:sz w:val="24"/>
          <w:szCs w:val="24"/>
        </w:rPr>
        <w:t>refuted,</w:t>
      </w:r>
      <w:r w:rsidR="0042000F" w:rsidRPr="00EF563A">
        <w:rPr>
          <w:rFonts w:ascii="Times New Roman" w:hAnsi="Times New Roman" w:cs="Times New Roman"/>
          <w:iCs/>
          <w:sz w:val="24"/>
          <w:szCs w:val="24"/>
        </w:rPr>
        <w:t xml:space="preserve"> as </w:t>
      </w:r>
      <w:r w:rsidR="0042000F" w:rsidRPr="00936C69">
        <w:rPr>
          <w:rFonts w:ascii="Times New Roman" w:hAnsi="Times New Roman" w:cs="Times New Roman"/>
          <w:iCs/>
          <w:sz w:val="24"/>
          <w:szCs w:val="24"/>
        </w:rPr>
        <w:t>participation in state executions has not led to any such incidents, nor ha</w:t>
      </w:r>
      <w:r w:rsidR="00EF563A">
        <w:rPr>
          <w:rFonts w:ascii="Times New Roman" w:hAnsi="Times New Roman" w:cs="Times New Roman"/>
          <w:iCs/>
          <w:sz w:val="24"/>
          <w:szCs w:val="24"/>
        </w:rPr>
        <w:t>s</w:t>
      </w:r>
      <w:r w:rsidR="0042000F" w:rsidRPr="009B5DC6">
        <w:rPr>
          <w:rFonts w:ascii="Times New Roman" w:hAnsi="Times New Roman" w:cs="Times New Roman"/>
          <w:iCs/>
          <w:sz w:val="24"/>
          <w:szCs w:val="24"/>
        </w:rPr>
        <w:t xml:space="preserve"> the public lost faith in doctors as </w:t>
      </w:r>
      <w:r w:rsidR="0042000F" w:rsidRPr="005542D7">
        <w:rPr>
          <w:rFonts w:ascii="Times New Roman" w:hAnsi="Times New Roman" w:cs="Times New Roman"/>
          <w:iCs/>
          <w:sz w:val="24"/>
          <w:szCs w:val="24"/>
        </w:rPr>
        <w:t>feared</w:t>
      </w:r>
      <w:r w:rsidR="0042000F" w:rsidRPr="00C36DF2">
        <w:rPr>
          <w:rFonts w:ascii="Times New Roman" w:hAnsi="Times New Roman" w:cs="Times New Roman"/>
          <w:iCs/>
          <w:sz w:val="24"/>
          <w:szCs w:val="24"/>
        </w:rPr>
        <w:t xml:space="preserve">. </w:t>
      </w:r>
      <w:r w:rsidR="00EF563A">
        <w:rPr>
          <w:rFonts w:ascii="Times New Roman" w:hAnsi="Times New Roman" w:cs="Times New Roman"/>
          <w:iCs/>
          <w:sz w:val="24"/>
          <w:szCs w:val="24"/>
        </w:rPr>
        <w:t>This not to say that doctors are above criticism. Following</w:t>
      </w:r>
      <w:r w:rsidR="00B41ED8" w:rsidRPr="00936C69">
        <w:rPr>
          <w:rFonts w:ascii="Times New Roman" w:hAnsi="Times New Roman" w:cs="Times New Roman"/>
          <w:iCs/>
          <w:sz w:val="24"/>
          <w:szCs w:val="24"/>
        </w:rPr>
        <w:t xml:space="preserve"> the Tusk</w:t>
      </w:r>
      <w:r w:rsidR="00DE54F3" w:rsidRPr="009B5DC6">
        <w:rPr>
          <w:rFonts w:ascii="Times New Roman" w:hAnsi="Times New Roman" w:cs="Times New Roman"/>
          <w:iCs/>
          <w:sz w:val="24"/>
          <w:szCs w:val="24"/>
        </w:rPr>
        <w:t>e</w:t>
      </w:r>
      <w:r w:rsidR="00B41ED8" w:rsidRPr="005E12E4">
        <w:rPr>
          <w:rFonts w:ascii="Times New Roman" w:hAnsi="Times New Roman" w:cs="Times New Roman"/>
          <w:iCs/>
          <w:sz w:val="24"/>
          <w:szCs w:val="24"/>
        </w:rPr>
        <w:t xml:space="preserve">gee </w:t>
      </w:r>
      <w:r w:rsidR="00B41ED8" w:rsidRPr="005542D7">
        <w:rPr>
          <w:rFonts w:ascii="Times New Roman" w:hAnsi="Times New Roman" w:cs="Times New Roman"/>
          <w:iCs/>
          <w:sz w:val="24"/>
          <w:szCs w:val="24"/>
        </w:rPr>
        <w:t>incident in the USA</w:t>
      </w:r>
      <w:r w:rsidR="00EF563A">
        <w:rPr>
          <w:rFonts w:ascii="Times New Roman" w:hAnsi="Times New Roman" w:cs="Times New Roman"/>
          <w:iCs/>
          <w:sz w:val="24"/>
          <w:szCs w:val="24"/>
        </w:rPr>
        <w:t>, where it was revealed that unethical trials were being conducted on the African American community,</w:t>
      </w:r>
      <w:r w:rsidR="005C4B30" w:rsidRPr="009B5DC6">
        <w:rPr>
          <w:rFonts w:ascii="Times New Roman" w:hAnsi="Times New Roman" w:cs="Times New Roman"/>
          <w:iCs/>
          <w:sz w:val="24"/>
          <w:szCs w:val="24"/>
        </w:rPr>
        <w:t xml:space="preserve"> </w:t>
      </w:r>
      <w:r w:rsidR="00DE54F3" w:rsidRPr="00C36DF2">
        <w:rPr>
          <w:rFonts w:ascii="Times New Roman" w:hAnsi="Times New Roman" w:cs="Times New Roman"/>
          <w:iCs/>
          <w:sz w:val="24"/>
          <w:szCs w:val="24"/>
        </w:rPr>
        <w:t xml:space="preserve">physicians </w:t>
      </w:r>
      <w:r w:rsidR="00EF563A">
        <w:rPr>
          <w:rFonts w:ascii="Times New Roman" w:hAnsi="Times New Roman" w:cs="Times New Roman"/>
          <w:iCs/>
          <w:sz w:val="24"/>
          <w:szCs w:val="24"/>
        </w:rPr>
        <w:t xml:space="preserve">were regarded with mistrust, </w:t>
      </w:r>
      <w:r w:rsidR="00DE54F3" w:rsidRPr="00936C69">
        <w:rPr>
          <w:rFonts w:ascii="Times New Roman" w:hAnsi="Times New Roman" w:cs="Times New Roman"/>
          <w:iCs/>
          <w:sz w:val="24"/>
          <w:szCs w:val="24"/>
        </w:rPr>
        <w:t xml:space="preserve">at least </w:t>
      </w:r>
      <w:r w:rsidR="00EF563A">
        <w:rPr>
          <w:rFonts w:ascii="Times New Roman" w:hAnsi="Times New Roman" w:cs="Times New Roman"/>
          <w:iCs/>
          <w:sz w:val="24"/>
          <w:szCs w:val="24"/>
        </w:rPr>
        <w:t>within</w:t>
      </w:r>
      <w:r w:rsidR="00EF563A" w:rsidRPr="00936C69">
        <w:rPr>
          <w:rFonts w:ascii="Times New Roman" w:hAnsi="Times New Roman" w:cs="Times New Roman"/>
          <w:iCs/>
          <w:sz w:val="24"/>
          <w:szCs w:val="24"/>
        </w:rPr>
        <w:t xml:space="preserve"> </w:t>
      </w:r>
      <w:r w:rsidR="00DE54F3" w:rsidRPr="005E12E4">
        <w:rPr>
          <w:rFonts w:ascii="Times New Roman" w:hAnsi="Times New Roman" w:cs="Times New Roman"/>
          <w:iCs/>
          <w:sz w:val="24"/>
          <w:szCs w:val="24"/>
        </w:rPr>
        <w:t>minority communities</w:t>
      </w:r>
      <w:r w:rsidR="00EF563A">
        <w:rPr>
          <w:rFonts w:ascii="Times New Roman" w:hAnsi="Times New Roman" w:cs="Times New Roman"/>
          <w:iCs/>
          <w:sz w:val="24"/>
          <w:szCs w:val="24"/>
        </w:rPr>
        <w:t>,</w:t>
      </w:r>
      <w:r w:rsidR="00DE54F3" w:rsidRPr="00936C69">
        <w:rPr>
          <w:rFonts w:ascii="Times New Roman" w:hAnsi="Times New Roman" w:cs="Times New Roman"/>
          <w:iCs/>
          <w:sz w:val="24"/>
          <w:szCs w:val="24"/>
        </w:rPr>
        <w:t xml:space="preserve"> long after the incident was exposed and action taken.</w:t>
      </w:r>
      <w:r w:rsidR="00BE314A" w:rsidRPr="009B5DC6">
        <w:rPr>
          <w:rFonts w:ascii="Times New Roman" w:hAnsi="Times New Roman" w:cs="Times New Roman"/>
          <w:iCs/>
          <w:sz w:val="24"/>
          <w:szCs w:val="24"/>
        </w:rPr>
        <w:t xml:space="preserve"> </w:t>
      </w:r>
      <w:r w:rsidR="00F874C5" w:rsidRPr="005E12E4">
        <w:rPr>
          <w:rFonts w:ascii="Times New Roman" w:hAnsi="Times New Roman" w:cs="Times New Roman"/>
          <w:iCs/>
          <w:sz w:val="24"/>
          <w:szCs w:val="24"/>
        </w:rPr>
        <w:t>(</w:t>
      </w:r>
      <w:r w:rsidR="00022D3C" w:rsidRPr="005542D7">
        <w:rPr>
          <w:rFonts w:ascii="Times New Roman" w:hAnsi="Times New Roman" w:cs="Times New Roman"/>
          <w:iCs/>
          <w:sz w:val="24"/>
          <w:szCs w:val="24"/>
        </w:rPr>
        <w:t>18</w:t>
      </w:r>
      <w:r w:rsidR="00F874C5" w:rsidRPr="00DC2AA8">
        <w:rPr>
          <w:rFonts w:ascii="Times New Roman" w:hAnsi="Times New Roman" w:cs="Times New Roman"/>
          <w:iCs/>
          <w:sz w:val="24"/>
          <w:szCs w:val="24"/>
        </w:rPr>
        <w:t>)</w:t>
      </w:r>
      <w:r w:rsidR="00BE314A" w:rsidRPr="00C36DF2">
        <w:rPr>
          <w:rFonts w:ascii="Times New Roman" w:hAnsi="Times New Roman" w:cs="Times New Roman"/>
          <w:iCs/>
          <w:sz w:val="24"/>
          <w:szCs w:val="24"/>
        </w:rPr>
        <w:t xml:space="preserve">. </w:t>
      </w:r>
    </w:p>
    <w:p w14:paraId="505173B0" w14:textId="0ECE83DC" w:rsidR="00350074" w:rsidRPr="001B084A" w:rsidRDefault="00350074" w:rsidP="00EC2331">
      <w:pPr>
        <w:rPr>
          <w:rFonts w:ascii="Times New Roman" w:hAnsi="Times New Roman" w:cs="Times New Roman"/>
          <w:sz w:val="24"/>
          <w:szCs w:val="24"/>
        </w:rPr>
      </w:pPr>
      <w:r w:rsidRPr="001B084A">
        <w:rPr>
          <w:rFonts w:ascii="Times New Roman" w:hAnsi="Times New Roman" w:cs="Times New Roman"/>
          <w:sz w:val="24"/>
          <w:szCs w:val="24"/>
        </w:rPr>
        <w:t>Baum</w:t>
      </w:r>
      <w:r w:rsidR="00EF563A">
        <w:rPr>
          <w:rFonts w:ascii="Times New Roman" w:hAnsi="Times New Roman" w:cs="Times New Roman"/>
          <w:sz w:val="24"/>
          <w:szCs w:val="24"/>
        </w:rPr>
        <w:t>, arguing in favour of</w:t>
      </w:r>
      <w:r w:rsidRPr="001B084A">
        <w:rPr>
          <w:rFonts w:ascii="Times New Roman" w:hAnsi="Times New Roman" w:cs="Times New Roman"/>
          <w:sz w:val="24"/>
          <w:szCs w:val="24"/>
        </w:rPr>
        <w:t xml:space="preserve"> physician participation in executions</w:t>
      </w:r>
      <w:r w:rsidR="00EF563A">
        <w:rPr>
          <w:rFonts w:ascii="Times New Roman" w:hAnsi="Times New Roman" w:cs="Times New Roman"/>
          <w:sz w:val="24"/>
          <w:szCs w:val="24"/>
        </w:rPr>
        <w:t>, has stated</w:t>
      </w:r>
      <w:r w:rsidRPr="001B084A">
        <w:rPr>
          <w:rFonts w:ascii="Times New Roman" w:hAnsi="Times New Roman" w:cs="Times New Roman"/>
          <w:sz w:val="24"/>
          <w:szCs w:val="24"/>
        </w:rPr>
        <w:t xml:space="preserve"> that patients facing execution are akin to terminally ill patients</w:t>
      </w:r>
      <w:r w:rsidR="000517DF">
        <w:rPr>
          <w:rFonts w:ascii="Times New Roman" w:hAnsi="Times New Roman" w:cs="Times New Roman"/>
          <w:sz w:val="24"/>
          <w:szCs w:val="24"/>
        </w:rPr>
        <w:t>.</w:t>
      </w:r>
      <w:r w:rsidRPr="001B084A">
        <w:rPr>
          <w:rFonts w:ascii="Times New Roman" w:hAnsi="Times New Roman" w:cs="Times New Roman"/>
          <w:sz w:val="24"/>
          <w:szCs w:val="24"/>
        </w:rPr>
        <w:t xml:space="preserve"> (</w:t>
      </w:r>
      <w:r w:rsidR="00022D3C">
        <w:rPr>
          <w:rFonts w:ascii="Times New Roman" w:hAnsi="Times New Roman" w:cs="Times New Roman"/>
          <w:sz w:val="24"/>
          <w:szCs w:val="24"/>
        </w:rPr>
        <w:t>19</w:t>
      </w:r>
      <w:r w:rsidR="00A51E03" w:rsidRPr="001B084A">
        <w:rPr>
          <w:rFonts w:ascii="Times New Roman" w:hAnsi="Times New Roman" w:cs="Times New Roman"/>
          <w:sz w:val="24"/>
          <w:szCs w:val="24"/>
        </w:rPr>
        <w:t>)</w:t>
      </w:r>
      <w:r w:rsidRPr="001B084A">
        <w:rPr>
          <w:rFonts w:ascii="Times New Roman" w:hAnsi="Times New Roman" w:cs="Times New Roman"/>
          <w:sz w:val="24"/>
          <w:szCs w:val="24"/>
        </w:rPr>
        <w:t xml:space="preserve"> Doctors have </w:t>
      </w:r>
      <w:r w:rsidR="00EF563A">
        <w:rPr>
          <w:rFonts w:ascii="Times New Roman" w:hAnsi="Times New Roman" w:cs="Times New Roman"/>
          <w:sz w:val="24"/>
          <w:szCs w:val="24"/>
        </w:rPr>
        <w:t>an</w:t>
      </w:r>
      <w:r w:rsidR="00EF563A" w:rsidRPr="001B084A">
        <w:rPr>
          <w:rFonts w:ascii="Times New Roman" w:hAnsi="Times New Roman" w:cs="Times New Roman"/>
          <w:sz w:val="24"/>
          <w:szCs w:val="24"/>
        </w:rPr>
        <w:t xml:space="preserve"> </w:t>
      </w:r>
      <w:r w:rsidRPr="001B084A">
        <w:rPr>
          <w:rFonts w:ascii="Times New Roman" w:hAnsi="Times New Roman" w:cs="Times New Roman"/>
          <w:sz w:val="24"/>
          <w:szCs w:val="24"/>
        </w:rPr>
        <w:t>ethical obligation to reduce the suffering of, say, a dying cancer patient. A corollary</w:t>
      </w:r>
      <w:r w:rsidR="00936C69">
        <w:rPr>
          <w:rFonts w:ascii="Times New Roman" w:hAnsi="Times New Roman" w:cs="Times New Roman"/>
          <w:sz w:val="24"/>
          <w:szCs w:val="24"/>
        </w:rPr>
        <w:t>,</w:t>
      </w:r>
      <w:r w:rsidRPr="001B084A">
        <w:rPr>
          <w:rFonts w:ascii="Times New Roman" w:hAnsi="Times New Roman" w:cs="Times New Roman"/>
          <w:sz w:val="24"/>
          <w:szCs w:val="24"/>
        </w:rPr>
        <w:t xml:space="preserve"> therefore</w:t>
      </w:r>
      <w:r w:rsidR="00936C69">
        <w:rPr>
          <w:rFonts w:ascii="Times New Roman" w:hAnsi="Times New Roman" w:cs="Times New Roman"/>
          <w:sz w:val="24"/>
          <w:szCs w:val="24"/>
        </w:rPr>
        <w:t>,</w:t>
      </w:r>
      <w:r w:rsidRPr="001B084A">
        <w:rPr>
          <w:rFonts w:ascii="Times New Roman" w:hAnsi="Times New Roman" w:cs="Times New Roman"/>
          <w:sz w:val="24"/>
          <w:szCs w:val="24"/>
        </w:rPr>
        <w:t xml:space="preserve"> is that </w:t>
      </w:r>
      <w:r w:rsidR="00B41ED8" w:rsidRPr="001B084A">
        <w:rPr>
          <w:rFonts w:ascii="Times New Roman" w:hAnsi="Times New Roman" w:cs="Times New Roman"/>
          <w:sz w:val="24"/>
          <w:szCs w:val="24"/>
        </w:rPr>
        <w:t>the dying condemned prisoner al</w:t>
      </w:r>
      <w:r w:rsidRPr="001B084A">
        <w:rPr>
          <w:rFonts w:ascii="Times New Roman" w:hAnsi="Times New Roman" w:cs="Times New Roman"/>
          <w:sz w:val="24"/>
          <w:szCs w:val="24"/>
        </w:rPr>
        <w:t>s</w:t>
      </w:r>
      <w:r w:rsidR="00B41ED8" w:rsidRPr="001B084A">
        <w:rPr>
          <w:rFonts w:ascii="Times New Roman" w:hAnsi="Times New Roman" w:cs="Times New Roman"/>
          <w:sz w:val="24"/>
          <w:szCs w:val="24"/>
        </w:rPr>
        <w:t>o</w:t>
      </w:r>
      <w:r w:rsidRPr="001B084A">
        <w:rPr>
          <w:rFonts w:ascii="Times New Roman" w:hAnsi="Times New Roman" w:cs="Times New Roman"/>
          <w:sz w:val="24"/>
          <w:szCs w:val="24"/>
        </w:rPr>
        <w:t xml:space="preserve"> deserves the best </w:t>
      </w:r>
      <w:r w:rsidR="008E2D3F" w:rsidRPr="001B084A">
        <w:rPr>
          <w:rFonts w:ascii="Times New Roman" w:hAnsi="Times New Roman" w:cs="Times New Roman"/>
          <w:sz w:val="24"/>
          <w:szCs w:val="24"/>
        </w:rPr>
        <w:t>“treatment</w:t>
      </w:r>
      <w:r w:rsidR="00867779">
        <w:rPr>
          <w:rFonts w:ascii="Times New Roman" w:hAnsi="Times New Roman" w:cs="Times New Roman"/>
          <w:sz w:val="24"/>
          <w:szCs w:val="24"/>
        </w:rPr>
        <w:t>”</w:t>
      </w:r>
      <w:r w:rsidRPr="001B084A">
        <w:rPr>
          <w:rFonts w:ascii="Times New Roman" w:hAnsi="Times New Roman" w:cs="Times New Roman"/>
          <w:sz w:val="24"/>
          <w:szCs w:val="24"/>
        </w:rPr>
        <w:t xml:space="preserve"> </w:t>
      </w:r>
      <w:r w:rsidR="008E2D3F" w:rsidRPr="001B084A">
        <w:rPr>
          <w:rFonts w:ascii="Times New Roman" w:hAnsi="Times New Roman" w:cs="Times New Roman"/>
          <w:sz w:val="24"/>
          <w:szCs w:val="24"/>
        </w:rPr>
        <w:t>that</w:t>
      </w:r>
      <w:r w:rsidRPr="001B084A">
        <w:rPr>
          <w:rFonts w:ascii="Times New Roman" w:hAnsi="Times New Roman" w:cs="Times New Roman"/>
          <w:sz w:val="24"/>
          <w:szCs w:val="24"/>
        </w:rPr>
        <w:t xml:space="preserve"> the doctor can give. In the case of penal amputation, this impl</w:t>
      </w:r>
      <w:r w:rsidR="00936C69">
        <w:rPr>
          <w:rFonts w:ascii="Times New Roman" w:hAnsi="Times New Roman" w:cs="Times New Roman"/>
          <w:sz w:val="24"/>
          <w:szCs w:val="24"/>
        </w:rPr>
        <w:t>ies</w:t>
      </w:r>
      <w:r w:rsidRPr="001B084A">
        <w:rPr>
          <w:rFonts w:ascii="Times New Roman" w:hAnsi="Times New Roman" w:cs="Times New Roman"/>
          <w:sz w:val="24"/>
          <w:szCs w:val="24"/>
        </w:rPr>
        <w:t xml:space="preserve"> that the </w:t>
      </w:r>
      <w:r w:rsidR="00B41ED8" w:rsidRPr="001B084A">
        <w:rPr>
          <w:rFonts w:ascii="Times New Roman" w:hAnsi="Times New Roman" w:cs="Times New Roman"/>
          <w:sz w:val="24"/>
          <w:szCs w:val="24"/>
        </w:rPr>
        <w:t>prisoner deserves a surgeon’s speciali</w:t>
      </w:r>
      <w:r w:rsidR="00936C69">
        <w:rPr>
          <w:rFonts w:ascii="Times New Roman" w:hAnsi="Times New Roman" w:cs="Times New Roman"/>
          <w:sz w:val="24"/>
          <w:szCs w:val="24"/>
        </w:rPr>
        <w:t>s</w:t>
      </w:r>
      <w:r w:rsidR="00B41ED8" w:rsidRPr="001B084A">
        <w:rPr>
          <w:rFonts w:ascii="Times New Roman" w:hAnsi="Times New Roman" w:cs="Times New Roman"/>
          <w:sz w:val="24"/>
          <w:szCs w:val="24"/>
        </w:rPr>
        <w:t xml:space="preserve">ed services rather than </w:t>
      </w:r>
      <w:r w:rsidR="00936C69">
        <w:rPr>
          <w:rFonts w:ascii="Times New Roman" w:hAnsi="Times New Roman" w:cs="Times New Roman"/>
          <w:sz w:val="24"/>
          <w:szCs w:val="24"/>
        </w:rPr>
        <w:t xml:space="preserve">facing an amputation by </w:t>
      </w:r>
      <w:r w:rsidR="00FD19C8">
        <w:rPr>
          <w:rFonts w:ascii="Times New Roman" w:hAnsi="Times New Roman" w:cs="Times New Roman"/>
          <w:sz w:val="24"/>
          <w:szCs w:val="24"/>
        </w:rPr>
        <w:t>untrained</w:t>
      </w:r>
      <w:r w:rsidR="00936C69">
        <w:rPr>
          <w:rFonts w:ascii="Times New Roman" w:hAnsi="Times New Roman" w:cs="Times New Roman"/>
          <w:sz w:val="24"/>
          <w:szCs w:val="24"/>
        </w:rPr>
        <w:t xml:space="preserve"> persons</w:t>
      </w:r>
      <w:r w:rsidR="00B41ED8" w:rsidRPr="001B084A">
        <w:rPr>
          <w:rFonts w:ascii="Times New Roman" w:hAnsi="Times New Roman" w:cs="Times New Roman"/>
          <w:sz w:val="24"/>
          <w:szCs w:val="24"/>
        </w:rPr>
        <w:t>. Black and Levine</w:t>
      </w:r>
      <w:r w:rsidR="00942BF1">
        <w:rPr>
          <w:rFonts w:ascii="Times New Roman" w:hAnsi="Times New Roman" w:cs="Times New Roman"/>
          <w:sz w:val="24"/>
          <w:szCs w:val="24"/>
        </w:rPr>
        <w:t xml:space="preserve"> </w:t>
      </w:r>
      <w:r w:rsidR="00B41ED8" w:rsidRPr="001B084A">
        <w:rPr>
          <w:rFonts w:ascii="Times New Roman" w:hAnsi="Times New Roman" w:cs="Times New Roman"/>
          <w:sz w:val="24"/>
          <w:szCs w:val="24"/>
        </w:rPr>
        <w:t>however suggest that this argument does not hold good.</w:t>
      </w:r>
      <w:r w:rsidR="00936C69">
        <w:rPr>
          <w:rFonts w:ascii="Times New Roman" w:hAnsi="Times New Roman" w:cs="Times New Roman"/>
          <w:sz w:val="24"/>
          <w:szCs w:val="24"/>
        </w:rPr>
        <w:t xml:space="preserve"> (20)</w:t>
      </w:r>
      <w:r w:rsidR="00936C69" w:rsidRPr="001B084A">
        <w:rPr>
          <w:rFonts w:ascii="Times New Roman" w:hAnsi="Times New Roman" w:cs="Times New Roman"/>
          <w:sz w:val="24"/>
          <w:szCs w:val="24"/>
        </w:rPr>
        <w:t xml:space="preserve"> </w:t>
      </w:r>
      <w:r w:rsidR="00936C69">
        <w:rPr>
          <w:rFonts w:ascii="Times New Roman" w:hAnsi="Times New Roman" w:cs="Times New Roman"/>
          <w:sz w:val="24"/>
          <w:szCs w:val="24"/>
        </w:rPr>
        <w:t>S</w:t>
      </w:r>
      <w:r w:rsidR="00B41ED8" w:rsidRPr="001B084A">
        <w:rPr>
          <w:rFonts w:ascii="Times New Roman" w:hAnsi="Times New Roman" w:cs="Times New Roman"/>
          <w:sz w:val="24"/>
          <w:szCs w:val="24"/>
        </w:rPr>
        <w:t xml:space="preserve">urgeons would </w:t>
      </w:r>
      <w:r w:rsidR="00936C69">
        <w:rPr>
          <w:rFonts w:ascii="Times New Roman" w:hAnsi="Times New Roman" w:cs="Times New Roman"/>
          <w:sz w:val="24"/>
          <w:szCs w:val="24"/>
        </w:rPr>
        <w:t xml:space="preserve">be able to </w:t>
      </w:r>
      <w:r w:rsidR="00B41ED8" w:rsidRPr="001B084A">
        <w:rPr>
          <w:rFonts w:ascii="Times New Roman" w:hAnsi="Times New Roman" w:cs="Times New Roman"/>
          <w:sz w:val="24"/>
          <w:szCs w:val="24"/>
        </w:rPr>
        <w:t xml:space="preserve">ensure a </w:t>
      </w:r>
      <w:r w:rsidR="00936C69">
        <w:rPr>
          <w:rFonts w:ascii="Times New Roman" w:hAnsi="Times New Roman" w:cs="Times New Roman"/>
          <w:sz w:val="24"/>
          <w:szCs w:val="24"/>
        </w:rPr>
        <w:t>less painful and cleaner</w:t>
      </w:r>
      <w:r w:rsidR="00B41ED8" w:rsidRPr="001B084A">
        <w:rPr>
          <w:rFonts w:ascii="Times New Roman" w:hAnsi="Times New Roman" w:cs="Times New Roman"/>
          <w:sz w:val="24"/>
          <w:szCs w:val="24"/>
        </w:rPr>
        <w:t xml:space="preserve"> amputation, but that is not </w:t>
      </w:r>
      <w:r w:rsidR="00604A4F" w:rsidRPr="001B084A">
        <w:rPr>
          <w:rFonts w:ascii="Times New Roman" w:hAnsi="Times New Roman" w:cs="Times New Roman"/>
          <w:sz w:val="24"/>
          <w:szCs w:val="24"/>
        </w:rPr>
        <w:t>t</w:t>
      </w:r>
      <w:r w:rsidR="00B41ED8" w:rsidRPr="001B084A">
        <w:rPr>
          <w:rFonts w:ascii="Times New Roman" w:hAnsi="Times New Roman" w:cs="Times New Roman"/>
          <w:sz w:val="24"/>
          <w:szCs w:val="24"/>
        </w:rPr>
        <w:t>h</w:t>
      </w:r>
      <w:r w:rsidR="00604A4F" w:rsidRPr="001B084A">
        <w:rPr>
          <w:rFonts w:ascii="Times New Roman" w:hAnsi="Times New Roman" w:cs="Times New Roman"/>
          <w:sz w:val="24"/>
          <w:szCs w:val="24"/>
        </w:rPr>
        <w:t>e</w:t>
      </w:r>
      <w:r w:rsidR="00B41ED8" w:rsidRPr="001B084A">
        <w:rPr>
          <w:rFonts w:ascii="Times New Roman" w:hAnsi="Times New Roman" w:cs="Times New Roman"/>
          <w:sz w:val="24"/>
          <w:szCs w:val="24"/>
        </w:rPr>
        <w:t xml:space="preserve"> purpose of their training. Just because physicians have the skill to do so, it is not ethical to use them for </w:t>
      </w:r>
      <w:r w:rsidR="00936C69">
        <w:rPr>
          <w:rFonts w:ascii="Times New Roman" w:hAnsi="Times New Roman" w:cs="Times New Roman"/>
          <w:sz w:val="24"/>
          <w:szCs w:val="24"/>
        </w:rPr>
        <w:t>this</w:t>
      </w:r>
      <w:r w:rsidR="00936C69" w:rsidRPr="001B084A">
        <w:rPr>
          <w:rFonts w:ascii="Times New Roman" w:hAnsi="Times New Roman" w:cs="Times New Roman"/>
          <w:sz w:val="24"/>
          <w:szCs w:val="24"/>
        </w:rPr>
        <w:t xml:space="preserve"> </w:t>
      </w:r>
      <w:r w:rsidR="00B41ED8" w:rsidRPr="001B084A">
        <w:rPr>
          <w:rFonts w:ascii="Times New Roman" w:hAnsi="Times New Roman" w:cs="Times New Roman"/>
          <w:sz w:val="24"/>
          <w:szCs w:val="24"/>
        </w:rPr>
        <w:t>purpose.</w:t>
      </w:r>
      <w:r w:rsidR="006D31D3" w:rsidRPr="001B084A">
        <w:rPr>
          <w:rFonts w:ascii="Times New Roman" w:hAnsi="Times New Roman" w:cs="Times New Roman"/>
          <w:sz w:val="24"/>
          <w:szCs w:val="24"/>
        </w:rPr>
        <w:t xml:space="preserve"> </w:t>
      </w:r>
    </w:p>
    <w:p w14:paraId="5FD012C2" w14:textId="169AED2B" w:rsidR="00604A4F" w:rsidRPr="001B084A" w:rsidRDefault="00604A4F" w:rsidP="00EC2331">
      <w:pPr>
        <w:rPr>
          <w:rFonts w:ascii="Times New Roman" w:hAnsi="Times New Roman" w:cs="Times New Roman"/>
          <w:sz w:val="24"/>
          <w:szCs w:val="24"/>
        </w:rPr>
      </w:pPr>
      <w:r w:rsidRPr="001B084A">
        <w:rPr>
          <w:rFonts w:ascii="Times New Roman" w:hAnsi="Times New Roman" w:cs="Times New Roman"/>
          <w:sz w:val="24"/>
          <w:szCs w:val="24"/>
        </w:rPr>
        <w:t xml:space="preserve">An ingenious argument, </w:t>
      </w:r>
      <w:r w:rsidR="008E2D3F" w:rsidRPr="001B084A">
        <w:rPr>
          <w:rFonts w:ascii="Times New Roman" w:hAnsi="Times New Roman" w:cs="Times New Roman"/>
          <w:sz w:val="24"/>
          <w:szCs w:val="24"/>
        </w:rPr>
        <w:t xml:space="preserve">which was </w:t>
      </w:r>
      <w:r w:rsidRPr="001B084A">
        <w:rPr>
          <w:rFonts w:ascii="Times New Roman" w:hAnsi="Times New Roman" w:cs="Times New Roman"/>
          <w:sz w:val="24"/>
          <w:szCs w:val="24"/>
        </w:rPr>
        <w:t xml:space="preserve">again </w:t>
      </w:r>
      <w:r w:rsidR="008E2D3F" w:rsidRPr="001B084A">
        <w:rPr>
          <w:rFonts w:ascii="Times New Roman" w:hAnsi="Times New Roman" w:cs="Times New Roman"/>
          <w:sz w:val="24"/>
          <w:szCs w:val="24"/>
        </w:rPr>
        <w:t xml:space="preserve">originally </w:t>
      </w:r>
      <w:r w:rsidRPr="001B084A">
        <w:rPr>
          <w:rFonts w:ascii="Times New Roman" w:hAnsi="Times New Roman" w:cs="Times New Roman"/>
          <w:sz w:val="24"/>
          <w:szCs w:val="24"/>
        </w:rPr>
        <w:t xml:space="preserve">developed in relation to executions, suggests that as </w:t>
      </w:r>
      <w:r w:rsidR="00936C69">
        <w:rPr>
          <w:rFonts w:ascii="Times New Roman" w:hAnsi="Times New Roman" w:cs="Times New Roman"/>
          <w:sz w:val="24"/>
          <w:szCs w:val="24"/>
        </w:rPr>
        <w:t xml:space="preserve">the </w:t>
      </w:r>
      <w:r w:rsidRPr="001B084A">
        <w:rPr>
          <w:rFonts w:ascii="Times New Roman" w:hAnsi="Times New Roman" w:cs="Times New Roman"/>
          <w:sz w:val="24"/>
          <w:szCs w:val="24"/>
        </w:rPr>
        <w:t xml:space="preserve">amputation of a normal organ does not count as a medical procedure, the laws of medical ethics do not apply </w:t>
      </w:r>
      <w:r w:rsidR="00936C69">
        <w:rPr>
          <w:rFonts w:ascii="Times New Roman" w:hAnsi="Times New Roman" w:cs="Times New Roman"/>
          <w:sz w:val="24"/>
          <w:szCs w:val="24"/>
        </w:rPr>
        <w:t>to</w:t>
      </w:r>
      <w:r w:rsidR="00936C69" w:rsidRPr="001B084A">
        <w:rPr>
          <w:rFonts w:ascii="Times New Roman" w:hAnsi="Times New Roman" w:cs="Times New Roman"/>
          <w:sz w:val="24"/>
          <w:szCs w:val="24"/>
        </w:rPr>
        <w:t xml:space="preserve"> </w:t>
      </w:r>
      <w:r w:rsidRPr="001B084A">
        <w:rPr>
          <w:rFonts w:ascii="Times New Roman" w:hAnsi="Times New Roman" w:cs="Times New Roman"/>
          <w:sz w:val="24"/>
          <w:szCs w:val="24"/>
        </w:rPr>
        <w:t xml:space="preserve">these patients. </w:t>
      </w:r>
      <w:r w:rsidR="00936C69" w:rsidRPr="001B084A">
        <w:rPr>
          <w:rFonts w:ascii="Times New Roman" w:hAnsi="Times New Roman" w:cs="Times New Roman"/>
          <w:sz w:val="24"/>
          <w:szCs w:val="24"/>
        </w:rPr>
        <w:t>(</w:t>
      </w:r>
      <w:r w:rsidR="00936C69">
        <w:rPr>
          <w:rFonts w:ascii="Times New Roman" w:hAnsi="Times New Roman" w:cs="Times New Roman"/>
          <w:sz w:val="24"/>
          <w:szCs w:val="24"/>
        </w:rPr>
        <w:t xml:space="preserve">14) </w:t>
      </w:r>
      <w:r w:rsidRPr="001B084A">
        <w:rPr>
          <w:rFonts w:ascii="Times New Roman" w:hAnsi="Times New Roman" w:cs="Times New Roman"/>
          <w:sz w:val="24"/>
          <w:szCs w:val="24"/>
        </w:rPr>
        <w:t>Thus</w:t>
      </w:r>
      <w:r w:rsidR="00936C69">
        <w:rPr>
          <w:rFonts w:ascii="Times New Roman" w:hAnsi="Times New Roman" w:cs="Times New Roman"/>
          <w:sz w:val="24"/>
          <w:szCs w:val="24"/>
        </w:rPr>
        <w:t>,</w:t>
      </w:r>
      <w:r w:rsidRPr="001B084A">
        <w:rPr>
          <w:rFonts w:ascii="Times New Roman" w:hAnsi="Times New Roman" w:cs="Times New Roman"/>
          <w:sz w:val="24"/>
          <w:szCs w:val="24"/>
        </w:rPr>
        <w:t xml:space="preserve"> the surgeon who does this procedure is not bound by relevant ethical norms. This argument is </w:t>
      </w:r>
      <w:r w:rsidR="00936C69">
        <w:rPr>
          <w:rFonts w:ascii="Times New Roman" w:hAnsi="Times New Roman" w:cs="Times New Roman"/>
          <w:sz w:val="24"/>
          <w:szCs w:val="24"/>
        </w:rPr>
        <w:t>weak</w:t>
      </w:r>
      <w:r w:rsidRPr="001B084A">
        <w:rPr>
          <w:rFonts w:ascii="Times New Roman" w:hAnsi="Times New Roman" w:cs="Times New Roman"/>
          <w:sz w:val="24"/>
          <w:szCs w:val="24"/>
        </w:rPr>
        <w:t xml:space="preserve"> as the procedure </w:t>
      </w:r>
      <w:r w:rsidR="00936C69">
        <w:rPr>
          <w:rFonts w:ascii="Times New Roman" w:hAnsi="Times New Roman" w:cs="Times New Roman"/>
          <w:sz w:val="24"/>
          <w:szCs w:val="24"/>
        </w:rPr>
        <w:t>requires</w:t>
      </w:r>
      <w:r w:rsidRPr="001B084A">
        <w:rPr>
          <w:rFonts w:ascii="Times New Roman" w:hAnsi="Times New Roman" w:cs="Times New Roman"/>
          <w:sz w:val="24"/>
          <w:szCs w:val="24"/>
        </w:rPr>
        <w:t xml:space="preserve"> </w:t>
      </w:r>
      <w:r w:rsidR="00D90ABD" w:rsidRPr="001B084A">
        <w:rPr>
          <w:rFonts w:ascii="Times New Roman" w:hAnsi="Times New Roman" w:cs="Times New Roman"/>
          <w:sz w:val="24"/>
          <w:szCs w:val="24"/>
        </w:rPr>
        <w:t xml:space="preserve">a </w:t>
      </w:r>
      <w:r w:rsidR="004F2CE4">
        <w:rPr>
          <w:rFonts w:ascii="Times New Roman" w:hAnsi="Times New Roman" w:cs="Times New Roman"/>
          <w:sz w:val="24"/>
          <w:szCs w:val="24"/>
        </w:rPr>
        <w:t>well-</w:t>
      </w:r>
      <w:r w:rsidR="00FE7934">
        <w:rPr>
          <w:rFonts w:ascii="Times New Roman" w:hAnsi="Times New Roman" w:cs="Times New Roman"/>
          <w:sz w:val="24"/>
          <w:szCs w:val="24"/>
        </w:rPr>
        <w:t xml:space="preserve">defined </w:t>
      </w:r>
      <w:r w:rsidR="00FE7934" w:rsidRPr="001B084A">
        <w:rPr>
          <w:rFonts w:ascii="Times New Roman" w:hAnsi="Times New Roman" w:cs="Times New Roman"/>
          <w:sz w:val="24"/>
          <w:szCs w:val="24"/>
        </w:rPr>
        <w:t>medical</w:t>
      </w:r>
      <w:r w:rsidRPr="001B084A">
        <w:rPr>
          <w:rFonts w:ascii="Times New Roman" w:hAnsi="Times New Roman" w:cs="Times New Roman"/>
          <w:sz w:val="24"/>
          <w:szCs w:val="24"/>
        </w:rPr>
        <w:t xml:space="preserve"> </w:t>
      </w:r>
      <w:r w:rsidR="000517DF">
        <w:rPr>
          <w:rFonts w:ascii="Times New Roman" w:hAnsi="Times New Roman" w:cs="Times New Roman"/>
          <w:sz w:val="24"/>
          <w:szCs w:val="24"/>
        </w:rPr>
        <w:t xml:space="preserve">protocol </w:t>
      </w:r>
      <w:r w:rsidR="00D90ABD" w:rsidRPr="001B084A">
        <w:rPr>
          <w:rFonts w:ascii="Times New Roman" w:hAnsi="Times New Roman" w:cs="Times New Roman"/>
          <w:sz w:val="24"/>
          <w:szCs w:val="24"/>
        </w:rPr>
        <w:t>and medical equipment and it is</w:t>
      </w:r>
      <w:r w:rsidR="00867779">
        <w:rPr>
          <w:rFonts w:ascii="Times New Roman" w:hAnsi="Times New Roman" w:cs="Times New Roman"/>
          <w:sz w:val="24"/>
          <w:szCs w:val="24"/>
        </w:rPr>
        <w:t xml:space="preserve"> surely</w:t>
      </w:r>
      <w:r w:rsidR="00D90ABD" w:rsidRPr="001B084A">
        <w:rPr>
          <w:rFonts w:ascii="Times New Roman" w:hAnsi="Times New Roman" w:cs="Times New Roman"/>
          <w:sz w:val="24"/>
          <w:szCs w:val="24"/>
        </w:rPr>
        <w:t xml:space="preserve"> </w:t>
      </w:r>
      <w:r w:rsidR="008E2D3F" w:rsidRPr="001B084A">
        <w:rPr>
          <w:rFonts w:ascii="Times New Roman" w:hAnsi="Times New Roman" w:cs="Times New Roman"/>
          <w:sz w:val="24"/>
          <w:szCs w:val="24"/>
        </w:rPr>
        <w:t>farfetched</w:t>
      </w:r>
      <w:r w:rsidR="00D90ABD" w:rsidRPr="001B084A">
        <w:rPr>
          <w:rFonts w:ascii="Times New Roman" w:hAnsi="Times New Roman" w:cs="Times New Roman"/>
          <w:sz w:val="24"/>
          <w:szCs w:val="24"/>
        </w:rPr>
        <w:t xml:space="preserve"> to claim that this is not a medical procedure. </w:t>
      </w:r>
    </w:p>
    <w:p w14:paraId="4C6C84ED" w14:textId="1EB5D6FD" w:rsidR="00D90ABD" w:rsidRPr="00AC3971" w:rsidRDefault="002D3087" w:rsidP="00EC2331">
      <w:pPr>
        <w:rPr>
          <w:rFonts w:ascii="Times New Roman" w:hAnsi="Times New Roman" w:cs="Times New Roman"/>
          <w:color w:val="FF0000"/>
          <w:sz w:val="24"/>
          <w:szCs w:val="24"/>
        </w:rPr>
      </w:pPr>
      <w:r w:rsidRPr="001B084A">
        <w:rPr>
          <w:rFonts w:ascii="Times New Roman" w:hAnsi="Times New Roman" w:cs="Times New Roman"/>
          <w:sz w:val="24"/>
          <w:szCs w:val="24"/>
        </w:rPr>
        <w:t>Here</w:t>
      </w:r>
      <w:r w:rsidR="00936C69">
        <w:rPr>
          <w:rFonts w:ascii="Times New Roman" w:hAnsi="Times New Roman" w:cs="Times New Roman"/>
          <w:sz w:val="24"/>
          <w:szCs w:val="24"/>
        </w:rPr>
        <w:t>,</w:t>
      </w:r>
      <w:r w:rsidRPr="001B084A">
        <w:rPr>
          <w:rFonts w:ascii="Times New Roman" w:hAnsi="Times New Roman" w:cs="Times New Roman"/>
          <w:sz w:val="24"/>
          <w:szCs w:val="24"/>
        </w:rPr>
        <w:t xml:space="preserve"> it may be useful to bring in another dimension</w:t>
      </w:r>
      <w:r w:rsidR="00936C69">
        <w:rPr>
          <w:rFonts w:ascii="Times New Roman" w:hAnsi="Times New Roman" w:cs="Times New Roman"/>
          <w:sz w:val="24"/>
          <w:szCs w:val="24"/>
        </w:rPr>
        <w:t>—</w:t>
      </w:r>
      <w:r w:rsidRPr="001B084A">
        <w:rPr>
          <w:rFonts w:ascii="Times New Roman" w:hAnsi="Times New Roman" w:cs="Times New Roman"/>
          <w:sz w:val="24"/>
          <w:szCs w:val="24"/>
        </w:rPr>
        <w:t xml:space="preserve">that is, </w:t>
      </w:r>
      <w:r w:rsidR="00936C69">
        <w:rPr>
          <w:rFonts w:ascii="Times New Roman" w:hAnsi="Times New Roman" w:cs="Times New Roman"/>
          <w:sz w:val="24"/>
          <w:szCs w:val="24"/>
        </w:rPr>
        <w:t>the doctor’s</w:t>
      </w:r>
      <w:r w:rsidRPr="001B084A">
        <w:rPr>
          <w:rFonts w:ascii="Times New Roman" w:hAnsi="Times New Roman" w:cs="Times New Roman"/>
          <w:sz w:val="24"/>
          <w:szCs w:val="24"/>
        </w:rPr>
        <w:t xml:space="preserve"> duties to society. Physicians routinely carry out activities that have nothing to do with the</w:t>
      </w:r>
      <w:r w:rsidR="00936C69">
        <w:rPr>
          <w:rFonts w:ascii="Times New Roman" w:hAnsi="Times New Roman" w:cs="Times New Roman"/>
          <w:sz w:val="24"/>
          <w:szCs w:val="24"/>
        </w:rPr>
        <w:t>ir</w:t>
      </w:r>
      <w:r w:rsidRPr="001B084A">
        <w:rPr>
          <w:rFonts w:ascii="Times New Roman" w:hAnsi="Times New Roman" w:cs="Times New Roman"/>
          <w:sz w:val="24"/>
          <w:szCs w:val="24"/>
        </w:rPr>
        <w:t xml:space="preserve"> patients’ welfare, but serve society </w:t>
      </w:r>
      <w:r w:rsidR="00936C69">
        <w:rPr>
          <w:rFonts w:ascii="Times New Roman" w:hAnsi="Times New Roman" w:cs="Times New Roman"/>
          <w:sz w:val="24"/>
          <w:szCs w:val="24"/>
        </w:rPr>
        <w:t>at large</w:t>
      </w:r>
      <w:r w:rsidRPr="001B084A">
        <w:rPr>
          <w:rFonts w:ascii="Times New Roman" w:hAnsi="Times New Roman" w:cs="Times New Roman"/>
          <w:sz w:val="24"/>
          <w:szCs w:val="24"/>
        </w:rPr>
        <w:t>. For instance,</w:t>
      </w:r>
      <w:r w:rsidR="00936C69">
        <w:rPr>
          <w:rFonts w:ascii="Times New Roman" w:hAnsi="Times New Roman" w:cs="Times New Roman"/>
          <w:sz w:val="24"/>
          <w:szCs w:val="24"/>
        </w:rPr>
        <w:t xml:space="preserve"> </w:t>
      </w:r>
      <w:r w:rsidRPr="001B084A">
        <w:rPr>
          <w:rFonts w:ascii="Times New Roman" w:hAnsi="Times New Roman" w:cs="Times New Roman"/>
          <w:sz w:val="24"/>
          <w:szCs w:val="24"/>
        </w:rPr>
        <w:t>reporting infectious disease</w:t>
      </w:r>
      <w:r w:rsidR="00936C69">
        <w:rPr>
          <w:rFonts w:ascii="Times New Roman" w:hAnsi="Times New Roman" w:cs="Times New Roman"/>
          <w:sz w:val="24"/>
          <w:szCs w:val="24"/>
        </w:rPr>
        <w:t>s</w:t>
      </w:r>
      <w:r w:rsidRPr="001B084A">
        <w:rPr>
          <w:rFonts w:ascii="Times New Roman" w:hAnsi="Times New Roman" w:cs="Times New Roman"/>
          <w:sz w:val="24"/>
          <w:szCs w:val="24"/>
        </w:rPr>
        <w:t xml:space="preserve"> may, in fact</w:t>
      </w:r>
      <w:r w:rsidR="00936C69">
        <w:rPr>
          <w:rFonts w:ascii="Times New Roman" w:hAnsi="Times New Roman" w:cs="Times New Roman"/>
          <w:sz w:val="24"/>
          <w:szCs w:val="24"/>
        </w:rPr>
        <w:t>,</w:t>
      </w:r>
      <w:r w:rsidRPr="001B084A">
        <w:rPr>
          <w:rFonts w:ascii="Times New Roman" w:hAnsi="Times New Roman" w:cs="Times New Roman"/>
          <w:sz w:val="24"/>
          <w:szCs w:val="24"/>
        </w:rPr>
        <w:t xml:space="preserve"> harm the patient’s interests </w:t>
      </w:r>
      <w:r w:rsidR="00936C69">
        <w:rPr>
          <w:rFonts w:ascii="Times New Roman" w:hAnsi="Times New Roman" w:cs="Times New Roman"/>
          <w:sz w:val="24"/>
          <w:szCs w:val="24"/>
        </w:rPr>
        <w:t>as</w:t>
      </w:r>
      <w:r w:rsidRPr="001B084A">
        <w:rPr>
          <w:rFonts w:ascii="Times New Roman" w:hAnsi="Times New Roman" w:cs="Times New Roman"/>
          <w:sz w:val="24"/>
          <w:szCs w:val="24"/>
        </w:rPr>
        <w:t xml:space="preserve"> they may </w:t>
      </w:r>
      <w:r w:rsidR="00936C69">
        <w:rPr>
          <w:rFonts w:ascii="Times New Roman" w:hAnsi="Times New Roman" w:cs="Times New Roman"/>
          <w:sz w:val="24"/>
          <w:szCs w:val="24"/>
        </w:rPr>
        <w:t xml:space="preserve">need to </w:t>
      </w:r>
      <w:r w:rsidRPr="001B084A">
        <w:rPr>
          <w:rFonts w:ascii="Times New Roman" w:hAnsi="Times New Roman" w:cs="Times New Roman"/>
          <w:sz w:val="24"/>
          <w:szCs w:val="24"/>
        </w:rPr>
        <w:t>be quarantined or forced to be admitted to a speciali</w:t>
      </w:r>
      <w:r w:rsidR="00FD19C8">
        <w:rPr>
          <w:rFonts w:ascii="Times New Roman" w:hAnsi="Times New Roman" w:cs="Times New Roman"/>
          <w:sz w:val="24"/>
          <w:szCs w:val="24"/>
        </w:rPr>
        <w:t>s</w:t>
      </w:r>
      <w:r w:rsidRPr="001B084A">
        <w:rPr>
          <w:rFonts w:ascii="Times New Roman" w:hAnsi="Times New Roman" w:cs="Times New Roman"/>
          <w:sz w:val="24"/>
          <w:szCs w:val="24"/>
        </w:rPr>
        <w:t>ed facility. However</w:t>
      </w:r>
      <w:r w:rsidR="00936C69">
        <w:rPr>
          <w:rFonts w:ascii="Times New Roman" w:hAnsi="Times New Roman" w:cs="Times New Roman"/>
          <w:sz w:val="24"/>
          <w:szCs w:val="24"/>
        </w:rPr>
        <w:t>,</w:t>
      </w:r>
      <w:r w:rsidRPr="001B084A">
        <w:rPr>
          <w:rFonts w:ascii="Times New Roman" w:hAnsi="Times New Roman" w:cs="Times New Roman"/>
          <w:sz w:val="24"/>
          <w:szCs w:val="24"/>
        </w:rPr>
        <w:t xml:space="preserve"> this does not raise any ethical </w:t>
      </w:r>
      <w:r w:rsidR="00292115">
        <w:rPr>
          <w:rFonts w:ascii="Times New Roman" w:hAnsi="Times New Roman" w:cs="Times New Roman"/>
          <w:sz w:val="24"/>
          <w:szCs w:val="24"/>
        </w:rPr>
        <w:t>quandaries</w:t>
      </w:r>
      <w:r w:rsidRPr="001B084A">
        <w:rPr>
          <w:rFonts w:ascii="Times New Roman" w:hAnsi="Times New Roman" w:cs="Times New Roman"/>
          <w:sz w:val="24"/>
          <w:szCs w:val="24"/>
        </w:rPr>
        <w:t xml:space="preserve">, nor does the physician wrestle with </w:t>
      </w:r>
      <w:r w:rsidR="00292115">
        <w:rPr>
          <w:rFonts w:ascii="Times New Roman" w:hAnsi="Times New Roman" w:cs="Times New Roman"/>
          <w:sz w:val="24"/>
          <w:szCs w:val="24"/>
        </w:rPr>
        <w:t>their</w:t>
      </w:r>
      <w:r w:rsidR="00292115" w:rsidRPr="001B084A">
        <w:rPr>
          <w:rFonts w:ascii="Times New Roman" w:hAnsi="Times New Roman" w:cs="Times New Roman"/>
          <w:sz w:val="24"/>
          <w:szCs w:val="24"/>
        </w:rPr>
        <w:t xml:space="preserve"> </w:t>
      </w:r>
      <w:r w:rsidRPr="001B084A">
        <w:rPr>
          <w:rFonts w:ascii="Times New Roman" w:hAnsi="Times New Roman" w:cs="Times New Roman"/>
          <w:sz w:val="24"/>
          <w:szCs w:val="24"/>
        </w:rPr>
        <w:lastRenderedPageBreak/>
        <w:t xml:space="preserve">conscience </w:t>
      </w:r>
      <w:r w:rsidR="00292115">
        <w:rPr>
          <w:rFonts w:ascii="Times New Roman" w:hAnsi="Times New Roman" w:cs="Times New Roman"/>
          <w:sz w:val="24"/>
          <w:szCs w:val="24"/>
        </w:rPr>
        <w:t>afterward</w:t>
      </w:r>
      <w:r w:rsidRPr="001B084A">
        <w:rPr>
          <w:rFonts w:ascii="Times New Roman" w:hAnsi="Times New Roman" w:cs="Times New Roman"/>
          <w:sz w:val="24"/>
          <w:szCs w:val="24"/>
        </w:rPr>
        <w:t xml:space="preserve">. </w:t>
      </w:r>
      <w:r w:rsidR="00292115">
        <w:rPr>
          <w:rFonts w:ascii="Times New Roman" w:hAnsi="Times New Roman" w:cs="Times New Roman"/>
          <w:sz w:val="24"/>
          <w:szCs w:val="24"/>
        </w:rPr>
        <w:t>T</w:t>
      </w:r>
      <w:r w:rsidRPr="001B084A">
        <w:rPr>
          <w:rFonts w:ascii="Times New Roman" w:hAnsi="Times New Roman" w:cs="Times New Roman"/>
          <w:sz w:val="24"/>
          <w:szCs w:val="24"/>
        </w:rPr>
        <w:t xml:space="preserve">hen </w:t>
      </w:r>
      <w:r w:rsidR="00292115">
        <w:rPr>
          <w:rFonts w:ascii="Times New Roman" w:hAnsi="Times New Roman" w:cs="Times New Roman"/>
          <w:sz w:val="24"/>
          <w:szCs w:val="24"/>
        </w:rPr>
        <w:t>can</w:t>
      </w:r>
      <w:r w:rsidRPr="001B084A">
        <w:rPr>
          <w:rFonts w:ascii="Times New Roman" w:hAnsi="Times New Roman" w:cs="Times New Roman"/>
          <w:sz w:val="24"/>
          <w:szCs w:val="24"/>
        </w:rPr>
        <w:t xml:space="preserve"> penal amputation </w:t>
      </w:r>
      <w:r w:rsidR="00292115">
        <w:rPr>
          <w:rFonts w:ascii="Times New Roman" w:hAnsi="Times New Roman" w:cs="Times New Roman"/>
          <w:sz w:val="24"/>
          <w:szCs w:val="24"/>
        </w:rPr>
        <w:t xml:space="preserve">also be considered </w:t>
      </w:r>
      <w:r w:rsidRPr="001B084A">
        <w:rPr>
          <w:rFonts w:ascii="Times New Roman" w:hAnsi="Times New Roman" w:cs="Times New Roman"/>
          <w:sz w:val="24"/>
          <w:szCs w:val="24"/>
        </w:rPr>
        <w:t xml:space="preserve">a societal </w:t>
      </w:r>
      <w:r w:rsidR="009C5359" w:rsidRPr="001B084A">
        <w:rPr>
          <w:rFonts w:ascii="Times New Roman" w:hAnsi="Times New Roman" w:cs="Times New Roman"/>
          <w:sz w:val="24"/>
          <w:szCs w:val="24"/>
        </w:rPr>
        <w:t xml:space="preserve">contribution? It may be considered analogous to the </w:t>
      </w:r>
      <w:r w:rsidR="008E2D3F" w:rsidRPr="001B084A">
        <w:rPr>
          <w:rFonts w:ascii="Times New Roman" w:hAnsi="Times New Roman" w:cs="Times New Roman"/>
          <w:sz w:val="24"/>
          <w:szCs w:val="24"/>
        </w:rPr>
        <w:t>non-use</w:t>
      </w:r>
      <w:r w:rsidR="009C5359" w:rsidRPr="001B084A">
        <w:rPr>
          <w:rFonts w:ascii="Times New Roman" w:hAnsi="Times New Roman" w:cs="Times New Roman"/>
          <w:sz w:val="24"/>
          <w:szCs w:val="24"/>
        </w:rPr>
        <w:t xml:space="preserve"> of expensive medication for a patient who cannot afford it. </w:t>
      </w:r>
      <w:r w:rsidR="00292115">
        <w:rPr>
          <w:rFonts w:ascii="Times New Roman" w:hAnsi="Times New Roman" w:cs="Times New Roman"/>
          <w:sz w:val="24"/>
          <w:szCs w:val="24"/>
        </w:rPr>
        <w:t>Similarly, it can be considered equivalent to</w:t>
      </w:r>
      <w:r w:rsidR="009C5359" w:rsidRPr="001B084A">
        <w:rPr>
          <w:rFonts w:ascii="Times New Roman" w:hAnsi="Times New Roman" w:cs="Times New Roman"/>
          <w:sz w:val="24"/>
          <w:szCs w:val="24"/>
        </w:rPr>
        <w:t xml:space="preserve"> the use of placebo controls when conducting a medical trial. The patient undergoes medical </w:t>
      </w:r>
      <w:r w:rsidR="00925CB3" w:rsidRPr="001B084A">
        <w:rPr>
          <w:rFonts w:ascii="Times New Roman" w:hAnsi="Times New Roman" w:cs="Times New Roman"/>
          <w:sz w:val="24"/>
          <w:szCs w:val="24"/>
        </w:rPr>
        <w:t>procedures (</w:t>
      </w:r>
      <w:r w:rsidR="009C5359" w:rsidRPr="001B084A">
        <w:rPr>
          <w:rFonts w:ascii="Times New Roman" w:hAnsi="Times New Roman" w:cs="Times New Roman"/>
          <w:sz w:val="24"/>
          <w:szCs w:val="24"/>
        </w:rPr>
        <w:t xml:space="preserve">blood tests, examinations, </w:t>
      </w:r>
      <w:r w:rsidR="00CB2635" w:rsidRPr="001B084A">
        <w:rPr>
          <w:rFonts w:ascii="Times New Roman" w:hAnsi="Times New Roman" w:cs="Times New Roman"/>
          <w:sz w:val="24"/>
          <w:szCs w:val="24"/>
        </w:rPr>
        <w:t>imaging)</w:t>
      </w:r>
      <w:r w:rsidR="009C5359" w:rsidRPr="001B084A">
        <w:rPr>
          <w:rFonts w:ascii="Times New Roman" w:hAnsi="Times New Roman" w:cs="Times New Roman"/>
          <w:sz w:val="24"/>
          <w:szCs w:val="24"/>
        </w:rPr>
        <w:t xml:space="preserve"> but </w:t>
      </w:r>
      <w:r w:rsidR="00292115">
        <w:rPr>
          <w:rFonts w:ascii="Times New Roman" w:hAnsi="Times New Roman" w:cs="Times New Roman"/>
          <w:sz w:val="24"/>
          <w:szCs w:val="24"/>
        </w:rPr>
        <w:t>does</w:t>
      </w:r>
      <w:r w:rsidR="00292115" w:rsidRPr="001B084A">
        <w:rPr>
          <w:rFonts w:ascii="Times New Roman" w:hAnsi="Times New Roman" w:cs="Times New Roman"/>
          <w:sz w:val="24"/>
          <w:szCs w:val="24"/>
        </w:rPr>
        <w:t xml:space="preserve"> </w:t>
      </w:r>
      <w:r w:rsidR="009C5359" w:rsidRPr="001B084A">
        <w:rPr>
          <w:rFonts w:ascii="Times New Roman" w:hAnsi="Times New Roman" w:cs="Times New Roman"/>
          <w:sz w:val="24"/>
          <w:szCs w:val="24"/>
        </w:rPr>
        <w:t>no</w:t>
      </w:r>
      <w:r w:rsidR="00292115">
        <w:rPr>
          <w:rFonts w:ascii="Times New Roman" w:hAnsi="Times New Roman" w:cs="Times New Roman"/>
          <w:sz w:val="24"/>
          <w:szCs w:val="24"/>
        </w:rPr>
        <w:t>t reap any</w:t>
      </w:r>
      <w:r w:rsidR="009C5359" w:rsidRPr="001B084A">
        <w:rPr>
          <w:rFonts w:ascii="Times New Roman" w:hAnsi="Times New Roman" w:cs="Times New Roman"/>
          <w:sz w:val="24"/>
          <w:szCs w:val="24"/>
        </w:rPr>
        <w:t xml:space="preserve"> benefit</w:t>
      </w:r>
      <w:r w:rsidR="00292115">
        <w:rPr>
          <w:rFonts w:ascii="Times New Roman" w:hAnsi="Times New Roman" w:cs="Times New Roman"/>
          <w:sz w:val="24"/>
          <w:szCs w:val="24"/>
        </w:rPr>
        <w:t>s;</w:t>
      </w:r>
      <w:r w:rsidR="009C5359" w:rsidRPr="001B084A">
        <w:rPr>
          <w:rFonts w:ascii="Times New Roman" w:hAnsi="Times New Roman" w:cs="Times New Roman"/>
          <w:sz w:val="24"/>
          <w:szCs w:val="24"/>
        </w:rPr>
        <w:t xml:space="preserve"> </w:t>
      </w:r>
      <w:r w:rsidR="00292115">
        <w:rPr>
          <w:rFonts w:ascii="Times New Roman" w:hAnsi="Times New Roman" w:cs="Times New Roman"/>
          <w:sz w:val="24"/>
          <w:szCs w:val="24"/>
        </w:rPr>
        <w:t>instead, they expose themselves to</w:t>
      </w:r>
      <w:r w:rsidR="009C5359" w:rsidRPr="001B084A">
        <w:rPr>
          <w:rFonts w:ascii="Times New Roman" w:hAnsi="Times New Roman" w:cs="Times New Roman"/>
          <w:sz w:val="24"/>
          <w:szCs w:val="24"/>
        </w:rPr>
        <w:t xml:space="preserve"> the prospect of harm (adverse events) in order to further medial research, </w:t>
      </w:r>
      <w:r w:rsidR="00292115">
        <w:rPr>
          <w:rFonts w:ascii="Times New Roman" w:hAnsi="Times New Roman" w:cs="Times New Roman"/>
          <w:sz w:val="24"/>
          <w:szCs w:val="24"/>
        </w:rPr>
        <w:t>or in</w:t>
      </w:r>
      <w:r w:rsidR="009C5359" w:rsidRPr="001B084A">
        <w:rPr>
          <w:rFonts w:ascii="Times New Roman" w:hAnsi="Times New Roman" w:cs="Times New Roman"/>
          <w:sz w:val="24"/>
          <w:szCs w:val="24"/>
        </w:rPr>
        <w:t xml:space="preserve"> other words</w:t>
      </w:r>
      <w:r w:rsidR="00292115">
        <w:rPr>
          <w:rFonts w:ascii="Times New Roman" w:hAnsi="Times New Roman" w:cs="Times New Roman"/>
          <w:sz w:val="24"/>
          <w:szCs w:val="24"/>
        </w:rPr>
        <w:t>,</w:t>
      </w:r>
      <w:r w:rsidR="009C5359" w:rsidRPr="001B084A">
        <w:rPr>
          <w:rFonts w:ascii="Times New Roman" w:hAnsi="Times New Roman" w:cs="Times New Roman"/>
          <w:sz w:val="24"/>
          <w:szCs w:val="24"/>
        </w:rPr>
        <w:t xml:space="preserve"> to further societal </w:t>
      </w:r>
      <w:r w:rsidR="00292115">
        <w:rPr>
          <w:rFonts w:ascii="Times New Roman" w:hAnsi="Times New Roman" w:cs="Times New Roman"/>
          <w:sz w:val="24"/>
          <w:szCs w:val="24"/>
        </w:rPr>
        <w:t>good</w:t>
      </w:r>
      <w:r w:rsidR="009C5359" w:rsidRPr="001B084A">
        <w:rPr>
          <w:rFonts w:ascii="Times New Roman" w:hAnsi="Times New Roman" w:cs="Times New Roman"/>
          <w:sz w:val="24"/>
          <w:szCs w:val="24"/>
        </w:rPr>
        <w:t>.</w:t>
      </w:r>
      <w:r w:rsidR="00241F3B">
        <w:rPr>
          <w:rFonts w:ascii="Times New Roman" w:hAnsi="Times New Roman" w:cs="Times New Roman"/>
          <w:sz w:val="24"/>
          <w:szCs w:val="24"/>
        </w:rPr>
        <w:t xml:space="preserve"> While participating in the placebo </w:t>
      </w:r>
      <w:r w:rsidR="00292115">
        <w:rPr>
          <w:rFonts w:ascii="Times New Roman" w:hAnsi="Times New Roman" w:cs="Times New Roman"/>
          <w:sz w:val="24"/>
          <w:szCs w:val="24"/>
        </w:rPr>
        <w:t xml:space="preserve">group </w:t>
      </w:r>
      <w:r w:rsidR="00241F3B">
        <w:rPr>
          <w:rFonts w:ascii="Times New Roman" w:hAnsi="Times New Roman" w:cs="Times New Roman"/>
          <w:sz w:val="24"/>
          <w:szCs w:val="24"/>
        </w:rPr>
        <w:t>of a study, especially in a randomi</w:t>
      </w:r>
      <w:r w:rsidR="00292115">
        <w:rPr>
          <w:rFonts w:ascii="Times New Roman" w:hAnsi="Times New Roman" w:cs="Times New Roman"/>
          <w:sz w:val="24"/>
          <w:szCs w:val="24"/>
        </w:rPr>
        <w:t>s</w:t>
      </w:r>
      <w:r w:rsidR="00241F3B">
        <w:rPr>
          <w:rFonts w:ascii="Times New Roman" w:hAnsi="Times New Roman" w:cs="Times New Roman"/>
          <w:sz w:val="24"/>
          <w:szCs w:val="24"/>
        </w:rPr>
        <w:t>ed controlled surgery study which may involve sham operations, the significant possibility of harm is always present.</w:t>
      </w:r>
      <w:r w:rsidR="00292115">
        <w:rPr>
          <w:rFonts w:ascii="Times New Roman" w:hAnsi="Times New Roman" w:cs="Times New Roman"/>
          <w:sz w:val="24"/>
          <w:szCs w:val="24"/>
        </w:rPr>
        <w:t xml:space="preserve"> </w:t>
      </w:r>
      <w:r w:rsidR="00C416CA">
        <w:rPr>
          <w:rFonts w:ascii="Times New Roman" w:hAnsi="Times New Roman" w:cs="Times New Roman"/>
          <w:sz w:val="24"/>
          <w:szCs w:val="24"/>
        </w:rPr>
        <w:t>(</w:t>
      </w:r>
      <w:r w:rsidR="00022D3C">
        <w:rPr>
          <w:rFonts w:ascii="Times New Roman" w:hAnsi="Times New Roman" w:cs="Times New Roman"/>
          <w:sz w:val="24"/>
          <w:szCs w:val="24"/>
        </w:rPr>
        <w:t>21</w:t>
      </w:r>
      <w:r w:rsidR="00241F3B">
        <w:rPr>
          <w:rFonts w:ascii="Times New Roman" w:hAnsi="Times New Roman" w:cs="Times New Roman"/>
          <w:sz w:val="24"/>
          <w:szCs w:val="24"/>
        </w:rPr>
        <w:t xml:space="preserve">) </w:t>
      </w:r>
      <w:r w:rsidR="00AC7374">
        <w:rPr>
          <w:rFonts w:ascii="Times New Roman" w:hAnsi="Times New Roman" w:cs="Times New Roman"/>
          <w:sz w:val="24"/>
          <w:szCs w:val="24"/>
        </w:rPr>
        <w:t>While this was a hotly debated issue in the past</w:t>
      </w:r>
      <w:r w:rsidR="00292115">
        <w:rPr>
          <w:rFonts w:ascii="Times New Roman" w:hAnsi="Times New Roman" w:cs="Times New Roman"/>
          <w:sz w:val="24"/>
          <w:szCs w:val="24"/>
        </w:rPr>
        <w:t>,</w:t>
      </w:r>
      <w:r w:rsidR="00AC7374">
        <w:rPr>
          <w:rFonts w:ascii="Times New Roman" w:hAnsi="Times New Roman" w:cs="Times New Roman"/>
          <w:sz w:val="24"/>
          <w:szCs w:val="24"/>
        </w:rPr>
        <w:t xml:space="preserve"> </w:t>
      </w:r>
      <w:del w:id="109" w:author="TCC" w:date="2020-03-12T18:02:00Z">
        <w:r w:rsidR="00AC7374" w:rsidDel="000A4ED0">
          <w:rPr>
            <w:rFonts w:ascii="Times New Roman" w:hAnsi="Times New Roman" w:cs="Times New Roman"/>
            <w:sz w:val="24"/>
            <w:szCs w:val="24"/>
          </w:rPr>
          <w:delText>at present</w:delText>
        </w:r>
        <w:r w:rsidR="00292115" w:rsidDel="000A4ED0">
          <w:rPr>
            <w:rFonts w:ascii="Times New Roman" w:hAnsi="Times New Roman" w:cs="Times New Roman"/>
            <w:sz w:val="24"/>
            <w:szCs w:val="24"/>
          </w:rPr>
          <w:delText>,</w:delText>
        </w:r>
      </w:del>
      <w:r w:rsidR="00AC7374">
        <w:rPr>
          <w:rFonts w:ascii="Times New Roman" w:hAnsi="Times New Roman" w:cs="Times New Roman"/>
          <w:sz w:val="24"/>
          <w:szCs w:val="24"/>
        </w:rPr>
        <w:t xml:space="preserve"> most ethicists</w:t>
      </w:r>
      <w:r w:rsidR="00144502">
        <w:rPr>
          <w:rFonts w:ascii="Times New Roman" w:hAnsi="Times New Roman" w:cs="Times New Roman"/>
          <w:sz w:val="24"/>
          <w:szCs w:val="24"/>
        </w:rPr>
        <w:t xml:space="preserve"> at the present time</w:t>
      </w:r>
      <w:r w:rsidR="00AC7374">
        <w:rPr>
          <w:rFonts w:ascii="Times New Roman" w:hAnsi="Times New Roman" w:cs="Times New Roman"/>
          <w:sz w:val="24"/>
          <w:szCs w:val="24"/>
        </w:rPr>
        <w:t xml:space="preserve"> are of the opinion that there are no major </w:t>
      </w:r>
      <w:r w:rsidR="009C5359" w:rsidRPr="001B084A">
        <w:rPr>
          <w:rFonts w:ascii="Times New Roman" w:hAnsi="Times New Roman" w:cs="Times New Roman"/>
          <w:sz w:val="24"/>
          <w:szCs w:val="24"/>
        </w:rPr>
        <w:t xml:space="preserve">ethical objections. </w:t>
      </w:r>
    </w:p>
    <w:p w14:paraId="4568E827" w14:textId="525A7C64" w:rsidR="001B084A" w:rsidRDefault="000729A6" w:rsidP="00426662">
      <w:pPr>
        <w:rPr>
          <w:rFonts w:ascii="Times New Roman" w:hAnsi="Times New Roman" w:cs="Times New Roman"/>
          <w:b/>
          <w:sz w:val="24"/>
          <w:szCs w:val="24"/>
        </w:rPr>
      </w:pPr>
      <w:r w:rsidRPr="001B084A">
        <w:rPr>
          <w:rFonts w:ascii="Times New Roman" w:hAnsi="Times New Roman" w:cs="Times New Roman"/>
          <w:sz w:val="24"/>
          <w:szCs w:val="24"/>
        </w:rPr>
        <w:t xml:space="preserve">A final argument that has been proposed is that not participating in penal amputation procedures </w:t>
      </w:r>
      <w:r w:rsidR="00EF3A21" w:rsidRPr="001B084A">
        <w:rPr>
          <w:rFonts w:ascii="Times New Roman" w:hAnsi="Times New Roman" w:cs="Times New Roman"/>
          <w:sz w:val="24"/>
          <w:szCs w:val="24"/>
        </w:rPr>
        <w:t>harms the interests of the victims of the crimes. They may suffer from medical illness</w:t>
      </w:r>
      <w:r w:rsidR="00292115">
        <w:rPr>
          <w:rFonts w:ascii="Times New Roman" w:hAnsi="Times New Roman" w:cs="Times New Roman"/>
          <w:sz w:val="24"/>
          <w:szCs w:val="24"/>
        </w:rPr>
        <w:t>es,</w:t>
      </w:r>
      <w:r w:rsidR="00EF3A21" w:rsidRPr="001B084A">
        <w:rPr>
          <w:rFonts w:ascii="Times New Roman" w:hAnsi="Times New Roman" w:cs="Times New Roman"/>
          <w:sz w:val="24"/>
          <w:szCs w:val="24"/>
        </w:rPr>
        <w:t xml:space="preserve"> including psychiatric problems</w:t>
      </w:r>
      <w:r w:rsidR="00292115">
        <w:rPr>
          <w:rFonts w:ascii="Times New Roman" w:hAnsi="Times New Roman" w:cs="Times New Roman"/>
          <w:sz w:val="24"/>
          <w:szCs w:val="24"/>
        </w:rPr>
        <w:t>,</w:t>
      </w:r>
      <w:r w:rsidR="00EF3A21" w:rsidRPr="001B084A">
        <w:rPr>
          <w:rFonts w:ascii="Times New Roman" w:hAnsi="Times New Roman" w:cs="Times New Roman"/>
          <w:sz w:val="24"/>
          <w:szCs w:val="24"/>
        </w:rPr>
        <w:t xml:space="preserve"> because of the crime itself and its </w:t>
      </w:r>
      <w:r w:rsidR="004F2CE4" w:rsidRPr="001B084A">
        <w:rPr>
          <w:rFonts w:ascii="Times New Roman" w:hAnsi="Times New Roman" w:cs="Times New Roman"/>
          <w:sz w:val="24"/>
          <w:szCs w:val="24"/>
        </w:rPr>
        <w:t>consequences</w:t>
      </w:r>
      <w:r w:rsidR="00292115">
        <w:rPr>
          <w:rFonts w:ascii="Times New Roman" w:hAnsi="Times New Roman" w:cs="Times New Roman"/>
          <w:sz w:val="24"/>
          <w:szCs w:val="24"/>
        </w:rPr>
        <w:t>.</w:t>
      </w:r>
      <w:r w:rsidR="004F2CE4">
        <w:rPr>
          <w:rFonts w:ascii="Times New Roman" w:hAnsi="Times New Roman" w:cs="Times New Roman"/>
          <w:sz w:val="24"/>
          <w:szCs w:val="24"/>
        </w:rPr>
        <w:t xml:space="preserve"> (</w:t>
      </w:r>
      <w:r w:rsidR="00022D3C">
        <w:rPr>
          <w:rFonts w:ascii="Times New Roman" w:hAnsi="Times New Roman" w:cs="Times New Roman"/>
          <w:sz w:val="24"/>
          <w:szCs w:val="24"/>
        </w:rPr>
        <w:t>22</w:t>
      </w:r>
      <w:r w:rsidR="00942BF1">
        <w:rPr>
          <w:rFonts w:ascii="Times New Roman" w:hAnsi="Times New Roman" w:cs="Times New Roman"/>
          <w:sz w:val="24"/>
          <w:szCs w:val="24"/>
        </w:rPr>
        <w:t>)</w:t>
      </w:r>
      <w:r w:rsidR="00EF3A21" w:rsidRPr="001B084A">
        <w:rPr>
          <w:rFonts w:ascii="Times New Roman" w:hAnsi="Times New Roman" w:cs="Times New Roman"/>
          <w:sz w:val="24"/>
          <w:szCs w:val="24"/>
        </w:rPr>
        <w:t xml:space="preserve"> This is an extension of the society benefit argument</w:t>
      </w:r>
      <w:r w:rsidR="00292115">
        <w:rPr>
          <w:rFonts w:ascii="Times New Roman" w:hAnsi="Times New Roman" w:cs="Times New Roman"/>
          <w:sz w:val="24"/>
          <w:szCs w:val="24"/>
        </w:rPr>
        <w:t>,</w:t>
      </w:r>
      <w:r w:rsidR="00EF3A21" w:rsidRPr="001B084A">
        <w:rPr>
          <w:rFonts w:ascii="Times New Roman" w:hAnsi="Times New Roman" w:cs="Times New Roman"/>
          <w:sz w:val="24"/>
          <w:szCs w:val="24"/>
        </w:rPr>
        <w:t xml:space="preserve"> but </w:t>
      </w:r>
      <w:r w:rsidR="00292115">
        <w:rPr>
          <w:rFonts w:ascii="Times New Roman" w:hAnsi="Times New Roman" w:cs="Times New Roman"/>
          <w:sz w:val="24"/>
          <w:szCs w:val="24"/>
        </w:rPr>
        <w:t>it has</w:t>
      </w:r>
      <w:r w:rsidR="00EF3A21" w:rsidRPr="001B084A">
        <w:rPr>
          <w:rFonts w:ascii="Times New Roman" w:hAnsi="Times New Roman" w:cs="Times New Roman"/>
          <w:sz w:val="24"/>
          <w:szCs w:val="24"/>
        </w:rPr>
        <w:t xml:space="preserve"> moral force. However</w:t>
      </w:r>
      <w:r w:rsidR="00292115">
        <w:rPr>
          <w:rFonts w:ascii="Times New Roman" w:hAnsi="Times New Roman" w:cs="Times New Roman"/>
          <w:sz w:val="24"/>
          <w:szCs w:val="24"/>
        </w:rPr>
        <w:t>,</w:t>
      </w:r>
      <w:r w:rsidR="00EF3A21" w:rsidRPr="001B084A">
        <w:rPr>
          <w:rFonts w:ascii="Times New Roman" w:hAnsi="Times New Roman" w:cs="Times New Roman"/>
          <w:sz w:val="24"/>
          <w:szCs w:val="24"/>
        </w:rPr>
        <w:t xml:space="preserve"> this argument depends on the idea that such punishments have a deterrent effect which may not really be the case. </w:t>
      </w:r>
    </w:p>
    <w:p w14:paraId="649EEAB8" w14:textId="77777777" w:rsidR="005D3438" w:rsidRPr="001B084A" w:rsidRDefault="007541AA" w:rsidP="00426662">
      <w:pPr>
        <w:rPr>
          <w:rFonts w:ascii="Times New Roman" w:hAnsi="Times New Roman" w:cs="Times New Roman"/>
          <w:b/>
          <w:sz w:val="24"/>
          <w:szCs w:val="24"/>
        </w:rPr>
      </w:pPr>
      <w:r w:rsidRPr="001B084A">
        <w:rPr>
          <w:rFonts w:ascii="Times New Roman" w:hAnsi="Times New Roman" w:cs="Times New Roman"/>
          <w:b/>
          <w:sz w:val="24"/>
          <w:szCs w:val="24"/>
        </w:rPr>
        <w:t xml:space="preserve">What conclusion can be drawn from the above arguments? </w:t>
      </w:r>
    </w:p>
    <w:p w14:paraId="3F9F8AC8" w14:textId="7FA391FD" w:rsidR="007541AA" w:rsidRDefault="007541AA" w:rsidP="00426662">
      <w:pPr>
        <w:rPr>
          <w:rFonts w:ascii="Times New Roman" w:hAnsi="Times New Roman" w:cs="Times New Roman"/>
          <w:sz w:val="24"/>
          <w:szCs w:val="24"/>
        </w:rPr>
      </w:pPr>
      <w:r w:rsidRPr="001B084A">
        <w:rPr>
          <w:rFonts w:ascii="Times New Roman" w:hAnsi="Times New Roman" w:cs="Times New Roman"/>
          <w:sz w:val="24"/>
          <w:szCs w:val="24"/>
        </w:rPr>
        <w:t xml:space="preserve">It appears that it is incorrect to condemn all practitioners who participate in penal </w:t>
      </w:r>
      <w:r w:rsidR="00016B15" w:rsidRPr="001B084A">
        <w:rPr>
          <w:rFonts w:ascii="Times New Roman" w:hAnsi="Times New Roman" w:cs="Times New Roman"/>
          <w:sz w:val="24"/>
          <w:szCs w:val="24"/>
        </w:rPr>
        <w:t>amputations out</w:t>
      </w:r>
      <w:r w:rsidR="00FC5733" w:rsidRPr="001B084A">
        <w:rPr>
          <w:rFonts w:ascii="Times New Roman" w:hAnsi="Times New Roman" w:cs="Times New Roman"/>
          <w:sz w:val="24"/>
          <w:szCs w:val="24"/>
        </w:rPr>
        <w:t xml:space="preserve"> o</w:t>
      </w:r>
      <w:r w:rsidRPr="001B084A">
        <w:rPr>
          <w:rFonts w:ascii="Times New Roman" w:hAnsi="Times New Roman" w:cs="Times New Roman"/>
          <w:sz w:val="24"/>
          <w:szCs w:val="24"/>
        </w:rPr>
        <w:t xml:space="preserve">f hand. There are cogent </w:t>
      </w:r>
      <w:r w:rsidR="00292115">
        <w:rPr>
          <w:rFonts w:ascii="Times New Roman" w:hAnsi="Times New Roman" w:cs="Times New Roman"/>
          <w:sz w:val="24"/>
          <w:szCs w:val="24"/>
        </w:rPr>
        <w:t>reasons</w:t>
      </w:r>
      <w:r w:rsidR="00292115" w:rsidRPr="001B084A">
        <w:rPr>
          <w:rFonts w:ascii="Times New Roman" w:hAnsi="Times New Roman" w:cs="Times New Roman"/>
          <w:sz w:val="24"/>
          <w:szCs w:val="24"/>
        </w:rPr>
        <w:t xml:space="preserve"> </w:t>
      </w:r>
      <w:r w:rsidR="00292115">
        <w:rPr>
          <w:rFonts w:ascii="Times New Roman" w:hAnsi="Times New Roman" w:cs="Times New Roman"/>
          <w:sz w:val="24"/>
          <w:szCs w:val="24"/>
        </w:rPr>
        <w:t>why</w:t>
      </w:r>
      <w:r w:rsidRPr="001B084A">
        <w:rPr>
          <w:rFonts w:ascii="Times New Roman" w:hAnsi="Times New Roman" w:cs="Times New Roman"/>
          <w:sz w:val="24"/>
          <w:szCs w:val="24"/>
        </w:rPr>
        <w:t xml:space="preserve"> a surgeon who lives in a society </w:t>
      </w:r>
      <w:r w:rsidR="00292115">
        <w:rPr>
          <w:rFonts w:ascii="Times New Roman" w:hAnsi="Times New Roman" w:cs="Times New Roman"/>
          <w:sz w:val="24"/>
          <w:szCs w:val="24"/>
        </w:rPr>
        <w:t>that</w:t>
      </w:r>
      <w:r w:rsidR="00292115" w:rsidRPr="001B084A">
        <w:rPr>
          <w:rFonts w:ascii="Times New Roman" w:hAnsi="Times New Roman" w:cs="Times New Roman"/>
          <w:sz w:val="24"/>
          <w:szCs w:val="24"/>
        </w:rPr>
        <w:t xml:space="preserve"> </w:t>
      </w:r>
      <w:r w:rsidRPr="001B084A">
        <w:rPr>
          <w:rFonts w:ascii="Times New Roman" w:hAnsi="Times New Roman" w:cs="Times New Roman"/>
          <w:sz w:val="24"/>
          <w:szCs w:val="24"/>
        </w:rPr>
        <w:t xml:space="preserve">permits such punishments </w:t>
      </w:r>
      <w:r w:rsidR="00292115">
        <w:rPr>
          <w:rFonts w:ascii="Times New Roman" w:hAnsi="Times New Roman" w:cs="Times New Roman"/>
          <w:sz w:val="24"/>
          <w:szCs w:val="24"/>
        </w:rPr>
        <w:t>may</w:t>
      </w:r>
      <w:r w:rsidR="00292115" w:rsidRPr="001B084A">
        <w:rPr>
          <w:rFonts w:ascii="Times New Roman" w:hAnsi="Times New Roman" w:cs="Times New Roman"/>
          <w:sz w:val="24"/>
          <w:szCs w:val="24"/>
        </w:rPr>
        <w:t xml:space="preserve"> </w:t>
      </w:r>
      <w:r w:rsidRPr="001B084A">
        <w:rPr>
          <w:rFonts w:ascii="Times New Roman" w:hAnsi="Times New Roman" w:cs="Times New Roman"/>
          <w:sz w:val="24"/>
          <w:szCs w:val="24"/>
        </w:rPr>
        <w:t>participate. These cannot be discounted. If liberal societies can live with the participation of physicians in executions, then it is not quite clear why penal amputations should be ethically unacceptable.</w:t>
      </w:r>
      <w:r w:rsidR="00867779">
        <w:rPr>
          <w:rFonts w:ascii="Times New Roman" w:hAnsi="Times New Roman" w:cs="Times New Roman"/>
          <w:sz w:val="24"/>
          <w:szCs w:val="24"/>
        </w:rPr>
        <w:t xml:space="preserve"> While most professional bodies in the United States consider participation in penal amputation unacceptable</w:t>
      </w:r>
      <w:commentRangeStart w:id="110"/>
      <w:r w:rsidR="00867779">
        <w:rPr>
          <w:rFonts w:ascii="Times New Roman" w:hAnsi="Times New Roman" w:cs="Times New Roman"/>
          <w:sz w:val="24"/>
          <w:szCs w:val="24"/>
        </w:rPr>
        <w:t xml:space="preserve">, no regulatory body has ever </w:t>
      </w:r>
      <w:r w:rsidR="00292115">
        <w:rPr>
          <w:rFonts w:ascii="Times New Roman" w:hAnsi="Times New Roman" w:cs="Times New Roman"/>
          <w:sz w:val="24"/>
          <w:szCs w:val="24"/>
        </w:rPr>
        <w:t>condemned a</w:t>
      </w:r>
      <w:r w:rsidR="00867779">
        <w:rPr>
          <w:rFonts w:ascii="Times New Roman" w:hAnsi="Times New Roman" w:cs="Times New Roman"/>
          <w:sz w:val="24"/>
          <w:szCs w:val="24"/>
        </w:rPr>
        <w:t xml:space="preserve"> physician participating in executions</w:t>
      </w:r>
      <w:commentRangeEnd w:id="110"/>
      <w:r w:rsidR="00053D31">
        <w:rPr>
          <w:rStyle w:val="CommentReference"/>
        </w:rPr>
        <w:commentReference w:id="110"/>
      </w:r>
      <w:r w:rsidR="00867779">
        <w:rPr>
          <w:rFonts w:ascii="Times New Roman" w:hAnsi="Times New Roman" w:cs="Times New Roman"/>
          <w:sz w:val="24"/>
          <w:szCs w:val="24"/>
        </w:rPr>
        <w:t xml:space="preserve">. </w:t>
      </w:r>
      <w:r w:rsidR="003C02FF" w:rsidRPr="001B084A">
        <w:rPr>
          <w:rFonts w:ascii="Times New Roman" w:hAnsi="Times New Roman" w:cs="Times New Roman"/>
          <w:sz w:val="24"/>
          <w:szCs w:val="24"/>
        </w:rPr>
        <w:t xml:space="preserve">While the </w:t>
      </w:r>
      <w:commentRangeStart w:id="111"/>
      <w:r w:rsidR="003C02FF" w:rsidRPr="001B084A">
        <w:rPr>
          <w:rFonts w:ascii="Times New Roman" w:hAnsi="Times New Roman" w:cs="Times New Roman"/>
          <w:sz w:val="24"/>
          <w:szCs w:val="24"/>
        </w:rPr>
        <w:t>UN Principles of Medical Ethics are clear that a physician cannot participate in any cruel, inhuman</w:t>
      </w:r>
      <w:r w:rsidR="00292115">
        <w:rPr>
          <w:rFonts w:ascii="Times New Roman" w:hAnsi="Times New Roman" w:cs="Times New Roman"/>
          <w:sz w:val="24"/>
          <w:szCs w:val="24"/>
        </w:rPr>
        <w:t>,</w:t>
      </w:r>
      <w:r w:rsidR="003C02FF" w:rsidRPr="001B084A">
        <w:rPr>
          <w:rFonts w:ascii="Times New Roman" w:hAnsi="Times New Roman" w:cs="Times New Roman"/>
          <w:sz w:val="24"/>
          <w:szCs w:val="24"/>
        </w:rPr>
        <w:t xml:space="preserve"> and degrading punishment</w:t>
      </w:r>
      <w:commentRangeEnd w:id="111"/>
      <w:r w:rsidR="00053D31">
        <w:rPr>
          <w:rStyle w:val="CommentReference"/>
        </w:rPr>
        <w:commentReference w:id="111"/>
      </w:r>
      <w:r w:rsidR="003C02FF" w:rsidRPr="001B084A">
        <w:rPr>
          <w:rFonts w:ascii="Times New Roman" w:hAnsi="Times New Roman" w:cs="Times New Roman"/>
          <w:sz w:val="24"/>
          <w:szCs w:val="24"/>
        </w:rPr>
        <w:t xml:space="preserve">, the arguments for not considering </w:t>
      </w:r>
      <w:r w:rsidR="00FE7934" w:rsidRPr="001B084A">
        <w:rPr>
          <w:rFonts w:ascii="Times New Roman" w:hAnsi="Times New Roman" w:cs="Times New Roman"/>
          <w:sz w:val="24"/>
          <w:szCs w:val="24"/>
        </w:rPr>
        <w:t xml:space="preserve">specific </w:t>
      </w:r>
      <w:r w:rsidR="00292115">
        <w:rPr>
          <w:rFonts w:ascii="Times New Roman" w:hAnsi="Times New Roman" w:cs="Times New Roman"/>
          <w:sz w:val="24"/>
          <w:szCs w:val="24"/>
        </w:rPr>
        <w:t>H</w:t>
      </w:r>
      <w:r w:rsidR="00FE7934" w:rsidRPr="001B084A">
        <w:rPr>
          <w:rFonts w:ascii="Times New Roman" w:hAnsi="Times New Roman" w:cs="Times New Roman"/>
          <w:sz w:val="24"/>
          <w:szCs w:val="24"/>
        </w:rPr>
        <w:t>udud</w:t>
      </w:r>
      <w:r w:rsidR="003C02FF" w:rsidRPr="001B084A">
        <w:rPr>
          <w:rFonts w:ascii="Times New Roman" w:hAnsi="Times New Roman" w:cs="Times New Roman"/>
          <w:sz w:val="24"/>
          <w:szCs w:val="24"/>
        </w:rPr>
        <w:t xml:space="preserve"> punishments cruel or inhuman exist and thus may protect a physician from ethical sanction. </w:t>
      </w:r>
      <w:r w:rsidR="00C15FEC" w:rsidRPr="001B084A">
        <w:rPr>
          <w:rFonts w:ascii="Times New Roman" w:hAnsi="Times New Roman" w:cs="Times New Roman"/>
          <w:sz w:val="24"/>
          <w:szCs w:val="24"/>
        </w:rPr>
        <w:t>However</w:t>
      </w:r>
      <w:r w:rsidR="00292115">
        <w:rPr>
          <w:rFonts w:ascii="Times New Roman" w:hAnsi="Times New Roman" w:cs="Times New Roman"/>
          <w:sz w:val="24"/>
          <w:szCs w:val="24"/>
        </w:rPr>
        <w:t>,</w:t>
      </w:r>
      <w:r w:rsidR="00C15FEC" w:rsidRPr="001B084A">
        <w:rPr>
          <w:rFonts w:ascii="Times New Roman" w:hAnsi="Times New Roman" w:cs="Times New Roman"/>
          <w:sz w:val="24"/>
          <w:szCs w:val="24"/>
        </w:rPr>
        <w:t xml:space="preserve"> </w:t>
      </w:r>
      <w:commentRangeStart w:id="112"/>
      <w:r w:rsidR="00C15FEC" w:rsidRPr="001B084A">
        <w:rPr>
          <w:rFonts w:ascii="Times New Roman" w:hAnsi="Times New Roman" w:cs="Times New Roman"/>
          <w:sz w:val="24"/>
          <w:szCs w:val="24"/>
        </w:rPr>
        <w:t>the so</w:t>
      </w:r>
      <w:r w:rsidR="00292115">
        <w:rPr>
          <w:rFonts w:ascii="Times New Roman" w:hAnsi="Times New Roman" w:cs="Times New Roman"/>
          <w:sz w:val="24"/>
          <w:szCs w:val="24"/>
        </w:rPr>
        <w:t>-</w:t>
      </w:r>
      <w:r w:rsidR="00C15FEC" w:rsidRPr="001B084A">
        <w:rPr>
          <w:rFonts w:ascii="Times New Roman" w:hAnsi="Times New Roman" w:cs="Times New Roman"/>
          <w:sz w:val="24"/>
          <w:szCs w:val="24"/>
        </w:rPr>
        <w:t xml:space="preserve">called </w:t>
      </w:r>
      <w:r w:rsidR="000517DF">
        <w:rPr>
          <w:rFonts w:ascii="Times New Roman" w:hAnsi="Times New Roman" w:cs="Times New Roman"/>
          <w:sz w:val="24"/>
          <w:szCs w:val="24"/>
        </w:rPr>
        <w:t>“</w:t>
      </w:r>
      <w:r w:rsidR="00C15FEC" w:rsidRPr="001B084A">
        <w:rPr>
          <w:rFonts w:ascii="Times New Roman" w:hAnsi="Times New Roman" w:cs="Times New Roman"/>
          <w:sz w:val="24"/>
          <w:szCs w:val="24"/>
        </w:rPr>
        <w:t>decent</w:t>
      </w:r>
      <w:r w:rsidR="000517DF">
        <w:rPr>
          <w:rFonts w:ascii="Times New Roman" w:hAnsi="Times New Roman" w:cs="Times New Roman"/>
          <w:sz w:val="24"/>
          <w:szCs w:val="24"/>
        </w:rPr>
        <w:t>”</w:t>
      </w:r>
      <w:r w:rsidR="00C15FEC" w:rsidRPr="001B084A">
        <w:rPr>
          <w:rFonts w:ascii="Times New Roman" w:hAnsi="Times New Roman" w:cs="Times New Roman"/>
          <w:sz w:val="24"/>
          <w:szCs w:val="24"/>
        </w:rPr>
        <w:t xml:space="preserve"> society </w:t>
      </w:r>
      <w:commentRangeEnd w:id="112"/>
      <w:r w:rsidR="00053D31">
        <w:rPr>
          <w:rStyle w:val="CommentReference"/>
        </w:rPr>
        <w:commentReference w:id="112"/>
      </w:r>
      <w:r w:rsidR="00C15FEC" w:rsidRPr="001B084A">
        <w:rPr>
          <w:rFonts w:ascii="Times New Roman" w:hAnsi="Times New Roman" w:cs="Times New Roman"/>
          <w:sz w:val="24"/>
          <w:szCs w:val="24"/>
        </w:rPr>
        <w:t xml:space="preserve">which enforces such punishment </w:t>
      </w:r>
      <w:r w:rsidR="00292115">
        <w:rPr>
          <w:rFonts w:ascii="Times New Roman" w:hAnsi="Times New Roman" w:cs="Times New Roman"/>
          <w:sz w:val="24"/>
          <w:szCs w:val="24"/>
        </w:rPr>
        <w:t>must ensure that the</w:t>
      </w:r>
      <w:r w:rsidR="00292115" w:rsidRPr="001B084A">
        <w:rPr>
          <w:rFonts w:ascii="Times New Roman" w:hAnsi="Times New Roman" w:cs="Times New Roman"/>
          <w:sz w:val="24"/>
          <w:szCs w:val="24"/>
        </w:rPr>
        <w:t xml:space="preserve"> </w:t>
      </w:r>
      <w:r w:rsidR="00C15FEC" w:rsidRPr="001B084A">
        <w:rPr>
          <w:rFonts w:ascii="Times New Roman" w:hAnsi="Times New Roman" w:cs="Times New Roman"/>
          <w:sz w:val="24"/>
          <w:szCs w:val="24"/>
        </w:rPr>
        <w:t xml:space="preserve">physician </w:t>
      </w:r>
      <w:r w:rsidR="00292115">
        <w:rPr>
          <w:rFonts w:ascii="Times New Roman" w:hAnsi="Times New Roman" w:cs="Times New Roman"/>
          <w:sz w:val="24"/>
          <w:szCs w:val="24"/>
        </w:rPr>
        <w:t>is not coerced into</w:t>
      </w:r>
      <w:r w:rsidR="00C15FEC" w:rsidRPr="001B084A">
        <w:rPr>
          <w:rFonts w:ascii="Times New Roman" w:hAnsi="Times New Roman" w:cs="Times New Roman"/>
          <w:sz w:val="24"/>
          <w:szCs w:val="24"/>
        </w:rPr>
        <w:t xml:space="preserve"> carrying out this operation. If the physician is forced to do so under the threat of punitive measur</w:t>
      </w:r>
      <w:r w:rsidR="003C02FF" w:rsidRPr="001B084A">
        <w:rPr>
          <w:rFonts w:ascii="Times New Roman" w:hAnsi="Times New Roman" w:cs="Times New Roman"/>
          <w:sz w:val="24"/>
          <w:szCs w:val="24"/>
        </w:rPr>
        <w:t>es</w:t>
      </w:r>
      <w:r w:rsidR="00292115">
        <w:rPr>
          <w:rFonts w:ascii="Times New Roman" w:hAnsi="Times New Roman" w:cs="Times New Roman"/>
          <w:sz w:val="24"/>
          <w:szCs w:val="24"/>
        </w:rPr>
        <w:t>,</w:t>
      </w:r>
      <w:r w:rsidR="003C02FF" w:rsidRPr="001B084A">
        <w:rPr>
          <w:rFonts w:ascii="Times New Roman" w:hAnsi="Times New Roman" w:cs="Times New Roman"/>
          <w:sz w:val="24"/>
          <w:szCs w:val="24"/>
        </w:rPr>
        <w:t xml:space="preserve"> it is a difficult situation </w:t>
      </w:r>
      <w:r w:rsidR="00437C07">
        <w:rPr>
          <w:rFonts w:ascii="Times New Roman" w:hAnsi="Times New Roman" w:cs="Times New Roman"/>
          <w:sz w:val="24"/>
          <w:szCs w:val="24"/>
        </w:rPr>
        <w:t>devoid of ethical norms</w:t>
      </w:r>
      <w:r w:rsidR="003C02FF" w:rsidRPr="001B084A">
        <w:rPr>
          <w:rFonts w:ascii="Times New Roman" w:hAnsi="Times New Roman" w:cs="Times New Roman"/>
          <w:sz w:val="24"/>
          <w:szCs w:val="24"/>
        </w:rPr>
        <w:t xml:space="preserve">. </w:t>
      </w:r>
    </w:p>
    <w:p w14:paraId="669BF0BF" w14:textId="571BBA69" w:rsidR="00C16581" w:rsidRPr="001B084A" w:rsidRDefault="00C16581" w:rsidP="00426662">
      <w:pPr>
        <w:rPr>
          <w:rFonts w:ascii="Times New Roman" w:hAnsi="Times New Roman" w:cs="Times New Roman"/>
          <w:sz w:val="24"/>
          <w:szCs w:val="24"/>
        </w:rPr>
      </w:pPr>
      <w:r w:rsidRPr="00AC7374">
        <w:rPr>
          <w:rFonts w:ascii="Times New Roman" w:hAnsi="Times New Roman" w:cs="Times New Roman"/>
          <w:sz w:val="24"/>
          <w:szCs w:val="24"/>
        </w:rPr>
        <w:t>This has particular relevance to Malaysia</w:t>
      </w:r>
      <w:r w:rsidR="00437C07">
        <w:rPr>
          <w:rFonts w:ascii="Times New Roman" w:hAnsi="Times New Roman" w:cs="Times New Roman"/>
          <w:sz w:val="24"/>
          <w:szCs w:val="24"/>
        </w:rPr>
        <w:t>,</w:t>
      </w:r>
      <w:r w:rsidRPr="00AC7374">
        <w:rPr>
          <w:rFonts w:ascii="Times New Roman" w:hAnsi="Times New Roman" w:cs="Times New Roman"/>
          <w:sz w:val="24"/>
          <w:szCs w:val="24"/>
        </w:rPr>
        <w:t xml:space="preserve"> where while the bulk of the population is Muslim, and may, in principle, accept </w:t>
      </w:r>
      <w:r w:rsidR="00437C07">
        <w:rPr>
          <w:rFonts w:ascii="Times New Roman" w:hAnsi="Times New Roman" w:cs="Times New Roman"/>
          <w:sz w:val="24"/>
          <w:szCs w:val="24"/>
        </w:rPr>
        <w:t>H</w:t>
      </w:r>
      <w:r w:rsidRPr="00AC7374">
        <w:rPr>
          <w:rFonts w:ascii="Times New Roman" w:hAnsi="Times New Roman" w:cs="Times New Roman"/>
          <w:sz w:val="24"/>
          <w:szCs w:val="24"/>
        </w:rPr>
        <w:t xml:space="preserve">udud punishments in the future </w:t>
      </w:r>
      <w:r w:rsidR="004F2CE4" w:rsidRPr="00AC7374">
        <w:rPr>
          <w:rFonts w:ascii="Times New Roman" w:hAnsi="Times New Roman" w:cs="Times New Roman"/>
          <w:sz w:val="24"/>
          <w:szCs w:val="24"/>
        </w:rPr>
        <w:t>(though</w:t>
      </w:r>
      <w:r w:rsidRPr="00AC7374">
        <w:rPr>
          <w:rFonts w:ascii="Times New Roman" w:hAnsi="Times New Roman" w:cs="Times New Roman"/>
          <w:sz w:val="24"/>
          <w:szCs w:val="24"/>
        </w:rPr>
        <w:t xml:space="preserve"> there is no consensus for their implementation at present)</w:t>
      </w:r>
      <w:r w:rsidR="00437C07">
        <w:rPr>
          <w:rFonts w:ascii="Times New Roman" w:hAnsi="Times New Roman" w:cs="Times New Roman"/>
          <w:sz w:val="24"/>
          <w:szCs w:val="24"/>
        </w:rPr>
        <w:t>,</w:t>
      </w:r>
      <w:r w:rsidRPr="00AC7374">
        <w:rPr>
          <w:rFonts w:ascii="Times New Roman" w:hAnsi="Times New Roman" w:cs="Times New Roman"/>
          <w:sz w:val="24"/>
          <w:szCs w:val="24"/>
        </w:rPr>
        <w:t xml:space="preserve"> there is a significant minority of physicians, specifically </w:t>
      </w:r>
      <w:r w:rsidR="00FE7934" w:rsidRPr="00AC7374">
        <w:rPr>
          <w:rFonts w:ascii="Times New Roman" w:hAnsi="Times New Roman" w:cs="Times New Roman"/>
          <w:sz w:val="24"/>
          <w:szCs w:val="24"/>
        </w:rPr>
        <w:t>surgeons,</w:t>
      </w:r>
      <w:r w:rsidRPr="00AC7374">
        <w:rPr>
          <w:rFonts w:ascii="Times New Roman" w:hAnsi="Times New Roman" w:cs="Times New Roman"/>
          <w:sz w:val="24"/>
          <w:szCs w:val="24"/>
        </w:rPr>
        <w:t xml:space="preserve"> who may be impacted by the requirement to carry out penal amputations. </w:t>
      </w:r>
      <w:r w:rsidR="00867779" w:rsidRPr="00AC7374">
        <w:rPr>
          <w:rFonts w:ascii="Times New Roman" w:hAnsi="Times New Roman" w:cs="Times New Roman"/>
          <w:sz w:val="24"/>
          <w:szCs w:val="24"/>
        </w:rPr>
        <w:t>Malaysia is a “decent</w:t>
      </w:r>
      <w:r w:rsidR="000517DF" w:rsidRPr="00AC7374">
        <w:rPr>
          <w:rFonts w:ascii="Times New Roman" w:hAnsi="Times New Roman" w:cs="Times New Roman"/>
          <w:sz w:val="24"/>
          <w:szCs w:val="24"/>
        </w:rPr>
        <w:t>”</w:t>
      </w:r>
      <w:r w:rsidR="00867779" w:rsidRPr="00AC7374">
        <w:rPr>
          <w:rFonts w:ascii="Times New Roman" w:hAnsi="Times New Roman" w:cs="Times New Roman"/>
          <w:sz w:val="24"/>
          <w:szCs w:val="24"/>
        </w:rPr>
        <w:t xml:space="preserve"> </w:t>
      </w:r>
      <w:r w:rsidRPr="00AC7374">
        <w:rPr>
          <w:rFonts w:ascii="Times New Roman" w:hAnsi="Times New Roman" w:cs="Times New Roman"/>
          <w:sz w:val="24"/>
          <w:szCs w:val="24"/>
        </w:rPr>
        <w:t>society and will no doubt continue to be so in the foreseeable future; thus</w:t>
      </w:r>
      <w:r w:rsidR="00437C07">
        <w:rPr>
          <w:rFonts w:ascii="Times New Roman" w:hAnsi="Times New Roman" w:cs="Times New Roman"/>
          <w:sz w:val="24"/>
          <w:szCs w:val="24"/>
        </w:rPr>
        <w:t>,</w:t>
      </w:r>
      <w:r w:rsidRPr="00AC7374">
        <w:rPr>
          <w:rFonts w:ascii="Times New Roman" w:hAnsi="Times New Roman" w:cs="Times New Roman"/>
          <w:sz w:val="24"/>
          <w:szCs w:val="24"/>
        </w:rPr>
        <w:t xml:space="preserve"> the ethical arguments developed above will possibly be of value in deciding the course of action in case </w:t>
      </w:r>
      <w:r w:rsidR="00437C07">
        <w:rPr>
          <w:rFonts w:ascii="Times New Roman" w:hAnsi="Times New Roman" w:cs="Times New Roman"/>
          <w:sz w:val="24"/>
          <w:szCs w:val="24"/>
        </w:rPr>
        <w:t>H</w:t>
      </w:r>
      <w:r w:rsidRPr="00AC7374">
        <w:rPr>
          <w:rFonts w:ascii="Times New Roman" w:hAnsi="Times New Roman" w:cs="Times New Roman"/>
          <w:sz w:val="24"/>
          <w:szCs w:val="24"/>
        </w:rPr>
        <w:t>udud laws</w:t>
      </w:r>
      <w:r w:rsidR="00974507" w:rsidRPr="00AC7374">
        <w:rPr>
          <w:rFonts w:ascii="Times New Roman" w:hAnsi="Times New Roman" w:cs="Times New Roman"/>
          <w:sz w:val="24"/>
          <w:szCs w:val="24"/>
        </w:rPr>
        <w:t xml:space="preserve"> </w:t>
      </w:r>
      <w:r w:rsidRPr="00AC7374">
        <w:rPr>
          <w:rFonts w:ascii="Times New Roman" w:hAnsi="Times New Roman" w:cs="Times New Roman"/>
          <w:sz w:val="24"/>
          <w:szCs w:val="24"/>
        </w:rPr>
        <w:t>are implemented.</w:t>
      </w:r>
      <w:r>
        <w:rPr>
          <w:rFonts w:ascii="Times New Roman" w:hAnsi="Times New Roman" w:cs="Times New Roman"/>
          <w:sz w:val="24"/>
          <w:szCs w:val="24"/>
        </w:rPr>
        <w:t xml:space="preserve"> </w:t>
      </w:r>
    </w:p>
    <w:p w14:paraId="076FC447" w14:textId="0A171ADC" w:rsidR="003C02FF" w:rsidRPr="001B084A" w:rsidRDefault="003C02FF" w:rsidP="00426662">
      <w:pPr>
        <w:rPr>
          <w:rFonts w:ascii="Times New Roman" w:hAnsi="Times New Roman" w:cs="Times New Roman"/>
          <w:sz w:val="24"/>
          <w:szCs w:val="24"/>
        </w:rPr>
      </w:pPr>
      <w:r w:rsidRPr="001B084A">
        <w:rPr>
          <w:rFonts w:ascii="Times New Roman" w:hAnsi="Times New Roman" w:cs="Times New Roman"/>
          <w:sz w:val="24"/>
          <w:szCs w:val="24"/>
        </w:rPr>
        <w:lastRenderedPageBreak/>
        <w:t>However</w:t>
      </w:r>
      <w:r w:rsidR="00437C07">
        <w:rPr>
          <w:rFonts w:ascii="Times New Roman" w:hAnsi="Times New Roman" w:cs="Times New Roman"/>
          <w:sz w:val="24"/>
          <w:szCs w:val="24"/>
        </w:rPr>
        <w:t>,</w:t>
      </w:r>
      <w:r w:rsidRPr="001B084A">
        <w:rPr>
          <w:rFonts w:ascii="Times New Roman" w:hAnsi="Times New Roman" w:cs="Times New Roman"/>
          <w:sz w:val="24"/>
          <w:szCs w:val="24"/>
        </w:rPr>
        <w:t xml:space="preserve"> it is also clear that</w:t>
      </w:r>
      <w:r w:rsidR="00C16581">
        <w:rPr>
          <w:rFonts w:ascii="Times New Roman" w:hAnsi="Times New Roman" w:cs="Times New Roman"/>
          <w:sz w:val="24"/>
          <w:szCs w:val="24"/>
        </w:rPr>
        <w:t xml:space="preserve"> a</w:t>
      </w:r>
      <w:r w:rsidRPr="001B084A">
        <w:rPr>
          <w:rFonts w:ascii="Times New Roman" w:hAnsi="Times New Roman" w:cs="Times New Roman"/>
          <w:sz w:val="24"/>
          <w:szCs w:val="24"/>
        </w:rPr>
        <w:t xml:space="preserve"> liberal society may balk at the argument used to justify penal amputations. This is also an acceptable p</w:t>
      </w:r>
      <w:r w:rsidR="000517DF">
        <w:rPr>
          <w:rFonts w:ascii="Times New Roman" w:hAnsi="Times New Roman" w:cs="Times New Roman"/>
          <w:sz w:val="24"/>
          <w:szCs w:val="24"/>
        </w:rPr>
        <w:t>o</w:t>
      </w:r>
      <w:r w:rsidRPr="001B084A">
        <w:rPr>
          <w:rFonts w:ascii="Times New Roman" w:hAnsi="Times New Roman" w:cs="Times New Roman"/>
          <w:sz w:val="24"/>
          <w:szCs w:val="24"/>
        </w:rPr>
        <w:t>int of view</w:t>
      </w:r>
      <w:r w:rsidR="00437C07">
        <w:rPr>
          <w:rFonts w:ascii="Times New Roman" w:hAnsi="Times New Roman" w:cs="Times New Roman"/>
          <w:sz w:val="24"/>
          <w:szCs w:val="24"/>
        </w:rPr>
        <w:t>,</w:t>
      </w:r>
      <w:r w:rsidRPr="001B084A">
        <w:rPr>
          <w:rFonts w:ascii="Times New Roman" w:hAnsi="Times New Roman" w:cs="Times New Roman"/>
          <w:sz w:val="24"/>
          <w:szCs w:val="24"/>
        </w:rPr>
        <w:t xml:space="preserve"> as the entire issue hinges on whether the punishment is </w:t>
      </w:r>
      <w:r w:rsidR="00437C07">
        <w:rPr>
          <w:rFonts w:ascii="Times New Roman" w:hAnsi="Times New Roman" w:cs="Times New Roman"/>
          <w:sz w:val="24"/>
          <w:szCs w:val="24"/>
        </w:rPr>
        <w:t xml:space="preserve">seen as </w:t>
      </w:r>
      <w:r w:rsidRPr="001B084A">
        <w:rPr>
          <w:rFonts w:ascii="Times New Roman" w:hAnsi="Times New Roman" w:cs="Times New Roman"/>
          <w:sz w:val="24"/>
          <w:szCs w:val="24"/>
        </w:rPr>
        <w:t>acceptable to liberal society. A society that does not accept judicial executions may decide that penal amputation</w:t>
      </w:r>
      <w:r w:rsidR="00437C07">
        <w:rPr>
          <w:rFonts w:ascii="Times New Roman" w:hAnsi="Times New Roman" w:cs="Times New Roman"/>
          <w:sz w:val="24"/>
          <w:szCs w:val="24"/>
        </w:rPr>
        <w:t>s</w:t>
      </w:r>
      <w:r w:rsidRPr="001B084A">
        <w:rPr>
          <w:rFonts w:ascii="Times New Roman" w:hAnsi="Times New Roman" w:cs="Times New Roman"/>
          <w:sz w:val="24"/>
          <w:szCs w:val="24"/>
        </w:rPr>
        <w:t xml:space="preserve"> </w:t>
      </w:r>
      <w:r w:rsidR="00437C07">
        <w:rPr>
          <w:rFonts w:ascii="Times New Roman" w:hAnsi="Times New Roman" w:cs="Times New Roman"/>
          <w:sz w:val="24"/>
          <w:szCs w:val="24"/>
        </w:rPr>
        <w:t>are</w:t>
      </w:r>
      <w:r w:rsidR="00437C07" w:rsidRPr="001B084A">
        <w:rPr>
          <w:rFonts w:ascii="Times New Roman" w:hAnsi="Times New Roman" w:cs="Times New Roman"/>
          <w:sz w:val="24"/>
          <w:szCs w:val="24"/>
        </w:rPr>
        <w:t xml:space="preserve"> </w:t>
      </w:r>
      <w:r w:rsidRPr="001B084A">
        <w:rPr>
          <w:rFonts w:ascii="Times New Roman" w:hAnsi="Times New Roman" w:cs="Times New Roman"/>
          <w:sz w:val="24"/>
          <w:szCs w:val="24"/>
        </w:rPr>
        <w:t xml:space="preserve">unethical and </w:t>
      </w:r>
      <w:r w:rsidR="00437C07">
        <w:rPr>
          <w:rFonts w:ascii="Times New Roman" w:hAnsi="Times New Roman" w:cs="Times New Roman"/>
          <w:sz w:val="24"/>
          <w:szCs w:val="24"/>
        </w:rPr>
        <w:t xml:space="preserve">may </w:t>
      </w:r>
      <w:r w:rsidRPr="001B084A">
        <w:rPr>
          <w:rFonts w:ascii="Times New Roman" w:hAnsi="Times New Roman" w:cs="Times New Roman"/>
          <w:sz w:val="24"/>
          <w:szCs w:val="24"/>
        </w:rPr>
        <w:t xml:space="preserve">decide to proscribe any physician who has participated in such punishments. They would certainly be well within their rights to do so. </w:t>
      </w:r>
    </w:p>
    <w:p w14:paraId="65C9990E" w14:textId="22DABEAF" w:rsidR="005D3438" w:rsidRPr="001B084A" w:rsidRDefault="00925CB3" w:rsidP="00426662">
      <w:pPr>
        <w:rPr>
          <w:rFonts w:ascii="Times New Roman" w:hAnsi="Times New Roman" w:cs="Times New Roman"/>
          <w:sz w:val="24"/>
          <w:szCs w:val="24"/>
        </w:rPr>
      </w:pPr>
      <w:r w:rsidRPr="001B084A">
        <w:rPr>
          <w:rFonts w:ascii="Times New Roman" w:hAnsi="Times New Roman" w:cs="Times New Roman"/>
          <w:sz w:val="24"/>
          <w:szCs w:val="24"/>
        </w:rPr>
        <w:t>Thus</w:t>
      </w:r>
      <w:r w:rsidR="00437C07">
        <w:rPr>
          <w:rFonts w:ascii="Times New Roman" w:hAnsi="Times New Roman" w:cs="Times New Roman"/>
          <w:sz w:val="24"/>
          <w:szCs w:val="24"/>
        </w:rPr>
        <w:t>,</w:t>
      </w:r>
      <w:r w:rsidRPr="001B084A">
        <w:rPr>
          <w:rFonts w:ascii="Times New Roman" w:hAnsi="Times New Roman" w:cs="Times New Roman"/>
          <w:sz w:val="24"/>
          <w:szCs w:val="24"/>
        </w:rPr>
        <w:t xml:space="preserve"> while it may be ethically permissible to carry out these surgical procedures in a “decent” society, the surgeon must not be under any obligation to do so; however</w:t>
      </w:r>
      <w:r w:rsidR="00437C07">
        <w:rPr>
          <w:rFonts w:ascii="Times New Roman" w:hAnsi="Times New Roman" w:cs="Times New Roman"/>
          <w:sz w:val="24"/>
          <w:szCs w:val="24"/>
        </w:rPr>
        <w:t>,</w:t>
      </w:r>
      <w:r w:rsidRPr="001B084A">
        <w:rPr>
          <w:rFonts w:ascii="Times New Roman" w:hAnsi="Times New Roman" w:cs="Times New Roman"/>
          <w:sz w:val="24"/>
          <w:szCs w:val="24"/>
        </w:rPr>
        <w:t xml:space="preserve"> in </w:t>
      </w:r>
      <w:commentRangeStart w:id="113"/>
      <w:r w:rsidRPr="001B084A">
        <w:rPr>
          <w:rFonts w:ascii="Times New Roman" w:hAnsi="Times New Roman" w:cs="Times New Roman"/>
          <w:sz w:val="24"/>
          <w:szCs w:val="24"/>
        </w:rPr>
        <w:t>fully liberal societies</w:t>
      </w:r>
      <w:commentRangeEnd w:id="113"/>
      <w:r w:rsidR="00D92975">
        <w:rPr>
          <w:rStyle w:val="CommentReference"/>
        </w:rPr>
        <w:commentReference w:id="113"/>
      </w:r>
      <w:r w:rsidR="00437C07">
        <w:rPr>
          <w:rFonts w:ascii="Times New Roman" w:hAnsi="Times New Roman" w:cs="Times New Roman"/>
          <w:sz w:val="24"/>
          <w:szCs w:val="24"/>
        </w:rPr>
        <w:t>,</w:t>
      </w:r>
      <w:r w:rsidRPr="001B084A">
        <w:rPr>
          <w:rFonts w:ascii="Times New Roman" w:hAnsi="Times New Roman" w:cs="Times New Roman"/>
          <w:sz w:val="24"/>
          <w:szCs w:val="24"/>
        </w:rPr>
        <w:t xml:space="preserve"> it may be considered abhorrent and the physician who agrees to carry out such an operation would </w:t>
      </w:r>
      <w:r w:rsidR="00437C07">
        <w:rPr>
          <w:rFonts w:ascii="Times New Roman" w:hAnsi="Times New Roman" w:cs="Times New Roman"/>
          <w:sz w:val="24"/>
          <w:szCs w:val="24"/>
        </w:rPr>
        <w:t xml:space="preserve">be considered </w:t>
      </w:r>
      <w:r w:rsidRPr="001B084A">
        <w:rPr>
          <w:rFonts w:ascii="Times New Roman" w:hAnsi="Times New Roman" w:cs="Times New Roman"/>
          <w:sz w:val="24"/>
          <w:szCs w:val="24"/>
        </w:rPr>
        <w:t xml:space="preserve">ethically </w:t>
      </w:r>
      <w:r w:rsidR="00437C07">
        <w:rPr>
          <w:rFonts w:ascii="Times New Roman" w:hAnsi="Times New Roman" w:cs="Times New Roman"/>
          <w:sz w:val="24"/>
          <w:szCs w:val="24"/>
        </w:rPr>
        <w:t>beyond</w:t>
      </w:r>
      <w:r w:rsidRPr="001B084A">
        <w:rPr>
          <w:rFonts w:ascii="Times New Roman" w:hAnsi="Times New Roman" w:cs="Times New Roman"/>
          <w:sz w:val="24"/>
          <w:szCs w:val="24"/>
        </w:rPr>
        <w:t xml:space="preserve"> the pale and may expect </w:t>
      </w:r>
      <w:r w:rsidR="00FC5733" w:rsidRPr="001B084A">
        <w:rPr>
          <w:rFonts w:ascii="Times New Roman" w:hAnsi="Times New Roman" w:cs="Times New Roman"/>
          <w:sz w:val="24"/>
          <w:szCs w:val="24"/>
        </w:rPr>
        <w:t xml:space="preserve">peer group </w:t>
      </w:r>
      <w:r w:rsidRPr="001B084A">
        <w:rPr>
          <w:rFonts w:ascii="Times New Roman" w:hAnsi="Times New Roman" w:cs="Times New Roman"/>
          <w:sz w:val="24"/>
          <w:szCs w:val="24"/>
        </w:rPr>
        <w:t xml:space="preserve">and judicial sanctions. </w:t>
      </w:r>
    </w:p>
    <w:p w14:paraId="02018FF2" w14:textId="77777777" w:rsidR="009D41A3" w:rsidRPr="00D92975" w:rsidRDefault="00016B15" w:rsidP="00426662">
      <w:pPr>
        <w:rPr>
          <w:rFonts w:ascii="Times New Roman" w:hAnsi="Times New Roman" w:cs="Times New Roman"/>
          <w:b/>
          <w:sz w:val="24"/>
          <w:szCs w:val="24"/>
          <w:rPrChange w:id="114" w:author="TCC" w:date="2020-03-12T18:46:00Z">
            <w:rPr>
              <w:rFonts w:ascii="Times New Roman" w:hAnsi="Times New Roman" w:cs="Times New Roman"/>
              <w:b/>
              <w:i/>
              <w:sz w:val="24"/>
              <w:szCs w:val="24"/>
            </w:rPr>
          </w:rPrChange>
        </w:rPr>
      </w:pPr>
      <w:r w:rsidRPr="00D92975">
        <w:rPr>
          <w:rFonts w:ascii="Times New Roman" w:hAnsi="Times New Roman" w:cs="Times New Roman"/>
          <w:b/>
          <w:sz w:val="24"/>
          <w:szCs w:val="24"/>
          <w:rPrChange w:id="115" w:author="TCC" w:date="2020-03-12T18:46:00Z">
            <w:rPr>
              <w:rFonts w:ascii="Times New Roman" w:hAnsi="Times New Roman" w:cs="Times New Roman"/>
              <w:b/>
              <w:i/>
              <w:sz w:val="24"/>
              <w:szCs w:val="24"/>
            </w:rPr>
          </w:rPrChange>
        </w:rPr>
        <w:t>Acknowledgements</w:t>
      </w:r>
    </w:p>
    <w:p w14:paraId="10FBF2EF" w14:textId="24EA0D52" w:rsidR="00942BF1" w:rsidRPr="00D92975" w:rsidRDefault="00942BF1" w:rsidP="00426662">
      <w:pPr>
        <w:rPr>
          <w:rFonts w:ascii="Times New Roman" w:hAnsi="Times New Roman" w:cs="Times New Roman"/>
          <w:sz w:val="24"/>
          <w:szCs w:val="24"/>
          <w:rPrChange w:id="116" w:author="TCC" w:date="2020-03-12T18:46:00Z">
            <w:rPr>
              <w:rFonts w:ascii="Times New Roman" w:hAnsi="Times New Roman" w:cs="Times New Roman"/>
              <w:sz w:val="24"/>
              <w:szCs w:val="24"/>
            </w:rPr>
          </w:rPrChange>
        </w:rPr>
      </w:pPr>
      <w:del w:id="117" w:author="TCC" w:date="2020-03-12T18:46:00Z">
        <w:r w:rsidRPr="00D92975" w:rsidDel="00D92975">
          <w:rPr>
            <w:rFonts w:ascii="Times New Roman" w:hAnsi="Times New Roman" w:cs="Times New Roman"/>
            <w:sz w:val="24"/>
            <w:szCs w:val="24"/>
          </w:rPr>
          <w:delText>Funding: t</w:delText>
        </w:r>
      </w:del>
      <w:ins w:id="118" w:author="TCC" w:date="2020-03-12T18:46:00Z">
        <w:r w:rsidR="00D92975">
          <w:rPr>
            <w:rFonts w:ascii="Times New Roman" w:hAnsi="Times New Roman" w:cs="Times New Roman"/>
            <w:sz w:val="24"/>
            <w:szCs w:val="24"/>
          </w:rPr>
          <w:t xml:space="preserve"> T</w:t>
        </w:r>
      </w:ins>
      <w:r w:rsidRPr="00D92975">
        <w:rPr>
          <w:rFonts w:ascii="Times New Roman" w:hAnsi="Times New Roman" w:cs="Times New Roman"/>
          <w:sz w:val="24"/>
          <w:szCs w:val="24"/>
        </w:rPr>
        <w:t xml:space="preserve">his study was funded by the Bochum International </w:t>
      </w:r>
      <w:r w:rsidR="00437C07" w:rsidRPr="00D92975">
        <w:rPr>
          <w:rFonts w:ascii="Times New Roman" w:hAnsi="Times New Roman" w:cs="Times New Roman"/>
          <w:sz w:val="24"/>
          <w:szCs w:val="24"/>
        </w:rPr>
        <w:t>V</w:t>
      </w:r>
      <w:r w:rsidRPr="00D92975">
        <w:rPr>
          <w:rFonts w:ascii="Times New Roman" w:hAnsi="Times New Roman" w:cs="Times New Roman"/>
          <w:sz w:val="24"/>
          <w:szCs w:val="24"/>
        </w:rPr>
        <w:t xml:space="preserve">isiting </w:t>
      </w:r>
      <w:r w:rsidR="00437C07" w:rsidRPr="00D92975">
        <w:rPr>
          <w:rFonts w:ascii="Times New Roman" w:hAnsi="Times New Roman" w:cs="Times New Roman"/>
          <w:sz w:val="24"/>
          <w:szCs w:val="24"/>
        </w:rPr>
        <w:t>F</w:t>
      </w:r>
      <w:r w:rsidRPr="00D92975">
        <w:rPr>
          <w:rFonts w:ascii="Times New Roman" w:hAnsi="Times New Roman" w:cs="Times New Roman"/>
          <w:sz w:val="24"/>
          <w:szCs w:val="24"/>
        </w:rPr>
        <w:t xml:space="preserve">ellowship in Medical Ethics programme at the </w:t>
      </w:r>
      <w:r w:rsidRPr="00D92975">
        <w:rPr>
          <w:rFonts w:ascii="Times New Roman" w:hAnsi="Times New Roman" w:cs="Times New Roman"/>
          <w:sz w:val="24"/>
          <w:szCs w:val="24"/>
          <w:rPrChange w:id="119" w:author="TCC" w:date="2020-03-12T18:46:00Z">
            <w:rPr>
              <w:rFonts w:ascii="Times New Roman" w:hAnsi="Times New Roman" w:cs="Times New Roman"/>
              <w:sz w:val="24"/>
              <w:szCs w:val="24"/>
            </w:rPr>
          </w:rPrChange>
        </w:rPr>
        <w:t>Institute of Medical Ethics and History of Medicine, Ruhr University, Bochum, Germany.</w:t>
      </w:r>
    </w:p>
    <w:p w14:paraId="26871E82" w14:textId="40CC45C9" w:rsidR="00437C07" w:rsidRPr="00D92975" w:rsidRDefault="00016B15" w:rsidP="00426662">
      <w:pPr>
        <w:rPr>
          <w:rFonts w:ascii="Times New Roman" w:hAnsi="Times New Roman" w:cs="Times New Roman"/>
          <w:sz w:val="24"/>
          <w:szCs w:val="24"/>
          <w:rPrChange w:id="120" w:author="TCC" w:date="2020-03-12T18:46:00Z">
            <w:rPr>
              <w:rFonts w:ascii="Times New Roman" w:hAnsi="Times New Roman" w:cs="Times New Roman"/>
              <w:sz w:val="24"/>
              <w:szCs w:val="24"/>
            </w:rPr>
          </w:rPrChange>
        </w:rPr>
      </w:pPr>
      <w:r w:rsidRPr="00D92975">
        <w:rPr>
          <w:rFonts w:ascii="Times New Roman" w:hAnsi="Times New Roman" w:cs="Times New Roman"/>
          <w:sz w:val="24"/>
          <w:szCs w:val="24"/>
          <w:rPrChange w:id="121" w:author="TCC" w:date="2020-03-12T18:46:00Z">
            <w:rPr>
              <w:rFonts w:ascii="Times New Roman" w:hAnsi="Times New Roman" w:cs="Times New Roman"/>
              <w:sz w:val="24"/>
              <w:szCs w:val="24"/>
            </w:rPr>
          </w:rPrChange>
        </w:rPr>
        <w:t>I</w:t>
      </w:r>
      <w:del w:id="122" w:author="TCC" w:date="2020-03-12T18:46:00Z">
        <w:r w:rsidRPr="00D92975" w:rsidDel="00D92975">
          <w:rPr>
            <w:rFonts w:ascii="Times New Roman" w:hAnsi="Times New Roman" w:cs="Times New Roman"/>
            <w:sz w:val="24"/>
            <w:szCs w:val="24"/>
            <w:rPrChange w:id="123" w:author="TCC" w:date="2020-03-12T18:46:00Z">
              <w:rPr>
                <w:rFonts w:ascii="Times New Roman" w:hAnsi="Times New Roman" w:cs="Times New Roman"/>
                <w:sz w:val="24"/>
                <w:szCs w:val="24"/>
              </w:rPr>
            </w:rPrChange>
          </w:rPr>
          <w:delText xml:space="preserve"> would like to</w:delText>
        </w:r>
      </w:del>
      <w:r w:rsidRPr="00D92975">
        <w:rPr>
          <w:rFonts w:ascii="Times New Roman" w:hAnsi="Times New Roman" w:cs="Times New Roman"/>
          <w:sz w:val="24"/>
          <w:szCs w:val="24"/>
          <w:rPrChange w:id="124" w:author="TCC" w:date="2020-03-12T18:46:00Z">
            <w:rPr>
              <w:rFonts w:ascii="Times New Roman" w:hAnsi="Times New Roman" w:cs="Times New Roman"/>
              <w:sz w:val="24"/>
              <w:szCs w:val="24"/>
            </w:rPr>
          </w:rPrChange>
        </w:rPr>
        <w:t xml:space="preserve"> </w:t>
      </w:r>
      <w:r w:rsidR="00942BF1" w:rsidRPr="00D92975">
        <w:rPr>
          <w:rFonts w:ascii="Times New Roman" w:hAnsi="Times New Roman" w:cs="Times New Roman"/>
          <w:sz w:val="24"/>
          <w:szCs w:val="24"/>
          <w:rPrChange w:id="125" w:author="TCC" w:date="2020-03-12T18:46:00Z">
            <w:rPr>
              <w:rFonts w:ascii="Times New Roman" w:hAnsi="Times New Roman" w:cs="Times New Roman"/>
              <w:sz w:val="24"/>
              <w:szCs w:val="24"/>
            </w:rPr>
          </w:rPrChange>
        </w:rPr>
        <w:t xml:space="preserve">gratefully </w:t>
      </w:r>
      <w:r w:rsidRPr="00D92975">
        <w:rPr>
          <w:rFonts w:ascii="Times New Roman" w:hAnsi="Times New Roman" w:cs="Times New Roman"/>
          <w:sz w:val="24"/>
          <w:szCs w:val="24"/>
          <w:rPrChange w:id="126" w:author="TCC" w:date="2020-03-12T18:46:00Z">
            <w:rPr>
              <w:rFonts w:ascii="Times New Roman" w:hAnsi="Times New Roman" w:cs="Times New Roman"/>
              <w:sz w:val="24"/>
              <w:szCs w:val="24"/>
            </w:rPr>
          </w:rPrChange>
        </w:rPr>
        <w:t>acknowledge the help of Alexa Nossek, Department of Ethics and History of Medicine, Ruhr University, Bochum, Germany</w:t>
      </w:r>
      <w:r w:rsidR="00437C07" w:rsidRPr="00D92975">
        <w:rPr>
          <w:rFonts w:ascii="Times New Roman" w:hAnsi="Times New Roman" w:cs="Times New Roman"/>
          <w:sz w:val="24"/>
          <w:szCs w:val="24"/>
          <w:rPrChange w:id="127" w:author="TCC" w:date="2020-03-12T18:46:00Z">
            <w:rPr>
              <w:rFonts w:ascii="Times New Roman" w:hAnsi="Times New Roman" w:cs="Times New Roman"/>
              <w:sz w:val="24"/>
              <w:szCs w:val="24"/>
            </w:rPr>
          </w:rPrChange>
        </w:rPr>
        <w:t>,</w:t>
      </w:r>
      <w:r w:rsidRPr="00D92975">
        <w:rPr>
          <w:rFonts w:ascii="Times New Roman" w:hAnsi="Times New Roman" w:cs="Times New Roman"/>
          <w:sz w:val="24"/>
          <w:szCs w:val="24"/>
          <w:rPrChange w:id="128" w:author="TCC" w:date="2020-03-12T18:46:00Z">
            <w:rPr>
              <w:rFonts w:ascii="Times New Roman" w:hAnsi="Times New Roman" w:cs="Times New Roman"/>
              <w:sz w:val="24"/>
              <w:szCs w:val="24"/>
            </w:rPr>
          </w:rPrChange>
        </w:rPr>
        <w:t xml:space="preserve"> for her help in clarifying these arguments during repeated conversations. </w:t>
      </w:r>
    </w:p>
    <w:p w14:paraId="7CBB5D2A" w14:textId="77777777" w:rsidR="004F2CE4" w:rsidRDefault="004F2CE4" w:rsidP="00426662">
      <w:pPr>
        <w:rPr>
          <w:rFonts w:ascii="Times New Roman" w:hAnsi="Times New Roman" w:cs="Times New Roman"/>
          <w:sz w:val="24"/>
          <w:szCs w:val="24"/>
        </w:rPr>
      </w:pPr>
    </w:p>
    <w:p w14:paraId="3AF203E7" w14:textId="77777777" w:rsidR="005D3438" w:rsidRPr="00191FC7" w:rsidRDefault="005D3438" w:rsidP="00F2394F">
      <w:pPr>
        <w:ind w:left="-57"/>
        <w:rPr>
          <w:rFonts w:ascii="Times New Roman" w:hAnsi="Times New Roman" w:cs="Times New Roman"/>
          <w:b/>
          <w:sz w:val="24"/>
          <w:szCs w:val="24"/>
        </w:rPr>
      </w:pPr>
      <w:r w:rsidRPr="00191FC7">
        <w:rPr>
          <w:rFonts w:ascii="Times New Roman" w:hAnsi="Times New Roman" w:cs="Times New Roman"/>
          <w:b/>
          <w:sz w:val="24"/>
          <w:szCs w:val="24"/>
        </w:rPr>
        <w:t>References</w:t>
      </w:r>
    </w:p>
    <w:p w14:paraId="718C8144" w14:textId="420DB823" w:rsidR="005D3438" w:rsidRPr="00DC2AA8" w:rsidRDefault="009B5DC6" w:rsidP="00F2394F">
      <w:pPr>
        <w:pStyle w:val="ListParagraph"/>
        <w:numPr>
          <w:ilvl w:val="0"/>
          <w:numId w:val="2"/>
        </w:numPr>
        <w:ind w:left="-57"/>
        <w:rPr>
          <w:rFonts w:ascii="Times New Roman" w:hAnsi="Times New Roman" w:cs="Times New Roman"/>
          <w:sz w:val="24"/>
          <w:szCs w:val="24"/>
        </w:rPr>
      </w:pPr>
      <w:r w:rsidRPr="00DC2AA8">
        <w:rPr>
          <w:rFonts w:ascii="Times New Roman" w:hAnsi="Times New Roman" w:cs="Times New Roman"/>
          <w:sz w:val="24"/>
          <w:szCs w:val="24"/>
        </w:rPr>
        <w:t>About</w:t>
      </w:r>
      <w:ins w:id="129" w:author="TCC" w:date="2020-03-12T18:47:00Z">
        <w:r w:rsidR="00D92975">
          <w:rPr>
            <w:rFonts w:ascii="Times New Roman" w:hAnsi="Times New Roman" w:cs="Times New Roman"/>
            <w:sz w:val="24"/>
            <w:szCs w:val="24"/>
          </w:rPr>
          <w:t xml:space="preserve"> </w:t>
        </w:r>
      </w:ins>
      <w:r w:rsidRPr="00DC2AA8">
        <w:rPr>
          <w:rFonts w:ascii="Times New Roman" w:hAnsi="Times New Roman" w:cs="Times New Roman"/>
          <w:sz w:val="24"/>
          <w:szCs w:val="24"/>
        </w:rPr>
        <w:t xml:space="preserve">Islam. </w:t>
      </w:r>
      <w:r w:rsidR="005D3438" w:rsidRPr="00DC2AA8">
        <w:rPr>
          <w:rFonts w:ascii="Times New Roman" w:hAnsi="Times New Roman" w:cs="Times New Roman"/>
          <w:sz w:val="24"/>
          <w:szCs w:val="24"/>
        </w:rPr>
        <w:t xml:space="preserve">Hudud </w:t>
      </w:r>
      <w:r w:rsidRPr="00DC2AA8">
        <w:rPr>
          <w:rFonts w:ascii="Times New Roman" w:hAnsi="Times New Roman" w:cs="Times New Roman"/>
          <w:sz w:val="24"/>
          <w:szCs w:val="24"/>
        </w:rPr>
        <w:t>a</w:t>
      </w:r>
      <w:r w:rsidR="005D3438" w:rsidRPr="00DC2AA8">
        <w:rPr>
          <w:rFonts w:ascii="Times New Roman" w:hAnsi="Times New Roman" w:cs="Times New Roman"/>
          <w:sz w:val="24"/>
          <w:szCs w:val="24"/>
        </w:rPr>
        <w:t xml:space="preserve">mputations </w:t>
      </w:r>
      <w:r w:rsidRPr="00DC2AA8">
        <w:rPr>
          <w:rFonts w:ascii="Times New Roman" w:hAnsi="Times New Roman" w:cs="Times New Roman"/>
          <w:sz w:val="24"/>
          <w:szCs w:val="24"/>
        </w:rPr>
        <w:t>d</w:t>
      </w:r>
      <w:r w:rsidR="005D3438" w:rsidRPr="00DC2AA8">
        <w:rPr>
          <w:rFonts w:ascii="Times New Roman" w:hAnsi="Times New Roman" w:cs="Times New Roman"/>
          <w:sz w:val="24"/>
          <w:szCs w:val="24"/>
        </w:rPr>
        <w:t xml:space="preserve">ivide Malaysia </w:t>
      </w:r>
      <w:r w:rsidRPr="00DC2AA8">
        <w:rPr>
          <w:rFonts w:ascii="Times New Roman" w:hAnsi="Times New Roman" w:cs="Times New Roman"/>
          <w:sz w:val="24"/>
          <w:szCs w:val="24"/>
        </w:rPr>
        <w:t>d</w:t>
      </w:r>
      <w:r w:rsidR="005D3438" w:rsidRPr="00DC2AA8">
        <w:rPr>
          <w:rFonts w:ascii="Times New Roman" w:hAnsi="Times New Roman" w:cs="Times New Roman"/>
          <w:sz w:val="24"/>
          <w:szCs w:val="24"/>
        </w:rPr>
        <w:t>octors</w:t>
      </w:r>
      <w:r w:rsidRPr="00DC2AA8">
        <w:rPr>
          <w:rFonts w:ascii="Times New Roman" w:hAnsi="Times New Roman" w:cs="Times New Roman"/>
          <w:sz w:val="24"/>
          <w:szCs w:val="24"/>
        </w:rPr>
        <w:t>.</w:t>
      </w:r>
      <w:r w:rsidR="005D3438" w:rsidRPr="00DC2AA8">
        <w:rPr>
          <w:rFonts w:ascii="Times New Roman" w:hAnsi="Times New Roman" w:cs="Times New Roman"/>
          <w:sz w:val="24"/>
          <w:szCs w:val="24"/>
        </w:rPr>
        <w:t xml:space="preserve"> 2016</w:t>
      </w:r>
      <w:r w:rsidRPr="00DC2AA8">
        <w:rPr>
          <w:rFonts w:ascii="Times New Roman" w:hAnsi="Times New Roman" w:cs="Times New Roman"/>
          <w:sz w:val="24"/>
          <w:szCs w:val="24"/>
        </w:rPr>
        <w:t xml:space="preserve"> Jan 6 [cited 2019 June 18]</w:t>
      </w:r>
      <w:r w:rsidR="005D3438" w:rsidRPr="00DC2AA8">
        <w:rPr>
          <w:rFonts w:ascii="Times New Roman" w:hAnsi="Times New Roman" w:cs="Times New Roman"/>
          <w:sz w:val="24"/>
          <w:szCs w:val="24"/>
        </w:rPr>
        <w:t xml:space="preserve">. </w:t>
      </w:r>
      <w:r w:rsidRPr="00DC2AA8">
        <w:rPr>
          <w:rFonts w:ascii="Times New Roman" w:hAnsi="Times New Roman" w:cs="Times New Roman"/>
          <w:sz w:val="24"/>
          <w:szCs w:val="24"/>
        </w:rPr>
        <w:t>Available from:</w:t>
      </w:r>
      <w:r w:rsidR="005D3438" w:rsidRPr="00DC2AA8">
        <w:rPr>
          <w:rFonts w:ascii="Times New Roman" w:hAnsi="Times New Roman" w:cs="Times New Roman"/>
          <w:sz w:val="24"/>
          <w:szCs w:val="24"/>
        </w:rPr>
        <w:t xml:space="preserve"> </w:t>
      </w:r>
    </w:p>
    <w:p w14:paraId="05D16907" w14:textId="62EA4B73" w:rsidR="001B084A" w:rsidRPr="00DC2AA8" w:rsidRDefault="00CC604C" w:rsidP="009B5DC6">
      <w:pPr>
        <w:pStyle w:val="ListParagraph"/>
        <w:ind w:left="-57"/>
        <w:rPr>
          <w:rFonts w:ascii="Times New Roman" w:hAnsi="Times New Roman" w:cs="Times New Roman"/>
          <w:sz w:val="24"/>
          <w:szCs w:val="24"/>
        </w:rPr>
      </w:pPr>
      <w:hyperlink r:id="rId10" w:history="1">
        <w:r w:rsidR="001B084A" w:rsidRPr="00DC2AA8">
          <w:rPr>
            <w:rStyle w:val="Hyperlink"/>
            <w:rFonts w:ascii="Times New Roman" w:hAnsi="Times New Roman" w:cs="Times New Roman"/>
            <w:sz w:val="24"/>
            <w:szCs w:val="24"/>
          </w:rPr>
          <w:t>http://aboutislam.net/muslim-issues/hudud-amputations-divide-malaysia-doctors/</w:t>
        </w:r>
      </w:hyperlink>
      <w:r w:rsidR="009B5DC6" w:rsidRPr="00DC2AA8">
        <w:rPr>
          <w:rStyle w:val="Hyperlink"/>
          <w:rFonts w:ascii="Times New Roman" w:hAnsi="Times New Roman" w:cs="Times New Roman"/>
          <w:sz w:val="24"/>
          <w:szCs w:val="24"/>
        </w:rPr>
        <w:t>.</w:t>
      </w:r>
      <w:r w:rsidR="001B084A" w:rsidRPr="00DC2AA8">
        <w:rPr>
          <w:rFonts w:ascii="Times New Roman" w:hAnsi="Times New Roman" w:cs="Times New Roman"/>
          <w:sz w:val="24"/>
          <w:szCs w:val="24"/>
        </w:rPr>
        <w:t xml:space="preserve"> </w:t>
      </w:r>
    </w:p>
    <w:p w14:paraId="4DB6F0A2" w14:textId="39F65D1E" w:rsidR="000C5790" w:rsidRPr="00DC2AA8" w:rsidRDefault="000C5790" w:rsidP="00F2394F">
      <w:pPr>
        <w:pStyle w:val="ListParagraph"/>
        <w:numPr>
          <w:ilvl w:val="0"/>
          <w:numId w:val="2"/>
        </w:numPr>
        <w:ind w:left="-57"/>
        <w:rPr>
          <w:rFonts w:ascii="Times New Roman" w:hAnsi="Times New Roman" w:cs="Times New Roman"/>
          <w:sz w:val="24"/>
          <w:szCs w:val="24"/>
        </w:rPr>
      </w:pPr>
      <w:r w:rsidRPr="00DC2AA8">
        <w:rPr>
          <w:rFonts w:ascii="Times New Roman" w:hAnsi="Times New Roman" w:cs="Times New Roman"/>
          <w:sz w:val="24"/>
          <w:szCs w:val="24"/>
        </w:rPr>
        <w:t xml:space="preserve"> Saat N</w:t>
      </w:r>
      <w:r w:rsidR="009B5DC6" w:rsidRPr="00DC2AA8">
        <w:rPr>
          <w:rFonts w:ascii="Times New Roman" w:hAnsi="Times New Roman" w:cs="Times New Roman"/>
          <w:sz w:val="24"/>
          <w:szCs w:val="24"/>
        </w:rPr>
        <w:t>.</w:t>
      </w:r>
      <w:r w:rsidRPr="00DC2AA8">
        <w:rPr>
          <w:rFonts w:ascii="Times New Roman" w:hAnsi="Times New Roman" w:cs="Times New Roman"/>
          <w:sz w:val="24"/>
          <w:szCs w:val="24"/>
        </w:rPr>
        <w:t xml:space="preserve"> Will PAS </w:t>
      </w:r>
      <w:r w:rsidR="009B5DC6" w:rsidRPr="00DC2AA8">
        <w:rPr>
          <w:rFonts w:ascii="Times New Roman" w:hAnsi="Times New Roman" w:cs="Times New Roman"/>
          <w:sz w:val="24"/>
          <w:szCs w:val="24"/>
        </w:rPr>
        <w:t>g</w:t>
      </w:r>
      <w:r w:rsidRPr="00DC2AA8">
        <w:rPr>
          <w:rFonts w:ascii="Times New Roman" w:hAnsi="Times New Roman" w:cs="Times New Roman"/>
          <w:sz w:val="24"/>
          <w:szCs w:val="24"/>
        </w:rPr>
        <w:t xml:space="preserve">overnments in Kelantan and Terengganu </w:t>
      </w:r>
      <w:r w:rsidR="009B5DC6" w:rsidRPr="00DC2AA8">
        <w:rPr>
          <w:rFonts w:ascii="Times New Roman" w:hAnsi="Times New Roman" w:cs="Times New Roman"/>
          <w:sz w:val="24"/>
          <w:szCs w:val="24"/>
        </w:rPr>
        <w:t>p</w:t>
      </w:r>
      <w:r w:rsidRPr="00DC2AA8">
        <w:rPr>
          <w:rFonts w:ascii="Times New Roman" w:hAnsi="Times New Roman" w:cs="Times New Roman"/>
          <w:sz w:val="24"/>
          <w:szCs w:val="24"/>
        </w:rPr>
        <w:t>ush for</w:t>
      </w:r>
    </w:p>
    <w:p w14:paraId="7E3A4E70" w14:textId="4D0C7C51" w:rsidR="000C5790" w:rsidRPr="00DC2AA8" w:rsidRDefault="000C5790" w:rsidP="00F2394F">
      <w:pPr>
        <w:pStyle w:val="ListParagraph"/>
        <w:ind w:left="-57"/>
        <w:rPr>
          <w:rFonts w:ascii="Times New Roman" w:hAnsi="Times New Roman" w:cs="Times New Roman"/>
          <w:sz w:val="24"/>
          <w:szCs w:val="24"/>
        </w:rPr>
      </w:pPr>
      <w:r w:rsidRPr="00DC2AA8">
        <w:rPr>
          <w:rFonts w:ascii="Times New Roman" w:hAnsi="Times New Roman" w:cs="Times New Roman"/>
          <w:sz w:val="24"/>
          <w:szCs w:val="24"/>
        </w:rPr>
        <w:t xml:space="preserve">Islamic </w:t>
      </w:r>
      <w:r w:rsidR="009B5DC6" w:rsidRPr="00DC2AA8">
        <w:rPr>
          <w:rFonts w:ascii="Times New Roman" w:hAnsi="Times New Roman" w:cs="Times New Roman"/>
          <w:sz w:val="24"/>
          <w:szCs w:val="24"/>
        </w:rPr>
        <w:t>l</w:t>
      </w:r>
      <w:r w:rsidRPr="00DC2AA8">
        <w:rPr>
          <w:rFonts w:ascii="Times New Roman" w:hAnsi="Times New Roman" w:cs="Times New Roman"/>
          <w:sz w:val="24"/>
          <w:szCs w:val="24"/>
        </w:rPr>
        <w:t xml:space="preserve">aws? </w:t>
      </w:r>
      <w:r w:rsidR="009B5DC6" w:rsidRPr="008805C1">
        <w:rPr>
          <w:rFonts w:ascii="Times New Roman" w:hAnsi="Times New Roman" w:cs="Times New Roman"/>
          <w:i/>
          <w:iCs/>
          <w:sz w:val="24"/>
          <w:szCs w:val="24"/>
        </w:rPr>
        <w:t>Perspective</w:t>
      </w:r>
      <w:r w:rsidR="009B5DC6" w:rsidRPr="00DC2AA8">
        <w:rPr>
          <w:rFonts w:ascii="Times New Roman" w:hAnsi="Times New Roman" w:cs="Times New Roman"/>
          <w:i/>
          <w:iCs/>
          <w:sz w:val="24"/>
          <w:szCs w:val="24"/>
        </w:rPr>
        <w:t>.</w:t>
      </w:r>
      <w:r w:rsidR="009B5DC6" w:rsidRPr="00DC2AA8">
        <w:rPr>
          <w:rFonts w:ascii="Times New Roman" w:hAnsi="Times New Roman" w:cs="Times New Roman"/>
          <w:sz w:val="24"/>
          <w:szCs w:val="24"/>
        </w:rPr>
        <w:t xml:space="preserve"> </w:t>
      </w:r>
      <w:r w:rsidRPr="00DC2AA8">
        <w:rPr>
          <w:rFonts w:ascii="Times New Roman" w:hAnsi="Times New Roman" w:cs="Times New Roman"/>
          <w:sz w:val="24"/>
          <w:szCs w:val="24"/>
        </w:rPr>
        <w:t>201</w:t>
      </w:r>
      <w:r w:rsidR="009775D9" w:rsidRPr="00DC2AA8">
        <w:rPr>
          <w:rFonts w:ascii="Times New Roman" w:hAnsi="Times New Roman" w:cs="Times New Roman"/>
          <w:sz w:val="24"/>
          <w:szCs w:val="24"/>
        </w:rPr>
        <w:t>8 June 25</w:t>
      </w:r>
      <w:r w:rsidR="009B5DC6" w:rsidRPr="00DC2AA8">
        <w:rPr>
          <w:rFonts w:ascii="Times New Roman" w:hAnsi="Times New Roman" w:cs="Times New Roman"/>
          <w:sz w:val="24"/>
          <w:szCs w:val="24"/>
        </w:rPr>
        <w:t>;</w:t>
      </w:r>
      <w:r w:rsidRPr="00DC2AA8">
        <w:rPr>
          <w:rFonts w:ascii="Times New Roman" w:hAnsi="Times New Roman" w:cs="Times New Roman"/>
          <w:sz w:val="24"/>
          <w:szCs w:val="24"/>
        </w:rPr>
        <w:t xml:space="preserve"> 33</w:t>
      </w:r>
      <w:r w:rsidR="009B5DC6" w:rsidRPr="00DC2AA8">
        <w:rPr>
          <w:rFonts w:ascii="Times New Roman" w:hAnsi="Times New Roman" w:cs="Times New Roman"/>
          <w:sz w:val="24"/>
          <w:szCs w:val="24"/>
        </w:rPr>
        <w:t>(2018)</w:t>
      </w:r>
      <w:r w:rsidRPr="00DC2AA8">
        <w:rPr>
          <w:rFonts w:ascii="Times New Roman" w:hAnsi="Times New Roman" w:cs="Times New Roman"/>
          <w:sz w:val="24"/>
          <w:szCs w:val="24"/>
        </w:rPr>
        <w:t>: 1</w:t>
      </w:r>
      <w:r w:rsidR="009B5DC6" w:rsidRPr="00DC2AA8">
        <w:rPr>
          <w:rFonts w:ascii="Times New Roman" w:hAnsi="Times New Roman" w:cs="Times New Roman"/>
          <w:sz w:val="24"/>
          <w:szCs w:val="24"/>
        </w:rPr>
        <w:t>–</w:t>
      </w:r>
      <w:r w:rsidRPr="00DC2AA8">
        <w:rPr>
          <w:rFonts w:ascii="Times New Roman" w:hAnsi="Times New Roman" w:cs="Times New Roman"/>
          <w:sz w:val="24"/>
          <w:szCs w:val="24"/>
        </w:rPr>
        <w:t>7</w:t>
      </w:r>
      <w:r w:rsidR="009B5DC6" w:rsidRPr="00DC2AA8">
        <w:rPr>
          <w:rFonts w:ascii="Times New Roman" w:hAnsi="Times New Roman" w:cs="Times New Roman"/>
          <w:sz w:val="24"/>
          <w:szCs w:val="24"/>
        </w:rPr>
        <w:t xml:space="preserve"> [cited on 2019 Dec 27]. Available from:</w:t>
      </w:r>
      <w:r w:rsidR="00F92D59" w:rsidRPr="00DC2AA8">
        <w:rPr>
          <w:rFonts w:ascii="Times New Roman" w:hAnsi="Times New Roman" w:cs="Times New Roman"/>
          <w:sz w:val="24"/>
          <w:szCs w:val="24"/>
        </w:rPr>
        <w:t xml:space="preserve"> </w:t>
      </w:r>
      <w:hyperlink r:id="rId11" w:history="1">
        <w:r w:rsidR="009B5DC6" w:rsidRPr="00DC2AA8">
          <w:rPr>
            <w:rStyle w:val="Hyperlink"/>
            <w:rFonts w:ascii="Times New Roman" w:hAnsi="Times New Roman" w:cs="Times New Roman"/>
            <w:sz w:val="24"/>
            <w:szCs w:val="24"/>
          </w:rPr>
          <w:t>https://www.iseas.edu.sg/images/pdf/ISEAS_Perspective_2018_33@50.pdf</w:t>
        </w:r>
      </w:hyperlink>
      <w:r w:rsidR="009B5DC6" w:rsidRPr="00DC2AA8">
        <w:rPr>
          <w:rFonts w:ascii="Times New Roman" w:hAnsi="Times New Roman" w:cs="Times New Roman"/>
          <w:sz w:val="24"/>
          <w:szCs w:val="24"/>
        </w:rPr>
        <w:t>.</w:t>
      </w:r>
    </w:p>
    <w:p w14:paraId="3BFF2C21" w14:textId="667B057C" w:rsidR="001B084A" w:rsidRPr="008805C1" w:rsidRDefault="00AC7374" w:rsidP="008805C1">
      <w:pPr>
        <w:pStyle w:val="ListParagraph"/>
        <w:numPr>
          <w:ilvl w:val="0"/>
          <w:numId w:val="2"/>
        </w:numPr>
        <w:ind w:left="-57"/>
        <w:rPr>
          <w:rFonts w:ascii="Times New Roman" w:hAnsi="Times New Roman" w:cs="Times New Roman"/>
          <w:sz w:val="24"/>
          <w:szCs w:val="24"/>
        </w:rPr>
      </w:pPr>
      <w:r w:rsidRPr="00DC2AA8">
        <w:rPr>
          <w:rFonts w:ascii="Times New Roman" w:hAnsi="Times New Roman" w:cs="Times New Roman"/>
          <w:sz w:val="24"/>
          <w:szCs w:val="24"/>
        </w:rPr>
        <w:t>Osman</w:t>
      </w:r>
      <w:r w:rsidR="009B5DC6" w:rsidRPr="00DC2AA8">
        <w:rPr>
          <w:rFonts w:ascii="Times New Roman" w:hAnsi="Times New Roman" w:cs="Times New Roman"/>
          <w:sz w:val="24"/>
          <w:szCs w:val="24"/>
        </w:rPr>
        <w:t xml:space="preserve"> MNM.</w:t>
      </w:r>
      <w:r w:rsidRPr="00DC2AA8">
        <w:rPr>
          <w:rFonts w:ascii="Times New Roman" w:hAnsi="Times New Roman" w:cs="Times New Roman"/>
          <w:sz w:val="24"/>
          <w:szCs w:val="24"/>
        </w:rPr>
        <w:t xml:space="preserve"> The Islamic conservative turn in Malaysia: impact and future trajectories. </w:t>
      </w:r>
      <w:r w:rsidRPr="008805C1">
        <w:rPr>
          <w:rFonts w:ascii="Times New Roman" w:hAnsi="Times New Roman" w:cs="Times New Roman"/>
          <w:i/>
          <w:iCs/>
          <w:sz w:val="24"/>
          <w:szCs w:val="24"/>
        </w:rPr>
        <w:t>Contemporary Islam</w:t>
      </w:r>
      <w:r w:rsidR="009B5DC6" w:rsidRPr="00DC2AA8">
        <w:rPr>
          <w:rFonts w:ascii="Times New Roman" w:hAnsi="Times New Roman" w:cs="Times New Roman"/>
          <w:sz w:val="24"/>
          <w:szCs w:val="24"/>
        </w:rPr>
        <w:t>.</w:t>
      </w:r>
      <w:r w:rsidRPr="00DC2AA8">
        <w:rPr>
          <w:rFonts w:ascii="Times New Roman" w:hAnsi="Times New Roman" w:cs="Times New Roman"/>
          <w:sz w:val="24"/>
          <w:szCs w:val="24"/>
        </w:rPr>
        <w:t xml:space="preserve"> 201</w:t>
      </w:r>
      <w:r w:rsidR="009B5DC6" w:rsidRPr="00DC2AA8">
        <w:rPr>
          <w:rFonts w:ascii="Times New Roman" w:hAnsi="Times New Roman" w:cs="Times New Roman"/>
          <w:sz w:val="24"/>
          <w:szCs w:val="24"/>
        </w:rPr>
        <w:t>7 April;</w:t>
      </w:r>
      <w:r w:rsidRPr="00DC2AA8">
        <w:rPr>
          <w:rFonts w:ascii="Times New Roman" w:hAnsi="Times New Roman" w:cs="Times New Roman"/>
          <w:sz w:val="24"/>
          <w:szCs w:val="24"/>
        </w:rPr>
        <w:t xml:space="preserve"> </w:t>
      </w:r>
      <w:r w:rsidR="009B5DC6" w:rsidRPr="00DC2AA8">
        <w:rPr>
          <w:rFonts w:ascii="Times New Roman" w:hAnsi="Times New Roman" w:cs="Times New Roman"/>
          <w:sz w:val="24"/>
          <w:szCs w:val="24"/>
        </w:rPr>
        <w:t xml:space="preserve">11(1): </w:t>
      </w:r>
      <w:r w:rsidR="009775D9" w:rsidRPr="00DC2AA8">
        <w:rPr>
          <w:rFonts w:ascii="Times New Roman" w:hAnsi="Times New Roman" w:cs="Times New Roman"/>
          <w:sz w:val="24"/>
          <w:szCs w:val="24"/>
        </w:rPr>
        <w:t xml:space="preserve">1–22. </w:t>
      </w:r>
      <w:r w:rsidRPr="00DC2AA8">
        <w:rPr>
          <w:rFonts w:ascii="Times New Roman" w:hAnsi="Times New Roman" w:cs="Times New Roman"/>
          <w:sz w:val="24"/>
          <w:szCs w:val="24"/>
        </w:rPr>
        <w:t>DOI</w:t>
      </w:r>
      <w:r w:rsidR="009775D9" w:rsidRPr="00DC2AA8">
        <w:rPr>
          <w:rFonts w:ascii="Times New Roman" w:hAnsi="Times New Roman" w:cs="Times New Roman"/>
          <w:sz w:val="24"/>
          <w:szCs w:val="24"/>
        </w:rPr>
        <w:t>:</w:t>
      </w:r>
      <w:r w:rsidRPr="00DC2AA8">
        <w:rPr>
          <w:rFonts w:ascii="Times New Roman" w:hAnsi="Times New Roman" w:cs="Times New Roman"/>
          <w:sz w:val="24"/>
          <w:szCs w:val="24"/>
        </w:rPr>
        <w:t xml:space="preserve"> 10.1007/s11562-016-0373-3</w:t>
      </w:r>
      <w:r w:rsidR="009775D9" w:rsidRPr="00DC2AA8">
        <w:rPr>
          <w:rFonts w:ascii="Times New Roman" w:hAnsi="Times New Roman" w:cs="Times New Roman"/>
          <w:sz w:val="24"/>
          <w:szCs w:val="24"/>
        </w:rPr>
        <w:t>.</w:t>
      </w:r>
    </w:p>
    <w:p w14:paraId="474CB0F9" w14:textId="257E4FE7" w:rsidR="001B084A" w:rsidRPr="00DC2AA8" w:rsidRDefault="005D3438" w:rsidP="00F2394F">
      <w:pPr>
        <w:pStyle w:val="ListParagraph"/>
        <w:numPr>
          <w:ilvl w:val="0"/>
          <w:numId w:val="2"/>
        </w:numPr>
        <w:ind w:left="-57"/>
        <w:rPr>
          <w:rFonts w:ascii="Times New Roman" w:hAnsi="Times New Roman" w:cs="Times New Roman"/>
          <w:sz w:val="24"/>
          <w:szCs w:val="24"/>
        </w:rPr>
      </w:pPr>
      <w:r w:rsidRPr="00DC2AA8">
        <w:rPr>
          <w:rFonts w:ascii="Times New Roman" w:hAnsi="Times New Roman" w:cs="Times New Roman"/>
          <w:sz w:val="24"/>
          <w:szCs w:val="24"/>
        </w:rPr>
        <w:t xml:space="preserve">Johnston J, Elliott C. Healthy limb amputation: ethical and legal aspects. </w:t>
      </w:r>
      <w:r w:rsidRPr="008805C1">
        <w:rPr>
          <w:rFonts w:ascii="Times New Roman" w:hAnsi="Times New Roman" w:cs="Times New Roman"/>
          <w:i/>
          <w:iCs/>
          <w:sz w:val="24"/>
          <w:szCs w:val="24"/>
        </w:rPr>
        <w:t>Clin Med JRCPL</w:t>
      </w:r>
      <w:r w:rsidR="009775D9" w:rsidRPr="00DC2AA8">
        <w:rPr>
          <w:rFonts w:ascii="Times New Roman" w:hAnsi="Times New Roman" w:cs="Times New Roman"/>
          <w:sz w:val="24"/>
          <w:szCs w:val="24"/>
        </w:rPr>
        <w:t>.</w:t>
      </w:r>
      <w:r w:rsidRPr="00DC2AA8">
        <w:rPr>
          <w:rFonts w:ascii="Times New Roman" w:hAnsi="Times New Roman" w:cs="Times New Roman"/>
          <w:sz w:val="24"/>
          <w:szCs w:val="24"/>
        </w:rPr>
        <w:t xml:space="preserve"> </w:t>
      </w:r>
      <w:r w:rsidR="001B084A" w:rsidRPr="00DC2AA8">
        <w:rPr>
          <w:rFonts w:ascii="Times New Roman" w:hAnsi="Times New Roman" w:cs="Times New Roman"/>
          <w:sz w:val="24"/>
          <w:szCs w:val="24"/>
        </w:rPr>
        <w:t>2002</w:t>
      </w:r>
      <w:r w:rsidR="009775D9" w:rsidRPr="00DC2AA8">
        <w:rPr>
          <w:rFonts w:ascii="Times New Roman" w:hAnsi="Times New Roman" w:cs="Times New Roman"/>
          <w:sz w:val="24"/>
          <w:szCs w:val="24"/>
        </w:rPr>
        <w:t xml:space="preserve"> Sept [cited on 2019 Dec 27]</w:t>
      </w:r>
      <w:r w:rsidR="001B084A" w:rsidRPr="00DC2AA8">
        <w:rPr>
          <w:rFonts w:ascii="Times New Roman" w:hAnsi="Times New Roman" w:cs="Times New Roman"/>
          <w:sz w:val="24"/>
          <w:szCs w:val="24"/>
        </w:rPr>
        <w:t>;</w:t>
      </w:r>
      <w:r w:rsidR="009775D9" w:rsidRPr="00DC2AA8">
        <w:rPr>
          <w:rFonts w:ascii="Times New Roman" w:hAnsi="Times New Roman" w:cs="Times New Roman"/>
          <w:sz w:val="24"/>
          <w:szCs w:val="24"/>
        </w:rPr>
        <w:t xml:space="preserve"> </w:t>
      </w:r>
      <w:r w:rsidR="001B084A" w:rsidRPr="00DC2AA8">
        <w:rPr>
          <w:rFonts w:ascii="Times New Roman" w:hAnsi="Times New Roman" w:cs="Times New Roman"/>
          <w:sz w:val="24"/>
          <w:szCs w:val="24"/>
        </w:rPr>
        <w:t>2</w:t>
      </w:r>
      <w:r w:rsidR="009775D9" w:rsidRPr="00DC2AA8">
        <w:rPr>
          <w:rFonts w:ascii="Times New Roman" w:hAnsi="Times New Roman" w:cs="Times New Roman"/>
          <w:sz w:val="24"/>
          <w:szCs w:val="24"/>
        </w:rPr>
        <w:t>(5)</w:t>
      </w:r>
      <w:r w:rsidR="001B084A" w:rsidRPr="00DC2AA8">
        <w:rPr>
          <w:rFonts w:ascii="Times New Roman" w:hAnsi="Times New Roman" w:cs="Times New Roman"/>
          <w:sz w:val="24"/>
          <w:szCs w:val="24"/>
        </w:rPr>
        <w:t>:</w:t>
      </w:r>
      <w:r w:rsidR="009775D9" w:rsidRPr="00DC2AA8">
        <w:rPr>
          <w:rFonts w:ascii="Times New Roman" w:hAnsi="Times New Roman" w:cs="Times New Roman"/>
          <w:sz w:val="24"/>
          <w:szCs w:val="24"/>
        </w:rPr>
        <w:t xml:space="preserve"> </w:t>
      </w:r>
      <w:r w:rsidR="001B084A" w:rsidRPr="00DC2AA8">
        <w:rPr>
          <w:rFonts w:ascii="Times New Roman" w:hAnsi="Times New Roman" w:cs="Times New Roman"/>
          <w:sz w:val="24"/>
          <w:szCs w:val="24"/>
        </w:rPr>
        <w:t>431–</w:t>
      </w:r>
      <w:del w:id="130" w:author="TCC" w:date="2020-03-12T18:47:00Z">
        <w:r w:rsidR="001B084A" w:rsidRPr="00DC2AA8" w:rsidDel="00D92975">
          <w:rPr>
            <w:rFonts w:ascii="Times New Roman" w:hAnsi="Times New Roman" w:cs="Times New Roman"/>
            <w:sz w:val="24"/>
            <w:szCs w:val="24"/>
          </w:rPr>
          <w:delText>43</w:delText>
        </w:r>
      </w:del>
      <w:r w:rsidR="001B084A" w:rsidRPr="00DC2AA8">
        <w:rPr>
          <w:rFonts w:ascii="Times New Roman" w:hAnsi="Times New Roman" w:cs="Times New Roman"/>
          <w:sz w:val="24"/>
          <w:szCs w:val="24"/>
        </w:rPr>
        <w:t>5</w:t>
      </w:r>
      <w:r w:rsidR="009775D9" w:rsidRPr="00DC2AA8">
        <w:rPr>
          <w:rFonts w:ascii="Times New Roman" w:hAnsi="Times New Roman" w:cs="Times New Roman"/>
          <w:sz w:val="24"/>
          <w:szCs w:val="24"/>
        </w:rPr>
        <w:t xml:space="preserve">. Available from: </w:t>
      </w:r>
      <w:hyperlink r:id="rId12" w:history="1">
        <w:r w:rsidR="009775D9" w:rsidRPr="00DC2AA8">
          <w:rPr>
            <w:rStyle w:val="Hyperlink"/>
            <w:rFonts w:ascii="Times New Roman" w:hAnsi="Times New Roman" w:cs="Times New Roman"/>
            <w:sz w:val="24"/>
            <w:szCs w:val="24"/>
          </w:rPr>
          <w:t>https://www.researchgate.net/publication/11019905_Healthy_limb_amputation_ethical_and_legal_aspects</w:t>
        </w:r>
      </w:hyperlink>
      <w:r w:rsidR="009775D9" w:rsidRPr="00DC2AA8">
        <w:rPr>
          <w:rFonts w:ascii="Times New Roman" w:hAnsi="Times New Roman" w:cs="Times New Roman"/>
          <w:sz w:val="24"/>
          <w:szCs w:val="24"/>
        </w:rPr>
        <w:t>.</w:t>
      </w:r>
    </w:p>
    <w:p w14:paraId="642E2921" w14:textId="59DDD6CF" w:rsidR="005D3438" w:rsidRPr="00DC2AA8" w:rsidRDefault="000C5790" w:rsidP="00F2394F">
      <w:pPr>
        <w:pStyle w:val="ListParagraph"/>
        <w:numPr>
          <w:ilvl w:val="0"/>
          <w:numId w:val="2"/>
        </w:numPr>
        <w:ind w:left="-57"/>
        <w:rPr>
          <w:rFonts w:ascii="Times New Roman" w:hAnsi="Times New Roman" w:cs="Times New Roman"/>
          <w:sz w:val="24"/>
          <w:szCs w:val="24"/>
        </w:rPr>
      </w:pPr>
      <w:r w:rsidRPr="00DC2AA8">
        <w:rPr>
          <w:rFonts w:ascii="Times New Roman" w:hAnsi="Times New Roman" w:cs="Times New Roman"/>
          <w:sz w:val="24"/>
          <w:szCs w:val="24"/>
        </w:rPr>
        <w:t>Galbraith R</w:t>
      </w:r>
      <w:r w:rsidR="009775D9" w:rsidRPr="00DC2AA8">
        <w:rPr>
          <w:rFonts w:ascii="Times New Roman" w:hAnsi="Times New Roman" w:cs="Times New Roman"/>
          <w:sz w:val="24"/>
          <w:szCs w:val="24"/>
        </w:rPr>
        <w:t>.</w:t>
      </w:r>
      <w:r w:rsidRPr="00DC2AA8">
        <w:rPr>
          <w:rFonts w:ascii="Times New Roman" w:hAnsi="Times New Roman" w:cs="Times New Roman"/>
          <w:sz w:val="24"/>
          <w:szCs w:val="24"/>
        </w:rPr>
        <w:t xml:space="preserve"> </w:t>
      </w:r>
      <w:r w:rsidRPr="008805C1">
        <w:rPr>
          <w:rFonts w:ascii="Times New Roman" w:hAnsi="Times New Roman" w:cs="Times New Roman"/>
          <w:i/>
          <w:iCs/>
          <w:sz w:val="24"/>
          <w:szCs w:val="24"/>
        </w:rPr>
        <w:t>Career of Evil</w:t>
      </w:r>
      <w:r w:rsidR="009775D9" w:rsidRPr="00DC2AA8">
        <w:rPr>
          <w:rFonts w:ascii="Times New Roman" w:hAnsi="Times New Roman" w:cs="Times New Roman"/>
          <w:sz w:val="24"/>
          <w:szCs w:val="24"/>
        </w:rPr>
        <w:t>.</w:t>
      </w:r>
      <w:r w:rsidRPr="00DC2AA8">
        <w:rPr>
          <w:rFonts w:ascii="Times New Roman" w:hAnsi="Times New Roman" w:cs="Times New Roman"/>
          <w:sz w:val="24"/>
          <w:szCs w:val="24"/>
        </w:rPr>
        <w:t xml:space="preserve"> </w:t>
      </w:r>
      <w:r w:rsidR="009775D9" w:rsidRPr="00DC2AA8">
        <w:rPr>
          <w:rFonts w:ascii="Times New Roman" w:hAnsi="Times New Roman" w:cs="Times New Roman"/>
          <w:sz w:val="24"/>
          <w:szCs w:val="24"/>
        </w:rPr>
        <w:t xml:space="preserve">London: </w:t>
      </w:r>
      <w:r w:rsidRPr="00DC2AA8">
        <w:rPr>
          <w:rFonts w:ascii="Times New Roman" w:hAnsi="Times New Roman" w:cs="Times New Roman"/>
          <w:sz w:val="24"/>
          <w:szCs w:val="24"/>
        </w:rPr>
        <w:t>Sphere Books</w:t>
      </w:r>
      <w:r w:rsidR="009775D9" w:rsidRPr="00DC2AA8">
        <w:rPr>
          <w:rFonts w:ascii="Times New Roman" w:hAnsi="Times New Roman" w:cs="Times New Roman"/>
          <w:sz w:val="24"/>
          <w:szCs w:val="24"/>
        </w:rPr>
        <w:t>,</w:t>
      </w:r>
      <w:r w:rsidRPr="00DC2AA8">
        <w:rPr>
          <w:rFonts w:ascii="Times New Roman" w:hAnsi="Times New Roman" w:cs="Times New Roman"/>
          <w:sz w:val="24"/>
          <w:szCs w:val="24"/>
        </w:rPr>
        <w:t xml:space="preserve"> 2015</w:t>
      </w:r>
      <w:r w:rsidR="009775D9" w:rsidRPr="00DC2AA8">
        <w:rPr>
          <w:rFonts w:ascii="Times New Roman" w:hAnsi="Times New Roman" w:cs="Times New Roman"/>
          <w:sz w:val="24"/>
          <w:szCs w:val="24"/>
        </w:rPr>
        <w:t>.</w:t>
      </w:r>
    </w:p>
    <w:p w14:paraId="1D9C833B" w14:textId="4FC98175" w:rsidR="00CA2699" w:rsidRPr="00DC2AA8" w:rsidRDefault="005D3438" w:rsidP="00F2394F">
      <w:pPr>
        <w:pStyle w:val="ListParagraph"/>
        <w:numPr>
          <w:ilvl w:val="0"/>
          <w:numId w:val="2"/>
        </w:numPr>
        <w:ind w:left="-57"/>
        <w:rPr>
          <w:rFonts w:ascii="Times New Roman" w:hAnsi="Times New Roman" w:cs="Times New Roman"/>
          <w:sz w:val="24"/>
          <w:szCs w:val="24"/>
        </w:rPr>
      </w:pPr>
      <w:r w:rsidRPr="00DC2AA8">
        <w:rPr>
          <w:rFonts w:ascii="Times New Roman" w:hAnsi="Times New Roman" w:cs="Times New Roman"/>
          <w:sz w:val="24"/>
          <w:szCs w:val="24"/>
        </w:rPr>
        <w:t xml:space="preserve">Alper T. The </w:t>
      </w:r>
      <w:r w:rsidR="009775D9" w:rsidRPr="00DC2AA8">
        <w:rPr>
          <w:rFonts w:ascii="Times New Roman" w:hAnsi="Times New Roman" w:cs="Times New Roman"/>
          <w:sz w:val="24"/>
          <w:szCs w:val="24"/>
        </w:rPr>
        <w:t>t</w:t>
      </w:r>
      <w:r w:rsidRPr="00DC2AA8">
        <w:rPr>
          <w:rFonts w:ascii="Times New Roman" w:hAnsi="Times New Roman" w:cs="Times New Roman"/>
          <w:sz w:val="24"/>
          <w:szCs w:val="24"/>
        </w:rPr>
        <w:t xml:space="preserve">ruth about </w:t>
      </w:r>
      <w:r w:rsidR="009775D9" w:rsidRPr="00DC2AA8">
        <w:rPr>
          <w:rFonts w:ascii="Times New Roman" w:hAnsi="Times New Roman" w:cs="Times New Roman"/>
          <w:sz w:val="24"/>
          <w:szCs w:val="24"/>
        </w:rPr>
        <w:t>p</w:t>
      </w:r>
      <w:r w:rsidRPr="00DC2AA8">
        <w:rPr>
          <w:rFonts w:ascii="Times New Roman" w:hAnsi="Times New Roman" w:cs="Times New Roman"/>
          <w:sz w:val="24"/>
          <w:szCs w:val="24"/>
        </w:rPr>
        <w:t xml:space="preserve">hysician </w:t>
      </w:r>
      <w:r w:rsidR="009775D9" w:rsidRPr="00DC2AA8">
        <w:rPr>
          <w:rFonts w:ascii="Times New Roman" w:hAnsi="Times New Roman" w:cs="Times New Roman"/>
          <w:sz w:val="24"/>
          <w:szCs w:val="24"/>
        </w:rPr>
        <w:t>p</w:t>
      </w:r>
      <w:r w:rsidRPr="00DC2AA8">
        <w:rPr>
          <w:rFonts w:ascii="Times New Roman" w:hAnsi="Times New Roman" w:cs="Times New Roman"/>
          <w:sz w:val="24"/>
          <w:szCs w:val="24"/>
        </w:rPr>
        <w:t xml:space="preserve">articipation in </w:t>
      </w:r>
      <w:r w:rsidR="009775D9" w:rsidRPr="00DC2AA8">
        <w:rPr>
          <w:rFonts w:ascii="Times New Roman" w:hAnsi="Times New Roman" w:cs="Times New Roman"/>
          <w:sz w:val="24"/>
          <w:szCs w:val="24"/>
        </w:rPr>
        <w:t>l</w:t>
      </w:r>
      <w:r w:rsidRPr="00DC2AA8">
        <w:rPr>
          <w:rFonts w:ascii="Times New Roman" w:hAnsi="Times New Roman" w:cs="Times New Roman"/>
          <w:sz w:val="24"/>
          <w:szCs w:val="24"/>
        </w:rPr>
        <w:t xml:space="preserve">ethal </w:t>
      </w:r>
      <w:r w:rsidR="009775D9" w:rsidRPr="00DC2AA8">
        <w:rPr>
          <w:rFonts w:ascii="Times New Roman" w:hAnsi="Times New Roman" w:cs="Times New Roman"/>
          <w:sz w:val="24"/>
          <w:szCs w:val="24"/>
        </w:rPr>
        <w:t>i</w:t>
      </w:r>
      <w:r w:rsidRPr="00DC2AA8">
        <w:rPr>
          <w:rFonts w:ascii="Times New Roman" w:hAnsi="Times New Roman" w:cs="Times New Roman"/>
          <w:sz w:val="24"/>
          <w:szCs w:val="24"/>
        </w:rPr>
        <w:t xml:space="preserve">njection </w:t>
      </w:r>
      <w:r w:rsidR="009775D9" w:rsidRPr="00DC2AA8">
        <w:rPr>
          <w:rFonts w:ascii="Times New Roman" w:hAnsi="Times New Roman" w:cs="Times New Roman"/>
          <w:sz w:val="24"/>
          <w:szCs w:val="24"/>
        </w:rPr>
        <w:t>e</w:t>
      </w:r>
      <w:r w:rsidRPr="00DC2AA8">
        <w:rPr>
          <w:rFonts w:ascii="Times New Roman" w:hAnsi="Times New Roman" w:cs="Times New Roman"/>
          <w:sz w:val="24"/>
          <w:szCs w:val="24"/>
        </w:rPr>
        <w:t>xecutions</w:t>
      </w:r>
      <w:r w:rsidR="00A71A3A" w:rsidRPr="00DC2AA8">
        <w:rPr>
          <w:rFonts w:ascii="Times New Roman" w:hAnsi="Times New Roman" w:cs="Times New Roman"/>
          <w:sz w:val="24"/>
          <w:szCs w:val="24"/>
        </w:rPr>
        <w:t xml:space="preserve">. </w:t>
      </w:r>
      <w:r w:rsidRPr="008805C1">
        <w:rPr>
          <w:rFonts w:ascii="Times New Roman" w:hAnsi="Times New Roman" w:cs="Times New Roman"/>
          <w:i/>
          <w:iCs/>
          <w:sz w:val="24"/>
          <w:szCs w:val="24"/>
        </w:rPr>
        <w:t>NCL Rev</w:t>
      </w:r>
      <w:r w:rsidRPr="00DC2AA8">
        <w:rPr>
          <w:rFonts w:ascii="Times New Roman" w:hAnsi="Times New Roman" w:cs="Times New Roman"/>
          <w:sz w:val="24"/>
          <w:szCs w:val="24"/>
        </w:rPr>
        <w:t xml:space="preserve">. </w:t>
      </w:r>
      <w:r w:rsidR="009775D9" w:rsidRPr="00DC2AA8">
        <w:rPr>
          <w:rFonts w:ascii="Times New Roman" w:hAnsi="Times New Roman" w:cs="Times New Roman"/>
          <w:sz w:val="24"/>
          <w:szCs w:val="24"/>
        </w:rPr>
        <w:t>2009; 88:</w:t>
      </w:r>
      <w:r w:rsidRPr="00DC2AA8">
        <w:rPr>
          <w:rFonts w:ascii="Times New Roman" w:hAnsi="Times New Roman" w:cs="Times New Roman"/>
          <w:sz w:val="24"/>
          <w:szCs w:val="24"/>
        </w:rPr>
        <w:t>11</w:t>
      </w:r>
      <w:r w:rsidR="00CA2699" w:rsidRPr="00DC2AA8">
        <w:rPr>
          <w:rFonts w:ascii="Times New Roman" w:hAnsi="Times New Roman" w:cs="Times New Roman"/>
          <w:sz w:val="24"/>
          <w:szCs w:val="24"/>
        </w:rPr>
        <w:t xml:space="preserve"> [cited on 2010 Feb 15]</w:t>
      </w:r>
      <w:r w:rsidR="009775D9" w:rsidRPr="00DC2AA8">
        <w:rPr>
          <w:rFonts w:ascii="Times New Roman" w:hAnsi="Times New Roman" w:cs="Times New Roman"/>
          <w:sz w:val="24"/>
          <w:szCs w:val="24"/>
        </w:rPr>
        <w:t xml:space="preserve">. Available from: </w:t>
      </w:r>
      <w:r w:rsidR="00CA2699" w:rsidRPr="00DC2AA8">
        <w:rPr>
          <w:rFonts w:ascii="Times New Roman" w:hAnsi="Times New Roman" w:cs="Times New Roman"/>
          <w:sz w:val="24"/>
          <w:szCs w:val="24"/>
        </w:rPr>
        <w:t>https://papers.ssrn.com/sol3/papers.cfm?abstract_id=1424270</w:t>
      </w:r>
      <w:r w:rsidR="009775D9" w:rsidRPr="00DC2AA8">
        <w:rPr>
          <w:rFonts w:ascii="Times New Roman" w:hAnsi="Times New Roman" w:cs="Times New Roman"/>
          <w:sz w:val="24"/>
          <w:szCs w:val="24"/>
        </w:rPr>
        <w:t>.</w:t>
      </w:r>
    </w:p>
    <w:p w14:paraId="406BF7C3" w14:textId="027A76F9" w:rsidR="00CA2699" w:rsidRPr="00DC2AA8" w:rsidRDefault="00A71A3A" w:rsidP="00DC2AA8">
      <w:pPr>
        <w:pStyle w:val="ListParagraph"/>
        <w:numPr>
          <w:ilvl w:val="0"/>
          <w:numId w:val="2"/>
        </w:numPr>
        <w:ind w:left="-57"/>
        <w:rPr>
          <w:rFonts w:ascii="Times New Roman" w:hAnsi="Times New Roman" w:cs="Times New Roman"/>
          <w:sz w:val="24"/>
          <w:szCs w:val="24"/>
        </w:rPr>
      </w:pPr>
      <w:r w:rsidRPr="00DC2AA8">
        <w:rPr>
          <w:rFonts w:ascii="Times New Roman" w:hAnsi="Times New Roman" w:cs="Times New Roman"/>
          <w:sz w:val="24"/>
          <w:szCs w:val="24"/>
        </w:rPr>
        <w:lastRenderedPageBreak/>
        <w:t xml:space="preserve">Souryal SS, Potts, DW. The penalty of hand amputation for theft in Islamic </w:t>
      </w:r>
      <w:r w:rsidR="009775D9" w:rsidRPr="00DC2AA8">
        <w:rPr>
          <w:rFonts w:ascii="Times New Roman" w:hAnsi="Times New Roman" w:cs="Times New Roman"/>
          <w:sz w:val="24"/>
          <w:szCs w:val="24"/>
        </w:rPr>
        <w:t>j</w:t>
      </w:r>
      <w:r w:rsidRPr="00DC2AA8">
        <w:rPr>
          <w:rFonts w:ascii="Times New Roman" w:hAnsi="Times New Roman" w:cs="Times New Roman"/>
          <w:sz w:val="24"/>
          <w:szCs w:val="24"/>
        </w:rPr>
        <w:t xml:space="preserve">ustice. </w:t>
      </w:r>
      <w:r w:rsidRPr="008805C1">
        <w:rPr>
          <w:rFonts w:ascii="Times New Roman" w:hAnsi="Times New Roman" w:cs="Times New Roman"/>
          <w:i/>
          <w:iCs/>
          <w:sz w:val="24"/>
          <w:szCs w:val="24"/>
        </w:rPr>
        <w:t>J Crim Justice</w:t>
      </w:r>
      <w:r w:rsidR="009775D9" w:rsidRPr="00DC2AA8">
        <w:rPr>
          <w:rFonts w:ascii="Times New Roman" w:hAnsi="Times New Roman" w:cs="Times New Roman"/>
          <w:sz w:val="24"/>
          <w:szCs w:val="24"/>
        </w:rPr>
        <w:t>.</w:t>
      </w:r>
      <w:r w:rsidRPr="00DC2AA8">
        <w:rPr>
          <w:rFonts w:ascii="Times New Roman" w:hAnsi="Times New Roman" w:cs="Times New Roman"/>
          <w:sz w:val="24"/>
          <w:szCs w:val="24"/>
        </w:rPr>
        <w:t xml:space="preserve"> 1994;</w:t>
      </w:r>
      <w:r w:rsidR="003815F9" w:rsidRPr="00DC2AA8">
        <w:rPr>
          <w:rFonts w:ascii="Times New Roman" w:hAnsi="Times New Roman" w:cs="Times New Roman"/>
          <w:sz w:val="24"/>
          <w:szCs w:val="24"/>
        </w:rPr>
        <w:t xml:space="preserve"> </w:t>
      </w:r>
      <w:r w:rsidRPr="00DC2AA8">
        <w:rPr>
          <w:rFonts w:ascii="Times New Roman" w:hAnsi="Times New Roman" w:cs="Times New Roman"/>
          <w:sz w:val="24"/>
          <w:szCs w:val="24"/>
        </w:rPr>
        <w:t>22</w:t>
      </w:r>
      <w:r w:rsidR="003815F9" w:rsidRPr="00DC2AA8">
        <w:rPr>
          <w:rFonts w:ascii="Times New Roman" w:hAnsi="Times New Roman" w:cs="Times New Roman"/>
          <w:sz w:val="24"/>
          <w:szCs w:val="24"/>
        </w:rPr>
        <w:t>(3)</w:t>
      </w:r>
      <w:r w:rsidRPr="00DC2AA8">
        <w:rPr>
          <w:rFonts w:ascii="Times New Roman" w:hAnsi="Times New Roman" w:cs="Times New Roman"/>
          <w:sz w:val="24"/>
          <w:szCs w:val="24"/>
        </w:rPr>
        <w:t>:</w:t>
      </w:r>
      <w:r w:rsidR="003815F9" w:rsidRPr="00DC2AA8">
        <w:rPr>
          <w:rFonts w:ascii="Times New Roman" w:hAnsi="Times New Roman" w:cs="Times New Roman"/>
          <w:sz w:val="24"/>
          <w:szCs w:val="24"/>
        </w:rPr>
        <w:t xml:space="preserve"> </w:t>
      </w:r>
      <w:r w:rsidRPr="00DC2AA8">
        <w:rPr>
          <w:rFonts w:ascii="Times New Roman" w:hAnsi="Times New Roman" w:cs="Times New Roman"/>
          <w:sz w:val="24"/>
          <w:szCs w:val="24"/>
        </w:rPr>
        <w:t>249</w:t>
      </w:r>
      <w:r w:rsidR="003815F9" w:rsidRPr="00DC2AA8">
        <w:rPr>
          <w:rFonts w:ascii="Times New Roman" w:hAnsi="Times New Roman" w:cs="Times New Roman"/>
          <w:sz w:val="24"/>
          <w:szCs w:val="24"/>
        </w:rPr>
        <w:t>–</w:t>
      </w:r>
      <w:r w:rsidRPr="00DC2AA8">
        <w:rPr>
          <w:rFonts w:ascii="Times New Roman" w:hAnsi="Times New Roman" w:cs="Times New Roman"/>
          <w:sz w:val="24"/>
          <w:szCs w:val="24"/>
        </w:rPr>
        <w:t>265.</w:t>
      </w:r>
      <w:r w:rsidR="003815F9" w:rsidRPr="00DC2AA8">
        <w:rPr>
          <w:rFonts w:ascii="Times New Roman" w:hAnsi="Times New Roman" w:cs="Times New Roman"/>
          <w:sz w:val="24"/>
          <w:szCs w:val="24"/>
        </w:rPr>
        <w:t xml:space="preserve"> </w:t>
      </w:r>
      <w:r w:rsidR="005542D7" w:rsidRPr="00DC2AA8">
        <w:rPr>
          <w:rFonts w:ascii="Times New Roman" w:hAnsi="Times New Roman" w:cs="Times New Roman"/>
          <w:sz w:val="24"/>
          <w:szCs w:val="24"/>
        </w:rPr>
        <w:t xml:space="preserve">DOI: </w:t>
      </w:r>
      <w:hyperlink r:id="rId13" w:tgtFrame="_blank" w:tooltip="Persistent link using digital object identifier" w:history="1">
        <w:r w:rsidR="005542D7" w:rsidRPr="00DC2AA8">
          <w:rPr>
            <w:rStyle w:val="Hyperlink"/>
            <w:rFonts w:ascii="Times New Roman" w:hAnsi="Times New Roman" w:cs="Times New Roman"/>
            <w:color w:val="0C7DBB"/>
            <w:sz w:val="24"/>
            <w:szCs w:val="24"/>
          </w:rPr>
          <w:t>https://doi.org/10.1016/0047-2352(94)90021-3</w:t>
        </w:r>
      </w:hyperlink>
    </w:p>
    <w:p w14:paraId="2672EDF5" w14:textId="263D8B46" w:rsidR="00A71A3A" w:rsidRPr="008805C1" w:rsidRDefault="00A71A3A">
      <w:pPr>
        <w:pStyle w:val="ListParagraph"/>
        <w:numPr>
          <w:ilvl w:val="0"/>
          <w:numId w:val="2"/>
        </w:numPr>
        <w:ind w:left="-57"/>
        <w:rPr>
          <w:rFonts w:ascii="Times New Roman" w:hAnsi="Times New Roman" w:cs="Times New Roman"/>
          <w:color w:val="333333"/>
          <w:sz w:val="24"/>
          <w:szCs w:val="24"/>
        </w:rPr>
      </w:pPr>
      <w:r w:rsidRPr="00DC2AA8">
        <w:rPr>
          <w:rFonts w:ascii="Times New Roman" w:hAnsi="Times New Roman" w:cs="Times New Roman"/>
          <w:sz w:val="24"/>
          <w:szCs w:val="24"/>
        </w:rPr>
        <w:t>Fadl</w:t>
      </w:r>
      <w:r w:rsidR="005E12E4" w:rsidRPr="00DC2AA8">
        <w:rPr>
          <w:rFonts w:ascii="Times New Roman" w:hAnsi="Times New Roman" w:cs="Times New Roman"/>
          <w:sz w:val="24"/>
          <w:szCs w:val="24"/>
        </w:rPr>
        <w:t>,</w:t>
      </w:r>
      <w:r w:rsidRPr="00DC2AA8">
        <w:rPr>
          <w:rFonts w:ascii="Times New Roman" w:hAnsi="Times New Roman" w:cs="Times New Roman"/>
          <w:sz w:val="24"/>
          <w:szCs w:val="24"/>
        </w:rPr>
        <w:t xml:space="preserve"> KAL. Quranic ethics and Islamic </w:t>
      </w:r>
      <w:r w:rsidR="004E1D0D" w:rsidRPr="00DC2AA8">
        <w:rPr>
          <w:rFonts w:ascii="Times New Roman" w:hAnsi="Times New Roman" w:cs="Times New Roman"/>
          <w:sz w:val="24"/>
          <w:szCs w:val="24"/>
        </w:rPr>
        <w:t>l</w:t>
      </w:r>
      <w:r w:rsidRPr="00DC2AA8">
        <w:rPr>
          <w:rFonts w:ascii="Times New Roman" w:hAnsi="Times New Roman" w:cs="Times New Roman"/>
          <w:sz w:val="24"/>
          <w:szCs w:val="24"/>
        </w:rPr>
        <w:t xml:space="preserve">aw. </w:t>
      </w:r>
      <w:r w:rsidRPr="008805C1">
        <w:rPr>
          <w:rFonts w:ascii="Times New Roman" w:hAnsi="Times New Roman" w:cs="Times New Roman"/>
          <w:i/>
          <w:iCs/>
          <w:sz w:val="24"/>
          <w:szCs w:val="24"/>
        </w:rPr>
        <w:t>Journal of Islamic Ethics</w:t>
      </w:r>
      <w:r w:rsidRPr="00DC2AA8">
        <w:rPr>
          <w:rFonts w:ascii="Times New Roman" w:hAnsi="Times New Roman" w:cs="Times New Roman"/>
          <w:sz w:val="24"/>
          <w:szCs w:val="24"/>
        </w:rPr>
        <w:t>.</w:t>
      </w:r>
      <w:r w:rsidR="005E12E4" w:rsidRPr="00DC2AA8">
        <w:rPr>
          <w:rFonts w:ascii="Times New Roman" w:hAnsi="Times New Roman" w:cs="Times New Roman"/>
          <w:sz w:val="24"/>
          <w:szCs w:val="24"/>
        </w:rPr>
        <w:t xml:space="preserve"> </w:t>
      </w:r>
      <w:r w:rsidRPr="00DC2AA8">
        <w:rPr>
          <w:rFonts w:ascii="Times New Roman" w:hAnsi="Times New Roman" w:cs="Times New Roman"/>
          <w:sz w:val="24"/>
          <w:szCs w:val="24"/>
        </w:rPr>
        <w:t>1</w:t>
      </w:r>
      <w:r w:rsidR="005E12E4" w:rsidRPr="00DC2AA8">
        <w:rPr>
          <w:rFonts w:ascii="Times New Roman" w:hAnsi="Times New Roman" w:cs="Times New Roman"/>
          <w:sz w:val="24"/>
          <w:szCs w:val="24"/>
        </w:rPr>
        <w:t>(1–2)</w:t>
      </w:r>
      <w:r w:rsidRPr="00DC2AA8">
        <w:rPr>
          <w:rFonts w:ascii="Times New Roman" w:hAnsi="Times New Roman" w:cs="Times New Roman"/>
          <w:sz w:val="24"/>
          <w:szCs w:val="24"/>
        </w:rPr>
        <w:t>: 7</w:t>
      </w:r>
      <w:r w:rsidR="005E12E4" w:rsidRPr="00DC2AA8">
        <w:rPr>
          <w:rFonts w:ascii="Times New Roman" w:hAnsi="Times New Roman" w:cs="Times New Roman"/>
          <w:sz w:val="24"/>
          <w:szCs w:val="24"/>
        </w:rPr>
        <w:t>–</w:t>
      </w:r>
      <w:r w:rsidRPr="00DC2AA8">
        <w:rPr>
          <w:rFonts w:ascii="Times New Roman" w:hAnsi="Times New Roman" w:cs="Times New Roman"/>
          <w:sz w:val="24"/>
          <w:szCs w:val="24"/>
        </w:rPr>
        <w:t>28</w:t>
      </w:r>
      <w:r w:rsidR="00DC2AA8" w:rsidRPr="00DC2AA8">
        <w:rPr>
          <w:rFonts w:ascii="Times New Roman" w:hAnsi="Times New Roman" w:cs="Times New Roman"/>
          <w:sz w:val="24"/>
          <w:szCs w:val="24"/>
        </w:rPr>
        <w:t xml:space="preserve"> [cited 2020 Feb 15]</w:t>
      </w:r>
      <w:r w:rsidRPr="00DC2AA8">
        <w:rPr>
          <w:rFonts w:ascii="Times New Roman" w:hAnsi="Times New Roman" w:cs="Times New Roman"/>
          <w:sz w:val="24"/>
          <w:szCs w:val="24"/>
        </w:rPr>
        <w:t>.</w:t>
      </w:r>
      <w:r w:rsidR="007F3416" w:rsidRPr="00DC2AA8">
        <w:rPr>
          <w:rFonts w:ascii="Times New Roman" w:hAnsi="Times New Roman" w:cs="Times New Roman"/>
          <w:sz w:val="24"/>
          <w:szCs w:val="24"/>
        </w:rPr>
        <w:t xml:space="preserve"> </w:t>
      </w:r>
      <w:r w:rsidR="00DC2AA8" w:rsidRPr="00DC2AA8">
        <w:rPr>
          <w:rFonts w:ascii="Times New Roman" w:hAnsi="Times New Roman" w:cs="Times New Roman"/>
          <w:sz w:val="24"/>
          <w:szCs w:val="24"/>
        </w:rPr>
        <w:t>Available from: https://www.searchforbeauty.org/2017/08/14/qur-anic-ethics-and-islamic-law-in-journal-of-islamic-ethics-1-brill-2017/</w:t>
      </w:r>
      <w:r w:rsidR="005542D7" w:rsidRPr="00DC2AA8">
        <w:rPr>
          <w:rFonts w:ascii="Times New Roman" w:hAnsi="Times New Roman" w:cs="Times New Roman"/>
          <w:color w:val="333333"/>
          <w:sz w:val="24"/>
          <w:szCs w:val="24"/>
        </w:rPr>
        <w:t>.</w:t>
      </w:r>
    </w:p>
    <w:p w14:paraId="0AAF2487" w14:textId="57142156" w:rsidR="00FE0919" w:rsidRPr="00DC2AA8" w:rsidRDefault="00335162" w:rsidP="00F2394F">
      <w:pPr>
        <w:pStyle w:val="ListParagraph"/>
        <w:numPr>
          <w:ilvl w:val="0"/>
          <w:numId w:val="2"/>
        </w:numPr>
        <w:ind w:left="-57"/>
        <w:rPr>
          <w:rFonts w:ascii="Times New Roman" w:hAnsi="Times New Roman" w:cs="Times New Roman"/>
          <w:sz w:val="24"/>
          <w:szCs w:val="24"/>
        </w:rPr>
      </w:pPr>
      <w:r w:rsidRPr="00DC2AA8">
        <w:rPr>
          <w:rFonts w:ascii="Times New Roman" w:hAnsi="Times New Roman" w:cs="Times New Roman"/>
          <w:sz w:val="24"/>
          <w:szCs w:val="24"/>
        </w:rPr>
        <w:t>Hassan</w:t>
      </w:r>
      <w:r w:rsidR="005E12E4" w:rsidRPr="00DC2AA8">
        <w:rPr>
          <w:rFonts w:ascii="Times New Roman" w:hAnsi="Times New Roman" w:cs="Times New Roman"/>
          <w:sz w:val="24"/>
          <w:szCs w:val="24"/>
        </w:rPr>
        <w:t>, MHB.</w:t>
      </w:r>
      <w:r w:rsidRPr="00DC2AA8">
        <w:rPr>
          <w:rFonts w:ascii="Times New Roman" w:hAnsi="Times New Roman" w:cs="Times New Roman"/>
          <w:sz w:val="24"/>
          <w:szCs w:val="24"/>
        </w:rPr>
        <w:t xml:space="preserve"> Explaining Islam’s </w:t>
      </w:r>
      <w:r w:rsidR="005E12E4" w:rsidRPr="00DC2AA8">
        <w:rPr>
          <w:rFonts w:ascii="Times New Roman" w:hAnsi="Times New Roman" w:cs="Times New Roman"/>
          <w:sz w:val="24"/>
          <w:szCs w:val="24"/>
        </w:rPr>
        <w:t>s</w:t>
      </w:r>
      <w:r w:rsidRPr="00DC2AA8">
        <w:rPr>
          <w:rFonts w:ascii="Times New Roman" w:hAnsi="Times New Roman" w:cs="Times New Roman"/>
          <w:sz w:val="24"/>
          <w:szCs w:val="24"/>
        </w:rPr>
        <w:t xml:space="preserve">pecial </w:t>
      </w:r>
      <w:r w:rsidR="005E12E4" w:rsidRPr="00DC2AA8">
        <w:rPr>
          <w:rFonts w:ascii="Times New Roman" w:hAnsi="Times New Roman" w:cs="Times New Roman"/>
          <w:sz w:val="24"/>
          <w:szCs w:val="24"/>
        </w:rPr>
        <w:t>p</w:t>
      </w:r>
      <w:r w:rsidRPr="00DC2AA8">
        <w:rPr>
          <w:rFonts w:ascii="Times New Roman" w:hAnsi="Times New Roman" w:cs="Times New Roman"/>
          <w:sz w:val="24"/>
          <w:szCs w:val="24"/>
        </w:rPr>
        <w:t xml:space="preserve">osition and the </w:t>
      </w:r>
      <w:r w:rsidR="005E12E4" w:rsidRPr="00DC2AA8">
        <w:rPr>
          <w:rFonts w:ascii="Times New Roman" w:hAnsi="Times New Roman" w:cs="Times New Roman"/>
          <w:sz w:val="24"/>
          <w:szCs w:val="24"/>
        </w:rPr>
        <w:t>p</w:t>
      </w:r>
      <w:r w:rsidRPr="00DC2AA8">
        <w:rPr>
          <w:rFonts w:ascii="Times New Roman" w:hAnsi="Times New Roman" w:cs="Times New Roman"/>
          <w:sz w:val="24"/>
          <w:szCs w:val="24"/>
        </w:rPr>
        <w:t>olitic of Islam in Malaysia</w:t>
      </w:r>
      <w:r w:rsidR="005E12E4" w:rsidRPr="00DC2AA8">
        <w:rPr>
          <w:rFonts w:ascii="Times New Roman" w:hAnsi="Times New Roman" w:cs="Times New Roman"/>
          <w:sz w:val="24"/>
          <w:szCs w:val="24"/>
        </w:rPr>
        <w:t>.</w:t>
      </w:r>
      <w:r w:rsidRPr="00DC2AA8">
        <w:rPr>
          <w:rFonts w:ascii="Times New Roman" w:hAnsi="Times New Roman" w:cs="Times New Roman"/>
          <w:sz w:val="24"/>
          <w:szCs w:val="24"/>
        </w:rPr>
        <w:t xml:space="preserve"> </w:t>
      </w:r>
      <w:r w:rsidRPr="008805C1">
        <w:rPr>
          <w:rFonts w:ascii="Times New Roman" w:hAnsi="Times New Roman" w:cs="Times New Roman"/>
          <w:i/>
          <w:iCs/>
          <w:sz w:val="24"/>
          <w:szCs w:val="24"/>
        </w:rPr>
        <w:t>The Muslim World</w:t>
      </w:r>
      <w:r w:rsidR="005E12E4" w:rsidRPr="00DC2AA8">
        <w:rPr>
          <w:rFonts w:ascii="Times New Roman" w:hAnsi="Times New Roman" w:cs="Times New Roman"/>
          <w:sz w:val="24"/>
          <w:szCs w:val="24"/>
        </w:rPr>
        <w:t>.</w:t>
      </w:r>
      <w:r w:rsidRPr="00DC2AA8">
        <w:rPr>
          <w:rFonts w:ascii="Times New Roman" w:hAnsi="Times New Roman" w:cs="Times New Roman"/>
          <w:sz w:val="24"/>
          <w:szCs w:val="24"/>
        </w:rPr>
        <w:t xml:space="preserve"> 2007</w:t>
      </w:r>
      <w:r w:rsidR="005E12E4" w:rsidRPr="00DC2AA8">
        <w:rPr>
          <w:rFonts w:ascii="Times New Roman" w:hAnsi="Times New Roman" w:cs="Times New Roman"/>
          <w:sz w:val="24"/>
          <w:szCs w:val="24"/>
        </w:rPr>
        <w:t>;</w:t>
      </w:r>
      <w:r w:rsidRPr="00DC2AA8">
        <w:rPr>
          <w:rFonts w:ascii="Times New Roman" w:hAnsi="Times New Roman" w:cs="Times New Roman"/>
          <w:sz w:val="24"/>
          <w:szCs w:val="24"/>
        </w:rPr>
        <w:t xml:space="preserve"> 97: 287</w:t>
      </w:r>
      <w:r w:rsidR="005E12E4" w:rsidRPr="00DC2AA8">
        <w:rPr>
          <w:rFonts w:ascii="Times New Roman" w:hAnsi="Times New Roman" w:cs="Times New Roman"/>
          <w:sz w:val="24"/>
          <w:szCs w:val="24"/>
        </w:rPr>
        <w:softHyphen/>
        <w:t>–</w:t>
      </w:r>
      <w:r w:rsidRPr="00DC2AA8">
        <w:rPr>
          <w:rFonts w:ascii="Times New Roman" w:hAnsi="Times New Roman" w:cs="Times New Roman"/>
          <w:sz w:val="24"/>
          <w:szCs w:val="24"/>
        </w:rPr>
        <w:t>316</w:t>
      </w:r>
      <w:r w:rsidR="007F3416" w:rsidRPr="00DC2AA8">
        <w:rPr>
          <w:rFonts w:ascii="Times New Roman" w:hAnsi="Times New Roman" w:cs="Times New Roman"/>
          <w:sz w:val="24"/>
          <w:szCs w:val="24"/>
        </w:rPr>
        <w:t xml:space="preserve"> </w:t>
      </w:r>
      <w:r w:rsidR="005E12E4" w:rsidRPr="00DC2AA8">
        <w:rPr>
          <w:rFonts w:ascii="Times New Roman" w:hAnsi="Times New Roman" w:cs="Times New Roman"/>
          <w:sz w:val="24"/>
          <w:szCs w:val="24"/>
        </w:rPr>
        <w:t xml:space="preserve">[cited on 2019 Dec 27]. Available from: </w:t>
      </w:r>
      <w:hyperlink r:id="rId14" w:history="1">
        <w:r w:rsidR="005E12E4" w:rsidRPr="00DC2AA8">
          <w:rPr>
            <w:rStyle w:val="Hyperlink"/>
            <w:rFonts w:ascii="Times New Roman" w:hAnsi="Times New Roman" w:cs="Times New Roman"/>
            <w:sz w:val="24"/>
            <w:szCs w:val="24"/>
          </w:rPr>
          <w:t>http://haniff.sg/wp-content/uploads/2012/12/explaining-islams-special-position-and-politics-of-islam-in-malaysia-muslim-world.pdf</w:t>
        </w:r>
      </w:hyperlink>
      <w:r w:rsidR="005E12E4" w:rsidRPr="00DC2AA8">
        <w:rPr>
          <w:rFonts w:ascii="Times New Roman" w:hAnsi="Times New Roman" w:cs="Times New Roman"/>
          <w:sz w:val="24"/>
          <w:szCs w:val="24"/>
        </w:rPr>
        <w:t>.</w:t>
      </w:r>
    </w:p>
    <w:p w14:paraId="31C6CC08" w14:textId="6F62DE16" w:rsidR="00335162" w:rsidRPr="008805C1" w:rsidRDefault="00335162" w:rsidP="00DC2AA8">
      <w:pPr>
        <w:pStyle w:val="ListParagraph"/>
        <w:numPr>
          <w:ilvl w:val="0"/>
          <w:numId w:val="2"/>
        </w:numPr>
        <w:ind w:left="-57"/>
        <w:rPr>
          <w:rFonts w:ascii="Times New Roman" w:hAnsi="Times New Roman" w:cs="Times New Roman"/>
          <w:color w:val="333333"/>
          <w:sz w:val="24"/>
          <w:szCs w:val="24"/>
        </w:rPr>
      </w:pPr>
      <w:r w:rsidRPr="00DC2AA8">
        <w:rPr>
          <w:rFonts w:ascii="Times New Roman" w:hAnsi="Times New Roman" w:cs="Times New Roman"/>
          <w:sz w:val="24"/>
          <w:szCs w:val="24"/>
        </w:rPr>
        <w:t>A</w:t>
      </w:r>
      <w:r w:rsidR="005E12E4" w:rsidRPr="00DC2AA8">
        <w:rPr>
          <w:rFonts w:ascii="Times New Roman" w:hAnsi="Times New Roman" w:cs="Times New Roman"/>
          <w:sz w:val="24"/>
          <w:szCs w:val="24"/>
        </w:rPr>
        <w:t>li B.</w:t>
      </w:r>
      <w:r w:rsidRPr="00DC2AA8">
        <w:rPr>
          <w:rFonts w:ascii="Times New Roman" w:hAnsi="Times New Roman" w:cs="Times New Roman"/>
          <w:sz w:val="24"/>
          <w:szCs w:val="24"/>
        </w:rPr>
        <w:t xml:space="preserve"> Islamic </w:t>
      </w:r>
      <w:r w:rsidR="005E12E4" w:rsidRPr="00DC2AA8">
        <w:rPr>
          <w:rFonts w:ascii="Times New Roman" w:hAnsi="Times New Roman" w:cs="Times New Roman"/>
          <w:sz w:val="24"/>
          <w:szCs w:val="24"/>
        </w:rPr>
        <w:t>l</w:t>
      </w:r>
      <w:r w:rsidRPr="00DC2AA8">
        <w:rPr>
          <w:rFonts w:ascii="Times New Roman" w:hAnsi="Times New Roman" w:cs="Times New Roman"/>
          <w:sz w:val="24"/>
          <w:szCs w:val="24"/>
        </w:rPr>
        <w:t xml:space="preserve">aw </w:t>
      </w:r>
      <w:r w:rsidR="005E12E4" w:rsidRPr="00DC2AA8">
        <w:rPr>
          <w:rFonts w:ascii="Times New Roman" w:hAnsi="Times New Roman" w:cs="Times New Roman"/>
          <w:sz w:val="24"/>
          <w:szCs w:val="24"/>
        </w:rPr>
        <w:t>a</w:t>
      </w:r>
      <w:r w:rsidRPr="00DC2AA8">
        <w:rPr>
          <w:rFonts w:ascii="Times New Roman" w:hAnsi="Times New Roman" w:cs="Times New Roman"/>
          <w:sz w:val="24"/>
          <w:szCs w:val="24"/>
        </w:rPr>
        <w:t xml:space="preserve">nd </w:t>
      </w:r>
      <w:r w:rsidR="005E12E4" w:rsidRPr="00DC2AA8">
        <w:rPr>
          <w:rFonts w:ascii="Times New Roman" w:hAnsi="Times New Roman" w:cs="Times New Roman"/>
          <w:sz w:val="24"/>
          <w:szCs w:val="24"/>
        </w:rPr>
        <w:t>c</w:t>
      </w:r>
      <w:r w:rsidRPr="00DC2AA8">
        <w:rPr>
          <w:rFonts w:ascii="Times New Roman" w:hAnsi="Times New Roman" w:cs="Times New Roman"/>
          <w:sz w:val="24"/>
          <w:szCs w:val="24"/>
        </w:rPr>
        <w:t xml:space="preserve">rime: </w:t>
      </w:r>
      <w:r w:rsidR="005E12E4" w:rsidRPr="00DC2AA8">
        <w:rPr>
          <w:rFonts w:ascii="Times New Roman" w:hAnsi="Times New Roman" w:cs="Times New Roman"/>
          <w:sz w:val="24"/>
          <w:szCs w:val="24"/>
        </w:rPr>
        <w:t>t</w:t>
      </w:r>
      <w:r w:rsidRPr="00DC2AA8">
        <w:rPr>
          <w:rFonts w:ascii="Times New Roman" w:hAnsi="Times New Roman" w:cs="Times New Roman"/>
          <w:sz w:val="24"/>
          <w:szCs w:val="24"/>
        </w:rPr>
        <w:t xml:space="preserve">he </w:t>
      </w:r>
      <w:r w:rsidR="005E12E4" w:rsidRPr="00DC2AA8">
        <w:rPr>
          <w:rFonts w:ascii="Times New Roman" w:hAnsi="Times New Roman" w:cs="Times New Roman"/>
          <w:sz w:val="24"/>
          <w:szCs w:val="24"/>
        </w:rPr>
        <w:t>c</w:t>
      </w:r>
      <w:r w:rsidRPr="00DC2AA8">
        <w:rPr>
          <w:rFonts w:ascii="Times New Roman" w:hAnsi="Times New Roman" w:cs="Times New Roman"/>
          <w:sz w:val="24"/>
          <w:szCs w:val="24"/>
        </w:rPr>
        <w:t xml:space="preserve">ase </w:t>
      </w:r>
      <w:r w:rsidR="005E12E4" w:rsidRPr="00DC2AA8">
        <w:rPr>
          <w:rFonts w:ascii="Times New Roman" w:hAnsi="Times New Roman" w:cs="Times New Roman"/>
          <w:sz w:val="24"/>
          <w:szCs w:val="24"/>
        </w:rPr>
        <w:t>o</w:t>
      </w:r>
      <w:r w:rsidRPr="00DC2AA8">
        <w:rPr>
          <w:rFonts w:ascii="Times New Roman" w:hAnsi="Times New Roman" w:cs="Times New Roman"/>
          <w:sz w:val="24"/>
          <w:szCs w:val="24"/>
        </w:rPr>
        <w:t xml:space="preserve">f Saudi Arabia. </w:t>
      </w:r>
      <w:r w:rsidRPr="008805C1">
        <w:rPr>
          <w:rFonts w:ascii="Times New Roman" w:hAnsi="Times New Roman" w:cs="Times New Roman"/>
          <w:i/>
          <w:iCs/>
          <w:sz w:val="24"/>
          <w:szCs w:val="24"/>
        </w:rPr>
        <w:t>Int J Comp Appl Crim Justice</w:t>
      </w:r>
      <w:r w:rsidR="005E12E4" w:rsidRPr="00DC2AA8">
        <w:rPr>
          <w:rFonts w:ascii="Times New Roman" w:hAnsi="Times New Roman" w:cs="Times New Roman"/>
          <w:sz w:val="24"/>
          <w:szCs w:val="24"/>
        </w:rPr>
        <w:t>.</w:t>
      </w:r>
      <w:r w:rsidRPr="00DC2AA8">
        <w:rPr>
          <w:rFonts w:ascii="Times New Roman" w:hAnsi="Times New Roman" w:cs="Times New Roman"/>
          <w:sz w:val="24"/>
          <w:szCs w:val="24"/>
        </w:rPr>
        <w:t xml:space="preserve"> </w:t>
      </w:r>
      <w:r w:rsidR="005E12E4" w:rsidRPr="00DC2AA8">
        <w:rPr>
          <w:rFonts w:ascii="Times New Roman" w:hAnsi="Times New Roman" w:cs="Times New Roman"/>
          <w:sz w:val="24"/>
          <w:szCs w:val="24"/>
        </w:rPr>
        <w:t xml:space="preserve">1985; </w:t>
      </w:r>
      <w:r w:rsidRPr="00DC2AA8">
        <w:rPr>
          <w:rFonts w:ascii="Times New Roman" w:hAnsi="Times New Roman" w:cs="Times New Roman"/>
          <w:sz w:val="24"/>
          <w:szCs w:val="24"/>
        </w:rPr>
        <w:t>9</w:t>
      </w:r>
      <w:r w:rsidR="005E12E4" w:rsidRPr="00DC2AA8">
        <w:rPr>
          <w:rFonts w:ascii="Times New Roman" w:hAnsi="Times New Roman" w:cs="Times New Roman"/>
          <w:sz w:val="24"/>
          <w:szCs w:val="24"/>
        </w:rPr>
        <w:t>(1–2):</w:t>
      </w:r>
      <w:r w:rsidRPr="00DC2AA8">
        <w:rPr>
          <w:rFonts w:ascii="Times New Roman" w:hAnsi="Times New Roman" w:cs="Times New Roman"/>
          <w:sz w:val="24"/>
          <w:szCs w:val="24"/>
        </w:rPr>
        <w:t xml:space="preserve"> 45</w:t>
      </w:r>
      <w:r w:rsidR="005E12E4" w:rsidRPr="00DC2AA8">
        <w:rPr>
          <w:rFonts w:ascii="Times New Roman" w:hAnsi="Times New Roman" w:cs="Times New Roman"/>
          <w:sz w:val="24"/>
          <w:szCs w:val="24"/>
        </w:rPr>
        <w:t>–</w:t>
      </w:r>
      <w:r w:rsidRPr="00DC2AA8">
        <w:rPr>
          <w:rFonts w:ascii="Times New Roman" w:hAnsi="Times New Roman" w:cs="Times New Roman"/>
          <w:sz w:val="24"/>
          <w:szCs w:val="24"/>
        </w:rPr>
        <w:t>57</w:t>
      </w:r>
      <w:r w:rsidR="005E12E4" w:rsidRPr="00DC2AA8">
        <w:rPr>
          <w:rFonts w:ascii="Times New Roman" w:hAnsi="Times New Roman" w:cs="Times New Roman"/>
          <w:sz w:val="24"/>
          <w:szCs w:val="24"/>
        </w:rPr>
        <w:t>.</w:t>
      </w:r>
      <w:r w:rsidR="00CD4C4B" w:rsidRPr="00DC2AA8">
        <w:rPr>
          <w:rFonts w:ascii="Times New Roman" w:hAnsi="Times New Roman" w:cs="Times New Roman"/>
          <w:sz w:val="24"/>
          <w:szCs w:val="24"/>
        </w:rPr>
        <w:t xml:space="preserve"> </w:t>
      </w:r>
      <w:r w:rsidR="00FE0919" w:rsidRPr="00DC2AA8">
        <w:rPr>
          <w:rFonts w:ascii="Times New Roman" w:hAnsi="Times New Roman" w:cs="Times New Roman"/>
          <w:sz w:val="24"/>
          <w:szCs w:val="24"/>
        </w:rPr>
        <w:t xml:space="preserve">DOI: </w:t>
      </w:r>
      <w:hyperlink r:id="rId15" w:history="1">
        <w:r w:rsidR="00FE0919" w:rsidRPr="008805C1">
          <w:rPr>
            <w:rStyle w:val="Hyperlink"/>
            <w:rFonts w:ascii="Times New Roman" w:hAnsi="Times New Roman" w:cs="Times New Roman"/>
            <w:color w:val="10147E"/>
            <w:sz w:val="24"/>
            <w:szCs w:val="24"/>
          </w:rPr>
          <w:t>https://doi.org/10.1080/01924036.1985.9688820</w:t>
        </w:r>
      </w:hyperlink>
      <w:r w:rsidR="00FE0919" w:rsidRPr="00DC2AA8">
        <w:rPr>
          <w:rFonts w:ascii="Times New Roman" w:hAnsi="Times New Roman" w:cs="Times New Roman"/>
          <w:color w:val="333333"/>
          <w:sz w:val="24"/>
          <w:szCs w:val="24"/>
        </w:rPr>
        <w:t>.</w:t>
      </w:r>
    </w:p>
    <w:p w14:paraId="328E28D2" w14:textId="4A1C4E11" w:rsidR="00A71A3A" w:rsidRPr="00DC2AA8" w:rsidRDefault="00FE0919" w:rsidP="00F2394F">
      <w:pPr>
        <w:pStyle w:val="ListParagraph"/>
        <w:numPr>
          <w:ilvl w:val="0"/>
          <w:numId w:val="2"/>
        </w:numPr>
        <w:ind w:left="-57"/>
        <w:rPr>
          <w:rFonts w:ascii="Times New Roman" w:hAnsi="Times New Roman" w:cs="Times New Roman"/>
          <w:sz w:val="24"/>
          <w:szCs w:val="24"/>
        </w:rPr>
      </w:pPr>
      <w:r w:rsidRPr="00DC2AA8">
        <w:rPr>
          <w:rFonts w:ascii="Times New Roman" w:hAnsi="Times New Roman" w:cs="Times New Roman"/>
          <w:sz w:val="24"/>
          <w:szCs w:val="24"/>
        </w:rPr>
        <w:t xml:space="preserve">Brown </w:t>
      </w:r>
      <w:r w:rsidR="00A71A3A" w:rsidRPr="00DC2AA8">
        <w:rPr>
          <w:rFonts w:ascii="Times New Roman" w:hAnsi="Times New Roman" w:cs="Times New Roman"/>
          <w:sz w:val="24"/>
          <w:szCs w:val="24"/>
        </w:rPr>
        <w:t xml:space="preserve">J. Stoning and </w:t>
      </w:r>
      <w:r w:rsidRPr="00DC2AA8">
        <w:rPr>
          <w:rFonts w:ascii="Times New Roman" w:hAnsi="Times New Roman" w:cs="Times New Roman"/>
          <w:sz w:val="24"/>
          <w:szCs w:val="24"/>
        </w:rPr>
        <w:t>h</w:t>
      </w:r>
      <w:r w:rsidR="00A71A3A" w:rsidRPr="00DC2AA8">
        <w:rPr>
          <w:rFonts w:ascii="Times New Roman" w:hAnsi="Times New Roman" w:cs="Times New Roman"/>
          <w:sz w:val="24"/>
          <w:szCs w:val="24"/>
        </w:rPr>
        <w:t xml:space="preserve">and </w:t>
      </w:r>
      <w:r w:rsidRPr="00DC2AA8">
        <w:rPr>
          <w:rFonts w:ascii="Times New Roman" w:hAnsi="Times New Roman" w:cs="Times New Roman"/>
          <w:sz w:val="24"/>
          <w:szCs w:val="24"/>
        </w:rPr>
        <w:t>c</w:t>
      </w:r>
      <w:r w:rsidR="00A71A3A" w:rsidRPr="00DC2AA8">
        <w:rPr>
          <w:rFonts w:ascii="Times New Roman" w:hAnsi="Times New Roman" w:cs="Times New Roman"/>
          <w:sz w:val="24"/>
          <w:szCs w:val="24"/>
        </w:rPr>
        <w:t xml:space="preserve">utting: </w:t>
      </w:r>
      <w:r w:rsidRPr="00DC2AA8">
        <w:rPr>
          <w:rFonts w:ascii="Times New Roman" w:hAnsi="Times New Roman" w:cs="Times New Roman"/>
          <w:sz w:val="24"/>
          <w:szCs w:val="24"/>
        </w:rPr>
        <w:t>u</w:t>
      </w:r>
      <w:r w:rsidR="00A71A3A" w:rsidRPr="00DC2AA8">
        <w:rPr>
          <w:rFonts w:ascii="Times New Roman" w:hAnsi="Times New Roman" w:cs="Times New Roman"/>
          <w:sz w:val="24"/>
          <w:szCs w:val="24"/>
        </w:rPr>
        <w:t>nderstanding the Hudud and the Shariah in Islam. 2017</w:t>
      </w:r>
      <w:r w:rsidRPr="00DC2AA8">
        <w:rPr>
          <w:rFonts w:ascii="Times New Roman" w:hAnsi="Times New Roman" w:cs="Times New Roman"/>
          <w:sz w:val="24"/>
          <w:szCs w:val="24"/>
        </w:rPr>
        <w:t xml:space="preserve"> Jan 12 [cited on 2019 Dec 27]</w:t>
      </w:r>
      <w:r w:rsidR="00A71A3A" w:rsidRPr="00DC2AA8">
        <w:rPr>
          <w:rFonts w:ascii="Times New Roman" w:hAnsi="Times New Roman" w:cs="Times New Roman"/>
          <w:sz w:val="24"/>
          <w:szCs w:val="24"/>
        </w:rPr>
        <w:t xml:space="preserve">. </w:t>
      </w:r>
      <w:r w:rsidRPr="00DC2AA8">
        <w:rPr>
          <w:rFonts w:ascii="Times New Roman" w:hAnsi="Times New Roman" w:cs="Times New Roman"/>
          <w:sz w:val="24"/>
          <w:szCs w:val="24"/>
        </w:rPr>
        <w:t xml:space="preserve">Texas: </w:t>
      </w:r>
      <w:r w:rsidR="00A71A3A" w:rsidRPr="00DC2AA8">
        <w:rPr>
          <w:rFonts w:ascii="Times New Roman" w:hAnsi="Times New Roman" w:cs="Times New Roman"/>
          <w:sz w:val="24"/>
          <w:szCs w:val="24"/>
        </w:rPr>
        <w:t xml:space="preserve">Yaqeen Institute for Islamic Research. </w:t>
      </w:r>
      <w:hyperlink r:id="rId16" w:history="1">
        <w:r w:rsidR="007F3416" w:rsidRPr="00DC2AA8">
          <w:rPr>
            <w:rStyle w:val="Hyperlink"/>
            <w:rFonts w:ascii="Times New Roman" w:hAnsi="Times New Roman" w:cs="Times New Roman"/>
            <w:sz w:val="24"/>
            <w:szCs w:val="24"/>
          </w:rPr>
          <w:t>https://yaqeeninstitute.org/jonathan-brown/stoning-and-hand-cutting-understanding-the-hudud-and-the-shariah-in-islam/</w:t>
        </w:r>
      </w:hyperlink>
      <w:r w:rsidRPr="00DC2AA8">
        <w:rPr>
          <w:rFonts w:ascii="Times New Roman" w:hAnsi="Times New Roman" w:cs="Times New Roman"/>
          <w:sz w:val="24"/>
          <w:szCs w:val="24"/>
        </w:rPr>
        <w:t>.</w:t>
      </w:r>
    </w:p>
    <w:p w14:paraId="12C0D8EF" w14:textId="5C4EBCEC" w:rsidR="00C262FA" w:rsidRPr="00DC2AA8" w:rsidRDefault="005F2F2E" w:rsidP="00F2394F">
      <w:pPr>
        <w:pStyle w:val="ListParagraph"/>
        <w:numPr>
          <w:ilvl w:val="0"/>
          <w:numId w:val="2"/>
        </w:numPr>
        <w:ind w:left="-57"/>
        <w:rPr>
          <w:rFonts w:ascii="Times New Roman" w:hAnsi="Times New Roman" w:cs="Times New Roman"/>
          <w:sz w:val="24"/>
          <w:szCs w:val="24"/>
        </w:rPr>
      </w:pPr>
      <w:r w:rsidRPr="00DC2AA8">
        <w:rPr>
          <w:rFonts w:ascii="Times New Roman" w:hAnsi="Times New Roman" w:cs="Times New Roman"/>
          <w:sz w:val="24"/>
          <w:szCs w:val="24"/>
        </w:rPr>
        <w:t xml:space="preserve">Atighetchi </w:t>
      </w:r>
      <w:r w:rsidR="00C262FA" w:rsidRPr="00DC2AA8">
        <w:rPr>
          <w:rFonts w:ascii="Times New Roman" w:hAnsi="Times New Roman" w:cs="Times New Roman"/>
          <w:sz w:val="24"/>
          <w:szCs w:val="24"/>
        </w:rPr>
        <w:t>D. Some aspects of medical ethics</w:t>
      </w:r>
      <w:r w:rsidR="00FE0919" w:rsidRPr="00DC2AA8">
        <w:rPr>
          <w:rFonts w:ascii="Times New Roman" w:hAnsi="Times New Roman" w:cs="Times New Roman"/>
          <w:sz w:val="24"/>
          <w:szCs w:val="24"/>
        </w:rPr>
        <w:t>.</w:t>
      </w:r>
      <w:r w:rsidR="00C262FA" w:rsidRPr="00DC2AA8">
        <w:rPr>
          <w:rFonts w:ascii="Times New Roman" w:hAnsi="Times New Roman" w:cs="Times New Roman"/>
          <w:sz w:val="24"/>
          <w:szCs w:val="24"/>
        </w:rPr>
        <w:t xml:space="preserve"> </w:t>
      </w:r>
      <w:r w:rsidR="00FE0919" w:rsidRPr="00DC2AA8">
        <w:rPr>
          <w:rFonts w:ascii="Times New Roman" w:hAnsi="Times New Roman" w:cs="Times New Roman"/>
          <w:iCs/>
          <w:sz w:val="24"/>
          <w:szCs w:val="24"/>
        </w:rPr>
        <w:t>I</w:t>
      </w:r>
      <w:r w:rsidR="00C262FA" w:rsidRPr="008805C1">
        <w:rPr>
          <w:rFonts w:ascii="Times New Roman" w:hAnsi="Times New Roman" w:cs="Times New Roman"/>
          <w:iCs/>
          <w:sz w:val="24"/>
          <w:szCs w:val="24"/>
        </w:rPr>
        <w:t>n</w:t>
      </w:r>
      <w:r w:rsidR="00C262FA" w:rsidRPr="00DC2AA8">
        <w:rPr>
          <w:rFonts w:ascii="Times New Roman" w:hAnsi="Times New Roman" w:cs="Times New Roman"/>
          <w:sz w:val="24"/>
          <w:szCs w:val="24"/>
        </w:rPr>
        <w:t xml:space="preserve"> </w:t>
      </w:r>
      <w:r w:rsidR="00FE0919" w:rsidRPr="00DC2AA8">
        <w:rPr>
          <w:rFonts w:ascii="Times New Roman" w:hAnsi="Times New Roman" w:cs="Times New Roman"/>
          <w:sz w:val="24"/>
          <w:szCs w:val="24"/>
        </w:rPr>
        <w:t>Atighetchi D,</w:t>
      </w:r>
      <w:r w:rsidR="00FE0919" w:rsidRPr="00DC2AA8">
        <w:rPr>
          <w:rFonts w:ascii="Times New Roman" w:hAnsi="Times New Roman" w:cs="Times New Roman"/>
          <w:i/>
          <w:iCs/>
          <w:sz w:val="24"/>
          <w:szCs w:val="24"/>
        </w:rPr>
        <w:t xml:space="preserve"> </w:t>
      </w:r>
      <w:r w:rsidR="00C262FA" w:rsidRPr="008805C1">
        <w:rPr>
          <w:rFonts w:ascii="Times New Roman" w:hAnsi="Times New Roman" w:cs="Times New Roman"/>
          <w:i/>
          <w:iCs/>
          <w:sz w:val="24"/>
          <w:szCs w:val="24"/>
        </w:rPr>
        <w:t xml:space="preserve">Islamic </w:t>
      </w:r>
      <w:r w:rsidR="00FE0919" w:rsidRPr="008805C1">
        <w:rPr>
          <w:rFonts w:ascii="Times New Roman" w:hAnsi="Times New Roman" w:cs="Times New Roman"/>
          <w:i/>
          <w:iCs/>
          <w:sz w:val="24"/>
          <w:szCs w:val="24"/>
        </w:rPr>
        <w:t>B</w:t>
      </w:r>
      <w:r w:rsidR="00C262FA" w:rsidRPr="008805C1">
        <w:rPr>
          <w:rFonts w:ascii="Times New Roman" w:hAnsi="Times New Roman" w:cs="Times New Roman"/>
          <w:i/>
          <w:iCs/>
          <w:sz w:val="24"/>
          <w:szCs w:val="24"/>
        </w:rPr>
        <w:t xml:space="preserve">ioethics: </w:t>
      </w:r>
      <w:r w:rsidR="00FE0919" w:rsidRPr="008805C1">
        <w:rPr>
          <w:rFonts w:ascii="Times New Roman" w:hAnsi="Times New Roman" w:cs="Times New Roman"/>
          <w:i/>
          <w:iCs/>
          <w:sz w:val="24"/>
          <w:szCs w:val="24"/>
        </w:rPr>
        <w:t>P</w:t>
      </w:r>
      <w:r w:rsidR="00C262FA" w:rsidRPr="008805C1">
        <w:rPr>
          <w:rFonts w:ascii="Times New Roman" w:hAnsi="Times New Roman" w:cs="Times New Roman"/>
          <w:i/>
          <w:iCs/>
          <w:sz w:val="24"/>
          <w:szCs w:val="24"/>
        </w:rPr>
        <w:t xml:space="preserve">roblems and </w:t>
      </w:r>
      <w:r w:rsidR="00FE0919" w:rsidRPr="008805C1">
        <w:rPr>
          <w:rFonts w:ascii="Times New Roman" w:hAnsi="Times New Roman" w:cs="Times New Roman"/>
          <w:i/>
          <w:iCs/>
          <w:sz w:val="24"/>
          <w:szCs w:val="24"/>
        </w:rPr>
        <w:t>P</w:t>
      </w:r>
      <w:r w:rsidR="00C262FA" w:rsidRPr="008805C1">
        <w:rPr>
          <w:rFonts w:ascii="Times New Roman" w:hAnsi="Times New Roman" w:cs="Times New Roman"/>
          <w:i/>
          <w:iCs/>
          <w:sz w:val="24"/>
          <w:szCs w:val="24"/>
        </w:rPr>
        <w:t>erspectives</w:t>
      </w:r>
      <w:r w:rsidR="00FE0919" w:rsidRPr="00DC2AA8">
        <w:rPr>
          <w:rFonts w:ascii="Times New Roman" w:hAnsi="Times New Roman" w:cs="Times New Roman"/>
          <w:sz w:val="24"/>
          <w:szCs w:val="24"/>
        </w:rPr>
        <w:t>.</w:t>
      </w:r>
      <w:r w:rsidR="00C262FA" w:rsidRPr="00DC2AA8">
        <w:rPr>
          <w:rFonts w:ascii="Times New Roman" w:hAnsi="Times New Roman" w:cs="Times New Roman"/>
          <w:sz w:val="24"/>
          <w:szCs w:val="24"/>
        </w:rPr>
        <w:t xml:space="preserve"> Springer Netherlands</w:t>
      </w:r>
      <w:r w:rsidR="00FE0919" w:rsidRPr="00DC2AA8">
        <w:rPr>
          <w:rFonts w:ascii="Times New Roman" w:hAnsi="Times New Roman" w:cs="Times New Roman"/>
          <w:sz w:val="24"/>
          <w:szCs w:val="24"/>
        </w:rPr>
        <w:t>,</w:t>
      </w:r>
      <w:r w:rsidR="00C262FA" w:rsidRPr="00DC2AA8">
        <w:rPr>
          <w:rFonts w:ascii="Times New Roman" w:hAnsi="Times New Roman" w:cs="Times New Roman"/>
          <w:sz w:val="24"/>
          <w:szCs w:val="24"/>
        </w:rPr>
        <w:t xml:space="preserve"> 2007</w:t>
      </w:r>
      <w:r w:rsidR="00FE0919" w:rsidRPr="00DC2AA8">
        <w:rPr>
          <w:rFonts w:ascii="Times New Roman" w:hAnsi="Times New Roman" w:cs="Times New Roman"/>
          <w:sz w:val="24"/>
          <w:szCs w:val="24"/>
        </w:rPr>
        <w:t>.</w:t>
      </w:r>
      <w:r w:rsidR="00C262FA" w:rsidRPr="00DC2AA8">
        <w:rPr>
          <w:rFonts w:ascii="Times New Roman" w:hAnsi="Times New Roman" w:cs="Times New Roman"/>
          <w:sz w:val="24"/>
          <w:szCs w:val="24"/>
        </w:rPr>
        <w:t xml:space="preserve"> </w:t>
      </w:r>
    </w:p>
    <w:p w14:paraId="71F55CEF" w14:textId="48E9F5AD" w:rsidR="003231F6" w:rsidRPr="00DC2AA8" w:rsidRDefault="00D86552" w:rsidP="00F2394F">
      <w:pPr>
        <w:pStyle w:val="ListParagraph"/>
        <w:numPr>
          <w:ilvl w:val="0"/>
          <w:numId w:val="2"/>
        </w:numPr>
        <w:ind w:left="-57"/>
        <w:rPr>
          <w:rFonts w:ascii="Times New Roman" w:hAnsi="Times New Roman" w:cs="Times New Roman"/>
          <w:sz w:val="24"/>
          <w:szCs w:val="24"/>
        </w:rPr>
      </w:pPr>
      <w:r w:rsidRPr="00DC2AA8">
        <w:rPr>
          <w:rFonts w:ascii="Times New Roman" w:hAnsi="Times New Roman" w:cs="Times New Roman"/>
          <w:sz w:val="24"/>
          <w:szCs w:val="24"/>
        </w:rPr>
        <w:t xml:space="preserve">Rawls J. </w:t>
      </w:r>
      <w:r w:rsidRPr="008805C1">
        <w:rPr>
          <w:rFonts w:ascii="Times New Roman" w:hAnsi="Times New Roman" w:cs="Times New Roman"/>
          <w:i/>
          <w:iCs/>
          <w:sz w:val="24"/>
          <w:szCs w:val="24"/>
        </w:rPr>
        <w:t>The Law of Peoples</w:t>
      </w:r>
      <w:r w:rsidRPr="00DC2AA8">
        <w:rPr>
          <w:rFonts w:ascii="Times New Roman" w:hAnsi="Times New Roman" w:cs="Times New Roman"/>
          <w:sz w:val="24"/>
          <w:szCs w:val="24"/>
        </w:rPr>
        <w:t>. Cambridge</w:t>
      </w:r>
      <w:r w:rsidR="00FE0919" w:rsidRPr="00DC2AA8">
        <w:rPr>
          <w:rFonts w:ascii="Times New Roman" w:hAnsi="Times New Roman" w:cs="Times New Roman"/>
          <w:sz w:val="24"/>
          <w:szCs w:val="24"/>
        </w:rPr>
        <w:t>:</w:t>
      </w:r>
      <w:r w:rsidRPr="00DC2AA8">
        <w:rPr>
          <w:rFonts w:ascii="Times New Roman" w:hAnsi="Times New Roman" w:cs="Times New Roman"/>
          <w:sz w:val="24"/>
          <w:szCs w:val="24"/>
        </w:rPr>
        <w:t xml:space="preserve"> Harvard University Press</w:t>
      </w:r>
      <w:r w:rsidR="00FE0919" w:rsidRPr="00DC2AA8">
        <w:rPr>
          <w:rFonts w:ascii="Times New Roman" w:hAnsi="Times New Roman" w:cs="Times New Roman"/>
          <w:sz w:val="24"/>
          <w:szCs w:val="24"/>
        </w:rPr>
        <w:t>, 1999.</w:t>
      </w:r>
    </w:p>
    <w:p w14:paraId="6F828F88" w14:textId="42203D33" w:rsidR="00D86552" w:rsidRPr="00DC2AA8" w:rsidRDefault="00D86552" w:rsidP="00DC2AA8">
      <w:pPr>
        <w:pStyle w:val="ListParagraph"/>
        <w:numPr>
          <w:ilvl w:val="0"/>
          <w:numId w:val="2"/>
        </w:numPr>
        <w:ind w:left="-57"/>
        <w:rPr>
          <w:rFonts w:ascii="Times New Roman" w:hAnsi="Times New Roman" w:cs="Times New Roman"/>
          <w:sz w:val="24"/>
          <w:szCs w:val="24"/>
        </w:rPr>
      </w:pPr>
      <w:r w:rsidRPr="008805C1">
        <w:rPr>
          <w:rFonts w:ascii="Times New Roman" w:hAnsi="Times New Roman" w:cs="Times New Roman"/>
          <w:sz w:val="24"/>
          <w:szCs w:val="24"/>
        </w:rPr>
        <w:t xml:space="preserve">Litton P. Physician </w:t>
      </w:r>
      <w:r w:rsidR="00FE0919" w:rsidRPr="008805C1">
        <w:rPr>
          <w:rFonts w:ascii="Times New Roman" w:hAnsi="Times New Roman" w:cs="Times New Roman"/>
          <w:sz w:val="24"/>
          <w:szCs w:val="24"/>
        </w:rPr>
        <w:t>p</w:t>
      </w:r>
      <w:r w:rsidRPr="008805C1">
        <w:rPr>
          <w:rFonts w:ascii="Times New Roman" w:hAnsi="Times New Roman" w:cs="Times New Roman"/>
          <w:sz w:val="24"/>
          <w:szCs w:val="24"/>
        </w:rPr>
        <w:t xml:space="preserve">articipation in </w:t>
      </w:r>
      <w:r w:rsidR="00FE0919" w:rsidRPr="008805C1">
        <w:rPr>
          <w:rFonts w:ascii="Times New Roman" w:hAnsi="Times New Roman" w:cs="Times New Roman"/>
          <w:sz w:val="24"/>
          <w:szCs w:val="24"/>
        </w:rPr>
        <w:t>e</w:t>
      </w:r>
      <w:r w:rsidRPr="008805C1">
        <w:rPr>
          <w:rFonts w:ascii="Times New Roman" w:hAnsi="Times New Roman" w:cs="Times New Roman"/>
          <w:sz w:val="24"/>
          <w:szCs w:val="24"/>
        </w:rPr>
        <w:t xml:space="preserve">xecutions, the </w:t>
      </w:r>
      <w:r w:rsidR="00FE0919" w:rsidRPr="008805C1">
        <w:rPr>
          <w:rFonts w:ascii="Times New Roman" w:hAnsi="Times New Roman" w:cs="Times New Roman"/>
          <w:sz w:val="24"/>
          <w:szCs w:val="24"/>
        </w:rPr>
        <w:t>m</w:t>
      </w:r>
      <w:r w:rsidRPr="008805C1">
        <w:rPr>
          <w:rFonts w:ascii="Times New Roman" w:hAnsi="Times New Roman" w:cs="Times New Roman"/>
          <w:sz w:val="24"/>
          <w:szCs w:val="24"/>
        </w:rPr>
        <w:t xml:space="preserve">orality of </w:t>
      </w:r>
      <w:r w:rsidR="00FE0919" w:rsidRPr="008805C1">
        <w:rPr>
          <w:rFonts w:ascii="Times New Roman" w:hAnsi="Times New Roman" w:cs="Times New Roman"/>
          <w:sz w:val="24"/>
          <w:szCs w:val="24"/>
        </w:rPr>
        <w:t>c</w:t>
      </w:r>
      <w:r w:rsidRPr="008805C1">
        <w:rPr>
          <w:rFonts w:ascii="Times New Roman" w:hAnsi="Times New Roman" w:cs="Times New Roman"/>
          <w:sz w:val="24"/>
          <w:szCs w:val="24"/>
        </w:rPr>
        <w:t xml:space="preserve">apital </w:t>
      </w:r>
      <w:r w:rsidR="00FE0919" w:rsidRPr="008805C1">
        <w:rPr>
          <w:rFonts w:ascii="Times New Roman" w:hAnsi="Times New Roman" w:cs="Times New Roman"/>
          <w:sz w:val="24"/>
          <w:szCs w:val="24"/>
        </w:rPr>
        <w:t>p</w:t>
      </w:r>
      <w:r w:rsidRPr="008805C1">
        <w:rPr>
          <w:rFonts w:ascii="Times New Roman" w:hAnsi="Times New Roman" w:cs="Times New Roman"/>
          <w:sz w:val="24"/>
          <w:szCs w:val="24"/>
        </w:rPr>
        <w:t xml:space="preserve">unishment, and the </w:t>
      </w:r>
      <w:r w:rsidR="00FE0919" w:rsidRPr="008805C1">
        <w:rPr>
          <w:rFonts w:ascii="Times New Roman" w:hAnsi="Times New Roman" w:cs="Times New Roman"/>
          <w:sz w:val="24"/>
          <w:szCs w:val="24"/>
        </w:rPr>
        <w:t>p</w:t>
      </w:r>
      <w:r w:rsidRPr="008805C1">
        <w:rPr>
          <w:rFonts w:ascii="Times New Roman" w:hAnsi="Times New Roman" w:cs="Times New Roman"/>
          <w:sz w:val="24"/>
          <w:szCs w:val="24"/>
        </w:rPr>
        <w:t xml:space="preserve">ractical </w:t>
      </w:r>
      <w:r w:rsidR="00FE0919" w:rsidRPr="008805C1">
        <w:rPr>
          <w:rFonts w:ascii="Times New Roman" w:hAnsi="Times New Roman" w:cs="Times New Roman"/>
          <w:sz w:val="24"/>
          <w:szCs w:val="24"/>
        </w:rPr>
        <w:t>i</w:t>
      </w:r>
      <w:r w:rsidRPr="008805C1">
        <w:rPr>
          <w:rFonts w:ascii="Times New Roman" w:hAnsi="Times New Roman" w:cs="Times New Roman"/>
          <w:sz w:val="24"/>
          <w:szCs w:val="24"/>
        </w:rPr>
        <w:t xml:space="preserve">mplications of </w:t>
      </w:r>
      <w:r w:rsidR="00FE0919" w:rsidRPr="008805C1">
        <w:rPr>
          <w:rFonts w:ascii="Times New Roman" w:hAnsi="Times New Roman" w:cs="Times New Roman"/>
          <w:sz w:val="24"/>
          <w:szCs w:val="24"/>
        </w:rPr>
        <w:t>t</w:t>
      </w:r>
      <w:r w:rsidRPr="008805C1">
        <w:rPr>
          <w:rFonts w:ascii="Times New Roman" w:hAnsi="Times New Roman" w:cs="Times New Roman"/>
          <w:sz w:val="24"/>
          <w:szCs w:val="24"/>
        </w:rPr>
        <w:t xml:space="preserve">heir </w:t>
      </w:r>
      <w:r w:rsidR="00FE0919" w:rsidRPr="008805C1">
        <w:rPr>
          <w:rFonts w:ascii="Times New Roman" w:hAnsi="Times New Roman" w:cs="Times New Roman"/>
          <w:sz w:val="24"/>
          <w:szCs w:val="24"/>
        </w:rPr>
        <w:t>r</w:t>
      </w:r>
      <w:r w:rsidRPr="008805C1">
        <w:rPr>
          <w:rFonts w:ascii="Times New Roman" w:hAnsi="Times New Roman" w:cs="Times New Roman"/>
          <w:sz w:val="24"/>
          <w:szCs w:val="24"/>
        </w:rPr>
        <w:t xml:space="preserve">elationship. </w:t>
      </w:r>
      <w:r w:rsidR="00FE0919" w:rsidRPr="008805C1">
        <w:rPr>
          <w:rFonts w:ascii="Times New Roman" w:hAnsi="Times New Roman" w:cs="Times New Roman"/>
          <w:i/>
          <w:iCs/>
          <w:sz w:val="24"/>
          <w:szCs w:val="24"/>
        </w:rPr>
        <w:t xml:space="preserve">J Law Med Ethics. </w:t>
      </w:r>
      <w:r w:rsidRPr="008805C1">
        <w:rPr>
          <w:rFonts w:ascii="Times New Roman" w:hAnsi="Times New Roman" w:cs="Times New Roman"/>
          <w:sz w:val="24"/>
          <w:szCs w:val="24"/>
        </w:rPr>
        <w:t>2013</w:t>
      </w:r>
      <w:r w:rsidR="003231F6" w:rsidRPr="00DC2AA8">
        <w:rPr>
          <w:rFonts w:ascii="Times New Roman" w:hAnsi="Times New Roman" w:cs="Times New Roman"/>
          <w:sz w:val="24"/>
          <w:szCs w:val="24"/>
        </w:rPr>
        <w:t xml:space="preserve"> April 1</w:t>
      </w:r>
      <w:r w:rsidR="00FE0919" w:rsidRPr="008805C1">
        <w:rPr>
          <w:rFonts w:ascii="Times New Roman" w:hAnsi="Times New Roman" w:cs="Times New Roman"/>
          <w:sz w:val="24"/>
          <w:szCs w:val="24"/>
        </w:rPr>
        <w:t>; 41(1):</w:t>
      </w:r>
      <w:r w:rsidRPr="008805C1">
        <w:rPr>
          <w:rFonts w:ascii="Times New Roman" w:hAnsi="Times New Roman" w:cs="Times New Roman"/>
          <w:sz w:val="24"/>
          <w:szCs w:val="24"/>
        </w:rPr>
        <w:t xml:space="preserve"> 333</w:t>
      </w:r>
      <w:r w:rsidR="00FE0919" w:rsidRPr="008805C1">
        <w:rPr>
          <w:rFonts w:ascii="Times New Roman" w:hAnsi="Times New Roman" w:cs="Times New Roman"/>
          <w:sz w:val="24"/>
          <w:szCs w:val="24"/>
        </w:rPr>
        <w:t>–</w:t>
      </w:r>
      <w:r w:rsidRPr="008805C1">
        <w:rPr>
          <w:rFonts w:ascii="Times New Roman" w:hAnsi="Times New Roman" w:cs="Times New Roman"/>
          <w:sz w:val="24"/>
          <w:szCs w:val="24"/>
        </w:rPr>
        <w:t>352.</w:t>
      </w:r>
      <w:r w:rsidR="003231F6" w:rsidRPr="008805C1">
        <w:rPr>
          <w:rFonts w:ascii="Times New Roman" w:hAnsi="Times New Roman" w:cs="Times New Roman"/>
          <w:sz w:val="24"/>
          <w:szCs w:val="24"/>
        </w:rPr>
        <w:t xml:space="preserve"> DOI: </w:t>
      </w:r>
      <w:hyperlink r:id="rId17" w:history="1">
        <w:r w:rsidR="003231F6" w:rsidRPr="00DC2AA8">
          <w:rPr>
            <w:rStyle w:val="Hyperlink"/>
            <w:rFonts w:ascii="Times New Roman" w:hAnsi="Times New Roman" w:cs="Times New Roman"/>
            <w:color w:val="006ACC"/>
            <w:sz w:val="24"/>
            <w:szCs w:val="24"/>
          </w:rPr>
          <w:t>https://doi.org/10.1111/jlme.12024</w:t>
        </w:r>
      </w:hyperlink>
      <w:r w:rsidR="003231F6" w:rsidRPr="00DC2AA8">
        <w:rPr>
          <w:rFonts w:ascii="Times New Roman" w:hAnsi="Times New Roman" w:cs="Times New Roman"/>
          <w:sz w:val="24"/>
          <w:szCs w:val="24"/>
        </w:rPr>
        <w:t>.</w:t>
      </w:r>
      <w:r w:rsidR="00022D3C" w:rsidRPr="008805C1">
        <w:rPr>
          <w:rFonts w:ascii="Times New Roman" w:hAnsi="Times New Roman" w:cs="Times New Roman"/>
          <w:sz w:val="24"/>
          <w:szCs w:val="24"/>
        </w:rPr>
        <w:t xml:space="preserve"> </w:t>
      </w:r>
    </w:p>
    <w:p w14:paraId="7EC942FF" w14:textId="0074ECF2" w:rsidR="00022D3C" w:rsidRPr="00D92975" w:rsidRDefault="00022D3C" w:rsidP="00F2394F">
      <w:pPr>
        <w:pStyle w:val="ListParagraph"/>
        <w:numPr>
          <w:ilvl w:val="0"/>
          <w:numId w:val="2"/>
        </w:numPr>
        <w:ind w:left="-57"/>
        <w:rPr>
          <w:rFonts w:ascii="Times New Roman" w:hAnsi="Times New Roman" w:cs="Times New Roman"/>
          <w:sz w:val="24"/>
          <w:szCs w:val="24"/>
          <w:highlight w:val="lightGray"/>
          <w:rPrChange w:id="131" w:author="TCC" w:date="2020-03-12T18:47:00Z">
            <w:rPr>
              <w:rFonts w:ascii="Times New Roman" w:hAnsi="Times New Roman" w:cs="Times New Roman"/>
              <w:sz w:val="24"/>
              <w:szCs w:val="24"/>
            </w:rPr>
          </w:rPrChange>
        </w:rPr>
      </w:pPr>
      <w:r w:rsidRPr="00D92975">
        <w:rPr>
          <w:rFonts w:ascii="Times New Roman" w:hAnsi="Times New Roman" w:cs="Times New Roman"/>
          <w:sz w:val="24"/>
          <w:szCs w:val="24"/>
          <w:highlight w:val="lightGray"/>
          <w:rPrChange w:id="132" w:author="TCC" w:date="2020-03-12T18:47:00Z">
            <w:rPr>
              <w:rFonts w:ascii="Times New Roman" w:hAnsi="Times New Roman" w:cs="Times New Roman"/>
              <w:sz w:val="24"/>
              <w:szCs w:val="24"/>
            </w:rPr>
          </w:rPrChange>
        </w:rPr>
        <w:t>This analogy has been used not to analyze the ethical arguments for or against the participation of doctors in capital punishment. It is necessary to highlight that in many cases, governments have not found it difficult to recruit physicians to participate. As Alper’s paper (6) demonstrates, while there are non</w:t>
      </w:r>
      <w:r w:rsidR="003231F6" w:rsidRPr="00D92975">
        <w:rPr>
          <w:rFonts w:ascii="Times New Roman" w:hAnsi="Times New Roman" w:cs="Times New Roman"/>
          <w:sz w:val="24"/>
          <w:szCs w:val="24"/>
          <w:highlight w:val="lightGray"/>
          <w:rPrChange w:id="133" w:author="TCC" w:date="2020-03-12T18:47:00Z">
            <w:rPr>
              <w:rFonts w:ascii="Times New Roman" w:hAnsi="Times New Roman" w:cs="Times New Roman"/>
              <w:sz w:val="24"/>
              <w:szCs w:val="24"/>
            </w:rPr>
          </w:rPrChange>
        </w:rPr>
        <w:t>-</w:t>
      </w:r>
      <w:r w:rsidRPr="00D92975">
        <w:rPr>
          <w:rFonts w:ascii="Times New Roman" w:hAnsi="Times New Roman" w:cs="Times New Roman"/>
          <w:sz w:val="24"/>
          <w:szCs w:val="24"/>
          <w:highlight w:val="lightGray"/>
          <w:rPrChange w:id="134" w:author="TCC" w:date="2020-03-12T18:47:00Z">
            <w:rPr>
              <w:rFonts w:ascii="Times New Roman" w:hAnsi="Times New Roman" w:cs="Times New Roman"/>
              <w:sz w:val="24"/>
              <w:szCs w:val="24"/>
            </w:rPr>
          </w:rPrChange>
        </w:rPr>
        <w:t xml:space="preserve">binding ethical objections to participation in the US, it is not difficult to find physicians who are willing to flout these guidelines. They are also not subjected to penalties. Thus, it is possible for surgeons to </w:t>
      </w:r>
      <w:r w:rsidR="003231F6" w:rsidRPr="00D92975">
        <w:rPr>
          <w:rFonts w:ascii="Times New Roman" w:hAnsi="Times New Roman" w:cs="Times New Roman"/>
          <w:sz w:val="24"/>
          <w:szCs w:val="24"/>
          <w:highlight w:val="lightGray"/>
          <w:rPrChange w:id="135" w:author="TCC" w:date="2020-03-12T18:47:00Z">
            <w:rPr>
              <w:rFonts w:ascii="Times New Roman" w:hAnsi="Times New Roman" w:cs="Times New Roman"/>
              <w:sz w:val="24"/>
              <w:szCs w:val="24"/>
            </w:rPr>
          </w:rPrChange>
        </w:rPr>
        <w:t xml:space="preserve">be convinced by </w:t>
      </w:r>
      <w:r w:rsidRPr="00D92975">
        <w:rPr>
          <w:rFonts w:ascii="Times New Roman" w:hAnsi="Times New Roman" w:cs="Times New Roman"/>
          <w:sz w:val="24"/>
          <w:szCs w:val="24"/>
          <w:highlight w:val="lightGray"/>
          <w:rPrChange w:id="136" w:author="TCC" w:date="2020-03-12T18:47:00Z">
            <w:rPr>
              <w:rFonts w:ascii="Times New Roman" w:hAnsi="Times New Roman" w:cs="Times New Roman"/>
              <w:sz w:val="24"/>
              <w:szCs w:val="24"/>
            </w:rPr>
          </w:rPrChange>
        </w:rPr>
        <w:t>personal arguments which may allow them to participate in penal amputations. In this paper</w:t>
      </w:r>
      <w:r w:rsidR="003231F6" w:rsidRPr="00D92975">
        <w:rPr>
          <w:rFonts w:ascii="Times New Roman" w:hAnsi="Times New Roman" w:cs="Times New Roman"/>
          <w:sz w:val="24"/>
          <w:szCs w:val="24"/>
          <w:highlight w:val="lightGray"/>
          <w:rPrChange w:id="137" w:author="TCC" w:date="2020-03-12T18:47:00Z">
            <w:rPr>
              <w:rFonts w:ascii="Times New Roman" w:hAnsi="Times New Roman" w:cs="Times New Roman"/>
              <w:sz w:val="24"/>
              <w:szCs w:val="24"/>
            </w:rPr>
          </w:rPrChange>
        </w:rPr>
        <w:t>,</w:t>
      </w:r>
      <w:r w:rsidRPr="00D92975">
        <w:rPr>
          <w:rFonts w:ascii="Times New Roman" w:hAnsi="Times New Roman" w:cs="Times New Roman"/>
          <w:sz w:val="24"/>
          <w:szCs w:val="24"/>
          <w:highlight w:val="lightGray"/>
          <w:rPrChange w:id="138" w:author="TCC" w:date="2020-03-12T18:47:00Z">
            <w:rPr>
              <w:rFonts w:ascii="Times New Roman" w:hAnsi="Times New Roman" w:cs="Times New Roman"/>
              <w:sz w:val="24"/>
              <w:szCs w:val="24"/>
            </w:rPr>
          </w:rPrChange>
        </w:rPr>
        <w:t xml:space="preserve"> I would like to examine is whether this is ethical at least from my point of view as a practi</w:t>
      </w:r>
      <w:r w:rsidR="003231F6" w:rsidRPr="00D92975">
        <w:rPr>
          <w:rFonts w:ascii="Times New Roman" w:hAnsi="Times New Roman" w:cs="Times New Roman"/>
          <w:sz w:val="24"/>
          <w:szCs w:val="24"/>
          <w:highlight w:val="lightGray"/>
          <w:rPrChange w:id="139" w:author="TCC" w:date="2020-03-12T18:47:00Z">
            <w:rPr>
              <w:rFonts w:ascii="Times New Roman" w:hAnsi="Times New Roman" w:cs="Times New Roman"/>
              <w:sz w:val="24"/>
              <w:szCs w:val="24"/>
            </w:rPr>
          </w:rPrChange>
        </w:rPr>
        <w:t>s</w:t>
      </w:r>
      <w:r w:rsidRPr="00D92975">
        <w:rPr>
          <w:rFonts w:ascii="Times New Roman" w:hAnsi="Times New Roman" w:cs="Times New Roman"/>
          <w:sz w:val="24"/>
          <w:szCs w:val="24"/>
          <w:highlight w:val="lightGray"/>
          <w:rPrChange w:id="140" w:author="TCC" w:date="2020-03-12T18:47:00Z">
            <w:rPr>
              <w:rFonts w:ascii="Times New Roman" w:hAnsi="Times New Roman" w:cs="Times New Roman"/>
              <w:sz w:val="24"/>
              <w:szCs w:val="24"/>
            </w:rPr>
          </w:rPrChange>
        </w:rPr>
        <w:t>ing surgeon.</w:t>
      </w:r>
    </w:p>
    <w:p w14:paraId="07DF4389" w14:textId="43488934" w:rsidR="003231F6" w:rsidRPr="00DC2AA8" w:rsidRDefault="00BE314A" w:rsidP="003231F6">
      <w:pPr>
        <w:pStyle w:val="ListParagraph"/>
        <w:numPr>
          <w:ilvl w:val="0"/>
          <w:numId w:val="2"/>
        </w:numPr>
        <w:ind w:left="-57"/>
        <w:rPr>
          <w:rFonts w:ascii="Times New Roman" w:hAnsi="Times New Roman" w:cs="Times New Roman"/>
          <w:sz w:val="24"/>
          <w:szCs w:val="24"/>
        </w:rPr>
      </w:pPr>
      <w:r w:rsidRPr="00DC2AA8">
        <w:rPr>
          <w:rFonts w:ascii="Times New Roman" w:hAnsi="Times New Roman" w:cs="Times New Roman"/>
          <w:sz w:val="24"/>
          <w:szCs w:val="24"/>
        </w:rPr>
        <w:t xml:space="preserve">Widdershoven GAM: The </w:t>
      </w:r>
      <w:r w:rsidR="003231F6" w:rsidRPr="00DC2AA8">
        <w:rPr>
          <w:rFonts w:ascii="Times New Roman" w:hAnsi="Times New Roman" w:cs="Times New Roman"/>
          <w:sz w:val="24"/>
          <w:szCs w:val="24"/>
        </w:rPr>
        <w:t>m</w:t>
      </w:r>
      <w:r w:rsidRPr="00DC2AA8">
        <w:rPr>
          <w:rFonts w:ascii="Times New Roman" w:hAnsi="Times New Roman" w:cs="Times New Roman"/>
          <w:sz w:val="24"/>
          <w:szCs w:val="24"/>
        </w:rPr>
        <w:t xml:space="preserve">oral </w:t>
      </w:r>
      <w:r w:rsidR="003231F6" w:rsidRPr="00DC2AA8">
        <w:rPr>
          <w:rFonts w:ascii="Times New Roman" w:hAnsi="Times New Roman" w:cs="Times New Roman"/>
          <w:sz w:val="24"/>
          <w:szCs w:val="24"/>
        </w:rPr>
        <w:t>b</w:t>
      </w:r>
      <w:r w:rsidRPr="00DC2AA8">
        <w:rPr>
          <w:rFonts w:ascii="Times New Roman" w:hAnsi="Times New Roman" w:cs="Times New Roman"/>
          <w:sz w:val="24"/>
          <w:szCs w:val="24"/>
        </w:rPr>
        <w:t xml:space="preserve">asis of </w:t>
      </w:r>
      <w:r w:rsidR="003231F6" w:rsidRPr="00DC2AA8">
        <w:rPr>
          <w:rFonts w:ascii="Times New Roman" w:hAnsi="Times New Roman" w:cs="Times New Roman"/>
          <w:sz w:val="24"/>
          <w:szCs w:val="24"/>
        </w:rPr>
        <w:t>e</w:t>
      </w:r>
      <w:r w:rsidRPr="00DC2AA8">
        <w:rPr>
          <w:rFonts w:ascii="Times New Roman" w:hAnsi="Times New Roman" w:cs="Times New Roman"/>
          <w:sz w:val="24"/>
          <w:szCs w:val="24"/>
        </w:rPr>
        <w:t>uthanasia in the Netherlands</w:t>
      </w:r>
      <w:r w:rsidR="003231F6" w:rsidRPr="00DC2AA8">
        <w:rPr>
          <w:rFonts w:ascii="Times New Roman" w:hAnsi="Times New Roman" w:cs="Times New Roman"/>
          <w:sz w:val="24"/>
          <w:szCs w:val="24"/>
        </w:rPr>
        <w:t>.</w:t>
      </w:r>
      <w:r w:rsidRPr="00DC2AA8">
        <w:rPr>
          <w:rFonts w:ascii="Times New Roman" w:hAnsi="Times New Roman" w:cs="Times New Roman"/>
          <w:sz w:val="24"/>
          <w:szCs w:val="24"/>
        </w:rPr>
        <w:t xml:space="preserve"> </w:t>
      </w:r>
      <w:r w:rsidRPr="008805C1">
        <w:rPr>
          <w:rFonts w:ascii="Times New Roman" w:hAnsi="Times New Roman" w:cs="Times New Roman"/>
          <w:i/>
          <w:iCs/>
          <w:sz w:val="24"/>
          <w:szCs w:val="24"/>
        </w:rPr>
        <w:t>Ethical Perspect</w:t>
      </w:r>
      <w:r w:rsidR="003231F6" w:rsidRPr="008805C1">
        <w:rPr>
          <w:rFonts w:ascii="Times New Roman" w:hAnsi="Times New Roman" w:cs="Times New Roman"/>
          <w:i/>
          <w:iCs/>
          <w:sz w:val="24"/>
          <w:szCs w:val="24"/>
        </w:rPr>
        <w:t>ives</w:t>
      </w:r>
      <w:r w:rsidRPr="00DC2AA8">
        <w:rPr>
          <w:rFonts w:ascii="Times New Roman" w:hAnsi="Times New Roman" w:cs="Times New Roman"/>
          <w:sz w:val="24"/>
          <w:szCs w:val="24"/>
        </w:rPr>
        <w:t>. 2002;</w:t>
      </w:r>
      <w:r w:rsidR="003231F6" w:rsidRPr="00DC2AA8">
        <w:rPr>
          <w:rFonts w:ascii="Times New Roman" w:hAnsi="Times New Roman" w:cs="Times New Roman"/>
          <w:sz w:val="24"/>
          <w:szCs w:val="24"/>
        </w:rPr>
        <w:t xml:space="preserve"> </w:t>
      </w:r>
      <w:r w:rsidRPr="00DC2AA8">
        <w:rPr>
          <w:rFonts w:ascii="Times New Roman" w:hAnsi="Times New Roman" w:cs="Times New Roman"/>
          <w:sz w:val="24"/>
          <w:szCs w:val="24"/>
        </w:rPr>
        <w:t>9(2</w:t>
      </w:r>
      <w:r w:rsidR="003231F6" w:rsidRPr="00DC2AA8">
        <w:rPr>
          <w:rFonts w:ascii="Times New Roman" w:hAnsi="Times New Roman" w:cs="Times New Roman"/>
          <w:sz w:val="24"/>
          <w:szCs w:val="24"/>
        </w:rPr>
        <w:t>–</w:t>
      </w:r>
      <w:r w:rsidRPr="00DC2AA8">
        <w:rPr>
          <w:rFonts w:ascii="Times New Roman" w:hAnsi="Times New Roman" w:cs="Times New Roman"/>
          <w:sz w:val="24"/>
          <w:szCs w:val="24"/>
        </w:rPr>
        <w:t>3):</w:t>
      </w:r>
      <w:r w:rsidR="003231F6" w:rsidRPr="00DC2AA8">
        <w:rPr>
          <w:rFonts w:ascii="Times New Roman" w:hAnsi="Times New Roman" w:cs="Times New Roman"/>
          <w:sz w:val="24"/>
          <w:szCs w:val="24"/>
        </w:rPr>
        <w:t xml:space="preserve"> </w:t>
      </w:r>
      <w:r w:rsidRPr="00DC2AA8">
        <w:rPr>
          <w:rFonts w:ascii="Times New Roman" w:hAnsi="Times New Roman" w:cs="Times New Roman"/>
          <w:sz w:val="24"/>
          <w:szCs w:val="24"/>
        </w:rPr>
        <w:t>96</w:t>
      </w:r>
      <w:r w:rsidR="003231F6" w:rsidRPr="00DC2AA8">
        <w:rPr>
          <w:rFonts w:ascii="Times New Roman" w:hAnsi="Times New Roman" w:cs="Times New Roman"/>
          <w:sz w:val="24"/>
          <w:szCs w:val="24"/>
        </w:rPr>
        <w:t>–</w:t>
      </w:r>
      <w:r w:rsidRPr="00DC2AA8">
        <w:rPr>
          <w:rFonts w:ascii="Times New Roman" w:hAnsi="Times New Roman" w:cs="Times New Roman"/>
          <w:sz w:val="24"/>
          <w:szCs w:val="24"/>
        </w:rPr>
        <w:t>102</w:t>
      </w:r>
      <w:r w:rsidR="003231F6" w:rsidRPr="00DC2AA8">
        <w:rPr>
          <w:rFonts w:ascii="Times New Roman" w:hAnsi="Times New Roman" w:cs="Times New Roman"/>
          <w:sz w:val="24"/>
          <w:szCs w:val="24"/>
        </w:rPr>
        <w:t xml:space="preserve"> [cited on 2020 Feb 15]</w:t>
      </w:r>
      <w:r w:rsidRPr="00DC2AA8">
        <w:rPr>
          <w:rFonts w:ascii="Times New Roman" w:hAnsi="Times New Roman" w:cs="Times New Roman"/>
          <w:sz w:val="24"/>
          <w:szCs w:val="24"/>
        </w:rPr>
        <w:t>.</w:t>
      </w:r>
      <w:r w:rsidR="003231F6" w:rsidRPr="00DC2AA8">
        <w:rPr>
          <w:rFonts w:ascii="Times New Roman" w:hAnsi="Times New Roman" w:cs="Times New Roman"/>
          <w:sz w:val="24"/>
          <w:szCs w:val="24"/>
        </w:rPr>
        <w:t xml:space="preserve"> Available from: </w:t>
      </w:r>
      <w:hyperlink r:id="rId18" w:history="1">
        <w:r w:rsidR="003231F6" w:rsidRPr="00DC2AA8">
          <w:rPr>
            <w:rStyle w:val="Hyperlink"/>
            <w:rFonts w:ascii="Times New Roman" w:hAnsi="Times New Roman" w:cs="Times New Roman"/>
            <w:sz w:val="24"/>
            <w:szCs w:val="24"/>
          </w:rPr>
          <w:t>http://www.ethical-perspectives.be/viewpic.php?LAN=E&amp;TABLE=EP&amp;ID=52</w:t>
        </w:r>
      </w:hyperlink>
      <w:r w:rsidR="003231F6" w:rsidRPr="00DC2AA8">
        <w:rPr>
          <w:rFonts w:ascii="Times New Roman" w:hAnsi="Times New Roman" w:cs="Times New Roman"/>
          <w:sz w:val="24"/>
          <w:szCs w:val="24"/>
        </w:rPr>
        <w:t>.</w:t>
      </w:r>
    </w:p>
    <w:p w14:paraId="771FF320" w14:textId="39A7CF60" w:rsidR="00346C8A" w:rsidRPr="008805C1" w:rsidRDefault="008F35C2" w:rsidP="00DC2AA8">
      <w:pPr>
        <w:pStyle w:val="ListParagraph"/>
        <w:numPr>
          <w:ilvl w:val="0"/>
          <w:numId w:val="2"/>
        </w:numPr>
        <w:ind w:left="-57"/>
        <w:rPr>
          <w:rFonts w:ascii="Times New Roman" w:hAnsi="Times New Roman" w:cs="Times New Roman"/>
          <w:sz w:val="24"/>
          <w:szCs w:val="24"/>
        </w:rPr>
      </w:pPr>
      <w:r w:rsidRPr="008805C1">
        <w:rPr>
          <w:rFonts w:ascii="Times New Roman" w:hAnsi="Times New Roman" w:cs="Times New Roman"/>
          <w:sz w:val="24"/>
          <w:szCs w:val="24"/>
        </w:rPr>
        <w:t xml:space="preserve">Johnston J, Elliott C. Healthy limb amputation: ethical and legal aspects. </w:t>
      </w:r>
      <w:r w:rsidRPr="008805C1">
        <w:rPr>
          <w:rFonts w:ascii="Times New Roman" w:hAnsi="Times New Roman" w:cs="Times New Roman"/>
          <w:i/>
          <w:iCs/>
          <w:sz w:val="24"/>
          <w:szCs w:val="24"/>
        </w:rPr>
        <w:t xml:space="preserve">Clin Med </w:t>
      </w:r>
      <w:r w:rsidR="003231F6" w:rsidRPr="008805C1">
        <w:rPr>
          <w:rFonts w:ascii="Times New Roman" w:hAnsi="Times New Roman" w:cs="Times New Roman"/>
          <w:i/>
          <w:iCs/>
          <w:sz w:val="24"/>
          <w:szCs w:val="24"/>
        </w:rPr>
        <w:t>(London)</w:t>
      </w:r>
      <w:r w:rsidR="003231F6" w:rsidRPr="008805C1">
        <w:rPr>
          <w:rFonts w:ascii="Times New Roman" w:hAnsi="Times New Roman" w:cs="Times New Roman"/>
          <w:sz w:val="24"/>
          <w:szCs w:val="24"/>
        </w:rPr>
        <w:t>. 2002 Sept–Oct</w:t>
      </w:r>
      <w:r w:rsidRPr="008805C1">
        <w:rPr>
          <w:rFonts w:ascii="Times New Roman" w:hAnsi="Times New Roman" w:cs="Times New Roman"/>
          <w:sz w:val="24"/>
          <w:szCs w:val="24"/>
        </w:rPr>
        <w:t>;</w:t>
      </w:r>
      <w:r w:rsidR="003231F6" w:rsidRPr="008805C1">
        <w:rPr>
          <w:rFonts w:ascii="Times New Roman" w:hAnsi="Times New Roman" w:cs="Times New Roman"/>
          <w:sz w:val="24"/>
          <w:szCs w:val="24"/>
        </w:rPr>
        <w:t xml:space="preserve"> </w:t>
      </w:r>
      <w:r w:rsidRPr="008805C1">
        <w:rPr>
          <w:rFonts w:ascii="Times New Roman" w:hAnsi="Times New Roman" w:cs="Times New Roman"/>
          <w:sz w:val="24"/>
          <w:szCs w:val="24"/>
        </w:rPr>
        <w:t>2</w:t>
      </w:r>
      <w:r w:rsidR="003231F6" w:rsidRPr="008805C1">
        <w:rPr>
          <w:rFonts w:ascii="Times New Roman" w:hAnsi="Times New Roman" w:cs="Times New Roman"/>
          <w:sz w:val="24"/>
          <w:szCs w:val="24"/>
        </w:rPr>
        <w:t>(5)</w:t>
      </w:r>
      <w:r w:rsidRPr="008805C1">
        <w:rPr>
          <w:rFonts w:ascii="Times New Roman" w:hAnsi="Times New Roman" w:cs="Times New Roman"/>
          <w:sz w:val="24"/>
          <w:szCs w:val="24"/>
        </w:rPr>
        <w:t>:</w:t>
      </w:r>
      <w:r w:rsidR="003231F6" w:rsidRPr="008805C1">
        <w:rPr>
          <w:rFonts w:ascii="Times New Roman" w:hAnsi="Times New Roman" w:cs="Times New Roman"/>
          <w:sz w:val="24"/>
          <w:szCs w:val="24"/>
        </w:rPr>
        <w:t xml:space="preserve"> </w:t>
      </w:r>
      <w:r w:rsidRPr="008805C1">
        <w:rPr>
          <w:rFonts w:ascii="Times New Roman" w:hAnsi="Times New Roman" w:cs="Times New Roman"/>
          <w:sz w:val="24"/>
          <w:szCs w:val="24"/>
        </w:rPr>
        <w:t>431–</w:t>
      </w:r>
      <w:r w:rsidR="003231F6" w:rsidRPr="008805C1">
        <w:rPr>
          <w:rFonts w:ascii="Times New Roman" w:hAnsi="Times New Roman" w:cs="Times New Roman"/>
          <w:sz w:val="24"/>
          <w:szCs w:val="24"/>
        </w:rPr>
        <w:t>3</w:t>
      </w:r>
      <w:r w:rsidRPr="008805C1">
        <w:rPr>
          <w:rFonts w:ascii="Times New Roman" w:hAnsi="Times New Roman" w:cs="Times New Roman"/>
          <w:sz w:val="24"/>
          <w:szCs w:val="24"/>
        </w:rPr>
        <w:t>5</w:t>
      </w:r>
      <w:r w:rsidR="003231F6" w:rsidRPr="008805C1">
        <w:rPr>
          <w:rFonts w:ascii="Times New Roman" w:hAnsi="Times New Roman" w:cs="Times New Roman"/>
          <w:sz w:val="24"/>
          <w:szCs w:val="24"/>
        </w:rPr>
        <w:t xml:space="preserve">. DOI: </w:t>
      </w:r>
      <w:r w:rsidR="003231F6" w:rsidRPr="00DC2AA8">
        <w:rPr>
          <w:rFonts w:ascii="Times New Roman" w:hAnsi="Times New Roman" w:cs="Times New Roman"/>
          <w:color w:val="333333"/>
          <w:sz w:val="24"/>
          <w:szCs w:val="24"/>
          <w:shd w:val="clear" w:color="auto" w:fill="FFFFFF"/>
        </w:rPr>
        <w:t>https://doi.org/10.7861/clinmedicine.2-5-43</w:t>
      </w:r>
      <w:r w:rsidR="003231F6" w:rsidRPr="008805C1">
        <w:rPr>
          <w:rFonts w:ascii="Times New Roman" w:hAnsi="Times New Roman" w:cs="Times New Roman"/>
          <w:color w:val="333333"/>
          <w:sz w:val="24"/>
          <w:szCs w:val="24"/>
          <w:shd w:val="clear" w:color="auto" w:fill="FFFFFF"/>
        </w:rPr>
        <w:t>1</w:t>
      </w:r>
      <w:r w:rsidR="003231F6" w:rsidRPr="00DC2AA8">
        <w:rPr>
          <w:rFonts w:ascii="Times New Roman" w:hAnsi="Times New Roman" w:cs="Times New Roman"/>
          <w:color w:val="333333"/>
          <w:sz w:val="24"/>
          <w:szCs w:val="24"/>
          <w:shd w:val="clear" w:color="auto" w:fill="FFFFFF"/>
        </w:rPr>
        <w:t>.</w:t>
      </w:r>
    </w:p>
    <w:p w14:paraId="1FBF02DF" w14:textId="2CBFDF74" w:rsidR="00BE314A" w:rsidRPr="00DC2AA8" w:rsidRDefault="00BE314A" w:rsidP="00F2394F">
      <w:pPr>
        <w:pStyle w:val="ListParagraph"/>
        <w:numPr>
          <w:ilvl w:val="0"/>
          <w:numId w:val="2"/>
        </w:numPr>
        <w:ind w:left="-57"/>
        <w:rPr>
          <w:rFonts w:ascii="Times New Roman" w:hAnsi="Times New Roman" w:cs="Times New Roman"/>
          <w:sz w:val="24"/>
          <w:szCs w:val="24"/>
        </w:rPr>
      </w:pPr>
      <w:r w:rsidRPr="00DC2AA8">
        <w:rPr>
          <w:rFonts w:ascii="Times New Roman" w:hAnsi="Times New Roman" w:cs="Times New Roman"/>
          <w:sz w:val="24"/>
          <w:szCs w:val="24"/>
        </w:rPr>
        <w:t xml:space="preserve"> Burgess JA</w:t>
      </w:r>
      <w:r w:rsidR="003231F6" w:rsidRPr="00DC2AA8">
        <w:rPr>
          <w:rFonts w:ascii="Times New Roman" w:hAnsi="Times New Roman" w:cs="Times New Roman"/>
          <w:sz w:val="24"/>
          <w:szCs w:val="24"/>
        </w:rPr>
        <w:t>.</w:t>
      </w:r>
      <w:r w:rsidRPr="00DC2AA8">
        <w:rPr>
          <w:rFonts w:ascii="Times New Roman" w:hAnsi="Times New Roman" w:cs="Times New Roman"/>
          <w:sz w:val="24"/>
          <w:szCs w:val="24"/>
        </w:rPr>
        <w:t xml:space="preserve"> The great slippery-slope argument</w:t>
      </w:r>
      <w:r w:rsidR="003231F6" w:rsidRPr="00DC2AA8">
        <w:rPr>
          <w:rFonts w:ascii="Times New Roman" w:hAnsi="Times New Roman" w:cs="Times New Roman"/>
          <w:sz w:val="24"/>
          <w:szCs w:val="24"/>
        </w:rPr>
        <w:t>.</w:t>
      </w:r>
      <w:r w:rsidRPr="00DC2AA8">
        <w:rPr>
          <w:rFonts w:ascii="Times New Roman" w:hAnsi="Times New Roman" w:cs="Times New Roman"/>
          <w:sz w:val="24"/>
          <w:szCs w:val="24"/>
        </w:rPr>
        <w:t xml:space="preserve"> </w:t>
      </w:r>
      <w:r w:rsidRPr="008805C1">
        <w:rPr>
          <w:rFonts w:ascii="Times New Roman" w:hAnsi="Times New Roman" w:cs="Times New Roman"/>
          <w:i/>
          <w:iCs/>
          <w:sz w:val="24"/>
          <w:szCs w:val="24"/>
        </w:rPr>
        <w:t>J Med Ethics</w:t>
      </w:r>
      <w:r w:rsidR="003231F6" w:rsidRPr="00DC2AA8">
        <w:rPr>
          <w:rFonts w:ascii="Times New Roman" w:hAnsi="Times New Roman" w:cs="Times New Roman"/>
          <w:i/>
          <w:iCs/>
          <w:sz w:val="24"/>
          <w:szCs w:val="24"/>
        </w:rPr>
        <w:t>.</w:t>
      </w:r>
      <w:r w:rsidRPr="00DC2AA8">
        <w:rPr>
          <w:rFonts w:ascii="Times New Roman" w:hAnsi="Times New Roman" w:cs="Times New Roman"/>
          <w:sz w:val="24"/>
          <w:szCs w:val="24"/>
        </w:rPr>
        <w:t xml:space="preserve"> 1993</w:t>
      </w:r>
      <w:r w:rsidR="003231F6" w:rsidRPr="00DC2AA8">
        <w:rPr>
          <w:rFonts w:ascii="Times New Roman" w:hAnsi="Times New Roman" w:cs="Times New Roman"/>
          <w:sz w:val="24"/>
          <w:szCs w:val="24"/>
        </w:rPr>
        <w:t xml:space="preserve"> Sept</w:t>
      </w:r>
      <w:r w:rsidRPr="00DC2AA8">
        <w:rPr>
          <w:rFonts w:ascii="Times New Roman" w:hAnsi="Times New Roman" w:cs="Times New Roman"/>
          <w:sz w:val="24"/>
          <w:szCs w:val="24"/>
        </w:rPr>
        <w:t>; 19</w:t>
      </w:r>
      <w:r w:rsidR="003231F6" w:rsidRPr="00DC2AA8">
        <w:rPr>
          <w:rFonts w:ascii="Times New Roman" w:hAnsi="Times New Roman" w:cs="Times New Roman"/>
          <w:sz w:val="24"/>
          <w:szCs w:val="24"/>
        </w:rPr>
        <w:t>(3)</w:t>
      </w:r>
      <w:r w:rsidRPr="00DC2AA8">
        <w:rPr>
          <w:rFonts w:ascii="Times New Roman" w:hAnsi="Times New Roman" w:cs="Times New Roman"/>
          <w:sz w:val="24"/>
          <w:szCs w:val="24"/>
        </w:rPr>
        <w:t>: 169</w:t>
      </w:r>
      <w:r w:rsidR="003231F6" w:rsidRPr="00DC2AA8">
        <w:rPr>
          <w:rFonts w:ascii="Times New Roman" w:hAnsi="Times New Roman" w:cs="Times New Roman"/>
          <w:sz w:val="24"/>
          <w:szCs w:val="24"/>
        </w:rPr>
        <w:t>–</w:t>
      </w:r>
      <w:r w:rsidRPr="00DC2AA8">
        <w:rPr>
          <w:rFonts w:ascii="Times New Roman" w:hAnsi="Times New Roman" w:cs="Times New Roman"/>
          <w:sz w:val="24"/>
          <w:szCs w:val="24"/>
        </w:rPr>
        <w:t>174</w:t>
      </w:r>
      <w:r w:rsidR="003231F6" w:rsidRPr="00DC2AA8">
        <w:rPr>
          <w:rFonts w:ascii="Times New Roman" w:hAnsi="Times New Roman" w:cs="Times New Roman"/>
          <w:sz w:val="24"/>
          <w:szCs w:val="24"/>
        </w:rPr>
        <w:t>. DOI: http://dx.doi.org/10.1136/jme.19.3.169.</w:t>
      </w:r>
    </w:p>
    <w:p w14:paraId="7DDDDC61" w14:textId="6E7E9306" w:rsidR="00A51E03" w:rsidRPr="00DC2AA8" w:rsidRDefault="00A51E03" w:rsidP="00F2394F">
      <w:pPr>
        <w:pStyle w:val="ListParagraph"/>
        <w:numPr>
          <w:ilvl w:val="0"/>
          <w:numId w:val="2"/>
        </w:numPr>
        <w:ind w:left="-57"/>
        <w:rPr>
          <w:rFonts w:ascii="Times New Roman" w:hAnsi="Times New Roman" w:cs="Times New Roman"/>
          <w:sz w:val="24"/>
          <w:szCs w:val="24"/>
        </w:rPr>
      </w:pPr>
      <w:r w:rsidRPr="00DC2AA8">
        <w:rPr>
          <w:rFonts w:ascii="Times New Roman" w:hAnsi="Times New Roman" w:cs="Times New Roman"/>
          <w:sz w:val="24"/>
          <w:szCs w:val="24"/>
        </w:rPr>
        <w:t>Baum</w:t>
      </w:r>
      <w:r w:rsidR="003231F6" w:rsidRPr="00DC2AA8">
        <w:rPr>
          <w:rFonts w:ascii="Times New Roman" w:hAnsi="Times New Roman" w:cs="Times New Roman"/>
          <w:sz w:val="24"/>
          <w:szCs w:val="24"/>
        </w:rPr>
        <w:t xml:space="preserve"> K.</w:t>
      </w:r>
      <w:r w:rsidRPr="00DC2AA8">
        <w:rPr>
          <w:rFonts w:ascii="Times New Roman" w:hAnsi="Times New Roman" w:cs="Times New Roman"/>
          <w:sz w:val="24"/>
          <w:szCs w:val="24"/>
        </w:rPr>
        <w:t xml:space="preserve"> "</w:t>
      </w:r>
      <w:r w:rsidRPr="008805C1">
        <w:rPr>
          <w:rFonts w:ascii="Times New Roman" w:hAnsi="Times New Roman" w:cs="Times New Roman"/>
          <w:i/>
          <w:iCs/>
          <w:sz w:val="24"/>
          <w:szCs w:val="24"/>
        </w:rPr>
        <w:t>To Comfort Always": Physician Participation in Executions</w:t>
      </w:r>
      <w:r w:rsidR="0035057E" w:rsidRPr="00DC2AA8">
        <w:rPr>
          <w:rFonts w:ascii="Times New Roman" w:hAnsi="Times New Roman" w:cs="Times New Roman"/>
          <w:sz w:val="24"/>
          <w:szCs w:val="24"/>
        </w:rPr>
        <w:t>.</w:t>
      </w:r>
      <w:r w:rsidRPr="00DC2AA8">
        <w:rPr>
          <w:rFonts w:ascii="Times New Roman" w:hAnsi="Times New Roman" w:cs="Times New Roman"/>
          <w:sz w:val="24"/>
          <w:szCs w:val="24"/>
        </w:rPr>
        <w:t xml:space="preserve"> </w:t>
      </w:r>
      <w:commentRangeStart w:id="141"/>
      <w:r w:rsidRPr="00DC2AA8">
        <w:rPr>
          <w:rFonts w:ascii="Times New Roman" w:hAnsi="Times New Roman" w:cs="Times New Roman"/>
          <w:sz w:val="24"/>
          <w:szCs w:val="24"/>
        </w:rPr>
        <w:t>N.Y.U. J. LEGIS. &amp; PUB. POL'Y</w:t>
      </w:r>
      <w:commentRangeEnd w:id="141"/>
      <w:r w:rsidR="0035057E" w:rsidRPr="00DC2AA8">
        <w:rPr>
          <w:rStyle w:val="CommentReference"/>
          <w:rFonts w:ascii="Times New Roman" w:hAnsi="Times New Roman" w:cs="Times New Roman"/>
          <w:sz w:val="24"/>
          <w:szCs w:val="24"/>
        </w:rPr>
        <w:commentReference w:id="141"/>
      </w:r>
      <w:r w:rsidR="0035057E" w:rsidRPr="00DC2AA8">
        <w:rPr>
          <w:rFonts w:ascii="Times New Roman" w:hAnsi="Times New Roman" w:cs="Times New Roman"/>
          <w:sz w:val="24"/>
          <w:szCs w:val="24"/>
        </w:rPr>
        <w:t>.</w:t>
      </w:r>
      <w:r w:rsidR="00FE7934" w:rsidRPr="00DC2AA8">
        <w:rPr>
          <w:rFonts w:ascii="Times New Roman" w:hAnsi="Times New Roman" w:cs="Times New Roman"/>
          <w:sz w:val="24"/>
          <w:szCs w:val="24"/>
        </w:rPr>
        <w:t xml:space="preserve"> 2001</w:t>
      </w:r>
      <w:r w:rsidR="0035057E" w:rsidRPr="00DC2AA8">
        <w:rPr>
          <w:rFonts w:ascii="Times New Roman" w:hAnsi="Times New Roman" w:cs="Times New Roman"/>
          <w:sz w:val="24"/>
          <w:szCs w:val="24"/>
        </w:rPr>
        <w:t xml:space="preserve">; </w:t>
      </w:r>
      <w:r w:rsidRPr="00DC2AA8">
        <w:rPr>
          <w:rFonts w:ascii="Times New Roman" w:hAnsi="Times New Roman" w:cs="Times New Roman"/>
          <w:sz w:val="24"/>
          <w:szCs w:val="24"/>
        </w:rPr>
        <w:t>47, 61</w:t>
      </w:r>
      <w:r w:rsidR="0035057E" w:rsidRPr="00DC2AA8">
        <w:rPr>
          <w:rFonts w:ascii="Times New Roman" w:hAnsi="Times New Roman" w:cs="Times New Roman"/>
          <w:sz w:val="24"/>
          <w:szCs w:val="24"/>
        </w:rPr>
        <w:t>–</w:t>
      </w:r>
      <w:r w:rsidRPr="00DC2AA8">
        <w:rPr>
          <w:rFonts w:ascii="Times New Roman" w:hAnsi="Times New Roman" w:cs="Times New Roman"/>
          <w:sz w:val="24"/>
          <w:szCs w:val="24"/>
        </w:rPr>
        <w:t>67.</w:t>
      </w:r>
      <w:r w:rsidR="00CA2699" w:rsidRPr="00DC2AA8">
        <w:rPr>
          <w:rFonts w:ascii="Times New Roman" w:hAnsi="Times New Roman" w:cs="Times New Roman"/>
          <w:sz w:val="24"/>
          <w:szCs w:val="24"/>
        </w:rPr>
        <w:t xml:space="preserve"> </w:t>
      </w:r>
    </w:p>
    <w:p w14:paraId="435C7E5B" w14:textId="32B2DD6D" w:rsidR="00346C8A" w:rsidRPr="00DC2AA8" w:rsidRDefault="006D31D3" w:rsidP="00F2394F">
      <w:pPr>
        <w:pStyle w:val="ListParagraph"/>
        <w:numPr>
          <w:ilvl w:val="0"/>
          <w:numId w:val="2"/>
        </w:numPr>
        <w:ind w:left="-57"/>
        <w:rPr>
          <w:rFonts w:ascii="Times New Roman" w:hAnsi="Times New Roman" w:cs="Times New Roman"/>
          <w:sz w:val="24"/>
          <w:szCs w:val="24"/>
        </w:rPr>
      </w:pPr>
      <w:r w:rsidRPr="00DC2AA8">
        <w:rPr>
          <w:rFonts w:ascii="Times New Roman" w:hAnsi="Times New Roman" w:cs="Times New Roman"/>
          <w:sz w:val="24"/>
          <w:szCs w:val="24"/>
        </w:rPr>
        <w:t>Black LJ, Levine M</w:t>
      </w:r>
      <w:r w:rsidR="00FE7934" w:rsidRPr="00DC2AA8">
        <w:rPr>
          <w:rFonts w:ascii="Times New Roman" w:hAnsi="Times New Roman" w:cs="Times New Roman"/>
          <w:sz w:val="24"/>
          <w:szCs w:val="24"/>
        </w:rPr>
        <w:t>A</w:t>
      </w:r>
      <w:r w:rsidR="0035057E" w:rsidRPr="00DC2AA8">
        <w:rPr>
          <w:rFonts w:ascii="Times New Roman" w:hAnsi="Times New Roman" w:cs="Times New Roman"/>
          <w:sz w:val="24"/>
          <w:szCs w:val="24"/>
        </w:rPr>
        <w:t>.</w:t>
      </w:r>
      <w:r w:rsidRPr="00DC2AA8">
        <w:rPr>
          <w:rFonts w:ascii="Times New Roman" w:hAnsi="Times New Roman" w:cs="Times New Roman"/>
          <w:sz w:val="24"/>
          <w:szCs w:val="24"/>
        </w:rPr>
        <w:t xml:space="preserve"> Ethical</w:t>
      </w:r>
      <w:r w:rsidR="00F45C4E" w:rsidRPr="00DC2AA8">
        <w:rPr>
          <w:rFonts w:ascii="Times New Roman" w:hAnsi="Times New Roman" w:cs="Times New Roman"/>
          <w:sz w:val="24"/>
          <w:szCs w:val="24"/>
        </w:rPr>
        <w:t xml:space="preserve"> </w:t>
      </w:r>
      <w:r w:rsidR="0035057E" w:rsidRPr="00DC2AA8">
        <w:rPr>
          <w:rFonts w:ascii="Times New Roman" w:hAnsi="Times New Roman" w:cs="Times New Roman"/>
          <w:sz w:val="24"/>
          <w:szCs w:val="24"/>
        </w:rPr>
        <w:t>p</w:t>
      </w:r>
      <w:r w:rsidRPr="00DC2AA8">
        <w:rPr>
          <w:rFonts w:ascii="Times New Roman" w:hAnsi="Times New Roman" w:cs="Times New Roman"/>
          <w:sz w:val="24"/>
          <w:szCs w:val="24"/>
        </w:rPr>
        <w:t xml:space="preserve">rohibition against </w:t>
      </w:r>
      <w:r w:rsidR="0035057E" w:rsidRPr="00DC2AA8">
        <w:rPr>
          <w:rFonts w:ascii="Times New Roman" w:hAnsi="Times New Roman" w:cs="Times New Roman"/>
          <w:sz w:val="24"/>
          <w:szCs w:val="24"/>
        </w:rPr>
        <w:t>p</w:t>
      </w:r>
      <w:r w:rsidRPr="00DC2AA8">
        <w:rPr>
          <w:rFonts w:ascii="Times New Roman" w:hAnsi="Times New Roman" w:cs="Times New Roman"/>
          <w:sz w:val="24"/>
          <w:szCs w:val="24"/>
        </w:rPr>
        <w:t xml:space="preserve">hysician </w:t>
      </w:r>
      <w:r w:rsidR="0035057E" w:rsidRPr="00DC2AA8">
        <w:rPr>
          <w:rFonts w:ascii="Times New Roman" w:hAnsi="Times New Roman" w:cs="Times New Roman"/>
          <w:sz w:val="24"/>
          <w:szCs w:val="24"/>
        </w:rPr>
        <w:t>p</w:t>
      </w:r>
      <w:r w:rsidRPr="00DC2AA8">
        <w:rPr>
          <w:rFonts w:ascii="Times New Roman" w:hAnsi="Times New Roman" w:cs="Times New Roman"/>
          <w:sz w:val="24"/>
          <w:szCs w:val="24"/>
        </w:rPr>
        <w:t xml:space="preserve">articipation in </w:t>
      </w:r>
      <w:r w:rsidR="0035057E" w:rsidRPr="00DC2AA8">
        <w:rPr>
          <w:rFonts w:ascii="Times New Roman" w:hAnsi="Times New Roman" w:cs="Times New Roman"/>
          <w:sz w:val="24"/>
          <w:szCs w:val="24"/>
        </w:rPr>
        <w:t>c</w:t>
      </w:r>
      <w:r w:rsidRPr="00DC2AA8">
        <w:rPr>
          <w:rFonts w:ascii="Times New Roman" w:hAnsi="Times New Roman" w:cs="Times New Roman"/>
          <w:sz w:val="24"/>
          <w:szCs w:val="24"/>
        </w:rPr>
        <w:t xml:space="preserve">apital </w:t>
      </w:r>
      <w:r w:rsidR="0035057E" w:rsidRPr="00DC2AA8">
        <w:rPr>
          <w:rFonts w:ascii="Times New Roman" w:hAnsi="Times New Roman" w:cs="Times New Roman"/>
          <w:sz w:val="24"/>
          <w:szCs w:val="24"/>
        </w:rPr>
        <w:t>p</w:t>
      </w:r>
      <w:r w:rsidRPr="00DC2AA8">
        <w:rPr>
          <w:rFonts w:ascii="Times New Roman" w:hAnsi="Times New Roman" w:cs="Times New Roman"/>
          <w:sz w:val="24"/>
          <w:szCs w:val="24"/>
        </w:rPr>
        <w:t>unishment</w:t>
      </w:r>
      <w:r w:rsidR="0035057E" w:rsidRPr="00DC2AA8">
        <w:rPr>
          <w:rFonts w:ascii="Times New Roman" w:hAnsi="Times New Roman" w:cs="Times New Roman"/>
          <w:sz w:val="24"/>
          <w:szCs w:val="24"/>
        </w:rPr>
        <w:t xml:space="preserve">. </w:t>
      </w:r>
      <w:r w:rsidRPr="008805C1">
        <w:rPr>
          <w:rFonts w:ascii="Times New Roman" w:hAnsi="Times New Roman" w:cs="Times New Roman"/>
          <w:i/>
          <w:iCs/>
          <w:sz w:val="24"/>
          <w:szCs w:val="24"/>
        </w:rPr>
        <w:t>Mayo Clin Proc</w:t>
      </w:r>
      <w:r w:rsidR="00CA2699" w:rsidRPr="00DC2AA8">
        <w:rPr>
          <w:rFonts w:ascii="Times New Roman" w:hAnsi="Times New Roman" w:cs="Times New Roman"/>
          <w:sz w:val="24"/>
          <w:szCs w:val="24"/>
        </w:rPr>
        <w:t>. 2008 Jan;</w:t>
      </w:r>
      <w:r w:rsidRPr="00DC2AA8">
        <w:rPr>
          <w:rFonts w:ascii="Times New Roman" w:hAnsi="Times New Roman" w:cs="Times New Roman"/>
          <w:sz w:val="24"/>
          <w:szCs w:val="24"/>
        </w:rPr>
        <w:t xml:space="preserve"> 83</w:t>
      </w:r>
      <w:r w:rsidR="00CA2699" w:rsidRPr="00DC2AA8">
        <w:rPr>
          <w:rFonts w:ascii="Times New Roman" w:hAnsi="Times New Roman" w:cs="Times New Roman"/>
          <w:sz w:val="24"/>
          <w:szCs w:val="24"/>
        </w:rPr>
        <w:t>(</w:t>
      </w:r>
      <w:r w:rsidRPr="00DC2AA8">
        <w:rPr>
          <w:rFonts w:ascii="Times New Roman" w:hAnsi="Times New Roman" w:cs="Times New Roman"/>
          <w:sz w:val="24"/>
          <w:szCs w:val="24"/>
        </w:rPr>
        <w:t>1</w:t>
      </w:r>
      <w:r w:rsidR="00CA2699" w:rsidRPr="00DC2AA8">
        <w:rPr>
          <w:rFonts w:ascii="Times New Roman" w:hAnsi="Times New Roman" w:cs="Times New Roman"/>
          <w:sz w:val="24"/>
          <w:szCs w:val="24"/>
        </w:rPr>
        <w:t>)</w:t>
      </w:r>
      <w:r w:rsidRPr="00DC2AA8">
        <w:rPr>
          <w:rFonts w:ascii="Times New Roman" w:hAnsi="Times New Roman" w:cs="Times New Roman"/>
          <w:sz w:val="24"/>
          <w:szCs w:val="24"/>
        </w:rPr>
        <w:t>: 113</w:t>
      </w:r>
      <w:r w:rsidR="00CA2699" w:rsidRPr="00DC2AA8">
        <w:rPr>
          <w:rFonts w:ascii="Times New Roman" w:hAnsi="Times New Roman" w:cs="Times New Roman"/>
          <w:sz w:val="24"/>
          <w:szCs w:val="24"/>
        </w:rPr>
        <w:t>–</w:t>
      </w:r>
      <w:r w:rsidRPr="00DC2AA8">
        <w:rPr>
          <w:rFonts w:ascii="Times New Roman" w:hAnsi="Times New Roman" w:cs="Times New Roman"/>
          <w:sz w:val="24"/>
          <w:szCs w:val="24"/>
        </w:rPr>
        <w:t>114.</w:t>
      </w:r>
      <w:r w:rsidR="00CA2699" w:rsidRPr="00DC2AA8">
        <w:rPr>
          <w:rFonts w:ascii="Times New Roman" w:hAnsi="Times New Roman" w:cs="Times New Roman"/>
          <w:sz w:val="24"/>
          <w:szCs w:val="24"/>
        </w:rPr>
        <w:t xml:space="preserve"> DOI: https://doi.org/10.4065/83.1.113.</w:t>
      </w:r>
    </w:p>
    <w:p w14:paraId="4E68527B" w14:textId="45F883CE" w:rsidR="00942BF1" w:rsidRPr="00DC2AA8" w:rsidRDefault="00942BF1" w:rsidP="00F2394F">
      <w:pPr>
        <w:pStyle w:val="ListParagraph"/>
        <w:numPr>
          <w:ilvl w:val="0"/>
          <w:numId w:val="2"/>
        </w:numPr>
        <w:ind w:left="-57"/>
        <w:rPr>
          <w:rFonts w:ascii="Times New Roman" w:hAnsi="Times New Roman" w:cs="Times New Roman"/>
          <w:sz w:val="24"/>
          <w:szCs w:val="24"/>
        </w:rPr>
      </w:pPr>
      <w:r w:rsidRPr="00DC2AA8">
        <w:rPr>
          <w:rFonts w:ascii="Times New Roman" w:hAnsi="Times New Roman" w:cs="Times New Roman"/>
          <w:sz w:val="24"/>
          <w:szCs w:val="24"/>
        </w:rPr>
        <w:lastRenderedPageBreak/>
        <w:t xml:space="preserve"> Das AK: Randomised </w:t>
      </w:r>
      <w:r w:rsidR="00CA2699" w:rsidRPr="00DC2AA8">
        <w:rPr>
          <w:rFonts w:ascii="Times New Roman" w:hAnsi="Times New Roman" w:cs="Times New Roman"/>
          <w:sz w:val="24"/>
          <w:szCs w:val="24"/>
        </w:rPr>
        <w:t>c</w:t>
      </w:r>
      <w:r w:rsidRPr="00DC2AA8">
        <w:rPr>
          <w:rFonts w:ascii="Times New Roman" w:hAnsi="Times New Roman" w:cs="Times New Roman"/>
          <w:sz w:val="24"/>
          <w:szCs w:val="24"/>
        </w:rPr>
        <w:t xml:space="preserve">linical </w:t>
      </w:r>
      <w:r w:rsidR="00CA2699" w:rsidRPr="00DC2AA8">
        <w:rPr>
          <w:rFonts w:ascii="Times New Roman" w:hAnsi="Times New Roman" w:cs="Times New Roman"/>
          <w:sz w:val="24"/>
          <w:szCs w:val="24"/>
        </w:rPr>
        <w:t>t</w:t>
      </w:r>
      <w:r w:rsidRPr="00DC2AA8">
        <w:rPr>
          <w:rFonts w:ascii="Times New Roman" w:hAnsi="Times New Roman" w:cs="Times New Roman"/>
          <w:sz w:val="24"/>
          <w:szCs w:val="24"/>
        </w:rPr>
        <w:t xml:space="preserve">rials in </w:t>
      </w:r>
      <w:r w:rsidR="00CA2699" w:rsidRPr="00DC2AA8">
        <w:rPr>
          <w:rFonts w:ascii="Times New Roman" w:hAnsi="Times New Roman" w:cs="Times New Roman"/>
          <w:sz w:val="24"/>
          <w:szCs w:val="24"/>
        </w:rPr>
        <w:t>s</w:t>
      </w:r>
      <w:r w:rsidRPr="00DC2AA8">
        <w:rPr>
          <w:rFonts w:ascii="Times New Roman" w:hAnsi="Times New Roman" w:cs="Times New Roman"/>
          <w:sz w:val="24"/>
          <w:szCs w:val="24"/>
        </w:rPr>
        <w:t xml:space="preserve">urgery: </w:t>
      </w:r>
      <w:r w:rsidR="00CA2699" w:rsidRPr="00DC2AA8">
        <w:rPr>
          <w:rFonts w:ascii="Times New Roman" w:hAnsi="Times New Roman" w:cs="Times New Roman"/>
          <w:sz w:val="24"/>
          <w:szCs w:val="24"/>
        </w:rPr>
        <w:t>a l</w:t>
      </w:r>
      <w:r w:rsidRPr="00DC2AA8">
        <w:rPr>
          <w:rFonts w:ascii="Times New Roman" w:hAnsi="Times New Roman" w:cs="Times New Roman"/>
          <w:sz w:val="24"/>
          <w:szCs w:val="24"/>
        </w:rPr>
        <w:t xml:space="preserve">ook at the </w:t>
      </w:r>
      <w:r w:rsidR="00CA2699" w:rsidRPr="00DC2AA8">
        <w:rPr>
          <w:rFonts w:ascii="Times New Roman" w:hAnsi="Times New Roman" w:cs="Times New Roman"/>
          <w:sz w:val="24"/>
          <w:szCs w:val="24"/>
        </w:rPr>
        <w:t>e</w:t>
      </w:r>
      <w:r w:rsidRPr="00DC2AA8">
        <w:rPr>
          <w:rFonts w:ascii="Times New Roman" w:hAnsi="Times New Roman" w:cs="Times New Roman"/>
          <w:sz w:val="24"/>
          <w:szCs w:val="24"/>
        </w:rPr>
        <w:t xml:space="preserve">thical and </w:t>
      </w:r>
      <w:r w:rsidR="00CA2699" w:rsidRPr="00DC2AA8">
        <w:rPr>
          <w:rFonts w:ascii="Times New Roman" w:hAnsi="Times New Roman" w:cs="Times New Roman"/>
          <w:sz w:val="24"/>
          <w:szCs w:val="24"/>
        </w:rPr>
        <w:t>p</w:t>
      </w:r>
      <w:r w:rsidRPr="00DC2AA8">
        <w:rPr>
          <w:rFonts w:ascii="Times New Roman" w:hAnsi="Times New Roman" w:cs="Times New Roman"/>
          <w:sz w:val="24"/>
          <w:szCs w:val="24"/>
        </w:rPr>
        <w:t xml:space="preserve">ractical </w:t>
      </w:r>
      <w:r w:rsidR="00CA2699" w:rsidRPr="00DC2AA8">
        <w:rPr>
          <w:rFonts w:ascii="Times New Roman" w:hAnsi="Times New Roman" w:cs="Times New Roman"/>
          <w:sz w:val="24"/>
          <w:szCs w:val="24"/>
        </w:rPr>
        <w:t>i</w:t>
      </w:r>
      <w:r w:rsidR="00FE7934" w:rsidRPr="00DC2AA8">
        <w:rPr>
          <w:rFonts w:ascii="Times New Roman" w:hAnsi="Times New Roman" w:cs="Times New Roman"/>
          <w:sz w:val="24"/>
          <w:szCs w:val="24"/>
        </w:rPr>
        <w:t>ssues</w:t>
      </w:r>
      <w:r w:rsidR="00CA2699" w:rsidRPr="00DC2AA8">
        <w:rPr>
          <w:rFonts w:ascii="Times New Roman" w:hAnsi="Times New Roman" w:cs="Times New Roman"/>
          <w:sz w:val="24"/>
          <w:szCs w:val="24"/>
        </w:rPr>
        <w:t>.</w:t>
      </w:r>
      <w:r w:rsidRPr="00DC2AA8">
        <w:rPr>
          <w:rFonts w:ascii="Times New Roman" w:hAnsi="Times New Roman" w:cs="Times New Roman"/>
          <w:sz w:val="24"/>
          <w:szCs w:val="24"/>
        </w:rPr>
        <w:t xml:space="preserve"> </w:t>
      </w:r>
      <w:r w:rsidRPr="008805C1">
        <w:rPr>
          <w:rFonts w:ascii="Times New Roman" w:hAnsi="Times New Roman" w:cs="Times New Roman"/>
          <w:i/>
          <w:iCs/>
          <w:sz w:val="24"/>
          <w:szCs w:val="24"/>
        </w:rPr>
        <w:t>Indian J Surg</w:t>
      </w:r>
      <w:r w:rsidRPr="00DC2AA8">
        <w:rPr>
          <w:rFonts w:ascii="Times New Roman" w:hAnsi="Times New Roman" w:cs="Times New Roman"/>
          <w:sz w:val="24"/>
          <w:szCs w:val="24"/>
        </w:rPr>
        <w:t xml:space="preserve">. </w:t>
      </w:r>
      <w:r w:rsidR="00FE7934" w:rsidRPr="00DC2AA8">
        <w:rPr>
          <w:rFonts w:ascii="Times New Roman" w:hAnsi="Times New Roman" w:cs="Times New Roman"/>
          <w:sz w:val="24"/>
          <w:szCs w:val="24"/>
        </w:rPr>
        <w:t>2011</w:t>
      </w:r>
      <w:r w:rsidR="00CA2699" w:rsidRPr="00DC2AA8">
        <w:rPr>
          <w:rFonts w:ascii="Times New Roman" w:hAnsi="Times New Roman" w:cs="Times New Roman"/>
          <w:sz w:val="24"/>
          <w:szCs w:val="24"/>
        </w:rPr>
        <w:t xml:space="preserve"> Aug; </w:t>
      </w:r>
      <w:r w:rsidRPr="00DC2AA8">
        <w:rPr>
          <w:rFonts w:ascii="Times New Roman" w:hAnsi="Times New Roman" w:cs="Times New Roman"/>
          <w:sz w:val="24"/>
          <w:szCs w:val="24"/>
        </w:rPr>
        <w:t>73(4): 245–250.</w:t>
      </w:r>
      <w:r w:rsidR="00CA2699" w:rsidRPr="00DC2AA8">
        <w:rPr>
          <w:rFonts w:ascii="Times New Roman" w:hAnsi="Times New Roman" w:cs="Times New Roman"/>
          <w:sz w:val="24"/>
          <w:szCs w:val="24"/>
        </w:rPr>
        <w:t xml:space="preserve"> DOI: https://doi.org/10.1007/s12262-011-0307-5.</w:t>
      </w:r>
    </w:p>
    <w:p w14:paraId="13312854" w14:textId="376537A0" w:rsidR="006D31D3" w:rsidRPr="00DC2AA8" w:rsidRDefault="006D31D3" w:rsidP="00F2394F">
      <w:pPr>
        <w:pStyle w:val="ListParagraph"/>
        <w:numPr>
          <w:ilvl w:val="0"/>
          <w:numId w:val="2"/>
        </w:numPr>
        <w:ind w:left="-57"/>
        <w:rPr>
          <w:rFonts w:ascii="Times New Roman" w:hAnsi="Times New Roman" w:cs="Times New Roman"/>
          <w:sz w:val="24"/>
          <w:szCs w:val="24"/>
        </w:rPr>
      </w:pPr>
      <w:r w:rsidRPr="00DC2AA8">
        <w:rPr>
          <w:rFonts w:ascii="Times New Roman" w:hAnsi="Times New Roman" w:cs="Times New Roman"/>
          <w:sz w:val="24"/>
          <w:szCs w:val="24"/>
        </w:rPr>
        <w:t>Keane, M</w:t>
      </w:r>
      <w:r w:rsidR="00CA2699" w:rsidRPr="00DC2AA8">
        <w:rPr>
          <w:rFonts w:ascii="Times New Roman" w:hAnsi="Times New Roman" w:cs="Times New Roman"/>
          <w:sz w:val="24"/>
          <w:szCs w:val="24"/>
        </w:rPr>
        <w:t>.</w:t>
      </w:r>
      <w:r w:rsidRPr="00DC2AA8">
        <w:rPr>
          <w:rFonts w:ascii="Times New Roman" w:hAnsi="Times New Roman" w:cs="Times New Roman"/>
          <w:sz w:val="24"/>
          <w:szCs w:val="24"/>
        </w:rPr>
        <w:t xml:space="preserve"> The ethical “elephant” in the death penalty room. </w:t>
      </w:r>
      <w:r w:rsidRPr="008805C1">
        <w:rPr>
          <w:rFonts w:ascii="Times New Roman" w:hAnsi="Times New Roman" w:cs="Times New Roman"/>
          <w:i/>
          <w:iCs/>
          <w:sz w:val="24"/>
          <w:szCs w:val="24"/>
        </w:rPr>
        <w:t>American Journal of Bioethics</w:t>
      </w:r>
      <w:r w:rsidR="00CA2699" w:rsidRPr="00DC2AA8">
        <w:rPr>
          <w:rFonts w:ascii="Times New Roman" w:hAnsi="Times New Roman" w:cs="Times New Roman"/>
          <w:i/>
          <w:iCs/>
          <w:sz w:val="24"/>
          <w:szCs w:val="24"/>
        </w:rPr>
        <w:t xml:space="preserve">. </w:t>
      </w:r>
      <w:r w:rsidR="00CA2699" w:rsidRPr="008805C1">
        <w:rPr>
          <w:rFonts w:ascii="Times New Roman" w:hAnsi="Times New Roman" w:cs="Times New Roman"/>
          <w:sz w:val="24"/>
          <w:szCs w:val="24"/>
        </w:rPr>
        <w:t>2008</w:t>
      </w:r>
      <w:r w:rsidR="00CA2699" w:rsidRPr="00DC2AA8">
        <w:rPr>
          <w:rFonts w:ascii="Times New Roman" w:hAnsi="Times New Roman" w:cs="Times New Roman"/>
          <w:sz w:val="24"/>
          <w:szCs w:val="24"/>
        </w:rPr>
        <w:t xml:space="preserve"> Nov</w:t>
      </w:r>
      <w:r w:rsidR="00CA2699" w:rsidRPr="008805C1">
        <w:rPr>
          <w:rFonts w:ascii="Times New Roman" w:hAnsi="Times New Roman" w:cs="Times New Roman"/>
          <w:sz w:val="24"/>
          <w:szCs w:val="24"/>
        </w:rPr>
        <w:t>;</w:t>
      </w:r>
      <w:r w:rsidRPr="00DC2AA8">
        <w:rPr>
          <w:rFonts w:ascii="Times New Roman" w:hAnsi="Times New Roman" w:cs="Times New Roman"/>
          <w:sz w:val="24"/>
          <w:szCs w:val="24"/>
        </w:rPr>
        <w:t xml:space="preserve"> 8(10): 45–50.</w:t>
      </w:r>
      <w:r w:rsidR="00CA2699" w:rsidRPr="00DC2AA8">
        <w:rPr>
          <w:rFonts w:ascii="Times New Roman" w:hAnsi="Times New Roman" w:cs="Times New Roman"/>
          <w:sz w:val="24"/>
          <w:szCs w:val="24"/>
        </w:rPr>
        <w:t xml:space="preserve"> DOI: https://doi.org/10.1080/15265160802393025.</w:t>
      </w:r>
    </w:p>
    <w:p w14:paraId="3D2DCB44" w14:textId="77777777" w:rsidR="00191FC7" w:rsidRDefault="00191FC7" w:rsidP="00F2394F">
      <w:pPr>
        <w:ind w:left="-57"/>
        <w:rPr>
          <w:rFonts w:ascii="Times New Roman" w:hAnsi="Times New Roman" w:cs="Times New Roman"/>
          <w:sz w:val="24"/>
          <w:szCs w:val="24"/>
        </w:rPr>
      </w:pPr>
    </w:p>
    <w:p w14:paraId="2EBB58F0" w14:textId="77777777" w:rsidR="00191FC7" w:rsidRDefault="00191FC7" w:rsidP="00F2394F">
      <w:pPr>
        <w:ind w:left="-57"/>
        <w:rPr>
          <w:rFonts w:ascii="Times New Roman" w:hAnsi="Times New Roman" w:cs="Times New Roman"/>
          <w:sz w:val="24"/>
          <w:szCs w:val="24"/>
        </w:rPr>
      </w:pPr>
    </w:p>
    <w:p w14:paraId="644FBA1D" w14:textId="77777777" w:rsidR="00191FC7" w:rsidRDefault="00191FC7" w:rsidP="00F2394F">
      <w:pPr>
        <w:ind w:left="-57"/>
        <w:rPr>
          <w:rFonts w:ascii="Times New Roman" w:hAnsi="Times New Roman" w:cs="Times New Roman"/>
          <w:sz w:val="24"/>
          <w:szCs w:val="24"/>
        </w:rPr>
      </w:pPr>
    </w:p>
    <w:p w14:paraId="61A3DCF3" w14:textId="4113D8DB" w:rsidR="00191FC7" w:rsidRPr="00191FC7" w:rsidRDefault="00191FC7" w:rsidP="00F2394F">
      <w:pPr>
        <w:ind w:left="-57"/>
        <w:rPr>
          <w:rFonts w:ascii="Times New Roman" w:hAnsi="Times New Roman" w:cs="Times New Roman"/>
          <w:sz w:val="24"/>
          <w:szCs w:val="24"/>
        </w:rPr>
      </w:pPr>
      <w:r>
        <w:rPr>
          <w:rFonts w:ascii="Times New Roman" w:hAnsi="Times New Roman" w:cs="Times New Roman"/>
          <w:sz w:val="24"/>
          <w:szCs w:val="24"/>
        </w:rPr>
        <w:t xml:space="preserve"> --------------------------------------</w:t>
      </w:r>
    </w:p>
    <w:p w14:paraId="5FE4EAB7" w14:textId="77777777" w:rsidR="005D3438" w:rsidRPr="001B084A" w:rsidRDefault="005D3438" w:rsidP="00F2394F">
      <w:pPr>
        <w:ind w:left="-57"/>
        <w:rPr>
          <w:rFonts w:ascii="Times New Roman" w:hAnsi="Times New Roman" w:cs="Times New Roman"/>
          <w:sz w:val="24"/>
          <w:szCs w:val="24"/>
        </w:rPr>
      </w:pPr>
    </w:p>
    <w:sectPr w:rsidR="005D3438" w:rsidRPr="001B084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he Clean Copy" w:date="2020-02-13T11:10:00Z" w:initials="TCC">
    <w:p w14:paraId="6BBC7E92" w14:textId="4B45AE4E" w:rsidR="008805C1" w:rsidRDefault="008805C1">
      <w:pPr>
        <w:pStyle w:val="CommentText"/>
      </w:pPr>
      <w:r>
        <w:rPr>
          <w:rStyle w:val="CommentReference"/>
        </w:rPr>
        <w:annotationRef/>
      </w:r>
      <w:r>
        <w:t>This abstract is 200 words long; please check the requirements.</w:t>
      </w:r>
    </w:p>
  </w:comment>
  <w:comment w:id="47" w:author="TCC" w:date="2020-03-12T17:40:00Z" w:initials="MD">
    <w:p w14:paraId="2326B176" w14:textId="363295CA" w:rsidR="00D85C90" w:rsidRDefault="00D85C90">
      <w:pPr>
        <w:pStyle w:val="CommentText"/>
      </w:pPr>
      <w:r>
        <w:rPr>
          <w:rStyle w:val="CommentReference"/>
        </w:rPr>
        <w:annotationRef/>
      </w:r>
      <w:r>
        <w:t>Reference possible/</w:t>
      </w:r>
    </w:p>
  </w:comment>
  <w:comment w:id="50" w:author="TCC" w:date="2020-03-12T17:41:00Z" w:initials="MD">
    <w:p w14:paraId="6FCFAADC" w14:textId="3E3FEE14" w:rsidR="00D85C90" w:rsidRDefault="00D85C90">
      <w:pPr>
        <w:pStyle w:val="CommentText"/>
      </w:pPr>
      <w:r>
        <w:rPr>
          <w:rStyle w:val="CommentReference"/>
        </w:rPr>
        <w:annotationRef/>
      </w:r>
      <w:r>
        <w:t>Reference possible?</w:t>
      </w:r>
    </w:p>
  </w:comment>
  <w:comment w:id="53" w:author="The Clean Copy" w:date="2020-02-14T19:07:00Z" w:initials="TCC">
    <w:p w14:paraId="7EC9389D" w14:textId="21A04F62" w:rsidR="008805C1" w:rsidRDefault="008805C1">
      <w:pPr>
        <w:pStyle w:val="CommentText"/>
      </w:pPr>
      <w:r>
        <w:rPr>
          <w:rStyle w:val="CommentReference"/>
        </w:rPr>
        <w:annotationRef/>
      </w:r>
      <w:r>
        <w:t>Is it necessary to repeat “Western’?</w:t>
      </w:r>
    </w:p>
  </w:comment>
  <w:comment w:id="52" w:author="The Clean Copy" w:date="2020-02-13T12:06:00Z" w:initials="TCC">
    <w:p w14:paraId="7A697AC7" w14:textId="52129ACE" w:rsidR="008805C1" w:rsidRDefault="008805C1">
      <w:pPr>
        <w:pStyle w:val="CommentText"/>
      </w:pPr>
      <w:r>
        <w:rPr>
          <w:rStyle w:val="CommentReference"/>
        </w:rPr>
        <w:annotationRef/>
      </w:r>
      <w:r>
        <w:t>Consider mentioning the Indian audience here as well.</w:t>
      </w:r>
    </w:p>
  </w:comment>
  <w:comment w:id="54" w:author="TCC" w:date="2020-03-12T17:43:00Z" w:initials="MD">
    <w:p w14:paraId="359D52C7" w14:textId="395DDCB7" w:rsidR="00D85C90" w:rsidRDefault="00D85C90">
      <w:pPr>
        <w:pStyle w:val="CommentText"/>
      </w:pPr>
      <w:r>
        <w:rPr>
          <w:rStyle w:val="CommentReference"/>
        </w:rPr>
        <w:annotationRef/>
      </w:r>
      <w:r>
        <w:t>Reference/</w:t>
      </w:r>
    </w:p>
  </w:comment>
  <w:comment w:id="59" w:author="TCC" w:date="2020-03-12T17:45:00Z" w:initials="MD">
    <w:p w14:paraId="6B0E19EE" w14:textId="4EF63834" w:rsidR="00D85C90" w:rsidRDefault="00D85C90">
      <w:pPr>
        <w:pStyle w:val="CommentText"/>
      </w:pPr>
      <w:r>
        <w:rPr>
          <w:rStyle w:val="CommentReference"/>
        </w:rPr>
        <w:annotationRef/>
      </w:r>
      <w:r>
        <w:t>Reference?</w:t>
      </w:r>
    </w:p>
  </w:comment>
  <w:comment w:id="62" w:author="The Clean Copy" w:date="2020-02-14T19:14:00Z" w:initials="TCC">
    <w:p w14:paraId="4B591443" w14:textId="04D3BBF2" w:rsidR="008805C1" w:rsidRDefault="008805C1">
      <w:pPr>
        <w:pStyle w:val="CommentText"/>
      </w:pPr>
      <w:r>
        <w:rPr>
          <w:rStyle w:val="CommentReference"/>
        </w:rPr>
        <w:annotationRef/>
      </w:r>
      <w:r>
        <w:t>Please mention the full name of the case</w:t>
      </w:r>
    </w:p>
  </w:comment>
  <w:comment w:id="63" w:author="The Clean Copy" w:date="2020-02-14T19:14:00Z" w:initials="TCC">
    <w:p w14:paraId="49DDE44B" w14:textId="7EC87F72" w:rsidR="008805C1" w:rsidRDefault="008805C1">
      <w:pPr>
        <w:pStyle w:val="CommentText"/>
      </w:pPr>
      <w:r>
        <w:rPr>
          <w:rStyle w:val="CommentReference"/>
        </w:rPr>
        <w:annotationRef/>
      </w:r>
      <w:r>
        <w:t>California Dept of Corrections V Morales?</w:t>
      </w:r>
    </w:p>
  </w:comment>
  <w:comment w:id="66" w:author="Reviewer" w:date="2020-02-28T13:48:00Z" w:initials="MD">
    <w:p w14:paraId="0269FA30" w14:textId="3DF71968" w:rsidR="00084368" w:rsidRDefault="00084368">
      <w:pPr>
        <w:pStyle w:val="CommentText"/>
      </w:pPr>
      <w:r>
        <w:rPr>
          <w:rStyle w:val="CommentReference"/>
        </w:rPr>
        <w:annotationRef/>
      </w:r>
      <w:r>
        <w:t>Better term? Surely both are penal?</w:t>
      </w:r>
    </w:p>
  </w:comment>
  <w:comment w:id="67" w:author="The Clean Copy" w:date="2020-02-13T12:31:00Z" w:initials="TCC">
    <w:p w14:paraId="24E5B8A0" w14:textId="5350BB31" w:rsidR="008805C1" w:rsidRDefault="008805C1">
      <w:pPr>
        <w:pStyle w:val="CommentText"/>
      </w:pPr>
      <w:r>
        <w:rPr>
          <w:rStyle w:val="CommentReference"/>
        </w:rPr>
        <w:annotationRef/>
      </w:r>
      <w:r>
        <w:t xml:space="preserve">Is this required? Consider retaining only the citations. </w:t>
      </w:r>
    </w:p>
  </w:comment>
  <w:comment w:id="70" w:author="The Clean Copy" w:date="2020-02-13T12:32:00Z" w:initials="TCC">
    <w:p w14:paraId="20A77EFA" w14:textId="1973724E" w:rsidR="008805C1" w:rsidRDefault="008805C1">
      <w:pPr>
        <w:pStyle w:val="CommentText"/>
      </w:pPr>
      <w:r>
        <w:rPr>
          <w:rStyle w:val="CommentReference"/>
        </w:rPr>
        <w:annotationRef/>
      </w:r>
      <w:r>
        <w:t>Suggested edit: as the Sunni school of I</w:t>
      </w:r>
      <w:r w:rsidR="00D85C90">
        <w:t>slam is the official religion of</w:t>
      </w:r>
      <w:r>
        <w:t xml:space="preserve"> Malaysia</w:t>
      </w:r>
    </w:p>
  </w:comment>
  <w:comment w:id="73" w:author="Rev 1" w:date="2020-03-06T19:10:00Z" w:initials="MD">
    <w:p w14:paraId="410608DD" w14:textId="44E81086" w:rsidR="00326715" w:rsidRDefault="00326715">
      <w:pPr>
        <w:pStyle w:val="CommentText"/>
      </w:pPr>
      <w:r>
        <w:rPr>
          <w:rStyle w:val="CommentReference"/>
        </w:rPr>
        <w:annotationRef/>
      </w:r>
      <w:r>
        <w:t>‘mortal’?</w:t>
      </w:r>
    </w:p>
  </w:comment>
  <w:comment w:id="75" w:author="TCC" w:date="2020-03-12T17:48:00Z" w:initials="MD">
    <w:p w14:paraId="7CF4D29B" w14:textId="3D498D62" w:rsidR="00D85C90" w:rsidRDefault="00D85C90">
      <w:pPr>
        <w:pStyle w:val="CommentText"/>
      </w:pPr>
      <w:r>
        <w:rPr>
          <w:rStyle w:val="CommentReference"/>
        </w:rPr>
        <w:annotationRef/>
      </w:r>
      <w:r>
        <w:t>Please mention a source for this explanation, as there may be differing versions.</w:t>
      </w:r>
    </w:p>
  </w:comment>
  <w:comment w:id="76" w:author="TCC" w:date="2020-03-12T17:48:00Z" w:initials="MD">
    <w:p w14:paraId="361C3DEE" w14:textId="348269DD" w:rsidR="00BF2FDF" w:rsidRDefault="00BF2FDF">
      <w:pPr>
        <w:pStyle w:val="CommentText"/>
      </w:pPr>
      <w:r>
        <w:rPr>
          <w:rStyle w:val="CommentReference"/>
        </w:rPr>
        <w:annotationRef/>
      </w:r>
      <w:r>
        <w:t>‘Is considered to be set extremely high’? or is this the author’s opinion?</w:t>
      </w:r>
    </w:p>
  </w:comment>
  <w:comment w:id="79" w:author="The Clean Copy" w:date="2020-02-14T19:48:00Z" w:initials="TCC">
    <w:p w14:paraId="15059ACE" w14:textId="644AF9A8" w:rsidR="008805C1" w:rsidRDefault="008805C1">
      <w:pPr>
        <w:pStyle w:val="CommentText"/>
      </w:pPr>
      <w:r>
        <w:rPr>
          <w:rStyle w:val="CommentReference"/>
        </w:rPr>
        <w:annotationRef/>
      </w:r>
      <w:r>
        <w:t>Please check the phrasing against the original here.</w:t>
      </w:r>
    </w:p>
  </w:comment>
  <w:comment w:id="87" w:author="The Clean Copy" w:date="2020-02-14T19:51:00Z" w:initials="TCC">
    <w:p w14:paraId="4A0D8593" w14:textId="5C26B323" w:rsidR="008805C1" w:rsidRDefault="008805C1">
      <w:pPr>
        <w:pStyle w:val="CommentText"/>
      </w:pPr>
      <w:r>
        <w:rPr>
          <w:rStyle w:val="CommentReference"/>
        </w:rPr>
        <w:annotationRef/>
      </w:r>
      <w:r>
        <w:t xml:space="preserve">But are they? If so, make this “is”. “Could be” suggests possibility, but it is not clear if this is done in reality. </w:t>
      </w:r>
    </w:p>
  </w:comment>
  <w:comment w:id="92" w:author="The Clean Copy" w:date="2020-02-13T14:53:00Z" w:initials="TCC">
    <w:p w14:paraId="0F39FA74" w14:textId="269FB93F" w:rsidR="008805C1" w:rsidRDefault="008805C1">
      <w:pPr>
        <w:pStyle w:val="CommentText"/>
      </w:pPr>
      <w:r>
        <w:rPr>
          <w:rStyle w:val="CommentReference"/>
        </w:rPr>
        <w:annotationRef/>
      </w:r>
      <w:r>
        <w:t>Citation?</w:t>
      </w:r>
    </w:p>
  </w:comment>
  <w:comment w:id="93" w:author="The Clean Copy" w:date="2020-02-14T20:30:00Z" w:initials="TCC">
    <w:p w14:paraId="6A2837F5" w14:textId="06C98FE0" w:rsidR="008805C1" w:rsidRDefault="008805C1">
      <w:pPr>
        <w:pStyle w:val="CommentText"/>
      </w:pPr>
      <w:r>
        <w:rPr>
          <w:rStyle w:val="CommentReference"/>
        </w:rPr>
        <w:annotationRef/>
      </w:r>
      <w:r>
        <w:t>Do you mean “The government represents the people”</w:t>
      </w:r>
    </w:p>
  </w:comment>
  <w:comment w:id="94" w:author="The Clean Copy" w:date="2020-02-14T20:35:00Z" w:initials="TCC">
    <w:p w14:paraId="1207199A" w14:textId="4513BFBF" w:rsidR="008805C1" w:rsidRDefault="008805C1">
      <w:pPr>
        <w:pStyle w:val="CommentText"/>
      </w:pPr>
      <w:r>
        <w:rPr>
          <w:rStyle w:val="CommentReference"/>
        </w:rPr>
        <w:annotationRef/>
      </w:r>
      <w:r>
        <w:t>Was this meant to be two separate points? Please consider rephrase.</w:t>
      </w:r>
    </w:p>
  </w:comment>
  <w:comment w:id="96" w:author="TCC" w:date="2020-03-12T17:55:00Z" w:initials="MD">
    <w:p w14:paraId="2D64C856" w14:textId="235DFD25" w:rsidR="00BF2FDF" w:rsidRDefault="00BF2FDF">
      <w:pPr>
        <w:pStyle w:val="CommentText"/>
      </w:pPr>
      <w:r>
        <w:rPr>
          <w:rStyle w:val="CommentReference"/>
        </w:rPr>
        <w:annotationRef/>
      </w:r>
      <w:r>
        <w:t>This has been supported by Reference 15</w:t>
      </w:r>
      <w:r w:rsidR="00D92975">
        <w:t xml:space="preserve"> as below</w:t>
      </w:r>
      <w:r>
        <w:t>.</w:t>
      </w:r>
    </w:p>
    <w:p w14:paraId="2BD33F22" w14:textId="6229C7ED" w:rsidR="00BF2FDF" w:rsidRPr="00DC2AA8" w:rsidRDefault="00BF2FDF" w:rsidP="00BF2FD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5) </w:t>
      </w:r>
      <w:r w:rsidRPr="00DC2AA8">
        <w:rPr>
          <w:rFonts w:ascii="Times New Roman" w:hAnsi="Times New Roman" w:cs="Times New Roman"/>
          <w:sz w:val="24"/>
          <w:szCs w:val="24"/>
        </w:rPr>
        <w:t>This analogy has been used not to analyze the ethical arguments for or against the participation of doctors in capital punishment. It is necessary to highlight that in many cases, governments have not found it difficult to recruit physicians to participate. As Alper’s paper (6) demonstrates, while there are non-binding ethical objections to participation in the US, it is not difficult to find physicians who are willing to flout these guidelines. They are also not subjected to penalties. Thus, it is possible for surgeons to be convinced by personal arguments which may allow them to participate in penal amputations. In this paper, I would like to examine is whether this is ethical at least from my point of view as a practising surgeon.</w:t>
      </w:r>
    </w:p>
    <w:p w14:paraId="05D3EFC0" w14:textId="152D7822" w:rsidR="00BF2FDF" w:rsidRPr="00BF2FDF" w:rsidRDefault="00BF2FDF">
      <w:pPr>
        <w:pStyle w:val="CommentText"/>
        <w:rPr>
          <w:color w:val="FF0000"/>
        </w:rPr>
      </w:pPr>
      <w:r w:rsidRPr="00BF2FDF">
        <w:rPr>
          <w:color w:val="FF0000"/>
        </w:rPr>
        <w:t>This doesn’</w:t>
      </w:r>
      <w:r>
        <w:rPr>
          <w:color w:val="FF0000"/>
        </w:rPr>
        <w:t>t fit in with IJME’s</w:t>
      </w:r>
      <w:r w:rsidRPr="00BF2FDF">
        <w:rPr>
          <w:color w:val="FF0000"/>
        </w:rPr>
        <w:t xml:space="preserve"> format for references which include only citations. Please consider absorbing into the text in brief here; or converting into an end note i</w:t>
      </w:r>
      <w:r w:rsidR="00D92975">
        <w:rPr>
          <w:color w:val="FF0000"/>
        </w:rPr>
        <w:t>ndicated by superscript no. 1,</w:t>
      </w:r>
      <w:r w:rsidR="000A4ED0">
        <w:rPr>
          <w:color w:val="FF0000"/>
        </w:rPr>
        <w:t xml:space="preserve"> and please renumber the subsequent refere</w:t>
      </w:r>
      <w:r w:rsidR="00D92975">
        <w:rPr>
          <w:color w:val="FF0000"/>
        </w:rPr>
        <w:t xml:space="preserve">nces, in the text </w:t>
      </w:r>
      <w:bookmarkStart w:id="100" w:name="_GoBack"/>
      <w:bookmarkEnd w:id="100"/>
      <w:r w:rsidR="00D92975">
        <w:rPr>
          <w:color w:val="FF0000"/>
        </w:rPr>
        <w:t>and in the list</w:t>
      </w:r>
    </w:p>
  </w:comment>
  <w:comment w:id="110" w:author="TCC" w:date="2020-03-12T18:09:00Z" w:initials="MD">
    <w:p w14:paraId="41AB0095" w14:textId="4D8DBA96" w:rsidR="00053D31" w:rsidRDefault="00053D31">
      <w:pPr>
        <w:pStyle w:val="CommentText"/>
      </w:pPr>
      <w:r>
        <w:rPr>
          <w:rStyle w:val="CommentReference"/>
        </w:rPr>
        <w:annotationRef/>
      </w:r>
      <w:r>
        <w:t>Source?</w:t>
      </w:r>
    </w:p>
  </w:comment>
  <w:comment w:id="111" w:author="TCC" w:date="2020-03-12T18:14:00Z" w:initials="MD">
    <w:p w14:paraId="75B8F115" w14:textId="1C03AEA1" w:rsidR="00053D31" w:rsidRDefault="00053D31">
      <w:pPr>
        <w:pStyle w:val="CommentText"/>
      </w:pPr>
      <w:r>
        <w:rPr>
          <w:rStyle w:val="CommentReference"/>
        </w:rPr>
        <w:annotationRef/>
      </w:r>
      <w:r>
        <w:t>Please cite</w:t>
      </w:r>
    </w:p>
  </w:comment>
  <w:comment w:id="112" w:author="TCC" w:date="2020-03-12T18:15:00Z" w:initials="MD">
    <w:p w14:paraId="544F1953" w14:textId="492EDA25" w:rsidR="00053D31" w:rsidRDefault="00053D31">
      <w:pPr>
        <w:pStyle w:val="CommentText"/>
      </w:pPr>
      <w:r>
        <w:rPr>
          <w:rStyle w:val="CommentReference"/>
        </w:rPr>
        <w:annotationRef/>
      </w:r>
      <w:r>
        <w:t>Basis for this?</w:t>
      </w:r>
    </w:p>
  </w:comment>
  <w:comment w:id="113" w:author="TCC" w:date="2020-03-12T18:45:00Z" w:initials="MD">
    <w:p w14:paraId="33FA61E0" w14:textId="1A50B2DA" w:rsidR="00D92975" w:rsidRDefault="00D92975">
      <w:pPr>
        <w:pStyle w:val="CommentText"/>
      </w:pPr>
      <w:r>
        <w:rPr>
          <w:rStyle w:val="CommentReference"/>
        </w:rPr>
        <w:annotationRef/>
      </w:r>
      <w:r>
        <w:t>Definition of these?</w:t>
      </w:r>
    </w:p>
  </w:comment>
  <w:comment w:id="141" w:author="The Clean Copy" w:date="2020-02-16T01:35:00Z" w:initials="TCC">
    <w:p w14:paraId="0C0F0CE8" w14:textId="5CE6BF83" w:rsidR="008805C1" w:rsidRDefault="008805C1">
      <w:pPr>
        <w:pStyle w:val="CommentText"/>
      </w:pPr>
      <w:r>
        <w:rPr>
          <w:rStyle w:val="CommentReference"/>
        </w:rPr>
        <w:annotationRef/>
      </w:r>
      <w:r>
        <w:t>I could not check this information…. Please review?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BC7E92" w15:done="0"/>
  <w15:commentEx w15:paraId="2326B176" w15:done="0"/>
  <w15:commentEx w15:paraId="6FCFAADC" w15:done="0"/>
  <w15:commentEx w15:paraId="7EC9389D" w15:done="0"/>
  <w15:commentEx w15:paraId="7A697AC7" w15:done="0"/>
  <w15:commentEx w15:paraId="359D52C7" w15:done="0"/>
  <w15:commentEx w15:paraId="6B0E19EE" w15:done="0"/>
  <w15:commentEx w15:paraId="4B591443" w15:done="0"/>
  <w15:commentEx w15:paraId="49DDE44B" w15:paraIdParent="4B591443" w15:done="0"/>
  <w15:commentEx w15:paraId="0269FA30" w15:done="0"/>
  <w15:commentEx w15:paraId="24E5B8A0" w15:done="0"/>
  <w15:commentEx w15:paraId="20A77EFA" w15:done="0"/>
  <w15:commentEx w15:paraId="410608DD" w15:done="0"/>
  <w15:commentEx w15:paraId="7CF4D29B" w15:done="0"/>
  <w15:commentEx w15:paraId="361C3DEE" w15:done="0"/>
  <w15:commentEx w15:paraId="15059ACE" w15:done="0"/>
  <w15:commentEx w15:paraId="4A0D8593" w15:done="0"/>
  <w15:commentEx w15:paraId="0F39FA74" w15:done="0"/>
  <w15:commentEx w15:paraId="6A2837F5" w15:done="0"/>
  <w15:commentEx w15:paraId="1207199A" w15:done="0"/>
  <w15:commentEx w15:paraId="05D3EFC0" w15:done="0"/>
  <w15:commentEx w15:paraId="41AB0095" w15:done="0"/>
  <w15:commentEx w15:paraId="75B8F115" w15:done="0"/>
  <w15:commentEx w15:paraId="544F1953" w15:done="0"/>
  <w15:commentEx w15:paraId="33FA61E0" w15:done="0"/>
  <w15:commentEx w15:paraId="0C0F0C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BC7E92" w16cid:durableId="21EFAD12"/>
  <w16cid:commentId w16cid:paraId="1379AB01" w16cid:durableId="21EFB0FD"/>
  <w16cid:commentId w16cid:paraId="7EC9389D" w16cid:durableId="21F16E79"/>
  <w16cid:commentId w16cid:paraId="7A697AC7" w16cid:durableId="21EFBA34"/>
  <w16cid:commentId w16cid:paraId="4B591443" w16cid:durableId="21F1700E"/>
  <w16cid:commentId w16cid:paraId="49DDE44B" w16cid:durableId="21F1702C"/>
  <w16cid:commentId w16cid:paraId="24E5B8A0" w16cid:durableId="21EFC02B"/>
  <w16cid:commentId w16cid:paraId="20A77EFA" w16cid:durableId="21EFC077"/>
  <w16cid:commentId w16cid:paraId="1CF0BC4A" w16cid:durableId="21EFDEAC"/>
  <w16cid:commentId w16cid:paraId="15059ACE" w16cid:durableId="21F17820"/>
  <w16cid:commentId w16cid:paraId="4A0D8593" w16cid:durableId="21F178A6"/>
  <w16cid:commentId w16cid:paraId="0F39FA74" w16cid:durableId="21EFE174"/>
  <w16cid:commentId w16cid:paraId="6A2837F5" w16cid:durableId="21F181F5"/>
  <w16cid:commentId w16cid:paraId="1207199A" w16cid:durableId="21F1832A"/>
  <w16cid:commentId w16cid:paraId="0C0F0CE8" w16cid:durableId="21F31AF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5BD045" w14:textId="77777777" w:rsidR="00CC604C" w:rsidRDefault="00CC604C" w:rsidP="005D3438">
      <w:pPr>
        <w:spacing w:after="0" w:line="240" w:lineRule="auto"/>
      </w:pPr>
      <w:r>
        <w:separator/>
      </w:r>
    </w:p>
  </w:endnote>
  <w:endnote w:type="continuationSeparator" w:id="0">
    <w:p w14:paraId="76997606" w14:textId="77777777" w:rsidR="00CC604C" w:rsidRDefault="00CC604C" w:rsidP="005D3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2271AB" w14:textId="77777777" w:rsidR="00CC604C" w:rsidRDefault="00CC604C" w:rsidP="005D3438">
      <w:pPr>
        <w:spacing w:after="0" w:line="240" w:lineRule="auto"/>
      </w:pPr>
      <w:r>
        <w:separator/>
      </w:r>
    </w:p>
  </w:footnote>
  <w:footnote w:type="continuationSeparator" w:id="0">
    <w:p w14:paraId="102792CA" w14:textId="77777777" w:rsidR="00CC604C" w:rsidRDefault="00CC604C" w:rsidP="005D34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1FE3"/>
    <w:multiLevelType w:val="hybridMultilevel"/>
    <w:tmpl w:val="73DC4802"/>
    <w:lvl w:ilvl="0" w:tplc="08C6D510">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1B05B2"/>
    <w:multiLevelType w:val="hybridMultilevel"/>
    <w:tmpl w:val="91725E6E"/>
    <w:lvl w:ilvl="0" w:tplc="5BAA225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D52998"/>
    <w:multiLevelType w:val="hybridMultilevel"/>
    <w:tmpl w:val="4830C4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5D09D2"/>
    <w:multiLevelType w:val="hybridMultilevel"/>
    <w:tmpl w:val="C2BC61AC"/>
    <w:lvl w:ilvl="0" w:tplc="4E78CB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6A47FEF"/>
    <w:multiLevelType w:val="multilevel"/>
    <w:tmpl w:val="8658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293BC6"/>
    <w:multiLevelType w:val="multilevel"/>
    <w:tmpl w:val="958C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0C3760"/>
    <w:multiLevelType w:val="hybridMultilevel"/>
    <w:tmpl w:val="CF767BAC"/>
    <w:lvl w:ilvl="0" w:tplc="BA8C2EA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1"/>
  </w:num>
  <w:num w:numId="5">
    <w:abstractNumId w:val="0"/>
  </w:num>
  <w:num w:numId="6">
    <w:abstractNumId w:val="5"/>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viewer">
    <w15:presenceInfo w15:providerId="None" w15:userId="Reviewer"/>
  </w15:person>
  <w15:person w15:author="Rev 1">
    <w15:presenceInfo w15:providerId="None" w15:userId="Rev 1"/>
  </w15:person>
  <w15:person w15:author="TCC">
    <w15:presenceInfo w15:providerId="None" w15:userId="T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A3B"/>
    <w:rsid w:val="00016B15"/>
    <w:rsid w:val="00022D3C"/>
    <w:rsid w:val="00023294"/>
    <w:rsid w:val="00044E7A"/>
    <w:rsid w:val="000517DF"/>
    <w:rsid w:val="00053D31"/>
    <w:rsid w:val="000729A6"/>
    <w:rsid w:val="00075D4C"/>
    <w:rsid w:val="00077CB1"/>
    <w:rsid w:val="00081170"/>
    <w:rsid w:val="000827DD"/>
    <w:rsid w:val="00084368"/>
    <w:rsid w:val="00091B61"/>
    <w:rsid w:val="00095443"/>
    <w:rsid w:val="000A4ED0"/>
    <w:rsid w:val="000B0B93"/>
    <w:rsid w:val="000C0567"/>
    <w:rsid w:val="000C5790"/>
    <w:rsid w:val="000E3F96"/>
    <w:rsid w:val="00101EBF"/>
    <w:rsid w:val="00111045"/>
    <w:rsid w:val="00113048"/>
    <w:rsid w:val="001142AE"/>
    <w:rsid w:val="0014130D"/>
    <w:rsid w:val="00144502"/>
    <w:rsid w:val="00157FBE"/>
    <w:rsid w:val="00181484"/>
    <w:rsid w:val="00191FC7"/>
    <w:rsid w:val="001A366D"/>
    <w:rsid w:val="001B084A"/>
    <w:rsid w:val="001C5E9E"/>
    <w:rsid w:val="00213CEC"/>
    <w:rsid w:val="00241F3B"/>
    <w:rsid w:val="00252831"/>
    <w:rsid w:val="00270233"/>
    <w:rsid w:val="00292115"/>
    <w:rsid w:val="0029355C"/>
    <w:rsid w:val="002A540C"/>
    <w:rsid w:val="002B0183"/>
    <w:rsid w:val="002D3087"/>
    <w:rsid w:val="002D7C29"/>
    <w:rsid w:val="003231F6"/>
    <w:rsid w:val="00323A90"/>
    <w:rsid w:val="00326715"/>
    <w:rsid w:val="00335162"/>
    <w:rsid w:val="00345F39"/>
    <w:rsid w:val="00346C8A"/>
    <w:rsid w:val="00350074"/>
    <w:rsid w:val="0035057E"/>
    <w:rsid w:val="00370A7C"/>
    <w:rsid w:val="003815F9"/>
    <w:rsid w:val="003C02FF"/>
    <w:rsid w:val="003E5BA9"/>
    <w:rsid w:val="003F0BE8"/>
    <w:rsid w:val="003F4A6F"/>
    <w:rsid w:val="00416AE8"/>
    <w:rsid w:val="00417865"/>
    <w:rsid w:val="0042000F"/>
    <w:rsid w:val="00426662"/>
    <w:rsid w:val="00437C07"/>
    <w:rsid w:val="00441F5C"/>
    <w:rsid w:val="004454C2"/>
    <w:rsid w:val="0044599E"/>
    <w:rsid w:val="00456E90"/>
    <w:rsid w:val="004D5566"/>
    <w:rsid w:val="004E1D0D"/>
    <w:rsid w:val="004F2CE4"/>
    <w:rsid w:val="0050250C"/>
    <w:rsid w:val="005049F5"/>
    <w:rsid w:val="00523E16"/>
    <w:rsid w:val="005542D7"/>
    <w:rsid w:val="00574931"/>
    <w:rsid w:val="005939C3"/>
    <w:rsid w:val="005C4B30"/>
    <w:rsid w:val="005D3438"/>
    <w:rsid w:val="005E12E4"/>
    <w:rsid w:val="005E77CF"/>
    <w:rsid w:val="005F2F2E"/>
    <w:rsid w:val="0060014B"/>
    <w:rsid w:val="00604A4F"/>
    <w:rsid w:val="006645BD"/>
    <w:rsid w:val="0067380C"/>
    <w:rsid w:val="006D1D4A"/>
    <w:rsid w:val="006D31D3"/>
    <w:rsid w:val="006D45EC"/>
    <w:rsid w:val="006E0A7E"/>
    <w:rsid w:val="00704F9B"/>
    <w:rsid w:val="007541AA"/>
    <w:rsid w:val="00782121"/>
    <w:rsid w:val="007954EE"/>
    <w:rsid w:val="00796EB6"/>
    <w:rsid w:val="007A2D00"/>
    <w:rsid w:val="007A6349"/>
    <w:rsid w:val="007E161B"/>
    <w:rsid w:val="007E61AC"/>
    <w:rsid w:val="007F3416"/>
    <w:rsid w:val="00810F21"/>
    <w:rsid w:val="00834784"/>
    <w:rsid w:val="00842432"/>
    <w:rsid w:val="00867779"/>
    <w:rsid w:val="008805C1"/>
    <w:rsid w:val="008A41D7"/>
    <w:rsid w:val="008C4ED9"/>
    <w:rsid w:val="008E2D3F"/>
    <w:rsid w:val="008F35C2"/>
    <w:rsid w:val="00903012"/>
    <w:rsid w:val="00906E1B"/>
    <w:rsid w:val="00907DD6"/>
    <w:rsid w:val="00922157"/>
    <w:rsid w:val="00925CB3"/>
    <w:rsid w:val="00936C69"/>
    <w:rsid w:val="00942BF1"/>
    <w:rsid w:val="00954784"/>
    <w:rsid w:val="009608F3"/>
    <w:rsid w:val="00974482"/>
    <w:rsid w:val="00974507"/>
    <w:rsid w:val="00975BC4"/>
    <w:rsid w:val="009775D9"/>
    <w:rsid w:val="0099687E"/>
    <w:rsid w:val="009B0529"/>
    <w:rsid w:val="009B2220"/>
    <w:rsid w:val="009B5DC6"/>
    <w:rsid w:val="009C4D77"/>
    <w:rsid w:val="009C5359"/>
    <w:rsid w:val="009D41A3"/>
    <w:rsid w:val="009D48E3"/>
    <w:rsid w:val="009E5A71"/>
    <w:rsid w:val="00A147C9"/>
    <w:rsid w:val="00A15A79"/>
    <w:rsid w:val="00A36F58"/>
    <w:rsid w:val="00A51E03"/>
    <w:rsid w:val="00A71A3A"/>
    <w:rsid w:val="00A77998"/>
    <w:rsid w:val="00A85E1C"/>
    <w:rsid w:val="00AA68BA"/>
    <w:rsid w:val="00AC3971"/>
    <w:rsid w:val="00AC7374"/>
    <w:rsid w:val="00AF6E8E"/>
    <w:rsid w:val="00B07159"/>
    <w:rsid w:val="00B25F26"/>
    <w:rsid w:val="00B34D73"/>
    <w:rsid w:val="00B41ED8"/>
    <w:rsid w:val="00B500CC"/>
    <w:rsid w:val="00BA1A3B"/>
    <w:rsid w:val="00BB6E31"/>
    <w:rsid w:val="00BC48EF"/>
    <w:rsid w:val="00BD0954"/>
    <w:rsid w:val="00BE1CFE"/>
    <w:rsid w:val="00BE314A"/>
    <w:rsid w:val="00BE7D4E"/>
    <w:rsid w:val="00BF2FDF"/>
    <w:rsid w:val="00C15FEC"/>
    <w:rsid w:val="00C16581"/>
    <w:rsid w:val="00C24F03"/>
    <w:rsid w:val="00C262FA"/>
    <w:rsid w:val="00C27111"/>
    <w:rsid w:val="00C36DF2"/>
    <w:rsid w:val="00C416CA"/>
    <w:rsid w:val="00C45F3B"/>
    <w:rsid w:val="00C61104"/>
    <w:rsid w:val="00C802EC"/>
    <w:rsid w:val="00C95161"/>
    <w:rsid w:val="00C95CE1"/>
    <w:rsid w:val="00CA2699"/>
    <w:rsid w:val="00CB2635"/>
    <w:rsid w:val="00CC43F3"/>
    <w:rsid w:val="00CC604C"/>
    <w:rsid w:val="00CC6532"/>
    <w:rsid w:val="00CD4C4B"/>
    <w:rsid w:val="00D070E1"/>
    <w:rsid w:val="00D17F16"/>
    <w:rsid w:val="00D34FB9"/>
    <w:rsid w:val="00D44AB7"/>
    <w:rsid w:val="00D557D7"/>
    <w:rsid w:val="00D60F0C"/>
    <w:rsid w:val="00D61801"/>
    <w:rsid w:val="00D736A3"/>
    <w:rsid w:val="00D85C90"/>
    <w:rsid w:val="00D86552"/>
    <w:rsid w:val="00D90ABD"/>
    <w:rsid w:val="00D9102F"/>
    <w:rsid w:val="00D9204B"/>
    <w:rsid w:val="00D92975"/>
    <w:rsid w:val="00D941C7"/>
    <w:rsid w:val="00DA36A9"/>
    <w:rsid w:val="00DC2AA8"/>
    <w:rsid w:val="00DD3900"/>
    <w:rsid w:val="00DE54F3"/>
    <w:rsid w:val="00DE7597"/>
    <w:rsid w:val="00DE7CCF"/>
    <w:rsid w:val="00DF7DF3"/>
    <w:rsid w:val="00E04533"/>
    <w:rsid w:val="00E22B6B"/>
    <w:rsid w:val="00E23FB9"/>
    <w:rsid w:val="00E44FF9"/>
    <w:rsid w:val="00E54D4B"/>
    <w:rsid w:val="00E57CF3"/>
    <w:rsid w:val="00E64AD9"/>
    <w:rsid w:val="00E72BE6"/>
    <w:rsid w:val="00E77E22"/>
    <w:rsid w:val="00EB3422"/>
    <w:rsid w:val="00EB5460"/>
    <w:rsid w:val="00EC2331"/>
    <w:rsid w:val="00ED0859"/>
    <w:rsid w:val="00EE288E"/>
    <w:rsid w:val="00EF3A21"/>
    <w:rsid w:val="00EF563A"/>
    <w:rsid w:val="00F06179"/>
    <w:rsid w:val="00F210E5"/>
    <w:rsid w:val="00F2394F"/>
    <w:rsid w:val="00F45C4E"/>
    <w:rsid w:val="00F546DF"/>
    <w:rsid w:val="00F6333B"/>
    <w:rsid w:val="00F649F9"/>
    <w:rsid w:val="00F80A2D"/>
    <w:rsid w:val="00F82059"/>
    <w:rsid w:val="00F874C5"/>
    <w:rsid w:val="00F92D59"/>
    <w:rsid w:val="00FB4CFD"/>
    <w:rsid w:val="00FC5733"/>
    <w:rsid w:val="00FD19C8"/>
    <w:rsid w:val="00FE0919"/>
    <w:rsid w:val="00FE5F84"/>
    <w:rsid w:val="00FE7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43222"/>
  <w15:docId w15:val="{C393BFD3-464F-4669-A50B-BBE09F6F1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438"/>
    <w:pPr>
      <w:ind w:left="720"/>
      <w:contextualSpacing/>
    </w:pPr>
  </w:style>
  <w:style w:type="paragraph" w:styleId="Header">
    <w:name w:val="header"/>
    <w:basedOn w:val="Normal"/>
    <w:link w:val="HeaderChar"/>
    <w:uiPriority w:val="99"/>
    <w:unhideWhenUsed/>
    <w:rsid w:val="005D3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438"/>
  </w:style>
  <w:style w:type="paragraph" w:styleId="Footer">
    <w:name w:val="footer"/>
    <w:basedOn w:val="Normal"/>
    <w:link w:val="FooterChar"/>
    <w:uiPriority w:val="99"/>
    <w:unhideWhenUsed/>
    <w:rsid w:val="005D3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438"/>
  </w:style>
  <w:style w:type="character" w:styleId="Hyperlink">
    <w:name w:val="Hyperlink"/>
    <w:basedOn w:val="DefaultParagraphFont"/>
    <w:uiPriority w:val="99"/>
    <w:unhideWhenUsed/>
    <w:rsid w:val="001B084A"/>
    <w:rPr>
      <w:color w:val="0000FF" w:themeColor="hyperlink"/>
      <w:u w:val="single"/>
    </w:rPr>
  </w:style>
  <w:style w:type="paragraph" w:styleId="BalloonText">
    <w:name w:val="Balloon Text"/>
    <w:basedOn w:val="Normal"/>
    <w:link w:val="BalloonTextChar"/>
    <w:uiPriority w:val="99"/>
    <w:semiHidden/>
    <w:unhideWhenUsed/>
    <w:rsid w:val="009D4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8E3"/>
    <w:rPr>
      <w:rFonts w:ascii="Tahoma" w:hAnsi="Tahoma" w:cs="Tahoma"/>
      <w:sz w:val="16"/>
      <w:szCs w:val="16"/>
    </w:rPr>
  </w:style>
  <w:style w:type="character" w:styleId="CommentReference">
    <w:name w:val="annotation reference"/>
    <w:basedOn w:val="DefaultParagraphFont"/>
    <w:uiPriority w:val="99"/>
    <w:semiHidden/>
    <w:unhideWhenUsed/>
    <w:rsid w:val="00345F39"/>
    <w:rPr>
      <w:sz w:val="16"/>
      <w:szCs w:val="16"/>
    </w:rPr>
  </w:style>
  <w:style w:type="paragraph" w:styleId="CommentText">
    <w:name w:val="annotation text"/>
    <w:basedOn w:val="Normal"/>
    <w:link w:val="CommentTextChar"/>
    <w:uiPriority w:val="99"/>
    <w:semiHidden/>
    <w:unhideWhenUsed/>
    <w:rsid w:val="00345F39"/>
    <w:pPr>
      <w:spacing w:line="240" w:lineRule="auto"/>
    </w:pPr>
    <w:rPr>
      <w:sz w:val="20"/>
      <w:szCs w:val="20"/>
    </w:rPr>
  </w:style>
  <w:style w:type="character" w:customStyle="1" w:styleId="CommentTextChar">
    <w:name w:val="Comment Text Char"/>
    <w:basedOn w:val="DefaultParagraphFont"/>
    <w:link w:val="CommentText"/>
    <w:uiPriority w:val="99"/>
    <w:semiHidden/>
    <w:rsid w:val="00345F39"/>
    <w:rPr>
      <w:sz w:val="20"/>
      <w:szCs w:val="20"/>
    </w:rPr>
  </w:style>
  <w:style w:type="paragraph" w:styleId="CommentSubject">
    <w:name w:val="annotation subject"/>
    <w:basedOn w:val="CommentText"/>
    <w:next w:val="CommentText"/>
    <w:link w:val="CommentSubjectChar"/>
    <w:uiPriority w:val="99"/>
    <w:semiHidden/>
    <w:unhideWhenUsed/>
    <w:rsid w:val="00345F39"/>
    <w:rPr>
      <w:b/>
      <w:bCs/>
    </w:rPr>
  </w:style>
  <w:style w:type="character" w:customStyle="1" w:styleId="CommentSubjectChar">
    <w:name w:val="Comment Subject Char"/>
    <w:basedOn w:val="CommentTextChar"/>
    <w:link w:val="CommentSubject"/>
    <w:uiPriority w:val="99"/>
    <w:semiHidden/>
    <w:rsid w:val="00345F39"/>
    <w:rPr>
      <w:b/>
      <w:bCs/>
      <w:sz w:val="20"/>
      <w:szCs w:val="20"/>
    </w:rPr>
  </w:style>
  <w:style w:type="character" w:styleId="FollowedHyperlink">
    <w:name w:val="FollowedHyperlink"/>
    <w:basedOn w:val="DefaultParagraphFont"/>
    <w:uiPriority w:val="99"/>
    <w:semiHidden/>
    <w:unhideWhenUsed/>
    <w:rsid w:val="00E23FB9"/>
    <w:rPr>
      <w:color w:val="800080" w:themeColor="followedHyperlink"/>
      <w:u w:val="single"/>
    </w:rPr>
  </w:style>
  <w:style w:type="character" w:customStyle="1" w:styleId="UnresolvedMention1">
    <w:name w:val="Unresolved Mention1"/>
    <w:basedOn w:val="DefaultParagraphFont"/>
    <w:uiPriority w:val="99"/>
    <w:semiHidden/>
    <w:unhideWhenUsed/>
    <w:rsid w:val="00F92D59"/>
    <w:rPr>
      <w:color w:val="605E5C"/>
      <w:shd w:val="clear" w:color="auto" w:fill="E1DFDD"/>
    </w:rPr>
  </w:style>
  <w:style w:type="character" w:customStyle="1" w:styleId="UnresolvedMention">
    <w:name w:val="Unresolved Mention"/>
    <w:basedOn w:val="DefaultParagraphFont"/>
    <w:uiPriority w:val="99"/>
    <w:semiHidden/>
    <w:unhideWhenUsed/>
    <w:rsid w:val="009B5DC6"/>
    <w:rPr>
      <w:color w:val="605E5C"/>
      <w:shd w:val="clear" w:color="auto" w:fill="E1DFDD"/>
    </w:rPr>
  </w:style>
  <w:style w:type="paragraph" w:customStyle="1" w:styleId="dx-doi">
    <w:name w:val="dx-doi"/>
    <w:basedOn w:val="Normal"/>
    <w:rsid w:val="005542D7"/>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7831">
      <w:bodyDiv w:val="1"/>
      <w:marLeft w:val="0"/>
      <w:marRight w:val="0"/>
      <w:marTop w:val="0"/>
      <w:marBottom w:val="0"/>
      <w:divBdr>
        <w:top w:val="none" w:sz="0" w:space="0" w:color="auto"/>
        <w:left w:val="none" w:sz="0" w:space="0" w:color="auto"/>
        <w:bottom w:val="none" w:sz="0" w:space="0" w:color="auto"/>
        <w:right w:val="none" w:sz="0" w:space="0" w:color="auto"/>
      </w:divBdr>
    </w:div>
    <w:div w:id="239683441">
      <w:bodyDiv w:val="1"/>
      <w:marLeft w:val="0"/>
      <w:marRight w:val="0"/>
      <w:marTop w:val="0"/>
      <w:marBottom w:val="0"/>
      <w:divBdr>
        <w:top w:val="none" w:sz="0" w:space="0" w:color="auto"/>
        <w:left w:val="none" w:sz="0" w:space="0" w:color="auto"/>
        <w:bottom w:val="none" w:sz="0" w:space="0" w:color="auto"/>
        <w:right w:val="none" w:sz="0" w:space="0" w:color="auto"/>
      </w:divBdr>
    </w:div>
    <w:div w:id="248927632">
      <w:bodyDiv w:val="1"/>
      <w:marLeft w:val="0"/>
      <w:marRight w:val="0"/>
      <w:marTop w:val="0"/>
      <w:marBottom w:val="0"/>
      <w:divBdr>
        <w:top w:val="none" w:sz="0" w:space="0" w:color="auto"/>
        <w:left w:val="none" w:sz="0" w:space="0" w:color="auto"/>
        <w:bottom w:val="none" w:sz="0" w:space="0" w:color="auto"/>
        <w:right w:val="none" w:sz="0" w:space="0" w:color="auto"/>
      </w:divBdr>
    </w:div>
    <w:div w:id="345789359">
      <w:bodyDiv w:val="1"/>
      <w:marLeft w:val="0"/>
      <w:marRight w:val="0"/>
      <w:marTop w:val="0"/>
      <w:marBottom w:val="0"/>
      <w:divBdr>
        <w:top w:val="none" w:sz="0" w:space="0" w:color="auto"/>
        <w:left w:val="none" w:sz="0" w:space="0" w:color="auto"/>
        <w:bottom w:val="none" w:sz="0" w:space="0" w:color="auto"/>
        <w:right w:val="none" w:sz="0" w:space="0" w:color="auto"/>
      </w:divBdr>
    </w:div>
    <w:div w:id="1184705377">
      <w:bodyDiv w:val="1"/>
      <w:marLeft w:val="0"/>
      <w:marRight w:val="0"/>
      <w:marTop w:val="0"/>
      <w:marBottom w:val="0"/>
      <w:divBdr>
        <w:top w:val="none" w:sz="0" w:space="0" w:color="auto"/>
        <w:left w:val="none" w:sz="0" w:space="0" w:color="auto"/>
        <w:bottom w:val="none" w:sz="0" w:space="0" w:color="auto"/>
        <w:right w:val="none" w:sz="0" w:space="0" w:color="auto"/>
      </w:divBdr>
    </w:div>
    <w:div w:id="1968123726">
      <w:bodyDiv w:val="1"/>
      <w:marLeft w:val="0"/>
      <w:marRight w:val="0"/>
      <w:marTop w:val="0"/>
      <w:marBottom w:val="0"/>
      <w:divBdr>
        <w:top w:val="none" w:sz="0" w:space="0" w:color="auto"/>
        <w:left w:val="none" w:sz="0" w:space="0" w:color="auto"/>
        <w:bottom w:val="none" w:sz="0" w:space="0" w:color="auto"/>
        <w:right w:val="none" w:sz="0" w:space="0" w:color="auto"/>
      </w:divBdr>
    </w:div>
    <w:div w:id="2047561625">
      <w:bodyDiv w:val="1"/>
      <w:marLeft w:val="0"/>
      <w:marRight w:val="0"/>
      <w:marTop w:val="0"/>
      <w:marBottom w:val="0"/>
      <w:divBdr>
        <w:top w:val="none" w:sz="0" w:space="0" w:color="auto"/>
        <w:left w:val="none" w:sz="0" w:space="0" w:color="auto"/>
        <w:bottom w:val="none" w:sz="0" w:space="0" w:color="auto"/>
        <w:right w:val="none" w:sz="0" w:space="0" w:color="auto"/>
      </w:divBdr>
    </w:div>
    <w:div w:id="210484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16/0047-2352(94)90021-3" TargetMode="External"/><Relationship Id="rId18" Type="http://schemas.openxmlformats.org/officeDocument/2006/relationships/hyperlink" Target="http://www.ethical-perspectives.be/viewpic.php?LAN=E&amp;TABLE=EP&amp;ID=5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researchgate.net/publication/11019905_Healthy_limb_amputation_ethical_and_legal_aspects" TargetMode="External"/><Relationship Id="rId17" Type="http://schemas.openxmlformats.org/officeDocument/2006/relationships/hyperlink" Target="https://doi.org/10.1111%2Fjlme.12024" TargetMode="External"/><Relationship Id="rId2" Type="http://schemas.openxmlformats.org/officeDocument/2006/relationships/numbering" Target="numbering.xml"/><Relationship Id="rId16" Type="http://schemas.openxmlformats.org/officeDocument/2006/relationships/hyperlink" Target="https://yaqeeninstitute.org/jonathan-brown/stoning-and-hand-cutting-understanding-the-hudud-and-the-shariah-in-islam/"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eas.edu.sg/images/pdf/ISEAS_Perspective_2018_33@50.pdf" TargetMode="External"/><Relationship Id="rId5" Type="http://schemas.openxmlformats.org/officeDocument/2006/relationships/webSettings" Target="webSettings.xml"/><Relationship Id="rId15" Type="http://schemas.openxmlformats.org/officeDocument/2006/relationships/hyperlink" Target="https://doi.org/10.1080/01924036.1985.9688820" TargetMode="External"/><Relationship Id="rId10" Type="http://schemas.openxmlformats.org/officeDocument/2006/relationships/hyperlink" Target="http://aboutislam.net/muslim-issues/hudud-amputations-divide-malaysia-doctors/"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haniff.sg/wp-content/uploads/2012/12/explaining-islams-special-position-and-politics-of-islam-in-malaysia-muslim-world.pdf" TargetMode="External"/><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D694A65-E292-7A4F-AA36-D143D66B1DB5}">
  <we:reference id="wa104380773" version="1.0.0.2" store="en-US" storeType="OMEX"/>
  <we:alternateReferences>
    <we:reference id="WA104380773"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17831-DEE5-49DE-8328-2C26AC6C4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11</Pages>
  <Words>4860</Words>
  <Characters>27703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Anjan Kumar Das</dc:creator>
  <cp:lastModifiedBy>TCC</cp:lastModifiedBy>
  <cp:revision>5</cp:revision>
  <cp:lastPrinted>2019-11-19T05:11:00Z</cp:lastPrinted>
  <dcterms:created xsi:type="dcterms:W3CDTF">2020-02-28T06:40:00Z</dcterms:created>
  <dcterms:modified xsi:type="dcterms:W3CDTF">2020-03-12T13:19:00Z</dcterms:modified>
</cp:coreProperties>
</file>