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B145" w14:textId="13908EF2" w:rsidR="00D3383C" w:rsidRDefault="00D33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of </w:t>
      </w:r>
      <w:r w:rsidRPr="00D3383C">
        <w:rPr>
          <w:rFonts w:ascii="Times New Roman" w:hAnsi="Times New Roman" w:cs="Times New Roman"/>
          <w:i/>
          <w:sz w:val="28"/>
          <w:szCs w:val="28"/>
        </w:rPr>
        <w:t>Bottle of Lies</w:t>
      </w:r>
      <w:r w:rsidR="006D3B27">
        <w:rPr>
          <w:rFonts w:ascii="Times New Roman" w:hAnsi="Times New Roman" w:cs="Times New Roman"/>
          <w:sz w:val="28"/>
          <w:szCs w:val="28"/>
        </w:rPr>
        <w:t xml:space="preserve"> by Katherine Eban for the Indian Journal of Medical </w:t>
      </w:r>
      <w:proofErr w:type="gramStart"/>
      <w:r w:rsidR="006D3B27">
        <w:rPr>
          <w:rFonts w:ascii="Times New Roman" w:hAnsi="Times New Roman" w:cs="Times New Roman"/>
          <w:sz w:val="28"/>
          <w:szCs w:val="28"/>
        </w:rPr>
        <w:t>Ethics  (</w:t>
      </w:r>
      <w:proofErr w:type="gramEnd"/>
      <w:r w:rsidR="006D3B27">
        <w:rPr>
          <w:rFonts w:ascii="Times New Roman" w:hAnsi="Times New Roman" w:cs="Times New Roman"/>
          <w:sz w:val="28"/>
          <w:szCs w:val="28"/>
        </w:rPr>
        <w:t>IJME)</w:t>
      </w:r>
    </w:p>
    <w:p w14:paraId="6810E2D9" w14:textId="77777777" w:rsidR="00D3383C" w:rsidRDefault="00D3383C">
      <w:pPr>
        <w:rPr>
          <w:rFonts w:ascii="Times New Roman" w:hAnsi="Times New Roman" w:cs="Times New Roman"/>
          <w:sz w:val="28"/>
          <w:szCs w:val="28"/>
        </w:rPr>
      </w:pPr>
    </w:p>
    <w:p w14:paraId="1DFC083C" w14:textId="0D8AD436" w:rsidR="005A39F6" w:rsidRPr="00227D00" w:rsidRDefault="00EE7DBE">
      <w:pPr>
        <w:rPr>
          <w:rFonts w:ascii="Times New Roman" w:hAnsi="Times New Roman" w:cs="Times New Roman"/>
          <w:sz w:val="28"/>
          <w:szCs w:val="28"/>
        </w:rPr>
      </w:pPr>
      <w:r w:rsidRPr="00227D00">
        <w:rPr>
          <w:rFonts w:ascii="Times New Roman" w:hAnsi="Times New Roman" w:cs="Times New Roman"/>
          <w:sz w:val="28"/>
          <w:szCs w:val="28"/>
        </w:rPr>
        <w:t xml:space="preserve">In </w:t>
      </w:r>
      <w:r w:rsidR="004C30A6">
        <w:rPr>
          <w:rFonts w:ascii="Times New Roman" w:hAnsi="Times New Roman" w:cs="Times New Roman"/>
          <w:sz w:val="28"/>
          <w:szCs w:val="28"/>
        </w:rPr>
        <w:t xml:space="preserve">her book </w:t>
      </w:r>
      <w:r w:rsidRPr="00227D00">
        <w:rPr>
          <w:rFonts w:ascii="Times New Roman" w:hAnsi="Times New Roman" w:cs="Times New Roman"/>
          <w:i/>
          <w:sz w:val="28"/>
          <w:szCs w:val="28"/>
        </w:rPr>
        <w:t>Bottle of Lies</w:t>
      </w:r>
      <w:r w:rsidR="004C30A6">
        <w:rPr>
          <w:rFonts w:ascii="Times New Roman" w:hAnsi="Times New Roman" w:cs="Times New Roman"/>
          <w:i/>
          <w:sz w:val="28"/>
          <w:szCs w:val="28"/>
        </w:rPr>
        <w:t>:  Ranbaxy and the Dark Side of Indian Pharma</w:t>
      </w:r>
      <w:r w:rsidRPr="00227D00">
        <w:rPr>
          <w:rFonts w:ascii="Times New Roman" w:hAnsi="Times New Roman" w:cs="Times New Roman"/>
          <w:sz w:val="28"/>
          <w:szCs w:val="28"/>
        </w:rPr>
        <w:t xml:space="preserve"> </w:t>
      </w:r>
      <w:r w:rsidR="004C30A6">
        <w:rPr>
          <w:rFonts w:ascii="Times New Roman" w:hAnsi="Times New Roman" w:cs="Times New Roman"/>
          <w:sz w:val="28"/>
          <w:szCs w:val="28"/>
        </w:rPr>
        <w:t>author</w:t>
      </w:r>
      <w:r w:rsidRPr="00227D00">
        <w:rPr>
          <w:rFonts w:ascii="Times New Roman" w:hAnsi="Times New Roman" w:cs="Times New Roman"/>
          <w:sz w:val="28"/>
          <w:szCs w:val="28"/>
        </w:rPr>
        <w:t xml:space="preserve"> Katherine Eban, clearly and convincingly sets out a case against the corruption that has infiltrated the generic drug industry</w:t>
      </w:r>
      <w:r w:rsidR="004C30A6">
        <w:rPr>
          <w:rFonts w:ascii="Times New Roman" w:hAnsi="Times New Roman" w:cs="Times New Roman"/>
          <w:sz w:val="28"/>
          <w:szCs w:val="28"/>
        </w:rPr>
        <w:t xml:space="preserve"> </w:t>
      </w:r>
      <w:r w:rsidRPr="00227D00">
        <w:rPr>
          <w:rFonts w:ascii="Times New Roman" w:hAnsi="Times New Roman" w:cs="Times New Roman"/>
          <w:sz w:val="28"/>
          <w:szCs w:val="28"/>
        </w:rPr>
        <w:t xml:space="preserve">and Ranbaxy </w:t>
      </w:r>
      <w:r w:rsidR="009D4DE9">
        <w:rPr>
          <w:rFonts w:ascii="Times New Roman" w:hAnsi="Times New Roman" w:cs="Times New Roman"/>
          <w:sz w:val="28"/>
          <w:szCs w:val="28"/>
        </w:rPr>
        <w:t>Ltd.</w:t>
      </w:r>
      <w:r w:rsidRPr="00227D00">
        <w:rPr>
          <w:rFonts w:ascii="Times New Roman" w:hAnsi="Times New Roman" w:cs="Times New Roman"/>
          <w:sz w:val="28"/>
          <w:szCs w:val="28"/>
        </w:rPr>
        <w:t xml:space="preserve"> in particular.  </w:t>
      </w:r>
      <w:r w:rsidR="00A74152">
        <w:rPr>
          <w:rFonts w:ascii="Times New Roman" w:hAnsi="Times New Roman" w:cs="Times New Roman"/>
          <w:sz w:val="28"/>
          <w:szCs w:val="28"/>
        </w:rPr>
        <w:t xml:space="preserve">The focus is on India though many of the same arguments </w:t>
      </w:r>
      <w:r w:rsidR="008D41C1">
        <w:rPr>
          <w:rFonts w:ascii="Times New Roman" w:hAnsi="Times New Roman" w:cs="Times New Roman"/>
          <w:sz w:val="28"/>
          <w:szCs w:val="28"/>
        </w:rPr>
        <w:t xml:space="preserve">probably </w:t>
      </w:r>
      <w:r w:rsidR="00A74152">
        <w:rPr>
          <w:rFonts w:ascii="Times New Roman" w:hAnsi="Times New Roman" w:cs="Times New Roman"/>
          <w:sz w:val="28"/>
          <w:szCs w:val="28"/>
        </w:rPr>
        <w:t>could be used for China</w:t>
      </w:r>
      <w:r w:rsidR="0050551A">
        <w:rPr>
          <w:rFonts w:ascii="Times New Roman" w:hAnsi="Times New Roman" w:cs="Times New Roman"/>
          <w:sz w:val="28"/>
          <w:szCs w:val="28"/>
        </w:rPr>
        <w:t>, another major producer of generic drugs.</w:t>
      </w:r>
      <w:r w:rsidR="00A74152">
        <w:rPr>
          <w:rFonts w:ascii="Times New Roman" w:hAnsi="Times New Roman" w:cs="Times New Roman"/>
          <w:sz w:val="28"/>
          <w:szCs w:val="28"/>
        </w:rPr>
        <w:t xml:space="preserve">  </w:t>
      </w:r>
      <w:r w:rsidRPr="00227D00">
        <w:rPr>
          <w:rFonts w:ascii="Times New Roman" w:hAnsi="Times New Roman" w:cs="Times New Roman"/>
          <w:sz w:val="28"/>
          <w:szCs w:val="28"/>
        </w:rPr>
        <w:t>Some elements in India, including government and the generic drug industry ha</w:t>
      </w:r>
      <w:r w:rsidR="0064301A">
        <w:rPr>
          <w:rFonts w:ascii="Times New Roman" w:hAnsi="Times New Roman" w:cs="Times New Roman"/>
          <w:sz w:val="28"/>
          <w:szCs w:val="28"/>
        </w:rPr>
        <w:t>ve</w:t>
      </w:r>
      <w:r w:rsidRPr="00227D00">
        <w:rPr>
          <w:rFonts w:ascii="Times New Roman" w:hAnsi="Times New Roman" w:cs="Times New Roman"/>
          <w:sz w:val="28"/>
          <w:szCs w:val="28"/>
        </w:rPr>
        <w:t xml:space="preserve"> st</w:t>
      </w:r>
      <w:r w:rsidR="00F57B5E">
        <w:rPr>
          <w:rFonts w:ascii="Times New Roman" w:hAnsi="Times New Roman" w:cs="Times New Roman"/>
          <w:sz w:val="28"/>
          <w:szCs w:val="28"/>
        </w:rPr>
        <w:t>r</w:t>
      </w:r>
      <w:r w:rsidRPr="00227D00">
        <w:rPr>
          <w:rFonts w:ascii="Times New Roman" w:hAnsi="Times New Roman" w:cs="Times New Roman"/>
          <w:sz w:val="28"/>
          <w:szCs w:val="28"/>
        </w:rPr>
        <w:t>uck back, accusing the author o</w:t>
      </w:r>
      <w:r w:rsidR="00DA0BEE">
        <w:rPr>
          <w:rFonts w:ascii="Times New Roman" w:hAnsi="Times New Roman" w:cs="Times New Roman"/>
          <w:sz w:val="28"/>
          <w:szCs w:val="28"/>
        </w:rPr>
        <w:t xml:space="preserve">f maligning Indian pharma and </w:t>
      </w:r>
      <w:r w:rsidR="00763BDD">
        <w:rPr>
          <w:rFonts w:ascii="Times New Roman" w:hAnsi="Times New Roman" w:cs="Times New Roman"/>
          <w:sz w:val="28"/>
          <w:szCs w:val="28"/>
        </w:rPr>
        <w:t xml:space="preserve">in the process, </w:t>
      </w:r>
      <w:r w:rsidR="00DA0BEE">
        <w:rPr>
          <w:rFonts w:ascii="Times New Roman" w:hAnsi="Times New Roman" w:cs="Times New Roman"/>
          <w:sz w:val="28"/>
          <w:szCs w:val="28"/>
        </w:rPr>
        <w:t xml:space="preserve">helping multinationals.  </w:t>
      </w:r>
      <w:r w:rsidR="007E79C0">
        <w:rPr>
          <w:rFonts w:ascii="Times New Roman" w:hAnsi="Times New Roman" w:cs="Times New Roman"/>
          <w:sz w:val="28"/>
          <w:szCs w:val="28"/>
        </w:rPr>
        <w:t>Rather than</w:t>
      </w:r>
      <w:r w:rsidR="00E47B3A">
        <w:rPr>
          <w:rFonts w:ascii="Times New Roman" w:hAnsi="Times New Roman" w:cs="Times New Roman"/>
          <w:sz w:val="28"/>
          <w:szCs w:val="28"/>
        </w:rPr>
        <w:t xml:space="preserve"> “shoot the messenger”</w:t>
      </w:r>
      <w:r w:rsidRPr="00227D00">
        <w:rPr>
          <w:rFonts w:ascii="Times New Roman" w:hAnsi="Times New Roman" w:cs="Times New Roman"/>
          <w:sz w:val="28"/>
          <w:szCs w:val="28"/>
        </w:rPr>
        <w:t xml:space="preserve"> </w:t>
      </w:r>
      <w:r w:rsidR="008D41C1">
        <w:rPr>
          <w:rFonts w:ascii="Times New Roman" w:hAnsi="Times New Roman" w:cs="Times New Roman"/>
          <w:sz w:val="28"/>
          <w:szCs w:val="28"/>
        </w:rPr>
        <w:t>it might</w:t>
      </w:r>
      <w:r w:rsidR="007E79C0">
        <w:rPr>
          <w:rFonts w:ascii="Times New Roman" w:hAnsi="Times New Roman" w:cs="Times New Roman"/>
          <w:sz w:val="28"/>
          <w:szCs w:val="28"/>
        </w:rPr>
        <w:t xml:space="preserve"> be best to address the </w:t>
      </w:r>
      <w:r w:rsidRPr="00227D00">
        <w:rPr>
          <w:rFonts w:ascii="Times New Roman" w:hAnsi="Times New Roman" w:cs="Times New Roman"/>
          <w:sz w:val="28"/>
          <w:szCs w:val="28"/>
        </w:rPr>
        <w:t xml:space="preserve">issues that </w:t>
      </w:r>
      <w:r w:rsidR="007E79C0">
        <w:rPr>
          <w:rFonts w:ascii="Times New Roman" w:hAnsi="Times New Roman" w:cs="Times New Roman"/>
          <w:sz w:val="28"/>
          <w:szCs w:val="28"/>
        </w:rPr>
        <w:t>have been raised</w:t>
      </w:r>
      <w:r w:rsidRPr="00227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1CD741" w14:textId="587ACD47" w:rsidR="00227D00" w:rsidRPr="00227D00" w:rsidRDefault="00227D00">
      <w:pPr>
        <w:rPr>
          <w:rFonts w:ascii="Times New Roman" w:hAnsi="Times New Roman" w:cs="Times New Roman"/>
          <w:sz w:val="28"/>
          <w:szCs w:val="28"/>
        </w:rPr>
      </w:pPr>
    </w:p>
    <w:p w14:paraId="68D4A5EF" w14:textId="06B34B12" w:rsidR="00EE7DBE" w:rsidRDefault="00227D00" w:rsidP="00227D00">
      <w:pPr>
        <w:pStyle w:val="NormalWeb"/>
        <w:spacing w:before="0" w:beforeAutospacing="0" w:after="282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“</w:t>
      </w:r>
      <w:r w:rsidRPr="004C30A6">
        <w:rPr>
          <w:color w:val="333333"/>
          <w:sz w:val="28"/>
          <w:szCs w:val="28"/>
        </w:rPr>
        <w:t xml:space="preserve">Generic drugs are supposed to work as well as their brand-name counterparts.  Once a patent </w:t>
      </w:r>
      <w:r w:rsidR="00834AF3">
        <w:rPr>
          <w:color w:val="333333"/>
          <w:sz w:val="28"/>
          <w:szCs w:val="28"/>
        </w:rPr>
        <w:t>lifts</w:t>
      </w:r>
      <w:r w:rsidRPr="004C30A6">
        <w:rPr>
          <w:color w:val="333333"/>
          <w:sz w:val="28"/>
          <w:szCs w:val="28"/>
        </w:rPr>
        <w:t xml:space="preserve">, generic-drug companies find alternative ways to manufacture a drug that should work </w:t>
      </w:r>
      <w:r w:rsidR="00DF7C1F">
        <w:rPr>
          <w:color w:val="333333"/>
          <w:sz w:val="28"/>
          <w:szCs w:val="28"/>
        </w:rPr>
        <w:t xml:space="preserve">indistinguishably </w:t>
      </w:r>
      <w:r w:rsidR="00834AF3">
        <w:rPr>
          <w:color w:val="333333"/>
          <w:sz w:val="28"/>
          <w:szCs w:val="28"/>
        </w:rPr>
        <w:t>from</w:t>
      </w:r>
      <w:r w:rsidRPr="004C30A6">
        <w:rPr>
          <w:color w:val="333333"/>
          <w:sz w:val="28"/>
          <w:szCs w:val="28"/>
        </w:rPr>
        <w:t xml:space="preserve"> the brand-name version.</w:t>
      </w:r>
      <w:r w:rsidR="004C30A6" w:rsidRPr="004C30A6">
        <w:rPr>
          <w:color w:val="333333"/>
          <w:sz w:val="28"/>
          <w:szCs w:val="28"/>
        </w:rPr>
        <w:t xml:space="preserve"> As long as generic manufacturers prove their drugs were bioequivalent to brand-name drugs, </w:t>
      </w:r>
      <w:r w:rsidR="00F57B5E">
        <w:rPr>
          <w:color w:val="333333"/>
          <w:sz w:val="28"/>
          <w:szCs w:val="28"/>
        </w:rPr>
        <w:t>i</w:t>
      </w:r>
      <w:r w:rsidR="000A17EE">
        <w:rPr>
          <w:color w:val="333333"/>
          <w:sz w:val="28"/>
          <w:szCs w:val="28"/>
        </w:rPr>
        <w:t xml:space="preserve">.e. </w:t>
      </w:r>
      <w:r w:rsidR="004C30A6" w:rsidRPr="004C30A6">
        <w:rPr>
          <w:color w:val="333333"/>
          <w:sz w:val="28"/>
          <w:szCs w:val="28"/>
        </w:rPr>
        <w:t>they acted similarly in the body, they could get approved.</w:t>
      </w:r>
      <w:r w:rsidR="008D41C1">
        <w:rPr>
          <w:color w:val="333333"/>
          <w:sz w:val="28"/>
          <w:szCs w:val="28"/>
        </w:rPr>
        <w:t>”  Less-expensive</w:t>
      </w:r>
      <w:r w:rsidR="00834AF3">
        <w:rPr>
          <w:color w:val="333333"/>
          <w:sz w:val="28"/>
          <w:szCs w:val="28"/>
        </w:rPr>
        <w:t xml:space="preserve"> and</w:t>
      </w:r>
      <w:r w:rsidR="008D41C1">
        <w:rPr>
          <w:color w:val="333333"/>
          <w:sz w:val="28"/>
          <w:szCs w:val="28"/>
        </w:rPr>
        <w:t xml:space="preserve"> effective generics have been providing low-cost care to millions</w:t>
      </w:r>
      <w:r w:rsidR="007E79C0">
        <w:rPr>
          <w:color w:val="333333"/>
          <w:sz w:val="28"/>
          <w:szCs w:val="28"/>
        </w:rPr>
        <w:t>.</w:t>
      </w:r>
    </w:p>
    <w:p w14:paraId="2DD08A42" w14:textId="4C9BD7B1" w:rsidR="00AD794D" w:rsidRDefault="009D4DE9" w:rsidP="00AD794D">
      <w:pPr>
        <w:pStyle w:val="NormalWeb"/>
        <w:spacing w:before="0" w:beforeAutospacing="0" w:after="282" w:afterAutospacing="0"/>
        <w:textAlignment w:val="baseline"/>
        <w:rPr>
          <w:rFonts w:ascii="inherit" w:hAnsi="inherit"/>
          <w:color w:val="333333"/>
        </w:rPr>
      </w:pPr>
      <w:r w:rsidRPr="009D4DE9">
        <w:rPr>
          <w:color w:val="333333"/>
          <w:sz w:val="28"/>
          <w:szCs w:val="28"/>
        </w:rPr>
        <w:t xml:space="preserve">The book documents many of the unethical practices of Ranbaxy </w:t>
      </w:r>
      <w:r w:rsidR="007E79C0">
        <w:rPr>
          <w:color w:val="333333"/>
          <w:sz w:val="28"/>
          <w:szCs w:val="28"/>
        </w:rPr>
        <w:t xml:space="preserve">including </w:t>
      </w:r>
      <w:r w:rsidRPr="009D4DE9">
        <w:rPr>
          <w:color w:val="333333"/>
          <w:sz w:val="28"/>
          <w:szCs w:val="28"/>
        </w:rPr>
        <w:t xml:space="preserve">selling </w:t>
      </w:r>
      <w:r w:rsidR="008D41C1">
        <w:rPr>
          <w:color w:val="333333"/>
          <w:sz w:val="28"/>
          <w:szCs w:val="28"/>
        </w:rPr>
        <w:t xml:space="preserve">adulterated drugs, lying to the </w:t>
      </w:r>
      <w:r w:rsidR="00834AF3">
        <w:rPr>
          <w:color w:val="333333"/>
          <w:sz w:val="28"/>
          <w:szCs w:val="28"/>
        </w:rPr>
        <w:t xml:space="preserve">US </w:t>
      </w:r>
      <w:r w:rsidR="00A74152">
        <w:rPr>
          <w:color w:val="333333"/>
          <w:sz w:val="28"/>
          <w:szCs w:val="28"/>
        </w:rPr>
        <w:t>Federal Drug Administration (</w:t>
      </w:r>
      <w:r w:rsidRPr="009D4DE9">
        <w:rPr>
          <w:color w:val="333333"/>
          <w:sz w:val="28"/>
          <w:szCs w:val="28"/>
        </w:rPr>
        <w:t>FDA</w:t>
      </w:r>
      <w:r w:rsidR="00A74152">
        <w:rPr>
          <w:color w:val="333333"/>
          <w:sz w:val="28"/>
          <w:szCs w:val="28"/>
        </w:rPr>
        <w:t>)</w:t>
      </w:r>
      <w:r w:rsidRPr="009D4DE9">
        <w:rPr>
          <w:color w:val="333333"/>
          <w:sz w:val="28"/>
          <w:szCs w:val="28"/>
        </w:rPr>
        <w:t xml:space="preserve">, destroying records, and fabricating others.  </w:t>
      </w:r>
      <w:r w:rsidR="008D41C1">
        <w:rPr>
          <w:color w:val="333333"/>
          <w:sz w:val="28"/>
          <w:szCs w:val="28"/>
        </w:rPr>
        <w:t>The author also</w:t>
      </w:r>
      <w:r w:rsidR="00A74152">
        <w:rPr>
          <w:color w:val="333333"/>
          <w:sz w:val="28"/>
          <w:szCs w:val="28"/>
        </w:rPr>
        <w:t xml:space="preserve"> </w:t>
      </w:r>
      <w:r w:rsidR="00763BDD">
        <w:rPr>
          <w:color w:val="333333"/>
          <w:sz w:val="28"/>
          <w:szCs w:val="28"/>
        </w:rPr>
        <w:t xml:space="preserve">highlights </w:t>
      </w:r>
      <w:r w:rsidR="00A74152">
        <w:rPr>
          <w:color w:val="333333"/>
          <w:sz w:val="28"/>
          <w:szCs w:val="28"/>
        </w:rPr>
        <w:t>questionable</w:t>
      </w:r>
      <w:r w:rsidR="00AD794D">
        <w:rPr>
          <w:color w:val="333333"/>
          <w:sz w:val="28"/>
          <w:szCs w:val="28"/>
        </w:rPr>
        <w:t xml:space="preserve"> manufacturing practices.  </w:t>
      </w:r>
      <w:r w:rsidR="00AD794D" w:rsidRPr="00F620F6">
        <w:rPr>
          <w:color w:val="333333"/>
          <w:sz w:val="28"/>
          <w:szCs w:val="28"/>
        </w:rPr>
        <w:t xml:space="preserve">Many manufacturing facilities </w:t>
      </w:r>
      <w:r w:rsidR="00AD794D">
        <w:rPr>
          <w:color w:val="333333"/>
          <w:sz w:val="28"/>
          <w:szCs w:val="28"/>
        </w:rPr>
        <w:t xml:space="preserve">are </w:t>
      </w:r>
      <w:r w:rsidR="00AD794D" w:rsidRPr="00F620F6">
        <w:rPr>
          <w:color w:val="333333"/>
          <w:sz w:val="28"/>
          <w:szCs w:val="28"/>
        </w:rPr>
        <w:t>located in hard to reach areas with few hotels</w:t>
      </w:r>
      <w:ins w:id="0" w:author="Copy editor" w:date="2020-01-25T17:08:00Z">
        <w:r w:rsidR="00E47B3A">
          <w:rPr>
            <w:color w:val="333333"/>
            <w:sz w:val="28"/>
            <w:szCs w:val="28"/>
          </w:rPr>
          <w:t>,</w:t>
        </w:r>
      </w:ins>
      <w:r w:rsidR="00AD794D" w:rsidRPr="00F620F6">
        <w:rPr>
          <w:color w:val="333333"/>
          <w:sz w:val="28"/>
          <w:szCs w:val="28"/>
        </w:rPr>
        <w:t xml:space="preserve"> so inspectors are at the mercy of the people they are called </w:t>
      </w:r>
      <w:r w:rsidR="008D41C1">
        <w:rPr>
          <w:color w:val="333333"/>
          <w:sz w:val="28"/>
          <w:szCs w:val="28"/>
        </w:rPr>
        <w:t xml:space="preserve">on </w:t>
      </w:r>
      <w:r w:rsidR="00AD794D" w:rsidRPr="00F620F6">
        <w:rPr>
          <w:color w:val="333333"/>
          <w:sz w:val="28"/>
          <w:szCs w:val="28"/>
        </w:rPr>
        <w:t>to inspect</w:t>
      </w:r>
      <w:r w:rsidR="008D41C1">
        <w:rPr>
          <w:color w:val="333333"/>
          <w:sz w:val="28"/>
          <w:szCs w:val="28"/>
        </w:rPr>
        <w:t>.  U</w:t>
      </w:r>
      <w:r w:rsidR="00AD794D">
        <w:rPr>
          <w:color w:val="333333"/>
          <w:sz w:val="28"/>
          <w:szCs w:val="28"/>
        </w:rPr>
        <w:t xml:space="preserve">nannounced visits were easily </w:t>
      </w:r>
      <w:r w:rsidR="008D41C1">
        <w:rPr>
          <w:color w:val="333333"/>
          <w:sz w:val="28"/>
          <w:szCs w:val="28"/>
        </w:rPr>
        <w:t xml:space="preserve">controlled by the </w:t>
      </w:r>
      <w:r w:rsidR="00AD794D">
        <w:rPr>
          <w:color w:val="333333"/>
          <w:sz w:val="28"/>
          <w:szCs w:val="28"/>
        </w:rPr>
        <w:t>facil</w:t>
      </w:r>
      <w:r w:rsidR="00763BDD">
        <w:rPr>
          <w:color w:val="333333"/>
          <w:sz w:val="28"/>
          <w:szCs w:val="28"/>
        </w:rPr>
        <w:t>i</w:t>
      </w:r>
      <w:r w:rsidR="00AD794D">
        <w:rPr>
          <w:color w:val="333333"/>
          <w:sz w:val="28"/>
          <w:szCs w:val="28"/>
        </w:rPr>
        <w:t>ty</w:t>
      </w:r>
      <w:r w:rsidR="007E79C0">
        <w:rPr>
          <w:color w:val="333333"/>
          <w:sz w:val="28"/>
          <w:szCs w:val="28"/>
        </w:rPr>
        <w:t>.</w:t>
      </w:r>
      <w:r w:rsidR="00AD794D">
        <w:rPr>
          <w:color w:val="333333"/>
          <w:sz w:val="28"/>
          <w:szCs w:val="28"/>
        </w:rPr>
        <w:t xml:space="preserve">  </w:t>
      </w:r>
    </w:p>
    <w:p w14:paraId="60AB0B08" w14:textId="11AE8542" w:rsidR="001655DE" w:rsidRDefault="009D4DE9" w:rsidP="001655DE">
      <w:pPr>
        <w:pStyle w:val="NormalWeb"/>
        <w:spacing w:before="0" w:beforeAutospacing="0" w:after="282" w:afterAutospacing="0"/>
        <w:textAlignment w:val="baseline"/>
        <w:rPr>
          <w:rFonts w:ascii="inherit" w:hAnsi="inherit"/>
          <w:color w:val="333333"/>
        </w:rPr>
      </w:pPr>
      <w:r w:rsidRPr="009D4DE9">
        <w:rPr>
          <w:color w:val="333333"/>
          <w:sz w:val="28"/>
          <w:szCs w:val="28"/>
        </w:rPr>
        <w:t>It would take years</w:t>
      </w:r>
      <w:r w:rsidR="007E79C0">
        <w:rPr>
          <w:color w:val="333333"/>
          <w:sz w:val="28"/>
          <w:szCs w:val="28"/>
        </w:rPr>
        <w:t xml:space="preserve"> </w:t>
      </w:r>
      <w:r w:rsidRPr="009D4DE9">
        <w:rPr>
          <w:color w:val="333333"/>
          <w:sz w:val="28"/>
          <w:szCs w:val="28"/>
        </w:rPr>
        <w:t>for the FDA to learn about the corruption and longer for action to be taken.  Much of the initial information that triggered the investigations cam</w:t>
      </w:r>
      <w:r w:rsidR="008D41C1">
        <w:rPr>
          <w:color w:val="333333"/>
          <w:sz w:val="28"/>
          <w:szCs w:val="28"/>
        </w:rPr>
        <w:t xml:space="preserve">e from a whistleblower who was aware </w:t>
      </w:r>
      <w:r w:rsidRPr="009D4DE9">
        <w:rPr>
          <w:color w:val="333333"/>
          <w:sz w:val="28"/>
          <w:szCs w:val="28"/>
        </w:rPr>
        <w:t>of many of t</w:t>
      </w:r>
      <w:r w:rsidR="008D41C1">
        <w:rPr>
          <w:color w:val="333333"/>
          <w:sz w:val="28"/>
          <w:szCs w:val="28"/>
        </w:rPr>
        <w:t>he compa</w:t>
      </w:r>
      <w:r w:rsidR="00BF18DC">
        <w:rPr>
          <w:color w:val="333333"/>
          <w:sz w:val="28"/>
          <w:szCs w:val="28"/>
        </w:rPr>
        <w:t>n</w:t>
      </w:r>
      <w:r w:rsidR="008D41C1">
        <w:rPr>
          <w:color w:val="333333"/>
          <w:sz w:val="28"/>
          <w:szCs w:val="28"/>
        </w:rPr>
        <w:t>y’s irregularities</w:t>
      </w:r>
      <w:r w:rsidR="00F620F6">
        <w:rPr>
          <w:color w:val="333333"/>
          <w:sz w:val="28"/>
          <w:szCs w:val="28"/>
        </w:rPr>
        <w:t xml:space="preserve">.  </w:t>
      </w:r>
      <w:r w:rsidRPr="009D4DE9">
        <w:rPr>
          <w:color w:val="333333"/>
          <w:sz w:val="28"/>
          <w:szCs w:val="28"/>
        </w:rPr>
        <w:t xml:space="preserve">In </w:t>
      </w:r>
      <w:r w:rsidR="008D41C1">
        <w:rPr>
          <w:color w:val="333333"/>
          <w:sz w:val="28"/>
          <w:szCs w:val="28"/>
        </w:rPr>
        <w:t xml:space="preserve">2013 </w:t>
      </w:r>
      <w:r w:rsidRPr="009D4DE9">
        <w:rPr>
          <w:color w:val="333333"/>
          <w:sz w:val="28"/>
          <w:szCs w:val="28"/>
        </w:rPr>
        <w:t>Ranbaxy USA</w:t>
      </w:r>
      <w:del w:id="1" w:author="Copy editor" w:date="2020-01-25T17:09:00Z">
        <w:r w:rsidRPr="009D4DE9" w:rsidDel="00E47B3A">
          <w:rPr>
            <w:color w:val="333333"/>
            <w:sz w:val="28"/>
            <w:szCs w:val="28"/>
          </w:rPr>
          <w:delText xml:space="preserve"> </w:delText>
        </w:r>
      </w:del>
      <w:r w:rsidR="007E79C0">
        <w:rPr>
          <w:color w:val="333333"/>
          <w:sz w:val="28"/>
          <w:szCs w:val="28"/>
        </w:rPr>
        <w:t>,</w:t>
      </w:r>
      <w:ins w:id="2" w:author="Copy editor" w:date="2020-01-25T17:09:00Z">
        <w:r w:rsidR="00E47B3A">
          <w:rPr>
            <w:color w:val="333333"/>
            <w:sz w:val="28"/>
            <w:szCs w:val="28"/>
          </w:rPr>
          <w:t xml:space="preserve"> </w:t>
        </w:r>
      </w:ins>
      <w:r w:rsidRPr="009D4DE9">
        <w:rPr>
          <w:color w:val="333333"/>
          <w:sz w:val="28"/>
          <w:szCs w:val="28"/>
        </w:rPr>
        <w:t xml:space="preserve">pleaded guilty to several counts of selling adulterated drugs and lying to the FDA, paying over $500 million in fines and having restrictions placed on the importation of </w:t>
      </w:r>
      <w:r w:rsidRPr="00F620F6">
        <w:rPr>
          <w:color w:val="333333"/>
          <w:sz w:val="28"/>
          <w:szCs w:val="28"/>
        </w:rPr>
        <w:t xml:space="preserve">many of </w:t>
      </w:r>
      <w:r w:rsidR="007E79C0">
        <w:rPr>
          <w:color w:val="333333"/>
          <w:sz w:val="28"/>
          <w:szCs w:val="28"/>
        </w:rPr>
        <w:t>its</w:t>
      </w:r>
      <w:r w:rsidRPr="00F620F6">
        <w:rPr>
          <w:color w:val="333333"/>
          <w:sz w:val="28"/>
          <w:szCs w:val="28"/>
        </w:rPr>
        <w:t xml:space="preserve"> products.</w:t>
      </w:r>
      <w:r w:rsidR="001655DE" w:rsidRPr="00F620F6">
        <w:rPr>
          <w:color w:val="333333"/>
          <w:sz w:val="28"/>
          <w:szCs w:val="28"/>
        </w:rPr>
        <w:t xml:space="preserve">  None of the individuals responsible were prosecuted </w:t>
      </w:r>
      <w:r w:rsidR="00763BDD">
        <w:rPr>
          <w:color w:val="333333"/>
          <w:sz w:val="28"/>
          <w:szCs w:val="28"/>
        </w:rPr>
        <w:t xml:space="preserve">for these irregularities </w:t>
      </w:r>
      <w:r w:rsidR="001655DE" w:rsidRPr="00F620F6">
        <w:rPr>
          <w:color w:val="333333"/>
          <w:sz w:val="28"/>
          <w:szCs w:val="28"/>
        </w:rPr>
        <w:t xml:space="preserve">and many executives </w:t>
      </w:r>
      <w:r w:rsidR="00AA43EF">
        <w:rPr>
          <w:color w:val="333333"/>
          <w:sz w:val="28"/>
          <w:szCs w:val="28"/>
        </w:rPr>
        <w:t>simply</w:t>
      </w:r>
      <w:r w:rsidR="008D41C1">
        <w:rPr>
          <w:color w:val="333333"/>
          <w:sz w:val="28"/>
          <w:szCs w:val="28"/>
        </w:rPr>
        <w:t xml:space="preserve"> took </w:t>
      </w:r>
      <w:r w:rsidR="001655DE" w:rsidRPr="00F620F6">
        <w:rPr>
          <w:color w:val="333333"/>
          <w:sz w:val="28"/>
          <w:szCs w:val="28"/>
        </w:rPr>
        <w:t>their expertise to other gene</w:t>
      </w:r>
      <w:r w:rsidR="008D41C1">
        <w:rPr>
          <w:color w:val="333333"/>
          <w:sz w:val="28"/>
          <w:szCs w:val="28"/>
        </w:rPr>
        <w:t>ric-drug manufacturers</w:t>
      </w:r>
      <w:r w:rsidR="001655DE" w:rsidRPr="00F620F6">
        <w:rPr>
          <w:color w:val="333333"/>
          <w:sz w:val="28"/>
          <w:szCs w:val="28"/>
        </w:rPr>
        <w:t xml:space="preserve">.  </w:t>
      </w:r>
    </w:p>
    <w:p w14:paraId="1F9F7A5C" w14:textId="6F3AF44A" w:rsidR="00AB7C17" w:rsidRPr="00AD794D" w:rsidRDefault="008D41C1" w:rsidP="00AD794D">
      <w:pPr>
        <w:pStyle w:val="NormalWeb"/>
        <w:spacing w:before="0" w:beforeAutospacing="0" w:after="282" w:afterAutospacing="0"/>
        <w:textAlignment w:val="baseline"/>
        <w:rPr>
          <w:rFonts w:ascii="inherit" w:hAnsi="inherit"/>
          <w:color w:val="333333"/>
        </w:rPr>
      </w:pPr>
      <w:r>
        <w:rPr>
          <w:sz w:val="28"/>
          <w:szCs w:val="28"/>
        </w:rPr>
        <w:t>Eban makes the</w:t>
      </w:r>
      <w:r w:rsidR="00EE7DBE" w:rsidRPr="00227D00">
        <w:rPr>
          <w:sz w:val="28"/>
          <w:szCs w:val="28"/>
        </w:rPr>
        <w:t xml:space="preserve"> important point that Cipla </w:t>
      </w:r>
      <w:r w:rsidR="004C30A6">
        <w:rPr>
          <w:sz w:val="28"/>
          <w:szCs w:val="28"/>
        </w:rPr>
        <w:t>Ltd.</w:t>
      </w:r>
      <w:r w:rsidR="00EE7DBE" w:rsidRPr="00227D00">
        <w:rPr>
          <w:sz w:val="28"/>
          <w:szCs w:val="28"/>
        </w:rPr>
        <w:t xml:space="preserve">, the number </w:t>
      </w:r>
      <w:r w:rsidR="004C30A6">
        <w:rPr>
          <w:sz w:val="28"/>
          <w:szCs w:val="28"/>
        </w:rPr>
        <w:t xml:space="preserve">one </w:t>
      </w:r>
      <w:r w:rsidR="00EE7DBE" w:rsidRPr="00227D00">
        <w:rPr>
          <w:sz w:val="28"/>
          <w:szCs w:val="28"/>
        </w:rPr>
        <w:t>generic drug manufacturer</w:t>
      </w:r>
      <w:r w:rsidR="00834AF3">
        <w:rPr>
          <w:sz w:val="28"/>
          <w:szCs w:val="28"/>
        </w:rPr>
        <w:t xml:space="preserve"> in India</w:t>
      </w:r>
      <w:r w:rsidR="00EE7DBE" w:rsidRPr="00227D00">
        <w:rPr>
          <w:sz w:val="28"/>
          <w:szCs w:val="28"/>
        </w:rPr>
        <w:t>, is an exemplary company that has been in the forefront</w:t>
      </w:r>
      <w:r w:rsidR="004C30A6">
        <w:rPr>
          <w:sz w:val="28"/>
          <w:szCs w:val="28"/>
        </w:rPr>
        <w:t xml:space="preserve"> of</w:t>
      </w:r>
      <w:r w:rsidR="00EE7DBE" w:rsidRPr="00227D00">
        <w:rPr>
          <w:sz w:val="28"/>
          <w:szCs w:val="28"/>
        </w:rPr>
        <w:t xml:space="preserve"> producing generic drugs</w:t>
      </w:r>
      <w:r>
        <w:rPr>
          <w:sz w:val="28"/>
          <w:szCs w:val="28"/>
        </w:rPr>
        <w:t xml:space="preserve"> </w:t>
      </w:r>
      <w:r w:rsidR="00EE7DBE" w:rsidRPr="00227D00">
        <w:rPr>
          <w:sz w:val="28"/>
          <w:szCs w:val="28"/>
        </w:rPr>
        <w:t xml:space="preserve">for </w:t>
      </w:r>
      <w:r w:rsidR="004C30A6">
        <w:rPr>
          <w:sz w:val="28"/>
          <w:szCs w:val="28"/>
        </w:rPr>
        <w:t>AIDS</w:t>
      </w:r>
      <w:r w:rsidR="00F620F6">
        <w:rPr>
          <w:sz w:val="28"/>
          <w:szCs w:val="28"/>
        </w:rPr>
        <w:t>, for example,</w:t>
      </w:r>
      <w:r>
        <w:rPr>
          <w:sz w:val="28"/>
          <w:szCs w:val="28"/>
        </w:rPr>
        <w:t xml:space="preserve"> which</w:t>
      </w:r>
      <w:r w:rsidR="00EE7DBE" w:rsidRPr="00227D00">
        <w:rPr>
          <w:sz w:val="28"/>
          <w:szCs w:val="28"/>
        </w:rPr>
        <w:t xml:space="preserve"> has transformed treatment </w:t>
      </w:r>
      <w:r w:rsidR="004C30A6">
        <w:rPr>
          <w:sz w:val="28"/>
          <w:szCs w:val="28"/>
        </w:rPr>
        <w:t>globally</w:t>
      </w:r>
      <w:r w:rsidR="00EE7DBE" w:rsidRPr="00227D00">
        <w:rPr>
          <w:sz w:val="28"/>
          <w:szCs w:val="28"/>
        </w:rPr>
        <w:t xml:space="preserve">.  She notes that the </w:t>
      </w:r>
      <w:r w:rsidR="0029517F">
        <w:rPr>
          <w:sz w:val="28"/>
          <w:szCs w:val="28"/>
        </w:rPr>
        <w:t xml:space="preserve">present </w:t>
      </w:r>
      <w:r w:rsidR="00EE7DBE" w:rsidRPr="00227D00">
        <w:rPr>
          <w:sz w:val="28"/>
          <w:szCs w:val="28"/>
        </w:rPr>
        <w:t>director of Cipla</w:t>
      </w:r>
      <w:bookmarkStart w:id="3" w:name="_GoBack"/>
      <w:bookmarkEnd w:id="3"/>
      <w:r w:rsidR="00EE7DBE" w:rsidRPr="00227D00">
        <w:rPr>
          <w:sz w:val="28"/>
          <w:szCs w:val="28"/>
        </w:rPr>
        <w:t>, Dr</w:t>
      </w:r>
      <w:ins w:id="4" w:author="Copy editor" w:date="2020-01-25T17:10:00Z">
        <w:r w:rsidR="00E47B3A">
          <w:rPr>
            <w:sz w:val="28"/>
            <w:szCs w:val="28"/>
          </w:rPr>
          <w:t xml:space="preserve"> </w:t>
        </w:r>
      </w:ins>
      <w:del w:id="5" w:author="Copy editor" w:date="2020-01-25T17:09:00Z">
        <w:r w:rsidR="00EE7DBE" w:rsidRPr="00227D00" w:rsidDel="00E47B3A">
          <w:rPr>
            <w:sz w:val="28"/>
            <w:szCs w:val="28"/>
          </w:rPr>
          <w:delText>.</w:delText>
        </w:r>
      </w:del>
      <w:proofErr w:type="spellStart"/>
      <w:r w:rsidR="004C30A6">
        <w:rPr>
          <w:sz w:val="28"/>
          <w:szCs w:val="28"/>
        </w:rPr>
        <w:t>Yusef</w:t>
      </w:r>
      <w:proofErr w:type="spellEnd"/>
      <w:r w:rsidR="0029517F">
        <w:rPr>
          <w:sz w:val="28"/>
          <w:szCs w:val="28"/>
        </w:rPr>
        <w:t xml:space="preserve"> </w:t>
      </w:r>
      <w:r w:rsidR="004C30A6">
        <w:rPr>
          <w:sz w:val="28"/>
          <w:szCs w:val="28"/>
        </w:rPr>
        <w:t>K. Hamied</w:t>
      </w:r>
      <w:r w:rsidR="00EE7DBE" w:rsidRPr="00227D00">
        <w:rPr>
          <w:sz w:val="28"/>
          <w:szCs w:val="28"/>
        </w:rPr>
        <w:t xml:space="preserve"> </w:t>
      </w:r>
      <w:r w:rsidR="0029517F">
        <w:rPr>
          <w:sz w:val="28"/>
          <w:szCs w:val="28"/>
        </w:rPr>
        <w:t xml:space="preserve">and his predecessors </w:t>
      </w:r>
      <w:r w:rsidR="00EE7DBE" w:rsidRPr="00227D00">
        <w:rPr>
          <w:sz w:val="28"/>
          <w:szCs w:val="28"/>
        </w:rPr>
        <w:t>ha</w:t>
      </w:r>
      <w:r w:rsidR="0029517F">
        <w:rPr>
          <w:sz w:val="28"/>
          <w:szCs w:val="28"/>
        </w:rPr>
        <w:t>ve</w:t>
      </w:r>
      <w:r w:rsidR="00EE7DBE" w:rsidRPr="00227D00">
        <w:rPr>
          <w:sz w:val="28"/>
          <w:szCs w:val="28"/>
        </w:rPr>
        <w:t xml:space="preserve"> used Gand</w:t>
      </w:r>
      <w:r w:rsidR="004C30A6">
        <w:rPr>
          <w:sz w:val="28"/>
          <w:szCs w:val="28"/>
        </w:rPr>
        <w:t>h</w:t>
      </w:r>
      <w:r w:rsidR="00EE7DBE" w:rsidRPr="00227D00">
        <w:rPr>
          <w:sz w:val="28"/>
          <w:szCs w:val="28"/>
        </w:rPr>
        <w:t xml:space="preserve">ian principles in developing </w:t>
      </w:r>
      <w:r w:rsidR="00F620F6">
        <w:rPr>
          <w:sz w:val="28"/>
          <w:szCs w:val="28"/>
        </w:rPr>
        <w:t xml:space="preserve">the </w:t>
      </w:r>
      <w:r w:rsidR="00EE7DBE" w:rsidRPr="00227D00">
        <w:rPr>
          <w:sz w:val="28"/>
          <w:szCs w:val="28"/>
        </w:rPr>
        <w:t xml:space="preserve">company and its </w:t>
      </w:r>
      <w:r w:rsidR="00EE7DBE" w:rsidRPr="00227D00">
        <w:rPr>
          <w:sz w:val="28"/>
          <w:szCs w:val="28"/>
        </w:rPr>
        <w:lastRenderedPageBreak/>
        <w:t xml:space="preserve">ethical standards.  </w:t>
      </w:r>
      <w:r w:rsidR="0064301A">
        <w:rPr>
          <w:sz w:val="28"/>
          <w:szCs w:val="28"/>
        </w:rPr>
        <w:t>“By contrast” notes Eban, “Ranbaxy grew out of a set of values diametrically opposed to C</w:t>
      </w:r>
      <w:r>
        <w:rPr>
          <w:sz w:val="28"/>
          <w:szCs w:val="28"/>
        </w:rPr>
        <w:t xml:space="preserve">ipla’s.”  </w:t>
      </w:r>
      <w:r w:rsidR="00763BDD">
        <w:rPr>
          <w:sz w:val="28"/>
          <w:szCs w:val="28"/>
        </w:rPr>
        <w:t xml:space="preserve">The </w:t>
      </w:r>
      <w:r w:rsidR="00834AF3">
        <w:rPr>
          <w:sz w:val="28"/>
          <w:szCs w:val="28"/>
        </w:rPr>
        <w:t>p</w:t>
      </w:r>
      <w:r w:rsidR="0029517F">
        <w:rPr>
          <w:sz w:val="28"/>
          <w:szCs w:val="28"/>
        </w:rPr>
        <w:t>rimary</w:t>
      </w:r>
      <w:r w:rsidR="00EE7DBE" w:rsidRPr="00227D00">
        <w:rPr>
          <w:sz w:val="28"/>
          <w:szCs w:val="28"/>
        </w:rPr>
        <w:t xml:space="preserve"> motivation was to make as much money as possible as quickly as possible.</w:t>
      </w:r>
      <w:r w:rsidR="0029517F">
        <w:rPr>
          <w:sz w:val="28"/>
          <w:szCs w:val="28"/>
        </w:rPr>
        <w:t xml:space="preserve">  </w:t>
      </w:r>
      <w:r w:rsidR="00025879">
        <w:rPr>
          <w:sz w:val="28"/>
          <w:szCs w:val="28"/>
        </w:rPr>
        <w:t>“Ranbaxy had no particular mission or vision</w:t>
      </w:r>
      <w:r w:rsidR="00F620F6">
        <w:rPr>
          <w:sz w:val="28"/>
          <w:szCs w:val="28"/>
        </w:rPr>
        <w:t>.</w:t>
      </w:r>
      <w:r w:rsidR="00025879">
        <w:rPr>
          <w:sz w:val="28"/>
          <w:szCs w:val="28"/>
        </w:rPr>
        <w:t>”</w:t>
      </w:r>
      <w:r w:rsidR="00F620F6">
        <w:rPr>
          <w:sz w:val="28"/>
          <w:szCs w:val="28"/>
        </w:rPr>
        <w:t xml:space="preserve">  </w:t>
      </w:r>
    </w:p>
    <w:p w14:paraId="097DE090" w14:textId="13FE220C" w:rsidR="002F7508" w:rsidRDefault="008D41C1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US has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>become addicted to generic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(90% of </w:t>
      </w:r>
      <w:r w:rsidR="007E79C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its </w:t>
      </w:r>
      <w:r w:rsidR="006F41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drugs)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as a way of keeping down health care costs for a health system </w:t>
      </w:r>
      <w:r w:rsidR="00AD794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with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so many other unnecessary procedures and costs.  </w:t>
      </w:r>
      <w:r w:rsidR="002618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Maybe that is why it took so long for them to respond to the charges. 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>FDA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inspects produc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tion facilities in the US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visits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that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>are often unannounced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E79C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so as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>to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maintain a level of </w:t>
      </w:r>
      <w:r w:rsidR="00A720A7">
        <w:rPr>
          <w:rFonts w:ascii="Times New Roman" w:eastAsia="Times New Roman" w:hAnsi="Times New Roman" w:cs="Times New Roman"/>
          <w:color w:val="333333"/>
          <w:sz w:val="28"/>
          <w:szCs w:val="28"/>
        </w:rPr>
        <w:t>vigalence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among 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manufacturers.  O</w:t>
      </w:r>
      <w:r w:rsidR="00763B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utside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>pressure from generic manufacturers</w:t>
      </w:r>
      <w:r w:rsidR="00763B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and the </w:t>
      </w:r>
      <w:r w:rsidR="006F41C6">
        <w:rPr>
          <w:rFonts w:ascii="Times New Roman" w:eastAsia="Times New Roman" w:hAnsi="Times New Roman" w:cs="Times New Roman"/>
          <w:color w:val="333333"/>
          <w:sz w:val="28"/>
          <w:szCs w:val="28"/>
        </w:rPr>
        <w:t>US Congress</w:t>
      </w:r>
      <w:r w:rsidR="00763B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however, has</w:t>
      </w:r>
      <w:r w:rsidR="000A17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>led the</w:t>
      </w:r>
      <w:r w:rsidR="00763B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FDA 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>to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give foreign companies advance warn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ing of inspections, allowing</w:t>
      </w:r>
      <w:r w:rsidR="002F7508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deception to grow and flourish</w:t>
      </w:r>
      <w:r w:rsidR="00E67F5D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The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US </w:t>
      </w:r>
      <w:r w:rsidR="007E79C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addiction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to generics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and 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that of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others </w:t>
      </w:r>
      <w:r w:rsidR="00E67F5D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must be fed </w:t>
      </w:r>
      <w:r w:rsidR="00F57B5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even if it comes </w:t>
      </w:r>
      <w:r w:rsidR="00E67F5D" w:rsidRPr="00227D00">
        <w:rPr>
          <w:rFonts w:ascii="Times New Roman" w:eastAsia="Times New Roman" w:hAnsi="Times New Roman" w:cs="Times New Roman"/>
          <w:color w:val="333333"/>
          <w:sz w:val="28"/>
          <w:szCs w:val="28"/>
        </w:rPr>
        <w:t>at the cost of importing drugs of questionable potency and qu</w:t>
      </w:r>
      <w:r w:rsidR="000E4BBB">
        <w:rPr>
          <w:rFonts w:ascii="Times New Roman" w:eastAsia="Times New Roman" w:hAnsi="Times New Roman" w:cs="Times New Roman"/>
          <w:color w:val="333333"/>
        </w:rPr>
        <w:t>ality</w:t>
      </w:r>
      <w:r w:rsidR="00E67F5D">
        <w:rPr>
          <w:rFonts w:ascii="Times New Roman" w:eastAsia="Times New Roman" w:hAnsi="Times New Roman" w:cs="Times New Roman"/>
          <w:color w:val="333333"/>
        </w:rPr>
        <w:t xml:space="preserve">.  </w:t>
      </w:r>
      <w:r w:rsidR="00AA43EF" w:rsidRPr="00AA43EF">
        <w:rPr>
          <w:rFonts w:ascii="Times New Roman" w:eastAsia="Times New Roman" w:hAnsi="Times New Roman" w:cs="Times New Roman"/>
          <w:color w:val="333333"/>
          <w:sz w:val="28"/>
        </w:rPr>
        <w:t>While the in</w:t>
      </w:r>
      <w:r w:rsidR="000E4BBB" w:rsidRPr="00AA43EF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AA43EF">
        <w:rPr>
          <w:rFonts w:ascii="Times New Roman" w:eastAsia="Times New Roman" w:hAnsi="Times New Roman" w:cs="Times New Roman"/>
          <w:color w:val="333333"/>
          <w:sz w:val="28"/>
          <w:szCs w:val="28"/>
        </w:rPr>
        <w:t>pection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 facilities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address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es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issues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of drug quality, 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>misinformation or the non-reporting of negative findings, practices that have become all too common among large pharma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are not affected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These issues are not addressed by Ebon.   </w:t>
      </w:r>
    </w:p>
    <w:p w14:paraId="09B1F60A" w14:textId="0B388307" w:rsidR="00025879" w:rsidRDefault="00025879">
      <w:pPr>
        <w:rPr>
          <w:rFonts w:ascii="Times New Roman" w:eastAsia="Times New Roman" w:hAnsi="Times New Roman" w:cs="Times New Roman"/>
          <w:color w:val="333333"/>
        </w:rPr>
      </w:pPr>
    </w:p>
    <w:p w14:paraId="515DB821" w14:textId="397C3B62" w:rsidR="00414069" w:rsidRPr="00025879" w:rsidRDefault="00025879" w:rsidP="00025879">
      <w:pPr>
        <w:pStyle w:val="NormalWeb"/>
        <w:spacing w:before="0" w:beforeAutospacing="0" w:after="282" w:afterAutospacing="0"/>
        <w:textAlignment w:val="baseline"/>
        <w:rPr>
          <w:rFonts w:ascii="inherit" w:hAnsi="inherit"/>
          <w:color w:val="333333"/>
        </w:rPr>
      </w:pPr>
      <w:r w:rsidRPr="00227D00">
        <w:rPr>
          <w:sz w:val="28"/>
          <w:szCs w:val="28"/>
        </w:rPr>
        <w:t xml:space="preserve">Indian </w:t>
      </w:r>
      <w:r w:rsidR="00763BDD">
        <w:rPr>
          <w:sz w:val="28"/>
          <w:szCs w:val="28"/>
        </w:rPr>
        <w:t>authorities</w:t>
      </w:r>
      <w:r w:rsidRPr="00227D00">
        <w:rPr>
          <w:sz w:val="28"/>
          <w:szCs w:val="28"/>
        </w:rPr>
        <w:t xml:space="preserve"> and regulatory agencies should recognize that </w:t>
      </w:r>
      <w:r>
        <w:rPr>
          <w:sz w:val="28"/>
          <w:szCs w:val="28"/>
        </w:rPr>
        <w:t xml:space="preserve">it’s </w:t>
      </w:r>
      <w:r w:rsidRPr="00227D00">
        <w:rPr>
          <w:sz w:val="28"/>
          <w:szCs w:val="28"/>
        </w:rPr>
        <w:t xml:space="preserve">not only </w:t>
      </w:r>
      <w:r w:rsidR="008D41C1">
        <w:rPr>
          <w:sz w:val="28"/>
          <w:szCs w:val="28"/>
        </w:rPr>
        <w:t xml:space="preserve">others, </w:t>
      </w:r>
      <w:r w:rsidR="00834AF3">
        <w:rPr>
          <w:sz w:val="28"/>
          <w:szCs w:val="28"/>
        </w:rPr>
        <w:t>especially</w:t>
      </w:r>
      <w:r w:rsidR="008D41C1">
        <w:rPr>
          <w:sz w:val="28"/>
          <w:szCs w:val="28"/>
        </w:rPr>
        <w:t xml:space="preserve"> </w:t>
      </w:r>
      <w:r w:rsidRPr="00227D00">
        <w:rPr>
          <w:sz w:val="28"/>
          <w:szCs w:val="28"/>
        </w:rPr>
        <w:t>the</w:t>
      </w:r>
      <w:r>
        <w:rPr>
          <w:sz w:val="28"/>
          <w:szCs w:val="28"/>
        </w:rPr>
        <w:t xml:space="preserve"> poor in India and Africa, who are affected by adulterated and low-quality drugs, but also the general public--</w:t>
      </w:r>
      <w:r w:rsidRPr="00227D00">
        <w:rPr>
          <w:sz w:val="28"/>
          <w:szCs w:val="28"/>
        </w:rPr>
        <w:t>friends</w:t>
      </w:r>
      <w:r>
        <w:rPr>
          <w:sz w:val="28"/>
          <w:szCs w:val="28"/>
        </w:rPr>
        <w:t>,</w:t>
      </w:r>
      <w:r w:rsidRPr="00227D00">
        <w:rPr>
          <w:sz w:val="28"/>
          <w:szCs w:val="28"/>
        </w:rPr>
        <w:t xml:space="preserve"> relatives</w:t>
      </w:r>
      <w:r>
        <w:rPr>
          <w:sz w:val="28"/>
          <w:szCs w:val="28"/>
        </w:rPr>
        <w:t>, and themselves</w:t>
      </w:r>
      <w:r w:rsidR="008D41C1">
        <w:rPr>
          <w:sz w:val="28"/>
          <w:szCs w:val="28"/>
        </w:rPr>
        <w:t xml:space="preserve">.  </w:t>
      </w:r>
      <w:r w:rsidRPr="00227D00">
        <w:rPr>
          <w:sz w:val="28"/>
          <w:szCs w:val="28"/>
        </w:rPr>
        <w:t xml:space="preserve">Drugs made for </w:t>
      </w:r>
      <w:r>
        <w:rPr>
          <w:sz w:val="28"/>
          <w:szCs w:val="28"/>
        </w:rPr>
        <w:t xml:space="preserve">the </w:t>
      </w:r>
      <w:r w:rsidRPr="00227D00">
        <w:rPr>
          <w:sz w:val="28"/>
          <w:szCs w:val="28"/>
        </w:rPr>
        <w:t xml:space="preserve">poor </w:t>
      </w:r>
      <w:r>
        <w:rPr>
          <w:sz w:val="28"/>
          <w:szCs w:val="28"/>
        </w:rPr>
        <w:t xml:space="preserve">or destined for </w:t>
      </w:r>
      <w:r w:rsidRPr="00F57B5E">
        <w:rPr>
          <w:sz w:val="28"/>
          <w:szCs w:val="28"/>
        </w:rPr>
        <w:t xml:space="preserve">unregulated countries could just as easily slip into higher grade products.  </w:t>
      </w:r>
      <w:r w:rsidRPr="00F57B5E">
        <w:rPr>
          <w:color w:val="333333"/>
          <w:sz w:val="28"/>
          <w:szCs w:val="28"/>
        </w:rPr>
        <w:t xml:space="preserve">In Africa, where </w:t>
      </w:r>
      <w:r w:rsidR="00AB6D02">
        <w:rPr>
          <w:color w:val="333333"/>
          <w:sz w:val="28"/>
          <w:szCs w:val="28"/>
        </w:rPr>
        <w:t>some</w:t>
      </w:r>
      <w:r w:rsidRPr="00F57B5E">
        <w:rPr>
          <w:color w:val="333333"/>
          <w:sz w:val="28"/>
          <w:szCs w:val="28"/>
        </w:rPr>
        <w:t xml:space="preserve"> manufacturers shipped their lowest-quality drugs</w:t>
      </w:r>
      <w:r w:rsidR="00AB6D02">
        <w:rPr>
          <w:color w:val="333333"/>
          <w:sz w:val="28"/>
          <w:szCs w:val="28"/>
        </w:rPr>
        <w:t>,</w:t>
      </w:r>
      <w:r w:rsidRPr="00F57B5E">
        <w:rPr>
          <w:color w:val="333333"/>
          <w:sz w:val="28"/>
          <w:szCs w:val="28"/>
        </w:rPr>
        <w:t xml:space="preserve"> doctors would </w:t>
      </w:r>
      <w:r w:rsidR="00AB6D02">
        <w:rPr>
          <w:color w:val="333333"/>
          <w:sz w:val="28"/>
          <w:szCs w:val="28"/>
        </w:rPr>
        <w:t xml:space="preserve">often </w:t>
      </w:r>
      <w:r w:rsidRPr="00F57B5E">
        <w:rPr>
          <w:color w:val="333333"/>
          <w:sz w:val="28"/>
          <w:szCs w:val="28"/>
        </w:rPr>
        <w:t xml:space="preserve">prescribe </w:t>
      </w:r>
      <w:r w:rsidR="008D41C1">
        <w:rPr>
          <w:color w:val="333333"/>
          <w:sz w:val="28"/>
          <w:szCs w:val="28"/>
        </w:rPr>
        <w:t xml:space="preserve">much </w:t>
      </w:r>
      <w:r w:rsidRPr="00F57B5E">
        <w:rPr>
          <w:color w:val="333333"/>
          <w:sz w:val="28"/>
          <w:szCs w:val="28"/>
        </w:rPr>
        <w:t xml:space="preserve">more than the typical dose </w:t>
      </w:r>
      <w:r w:rsidR="00AB6D02">
        <w:rPr>
          <w:color w:val="333333"/>
          <w:sz w:val="28"/>
          <w:szCs w:val="28"/>
        </w:rPr>
        <w:t>s</w:t>
      </w:r>
      <w:r w:rsidRPr="00F57B5E">
        <w:rPr>
          <w:color w:val="333333"/>
          <w:sz w:val="28"/>
          <w:szCs w:val="28"/>
        </w:rPr>
        <w:t xml:space="preserve">o </w:t>
      </w:r>
      <w:r w:rsidR="00AB6D02">
        <w:rPr>
          <w:color w:val="333333"/>
          <w:sz w:val="28"/>
          <w:szCs w:val="28"/>
        </w:rPr>
        <w:t xml:space="preserve">as to </w:t>
      </w:r>
      <w:r w:rsidRPr="00F57B5E">
        <w:rPr>
          <w:color w:val="333333"/>
          <w:sz w:val="28"/>
          <w:szCs w:val="28"/>
        </w:rPr>
        <w:t xml:space="preserve">achieve </w:t>
      </w:r>
      <w:r>
        <w:rPr>
          <w:color w:val="333333"/>
          <w:sz w:val="28"/>
          <w:szCs w:val="28"/>
        </w:rPr>
        <w:t>the desired</w:t>
      </w:r>
      <w:r w:rsidRPr="00F57B5E">
        <w:rPr>
          <w:color w:val="333333"/>
          <w:sz w:val="28"/>
          <w:szCs w:val="28"/>
        </w:rPr>
        <w:t xml:space="preserve"> effect.</w:t>
      </w:r>
    </w:p>
    <w:p w14:paraId="73CAA44D" w14:textId="0DC8A8FB" w:rsidR="00414069" w:rsidRDefault="00025879"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What then should India do?  Firstly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>regulation</w:t>
      </w:r>
      <w:r w:rsidR="008D41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</w:t>
      </w:r>
      <w:r w:rsidR="00763B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companies manufacturing drugs </w:t>
      </w:r>
      <w:r w:rsidR="000E4BBB">
        <w:rPr>
          <w:rFonts w:ascii="Times New Roman" w:eastAsia="Times New Roman" w:hAnsi="Times New Roman" w:cs="Times New Roman"/>
          <w:color w:val="333333"/>
          <w:sz w:val="28"/>
          <w:szCs w:val="28"/>
        </w:rPr>
        <w:t>should markedly improve as should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drug testing.  </w:t>
      </w:r>
      <w:r w:rsidR="0003271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India 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should also consider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>institut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unannounced inspection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competent investigators.  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Maintaining high standards is not 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>expensive</w:t>
      </w:r>
      <w:r w:rsidR="005D475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relative to the cost of drugs 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>and the cos</w:t>
      </w:r>
      <w:r w:rsidR="008D41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 of ineffective treatment.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about those who knowingly produce inferior products for local consumption or export? 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>Penalties should</w:t>
      </w:r>
      <w:r w:rsidR="00473C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fit the crime.  </w:t>
      </w:r>
      <w:r w:rsidR="00473CF8"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03271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 person </w:t>
      </w:r>
      <w:r w:rsidR="00473C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dies </w:t>
      </w:r>
      <w:r w:rsidR="006A681E">
        <w:rPr>
          <w:rFonts w:ascii="Times New Roman" w:eastAsia="Times New Roman" w:hAnsi="Times New Roman" w:cs="Times New Roman"/>
          <w:color w:val="333333"/>
          <w:sz w:val="28"/>
          <w:szCs w:val="28"/>
        </w:rPr>
        <w:t>or is di</w:t>
      </w:r>
      <w:r w:rsidR="00566BC2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="006A681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abled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from 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taking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drugs that were </w:t>
      </w:r>
      <w:r w:rsidR="00AB6D0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purposefully 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adulterated or </w:t>
      </w:r>
      <w:r w:rsidR="00345313">
        <w:rPr>
          <w:rFonts w:ascii="Times New Roman" w:eastAsia="Times New Roman" w:hAnsi="Times New Roman" w:cs="Times New Roman"/>
          <w:color w:val="333333"/>
          <w:sz w:val="28"/>
          <w:szCs w:val="28"/>
        </w:rPr>
        <w:t>produced with</w:t>
      </w:r>
      <w:r w:rsidR="0041406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no active ingredient</w:t>
      </w:r>
      <w:r w:rsidR="00473CF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345313">
        <w:rPr>
          <w:rFonts w:ascii="Times New Roman" w:eastAsia="Times New Roman" w:hAnsi="Times New Roman" w:cs="Times New Roman"/>
          <w:color w:val="333333"/>
          <w:sz w:val="28"/>
          <w:szCs w:val="28"/>
        </w:rPr>
        <w:t>what punishment should be given to those who are responsible?</w:t>
      </w:r>
    </w:p>
    <w:sectPr w:rsidR="00414069" w:rsidSect="006E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py editor">
    <w15:presenceInfo w15:providerId="None" w15:userId="Copy 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BE"/>
    <w:rsid w:val="00025879"/>
    <w:rsid w:val="00032711"/>
    <w:rsid w:val="000A17EE"/>
    <w:rsid w:val="000E0372"/>
    <w:rsid w:val="000E4BBB"/>
    <w:rsid w:val="001655DE"/>
    <w:rsid w:val="00214A91"/>
    <w:rsid w:val="00227D00"/>
    <w:rsid w:val="00261822"/>
    <w:rsid w:val="0029517F"/>
    <w:rsid w:val="002F7508"/>
    <w:rsid w:val="00345313"/>
    <w:rsid w:val="00414069"/>
    <w:rsid w:val="00473CF8"/>
    <w:rsid w:val="004C30A6"/>
    <w:rsid w:val="0050551A"/>
    <w:rsid w:val="00566BC2"/>
    <w:rsid w:val="00572C22"/>
    <w:rsid w:val="005A39F6"/>
    <w:rsid w:val="005D475B"/>
    <w:rsid w:val="0064301A"/>
    <w:rsid w:val="006A681E"/>
    <w:rsid w:val="006D3B27"/>
    <w:rsid w:val="006E6CE8"/>
    <w:rsid w:val="006F41C6"/>
    <w:rsid w:val="00763BDD"/>
    <w:rsid w:val="007E79C0"/>
    <w:rsid w:val="00834AF3"/>
    <w:rsid w:val="008D41C1"/>
    <w:rsid w:val="009D2B63"/>
    <w:rsid w:val="009D4DE9"/>
    <w:rsid w:val="00A362B6"/>
    <w:rsid w:val="00A720A7"/>
    <w:rsid w:val="00A74152"/>
    <w:rsid w:val="00AA43EF"/>
    <w:rsid w:val="00AB6D02"/>
    <w:rsid w:val="00AB7C17"/>
    <w:rsid w:val="00AD794D"/>
    <w:rsid w:val="00BF18DC"/>
    <w:rsid w:val="00D3383C"/>
    <w:rsid w:val="00D5018C"/>
    <w:rsid w:val="00DA0BEE"/>
    <w:rsid w:val="00DF7C1F"/>
    <w:rsid w:val="00E47B3A"/>
    <w:rsid w:val="00E67F5D"/>
    <w:rsid w:val="00EE7DBE"/>
    <w:rsid w:val="00F503B8"/>
    <w:rsid w:val="00F57B5E"/>
    <w:rsid w:val="00F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36DFF"/>
  <w15:docId w15:val="{625B26F0-7570-3647-B8AE-1C87CE15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D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Cash</dc:creator>
  <cp:keywords/>
  <dc:description/>
  <cp:lastModifiedBy>Copy editor</cp:lastModifiedBy>
  <cp:revision>2</cp:revision>
  <dcterms:created xsi:type="dcterms:W3CDTF">2020-01-25T12:51:00Z</dcterms:created>
  <dcterms:modified xsi:type="dcterms:W3CDTF">2020-01-25T12:51:00Z</dcterms:modified>
</cp:coreProperties>
</file>