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8D" w:rsidRDefault="002D658D" w:rsidP="004B0A8D">
      <w:pPr>
        <w:spacing w:line="360" w:lineRule="auto"/>
        <w:jc w:val="center"/>
        <w:rPr>
          <w:rFonts w:cstheme="minorHAnsi"/>
          <w:b/>
          <w:i/>
          <w:sz w:val="24"/>
          <w:szCs w:val="24"/>
        </w:rPr>
      </w:pPr>
      <w:bookmarkStart w:id="0" w:name="_GoBack"/>
      <w:bookmarkEnd w:id="0"/>
      <w:r w:rsidRPr="00410B41">
        <w:rPr>
          <w:rFonts w:cstheme="minorHAnsi"/>
          <w:b/>
          <w:sz w:val="24"/>
          <w:szCs w:val="24"/>
        </w:rPr>
        <w:t xml:space="preserve">Ureteric Colic Management : </w:t>
      </w:r>
      <w:r w:rsidR="004B0A8D">
        <w:rPr>
          <w:rFonts w:cstheme="minorHAnsi"/>
          <w:b/>
          <w:sz w:val="24"/>
          <w:szCs w:val="24"/>
        </w:rPr>
        <w:t>A KAP Survey, to ass</w:t>
      </w:r>
      <w:r w:rsidR="00E305D4">
        <w:rPr>
          <w:rFonts w:cstheme="minorHAnsi"/>
          <w:b/>
          <w:sz w:val="24"/>
          <w:szCs w:val="24"/>
        </w:rPr>
        <w:t>e</w:t>
      </w:r>
      <w:r w:rsidR="004B0A8D">
        <w:rPr>
          <w:rFonts w:cstheme="minorHAnsi"/>
          <w:b/>
          <w:sz w:val="24"/>
          <w:szCs w:val="24"/>
        </w:rPr>
        <w:t>ss whether</w:t>
      </w:r>
      <w:r w:rsidRPr="00410B41">
        <w:rPr>
          <w:rFonts w:cstheme="minorHAnsi"/>
          <w:b/>
          <w:sz w:val="24"/>
          <w:szCs w:val="24"/>
        </w:rPr>
        <w:t xml:space="preserve"> </w:t>
      </w:r>
      <w:r w:rsidR="001447B7">
        <w:rPr>
          <w:rFonts w:cstheme="minorHAnsi"/>
          <w:b/>
          <w:sz w:val="24"/>
          <w:szCs w:val="24"/>
        </w:rPr>
        <w:t xml:space="preserve">Indian </w:t>
      </w:r>
      <w:r w:rsidRPr="00410B41">
        <w:rPr>
          <w:rFonts w:cstheme="minorHAnsi"/>
          <w:b/>
          <w:sz w:val="24"/>
          <w:szCs w:val="24"/>
        </w:rPr>
        <w:t>Urologists</w:t>
      </w:r>
      <w:r w:rsidR="004B0A8D">
        <w:rPr>
          <w:rFonts w:cstheme="minorHAnsi"/>
          <w:b/>
          <w:sz w:val="24"/>
          <w:szCs w:val="24"/>
        </w:rPr>
        <w:t xml:space="preserve"> are</w:t>
      </w:r>
      <w:r w:rsidRPr="00410B41">
        <w:rPr>
          <w:rFonts w:cstheme="minorHAnsi"/>
          <w:b/>
          <w:sz w:val="24"/>
          <w:szCs w:val="24"/>
        </w:rPr>
        <w:t xml:space="preserve"> </w:t>
      </w:r>
      <w:r w:rsidRPr="00410B41">
        <w:rPr>
          <w:rFonts w:cstheme="minorHAnsi"/>
          <w:b/>
          <w:i/>
          <w:sz w:val="24"/>
          <w:szCs w:val="24"/>
        </w:rPr>
        <w:t>Evidence-based or biased ?</w:t>
      </w:r>
    </w:p>
    <w:p w:rsidR="00554EE6" w:rsidRDefault="00554EE6" w:rsidP="00554EE6">
      <w:pPr>
        <w:spacing w:line="360" w:lineRule="auto"/>
        <w:rPr>
          <w:rFonts w:cstheme="minorHAnsi"/>
          <w:sz w:val="24"/>
          <w:szCs w:val="24"/>
        </w:rPr>
      </w:pPr>
      <w:r w:rsidRPr="00554EE6">
        <w:rPr>
          <w:rFonts w:cstheme="minorHAnsi"/>
          <w:b/>
          <w:sz w:val="24"/>
          <w:szCs w:val="24"/>
        </w:rPr>
        <w:t>Running title:</w:t>
      </w:r>
      <w:r w:rsidRPr="00554EE6">
        <w:rPr>
          <w:rFonts w:cstheme="minorHAnsi"/>
          <w:sz w:val="24"/>
          <w:szCs w:val="24"/>
        </w:rPr>
        <w:t xml:space="preserve"> Ureteric Colic Management</w:t>
      </w:r>
    </w:p>
    <w:p w:rsidR="00554EE6" w:rsidRDefault="00554EE6" w:rsidP="00554EE6">
      <w:pPr>
        <w:spacing w:line="360" w:lineRule="auto"/>
        <w:rPr>
          <w:rFonts w:cstheme="minorHAnsi"/>
          <w:sz w:val="24"/>
          <w:szCs w:val="24"/>
        </w:rPr>
      </w:pPr>
      <w:r w:rsidRPr="00554EE6">
        <w:rPr>
          <w:rFonts w:cstheme="minorHAnsi"/>
          <w:b/>
          <w:sz w:val="24"/>
          <w:szCs w:val="24"/>
        </w:rPr>
        <w:t>Type of Article:</w:t>
      </w:r>
      <w:r>
        <w:rPr>
          <w:rFonts w:cstheme="minorHAnsi"/>
          <w:sz w:val="24"/>
          <w:szCs w:val="24"/>
        </w:rPr>
        <w:t xml:space="preserve"> Original Article</w:t>
      </w:r>
    </w:p>
    <w:p w:rsidR="00554EE6" w:rsidRDefault="00554EE6" w:rsidP="00554EE6">
      <w:pPr>
        <w:spacing w:line="360" w:lineRule="auto"/>
        <w:rPr>
          <w:rFonts w:cstheme="minorHAnsi"/>
          <w:sz w:val="24"/>
          <w:szCs w:val="24"/>
        </w:rPr>
      </w:pPr>
    </w:p>
    <w:p w:rsidR="00554EE6" w:rsidRDefault="00554EE6" w:rsidP="00554EE6">
      <w:pPr>
        <w:spacing w:line="360" w:lineRule="auto"/>
        <w:rPr>
          <w:rFonts w:cstheme="minorHAnsi"/>
          <w:b/>
          <w:sz w:val="24"/>
          <w:szCs w:val="24"/>
        </w:rPr>
      </w:pPr>
      <w:r w:rsidRPr="00554EE6">
        <w:rPr>
          <w:rFonts w:cstheme="minorHAnsi"/>
          <w:b/>
          <w:sz w:val="24"/>
          <w:szCs w:val="24"/>
        </w:rPr>
        <w:t>Abstract:</w:t>
      </w:r>
    </w:p>
    <w:p w:rsidR="00554EE6" w:rsidRDefault="00554EE6" w:rsidP="00554EE6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Background :</w:t>
      </w:r>
    </w:p>
    <w:p w:rsidR="000D7AAA" w:rsidRPr="00410B41" w:rsidRDefault="007E5D77" w:rsidP="000D7AA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Ureteric-</w:t>
      </w:r>
      <w:r w:rsidR="000D7AAA" w:rsidRPr="00410B41">
        <w:rPr>
          <w:rFonts w:cstheme="minorHAnsi"/>
          <w:sz w:val="24"/>
          <w:szCs w:val="24"/>
        </w:rPr>
        <w:t>colic is an extremely painful</w:t>
      </w:r>
      <w:r w:rsidR="000D7AAA">
        <w:rPr>
          <w:rFonts w:cstheme="minorHAnsi"/>
          <w:sz w:val="24"/>
          <w:szCs w:val="24"/>
        </w:rPr>
        <w:t xml:space="preserve"> and commonly encountered</w:t>
      </w:r>
      <w:r w:rsidR="000D7AAA" w:rsidRPr="00410B41">
        <w:rPr>
          <w:rFonts w:cstheme="minorHAnsi"/>
          <w:sz w:val="24"/>
          <w:szCs w:val="24"/>
        </w:rPr>
        <w:t xml:space="preserve"> condition</w:t>
      </w:r>
      <w:r w:rsidR="009E4256">
        <w:rPr>
          <w:rFonts w:cstheme="minorHAnsi"/>
          <w:sz w:val="24"/>
          <w:szCs w:val="24"/>
        </w:rPr>
        <w:t>,with</w:t>
      </w:r>
      <w:r w:rsidR="004C6154">
        <w:rPr>
          <w:rFonts w:cstheme="minorHAnsi"/>
          <w:sz w:val="24"/>
          <w:szCs w:val="24"/>
        </w:rPr>
        <w:t xml:space="preserve"> </w:t>
      </w:r>
      <w:r w:rsidR="000D7AAA">
        <w:rPr>
          <w:rFonts w:cstheme="minorHAnsi"/>
          <w:sz w:val="24"/>
          <w:szCs w:val="24"/>
        </w:rPr>
        <w:t>a</w:t>
      </w:r>
      <w:r w:rsidR="009E4256">
        <w:rPr>
          <w:rFonts w:cstheme="minorHAnsi"/>
          <w:sz w:val="24"/>
          <w:szCs w:val="24"/>
        </w:rPr>
        <w:t xml:space="preserve"> </w:t>
      </w:r>
      <w:r w:rsidR="000D7AAA">
        <w:rPr>
          <w:rFonts w:cstheme="minorHAnsi"/>
          <w:sz w:val="24"/>
          <w:szCs w:val="24"/>
        </w:rPr>
        <w:t>high recurrence rate</w:t>
      </w:r>
      <w:r w:rsidR="009E4256">
        <w:rPr>
          <w:rFonts w:cstheme="minorHAnsi"/>
          <w:sz w:val="24"/>
          <w:szCs w:val="24"/>
        </w:rPr>
        <w:t xml:space="preserve">. Hence, </w:t>
      </w:r>
      <w:r w:rsidR="000D7AAA" w:rsidRPr="00410B41">
        <w:rPr>
          <w:rFonts w:cstheme="minorHAnsi"/>
          <w:sz w:val="24"/>
          <w:szCs w:val="24"/>
        </w:rPr>
        <w:t xml:space="preserve">diagnosis </w:t>
      </w:r>
      <w:r w:rsidR="009E4256">
        <w:rPr>
          <w:rFonts w:cstheme="minorHAnsi"/>
          <w:sz w:val="24"/>
          <w:szCs w:val="24"/>
        </w:rPr>
        <w:t>and</w:t>
      </w:r>
      <w:r w:rsidR="000D7AAA" w:rsidRPr="00410B41">
        <w:rPr>
          <w:rFonts w:cstheme="minorHAnsi"/>
          <w:sz w:val="24"/>
          <w:szCs w:val="24"/>
        </w:rPr>
        <w:t xml:space="preserve"> management of such patients</w:t>
      </w:r>
      <w:r w:rsidR="004C6154">
        <w:rPr>
          <w:rFonts w:cstheme="minorHAnsi"/>
          <w:sz w:val="24"/>
          <w:szCs w:val="24"/>
        </w:rPr>
        <w:t xml:space="preserve"> is of utmost importance</w:t>
      </w:r>
      <w:r w:rsidR="000D7AAA" w:rsidRPr="00410B41">
        <w:rPr>
          <w:rFonts w:cstheme="minorHAnsi"/>
          <w:sz w:val="24"/>
          <w:szCs w:val="24"/>
        </w:rPr>
        <w:t>.</w:t>
      </w:r>
      <w:r w:rsidR="000D7AAA">
        <w:rPr>
          <w:rFonts w:cstheme="minorHAnsi"/>
          <w:sz w:val="24"/>
          <w:szCs w:val="24"/>
        </w:rPr>
        <w:t xml:space="preserve"> </w:t>
      </w:r>
      <w:r w:rsidR="000D7AAA" w:rsidRPr="00410B41">
        <w:rPr>
          <w:rFonts w:cstheme="minorHAnsi"/>
          <w:sz w:val="24"/>
          <w:szCs w:val="24"/>
        </w:rPr>
        <w:t>European association of urology</w:t>
      </w:r>
      <w:r w:rsidR="009E4256">
        <w:rPr>
          <w:rFonts w:cstheme="minorHAnsi"/>
          <w:sz w:val="24"/>
          <w:szCs w:val="24"/>
        </w:rPr>
        <w:t>(EAU)and</w:t>
      </w:r>
      <w:r w:rsidR="000D7AAA" w:rsidRPr="00410B41">
        <w:rPr>
          <w:rFonts w:cstheme="minorHAnsi"/>
          <w:sz w:val="24"/>
          <w:szCs w:val="24"/>
        </w:rPr>
        <w:t xml:space="preserve"> American urological association(AUA) guidelines ar</w:t>
      </w:r>
      <w:r w:rsidR="009E4256">
        <w:rPr>
          <w:rFonts w:cstheme="minorHAnsi"/>
          <w:sz w:val="24"/>
          <w:szCs w:val="24"/>
        </w:rPr>
        <w:t>e well established</w:t>
      </w:r>
      <w:r>
        <w:rPr>
          <w:rFonts w:cstheme="minorHAnsi"/>
          <w:sz w:val="24"/>
          <w:szCs w:val="24"/>
        </w:rPr>
        <w:t>,</w:t>
      </w:r>
      <w:r w:rsidR="009E4256">
        <w:rPr>
          <w:rFonts w:cstheme="minorHAnsi"/>
          <w:sz w:val="24"/>
          <w:szCs w:val="24"/>
        </w:rPr>
        <w:t>with regards to</w:t>
      </w:r>
      <w:r w:rsidR="000D7AAA" w:rsidRPr="00410B4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ureteric-</w:t>
      </w:r>
      <w:r w:rsidR="009E4256" w:rsidRPr="00410B41">
        <w:rPr>
          <w:rFonts w:cstheme="minorHAnsi"/>
          <w:sz w:val="24"/>
          <w:szCs w:val="24"/>
        </w:rPr>
        <w:t xml:space="preserve">colic </w:t>
      </w:r>
      <w:r w:rsidR="000D7AAA" w:rsidRPr="00410B41">
        <w:rPr>
          <w:rFonts w:cstheme="minorHAnsi"/>
          <w:sz w:val="24"/>
          <w:szCs w:val="24"/>
        </w:rPr>
        <w:t>management</w:t>
      </w:r>
      <w:r>
        <w:rPr>
          <w:rFonts w:cstheme="minorHAnsi"/>
          <w:sz w:val="24"/>
          <w:szCs w:val="24"/>
        </w:rPr>
        <w:t>. However,</w:t>
      </w:r>
      <w:r w:rsidR="000D7AAA" w:rsidRPr="00410B41">
        <w:rPr>
          <w:rFonts w:cstheme="minorHAnsi"/>
          <w:sz w:val="24"/>
          <w:szCs w:val="24"/>
        </w:rPr>
        <w:t>are</w:t>
      </w:r>
      <w:r w:rsidR="000D7AAA">
        <w:rPr>
          <w:rFonts w:cstheme="minorHAnsi"/>
          <w:sz w:val="24"/>
          <w:szCs w:val="24"/>
        </w:rPr>
        <w:t xml:space="preserve"> Indian</w:t>
      </w:r>
      <w:r w:rsidR="000D7AAA" w:rsidRPr="00410B41">
        <w:rPr>
          <w:rFonts w:cstheme="minorHAnsi"/>
          <w:sz w:val="24"/>
          <w:szCs w:val="24"/>
        </w:rPr>
        <w:t xml:space="preserve"> urologists actually practicing this </w:t>
      </w:r>
      <w:r w:rsidR="009E4256">
        <w:rPr>
          <w:rFonts w:cstheme="minorHAnsi"/>
          <w:sz w:val="24"/>
          <w:szCs w:val="24"/>
        </w:rPr>
        <w:t>“Evidence based management”</w:t>
      </w:r>
      <w:r w:rsidR="000D7AAA" w:rsidRPr="00410B41">
        <w:rPr>
          <w:rFonts w:cstheme="minorHAnsi"/>
          <w:sz w:val="24"/>
          <w:szCs w:val="24"/>
        </w:rPr>
        <w:t>or is it “</w:t>
      </w:r>
      <w:r>
        <w:rPr>
          <w:rFonts w:cstheme="minorHAnsi"/>
          <w:sz w:val="24"/>
          <w:szCs w:val="24"/>
        </w:rPr>
        <w:t>experience based”</w:t>
      </w:r>
    </w:p>
    <w:p w:rsidR="000D7AAA" w:rsidRDefault="009E4256" w:rsidP="000D7AAA">
      <w:p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assess this, we </w:t>
      </w:r>
      <w:r w:rsidR="000D7AAA" w:rsidRPr="00410B41">
        <w:rPr>
          <w:rFonts w:cstheme="minorHAnsi"/>
          <w:sz w:val="24"/>
          <w:szCs w:val="24"/>
        </w:rPr>
        <w:t>conduct</w:t>
      </w:r>
      <w:r>
        <w:rPr>
          <w:rFonts w:cstheme="minorHAnsi"/>
          <w:sz w:val="24"/>
          <w:szCs w:val="24"/>
        </w:rPr>
        <w:t>ed this KAP</w:t>
      </w:r>
      <w:r w:rsidR="000D7AAA" w:rsidRPr="00410B41">
        <w:rPr>
          <w:rFonts w:cstheme="minorHAnsi"/>
          <w:sz w:val="24"/>
          <w:szCs w:val="24"/>
        </w:rPr>
        <w:t>(knowledge, attitude and practice</w:t>
      </w:r>
      <w:r w:rsidR="007E5D77">
        <w:rPr>
          <w:rFonts w:cstheme="minorHAnsi"/>
          <w:sz w:val="24"/>
          <w:szCs w:val="24"/>
        </w:rPr>
        <w:t>s</w:t>
      </w:r>
      <w:r w:rsidR="000D7AAA" w:rsidRPr="00410B41">
        <w:rPr>
          <w:rFonts w:cstheme="minorHAnsi"/>
          <w:sz w:val="24"/>
          <w:szCs w:val="24"/>
        </w:rPr>
        <w:t xml:space="preserve">) survey to </w:t>
      </w:r>
      <w:r w:rsidR="007E5D77">
        <w:rPr>
          <w:rFonts w:cstheme="minorHAnsi"/>
          <w:sz w:val="24"/>
          <w:szCs w:val="24"/>
        </w:rPr>
        <w:t>evaluate the inter-institute/</w:t>
      </w:r>
      <w:r w:rsidR="000D7AAA" w:rsidRPr="00410B41">
        <w:rPr>
          <w:rFonts w:cstheme="minorHAnsi"/>
          <w:sz w:val="24"/>
          <w:szCs w:val="24"/>
        </w:rPr>
        <w:t>inter-urologist variability in the actuarial management of ureteric calculus disease.</w:t>
      </w:r>
    </w:p>
    <w:p w:rsidR="00554EE6" w:rsidRDefault="00554EE6" w:rsidP="00554EE6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Methods:</w:t>
      </w:r>
    </w:p>
    <w:p w:rsidR="00192A67" w:rsidRPr="00410B41" w:rsidRDefault="00192A67" w:rsidP="00192A6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An 18 point web-based questionnaire was sent to 100 </w:t>
      </w:r>
      <w:r w:rsidR="009F3A1D">
        <w:rPr>
          <w:rFonts w:cstheme="minorHAnsi"/>
          <w:sz w:val="24"/>
          <w:szCs w:val="24"/>
        </w:rPr>
        <w:t>major institutes across India</w:t>
      </w:r>
      <w:r w:rsidRPr="00410B41">
        <w:rPr>
          <w:rFonts w:cstheme="minorHAnsi"/>
          <w:sz w:val="24"/>
          <w:szCs w:val="24"/>
        </w:rPr>
        <w:t xml:space="preserve">. Repeated reminders were sent </w:t>
      </w:r>
      <w:r w:rsidR="009F3A1D">
        <w:rPr>
          <w:rFonts w:cstheme="minorHAnsi"/>
          <w:sz w:val="24"/>
          <w:szCs w:val="24"/>
        </w:rPr>
        <w:t>(text</w:t>
      </w:r>
      <w:r w:rsidR="00051966">
        <w:rPr>
          <w:rFonts w:cstheme="minorHAnsi"/>
          <w:sz w:val="24"/>
          <w:szCs w:val="24"/>
        </w:rPr>
        <w:t>s</w:t>
      </w:r>
      <w:r w:rsidR="009F3A1D">
        <w:rPr>
          <w:rFonts w:cstheme="minorHAnsi"/>
          <w:sz w:val="24"/>
          <w:szCs w:val="24"/>
        </w:rPr>
        <w:t>,whatsapp messages,emails and phone calls)</w:t>
      </w:r>
      <w:r w:rsidR="001D26E6">
        <w:rPr>
          <w:rFonts w:cstheme="minorHAnsi"/>
          <w:sz w:val="24"/>
          <w:szCs w:val="24"/>
        </w:rPr>
        <w:t xml:space="preserve"> and </w:t>
      </w:r>
      <w:r w:rsidRPr="00410B41">
        <w:rPr>
          <w:rFonts w:cstheme="minorHAnsi"/>
          <w:sz w:val="24"/>
          <w:szCs w:val="24"/>
        </w:rPr>
        <w:t xml:space="preserve">30 institutional replies were obtained </w:t>
      </w:r>
      <w:r>
        <w:rPr>
          <w:rFonts w:cstheme="minorHAnsi"/>
          <w:sz w:val="24"/>
          <w:szCs w:val="24"/>
        </w:rPr>
        <w:t xml:space="preserve">of </w:t>
      </w:r>
      <w:r w:rsidR="009F3A1D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100 contacted</w:t>
      </w:r>
      <w:r w:rsidRPr="00410B41">
        <w:rPr>
          <w:rFonts w:cstheme="minorHAnsi"/>
          <w:sz w:val="24"/>
          <w:szCs w:val="24"/>
        </w:rPr>
        <w:t>.</w:t>
      </w:r>
      <w:r w:rsidR="001D26E6">
        <w:rPr>
          <w:rFonts w:cstheme="minorHAnsi"/>
          <w:sz w:val="24"/>
          <w:szCs w:val="24"/>
        </w:rPr>
        <w:t xml:space="preserve"> </w:t>
      </w:r>
      <w:r w:rsidRPr="00410B41">
        <w:rPr>
          <w:rFonts w:cstheme="minorHAnsi"/>
          <w:sz w:val="24"/>
          <w:szCs w:val="24"/>
        </w:rPr>
        <w:t xml:space="preserve">The </w:t>
      </w:r>
      <w:r w:rsidR="007E5D77">
        <w:rPr>
          <w:rFonts w:cstheme="minorHAnsi"/>
          <w:sz w:val="24"/>
          <w:szCs w:val="24"/>
        </w:rPr>
        <w:t>KAP</w:t>
      </w:r>
      <w:r w:rsidR="000A666D">
        <w:rPr>
          <w:rFonts w:cstheme="minorHAnsi"/>
          <w:sz w:val="24"/>
          <w:szCs w:val="24"/>
        </w:rPr>
        <w:t xml:space="preserve"> </w:t>
      </w:r>
      <w:r w:rsidR="001D26E6">
        <w:rPr>
          <w:rFonts w:cstheme="minorHAnsi"/>
          <w:sz w:val="24"/>
          <w:szCs w:val="24"/>
        </w:rPr>
        <w:t xml:space="preserve">were evaluated based on </w:t>
      </w:r>
      <w:r w:rsidRPr="00410B41">
        <w:rPr>
          <w:rFonts w:cstheme="minorHAnsi"/>
          <w:sz w:val="24"/>
          <w:szCs w:val="24"/>
        </w:rPr>
        <w:t>the replie</w:t>
      </w:r>
      <w:r w:rsidR="00051966">
        <w:rPr>
          <w:rFonts w:cstheme="minorHAnsi"/>
          <w:sz w:val="24"/>
          <w:szCs w:val="24"/>
        </w:rPr>
        <w:t>s and compared with the</w:t>
      </w:r>
      <w:r w:rsidRPr="00410B41">
        <w:rPr>
          <w:rFonts w:cstheme="minorHAnsi"/>
          <w:sz w:val="24"/>
          <w:szCs w:val="24"/>
        </w:rPr>
        <w:t xml:space="preserve"> EAU and AUA guidelines.</w:t>
      </w:r>
    </w:p>
    <w:p w:rsidR="00554EE6" w:rsidRDefault="00554EE6" w:rsidP="00554EE6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Results:</w:t>
      </w:r>
    </w:p>
    <w:p w:rsidR="007E5D77" w:rsidRDefault="000A666D" w:rsidP="000A666D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3</w:t>
      </w:r>
      <w:r w:rsidRPr="00410B4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3</w:t>
      </w:r>
      <w:r w:rsidR="007E5D77">
        <w:rPr>
          <w:rFonts w:cstheme="minorHAnsi"/>
          <w:sz w:val="24"/>
          <w:szCs w:val="24"/>
        </w:rPr>
        <w:t>% urologists saw</w:t>
      </w:r>
      <w:r w:rsidRPr="00410B41">
        <w:rPr>
          <w:rFonts w:cstheme="minorHAnsi"/>
          <w:sz w:val="24"/>
          <w:szCs w:val="24"/>
        </w:rPr>
        <w:t xml:space="preserve"> 1-5 patients of ureteric</w:t>
      </w:r>
      <w:r>
        <w:rPr>
          <w:rFonts w:cstheme="minorHAnsi"/>
          <w:sz w:val="24"/>
          <w:szCs w:val="24"/>
        </w:rPr>
        <w:t xml:space="preserve"> colic daily</w:t>
      </w:r>
      <w:r w:rsidRPr="00410B4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63.33% use</w:t>
      </w:r>
      <w:r w:rsidR="009E4256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an ultrasonography </w:t>
      </w:r>
      <w:r w:rsidR="00B76822">
        <w:rPr>
          <w:rFonts w:cstheme="minorHAnsi"/>
          <w:sz w:val="24"/>
          <w:szCs w:val="24"/>
        </w:rPr>
        <w:t>while</w:t>
      </w:r>
      <w:r w:rsidR="009F3A1D">
        <w:rPr>
          <w:rFonts w:cstheme="minorHAnsi"/>
          <w:sz w:val="24"/>
          <w:szCs w:val="24"/>
        </w:rPr>
        <w:t xml:space="preserve"> </w:t>
      </w:r>
      <w:r w:rsidRPr="00410B41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6</w:t>
      </w:r>
      <w:r w:rsidRPr="00410B4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6</w:t>
      </w:r>
      <w:r w:rsidRPr="00410B41">
        <w:rPr>
          <w:rFonts w:cstheme="minorHAnsi"/>
          <w:sz w:val="24"/>
          <w:szCs w:val="24"/>
        </w:rPr>
        <w:t>%</w:t>
      </w:r>
      <w:r w:rsidR="009F3A1D">
        <w:rPr>
          <w:rFonts w:cstheme="minorHAnsi"/>
          <w:sz w:val="24"/>
          <w:szCs w:val="24"/>
        </w:rPr>
        <w:t xml:space="preserve"> </w:t>
      </w:r>
      <w:r w:rsidR="009E4256">
        <w:rPr>
          <w:rFonts w:cstheme="minorHAnsi"/>
          <w:sz w:val="24"/>
          <w:szCs w:val="24"/>
        </w:rPr>
        <w:t>preferr</w:t>
      </w:r>
      <w:r w:rsidR="009F3A1D">
        <w:rPr>
          <w:rFonts w:cstheme="minorHAnsi"/>
          <w:sz w:val="24"/>
          <w:szCs w:val="24"/>
        </w:rPr>
        <w:t>ed a non-contrast</w:t>
      </w:r>
      <w:r w:rsidRPr="00410B41">
        <w:rPr>
          <w:rFonts w:cstheme="minorHAnsi"/>
          <w:sz w:val="24"/>
          <w:szCs w:val="24"/>
        </w:rPr>
        <w:t>CT scan for d</w:t>
      </w:r>
      <w:r w:rsidR="009F3A1D">
        <w:rPr>
          <w:rFonts w:cstheme="minorHAnsi"/>
          <w:sz w:val="24"/>
          <w:szCs w:val="24"/>
        </w:rPr>
        <w:t>iagnosing ureteric colic</w:t>
      </w:r>
      <w:r w:rsidRPr="00410B41">
        <w:rPr>
          <w:rFonts w:cstheme="minorHAnsi"/>
          <w:sz w:val="24"/>
          <w:szCs w:val="24"/>
        </w:rPr>
        <w:t xml:space="preserve">. </w:t>
      </w:r>
    </w:p>
    <w:p w:rsidR="000A666D" w:rsidRPr="00410B41" w:rsidRDefault="00B76822" w:rsidP="000A666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Medical expulsive therapy</w:t>
      </w:r>
      <w:r w:rsidR="009F3A1D">
        <w:rPr>
          <w:rFonts w:cstheme="minorHAnsi"/>
          <w:sz w:val="24"/>
          <w:szCs w:val="24"/>
        </w:rPr>
        <w:t>(MET)</w:t>
      </w:r>
      <w:r>
        <w:rPr>
          <w:rFonts w:cstheme="minorHAnsi"/>
          <w:sz w:val="24"/>
          <w:szCs w:val="24"/>
        </w:rPr>
        <w:t xml:space="preserve"> </w:t>
      </w:r>
      <w:r w:rsidR="000A666D" w:rsidRPr="00410B41">
        <w:rPr>
          <w:rFonts w:cstheme="minorHAnsi"/>
          <w:sz w:val="24"/>
          <w:szCs w:val="24"/>
        </w:rPr>
        <w:t xml:space="preserve">was </w:t>
      </w:r>
      <w:r w:rsidR="009E4256">
        <w:rPr>
          <w:rFonts w:cstheme="minorHAnsi"/>
          <w:sz w:val="24"/>
          <w:szCs w:val="24"/>
        </w:rPr>
        <w:t>offered</w:t>
      </w:r>
      <w:r w:rsidR="000A666D" w:rsidRPr="00410B41">
        <w:rPr>
          <w:rFonts w:cstheme="minorHAnsi"/>
          <w:sz w:val="24"/>
          <w:szCs w:val="24"/>
        </w:rPr>
        <w:t xml:space="preserve"> for </w:t>
      </w:r>
      <w:r w:rsidR="009E4256">
        <w:rPr>
          <w:rFonts w:cstheme="minorHAnsi"/>
          <w:sz w:val="24"/>
          <w:szCs w:val="24"/>
        </w:rPr>
        <w:t xml:space="preserve">5-6mm </w:t>
      </w:r>
      <w:r w:rsidR="000A666D" w:rsidRPr="00410B41">
        <w:rPr>
          <w:rFonts w:cstheme="minorHAnsi"/>
          <w:sz w:val="24"/>
          <w:szCs w:val="24"/>
        </w:rPr>
        <w:t xml:space="preserve">calculi </w:t>
      </w:r>
      <w:r w:rsidR="009E4256">
        <w:rPr>
          <w:rFonts w:cstheme="minorHAnsi"/>
          <w:sz w:val="24"/>
          <w:szCs w:val="24"/>
        </w:rPr>
        <w:t xml:space="preserve">in the </w:t>
      </w:r>
      <w:r>
        <w:rPr>
          <w:rFonts w:cstheme="minorHAnsi"/>
          <w:sz w:val="24"/>
          <w:szCs w:val="24"/>
        </w:rPr>
        <w:t>mid</w:t>
      </w:r>
      <w:r w:rsidR="009E4256">
        <w:rPr>
          <w:rFonts w:cstheme="minorHAnsi"/>
          <w:sz w:val="24"/>
          <w:szCs w:val="24"/>
        </w:rPr>
        <w:t>-</w:t>
      </w:r>
      <w:r w:rsidR="000A666D" w:rsidRPr="00410B41">
        <w:rPr>
          <w:rFonts w:cstheme="minorHAnsi"/>
          <w:sz w:val="24"/>
          <w:szCs w:val="24"/>
        </w:rPr>
        <w:t>distal</w:t>
      </w:r>
      <w:r w:rsidR="009E4256">
        <w:rPr>
          <w:rFonts w:cstheme="minorHAnsi"/>
          <w:sz w:val="24"/>
          <w:szCs w:val="24"/>
        </w:rPr>
        <w:t xml:space="preserve"> ureter</w:t>
      </w:r>
      <w:r>
        <w:rPr>
          <w:rFonts w:cstheme="minorHAnsi"/>
          <w:sz w:val="24"/>
          <w:szCs w:val="24"/>
        </w:rPr>
        <w:t xml:space="preserve"> </w:t>
      </w:r>
      <w:r w:rsidR="000A666D" w:rsidRPr="00410B41">
        <w:rPr>
          <w:rFonts w:cstheme="minorHAnsi"/>
          <w:sz w:val="24"/>
          <w:szCs w:val="24"/>
        </w:rPr>
        <w:t xml:space="preserve">with tamsulosin as </w:t>
      </w:r>
      <w:r>
        <w:rPr>
          <w:rFonts w:cstheme="minorHAnsi"/>
          <w:sz w:val="24"/>
          <w:szCs w:val="24"/>
        </w:rPr>
        <w:t>the molecule of choice</w:t>
      </w:r>
      <w:r w:rsidR="000A666D" w:rsidRPr="00410B4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9F3A1D">
        <w:rPr>
          <w:rFonts w:cstheme="minorHAnsi"/>
          <w:sz w:val="24"/>
          <w:szCs w:val="24"/>
        </w:rPr>
        <w:t xml:space="preserve">17 </w:t>
      </w:r>
      <w:r w:rsidR="000A666D">
        <w:rPr>
          <w:rFonts w:cstheme="minorHAnsi"/>
          <w:sz w:val="24"/>
          <w:szCs w:val="24"/>
        </w:rPr>
        <w:t xml:space="preserve">of 30 </w:t>
      </w:r>
      <w:r w:rsidR="000A666D" w:rsidRPr="00410B41">
        <w:rPr>
          <w:rFonts w:cstheme="minorHAnsi"/>
          <w:sz w:val="24"/>
          <w:szCs w:val="24"/>
        </w:rPr>
        <w:t>u</w:t>
      </w:r>
      <w:r w:rsidR="009F3A1D">
        <w:rPr>
          <w:rFonts w:cstheme="minorHAnsi"/>
          <w:sz w:val="24"/>
          <w:szCs w:val="24"/>
        </w:rPr>
        <w:t xml:space="preserve">rologists advised MET for </w:t>
      </w:r>
      <w:r w:rsidR="000A666D" w:rsidRPr="00410B41">
        <w:rPr>
          <w:rFonts w:cstheme="minorHAnsi"/>
          <w:sz w:val="24"/>
          <w:szCs w:val="24"/>
        </w:rPr>
        <w:t xml:space="preserve">a month. </w:t>
      </w:r>
    </w:p>
    <w:p w:rsidR="000A666D" w:rsidRPr="00410B41" w:rsidRDefault="000A666D" w:rsidP="000A666D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56</w:t>
      </w:r>
      <w:r>
        <w:rPr>
          <w:rFonts w:cstheme="minorHAnsi"/>
          <w:sz w:val="24"/>
          <w:szCs w:val="24"/>
        </w:rPr>
        <w:t>.6</w:t>
      </w:r>
      <w:r w:rsidRPr="00410B41">
        <w:rPr>
          <w:rFonts w:cstheme="minorHAnsi"/>
          <w:sz w:val="24"/>
          <w:szCs w:val="24"/>
        </w:rPr>
        <w:t>%</w:t>
      </w:r>
      <w:r>
        <w:rPr>
          <w:rFonts w:cstheme="minorHAnsi"/>
          <w:sz w:val="24"/>
          <w:szCs w:val="24"/>
        </w:rPr>
        <w:t xml:space="preserve"> </w:t>
      </w:r>
      <w:r w:rsidR="009F3A1D">
        <w:rPr>
          <w:rFonts w:cstheme="minorHAnsi"/>
          <w:sz w:val="24"/>
          <w:szCs w:val="24"/>
        </w:rPr>
        <w:t xml:space="preserve">routinely put </w:t>
      </w:r>
      <w:r w:rsidRPr="00410B41">
        <w:rPr>
          <w:rFonts w:cstheme="minorHAnsi"/>
          <w:sz w:val="24"/>
          <w:szCs w:val="24"/>
        </w:rPr>
        <w:t xml:space="preserve">a DJ stent after </w:t>
      </w:r>
      <w:r w:rsidR="009F3A1D">
        <w:rPr>
          <w:rFonts w:cstheme="minorHAnsi"/>
          <w:sz w:val="24"/>
          <w:szCs w:val="24"/>
        </w:rPr>
        <w:t>stone treatment,</w:t>
      </w:r>
      <w:r w:rsidRPr="00410B41">
        <w:rPr>
          <w:rFonts w:cstheme="minorHAnsi"/>
          <w:sz w:val="24"/>
          <w:szCs w:val="24"/>
        </w:rPr>
        <w:t xml:space="preserve">with 88% preferring to remove the stent </w:t>
      </w:r>
      <w:r w:rsidR="009E4256">
        <w:rPr>
          <w:rFonts w:cstheme="minorHAnsi"/>
          <w:sz w:val="24"/>
          <w:szCs w:val="24"/>
        </w:rPr>
        <w:t>within</w:t>
      </w:r>
      <w:r w:rsidR="00B76822">
        <w:rPr>
          <w:rFonts w:cstheme="minorHAnsi"/>
          <w:sz w:val="24"/>
          <w:szCs w:val="24"/>
        </w:rPr>
        <w:t>4 weeks,after an X Ray</w:t>
      </w:r>
      <w:r w:rsidR="009F3A1D">
        <w:rPr>
          <w:rFonts w:cstheme="minorHAnsi"/>
          <w:sz w:val="24"/>
          <w:szCs w:val="24"/>
        </w:rPr>
        <w:t>.</w:t>
      </w:r>
      <w:r w:rsidR="00B76822">
        <w:rPr>
          <w:rFonts w:cstheme="minorHAnsi"/>
          <w:sz w:val="24"/>
          <w:szCs w:val="24"/>
        </w:rPr>
        <w:t xml:space="preserve"> </w:t>
      </w:r>
      <w:r w:rsidRPr="00410B41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3</w:t>
      </w:r>
      <w:r w:rsidR="009F3A1D">
        <w:rPr>
          <w:rFonts w:cstheme="minorHAnsi"/>
          <w:sz w:val="24"/>
          <w:szCs w:val="24"/>
        </w:rPr>
        <w:t xml:space="preserve">.3% </w:t>
      </w:r>
      <w:r w:rsidRPr="00410B41">
        <w:rPr>
          <w:rFonts w:cstheme="minorHAnsi"/>
          <w:sz w:val="24"/>
          <w:szCs w:val="24"/>
        </w:rPr>
        <w:t>urologists</w:t>
      </w:r>
      <w:r w:rsidR="009F3A1D">
        <w:rPr>
          <w:rFonts w:cstheme="minorHAnsi"/>
          <w:sz w:val="24"/>
          <w:szCs w:val="24"/>
        </w:rPr>
        <w:t xml:space="preserve"> reported</w:t>
      </w:r>
      <w:r w:rsidRPr="00410B41">
        <w:rPr>
          <w:rFonts w:cstheme="minorHAnsi"/>
          <w:sz w:val="24"/>
          <w:szCs w:val="24"/>
        </w:rPr>
        <w:t xml:space="preserve"> symptomati</w:t>
      </w:r>
      <w:r w:rsidR="009F3A1D">
        <w:rPr>
          <w:rFonts w:cstheme="minorHAnsi"/>
          <w:sz w:val="24"/>
          <w:szCs w:val="24"/>
        </w:rPr>
        <w:t>c stone recurrence 1-3 years after the</w:t>
      </w:r>
      <w:r w:rsidRPr="00410B41">
        <w:rPr>
          <w:rFonts w:cstheme="minorHAnsi"/>
          <w:sz w:val="24"/>
          <w:szCs w:val="24"/>
        </w:rPr>
        <w:t xml:space="preserve"> primary surgery.</w:t>
      </w:r>
    </w:p>
    <w:p w:rsidR="00554EE6" w:rsidRDefault="00554EE6" w:rsidP="00554EE6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Conclusion:</w:t>
      </w:r>
    </w:p>
    <w:p w:rsidR="00B76822" w:rsidRPr="00410B41" w:rsidRDefault="009F3A1D" w:rsidP="00B7682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IN"/>
        </w:rPr>
        <w:t>T</w:t>
      </w:r>
      <w:r w:rsidR="00B76822" w:rsidRPr="00410B41">
        <w:rPr>
          <w:rFonts w:cstheme="minorHAnsi"/>
          <w:sz w:val="24"/>
          <w:szCs w:val="24"/>
          <w:lang w:val="en-IN"/>
        </w:rPr>
        <w:t xml:space="preserve">here </w:t>
      </w:r>
      <w:r w:rsidR="007E5D77">
        <w:rPr>
          <w:rFonts w:cstheme="minorHAnsi"/>
          <w:sz w:val="24"/>
          <w:szCs w:val="24"/>
          <w:lang w:val="en-IN"/>
        </w:rPr>
        <w:t xml:space="preserve">doesn’t </w:t>
      </w:r>
      <w:r w:rsidR="00B76822" w:rsidRPr="00410B41">
        <w:rPr>
          <w:rFonts w:cstheme="minorHAnsi"/>
          <w:sz w:val="24"/>
          <w:szCs w:val="24"/>
          <w:lang w:val="en-IN"/>
        </w:rPr>
        <w:t xml:space="preserve">appear to be unanimity in the knowledge versus practical applicability of </w:t>
      </w:r>
      <w:r>
        <w:rPr>
          <w:rFonts w:cstheme="minorHAnsi"/>
          <w:sz w:val="24"/>
          <w:szCs w:val="24"/>
          <w:lang w:val="en-IN"/>
        </w:rPr>
        <w:t xml:space="preserve">Ureteric calculi management </w:t>
      </w:r>
      <w:r w:rsidR="00B76822" w:rsidRPr="00410B41">
        <w:rPr>
          <w:rFonts w:cstheme="minorHAnsi"/>
          <w:sz w:val="24"/>
          <w:szCs w:val="24"/>
          <w:lang w:val="en-IN"/>
        </w:rPr>
        <w:t>guidelines</w:t>
      </w:r>
      <w:r>
        <w:rPr>
          <w:rFonts w:cstheme="minorHAnsi"/>
          <w:sz w:val="24"/>
          <w:szCs w:val="24"/>
          <w:lang w:val="en-IN"/>
        </w:rPr>
        <w:t xml:space="preserve">, </w:t>
      </w:r>
      <w:r w:rsidR="00B76822" w:rsidRPr="00410B41">
        <w:rPr>
          <w:rFonts w:cstheme="minorHAnsi"/>
          <w:sz w:val="24"/>
          <w:szCs w:val="24"/>
          <w:lang w:val="en-IN"/>
        </w:rPr>
        <w:t xml:space="preserve">among the Indian urological fraternity. </w:t>
      </w:r>
    </w:p>
    <w:p w:rsidR="00B76822" w:rsidRPr="00410B41" w:rsidRDefault="00B76822" w:rsidP="00B76822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410B41">
        <w:rPr>
          <w:rFonts w:cstheme="minorHAnsi"/>
          <w:sz w:val="24"/>
          <w:szCs w:val="24"/>
          <w:lang w:val="en-IN"/>
        </w:rPr>
        <w:t>Whether our practice is evidence based, or biased-</w:t>
      </w:r>
      <w:r>
        <w:rPr>
          <w:rFonts w:cstheme="minorHAnsi"/>
          <w:sz w:val="24"/>
          <w:szCs w:val="24"/>
          <w:lang w:val="en-IN"/>
        </w:rPr>
        <w:t xml:space="preserve"> </w:t>
      </w:r>
      <w:r w:rsidRPr="00410B41">
        <w:rPr>
          <w:rFonts w:cstheme="minorHAnsi"/>
          <w:sz w:val="24"/>
          <w:szCs w:val="24"/>
          <w:lang w:val="en-IN"/>
        </w:rPr>
        <w:t xml:space="preserve">upon personal preferences </w:t>
      </w:r>
      <w:r w:rsidRPr="00410B41">
        <w:rPr>
          <w:rFonts w:cstheme="minorHAnsi"/>
          <w:i/>
          <w:iCs/>
          <w:sz w:val="24"/>
          <w:szCs w:val="24"/>
          <w:lang w:val="en-IN"/>
        </w:rPr>
        <w:t>&amp;</w:t>
      </w:r>
      <w:r w:rsidRPr="00410B41">
        <w:rPr>
          <w:rFonts w:cstheme="minorHAnsi"/>
          <w:sz w:val="24"/>
          <w:szCs w:val="24"/>
          <w:lang w:val="en-IN"/>
        </w:rPr>
        <w:t xml:space="preserve"> experiences still remains a matter of debate and setting up specific “Indian guidelines” is the </w:t>
      </w:r>
      <w:r w:rsidRPr="00410B41">
        <w:rPr>
          <w:rFonts w:cstheme="minorHAnsi"/>
          <w:b/>
          <w:i/>
          <w:sz w:val="24"/>
          <w:szCs w:val="24"/>
          <w:lang w:val="en-IN"/>
        </w:rPr>
        <w:t>“need of the hour”</w:t>
      </w:r>
    </w:p>
    <w:p w:rsidR="00B76822" w:rsidRDefault="00B76822" w:rsidP="00554EE6">
      <w:pPr>
        <w:spacing w:line="360" w:lineRule="auto"/>
        <w:rPr>
          <w:rFonts w:cstheme="minorHAnsi"/>
          <w:b/>
          <w:sz w:val="24"/>
          <w:szCs w:val="24"/>
        </w:rPr>
      </w:pPr>
    </w:p>
    <w:p w:rsidR="00554EE6" w:rsidRDefault="00554EE6" w:rsidP="00554EE6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Keywords:</w:t>
      </w:r>
    </w:p>
    <w:p w:rsidR="00223E72" w:rsidRPr="00223E72" w:rsidRDefault="00223E72" w:rsidP="00554EE6">
      <w:pPr>
        <w:spacing w:line="360" w:lineRule="auto"/>
        <w:rPr>
          <w:rFonts w:cstheme="minorHAnsi"/>
          <w:sz w:val="24"/>
          <w:szCs w:val="24"/>
        </w:rPr>
      </w:pPr>
      <w:r w:rsidRPr="00223E72">
        <w:rPr>
          <w:rFonts w:cstheme="minorHAnsi"/>
          <w:sz w:val="24"/>
          <w:szCs w:val="24"/>
        </w:rPr>
        <w:t>Ureteric Colic</w:t>
      </w:r>
    </w:p>
    <w:p w:rsidR="00223E72" w:rsidRPr="00223E72" w:rsidRDefault="00223E72" w:rsidP="00554EE6">
      <w:pPr>
        <w:spacing w:line="360" w:lineRule="auto"/>
        <w:rPr>
          <w:rFonts w:cstheme="minorHAnsi"/>
          <w:sz w:val="24"/>
          <w:szCs w:val="24"/>
        </w:rPr>
      </w:pPr>
      <w:r w:rsidRPr="00223E72">
        <w:rPr>
          <w:rFonts w:cstheme="minorHAnsi"/>
          <w:sz w:val="24"/>
          <w:szCs w:val="24"/>
        </w:rPr>
        <w:t>KAP Survey</w:t>
      </w:r>
    </w:p>
    <w:p w:rsidR="00223E72" w:rsidRPr="00223E72" w:rsidRDefault="00223E72" w:rsidP="00554EE6">
      <w:pPr>
        <w:spacing w:line="360" w:lineRule="auto"/>
        <w:rPr>
          <w:rFonts w:cstheme="minorHAnsi"/>
          <w:sz w:val="24"/>
          <w:szCs w:val="24"/>
        </w:rPr>
      </w:pPr>
      <w:r w:rsidRPr="00223E72">
        <w:rPr>
          <w:rFonts w:cstheme="minorHAnsi"/>
          <w:sz w:val="24"/>
          <w:szCs w:val="24"/>
        </w:rPr>
        <w:t>Indian urologists</w:t>
      </w:r>
    </w:p>
    <w:p w:rsidR="00554EE6" w:rsidRDefault="00554EE6" w:rsidP="00554EE6">
      <w:pPr>
        <w:spacing w:line="360" w:lineRule="auto"/>
        <w:rPr>
          <w:rFonts w:cstheme="minorHAnsi"/>
          <w:b/>
          <w:sz w:val="24"/>
          <w:szCs w:val="24"/>
        </w:rPr>
      </w:pPr>
    </w:p>
    <w:p w:rsidR="00A27654" w:rsidRDefault="00A27654" w:rsidP="00554EE6">
      <w:pPr>
        <w:spacing w:line="360" w:lineRule="auto"/>
        <w:rPr>
          <w:rFonts w:cstheme="minorHAnsi"/>
          <w:b/>
          <w:sz w:val="24"/>
          <w:szCs w:val="24"/>
        </w:rPr>
      </w:pPr>
    </w:p>
    <w:p w:rsidR="000A666D" w:rsidRDefault="000A666D" w:rsidP="00554EE6">
      <w:pPr>
        <w:spacing w:line="360" w:lineRule="auto"/>
        <w:rPr>
          <w:rFonts w:cstheme="minorHAnsi"/>
          <w:sz w:val="24"/>
          <w:szCs w:val="24"/>
        </w:rPr>
      </w:pPr>
    </w:p>
    <w:p w:rsidR="00D15883" w:rsidRDefault="00D15883" w:rsidP="00554EE6">
      <w:pPr>
        <w:spacing w:line="360" w:lineRule="auto"/>
        <w:rPr>
          <w:rFonts w:cstheme="minorHAnsi"/>
          <w:sz w:val="24"/>
          <w:szCs w:val="24"/>
        </w:rPr>
      </w:pPr>
    </w:p>
    <w:p w:rsidR="000A666D" w:rsidRPr="00554EE6" w:rsidRDefault="000A666D" w:rsidP="00554EE6">
      <w:pPr>
        <w:spacing w:line="360" w:lineRule="auto"/>
        <w:rPr>
          <w:rFonts w:cstheme="minorHAnsi"/>
          <w:sz w:val="24"/>
          <w:szCs w:val="24"/>
        </w:rPr>
      </w:pPr>
    </w:p>
    <w:p w:rsidR="002D658D" w:rsidRPr="00410B41" w:rsidRDefault="002D658D" w:rsidP="00CA6BB7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22F26" w:rsidRPr="00410B41" w:rsidRDefault="00C22F26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410B41">
        <w:rPr>
          <w:rFonts w:cstheme="minorHAnsi"/>
          <w:b/>
          <w:sz w:val="24"/>
          <w:szCs w:val="24"/>
        </w:rPr>
        <w:lastRenderedPageBreak/>
        <w:t>Introduction:</w:t>
      </w:r>
    </w:p>
    <w:p w:rsidR="00D04AD0" w:rsidRPr="00410B41" w:rsidRDefault="00D04AD0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Ureteric </w:t>
      </w:r>
      <w:r w:rsidR="00C0434F" w:rsidRPr="00410B41">
        <w:rPr>
          <w:rFonts w:cstheme="minorHAnsi"/>
          <w:sz w:val="24"/>
          <w:szCs w:val="24"/>
        </w:rPr>
        <w:t>colic is an extremely</w:t>
      </w:r>
      <w:r w:rsidRPr="00410B41">
        <w:rPr>
          <w:rFonts w:cstheme="minorHAnsi"/>
          <w:sz w:val="24"/>
          <w:szCs w:val="24"/>
        </w:rPr>
        <w:t xml:space="preserve"> painful condition and only a person, who has suffered from an attack of pain, can actually know the level of discomfort associated</w:t>
      </w:r>
      <w:r w:rsidRPr="00410B41">
        <w:rPr>
          <w:rFonts w:cstheme="minorHAnsi"/>
          <w:sz w:val="24"/>
          <w:szCs w:val="24"/>
          <w:vertAlign w:val="superscript"/>
        </w:rPr>
        <w:t>[1]</w:t>
      </w:r>
      <w:r w:rsidRPr="00410B41">
        <w:rPr>
          <w:rFonts w:cstheme="minorHAnsi"/>
          <w:sz w:val="24"/>
          <w:szCs w:val="24"/>
        </w:rPr>
        <w:t>.</w:t>
      </w:r>
      <w:r w:rsidR="00914A15" w:rsidRPr="00410B41">
        <w:rPr>
          <w:rFonts w:cstheme="minorHAnsi"/>
          <w:sz w:val="24"/>
          <w:szCs w:val="24"/>
        </w:rPr>
        <w:t xml:space="preserve"> Additionally, the norm “o</w:t>
      </w:r>
      <w:r w:rsidRPr="00410B41">
        <w:rPr>
          <w:rFonts w:cstheme="minorHAnsi"/>
          <w:sz w:val="24"/>
          <w:szCs w:val="24"/>
        </w:rPr>
        <w:t xml:space="preserve">nce a stone former, always a stone former” still holds true. Hence, the diagnosis as well as </w:t>
      </w:r>
      <w:r w:rsidR="00C0434F" w:rsidRPr="00410B41">
        <w:rPr>
          <w:rFonts w:cstheme="minorHAnsi"/>
          <w:sz w:val="24"/>
          <w:szCs w:val="24"/>
        </w:rPr>
        <w:t>management</w:t>
      </w:r>
      <w:r w:rsidRPr="00410B41">
        <w:rPr>
          <w:rFonts w:cstheme="minorHAnsi"/>
          <w:sz w:val="24"/>
          <w:szCs w:val="24"/>
        </w:rPr>
        <w:t xml:space="preserve"> </w:t>
      </w:r>
      <w:r w:rsidR="00C0434F" w:rsidRPr="00410B41">
        <w:rPr>
          <w:rFonts w:cstheme="minorHAnsi"/>
          <w:sz w:val="24"/>
          <w:szCs w:val="24"/>
        </w:rPr>
        <w:t xml:space="preserve">of such patients </w:t>
      </w:r>
      <w:r w:rsidR="005A3C54">
        <w:rPr>
          <w:rFonts w:cstheme="minorHAnsi"/>
          <w:sz w:val="24"/>
          <w:szCs w:val="24"/>
        </w:rPr>
        <w:t xml:space="preserve">is of utmost importance, </w:t>
      </w:r>
      <w:r w:rsidR="00C0434F" w:rsidRPr="00410B41">
        <w:rPr>
          <w:rFonts w:cstheme="minorHAnsi"/>
          <w:sz w:val="24"/>
          <w:szCs w:val="24"/>
        </w:rPr>
        <w:t>for all urologists.</w:t>
      </w:r>
    </w:p>
    <w:p w:rsidR="00C22F26" w:rsidRDefault="00C0434F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Europe</w:t>
      </w:r>
      <w:r w:rsidR="00622D2D" w:rsidRPr="00410B41">
        <w:rPr>
          <w:rFonts w:cstheme="minorHAnsi"/>
          <w:sz w:val="24"/>
          <w:szCs w:val="24"/>
        </w:rPr>
        <w:t>an association of urology</w:t>
      </w:r>
      <w:r w:rsidR="00820048">
        <w:rPr>
          <w:rFonts w:cstheme="minorHAnsi"/>
          <w:sz w:val="24"/>
          <w:szCs w:val="24"/>
        </w:rPr>
        <w:t xml:space="preserve"> </w:t>
      </w:r>
      <w:r w:rsidR="009C1D83" w:rsidRPr="00410B41">
        <w:rPr>
          <w:rFonts w:cstheme="minorHAnsi"/>
          <w:sz w:val="24"/>
          <w:szCs w:val="24"/>
        </w:rPr>
        <w:t xml:space="preserve">(EAU), </w:t>
      </w:r>
      <w:r w:rsidRPr="00410B41">
        <w:rPr>
          <w:rFonts w:cstheme="minorHAnsi"/>
          <w:sz w:val="24"/>
          <w:szCs w:val="24"/>
        </w:rPr>
        <w:t xml:space="preserve">as well as </w:t>
      </w:r>
      <w:r w:rsidR="00622D2D" w:rsidRPr="00410B41">
        <w:rPr>
          <w:rFonts w:cstheme="minorHAnsi"/>
          <w:sz w:val="24"/>
          <w:szCs w:val="24"/>
        </w:rPr>
        <w:t>American urological association</w:t>
      </w:r>
      <w:r w:rsidRPr="00410B41">
        <w:rPr>
          <w:rFonts w:cstheme="minorHAnsi"/>
          <w:sz w:val="24"/>
          <w:szCs w:val="24"/>
        </w:rPr>
        <w:t>(AUA) guidelines are well established and validated, with regards to the management of ureteric colic. However,</w:t>
      </w:r>
      <w:r w:rsidR="00F36B14">
        <w:rPr>
          <w:rFonts w:cstheme="minorHAnsi"/>
          <w:sz w:val="24"/>
          <w:szCs w:val="24"/>
        </w:rPr>
        <w:t xml:space="preserve"> to assess whether Indian </w:t>
      </w:r>
      <w:r w:rsidRPr="00410B41">
        <w:rPr>
          <w:rFonts w:cstheme="minorHAnsi"/>
          <w:sz w:val="24"/>
          <w:szCs w:val="24"/>
        </w:rPr>
        <w:t xml:space="preserve">urologists </w:t>
      </w:r>
      <w:r w:rsidR="00F36B14">
        <w:rPr>
          <w:rFonts w:cstheme="minorHAnsi"/>
          <w:sz w:val="24"/>
          <w:szCs w:val="24"/>
        </w:rPr>
        <w:t xml:space="preserve">are </w:t>
      </w:r>
      <w:r w:rsidRPr="00410B41">
        <w:rPr>
          <w:rFonts w:cstheme="minorHAnsi"/>
          <w:sz w:val="24"/>
          <w:szCs w:val="24"/>
        </w:rPr>
        <w:t xml:space="preserve">actually practicing </w:t>
      </w:r>
      <w:r w:rsidR="006C1CB3" w:rsidRPr="00410B41">
        <w:rPr>
          <w:rFonts w:cstheme="minorHAnsi"/>
          <w:sz w:val="24"/>
          <w:szCs w:val="24"/>
        </w:rPr>
        <w:t xml:space="preserve">this </w:t>
      </w:r>
      <w:r w:rsidRPr="00410B41">
        <w:rPr>
          <w:rFonts w:cstheme="minorHAnsi"/>
          <w:sz w:val="24"/>
          <w:szCs w:val="24"/>
        </w:rPr>
        <w:t>“Evidence based management”,</w:t>
      </w:r>
      <w:r w:rsidR="009C1D83" w:rsidRPr="00410B41">
        <w:rPr>
          <w:rFonts w:cstheme="minorHAnsi"/>
          <w:sz w:val="24"/>
          <w:szCs w:val="24"/>
        </w:rPr>
        <w:t xml:space="preserve"> or is it </w:t>
      </w:r>
      <w:r w:rsidR="006C1CB3" w:rsidRPr="00410B41">
        <w:rPr>
          <w:rFonts w:cstheme="minorHAnsi"/>
          <w:sz w:val="24"/>
          <w:szCs w:val="24"/>
        </w:rPr>
        <w:t>“</w:t>
      </w:r>
      <w:r w:rsidR="009C1D83" w:rsidRPr="00410B41">
        <w:rPr>
          <w:rFonts w:cstheme="minorHAnsi"/>
          <w:sz w:val="24"/>
          <w:szCs w:val="24"/>
        </w:rPr>
        <w:t>experience based”</w:t>
      </w:r>
      <w:r w:rsidR="00F36B14">
        <w:rPr>
          <w:rFonts w:cstheme="minorHAnsi"/>
          <w:sz w:val="24"/>
          <w:szCs w:val="24"/>
        </w:rPr>
        <w:t xml:space="preserve">, </w:t>
      </w:r>
      <w:r w:rsidR="00C22F26" w:rsidRPr="00410B41">
        <w:rPr>
          <w:rFonts w:cstheme="minorHAnsi"/>
          <w:sz w:val="24"/>
          <w:szCs w:val="24"/>
        </w:rPr>
        <w:t>we decided to conduct this KAP (knowledge, attitude and practice) survey</w:t>
      </w:r>
      <w:r w:rsidR="00F36B14">
        <w:rPr>
          <w:rFonts w:cstheme="minorHAnsi"/>
          <w:sz w:val="24"/>
          <w:szCs w:val="24"/>
        </w:rPr>
        <w:t xml:space="preserve">. </w:t>
      </w:r>
    </w:p>
    <w:p w:rsidR="00F36B14" w:rsidRPr="00410B41" w:rsidRDefault="00F36B14" w:rsidP="00CA6BB7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455B9" w:rsidRDefault="00185359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410B41">
        <w:rPr>
          <w:rFonts w:cstheme="minorHAnsi"/>
          <w:b/>
          <w:sz w:val="24"/>
          <w:szCs w:val="24"/>
        </w:rPr>
        <w:t>Material and Methods:</w:t>
      </w:r>
    </w:p>
    <w:p w:rsidR="00466557" w:rsidRPr="000455B9" w:rsidRDefault="00185359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410B41">
        <w:rPr>
          <w:rFonts w:cstheme="minorHAnsi"/>
          <w:sz w:val="24"/>
          <w:szCs w:val="24"/>
        </w:rPr>
        <w:t>An 18 point web-based questionnaire was sent to</w:t>
      </w:r>
      <w:r w:rsidR="00C60D74" w:rsidRPr="00410B41">
        <w:rPr>
          <w:rFonts w:cstheme="minorHAnsi"/>
          <w:sz w:val="24"/>
          <w:szCs w:val="24"/>
        </w:rPr>
        <w:t xml:space="preserve"> 10</w:t>
      </w:r>
      <w:r w:rsidR="00D04AD0" w:rsidRPr="00410B41">
        <w:rPr>
          <w:rFonts w:cstheme="minorHAnsi"/>
          <w:sz w:val="24"/>
          <w:szCs w:val="24"/>
        </w:rPr>
        <w:t xml:space="preserve">0 </w:t>
      </w:r>
      <w:r w:rsidRPr="00410B41">
        <w:rPr>
          <w:rFonts w:cstheme="minorHAnsi"/>
          <w:sz w:val="24"/>
          <w:szCs w:val="24"/>
        </w:rPr>
        <w:t>major institutes across India,</w:t>
      </w:r>
      <w:r w:rsidR="00466557" w:rsidRPr="00410B41">
        <w:rPr>
          <w:rFonts w:cstheme="minorHAnsi"/>
          <w:sz w:val="24"/>
          <w:szCs w:val="24"/>
        </w:rPr>
        <w:t xml:space="preserve"> </w:t>
      </w:r>
      <w:r w:rsidR="007C7701">
        <w:rPr>
          <w:rFonts w:cstheme="minorHAnsi"/>
          <w:sz w:val="24"/>
          <w:szCs w:val="24"/>
        </w:rPr>
        <w:t>between</w:t>
      </w:r>
      <w:ins w:id="1" w:author="apollo" w:date="2016-11-16T17:02:00Z">
        <w:r w:rsidR="007C7701" w:rsidRPr="00410B41">
          <w:rPr>
            <w:rFonts w:cstheme="minorHAnsi"/>
            <w:sz w:val="24"/>
            <w:szCs w:val="24"/>
          </w:rPr>
          <w:t xml:space="preserve"> </w:t>
        </w:r>
      </w:ins>
      <w:r w:rsidR="008764FF">
        <w:rPr>
          <w:rFonts w:cstheme="minorHAnsi"/>
          <w:sz w:val="24"/>
          <w:szCs w:val="24"/>
        </w:rPr>
        <w:t>March to August 2020</w:t>
      </w:r>
      <w:r w:rsidR="00466557" w:rsidRPr="00410B41">
        <w:rPr>
          <w:rFonts w:cstheme="minorHAnsi"/>
          <w:sz w:val="24"/>
          <w:szCs w:val="24"/>
        </w:rPr>
        <w:t>.</w:t>
      </w:r>
      <w:r w:rsidR="00A27654">
        <w:rPr>
          <w:rFonts w:cstheme="minorHAnsi"/>
          <w:sz w:val="24"/>
          <w:szCs w:val="24"/>
        </w:rPr>
        <w:t xml:space="preserve"> Repeated reminders, </w:t>
      </w:r>
      <w:r w:rsidR="00466557" w:rsidRPr="00410B41">
        <w:rPr>
          <w:rFonts w:cstheme="minorHAnsi"/>
          <w:sz w:val="24"/>
          <w:szCs w:val="24"/>
        </w:rPr>
        <w:t xml:space="preserve">in the form of text messages, whatsapp messages, emails and phone calls, </w:t>
      </w:r>
      <w:r w:rsidR="00A27654">
        <w:rPr>
          <w:rFonts w:cstheme="minorHAnsi"/>
          <w:sz w:val="24"/>
          <w:szCs w:val="24"/>
        </w:rPr>
        <w:t xml:space="preserve">were sent, </w:t>
      </w:r>
      <w:r w:rsidR="00466557" w:rsidRPr="00410B41">
        <w:rPr>
          <w:rFonts w:cstheme="minorHAnsi"/>
          <w:sz w:val="24"/>
          <w:szCs w:val="24"/>
        </w:rPr>
        <w:t xml:space="preserve">in order to get maximum input. A total of 30 institutional replies were obtained </w:t>
      </w:r>
      <w:r w:rsidR="007C7701">
        <w:rPr>
          <w:rFonts w:cstheme="minorHAnsi"/>
          <w:sz w:val="24"/>
          <w:szCs w:val="24"/>
        </w:rPr>
        <w:t>out of 100 institutions</w:t>
      </w:r>
      <w:r w:rsidR="005D1290">
        <w:rPr>
          <w:rFonts w:cstheme="minorHAnsi"/>
          <w:sz w:val="24"/>
          <w:szCs w:val="24"/>
        </w:rPr>
        <w:t xml:space="preserve"> contacted</w:t>
      </w:r>
      <w:r w:rsidR="00466557" w:rsidRPr="00410B41">
        <w:rPr>
          <w:rFonts w:cstheme="minorHAnsi"/>
          <w:sz w:val="24"/>
          <w:szCs w:val="24"/>
        </w:rPr>
        <w:t>.</w:t>
      </w:r>
    </w:p>
    <w:p w:rsidR="0061691D" w:rsidRPr="00410B41" w:rsidRDefault="0061691D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The knowledge, attitude and practice (KAP) of urologists were evaluated in accordance with their replies and compared with the standard EAU and AUA guidelines.</w:t>
      </w:r>
    </w:p>
    <w:p w:rsidR="0061691D" w:rsidRPr="00410B41" w:rsidRDefault="0061691D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Statistical significance was calculated using SPSS version 11.5, with 95%C.I. and a </w:t>
      </w:r>
      <w:r w:rsidRPr="00410B41">
        <w:rPr>
          <w:rFonts w:cstheme="minorHAnsi"/>
          <w:i/>
          <w:sz w:val="24"/>
          <w:szCs w:val="24"/>
        </w:rPr>
        <w:t>p</w:t>
      </w:r>
      <w:r w:rsidRPr="00410B41">
        <w:rPr>
          <w:rFonts w:cstheme="minorHAnsi"/>
          <w:sz w:val="24"/>
          <w:szCs w:val="24"/>
        </w:rPr>
        <w:t xml:space="preserve"> value of &lt; 0.05 was considered as significant.</w:t>
      </w:r>
    </w:p>
    <w:p w:rsidR="00466557" w:rsidRPr="00410B41" w:rsidRDefault="00466557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The questions were as follows:</w:t>
      </w:r>
    </w:p>
    <w:p w:rsidR="00466557" w:rsidRPr="00410B41" w:rsidRDefault="00466557" w:rsidP="00CA6BB7">
      <w:pPr>
        <w:spacing w:line="360" w:lineRule="auto"/>
        <w:jc w:val="both"/>
        <w:rPr>
          <w:rFonts w:cstheme="minorHAnsi"/>
          <w:i/>
          <w:iCs/>
          <w:sz w:val="24"/>
          <w:szCs w:val="24"/>
          <w:lang w:val="en-IN"/>
        </w:rPr>
      </w:pPr>
      <w:r w:rsidRPr="00410B41">
        <w:rPr>
          <w:rFonts w:cstheme="minorHAnsi"/>
          <w:sz w:val="24"/>
          <w:szCs w:val="24"/>
        </w:rPr>
        <w:t>1. How many patients with ureteric colic do you see in a day</w:t>
      </w:r>
      <w:r w:rsidRPr="00410B41">
        <w:rPr>
          <w:rFonts w:cstheme="minorHAnsi"/>
          <w:iCs/>
          <w:sz w:val="24"/>
          <w:szCs w:val="24"/>
        </w:rPr>
        <w:t>?</w:t>
      </w:r>
      <w:r w:rsidRPr="00410B41">
        <w:rPr>
          <w:rFonts w:cstheme="minorHAnsi"/>
          <w:iCs/>
          <w:sz w:val="24"/>
          <w:szCs w:val="24"/>
          <w:lang w:val="en-IN"/>
        </w:rPr>
        <w:t xml:space="preserve"> </w:t>
      </w:r>
    </w:p>
    <w:p w:rsidR="002F7699" w:rsidRPr="00410B41" w:rsidRDefault="00466557" w:rsidP="00CA6BB7">
      <w:pPr>
        <w:spacing w:line="360" w:lineRule="auto"/>
        <w:jc w:val="both"/>
        <w:rPr>
          <w:rFonts w:cstheme="minorHAnsi"/>
          <w:iCs/>
          <w:sz w:val="24"/>
          <w:szCs w:val="24"/>
        </w:rPr>
      </w:pPr>
      <w:r w:rsidRPr="00410B41">
        <w:rPr>
          <w:rFonts w:cstheme="minorHAnsi"/>
          <w:iCs/>
          <w:sz w:val="24"/>
          <w:szCs w:val="24"/>
          <w:lang w:val="en-IN"/>
        </w:rPr>
        <w:t xml:space="preserve">2. </w:t>
      </w:r>
      <w:r w:rsidR="002F7699" w:rsidRPr="00410B41">
        <w:rPr>
          <w:rFonts w:cstheme="minorHAnsi"/>
          <w:iCs/>
          <w:sz w:val="24"/>
          <w:szCs w:val="24"/>
        </w:rPr>
        <w:t>What is the 1</w:t>
      </w:r>
      <w:r w:rsidR="002F7699" w:rsidRPr="00410B41">
        <w:rPr>
          <w:rFonts w:cstheme="minorHAnsi"/>
          <w:iCs/>
          <w:sz w:val="24"/>
          <w:szCs w:val="24"/>
          <w:vertAlign w:val="superscript"/>
        </w:rPr>
        <w:t>st</w:t>
      </w:r>
      <w:r w:rsidR="002F7699" w:rsidRPr="00410B41">
        <w:rPr>
          <w:rFonts w:cstheme="minorHAnsi"/>
          <w:iCs/>
          <w:sz w:val="24"/>
          <w:szCs w:val="24"/>
        </w:rPr>
        <w:t xml:space="preserve"> investigation used for diagnosis?</w:t>
      </w:r>
      <w:r w:rsidR="002F7699" w:rsidRPr="00410B41">
        <w:rPr>
          <w:rFonts w:cstheme="minorHAnsi"/>
          <w:iCs/>
          <w:sz w:val="24"/>
          <w:szCs w:val="24"/>
          <w:lang w:val="en-IN"/>
        </w:rPr>
        <w:t xml:space="preserve"> </w:t>
      </w:r>
    </w:p>
    <w:p w:rsidR="00466557" w:rsidRPr="00410B41" w:rsidRDefault="002F7699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3. </w:t>
      </w:r>
      <w:r w:rsidR="00F62479" w:rsidRPr="00410B41">
        <w:rPr>
          <w:rFonts w:cstheme="minorHAnsi"/>
          <w:sz w:val="24"/>
          <w:szCs w:val="24"/>
        </w:rPr>
        <w:t>Do you routinely use a CT scan for ureteric colic evaluation?</w:t>
      </w:r>
    </w:p>
    <w:p w:rsidR="00F62479" w:rsidRPr="00410B41" w:rsidRDefault="00F62479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lastRenderedPageBreak/>
        <w:t xml:space="preserve">4. </w:t>
      </w:r>
      <w:r w:rsidR="00820048">
        <w:rPr>
          <w:rFonts w:cstheme="minorHAnsi"/>
          <w:sz w:val="24"/>
          <w:szCs w:val="24"/>
        </w:rPr>
        <w:t>If not a CT scan, what d</w:t>
      </w:r>
      <w:r w:rsidRPr="00410B41">
        <w:rPr>
          <w:rFonts w:cstheme="minorHAnsi"/>
          <w:sz w:val="24"/>
          <w:szCs w:val="24"/>
        </w:rPr>
        <w:t>o you routinely use for ureteric colic evaluation?</w:t>
      </w:r>
    </w:p>
    <w:p w:rsidR="00F62479" w:rsidRPr="00410B41" w:rsidRDefault="00F62479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5. What would be the </w:t>
      </w:r>
      <w:r w:rsidR="00AE2F05">
        <w:rPr>
          <w:rFonts w:cstheme="minorHAnsi"/>
          <w:sz w:val="24"/>
          <w:szCs w:val="24"/>
        </w:rPr>
        <w:t xml:space="preserve">size of the </w:t>
      </w:r>
      <w:r w:rsidRPr="00410B41">
        <w:rPr>
          <w:rFonts w:cstheme="minorHAnsi"/>
          <w:sz w:val="24"/>
          <w:szCs w:val="24"/>
        </w:rPr>
        <w:t>calculus you would prefer to give MET (Medical expulsive therapy)</w:t>
      </w:r>
      <w:r w:rsidR="0061691D" w:rsidRPr="00410B41">
        <w:rPr>
          <w:rFonts w:cstheme="minorHAnsi"/>
          <w:sz w:val="24"/>
          <w:szCs w:val="24"/>
        </w:rPr>
        <w:t xml:space="preserve"> </w:t>
      </w:r>
      <w:r w:rsidRPr="00AE2F05">
        <w:rPr>
          <w:rFonts w:cstheme="minorHAnsi"/>
          <w:sz w:val="24"/>
          <w:szCs w:val="24"/>
        </w:rPr>
        <w:t>?</w:t>
      </w:r>
      <w:r w:rsidRPr="00410B41">
        <w:rPr>
          <w:rFonts w:cstheme="minorHAnsi"/>
          <w:sz w:val="24"/>
          <w:szCs w:val="24"/>
          <w:lang w:val="en-IN"/>
        </w:rPr>
        <w:t xml:space="preserve"> </w:t>
      </w:r>
    </w:p>
    <w:p w:rsidR="00A2631D" w:rsidRPr="00410B41" w:rsidRDefault="00F62479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6. </w:t>
      </w:r>
      <w:r w:rsidR="0061691D" w:rsidRPr="00410B41">
        <w:rPr>
          <w:rFonts w:cstheme="minorHAnsi"/>
          <w:sz w:val="24"/>
          <w:szCs w:val="24"/>
        </w:rPr>
        <w:t xml:space="preserve">What would be the </w:t>
      </w:r>
      <w:r w:rsidR="00AE2F05">
        <w:rPr>
          <w:rFonts w:cstheme="minorHAnsi"/>
          <w:sz w:val="24"/>
          <w:szCs w:val="24"/>
        </w:rPr>
        <w:t xml:space="preserve">location of the </w:t>
      </w:r>
      <w:r w:rsidR="0061691D" w:rsidRPr="00410B41">
        <w:rPr>
          <w:rFonts w:cstheme="minorHAnsi"/>
          <w:sz w:val="24"/>
          <w:szCs w:val="24"/>
        </w:rPr>
        <w:t>calculus you would prefer to give</w:t>
      </w:r>
      <w:r w:rsidR="00820048">
        <w:rPr>
          <w:rFonts w:cstheme="minorHAnsi"/>
          <w:sz w:val="24"/>
          <w:szCs w:val="24"/>
        </w:rPr>
        <w:t xml:space="preserve"> MET </w:t>
      </w:r>
      <w:r w:rsidR="00AE2F05">
        <w:rPr>
          <w:rFonts w:cstheme="minorHAnsi"/>
          <w:sz w:val="24"/>
          <w:szCs w:val="24"/>
        </w:rPr>
        <w:t>?</w:t>
      </w:r>
    </w:p>
    <w:p w:rsidR="005679A8" w:rsidRPr="00410B41" w:rsidRDefault="00A2631D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7. </w:t>
      </w:r>
      <w:r w:rsidR="005679A8" w:rsidRPr="00410B41">
        <w:rPr>
          <w:rFonts w:cstheme="minorHAnsi"/>
          <w:sz w:val="24"/>
          <w:szCs w:val="24"/>
        </w:rPr>
        <w:t xml:space="preserve">What is your drug of choice for MET </w:t>
      </w:r>
      <w:r w:rsidR="00820048">
        <w:rPr>
          <w:rFonts w:cstheme="minorHAnsi"/>
          <w:sz w:val="24"/>
          <w:szCs w:val="24"/>
        </w:rPr>
        <w:t>?</w:t>
      </w:r>
      <w:r w:rsidR="005679A8" w:rsidRPr="00410B41">
        <w:rPr>
          <w:rFonts w:cstheme="minorHAnsi"/>
          <w:sz w:val="24"/>
          <w:szCs w:val="24"/>
          <w:lang w:val="en-IN"/>
        </w:rPr>
        <w:t xml:space="preserve"> </w:t>
      </w:r>
    </w:p>
    <w:p w:rsidR="005679A8" w:rsidRPr="00410B41" w:rsidRDefault="005679A8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8. What is the duration of MET that you would advise your patient</w:t>
      </w:r>
      <w:r w:rsidRPr="00410B41">
        <w:rPr>
          <w:rFonts w:cstheme="minorHAnsi"/>
          <w:i/>
          <w:iCs/>
          <w:sz w:val="24"/>
          <w:szCs w:val="24"/>
        </w:rPr>
        <w:t>?</w:t>
      </w:r>
      <w:r w:rsidRPr="00410B41">
        <w:rPr>
          <w:rFonts w:cstheme="minorHAnsi"/>
          <w:i/>
          <w:iCs/>
          <w:sz w:val="24"/>
          <w:szCs w:val="24"/>
          <w:lang w:val="en-IN"/>
        </w:rPr>
        <w:t xml:space="preserve"> </w:t>
      </w:r>
    </w:p>
    <w:p w:rsidR="005679A8" w:rsidRPr="00410B41" w:rsidRDefault="005679A8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9. Do you routinely put in a D</w:t>
      </w:r>
      <w:r w:rsidR="005569F6" w:rsidRPr="00410B41">
        <w:rPr>
          <w:rFonts w:cstheme="minorHAnsi"/>
          <w:sz w:val="24"/>
          <w:szCs w:val="24"/>
        </w:rPr>
        <w:t>ouble-</w:t>
      </w:r>
      <w:r w:rsidRPr="00410B41">
        <w:rPr>
          <w:rFonts w:cstheme="minorHAnsi"/>
          <w:sz w:val="24"/>
          <w:szCs w:val="24"/>
        </w:rPr>
        <w:t>J</w:t>
      </w:r>
      <w:r w:rsidR="005569F6" w:rsidRPr="00410B41">
        <w:rPr>
          <w:rFonts w:cstheme="minorHAnsi"/>
          <w:sz w:val="24"/>
          <w:szCs w:val="24"/>
        </w:rPr>
        <w:t xml:space="preserve"> (DJ)</w:t>
      </w:r>
      <w:r w:rsidRPr="00410B41">
        <w:rPr>
          <w:rFonts w:cstheme="minorHAnsi"/>
          <w:sz w:val="24"/>
          <w:szCs w:val="24"/>
        </w:rPr>
        <w:t xml:space="preserve"> stent in all pts undergoing surgery for ureteric calculi </w:t>
      </w:r>
      <w:r w:rsidRPr="00410B41">
        <w:rPr>
          <w:rFonts w:cstheme="minorHAnsi"/>
          <w:i/>
          <w:iCs/>
          <w:sz w:val="24"/>
          <w:szCs w:val="24"/>
        </w:rPr>
        <w:t>?</w:t>
      </w:r>
      <w:r w:rsidRPr="00410B41">
        <w:rPr>
          <w:rFonts w:cstheme="minorHAnsi"/>
          <w:i/>
          <w:iCs/>
          <w:sz w:val="24"/>
          <w:szCs w:val="24"/>
          <w:lang w:val="en-IN"/>
        </w:rPr>
        <w:t xml:space="preserve"> </w:t>
      </w:r>
    </w:p>
    <w:p w:rsidR="005679A8" w:rsidRPr="00410B41" w:rsidRDefault="005679A8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10.</w:t>
      </w:r>
      <w:r w:rsidR="00132CE2">
        <w:rPr>
          <w:rFonts w:cstheme="minorHAnsi"/>
          <w:sz w:val="24"/>
          <w:szCs w:val="24"/>
        </w:rPr>
        <w:t xml:space="preserve"> If not routine, </w:t>
      </w:r>
      <w:r w:rsidR="00A46AD2">
        <w:rPr>
          <w:rFonts w:cstheme="minorHAnsi"/>
          <w:sz w:val="24"/>
          <w:szCs w:val="24"/>
        </w:rPr>
        <w:t>in</w:t>
      </w:r>
      <w:r w:rsidRPr="00410B41">
        <w:rPr>
          <w:rFonts w:cstheme="minorHAnsi"/>
          <w:sz w:val="24"/>
          <w:szCs w:val="24"/>
        </w:rPr>
        <w:t xml:space="preserve"> what </w:t>
      </w:r>
      <w:r w:rsidR="005569F6" w:rsidRPr="00410B41">
        <w:rPr>
          <w:rFonts w:cstheme="minorHAnsi"/>
          <w:sz w:val="24"/>
          <w:szCs w:val="24"/>
        </w:rPr>
        <w:t>percent (</w:t>
      </w:r>
      <w:r w:rsidRPr="00410B41">
        <w:rPr>
          <w:rFonts w:cstheme="minorHAnsi"/>
          <w:sz w:val="24"/>
          <w:szCs w:val="24"/>
        </w:rPr>
        <w:t>%</w:t>
      </w:r>
      <w:r w:rsidR="005569F6" w:rsidRPr="00410B41">
        <w:rPr>
          <w:rFonts w:cstheme="minorHAnsi"/>
          <w:sz w:val="24"/>
          <w:szCs w:val="24"/>
        </w:rPr>
        <w:t>)</w:t>
      </w:r>
      <w:r w:rsidRPr="00410B41">
        <w:rPr>
          <w:rFonts w:cstheme="minorHAnsi"/>
          <w:sz w:val="24"/>
          <w:szCs w:val="24"/>
        </w:rPr>
        <w:t xml:space="preserve"> of patient</w:t>
      </w:r>
      <w:r w:rsidR="00132CE2">
        <w:rPr>
          <w:rFonts w:cstheme="minorHAnsi"/>
          <w:sz w:val="24"/>
          <w:szCs w:val="24"/>
        </w:rPr>
        <w:t>s do you place a DJ stent</w:t>
      </w:r>
      <w:r w:rsidRPr="00410B41">
        <w:rPr>
          <w:rFonts w:cstheme="minorHAnsi"/>
          <w:i/>
          <w:iCs/>
          <w:sz w:val="24"/>
          <w:szCs w:val="24"/>
        </w:rPr>
        <w:t>?</w:t>
      </w:r>
      <w:r w:rsidRPr="00410B41">
        <w:rPr>
          <w:rFonts w:cstheme="minorHAnsi"/>
          <w:i/>
          <w:iCs/>
          <w:sz w:val="24"/>
          <w:szCs w:val="24"/>
          <w:lang w:val="en-IN"/>
        </w:rPr>
        <w:t xml:space="preserve"> </w:t>
      </w:r>
    </w:p>
    <w:p w:rsidR="00A2631D" w:rsidRPr="00410B41" w:rsidRDefault="005679A8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11. </w:t>
      </w:r>
      <w:r w:rsidR="00251271" w:rsidRPr="00410B41">
        <w:rPr>
          <w:rFonts w:cstheme="minorHAnsi"/>
          <w:sz w:val="24"/>
          <w:szCs w:val="24"/>
        </w:rPr>
        <w:t xml:space="preserve">Once placed, after how many weeks do you remove the </w:t>
      </w:r>
      <w:r w:rsidR="00E15BFB">
        <w:rPr>
          <w:rFonts w:cstheme="minorHAnsi"/>
          <w:sz w:val="24"/>
          <w:szCs w:val="24"/>
        </w:rPr>
        <w:t xml:space="preserve">DJ </w:t>
      </w:r>
      <w:r w:rsidR="00251271" w:rsidRPr="00410B41">
        <w:rPr>
          <w:rFonts w:cstheme="minorHAnsi"/>
          <w:sz w:val="24"/>
          <w:szCs w:val="24"/>
        </w:rPr>
        <w:t xml:space="preserve">stent </w:t>
      </w:r>
      <w:r w:rsidR="00251271" w:rsidRPr="00410B41">
        <w:rPr>
          <w:rFonts w:cstheme="minorHAnsi"/>
          <w:i/>
          <w:iCs/>
          <w:sz w:val="24"/>
          <w:szCs w:val="24"/>
        </w:rPr>
        <w:t>?</w:t>
      </w:r>
      <w:r w:rsidR="00251271" w:rsidRPr="00410B41">
        <w:rPr>
          <w:rFonts w:cstheme="minorHAnsi"/>
          <w:i/>
          <w:iCs/>
          <w:sz w:val="24"/>
          <w:szCs w:val="24"/>
          <w:lang w:val="en-IN"/>
        </w:rPr>
        <w:t xml:space="preserve"> </w:t>
      </w:r>
    </w:p>
    <w:p w:rsidR="00251271" w:rsidRPr="00410B41" w:rsidRDefault="00251271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12. What is your drug of choice for </w:t>
      </w:r>
      <w:r w:rsidR="00132CE2">
        <w:rPr>
          <w:rFonts w:cstheme="minorHAnsi"/>
          <w:sz w:val="24"/>
          <w:szCs w:val="24"/>
        </w:rPr>
        <w:t xml:space="preserve">the patient’s </w:t>
      </w:r>
      <w:r w:rsidRPr="00410B41">
        <w:rPr>
          <w:rFonts w:cstheme="minorHAnsi"/>
          <w:sz w:val="24"/>
          <w:szCs w:val="24"/>
        </w:rPr>
        <w:t>stent related issues</w:t>
      </w:r>
      <w:r w:rsidR="00132CE2">
        <w:rPr>
          <w:rFonts w:cstheme="minorHAnsi"/>
          <w:sz w:val="24"/>
          <w:szCs w:val="24"/>
        </w:rPr>
        <w:t xml:space="preserve"> (pain/discomfort)</w:t>
      </w:r>
      <w:r w:rsidRPr="00410B41">
        <w:rPr>
          <w:rFonts w:cstheme="minorHAnsi"/>
          <w:sz w:val="24"/>
          <w:szCs w:val="24"/>
        </w:rPr>
        <w:t xml:space="preserve"> </w:t>
      </w:r>
      <w:r w:rsidRPr="00410B41">
        <w:rPr>
          <w:rFonts w:cstheme="minorHAnsi"/>
          <w:i/>
          <w:iCs/>
          <w:sz w:val="24"/>
          <w:szCs w:val="24"/>
        </w:rPr>
        <w:t>?</w:t>
      </w:r>
      <w:r w:rsidRPr="00410B41">
        <w:rPr>
          <w:rFonts w:cstheme="minorHAnsi"/>
          <w:i/>
          <w:iCs/>
          <w:sz w:val="24"/>
          <w:szCs w:val="24"/>
          <w:lang w:val="en-IN"/>
        </w:rPr>
        <w:t xml:space="preserve"> </w:t>
      </w:r>
    </w:p>
    <w:p w:rsidR="00251271" w:rsidRPr="00410B41" w:rsidRDefault="00251271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13. What investigation do you use prior to DJ stent removal for confirming stone clearance </w:t>
      </w:r>
      <w:r w:rsidRPr="00410B41">
        <w:rPr>
          <w:rFonts w:cstheme="minorHAnsi"/>
          <w:i/>
          <w:iCs/>
          <w:sz w:val="24"/>
          <w:szCs w:val="24"/>
        </w:rPr>
        <w:t>?</w:t>
      </w:r>
      <w:r w:rsidRPr="00410B41">
        <w:rPr>
          <w:rFonts w:cstheme="minorHAnsi"/>
          <w:i/>
          <w:iCs/>
          <w:sz w:val="24"/>
          <w:szCs w:val="24"/>
          <w:lang w:val="en-IN"/>
        </w:rPr>
        <w:t xml:space="preserve"> </w:t>
      </w:r>
    </w:p>
    <w:p w:rsidR="00251271" w:rsidRPr="00410B41" w:rsidRDefault="00251271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14. What is the follow up radiological investigation for recurrent stone formers </w:t>
      </w:r>
      <w:r w:rsidRPr="00410B41">
        <w:rPr>
          <w:rFonts w:cstheme="minorHAnsi"/>
          <w:i/>
          <w:iCs/>
          <w:sz w:val="24"/>
          <w:szCs w:val="24"/>
        </w:rPr>
        <w:t>?</w:t>
      </w:r>
      <w:r w:rsidRPr="00410B41">
        <w:rPr>
          <w:rFonts w:cstheme="minorHAnsi"/>
          <w:i/>
          <w:iCs/>
          <w:sz w:val="24"/>
          <w:szCs w:val="24"/>
          <w:lang w:val="en-IN"/>
        </w:rPr>
        <w:t xml:space="preserve"> </w:t>
      </w:r>
    </w:p>
    <w:p w:rsidR="00251271" w:rsidRPr="00410B41" w:rsidRDefault="00251271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15. At what frequency of follow up do you advise</w:t>
      </w:r>
      <w:r w:rsidR="00132CE2">
        <w:rPr>
          <w:rFonts w:cstheme="minorHAnsi"/>
          <w:sz w:val="24"/>
          <w:szCs w:val="24"/>
        </w:rPr>
        <w:t xml:space="preserve"> these</w:t>
      </w:r>
      <w:r w:rsidRPr="00410B41">
        <w:rPr>
          <w:rFonts w:cstheme="minorHAnsi"/>
          <w:sz w:val="24"/>
          <w:szCs w:val="24"/>
        </w:rPr>
        <w:t xml:space="preserve"> radiological investigations</w:t>
      </w:r>
      <w:r w:rsidR="00E34FE0" w:rsidRPr="00410B41">
        <w:rPr>
          <w:rFonts w:cstheme="minorHAnsi"/>
          <w:sz w:val="24"/>
          <w:szCs w:val="24"/>
        </w:rPr>
        <w:t xml:space="preserve"> </w:t>
      </w:r>
      <w:r w:rsidRPr="00410B41">
        <w:rPr>
          <w:rFonts w:cstheme="minorHAnsi"/>
          <w:sz w:val="24"/>
          <w:szCs w:val="24"/>
        </w:rPr>
        <w:t>?</w:t>
      </w:r>
      <w:r w:rsidRPr="00410B41">
        <w:rPr>
          <w:rFonts w:cstheme="minorHAnsi"/>
          <w:sz w:val="24"/>
          <w:szCs w:val="24"/>
          <w:lang w:val="en-IN"/>
        </w:rPr>
        <w:t xml:space="preserve"> </w:t>
      </w:r>
    </w:p>
    <w:p w:rsidR="00251271" w:rsidRPr="00410B41" w:rsidRDefault="00251271" w:rsidP="00CA6BB7">
      <w:pPr>
        <w:spacing w:line="360" w:lineRule="auto"/>
        <w:jc w:val="both"/>
        <w:rPr>
          <w:rFonts w:cstheme="minorHAnsi"/>
          <w:i/>
          <w:iCs/>
          <w:sz w:val="24"/>
          <w:szCs w:val="24"/>
          <w:lang w:val="en-IN"/>
        </w:rPr>
      </w:pPr>
      <w:r w:rsidRPr="00410B41">
        <w:rPr>
          <w:rFonts w:cstheme="minorHAnsi"/>
          <w:sz w:val="24"/>
          <w:szCs w:val="24"/>
        </w:rPr>
        <w:t>16.</w:t>
      </w:r>
      <w:r w:rsidRPr="00410B41">
        <w:rPr>
          <w:rFonts w:eastAsia="+mn-ea" w:cstheme="minorHAnsi"/>
          <w:shadow/>
          <w:color w:val="FFC000"/>
          <w:kern w:val="24"/>
          <w:sz w:val="24"/>
          <w:szCs w:val="24"/>
        </w:rPr>
        <w:t xml:space="preserve"> </w:t>
      </w:r>
      <w:r w:rsidRPr="00410B41">
        <w:rPr>
          <w:rFonts w:cstheme="minorHAnsi"/>
          <w:sz w:val="24"/>
          <w:szCs w:val="24"/>
        </w:rPr>
        <w:t xml:space="preserve">In what </w:t>
      </w:r>
      <w:r w:rsidRPr="00410B41">
        <w:rPr>
          <w:rFonts w:cstheme="minorHAnsi"/>
          <w:i/>
          <w:iCs/>
          <w:sz w:val="24"/>
          <w:szCs w:val="24"/>
        </w:rPr>
        <w:t xml:space="preserve">% </w:t>
      </w:r>
      <w:r w:rsidRPr="00410B41">
        <w:rPr>
          <w:rFonts w:cstheme="minorHAnsi"/>
          <w:sz w:val="24"/>
          <w:szCs w:val="24"/>
        </w:rPr>
        <w:t>of pts do you advise metabolic stone evaluation</w:t>
      </w:r>
      <w:r w:rsidRPr="00410B41">
        <w:rPr>
          <w:rFonts w:cstheme="minorHAnsi"/>
          <w:i/>
          <w:iCs/>
          <w:sz w:val="24"/>
          <w:szCs w:val="24"/>
        </w:rPr>
        <w:t xml:space="preserve"> ?</w:t>
      </w:r>
      <w:r w:rsidRPr="00410B41">
        <w:rPr>
          <w:rFonts w:cstheme="minorHAnsi"/>
          <w:i/>
          <w:iCs/>
          <w:sz w:val="24"/>
          <w:szCs w:val="24"/>
          <w:lang w:val="en-IN"/>
        </w:rPr>
        <w:t xml:space="preserve"> </w:t>
      </w:r>
    </w:p>
    <w:p w:rsidR="00251271" w:rsidRPr="00410B41" w:rsidRDefault="00251271" w:rsidP="00CA6BB7">
      <w:pPr>
        <w:spacing w:line="360" w:lineRule="auto"/>
        <w:jc w:val="both"/>
        <w:rPr>
          <w:rFonts w:cstheme="minorHAnsi"/>
          <w:iCs/>
          <w:sz w:val="24"/>
          <w:szCs w:val="24"/>
        </w:rPr>
      </w:pPr>
      <w:r w:rsidRPr="00410B41">
        <w:rPr>
          <w:rFonts w:cstheme="minorHAnsi"/>
          <w:iCs/>
          <w:sz w:val="24"/>
          <w:szCs w:val="24"/>
          <w:lang w:val="en-IN"/>
        </w:rPr>
        <w:t xml:space="preserve">17. </w:t>
      </w:r>
      <w:r w:rsidRPr="00410B41">
        <w:rPr>
          <w:rFonts w:cstheme="minorHAnsi"/>
          <w:iCs/>
          <w:sz w:val="24"/>
          <w:szCs w:val="24"/>
        </w:rPr>
        <w:t>Does metabolic stone evaluation alter your treatment plan</w:t>
      </w:r>
      <w:r w:rsidR="00132CE2">
        <w:rPr>
          <w:rFonts w:cstheme="minorHAnsi"/>
          <w:iCs/>
          <w:sz w:val="24"/>
          <w:szCs w:val="24"/>
        </w:rPr>
        <w:t xml:space="preserve"> in any way</w:t>
      </w:r>
      <w:r w:rsidRPr="00410B41">
        <w:rPr>
          <w:rFonts w:cstheme="minorHAnsi"/>
          <w:iCs/>
          <w:sz w:val="24"/>
          <w:szCs w:val="24"/>
        </w:rPr>
        <w:t>?</w:t>
      </w:r>
    </w:p>
    <w:p w:rsidR="00251271" w:rsidRPr="00410B41" w:rsidRDefault="00251271" w:rsidP="00CA6BB7">
      <w:pPr>
        <w:spacing w:line="360" w:lineRule="auto"/>
        <w:jc w:val="both"/>
        <w:rPr>
          <w:rFonts w:cstheme="minorHAnsi"/>
          <w:iCs/>
          <w:sz w:val="24"/>
          <w:szCs w:val="24"/>
        </w:rPr>
      </w:pPr>
      <w:r w:rsidRPr="00410B41">
        <w:rPr>
          <w:rFonts w:cstheme="minorHAnsi"/>
          <w:iCs/>
          <w:sz w:val="24"/>
          <w:szCs w:val="24"/>
        </w:rPr>
        <w:t xml:space="preserve">18. How soon, after a primary surgery, </w:t>
      </w:r>
      <w:r w:rsidR="00132CE2">
        <w:rPr>
          <w:rFonts w:cstheme="minorHAnsi"/>
          <w:iCs/>
          <w:sz w:val="24"/>
          <w:szCs w:val="24"/>
        </w:rPr>
        <w:t>have you usually seen</w:t>
      </w:r>
      <w:r w:rsidRPr="00410B41">
        <w:rPr>
          <w:rFonts w:cstheme="minorHAnsi"/>
          <w:iCs/>
          <w:sz w:val="24"/>
          <w:szCs w:val="24"/>
        </w:rPr>
        <w:t xml:space="preserve"> symptomatic stone recurrence ?</w:t>
      </w:r>
      <w:r w:rsidRPr="00410B41">
        <w:rPr>
          <w:rFonts w:cstheme="minorHAnsi"/>
          <w:iCs/>
          <w:sz w:val="24"/>
          <w:szCs w:val="24"/>
          <w:lang w:val="en-IN"/>
        </w:rPr>
        <w:t xml:space="preserve"> </w:t>
      </w:r>
    </w:p>
    <w:p w:rsidR="005569F6" w:rsidRPr="00410B41" w:rsidRDefault="005569F6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94257B" w:rsidRDefault="0094257B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410B41">
        <w:rPr>
          <w:rFonts w:cstheme="minorHAnsi"/>
          <w:b/>
          <w:sz w:val="24"/>
          <w:szCs w:val="24"/>
        </w:rPr>
        <w:t>Results:</w:t>
      </w:r>
    </w:p>
    <w:p w:rsidR="00E43C01" w:rsidRPr="00410B41" w:rsidRDefault="00E43C01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The results</w:t>
      </w:r>
      <w:r w:rsidR="002967FF" w:rsidRPr="00410B41">
        <w:rPr>
          <w:rFonts w:cstheme="minorHAnsi"/>
          <w:sz w:val="24"/>
          <w:szCs w:val="24"/>
        </w:rPr>
        <w:t xml:space="preserve"> of the </w:t>
      </w:r>
      <w:r w:rsidR="009F4560" w:rsidRPr="00410B41">
        <w:rPr>
          <w:rFonts w:cstheme="minorHAnsi"/>
          <w:sz w:val="24"/>
          <w:szCs w:val="24"/>
        </w:rPr>
        <w:t xml:space="preserve">survey </w:t>
      </w:r>
      <w:r w:rsidRPr="00410B41">
        <w:rPr>
          <w:rFonts w:cstheme="minorHAnsi"/>
          <w:sz w:val="24"/>
          <w:szCs w:val="24"/>
        </w:rPr>
        <w:t>were as follows:</w:t>
      </w:r>
    </w:p>
    <w:p w:rsidR="00E43C01" w:rsidRPr="00410B41" w:rsidRDefault="0094257B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7</w:t>
      </w:r>
      <w:r w:rsidR="00244FA2">
        <w:rPr>
          <w:rFonts w:cstheme="minorHAnsi"/>
          <w:sz w:val="24"/>
          <w:szCs w:val="24"/>
        </w:rPr>
        <w:t>3</w:t>
      </w:r>
      <w:r w:rsidRPr="00410B41">
        <w:rPr>
          <w:rFonts w:cstheme="minorHAnsi"/>
          <w:sz w:val="24"/>
          <w:szCs w:val="24"/>
        </w:rPr>
        <w:t>.</w:t>
      </w:r>
      <w:r w:rsidR="00244FA2">
        <w:rPr>
          <w:rFonts w:cstheme="minorHAnsi"/>
          <w:sz w:val="24"/>
          <w:szCs w:val="24"/>
        </w:rPr>
        <w:t>3</w:t>
      </w:r>
      <w:r w:rsidRPr="00410B41">
        <w:rPr>
          <w:rFonts w:cstheme="minorHAnsi"/>
          <w:sz w:val="24"/>
          <w:szCs w:val="24"/>
        </w:rPr>
        <w:t xml:space="preserve">% of urologists would see 1-5 patients of ureteric colic in their daily practice. </w:t>
      </w:r>
    </w:p>
    <w:p w:rsidR="00DD1F88" w:rsidRPr="00410B41" w:rsidRDefault="000B3F49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19 out of 30</w:t>
      </w:r>
      <w:r w:rsidR="0094257B" w:rsidRPr="00410B41">
        <w:rPr>
          <w:rFonts w:cstheme="minorHAnsi"/>
          <w:sz w:val="24"/>
          <w:szCs w:val="24"/>
        </w:rPr>
        <w:t xml:space="preserve"> of urologists</w:t>
      </w:r>
      <w:r>
        <w:rPr>
          <w:rFonts w:cstheme="minorHAnsi"/>
          <w:sz w:val="24"/>
          <w:szCs w:val="24"/>
        </w:rPr>
        <w:t>(63.33%)</w:t>
      </w:r>
      <w:r w:rsidR="0094257B" w:rsidRPr="00410B41">
        <w:rPr>
          <w:rFonts w:cstheme="minorHAnsi"/>
          <w:sz w:val="24"/>
          <w:szCs w:val="24"/>
        </w:rPr>
        <w:t xml:space="preserve"> pref</w:t>
      </w:r>
      <w:r w:rsidR="00E43C01" w:rsidRPr="00410B41">
        <w:rPr>
          <w:rFonts w:cstheme="minorHAnsi"/>
          <w:sz w:val="24"/>
          <w:szCs w:val="24"/>
        </w:rPr>
        <w:t>erred to use an ultrasonography(USG KUB) as the first investigation for e</w:t>
      </w:r>
      <w:r w:rsidR="0094257B" w:rsidRPr="00410B41">
        <w:rPr>
          <w:rFonts w:cstheme="minorHAnsi"/>
          <w:sz w:val="24"/>
          <w:szCs w:val="24"/>
        </w:rPr>
        <w:t>valuation of their suspected colic patients</w:t>
      </w:r>
      <w:r w:rsidR="00F06D72" w:rsidRPr="00410B41">
        <w:rPr>
          <w:rFonts w:cstheme="minorHAnsi"/>
          <w:sz w:val="24"/>
          <w:szCs w:val="24"/>
        </w:rPr>
        <w:t xml:space="preserve"> (p &lt; 0.05)</w:t>
      </w:r>
      <w:r w:rsidR="0094257B" w:rsidRPr="00410B41">
        <w:rPr>
          <w:rFonts w:cstheme="minorHAnsi"/>
          <w:sz w:val="24"/>
          <w:szCs w:val="24"/>
        </w:rPr>
        <w:t xml:space="preserve"> and only </w:t>
      </w:r>
      <w:r>
        <w:rPr>
          <w:rFonts w:cstheme="minorHAnsi"/>
          <w:sz w:val="24"/>
          <w:szCs w:val="24"/>
        </w:rPr>
        <w:t>11 out of 30 (</w:t>
      </w:r>
      <w:r w:rsidR="0094257B" w:rsidRPr="00410B41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6</w:t>
      </w:r>
      <w:r w:rsidR="0094257B" w:rsidRPr="00410B4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6</w:t>
      </w:r>
      <w:r w:rsidR="0094257B" w:rsidRPr="00410B41">
        <w:rPr>
          <w:rFonts w:cstheme="minorHAnsi"/>
          <w:sz w:val="24"/>
          <w:szCs w:val="24"/>
        </w:rPr>
        <w:t>%</w:t>
      </w:r>
      <w:r w:rsidR="00D53E0C">
        <w:rPr>
          <w:rFonts w:cstheme="minorHAnsi"/>
          <w:sz w:val="24"/>
          <w:szCs w:val="24"/>
        </w:rPr>
        <w:t>)</w:t>
      </w:r>
      <w:r w:rsidR="0094257B" w:rsidRPr="00410B41">
        <w:rPr>
          <w:rFonts w:cstheme="minorHAnsi"/>
          <w:sz w:val="24"/>
          <w:szCs w:val="24"/>
        </w:rPr>
        <w:t xml:space="preserve"> were routinely using a non-contrast CT scan for diagnosing ureteric colic disease. </w:t>
      </w:r>
    </w:p>
    <w:p w:rsidR="0094257B" w:rsidRPr="00410B41" w:rsidRDefault="0094257B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Medical expulsive therapy(MET) was preferred for</w:t>
      </w:r>
      <w:r w:rsidR="00DD1F88" w:rsidRPr="00410B41">
        <w:rPr>
          <w:rFonts w:cstheme="minorHAnsi"/>
          <w:sz w:val="24"/>
          <w:szCs w:val="24"/>
        </w:rPr>
        <w:t xml:space="preserve"> calculi of sizes</w:t>
      </w:r>
      <w:ins w:id="2" w:author="apollo" w:date="2016-11-16T17:07:00Z">
        <w:r w:rsidR="007C7701">
          <w:rPr>
            <w:rFonts w:cstheme="minorHAnsi"/>
            <w:sz w:val="24"/>
            <w:szCs w:val="24"/>
          </w:rPr>
          <w:t xml:space="preserve"> </w:t>
        </w:r>
      </w:ins>
      <w:r w:rsidR="00491E55">
        <w:rPr>
          <w:rFonts w:cstheme="minorHAnsi"/>
          <w:sz w:val="24"/>
          <w:szCs w:val="24"/>
        </w:rPr>
        <w:t>up to</w:t>
      </w:r>
      <w:r w:rsidR="00DD1F88" w:rsidRPr="00410B41">
        <w:rPr>
          <w:rFonts w:cstheme="minorHAnsi"/>
          <w:sz w:val="24"/>
          <w:szCs w:val="24"/>
        </w:rPr>
        <w:t xml:space="preserve"> 5-6mm and for mid and distal</w:t>
      </w:r>
      <w:r w:rsidRPr="00410B41">
        <w:rPr>
          <w:rFonts w:cstheme="minorHAnsi"/>
          <w:sz w:val="24"/>
          <w:szCs w:val="24"/>
        </w:rPr>
        <w:t xml:space="preserve"> ureteric calculi (p &lt; 0.05) with tamsulosin as the molecule of choice (p &lt; 0.05).</w:t>
      </w:r>
    </w:p>
    <w:p w:rsidR="00DD1F88" w:rsidRPr="00410B41" w:rsidRDefault="00AD6392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17 out of 30 (</w:t>
      </w:r>
      <w:r w:rsidR="0094257B" w:rsidRPr="00410B41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6.6</w:t>
      </w:r>
      <w:r w:rsidR="0094257B" w:rsidRPr="00410B41">
        <w:rPr>
          <w:rFonts w:cstheme="minorHAnsi"/>
          <w:sz w:val="24"/>
          <w:szCs w:val="24"/>
        </w:rPr>
        <w:t>%</w:t>
      </w:r>
      <w:r>
        <w:rPr>
          <w:rFonts w:cstheme="minorHAnsi"/>
          <w:sz w:val="24"/>
          <w:szCs w:val="24"/>
        </w:rPr>
        <w:t>)</w:t>
      </w:r>
      <w:r w:rsidR="0094257B" w:rsidRPr="00410B41">
        <w:rPr>
          <w:rFonts w:cstheme="minorHAnsi"/>
          <w:sz w:val="24"/>
          <w:szCs w:val="24"/>
        </w:rPr>
        <w:t xml:space="preserve"> of urologists advised MET for about a month</w:t>
      </w:r>
      <w:r w:rsidR="001D7E69">
        <w:rPr>
          <w:rFonts w:cstheme="minorHAnsi"/>
          <w:sz w:val="24"/>
          <w:szCs w:val="24"/>
        </w:rPr>
        <w:t xml:space="preserve"> </w:t>
      </w:r>
      <w:r w:rsidR="00743278" w:rsidRPr="00410B41">
        <w:rPr>
          <w:rFonts w:cstheme="minorHAnsi"/>
          <w:sz w:val="24"/>
          <w:szCs w:val="24"/>
        </w:rPr>
        <w:t>(p &lt; 0.05).</w:t>
      </w:r>
      <w:r w:rsidR="0094257B" w:rsidRPr="00410B41">
        <w:rPr>
          <w:rFonts w:cstheme="minorHAnsi"/>
          <w:sz w:val="24"/>
          <w:szCs w:val="24"/>
        </w:rPr>
        <w:t xml:space="preserve">. </w:t>
      </w:r>
    </w:p>
    <w:p w:rsidR="00DD1F88" w:rsidRPr="00410B41" w:rsidRDefault="0094257B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Only 56</w:t>
      </w:r>
      <w:r w:rsidR="004117D9">
        <w:rPr>
          <w:rFonts w:cstheme="minorHAnsi"/>
          <w:sz w:val="24"/>
          <w:szCs w:val="24"/>
        </w:rPr>
        <w:t>.6</w:t>
      </w:r>
      <w:r w:rsidRPr="00410B41">
        <w:rPr>
          <w:rFonts w:cstheme="minorHAnsi"/>
          <w:sz w:val="24"/>
          <w:szCs w:val="24"/>
        </w:rPr>
        <w:t>%</w:t>
      </w:r>
      <w:r w:rsidR="004117D9">
        <w:rPr>
          <w:rFonts w:cstheme="minorHAnsi"/>
          <w:sz w:val="24"/>
          <w:szCs w:val="24"/>
        </w:rPr>
        <w:t xml:space="preserve"> (17/30)</w:t>
      </w:r>
      <w:r w:rsidRPr="00410B41">
        <w:rPr>
          <w:rFonts w:cstheme="minorHAnsi"/>
          <w:sz w:val="24"/>
          <w:szCs w:val="24"/>
        </w:rPr>
        <w:t xml:space="preserve"> practitioners routinely put in a DJ stent after ureteroscopic stone treatment, with 88% preferring to remove the stent </w:t>
      </w:r>
      <w:r w:rsidR="00DD1F88" w:rsidRPr="00410B41">
        <w:rPr>
          <w:rFonts w:cstheme="minorHAnsi"/>
          <w:sz w:val="24"/>
          <w:szCs w:val="24"/>
        </w:rPr>
        <w:t xml:space="preserve">at or </w:t>
      </w:r>
      <w:r w:rsidRPr="00410B41">
        <w:rPr>
          <w:rFonts w:cstheme="minorHAnsi"/>
          <w:sz w:val="24"/>
          <w:szCs w:val="24"/>
        </w:rPr>
        <w:t xml:space="preserve">within 4 weeks. </w:t>
      </w:r>
    </w:p>
    <w:p w:rsidR="00DD1F88" w:rsidRPr="001D7E69" w:rsidRDefault="00DD1F88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410B41">
        <w:rPr>
          <w:rFonts w:cstheme="minorHAnsi"/>
          <w:sz w:val="24"/>
          <w:szCs w:val="24"/>
        </w:rPr>
        <w:t>There was a wide variation in the drug of choice for stent-related issues</w:t>
      </w:r>
      <w:r w:rsidR="00F547C5">
        <w:rPr>
          <w:rFonts w:cstheme="minorHAnsi"/>
          <w:sz w:val="24"/>
          <w:szCs w:val="24"/>
        </w:rPr>
        <w:t xml:space="preserve"> </w:t>
      </w:r>
      <w:r w:rsidR="00F547C5" w:rsidRPr="001D7E69">
        <w:rPr>
          <w:rFonts w:cstheme="minorHAnsi"/>
          <w:b/>
          <w:sz w:val="24"/>
          <w:szCs w:val="24"/>
        </w:rPr>
        <w:t>(Figure 1)</w:t>
      </w:r>
      <w:r w:rsidRPr="001D7E69">
        <w:rPr>
          <w:rFonts w:cstheme="minorHAnsi"/>
          <w:b/>
          <w:sz w:val="24"/>
          <w:szCs w:val="24"/>
        </w:rPr>
        <w:t>.</w:t>
      </w:r>
    </w:p>
    <w:p w:rsidR="00DD1F88" w:rsidRPr="00410B41" w:rsidRDefault="00DD1F88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An X-</w:t>
      </w:r>
      <w:r w:rsidR="0094257B" w:rsidRPr="00410B41">
        <w:rPr>
          <w:rFonts w:cstheme="minorHAnsi"/>
          <w:sz w:val="24"/>
          <w:szCs w:val="24"/>
        </w:rPr>
        <w:t>Ray was the investigation preferred prior to stent removal by</w:t>
      </w:r>
      <w:r w:rsidR="00BF6D89">
        <w:rPr>
          <w:rFonts w:cstheme="minorHAnsi"/>
          <w:sz w:val="24"/>
          <w:szCs w:val="24"/>
        </w:rPr>
        <w:t xml:space="preserve"> 21 out of 30 (</w:t>
      </w:r>
      <w:r w:rsidR="0094257B" w:rsidRPr="00410B41">
        <w:rPr>
          <w:rFonts w:cstheme="minorHAnsi"/>
          <w:sz w:val="24"/>
          <w:szCs w:val="24"/>
        </w:rPr>
        <w:t>7</w:t>
      </w:r>
      <w:r w:rsidR="00BF6D89">
        <w:rPr>
          <w:rFonts w:cstheme="minorHAnsi"/>
          <w:sz w:val="24"/>
          <w:szCs w:val="24"/>
        </w:rPr>
        <w:t>0</w:t>
      </w:r>
      <w:r w:rsidR="0094257B" w:rsidRPr="00410B41">
        <w:rPr>
          <w:rFonts w:cstheme="minorHAnsi"/>
          <w:sz w:val="24"/>
          <w:szCs w:val="24"/>
        </w:rPr>
        <w:t>%</w:t>
      </w:r>
      <w:r w:rsidR="00BF6D89">
        <w:rPr>
          <w:rFonts w:cstheme="minorHAnsi"/>
          <w:sz w:val="24"/>
          <w:szCs w:val="24"/>
        </w:rPr>
        <w:t>)</w:t>
      </w:r>
      <w:r w:rsidR="0094257B" w:rsidRPr="00410B41">
        <w:rPr>
          <w:rFonts w:cstheme="minorHAnsi"/>
          <w:sz w:val="24"/>
          <w:szCs w:val="24"/>
        </w:rPr>
        <w:t xml:space="preserve"> urologists</w:t>
      </w:r>
      <w:r w:rsidR="00743278" w:rsidRPr="00410B41">
        <w:rPr>
          <w:rFonts w:cstheme="minorHAnsi"/>
          <w:sz w:val="24"/>
          <w:szCs w:val="24"/>
        </w:rPr>
        <w:t xml:space="preserve"> (p &lt; 0.05)</w:t>
      </w:r>
      <w:r w:rsidR="0094257B" w:rsidRPr="00410B41">
        <w:rPr>
          <w:rFonts w:cstheme="minorHAnsi"/>
          <w:sz w:val="24"/>
          <w:szCs w:val="24"/>
        </w:rPr>
        <w:t xml:space="preserve">, with </w:t>
      </w:r>
      <w:r w:rsidRPr="00410B41">
        <w:rPr>
          <w:rFonts w:cstheme="minorHAnsi"/>
          <w:sz w:val="24"/>
          <w:szCs w:val="24"/>
        </w:rPr>
        <w:t>follow ups being mainly ultrasound based (7</w:t>
      </w:r>
      <w:r w:rsidR="0058782D">
        <w:rPr>
          <w:rFonts w:cstheme="minorHAnsi"/>
          <w:sz w:val="24"/>
          <w:szCs w:val="24"/>
        </w:rPr>
        <w:t>3.3</w:t>
      </w:r>
      <w:r w:rsidRPr="00410B41">
        <w:rPr>
          <w:rFonts w:cstheme="minorHAnsi"/>
          <w:sz w:val="24"/>
          <w:szCs w:val="24"/>
        </w:rPr>
        <w:t>%)</w:t>
      </w:r>
      <w:r w:rsidR="00743278" w:rsidRPr="00410B41">
        <w:rPr>
          <w:rFonts w:cstheme="minorHAnsi"/>
          <w:sz w:val="24"/>
          <w:szCs w:val="24"/>
        </w:rPr>
        <w:t xml:space="preserve"> </w:t>
      </w:r>
      <w:r w:rsidRPr="00410B41">
        <w:rPr>
          <w:rFonts w:cstheme="minorHAnsi"/>
          <w:sz w:val="24"/>
          <w:szCs w:val="24"/>
        </w:rPr>
        <w:t xml:space="preserve"> </w:t>
      </w:r>
      <w:r w:rsidR="00743278" w:rsidRPr="00410B41">
        <w:rPr>
          <w:rFonts w:cstheme="minorHAnsi"/>
          <w:sz w:val="24"/>
          <w:szCs w:val="24"/>
        </w:rPr>
        <w:t>(p &lt; 0.05).</w:t>
      </w:r>
    </w:p>
    <w:p w:rsidR="00DD1F88" w:rsidRPr="00410B41" w:rsidRDefault="00DD1F88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Follow up radiological investigations were advised at 6 months or 1 year after primary treatment.</w:t>
      </w:r>
    </w:p>
    <w:p w:rsidR="0094257B" w:rsidRPr="00410B41" w:rsidRDefault="00A92CE3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19 of the 30 </w:t>
      </w:r>
      <w:r w:rsidR="00B561C2" w:rsidRPr="00410B41">
        <w:rPr>
          <w:rFonts w:cstheme="minorHAnsi"/>
          <w:sz w:val="24"/>
          <w:szCs w:val="24"/>
        </w:rPr>
        <w:t>urologists</w:t>
      </w:r>
      <w:r>
        <w:rPr>
          <w:rFonts w:cstheme="minorHAnsi"/>
          <w:sz w:val="24"/>
          <w:szCs w:val="24"/>
        </w:rPr>
        <w:t xml:space="preserve"> (63.3%)</w:t>
      </w:r>
      <w:r w:rsidR="00B561C2" w:rsidRPr="00410B41">
        <w:rPr>
          <w:rFonts w:cstheme="minorHAnsi"/>
          <w:sz w:val="24"/>
          <w:szCs w:val="24"/>
        </w:rPr>
        <w:t xml:space="preserve"> advised metabolic stone evaluation in only 10% of their patients, with 4</w:t>
      </w:r>
      <w:r w:rsidR="00452B62">
        <w:rPr>
          <w:rFonts w:cstheme="minorHAnsi"/>
          <w:sz w:val="24"/>
          <w:szCs w:val="24"/>
        </w:rPr>
        <w:t>3.3</w:t>
      </w:r>
      <w:r w:rsidR="00B561C2" w:rsidRPr="00410B41">
        <w:rPr>
          <w:rFonts w:cstheme="minorHAnsi"/>
          <w:sz w:val="24"/>
          <w:szCs w:val="24"/>
        </w:rPr>
        <w:t>% of urologists</w:t>
      </w:r>
      <w:r w:rsidR="00452B62">
        <w:rPr>
          <w:rFonts w:cstheme="minorHAnsi"/>
          <w:sz w:val="24"/>
          <w:szCs w:val="24"/>
        </w:rPr>
        <w:t xml:space="preserve"> (13/30)</w:t>
      </w:r>
      <w:r w:rsidR="00B561C2" w:rsidRPr="00410B41">
        <w:rPr>
          <w:rFonts w:cstheme="minorHAnsi"/>
          <w:sz w:val="24"/>
          <w:szCs w:val="24"/>
        </w:rPr>
        <w:t xml:space="preserve"> saying that this evaluation made only a 10% difference in their management protocols.</w:t>
      </w:r>
    </w:p>
    <w:p w:rsidR="00B561C2" w:rsidRPr="00410B41" w:rsidRDefault="003D3378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6</w:t>
      </w:r>
      <w:r w:rsidR="00EA1681">
        <w:rPr>
          <w:rFonts w:cstheme="minorHAnsi"/>
          <w:sz w:val="24"/>
          <w:szCs w:val="24"/>
        </w:rPr>
        <w:t>3</w:t>
      </w:r>
      <w:r w:rsidRPr="00410B41">
        <w:rPr>
          <w:rFonts w:cstheme="minorHAnsi"/>
          <w:sz w:val="24"/>
          <w:szCs w:val="24"/>
        </w:rPr>
        <w:t>.3% of urologists</w:t>
      </w:r>
      <w:r w:rsidR="00EA1681">
        <w:rPr>
          <w:rFonts w:cstheme="minorHAnsi"/>
          <w:sz w:val="24"/>
          <w:szCs w:val="24"/>
        </w:rPr>
        <w:t>(19/30)</w:t>
      </w:r>
      <w:r w:rsidRPr="00410B41">
        <w:rPr>
          <w:rFonts w:cstheme="minorHAnsi"/>
          <w:sz w:val="24"/>
          <w:szCs w:val="24"/>
        </w:rPr>
        <w:t xml:space="preserve"> reported seeing symptomatic stone recurrence between 1 to 3 years after their primary surgery.</w:t>
      </w:r>
    </w:p>
    <w:p w:rsidR="00E84FEA" w:rsidRDefault="00E84FEA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The following table </w:t>
      </w:r>
      <w:r w:rsidR="00CB000E" w:rsidRPr="00410B41">
        <w:rPr>
          <w:rFonts w:cstheme="minorHAnsi"/>
          <w:sz w:val="24"/>
          <w:szCs w:val="24"/>
        </w:rPr>
        <w:t xml:space="preserve">below </w:t>
      </w:r>
      <w:r w:rsidRPr="001D7E69">
        <w:rPr>
          <w:rFonts w:cstheme="minorHAnsi"/>
          <w:b/>
          <w:sz w:val="24"/>
          <w:szCs w:val="24"/>
        </w:rPr>
        <w:t>(Table 1)</w:t>
      </w:r>
      <w:r w:rsidR="000D028E" w:rsidRPr="00410B41">
        <w:rPr>
          <w:rFonts w:cstheme="minorHAnsi"/>
          <w:sz w:val="24"/>
          <w:szCs w:val="24"/>
        </w:rPr>
        <w:t xml:space="preserve"> en</w:t>
      </w:r>
      <w:r w:rsidRPr="00410B41">
        <w:rPr>
          <w:rFonts w:cstheme="minorHAnsi"/>
          <w:sz w:val="24"/>
          <w:szCs w:val="24"/>
        </w:rPr>
        <w:t xml:space="preserve">lists the major guidelines and whether they are routinely followed or not. </w:t>
      </w:r>
      <w:r w:rsidR="00776A43">
        <w:rPr>
          <w:rFonts w:cstheme="minorHAnsi"/>
          <w:sz w:val="24"/>
          <w:szCs w:val="24"/>
        </w:rPr>
        <w:t xml:space="preserve"> </w:t>
      </w:r>
    </w:p>
    <w:p w:rsidR="00D15883" w:rsidRDefault="00D15883" w:rsidP="00CA6BB7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15883" w:rsidRPr="00410B41" w:rsidRDefault="00D15883" w:rsidP="00CA6BB7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B000E" w:rsidRPr="00410B41" w:rsidRDefault="00CB000E" w:rsidP="00CA6BB7">
      <w:pPr>
        <w:spacing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480"/>
        <w:gridCol w:w="2250"/>
      </w:tblGrid>
      <w:tr w:rsidR="00184F57" w:rsidRPr="00410B41" w:rsidTr="008E7154">
        <w:tc>
          <w:tcPr>
            <w:tcW w:w="738" w:type="dxa"/>
          </w:tcPr>
          <w:p w:rsidR="00184F57" w:rsidRPr="00410B41" w:rsidRDefault="00184F57" w:rsidP="00CA6BB7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0B41">
              <w:rPr>
                <w:rFonts w:cstheme="minorHAnsi"/>
                <w:b/>
                <w:sz w:val="24"/>
                <w:szCs w:val="24"/>
              </w:rPr>
              <w:lastRenderedPageBreak/>
              <w:t>S No.</w:t>
            </w:r>
          </w:p>
        </w:tc>
        <w:tc>
          <w:tcPr>
            <w:tcW w:w="6480" w:type="dxa"/>
          </w:tcPr>
          <w:p w:rsidR="00184F57" w:rsidRPr="00410B41" w:rsidRDefault="00184F57" w:rsidP="00CA6BB7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0B41">
              <w:rPr>
                <w:rFonts w:cstheme="minorHAnsi"/>
                <w:b/>
                <w:sz w:val="24"/>
                <w:szCs w:val="24"/>
              </w:rPr>
              <w:t xml:space="preserve">EAU </w:t>
            </w:r>
            <w:r w:rsidR="0082285D" w:rsidRPr="00410B41">
              <w:rPr>
                <w:rFonts w:cstheme="minorHAnsi"/>
                <w:b/>
                <w:i/>
                <w:sz w:val="24"/>
                <w:szCs w:val="24"/>
              </w:rPr>
              <w:t xml:space="preserve">/ </w:t>
            </w:r>
            <w:r w:rsidRPr="00410B41">
              <w:rPr>
                <w:rFonts w:cstheme="minorHAnsi"/>
                <w:b/>
                <w:sz w:val="24"/>
                <w:szCs w:val="24"/>
              </w:rPr>
              <w:t>AUA guidelines</w:t>
            </w:r>
          </w:p>
        </w:tc>
        <w:tc>
          <w:tcPr>
            <w:tcW w:w="2250" w:type="dxa"/>
          </w:tcPr>
          <w:p w:rsidR="00184F57" w:rsidRPr="00410B41" w:rsidRDefault="00184F57" w:rsidP="00CA6BB7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0B41">
              <w:rPr>
                <w:rFonts w:cstheme="minorHAnsi"/>
                <w:b/>
                <w:sz w:val="24"/>
                <w:szCs w:val="24"/>
              </w:rPr>
              <w:t>Followed (Yes/No)</w:t>
            </w:r>
          </w:p>
        </w:tc>
      </w:tr>
      <w:tr w:rsidR="00184F57" w:rsidRPr="00410B41" w:rsidTr="008E7154">
        <w:tc>
          <w:tcPr>
            <w:tcW w:w="738" w:type="dxa"/>
          </w:tcPr>
          <w:p w:rsidR="00184F57" w:rsidRPr="00410B41" w:rsidRDefault="00184F57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6480" w:type="dxa"/>
          </w:tcPr>
          <w:p w:rsidR="00184F57" w:rsidRPr="00410B41" w:rsidRDefault="00184F57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NCCT for stone diagnosis</w:t>
            </w:r>
          </w:p>
        </w:tc>
        <w:tc>
          <w:tcPr>
            <w:tcW w:w="2250" w:type="dxa"/>
          </w:tcPr>
          <w:p w:rsidR="00184F57" w:rsidRPr="00410B41" w:rsidRDefault="00184F57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184F57" w:rsidRPr="00410B41" w:rsidTr="008E7154">
        <w:tc>
          <w:tcPr>
            <w:tcW w:w="738" w:type="dxa"/>
          </w:tcPr>
          <w:p w:rsidR="00184F57" w:rsidRPr="00410B41" w:rsidRDefault="00184F57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6480" w:type="dxa"/>
          </w:tcPr>
          <w:p w:rsidR="00184F57" w:rsidRPr="00410B41" w:rsidRDefault="001F01CA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MET given to patients based on calculus size/location</w:t>
            </w:r>
          </w:p>
        </w:tc>
        <w:tc>
          <w:tcPr>
            <w:tcW w:w="2250" w:type="dxa"/>
          </w:tcPr>
          <w:p w:rsidR="00184F57" w:rsidRPr="00410B41" w:rsidRDefault="001F01CA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184F57" w:rsidRPr="00410B41" w:rsidTr="008E7154">
        <w:tc>
          <w:tcPr>
            <w:tcW w:w="738" w:type="dxa"/>
          </w:tcPr>
          <w:p w:rsidR="00184F57" w:rsidRPr="00410B41" w:rsidRDefault="008E7154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6480" w:type="dxa"/>
          </w:tcPr>
          <w:p w:rsidR="00184F57" w:rsidRPr="00410B41" w:rsidRDefault="00172B16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No need for routine DJ stenting after uncomplicated URS</w:t>
            </w:r>
          </w:p>
        </w:tc>
        <w:tc>
          <w:tcPr>
            <w:tcW w:w="2250" w:type="dxa"/>
          </w:tcPr>
          <w:p w:rsidR="00184F57" w:rsidRPr="00410B41" w:rsidRDefault="00172B16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184F57" w:rsidRPr="00410B41" w:rsidTr="008E7154">
        <w:tc>
          <w:tcPr>
            <w:tcW w:w="738" w:type="dxa"/>
          </w:tcPr>
          <w:p w:rsidR="00184F57" w:rsidRPr="00410B41" w:rsidRDefault="009B2538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6480" w:type="dxa"/>
          </w:tcPr>
          <w:p w:rsidR="00184F57" w:rsidRPr="00410B41" w:rsidRDefault="0082285D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Alpha blocker for stent related issues</w:t>
            </w:r>
          </w:p>
        </w:tc>
        <w:tc>
          <w:tcPr>
            <w:tcW w:w="2250" w:type="dxa"/>
          </w:tcPr>
          <w:p w:rsidR="00184F57" w:rsidRPr="00410B41" w:rsidRDefault="0082285D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184F57" w:rsidRPr="00410B41" w:rsidTr="008E7154">
        <w:tc>
          <w:tcPr>
            <w:tcW w:w="738" w:type="dxa"/>
          </w:tcPr>
          <w:p w:rsidR="00184F57" w:rsidRPr="00410B41" w:rsidRDefault="00A56481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6480" w:type="dxa"/>
          </w:tcPr>
          <w:p w:rsidR="00184F57" w:rsidRPr="00410B41" w:rsidRDefault="009E401B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Duration of MET</w:t>
            </w:r>
            <w:r w:rsidR="00EF303B" w:rsidRPr="00410B41">
              <w:rPr>
                <w:rFonts w:cstheme="minorHAnsi"/>
                <w:sz w:val="24"/>
                <w:szCs w:val="24"/>
              </w:rPr>
              <w:t xml:space="preserve"> (4-6 weeks)</w:t>
            </w:r>
          </w:p>
        </w:tc>
        <w:tc>
          <w:tcPr>
            <w:tcW w:w="2250" w:type="dxa"/>
          </w:tcPr>
          <w:p w:rsidR="00184F57" w:rsidRPr="00410B41" w:rsidRDefault="009E401B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184F57" w:rsidRPr="00410B41" w:rsidTr="008E7154">
        <w:tc>
          <w:tcPr>
            <w:tcW w:w="738" w:type="dxa"/>
          </w:tcPr>
          <w:p w:rsidR="00184F57" w:rsidRPr="00410B41" w:rsidRDefault="009E401B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6480" w:type="dxa"/>
          </w:tcPr>
          <w:p w:rsidR="00184F57" w:rsidRPr="00410B41" w:rsidRDefault="009549C3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Need for metabolic stone evaluation</w:t>
            </w:r>
          </w:p>
        </w:tc>
        <w:tc>
          <w:tcPr>
            <w:tcW w:w="2250" w:type="dxa"/>
          </w:tcPr>
          <w:p w:rsidR="00184F57" w:rsidRPr="00410B41" w:rsidRDefault="009549C3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184F57" w:rsidRPr="00410B41" w:rsidTr="008E7154">
        <w:tc>
          <w:tcPr>
            <w:tcW w:w="738" w:type="dxa"/>
          </w:tcPr>
          <w:p w:rsidR="00184F57" w:rsidRPr="00410B41" w:rsidRDefault="00857939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6480" w:type="dxa"/>
          </w:tcPr>
          <w:p w:rsidR="00184F57" w:rsidRPr="00410B41" w:rsidRDefault="00857939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NCCT based follow up</w:t>
            </w:r>
          </w:p>
        </w:tc>
        <w:tc>
          <w:tcPr>
            <w:tcW w:w="2250" w:type="dxa"/>
          </w:tcPr>
          <w:p w:rsidR="00184F57" w:rsidRPr="00410B41" w:rsidRDefault="00857939" w:rsidP="00CA6BB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10B41">
              <w:rPr>
                <w:rFonts w:cstheme="minorHAnsi"/>
                <w:sz w:val="24"/>
                <w:szCs w:val="24"/>
              </w:rPr>
              <w:t>No</w:t>
            </w:r>
          </w:p>
        </w:tc>
      </w:tr>
    </w:tbl>
    <w:p w:rsidR="00650FD3" w:rsidRPr="00410B41" w:rsidRDefault="00650FD3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C82397" w:rsidRPr="00410B41" w:rsidRDefault="009669EF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b/>
          <w:sz w:val="24"/>
          <w:szCs w:val="24"/>
        </w:rPr>
        <w:t>Table 1:</w:t>
      </w:r>
      <w:r w:rsidR="00FC19A8" w:rsidRPr="00410B41">
        <w:rPr>
          <w:rFonts w:cstheme="minorHAnsi"/>
          <w:sz w:val="24"/>
          <w:szCs w:val="24"/>
        </w:rPr>
        <w:t xml:space="preserve"> </w:t>
      </w:r>
      <w:r w:rsidR="001D7E69">
        <w:rPr>
          <w:rFonts w:cstheme="minorHAnsi"/>
          <w:sz w:val="24"/>
          <w:szCs w:val="24"/>
        </w:rPr>
        <w:t xml:space="preserve"> </w:t>
      </w:r>
      <w:r w:rsidRPr="00410B41">
        <w:rPr>
          <w:rFonts w:cstheme="minorHAnsi"/>
          <w:sz w:val="24"/>
          <w:szCs w:val="24"/>
        </w:rPr>
        <w:t>EAU/AUA guidelines</w:t>
      </w:r>
      <w:r w:rsidR="00E9251E" w:rsidRPr="00410B41">
        <w:rPr>
          <w:rFonts w:cstheme="minorHAnsi"/>
          <w:sz w:val="24"/>
          <w:szCs w:val="24"/>
        </w:rPr>
        <w:t xml:space="preserve"> and their </w:t>
      </w:r>
      <w:r w:rsidR="001D7E69">
        <w:rPr>
          <w:rFonts w:cstheme="minorHAnsi"/>
          <w:sz w:val="24"/>
          <w:szCs w:val="24"/>
        </w:rPr>
        <w:t xml:space="preserve">application by Indian urologists in their </w:t>
      </w:r>
      <w:r w:rsidRPr="00410B41">
        <w:rPr>
          <w:rFonts w:cstheme="minorHAnsi"/>
          <w:sz w:val="24"/>
          <w:szCs w:val="24"/>
        </w:rPr>
        <w:t>practice.</w:t>
      </w:r>
    </w:p>
    <w:p w:rsidR="00F65771" w:rsidRDefault="00F65771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650FD3" w:rsidRPr="00410B41" w:rsidRDefault="00650FD3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410B41">
        <w:rPr>
          <w:rFonts w:cstheme="minorHAnsi"/>
          <w:b/>
          <w:sz w:val="24"/>
          <w:szCs w:val="24"/>
        </w:rPr>
        <w:t>Discussion:</w:t>
      </w:r>
    </w:p>
    <w:p w:rsidR="00650FD3" w:rsidRPr="00410B41" w:rsidRDefault="00F06D72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Ureteric colic is a </w:t>
      </w:r>
      <w:r w:rsidR="00520E32">
        <w:rPr>
          <w:rFonts w:cstheme="minorHAnsi"/>
          <w:sz w:val="24"/>
          <w:szCs w:val="24"/>
        </w:rPr>
        <w:t>commonly encountered</w:t>
      </w:r>
      <w:r w:rsidR="00520E32" w:rsidRPr="00410B41">
        <w:rPr>
          <w:rFonts w:cstheme="minorHAnsi"/>
          <w:sz w:val="24"/>
          <w:szCs w:val="24"/>
        </w:rPr>
        <w:t xml:space="preserve"> </w:t>
      </w:r>
      <w:r w:rsidRPr="00410B41">
        <w:rPr>
          <w:rFonts w:cstheme="minorHAnsi"/>
          <w:sz w:val="24"/>
          <w:szCs w:val="24"/>
        </w:rPr>
        <w:t xml:space="preserve">and </w:t>
      </w:r>
      <w:r w:rsidR="00520E32">
        <w:rPr>
          <w:rFonts w:cstheme="minorHAnsi"/>
          <w:sz w:val="24"/>
          <w:szCs w:val="24"/>
        </w:rPr>
        <w:t xml:space="preserve">extremely </w:t>
      </w:r>
      <w:r w:rsidRPr="00410B41">
        <w:rPr>
          <w:rFonts w:cstheme="minorHAnsi"/>
          <w:sz w:val="24"/>
          <w:szCs w:val="24"/>
        </w:rPr>
        <w:t xml:space="preserve">painful condition.  It is postulated that kidney stones will afflict about 10% of people in their lifetime, and more than half of those with kidney stones will experience a </w:t>
      </w:r>
      <w:r w:rsidR="008B7CEA" w:rsidRPr="00410B41">
        <w:rPr>
          <w:rFonts w:cstheme="minorHAnsi"/>
          <w:sz w:val="24"/>
          <w:szCs w:val="24"/>
        </w:rPr>
        <w:t>recurrence</w:t>
      </w:r>
      <w:r w:rsidR="008B7CEA" w:rsidRPr="00410B41">
        <w:rPr>
          <w:rFonts w:cstheme="minorHAnsi"/>
          <w:sz w:val="24"/>
          <w:szCs w:val="24"/>
          <w:vertAlign w:val="superscript"/>
        </w:rPr>
        <w:t xml:space="preserve"> [</w:t>
      </w:r>
      <w:r w:rsidR="00505568" w:rsidRPr="00410B41">
        <w:rPr>
          <w:rFonts w:cstheme="minorHAnsi"/>
          <w:sz w:val="24"/>
          <w:szCs w:val="24"/>
          <w:vertAlign w:val="superscript"/>
        </w:rPr>
        <w:t>1,2</w:t>
      </w:r>
      <w:r w:rsidRPr="00410B41">
        <w:rPr>
          <w:rFonts w:cstheme="minorHAnsi"/>
          <w:sz w:val="24"/>
          <w:szCs w:val="24"/>
          <w:vertAlign w:val="superscript"/>
        </w:rPr>
        <w:t>]</w:t>
      </w:r>
      <w:r w:rsidRPr="00410B41">
        <w:rPr>
          <w:rFonts w:cstheme="minorHAnsi"/>
          <w:sz w:val="24"/>
          <w:szCs w:val="24"/>
        </w:rPr>
        <w:t>. Considering that India is the second largest country in the world, in terms of population, this extrapolates to a vast number of patients suffering with ureteric colic disease.</w:t>
      </w:r>
      <w:r w:rsidR="000458A4" w:rsidRPr="00410B41">
        <w:rPr>
          <w:rFonts w:cstheme="minorHAnsi"/>
          <w:sz w:val="24"/>
          <w:szCs w:val="24"/>
        </w:rPr>
        <w:t xml:space="preserve"> Herein lay the importance of management as per accepted international guidelines (EAU and AUA).</w:t>
      </w:r>
    </w:p>
    <w:p w:rsidR="00F86936" w:rsidRPr="00410B41" w:rsidRDefault="005321D9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A</w:t>
      </w:r>
      <w:r w:rsidR="00C038A0">
        <w:rPr>
          <w:rFonts w:cstheme="minorHAnsi"/>
          <w:sz w:val="24"/>
          <w:szCs w:val="24"/>
        </w:rPr>
        <w:t>s per our study, a</w:t>
      </w:r>
      <w:r w:rsidRPr="00410B41">
        <w:rPr>
          <w:rFonts w:cstheme="minorHAnsi"/>
          <w:sz w:val="24"/>
          <w:szCs w:val="24"/>
        </w:rPr>
        <w:t xml:space="preserve"> statistically significant number of urologists used an ultrasound (USG-KUB) for confirmation of their primary clinical diagnosis of ureteric colic.</w:t>
      </w:r>
      <w:r w:rsidR="00EA72A7" w:rsidRPr="00410B41">
        <w:rPr>
          <w:rFonts w:cstheme="minorHAnsi"/>
          <w:sz w:val="24"/>
          <w:szCs w:val="24"/>
        </w:rPr>
        <w:t xml:space="preserve"> However, both the EAU as well as the AUA guidelines mandate the use of a non contrast CT scan (NCCT) for confirming stone diagnosis in patients with flank pain</w:t>
      </w:r>
      <w:r w:rsidR="00A45AC7" w:rsidRPr="00410B41">
        <w:rPr>
          <w:rFonts w:cstheme="minorHAnsi"/>
          <w:sz w:val="24"/>
          <w:szCs w:val="24"/>
        </w:rPr>
        <w:t>(Grade A recommendation; LOE 1a)</w:t>
      </w:r>
      <w:r w:rsidR="0081307E" w:rsidRPr="00410B41">
        <w:rPr>
          <w:rFonts w:cstheme="minorHAnsi"/>
          <w:sz w:val="24"/>
          <w:szCs w:val="24"/>
        </w:rPr>
        <w:t xml:space="preserve"> </w:t>
      </w:r>
      <w:r w:rsidR="0081307E" w:rsidRPr="00410B41">
        <w:rPr>
          <w:rFonts w:cstheme="minorHAnsi"/>
          <w:sz w:val="24"/>
          <w:szCs w:val="24"/>
          <w:vertAlign w:val="superscript"/>
        </w:rPr>
        <w:t>[3,4]</w:t>
      </w:r>
      <w:r w:rsidR="00EA72A7" w:rsidRPr="00410B41">
        <w:rPr>
          <w:rFonts w:cstheme="minorHAnsi"/>
          <w:sz w:val="24"/>
          <w:szCs w:val="24"/>
        </w:rPr>
        <w:t>.</w:t>
      </w:r>
      <w:r w:rsidR="007F0D11" w:rsidRPr="00410B41">
        <w:rPr>
          <w:rFonts w:cstheme="minorHAnsi"/>
          <w:sz w:val="24"/>
          <w:szCs w:val="24"/>
        </w:rPr>
        <w:t xml:space="preserve"> The AUA guidelines enunciate NCCT as the most sensitive and specific investigation for confirming ureteric colic.</w:t>
      </w:r>
      <w:r w:rsidR="00CD7A7C" w:rsidRPr="00410B41">
        <w:rPr>
          <w:rFonts w:cstheme="minorHAnsi"/>
          <w:sz w:val="24"/>
          <w:szCs w:val="24"/>
        </w:rPr>
        <w:t xml:space="preserve"> They also recommend the use of NCCT for confirming stone clearance prior to DJ stent removal as well as in follow ups</w:t>
      </w:r>
      <w:r w:rsidR="00AF2BBC" w:rsidRPr="00410B41">
        <w:rPr>
          <w:rFonts w:cstheme="minorHAnsi"/>
          <w:sz w:val="24"/>
          <w:szCs w:val="24"/>
          <w:vertAlign w:val="superscript"/>
        </w:rPr>
        <w:t>[3,4]</w:t>
      </w:r>
      <w:r w:rsidR="00CD7A7C" w:rsidRPr="00410B41">
        <w:rPr>
          <w:rFonts w:cstheme="minorHAnsi"/>
          <w:sz w:val="24"/>
          <w:szCs w:val="24"/>
        </w:rPr>
        <w:t>.</w:t>
      </w:r>
      <w:r w:rsidR="00B73DD0" w:rsidRPr="00410B41">
        <w:rPr>
          <w:rFonts w:cstheme="minorHAnsi"/>
          <w:sz w:val="24"/>
          <w:szCs w:val="24"/>
        </w:rPr>
        <w:t xml:space="preserve"> </w:t>
      </w:r>
      <w:r w:rsidR="00316A16">
        <w:rPr>
          <w:rFonts w:cstheme="minorHAnsi"/>
          <w:sz w:val="24"/>
          <w:szCs w:val="24"/>
        </w:rPr>
        <w:t>In our study, a</w:t>
      </w:r>
      <w:r w:rsidR="00F86936" w:rsidRPr="00410B41">
        <w:rPr>
          <w:rFonts w:cstheme="minorHAnsi"/>
          <w:sz w:val="24"/>
          <w:szCs w:val="24"/>
        </w:rPr>
        <w:t xml:space="preserve">round </w:t>
      </w:r>
      <w:r w:rsidR="00EC0B19">
        <w:rPr>
          <w:rFonts w:cstheme="minorHAnsi"/>
          <w:sz w:val="24"/>
          <w:szCs w:val="24"/>
        </w:rPr>
        <w:t>36.6</w:t>
      </w:r>
      <w:r w:rsidR="00F86936" w:rsidRPr="00410B41">
        <w:rPr>
          <w:rFonts w:cstheme="minorHAnsi"/>
          <w:sz w:val="24"/>
          <w:szCs w:val="24"/>
        </w:rPr>
        <w:t>% of urologists routinely used an NCCT.</w:t>
      </w:r>
      <w:r w:rsidR="00106B64" w:rsidRPr="00410B41">
        <w:rPr>
          <w:rFonts w:cstheme="minorHAnsi"/>
          <w:sz w:val="24"/>
          <w:szCs w:val="24"/>
        </w:rPr>
        <w:t xml:space="preserve"> </w:t>
      </w:r>
      <w:r w:rsidR="00B73DD0" w:rsidRPr="00410B41">
        <w:rPr>
          <w:rFonts w:cstheme="minorHAnsi"/>
          <w:sz w:val="24"/>
          <w:szCs w:val="24"/>
        </w:rPr>
        <w:t xml:space="preserve">The low number of urologists using NCCT could be mainly attributed to “cost </w:t>
      </w:r>
      <w:r w:rsidR="00B73DD0" w:rsidRPr="00410B41">
        <w:rPr>
          <w:rFonts w:cstheme="minorHAnsi"/>
          <w:sz w:val="24"/>
          <w:szCs w:val="24"/>
        </w:rPr>
        <w:lastRenderedPageBreak/>
        <w:t xml:space="preserve">constraints” or “local ease of availability” in developing countries as ours or in some cases, probably the </w:t>
      </w:r>
      <w:r w:rsidR="00A74570">
        <w:rPr>
          <w:rFonts w:cstheme="minorHAnsi"/>
          <w:sz w:val="24"/>
          <w:szCs w:val="24"/>
        </w:rPr>
        <w:t>worry</w:t>
      </w:r>
      <w:r w:rsidR="00B73DD0" w:rsidRPr="00410B41">
        <w:rPr>
          <w:rFonts w:cstheme="minorHAnsi"/>
          <w:sz w:val="24"/>
          <w:szCs w:val="24"/>
        </w:rPr>
        <w:t xml:space="preserve"> of “radiation exposure”.</w:t>
      </w:r>
    </w:p>
    <w:p w:rsidR="00106B64" w:rsidRPr="00410B41" w:rsidRDefault="00106B64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MET was preferred for calculi of the size </w:t>
      </w:r>
      <w:r w:rsidR="00A74570">
        <w:rPr>
          <w:rFonts w:cstheme="minorHAnsi"/>
          <w:sz w:val="24"/>
          <w:szCs w:val="24"/>
        </w:rPr>
        <w:t>up to</w:t>
      </w:r>
      <w:r w:rsidR="00883D23">
        <w:rPr>
          <w:rFonts w:cstheme="minorHAnsi"/>
          <w:sz w:val="24"/>
          <w:szCs w:val="24"/>
        </w:rPr>
        <w:t xml:space="preserve"> </w:t>
      </w:r>
      <w:r w:rsidRPr="00410B41">
        <w:rPr>
          <w:rFonts w:cstheme="minorHAnsi"/>
          <w:sz w:val="24"/>
          <w:szCs w:val="24"/>
        </w:rPr>
        <w:t>5-6mm and located in the mid or distal ureter</w:t>
      </w:r>
      <w:r w:rsidR="00A633C3">
        <w:rPr>
          <w:rFonts w:cstheme="minorHAnsi"/>
          <w:sz w:val="24"/>
          <w:szCs w:val="24"/>
        </w:rPr>
        <w:t>, in our study</w:t>
      </w:r>
      <w:r w:rsidRPr="00410B41">
        <w:rPr>
          <w:rFonts w:cstheme="minorHAnsi"/>
          <w:sz w:val="24"/>
          <w:szCs w:val="24"/>
        </w:rPr>
        <w:t>. Contrary to this notion, the EAU guidelines state in patients with newly diagnose</w:t>
      </w:r>
      <w:r w:rsidR="00883D23">
        <w:rPr>
          <w:rFonts w:cstheme="minorHAnsi"/>
          <w:sz w:val="24"/>
          <w:szCs w:val="24"/>
        </w:rPr>
        <w:t>d uncomplicated</w:t>
      </w:r>
      <w:r w:rsidRPr="00410B41">
        <w:rPr>
          <w:rFonts w:cstheme="minorHAnsi"/>
          <w:sz w:val="24"/>
          <w:szCs w:val="24"/>
        </w:rPr>
        <w:t xml:space="preserve"> ureteric stones upto 10mm, where active removal is not indicated, MET can be given (Grade A recommendation; LOE 1a)</w:t>
      </w:r>
      <w:r w:rsidR="002B1931" w:rsidRPr="00410B41">
        <w:rPr>
          <w:rFonts w:cstheme="minorHAnsi"/>
          <w:sz w:val="24"/>
          <w:szCs w:val="24"/>
          <w:vertAlign w:val="superscript"/>
        </w:rPr>
        <w:t>[5]</w:t>
      </w:r>
      <w:r w:rsidRPr="00410B41">
        <w:rPr>
          <w:rFonts w:cstheme="minorHAnsi"/>
          <w:sz w:val="24"/>
          <w:szCs w:val="24"/>
        </w:rPr>
        <w:t>.</w:t>
      </w:r>
      <w:r w:rsidR="005E746B">
        <w:rPr>
          <w:rFonts w:cstheme="minorHAnsi"/>
          <w:sz w:val="24"/>
          <w:szCs w:val="24"/>
        </w:rPr>
        <w:t xml:space="preserve"> However, EAU does caution that the choice between active removal and MET must take into account all individual circumstances and that the patient should be reasonably comfortable, pain free and well </w:t>
      </w:r>
      <w:r w:rsidR="00C1560E">
        <w:rPr>
          <w:rFonts w:cstheme="minorHAnsi"/>
          <w:sz w:val="24"/>
          <w:szCs w:val="24"/>
        </w:rPr>
        <w:t>counseled</w:t>
      </w:r>
      <w:r w:rsidR="005E746B">
        <w:rPr>
          <w:rFonts w:cstheme="minorHAnsi"/>
          <w:sz w:val="24"/>
          <w:szCs w:val="24"/>
        </w:rPr>
        <w:t xml:space="preserve"> about this approach</w:t>
      </w:r>
      <w:r w:rsidR="005E746B" w:rsidRPr="005E746B">
        <w:rPr>
          <w:rFonts w:cstheme="minorHAnsi"/>
          <w:sz w:val="24"/>
          <w:szCs w:val="24"/>
          <w:vertAlign w:val="superscript"/>
        </w:rPr>
        <w:t>[5]</w:t>
      </w:r>
      <w:r w:rsidR="005E746B">
        <w:rPr>
          <w:rFonts w:cstheme="minorHAnsi"/>
          <w:sz w:val="24"/>
          <w:szCs w:val="24"/>
        </w:rPr>
        <w:t>.</w:t>
      </w:r>
      <w:r w:rsidRPr="00410B41">
        <w:rPr>
          <w:rFonts w:cstheme="minorHAnsi"/>
          <w:sz w:val="24"/>
          <w:szCs w:val="24"/>
        </w:rPr>
        <w:t xml:space="preserve"> The AUA suggests the use of MET for uncomplicated ureteral stones less than or equal to 10mm, irrespective of their location</w:t>
      </w:r>
      <w:r w:rsidR="003A6FF9" w:rsidRPr="00410B41">
        <w:rPr>
          <w:rFonts w:cstheme="minorHAnsi"/>
          <w:sz w:val="24"/>
          <w:szCs w:val="24"/>
          <w:vertAlign w:val="superscript"/>
        </w:rPr>
        <w:t>[6,7]</w:t>
      </w:r>
      <w:r w:rsidRPr="00410B41">
        <w:rPr>
          <w:rFonts w:cstheme="minorHAnsi"/>
          <w:sz w:val="24"/>
          <w:szCs w:val="24"/>
        </w:rPr>
        <w:t>.</w:t>
      </w:r>
      <w:r w:rsidR="00C1560E">
        <w:rPr>
          <w:rFonts w:cstheme="minorHAnsi"/>
          <w:sz w:val="24"/>
          <w:szCs w:val="24"/>
        </w:rPr>
        <w:t xml:space="preserve"> Additionally, they also emphasise that the i</w:t>
      </w:r>
      <w:r w:rsidR="00C1560E" w:rsidRPr="00C1560E">
        <w:rPr>
          <w:rFonts w:cstheme="minorHAnsi"/>
          <w:sz w:val="24"/>
          <w:szCs w:val="24"/>
        </w:rPr>
        <w:t>nterval to stone passage is highly variable and dependent on stone size, location and side</w:t>
      </w:r>
      <w:r w:rsidR="00C1560E">
        <w:rPr>
          <w:rFonts w:cstheme="minorHAnsi"/>
          <w:sz w:val="24"/>
          <w:szCs w:val="24"/>
        </w:rPr>
        <w:t xml:space="preserve"> and nearly 50% of calculi greater than 5mm may need active intervention during this period of enforced MET</w:t>
      </w:r>
      <w:r w:rsidR="00C1560E" w:rsidRPr="00C1560E">
        <w:rPr>
          <w:rFonts w:cstheme="minorHAnsi"/>
          <w:sz w:val="24"/>
          <w:szCs w:val="24"/>
          <w:vertAlign w:val="superscript"/>
        </w:rPr>
        <w:t>[6,7]</w:t>
      </w:r>
      <w:r w:rsidR="00C1560E">
        <w:rPr>
          <w:rFonts w:cstheme="minorHAnsi"/>
          <w:sz w:val="24"/>
          <w:szCs w:val="24"/>
        </w:rPr>
        <w:t>.</w:t>
      </w:r>
      <w:r w:rsidR="00BE10B5">
        <w:rPr>
          <w:rFonts w:cstheme="minorHAnsi"/>
          <w:sz w:val="24"/>
          <w:szCs w:val="24"/>
        </w:rPr>
        <w:t xml:space="preserve"> These recommendations make the role of MET questionable, especially in larger calculi (&gt;5mm) as well as location based and MET may need to be individualized and left to the discretion of the treating physician. </w:t>
      </w:r>
    </w:p>
    <w:p w:rsidR="00566BFD" w:rsidRPr="00410B41" w:rsidRDefault="008A0C76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Tamsulosin (alpha-blocker) was the molecule of choice for MET, which </w:t>
      </w:r>
      <w:r w:rsidR="00152965" w:rsidRPr="00410B41">
        <w:rPr>
          <w:rFonts w:cstheme="minorHAnsi"/>
          <w:sz w:val="24"/>
          <w:szCs w:val="24"/>
        </w:rPr>
        <w:t>conforms to the EAU guidelines(Grade A recommendation; LOE 1a)</w:t>
      </w:r>
      <w:r w:rsidR="005F2FF5" w:rsidRPr="00410B41">
        <w:rPr>
          <w:rFonts w:cstheme="minorHAnsi"/>
          <w:sz w:val="24"/>
          <w:szCs w:val="24"/>
          <w:vertAlign w:val="superscript"/>
        </w:rPr>
        <w:t>[8,9,10]</w:t>
      </w:r>
      <w:r w:rsidR="00152965" w:rsidRPr="00410B41">
        <w:rPr>
          <w:rFonts w:cstheme="minorHAnsi"/>
          <w:sz w:val="24"/>
          <w:szCs w:val="24"/>
        </w:rPr>
        <w:t>.</w:t>
      </w:r>
      <w:r w:rsidR="00566BFD" w:rsidRPr="00410B41">
        <w:rPr>
          <w:rFonts w:cstheme="minorHAnsi"/>
          <w:sz w:val="24"/>
          <w:szCs w:val="24"/>
        </w:rPr>
        <w:t xml:space="preserve"> </w:t>
      </w:r>
      <w:r w:rsidR="00137582" w:rsidRPr="00410B41">
        <w:rPr>
          <w:rFonts w:cstheme="minorHAnsi"/>
          <w:sz w:val="24"/>
          <w:szCs w:val="24"/>
        </w:rPr>
        <w:t xml:space="preserve"> </w:t>
      </w:r>
      <w:r w:rsidR="00566BFD" w:rsidRPr="00410B41">
        <w:rPr>
          <w:rFonts w:cstheme="minorHAnsi"/>
          <w:sz w:val="24"/>
          <w:szCs w:val="24"/>
        </w:rPr>
        <w:t>The duration of MET was for nearly a month, which is also in sync with the EAU and AUA guidelines</w:t>
      </w:r>
      <w:r w:rsidR="00DE540F" w:rsidRPr="00410B41">
        <w:rPr>
          <w:rFonts w:cstheme="minorHAnsi"/>
          <w:sz w:val="24"/>
          <w:szCs w:val="24"/>
          <w:vertAlign w:val="superscript"/>
        </w:rPr>
        <w:t>[8,9,10]</w:t>
      </w:r>
      <w:r w:rsidR="00566BFD" w:rsidRPr="00410B41">
        <w:rPr>
          <w:rFonts w:cstheme="minorHAnsi"/>
          <w:sz w:val="24"/>
          <w:szCs w:val="24"/>
        </w:rPr>
        <w:t>.</w:t>
      </w:r>
    </w:p>
    <w:p w:rsidR="00A50E47" w:rsidRPr="00410B41" w:rsidRDefault="007A313E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410B41">
        <w:rPr>
          <w:rFonts w:cstheme="minorHAnsi"/>
          <w:sz w:val="24"/>
          <w:szCs w:val="24"/>
        </w:rPr>
        <w:t>Routine D J stenting was done by 56</w:t>
      </w:r>
      <w:r w:rsidR="003452E5">
        <w:rPr>
          <w:rFonts w:cstheme="minorHAnsi"/>
          <w:sz w:val="24"/>
          <w:szCs w:val="24"/>
        </w:rPr>
        <w:t>.6</w:t>
      </w:r>
      <w:r w:rsidRPr="00410B41">
        <w:rPr>
          <w:rFonts w:cstheme="minorHAnsi"/>
          <w:sz w:val="24"/>
          <w:szCs w:val="24"/>
        </w:rPr>
        <w:t>% urologists</w:t>
      </w:r>
      <w:r w:rsidR="00B44C83">
        <w:rPr>
          <w:rFonts w:cstheme="minorHAnsi"/>
          <w:sz w:val="24"/>
          <w:szCs w:val="24"/>
        </w:rPr>
        <w:t xml:space="preserve"> in our study,</w:t>
      </w:r>
      <w:r w:rsidRPr="00410B41">
        <w:rPr>
          <w:rFonts w:cstheme="minorHAnsi"/>
          <w:sz w:val="24"/>
          <w:szCs w:val="24"/>
        </w:rPr>
        <w:t xml:space="preserve"> with most removing the stent around 4 weeks after initial intervention.</w:t>
      </w:r>
      <w:r w:rsidR="00796A31" w:rsidRPr="00410B41">
        <w:rPr>
          <w:rFonts w:cstheme="minorHAnsi"/>
          <w:sz w:val="24"/>
          <w:szCs w:val="24"/>
        </w:rPr>
        <w:t xml:space="preserve"> The EAU guidelines recommend that a stent need not be routinely inserted in an uncomplicated URS (Grade A recommendation; LOE 1a)</w:t>
      </w:r>
      <w:r w:rsidR="002F3DCD" w:rsidRPr="00410B41">
        <w:rPr>
          <w:rFonts w:cstheme="minorHAnsi"/>
          <w:sz w:val="24"/>
          <w:szCs w:val="24"/>
          <w:vertAlign w:val="superscript"/>
        </w:rPr>
        <w:t>[11,12,13]</w:t>
      </w:r>
      <w:r w:rsidR="00796A31" w:rsidRPr="00410B41">
        <w:rPr>
          <w:rFonts w:cstheme="minorHAnsi"/>
          <w:sz w:val="24"/>
          <w:szCs w:val="24"/>
        </w:rPr>
        <w:t>.</w:t>
      </w:r>
      <w:r w:rsidR="00CA0E9E" w:rsidRPr="00410B41">
        <w:rPr>
          <w:rFonts w:cstheme="minorHAnsi"/>
          <w:sz w:val="24"/>
          <w:szCs w:val="24"/>
        </w:rPr>
        <w:t xml:space="preserve"> AUA recommendations are that DJ stenting may be omitted in patients</w:t>
      </w:r>
      <w:r w:rsidR="001C2E4A" w:rsidRPr="00410B41">
        <w:rPr>
          <w:rFonts w:cstheme="minorHAnsi"/>
          <w:sz w:val="24"/>
          <w:szCs w:val="24"/>
        </w:rPr>
        <w:t xml:space="preserve"> without suspected ureteric injury</w:t>
      </w:r>
      <w:r w:rsidR="00CA0E9E" w:rsidRPr="00410B41">
        <w:rPr>
          <w:rFonts w:cstheme="minorHAnsi"/>
          <w:sz w:val="24"/>
          <w:szCs w:val="24"/>
        </w:rPr>
        <w:t xml:space="preserve"> or</w:t>
      </w:r>
      <w:r w:rsidR="001C2E4A" w:rsidRPr="00410B41">
        <w:rPr>
          <w:rFonts w:cstheme="minorHAnsi"/>
          <w:sz w:val="24"/>
          <w:szCs w:val="24"/>
        </w:rPr>
        <w:t xml:space="preserve"> stricture</w:t>
      </w:r>
      <w:r w:rsidR="00CA0E9E" w:rsidRPr="00410B41">
        <w:rPr>
          <w:rFonts w:cstheme="minorHAnsi"/>
          <w:sz w:val="24"/>
          <w:szCs w:val="24"/>
        </w:rPr>
        <w:t>, those with n</w:t>
      </w:r>
      <w:r w:rsidR="001C2E4A" w:rsidRPr="00410B41">
        <w:rPr>
          <w:rFonts w:cstheme="minorHAnsi"/>
          <w:sz w:val="24"/>
          <w:szCs w:val="24"/>
        </w:rPr>
        <w:t>o anatomic impediments to stone fragment clearance</w:t>
      </w:r>
      <w:r w:rsidR="00CA0E9E" w:rsidRPr="00410B41">
        <w:rPr>
          <w:rFonts w:cstheme="minorHAnsi"/>
          <w:sz w:val="24"/>
          <w:szCs w:val="24"/>
        </w:rPr>
        <w:t xml:space="preserve"> and a n</w:t>
      </w:r>
      <w:r w:rsidR="001C2E4A" w:rsidRPr="00410B41">
        <w:rPr>
          <w:rFonts w:cstheme="minorHAnsi"/>
          <w:sz w:val="24"/>
          <w:szCs w:val="24"/>
        </w:rPr>
        <w:t>ormal contralateral kidney</w:t>
      </w:r>
      <w:r w:rsidR="007929C2" w:rsidRPr="00410B41">
        <w:rPr>
          <w:rFonts w:cstheme="minorHAnsi"/>
          <w:sz w:val="24"/>
          <w:szCs w:val="24"/>
        </w:rPr>
        <w:t xml:space="preserve"> (Grade A recommendation)</w:t>
      </w:r>
      <w:r w:rsidR="00AD4065" w:rsidRPr="00410B41">
        <w:rPr>
          <w:rFonts w:cstheme="minorHAnsi"/>
          <w:sz w:val="24"/>
          <w:szCs w:val="24"/>
          <w:vertAlign w:val="superscript"/>
        </w:rPr>
        <w:t>[14]</w:t>
      </w:r>
      <w:r w:rsidR="003C7C58" w:rsidRPr="00410B41">
        <w:rPr>
          <w:rFonts w:cstheme="minorHAnsi"/>
          <w:sz w:val="24"/>
          <w:szCs w:val="24"/>
          <w:lang w:val="en-IN"/>
        </w:rPr>
        <w:t>.</w:t>
      </w:r>
      <w:r w:rsidR="00DA08EE" w:rsidRPr="00410B41">
        <w:rPr>
          <w:rFonts w:cstheme="minorHAnsi"/>
          <w:sz w:val="24"/>
          <w:szCs w:val="24"/>
          <w:lang w:val="en-IN"/>
        </w:rPr>
        <w:t xml:space="preserve"> The point to ponder upon is whether urologists feel more secure with DJ stents in situ and so </w:t>
      </w:r>
      <w:r w:rsidR="00B44C83">
        <w:rPr>
          <w:rFonts w:cstheme="minorHAnsi"/>
          <w:sz w:val="24"/>
          <w:szCs w:val="24"/>
          <w:lang w:val="en-IN"/>
        </w:rPr>
        <w:t xml:space="preserve">whether these </w:t>
      </w:r>
      <w:r w:rsidR="00DA08EE" w:rsidRPr="00410B41">
        <w:rPr>
          <w:rFonts w:cstheme="minorHAnsi"/>
          <w:sz w:val="24"/>
          <w:szCs w:val="24"/>
          <w:lang w:val="en-IN"/>
        </w:rPr>
        <w:t>56</w:t>
      </w:r>
      <w:r w:rsidR="00B44C83">
        <w:rPr>
          <w:rFonts w:cstheme="minorHAnsi"/>
          <w:sz w:val="24"/>
          <w:szCs w:val="24"/>
          <w:lang w:val="en-IN"/>
        </w:rPr>
        <w:t>.6</w:t>
      </w:r>
      <w:r w:rsidR="00DA08EE" w:rsidRPr="00410B41">
        <w:rPr>
          <w:rFonts w:cstheme="minorHAnsi"/>
          <w:sz w:val="24"/>
          <w:szCs w:val="24"/>
          <w:lang w:val="en-IN"/>
        </w:rPr>
        <w:t>% were routinely using them irrespective of the need or not.</w:t>
      </w:r>
    </w:p>
    <w:p w:rsidR="003B6A3F" w:rsidRPr="00410B41" w:rsidRDefault="003B6A3F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410B41">
        <w:rPr>
          <w:rFonts w:cstheme="minorHAnsi"/>
          <w:sz w:val="24"/>
          <w:szCs w:val="24"/>
          <w:lang w:val="en-IN"/>
        </w:rPr>
        <w:t>The drug of choice for stent r</w:t>
      </w:r>
      <w:r w:rsidR="007142EC">
        <w:rPr>
          <w:rFonts w:cstheme="minorHAnsi"/>
          <w:sz w:val="24"/>
          <w:szCs w:val="24"/>
          <w:lang w:val="en-IN"/>
        </w:rPr>
        <w:t xml:space="preserve">elated issues/discomfort led to, what we would like to enunciate, as </w:t>
      </w:r>
      <w:r w:rsidRPr="00410B41">
        <w:rPr>
          <w:rFonts w:cstheme="minorHAnsi"/>
          <w:sz w:val="24"/>
          <w:szCs w:val="24"/>
          <w:lang w:val="en-IN"/>
        </w:rPr>
        <w:t>a “</w:t>
      </w:r>
      <w:r w:rsidR="005E25B8">
        <w:rPr>
          <w:rFonts w:cstheme="minorHAnsi"/>
          <w:b/>
          <w:i/>
          <w:sz w:val="24"/>
          <w:szCs w:val="24"/>
          <w:lang w:val="en-IN"/>
        </w:rPr>
        <w:t>Pizza-</w:t>
      </w:r>
      <w:r w:rsidRPr="00410B41">
        <w:rPr>
          <w:rFonts w:cstheme="minorHAnsi"/>
          <w:b/>
          <w:i/>
          <w:sz w:val="24"/>
          <w:szCs w:val="24"/>
          <w:lang w:val="en-IN"/>
        </w:rPr>
        <w:t>effect</w:t>
      </w:r>
      <w:r w:rsidRPr="00410B41">
        <w:rPr>
          <w:rFonts w:cstheme="minorHAnsi"/>
          <w:sz w:val="24"/>
          <w:szCs w:val="24"/>
          <w:lang w:val="en-IN"/>
        </w:rPr>
        <w:t xml:space="preserve">” </w:t>
      </w:r>
      <w:r w:rsidR="003C4AE1">
        <w:rPr>
          <w:rFonts w:cstheme="minorHAnsi"/>
          <w:sz w:val="24"/>
          <w:szCs w:val="24"/>
          <w:lang w:val="en-IN"/>
        </w:rPr>
        <w:t>(due to the wide</w:t>
      </w:r>
      <w:r w:rsidR="008C2913">
        <w:rPr>
          <w:rFonts w:cstheme="minorHAnsi"/>
          <w:sz w:val="24"/>
          <w:szCs w:val="24"/>
          <w:lang w:val="en-IN"/>
        </w:rPr>
        <w:t xml:space="preserve"> </w:t>
      </w:r>
      <w:r w:rsidR="003C4AE1">
        <w:rPr>
          <w:rFonts w:cstheme="minorHAnsi"/>
          <w:sz w:val="24"/>
          <w:szCs w:val="24"/>
          <w:lang w:val="en-IN"/>
        </w:rPr>
        <w:t xml:space="preserve">inter-urologist variability) </w:t>
      </w:r>
      <w:r w:rsidRPr="00410B41">
        <w:rPr>
          <w:rFonts w:cstheme="minorHAnsi"/>
          <w:sz w:val="24"/>
          <w:szCs w:val="24"/>
          <w:lang w:val="en-IN"/>
        </w:rPr>
        <w:t xml:space="preserve">with tamsulosin and tolterodine </w:t>
      </w:r>
      <w:r w:rsidRPr="00410B41">
        <w:rPr>
          <w:rFonts w:cstheme="minorHAnsi"/>
          <w:sz w:val="24"/>
          <w:szCs w:val="24"/>
          <w:lang w:val="en-IN"/>
        </w:rPr>
        <w:lastRenderedPageBreak/>
        <w:t>being most commonly preferred</w:t>
      </w:r>
      <w:r w:rsidR="00621BC7">
        <w:rPr>
          <w:rFonts w:cstheme="minorHAnsi"/>
          <w:sz w:val="24"/>
          <w:szCs w:val="24"/>
          <w:lang w:val="en-IN"/>
        </w:rPr>
        <w:t xml:space="preserve"> among institutes in our study</w:t>
      </w:r>
      <w:r w:rsidR="00EF48DC">
        <w:rPr>
          <w:rFonts w:cstheme="minorHAnsi"/>
          <w:sz w:val="24"/>
          <w:szCs w:val="24"/>
          <w:lang w:val="en-IN"/>
        </w:rPr>
        <w:t xml:space="preserve"> (Figure 1)</w:t>
      </w:r>
      <w:r w:rsidRPr="00410B41">
        <w:rPr>
          <w:rFonts w:cstheme="minorHAnsi"/>
          <w:sz w:val="24"/>
          <w:szCs w:val="24"/>
          <w:lang w:val="en-IN"/>
        </w:rPr>
        <w:t>. EAU recommends the use of an alpha-blocker (Grade A recommendation)</w:t>
      </w:r>
      <w:r w:rsidR="005E4268" w:rsidRPr="00410B41">
        <w:rPr>
          <w:rFonts w:cstheme="minorHAnsi"/>
          <w:sz w:val="24"/>
          <w:szCs w:val="24"/>
          <w:vertAlign w:val="superscript"/>
          <w:lang w:val="en-IN"/>
        </w:rPr>
        <w:t>[15]</w:t>
      </w:r>
      <w:r w:rsidRPr="00410B41">
        <w:rPr>
          <w:rFonts w:cstheme="minorHAnsi"/>
          <w:sz w:val="24"/>
          <w:szCs w:val="24"/>
          <w:lang w:val="en-IN"/>
        </w:rPr>
        <w:t xml:space="preserve"> and AUA</w:t>
      </w:r>
      <w:r w:rsidR="00EB0841" w:rsidRPr="00410B41">
        <w:rPr>
          <w:rFonts w:cstheme="minorHAnsi"/>
          <w:sz w:val="24"/>
          <w:szCs w:val="24"/>
          <w:lang w:val="en-IN"/>
        </w:rPr>
        <w:t xml:space="preserve"> recommends using an alpha-</w:t>
      </w:r>
      <w:r w:rsidRPr="00410B41">
        <w:rPr>
          <w:rFonts w:cstheme="minorHAnsi"/>
          <w:sz w:val="24"/>
          <w:szCs w:val="24"/>
          <w:lang w:val="en-IN"/>
        </w:rPr>
        <w:t>bloc</w:t>
      </w:r>
      <w:r w:rsidR="00EB0841" w:rsidRPr="00410B41">
        <w:rPr>
          <w:rFonts w:cstheme="minorHAnsi"/>
          <w:sz w:val="24"/>
          <w:szCs w:val="24"/>
          <w:lang w:val="en-IN"/>
        </w:rPr>
        <w:t>k</w:t>
      </w:r>
      <w:r w:rsidRPr="00410B41">
        <w:rPr>
          <w:rFonts w:cstheme="minorHAnsi"/>
          <w:sz w:val="24"/>
          <w:szCs w:val="24"/>
          <w:lang w:val="en-IN"/>
        </w:rPr>
        <w:t>er and/or anti-muscarinics (Grade B recommendation)</w:t>
      </w:r>
      <w:r w:rsidR="00FA1B03" w:rsidRPr="00410B41">
        <w:rPr>
          <w:rFonts w:cstheme="minorHAnsi"/>
          <w:sz w:val="24"/>
          <w:szCs w:val="24"/>
          <w:lang w:val="en-IN"/>
        </w:rPr>
        <w:t xml:space="preserve"> </w:t>
      </w:r>
      <w:r w:rsidR="00FA1B03" w:rsidRPr="00410B41">
        <w:rPr>
          <w:rFonts w:cstheme="minorHAnsi"/>
          <w:sz w:val="24"/>
          <w:szCs w:val="24"/>
          <w:vertAlign w:val="superscript"/>
          <w:lang w:val="en-IN"/>
        </w:rPr>
        <w:t>[16]</w:t>
      </w:r>
      <w:r w:rsidRPr="00410B41">
        <w:rPr>
          <w:rFonts w:cstheme="minorHAnsi"/>
          <w:sz w:val="24"/>
          <w:szCs w:val="24"/>
          <w:lang w:val="en-IN"/>
        </w:rPr>
        <w:t>.</w:t>
      </w:r>
    </w:p>
    <w:p w:rsidR="00AD62DD" w:rsidRPr="00410B41" w:rsidRDefault="00847EE8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410B41">
        <w:rPr>
          <w:rFonts w:cstheme="minorHAnsi"/>
          <w:sz w:val="24"/>
          <w:szCs w:val="24"/>
          <w:lang w:val="en-IN"/>
        </w:rPr>
        <w:t xml:space="preserve">Metabolic stone evaluation is done by a minority of urologists with a minimal or negligible change in their management thereafter. </w:t>
      </w:r>
      <w:r w:rsidR="002D6D4C" w:rsidRPr="00410B41">
        <w:rPr>
          <w:rFonts w:cstheme="minorHAnsi"/>
          <w:sz w:val="24"/>
          <w:szCs w:val="24"/>
          <w:lang w:val="en-IN"/>
        </w:rPr>
        <w:t>EAU recommends stone analysis in first time stone formers using X Ray-</w:t>
      </w:r>
      <w:r w:rsidR="00344A71" w:rsidRPr="00410B41">
        <w:rPr>
          <w:rFonts w:cstheme="minorHAnsi"/>
          <w:sz w:val="24"/>
          <w:szCs w:val="24"/>
          <w:lang w:val="en-IN"/>
        </w:rPr>
        <w:t>d</w:t>
      </w:r>
      <w:r w:rsidR="002D6D4C" w:rsidRPr="00410B41">
        <w:rPr>
          <w:rFonts w:cstheme="minorHAnsi"/>
          <w:sz w:val="24"/>
          <w:szCs w:val="24"/>
          <w:lang w:val="en-IN"/>
        </w:rPr>
        <w:t>iffraction or Infra-red spectroscopy (</w:t>
      </w:r>
      <w:r w:rsidR="00344A71" w:rsidRPr="00410B41">
        <w:rPr>
          <w:rFonts w:cstheme="minorHAnsi"/>
          <w:sz w:val="24"/>
          <w:szCs w:val="24"/>
          <w:lang w:val="en-IN"/>
        </w:rPr>
        <w:t>Grade A recommendation; LOE 2)</w:t>
      </w:r>
      <w:r w:rsidR="00C31053" w:rsidRPr="00410B41">
        <w:rPr>
          <w:rFonts w:cstheme="minorHAnsi"/>
          <w:sz w:val="24"/>
          <w:szCs w:val="24"/>
          <w:vertAlign w:val="superscript"/>
          <w:lang w:val="en-IN"/>
        </w:rPr>
        <w:t>[17]</w:t>
      </w:r>
      <w:r w:rsidR="001C2E4A" w:rsidRPr="00410B41">
        <w:rPr>
          <w:rFonts w:cstheme="minorHAnsi"/>
          <w:sz w:val="24"/>
          <w:szCs w:val="24"/>
          <w:lang w:val="en-IN"/>
        </w:rPr>
        <w:t xml:space="preserve"> and repetition of stone analysis in patients presenting with recurrent stones despite drug therapy, those with early recurrence after documented complete stone clearance or those with late recurrences after a long stone free period, as the stone composition may change (Grade B recommendation; LOE 2)</w:t>
      </w:r>
      <w:r w:rsidR="00DC2147" w:rsidRPr="00410B41">
        <w:rPr>
          <w:rFonts w:cstheme="minorHAnsi"/>
          <w:sz w:val="24"/>
          <w:szCs w:val="24"/>
          <w:lang w:val="en-IN"/>
        </w:rPr>
        <w:t xml:space="preserve"> </w:t>
      </w:r>
      <w:r w:rsidR="00DC2147" w:rsidRPr="00410B41">
        <w:rPr>
          <w:rFonts w:cstheme="minorHAnsi"/>
          <w:sz w:val="24"/>
          <w:szCs w:val="24"/>
          <w:vertAlign w:val="superscript"/>
          <w:lang w:val="en-IN"/>
        </w:rPr>
        <w:t>[17]</w:t>
      </w:r>
      <w:r w:rsidR="001C2E4A" w:rsidRPr="00410B41">
        <w:rPr>
          <w:rFonts w:cstheme="minorHAnsi"/>
          <w:sz w:val="24"/>
          <w:szCs w:val="24"/>
          <w:lang w:val="en-IN"/>
        </w:rPr>
        <w:t>.</w:t>
      </w:r>
    </w:p>
    <w:p w:rsidR="00B73DD0" w:rsidRPr="00410B41" w:rsidRDefault="00B73DD0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410B41">
        <w:rPr>
          <w:rFonts w:cstheme="minorHAnsi"/>
          <w:sz w:val="24"/>
          <w:szCs w:val="24"/>
          <w:lang w:val="en-IN"/>
        </w:rPr>
        <w:t>Symptomatic stone recurrences were seen within 1-3 years of primary treatment, which is in sync with literature.</w:t>
      </w:r>
    </w:p>
    <w:p w:rsidR="00712786" w:rsidRPr="00410B41" w:rsidRDefault="00712786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410B41">
        <w:rPr>
          <w:rFonts w:cstheme="minorHAnsi"/>
          <w:sz w:val="24"/>
          <w:szCs w:val="24"/>
          <w:lang w:val="en-IN"/>
        </w:rPr>
        <w:t>Thus, in a nutshell, some guidelines are followed “to the hilt” while others are “waived off” attributing them to our personal experiences or preferences.</w:t>
      </w:r>
      <w:r w:rsidR="007D70B2">
        <w:rPr>
          <w:rFonts w:cstheme="minorHAnsi"/>
          <w:sz w:val="24"/>
          <w:szCs w:val="24"/>
          <w:lang w:val="en-IN"/>
        </w:rPr>
        <w:t xml:space="preserve"> </w:t>
      </w:r>
      <w:r w:rsidR="00390968">
        <w:rPr>
          <w:rFonts w:cstheme="minorHAnsi"/>
          <w:sz w:val="24"/>
          <w:szCs w:val="24"/>
          <w:lang w:val="en-IN"/>
        </w:rPr>
        <w:t xml:space="preserve"> This is not to say that the patients are harmed or not managed as per the “best clinical practice”, rather, a</w:t>
      </w:r>
      <w:r w:rsidRPr="00410B41">
        <w:rPr>
          <w:rFonts w:cstheme="minorHAnsi"/>
          <w:sz w:val="24"/>
          <w:szCs w:val="24"/>
          <w:lang w:val="en-IN"/>
        </w:rPr>
        <w:t xml:space="preserve"> few of these EAU and AUA guidelines may need a re-thinking / re-understanding with regards to their practical applicability</w:t>
      </w:r>
      <w:r w:rsidR="00390968">
        <w:rPr>
          <w:rFonts w:cstheme="minorHAnsi"/>
          <w:sz w:val="24"/>
          <w:szCs w:val="24"/>
          <w:lang w:val="en-IN"/>
        </w:rPr>
        <w:t xml:space="preserve"> as well, particularly in the Indian scenario.</w:t>
      </w:r>
    </w:p>
    <w:p w:rsidR="007D70B2" w:rsidRPr="00410B41" w:rsidRDefault="007D70B2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 limitation of our study would lie in the low institutional response rate and subsequently less numbers for highly significant statistical analysis.</w:t>
      </w:r>
    </w:p>
    <w:p w:rsidR="00712786" w:rsidRDefault="007D70B2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Nevertheless, it would be safe to say that t</w:t>
      </w:r>
      <w:r w:rsidR="00712786" w:rsidRPr="00410B41">
        <w:rPr>
          <w:rFonts w:cstheme="minorHAnsi"/>
          <w:sz w:val="24"/>
          <w:szCs w:val="24"/>
          <w:lang w:val="en-IN"/>
        </w:rPr>
        <w:t>he future of Indian Urology may lie in setting up of individualised guidelines by the Urology society of India (USI) taking into account our socio-economic</w:t>
      </w:r>
      <w:r w:rsidR="00B01A6A">
        <w:rPr>
          <w:rFonts w:cstheme="minorHAnsi"/>
          <w:sz w:val="24"/>
          <w:szCs w:val="24"/>
          <w:lang w:val="en-IN"/>
        </w:rPr>
        <w:t xml:space="preserve">, practical </w:t>
      </w:r>
      <w:r w:rsidR="00712786" w:rsidRPr="00410B41">
        <w:rPr>
          <w:rFonts w:cstheme="minorHAnsi"/>
          <w:sz w:val="24"/>
          <w:szCs w:val="24"/>
          <w:lang w:val="en-IN"/>
        </w:rPr>
        <w:t>and demographic assets.</w:t>
      </w:r>
    </w:p>
    <w:p w:rsidR="000D2D0D" w:rsidRDefault="000D2D0D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</w:p>
    <w:p w:rsidR="00D15883" w:rsidRDefault="00D15883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</w:p>
    <w:p w:rsidR="007D70B2" w:rsidRPr="00410B41" w:rsidRDefault="007D70B2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</w:p>
    <w:p w:rsidR="0094257B" w:rsidRPr="00410B41" w:rsidRDefault="0094257B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410B41">
        <w:rPr>
          <w:rFonts w:cstheme="minorHAnsi"/>
          <w:b/>
          <w:sz w:val="24"/>
          <w:szCs w:val="24"/>
        </w:rPr>
        <w:lastRenderedPageBreak/>
        <w:t>Conclusion:</w:t>
      </w:r>
    </w:p>
    <w:p w:rsidR="00A032E4" w:rsidRPr="00410B41" w:rsidRDefault="00A032E4" w:rsidP="00CA6BB7">
      <w:p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  <w:lang w:val="en-IN"/>
        </w:rPr>
        <w:t>There is ample evidence, to support guideline based management of patients with ureteric colic</w:t>
      </w:r>
      <w:r w:rsidR="00DF1B3C" w:rsidRPr="00410B41">
        <w:rPr>
          <w:rFonts w:cstheme="minorHAnsi"/>
          <w:sz w:val="24"/>
          <w:szCs w:val="24"/>
          <w:lang w:val="en-IN"/>
        </w:rPr>
        <w:t>, however, t</w:t>
      </w:r>
      <w:r w:rsidR="00A97D50" w:rsidRPr="00410B41">
        <w:rPr>
          <w:rFonts w:cstheme="minorHAnsi"/>
          <w:sz w:val="24"/>
          <w:szCs w:val="24"/>
          <w:lang w:val="en-IN"/>
        </w:rPr>
        <w:t xml:space="preserve">here does not appear to be </w:t>
      </w:r>
      <w:r w:rsidRPr="00410B41">
        <w:rPr>
          <w:rFonts w:cstheme="minorHAnsi"/>
          <w:sz w:val="24"/>
          <w:szCs w:val="24"/>
          <w:lang w:val="en-IN"/>
        </w:rPr>
        <w:t>unanimity in the actuarial knowledge versus practical applic</w:t>
      </w:r>
      <w:r w:rsidR="00B448C8" w:rsidRPr="00410B41">
        <w:rPr>
          <w:rFonts w:cstheme="minorHAnsi"/>
          <w:sz w:val="24"/>
          <w:szCs w:val="24"/>
          <w:lang w:val="en-IN"/>
        </w:rPr>
        <w:t>ability of guidelines towards this among the Indian urological fraternity.</w:t>
      </w:r>
      <w:r w:rsidRPr="00410B41">
        <w:rPr>
          <w:rFonts w:cstheme="minorHAnsi"/>
          <w:sz w:val="24"/>
          <w:szCs w:val="24"/>
          <w:lang w:val="en-IN"/>
        </w:rPr>
        <w:t xml:space="preserve"> </w:t>
      </w:r>
    </w:p>
    <w:p w:rsidR="00A032E4" w:rsidRPr="00410B41" w:rsidRDefault="00A032E4" w:rsidP="00CA6BB7">
      <w:p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410B41">
        <w:rPr>
          <w:rFonts w:cstheme="minorHAnsi"/>
          <w:sz w:val="24"/>
          <w:szCs w:val="24"/>
          <w:lang w:val="en-IN"/>
        </w:rPr>
        <w:t>Whether our practice is evidence based, or biased-</w:t>
      </w:r>
      <w:r w:rsidR="00327540">
        <w:rPr>
          <w:rFonts w:cstheme="minorHAnsi"/>
          <w:sz w:val="24"/>
          <w:szCs w:val="24"/>
          <w:lang w:val="en-IN"/>
        </w:rPr>
        <w:t xml:space="preserve"> </w:t>
      </w:r>
      <w:r w:rsidRPr="00410B41">
        <w:rPr>
          <w:rFonts w:cstheme="minorHAnsi"/>
          <w:sz w:val="24"/>
          <w:szCs w:val="24"/>
          <w:lang w:val="en-IN"/>
        </w:rPr>
        <w:t xml:space="preserve">upon personal preferences </w:t>
      </w:r>
      <w:r w:rsidRPr="00410B41">
        <w:rPr>
          <w:rFonts w:cstheme="minorHAnsi"/>
          <w:i/>
          <w:iCs/>
          <w:sz w:val="24"/>
          <w:szCs w:val="24"/>
          <w:lang w:val="en-IN"/>
        </w:rPr>
        <w:t>&amp;</w:t>
      </w:r>
      <w:r w:rsidRPr="00410B41">
        <w:rPr>
          <w:rFonts w:cstheme="minorHAnsi"/>
          <w:sz w:val="24"/>
          <w:szCs w:val="24"/>
          <w:lang w:val="en-IN"/>
        </w:rPr>
        <w:t xml:space="preserve"> experiences s</w:t>
      </w:r>
      <w:r w:rsidR="00B448C8" w:rsidRPr="00410B41">
        <w:rPr>
          <w:rFonts w:cstheme="minorHAnsi"/>
          <w:sz w:val="24"/>
          <w:szCs w:val="24"/>
          <w:lang w:val="en-IN"/>
        </w:rPr>
        <w:t>till remains a matter of debate and setting up of specific “Indian guidelines” by the US</w:t>
      </w:r>
      <w:r w:rsidR="00661A1D">
        <w:rPr>
          <w:rFonts w:cstheme="minorHAnsi"/>
          <w:sz w:val="24"/>
          <w:szCs w:val="24"/>
          <w:lang w:val="en-IN"/>
        </w:rPr>
        <w:t>I</w:t>
      </w:r>
      <w:r w:rsidR="00B448C8" w:rsidRPr="00410B41">
        <w:rPr>
          <w:rFonts w:cstheme="minorHAnsi"/>
          <w:sz w:val="24"/>
          <w:szCs w:val="24"/>
          <w:lang w:val="en-IN"/>
        </w:rPr>
        <w:t xml:space="preserve"> is the </w:t>
      </w:r>
      <w:r w:rsidR="00B448C8" w:rsidRPr="00410B41">
        <w:rPr>
          <w:rFonts w:cstheme="minorHAnsi"/>
          <w:b/>
          <w:i/>
          <w:sz w:val="24"/>
          <w:szCs w:val="24"/>
          <w:lang w:val="en-IN"/>
        </w:rPr>
        <w:t>“need of the hour”.</w:t>
      </w:r>
    </w:p>
    <w:p w:rsidR="00A63525" w:rsidRDefault="00A63525" w:rsidP="00CA6BB7">
      <w:pPr>
        <w:spacing w:line="360" w:lineRule="auto"/>
        <w:jc w:val="both"/>
        <w:rPr>
          <w:rFonts w:cstheme="minorHAnsi"/>
          <w:b/>
          <w:sz w:val="24"/>
          <w:szCs w:val="24"/>
          <w:lang w:val="en-IN"/>
        </w:rPr>
      </w:pPr>
    </w:p>
    <w:p w:rsidR="00A67618" w:rsidRPr="00410B41" w:rsidRDefault="00A67618" w:rsidP="00CA6BB7">
      <w:pPr>
        <w:spacing w:line="36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410B41">
        <w:rPr>
          <w:rFonts w:cstheme="minorHAnsi"/>
          <w:b/>
          <w:sz w:val="24"/>
          <w:szCs w:val="24"/>
          <w:lang w:val="en-IN"/>
        </w:rPr>
        <w:t>References:</w:t>
      </w:r>
    </w:p>
    <w:p w:rsidR="00514F75" w:rsidRPr="00410B41" w:rsidRDefault="00514F75" w:rsidP="00CA6BB7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Moe OW. Kidney stones: pathophysiology and medical management. </w:t>
      </w:r>
      <w:r w:rsidRPr="00410B41">
        <w:rPr>
          <w:rFonts w:cstheme="minorHAnsi"/>
          <w:i/>
          <w:sz w:val="24"/>
          <w:szCs w:val="24"/>
        </w:rPr>
        <w:t>Lancet</w:t>
      </w:r>
      <w:r w:rsidRPr="00410B41">
        <w:rPr>
          <w:rFonts w:cstheme="minorHAnsi"/>
          <w:sz w:val="24"/>
          <w:szCs w:val="24"/>
        </w:rPr>
        <w:t>. 2006;367:333-344.</w:t>
      </w:r>
    </w:p>
    <w:p w:rsidR="00094E8A" w:rsidRPr="00410B41" w:rsidRDefault="00094E8A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color w:val="000000"/>
          <w:sz w:val="24"/>
          <w:szCs w:val="24"/>
        </w:rPr>
        <w:t>Moore CL, Daniels B, Ghita M et al. Accuracy of Reduced-Dose Computed Tomography for Ureteral Stones in Emergency Department Patients. Annals of Emergency Medicine. http://dx.doi.org/10.1016/j.annemergmed.2014.09.008</w:t>
      </w:r>
    </w:p>
    <w:p w:rsidR="00C87715" w:rsidRPr="00410B41" w:rsidRDefault="00C87715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>El-Nahas AR, El-Assmy AM, Mansour O, et al. A prospective multivariate analysis of factors predicting stone disintegration by extracorporeal shock wave lithotripsy: the value of high-resolution noncontrast computed tomography. Eur Urol 2007 Jun;51(6):1688-93;discussion 93-4.</w:t>
      </w:r>
    </w:p>
    <w:p w:rsidR="004320CA" w:rsidRPr="00410B41" w:rsidRDefault="00C87715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 w:cstheme="minorHAnsi"/>
          <w:i/>
          <w:iCs/>
          <w:sz w:val="24"/>
          <w:szCs w:val="24"/>
          <w:lang w:val="en-US" w:eastAsia="en-US"/>
        </w:rPr>
      </w:pPr>
      <w:r w:rsidRPr="00410B41">
        <w:rPr>
          <w:rFonts w:cstheme="minorHAnsi"/>
          <w:sz w:val="24"/>
          <w:szCs w:val="24"/>
        </w:rPr>
        <w:t xml:space="preserve">Aslaksen A, Gothlin JH. Ultrasonic diagnosis of ureteral calculi in patients with acute flank pain 1990 European Journal of Radiology. </w:t>
      </w:r>
    </w:p>
    <w:p w:rsidR="00D6677E" w:rsidRPr="00410B41" w:rsidRDefault="004320CA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 w:cstheme="minorHAnsi"/>
          <w:i/>
          <w:iCs/>
          <w:sz w:val="24"/>
          <w:szCs w:val="24"/>
          <w:lang w:val="en-US" w:eastAsia="en-US"/>
        </w:rPr>
      </w:pPr>
      <w:r w:rsidRPr="00410B41">
        <w:rPr>
          <w:rFonts w:eastAsia="HelveticaNeue-Roman" w:cstheme="minorHAnsi"/>
          <w:sz w:val="24"/>
          <w:szCs w:val="24"/>
        </w:rPr>
        <w:t>Preminger GM, Tiselius HG, Assimos DG, et al. American Urological Association Education and Research, Inc; European Association of Urology. 2007 Guideline for the management of ureteral calculi. Eur Urol 2007 Dec;52(6):1610-31.</w:t>
      </w:r>
    </w:p>
    <w:p w:rsidR="00D6677E" w:rsidRPr="00410B41" w:rsidRDefault="00C06973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 w:cstheme="minorHAnsi"/>
          <w:i/>
          <w:iCs/>
          <w:sz w:val="24"/>
          <w:szCs w:val="24"/>
          <w:lang w:val="en-US" w:eastAsia="en-US"/>
        </w:rPr>
      </w:pPr>
      <w:r w:rsidRPr="00410B41">
        <w:rPr>
          <w:rFonts w:cstheme="minorHAnsi"/>
          <w:sz w:val="24"/>
          <w:szCs w:val="24"/>
        </w:rPr>
        <w:t>Hubner WA, Irby P and Stoller M</w:t>
      </w:r>
      <w:r w:rsidR="00E163E1" w:rsidRPr="00410B41">
        <w:rPr>
          <w:rFonts w:cstheme="minorHAnsi"/>
          <w:sz w:val="24"/>
          <w:szCs w:val="24"/>
        </w:rPr>
        <w:t>L.</w:t>
      </w:r>
      <w:r w:rsidRPr="00410B41">
        <w:rPr>
          <w:rFonts w:cstheme="minorHAnsi"/>
          <w:sz w:val="24"/>
          <w:szCs w:val="24"/>
        </w:rPr>
        <w:t xml:space="preserve"> Natural history and current concepts for the treatment of small ureteral calculi. Eur Urol 1993; </w:t>
      </w:r>
      <w:r w:rsidRPr="00410B41">
        <w:rPr>
          <w:rFonts w:cstheme="minorHAnsi"/>
          <w:bCs/>
          <w:sz w:val="24"/>
          <w:szCs w:val="24"/>
        </w:rPr>
        <w:t>24</w:t>
      </w:r>
      <w:r w:rsidRPr="00410B41">
        <w:rPr>
          <w:rFonts w:cstheme="minorHAnsi"/>
          <w:sz w:val="24"/>
          <w:szCs w:val="24"/>
        </w:rPr>
        <w:t xml:space="preserve">: 172. </w:t>
      </w:r>
    </w:p>
    <w:p w:rsidR="002C34B2" w:rsidRPr="00410B41" w:rsidRDefault="00E163E1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 w:cstheme="minorHAnsi"/>
          <w:i/>
          <w:iCs/>
          <w:sz w:val="24"/>
          <w:szCs w:val="24"/>
          <w:lang w:val="en-US" w:eastAsia="en-US"/>
        </w:rPr>
      </w:pPr>
      <w:r w:rsidRPr="00410B41">
        <w:rPr>
          <w:rFonts w:cstheme="minorHAnsi"/>
          <w:sz w:val="24"/>
          <w:szCs w:val="24"/>
        </w:rPr>
        <w:t>Miller OF and Kane CJ.</w:t>
      </w:r>
      <w:r w:rsidR="00C06973" w:rsidRPr="00410B41">
        <w:rPr>
          <w:rFonts w:cstheme="minorHAnsi"/>
          <w:sz w:val="24"/>
          <w:szCs w:val="24"/>
        </w:rPr>
        <w:t xml:space="preserve"> Time to stone passage for observed ureteral calculi: a guide for patient education. J Urol 1999; </w:t>
      </w:r>
      <w:r w:rsidR="00C06973" w:rsidRPr="00410B41">
        <w:rPr>
          <w:rFonts w:cstheme="minorHAnsi"/>
          <w:bCs/>
          <w:sz w:val="24"/>
          <w:szCs w:val="24"/>
        </w:rPr>
        <w:t>162</w:t>
      </w:r>
      <w:r w:rsidR="00C06973" w:rsidRPr="00410B41">
        <w:rPr>
          <w:rFonts w:cstheme="minorHAnsi"/>
          <w:sz w:val="24"/>
          <w:szCs w:val="24"/>
        </w:rPr>
        <w:t xml:space="preserve">: 688. </w:t>
      </w:r>
    </w:p>
    <w:p w:rsidR="002C34B2" w:rsidRPr="00410B41" w:rsidRDefault="002C34B2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 w:cstheme="minorHAnsi"/>
          <w:i/>
          <w:iCs/>
          <w:sz w:val="24"/>
          <w:szCs w:val="24"/>
          <w:lang w:val="en-US" w:eastAsia="en-US"/>
        </w:rPr>
      </w:pPr>
      <w:r w:rsidRPr="00410B41">
        <w:rPr>
          <w:rFonts w:eastAsia="HelveticaNeue-Roman" w:cstheme="minorHAnsi"/>
          <w:sz w:val="24"/>
          <w:szCs w:val="24"/>
        </w:rPr>
        <w:lastRenderedPageBreak/>
        <w:t>Ohmori K, Matsuda T, Horii Y, et al. Effects of shock waves on the mouse fetus. J Urol 1994 Jan;151(1):255-8.</w:t>
      </w:r>
    </w:p>
    <w:p w:rsidR="002C34B2" w:rsidRPr="00410B41" w:rsidRDefault="002C34B2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 w:cstheme="minorHAnsi"/>
          <w:i/>
          <w:iCs/>
          <w:sz w:val="24"/>
          <w:szCs w:val="24"/>
          <w:lang w:val="en-US" w:eastAsia="en-US"/>
        </w:rPr>
      </w:pPr>
      <w:r w:rsidRPr="00410B41">
        <w:rPr>
          <w:rFonts w:eastAsia="HelveticaNeue-Roman" w:cstheme="minorHAnsi"/>
          <w:sz w:val="24"/>
          <w:szCs w:val="24"/>
        </w:rPr>
        <w:t>Streem SB, Yost A. Extracorporeal shock wave lithotripsy in patients with bleeding diatheses. J Urol 1990 Dec;144(6):1347-8.</w:t>
      </w:r>
    </w:p>
    <w:p w:rsidR="00F21A56" w:rsidRPr="00410B41" w:rsidRDefault="002C34B2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410B41">
        <w:rPr>
          <w:rFonts w:eastAsia="HelveticaNeue-Roman" w:cstheme="minorHAnsi"/>
          <w:sz w:val="24"/>
          <w:szCs w:val="24"/>
        </w:rPr>
        <w:t>Carey SW, Streem SB. Extracorporeal shock wave lithotri</w:t>
      </w:r>
      <w:r w:rsidR="00F21A56" w:rsidRPr="00410B41">
        <w:rPr>
          <w:rFonts w:eastAsia="HelveticaNeue-Roman" w:cstheme="minorHAnsi"/>
          <w:sz w:val="24"/>
          <w:szCs w:val="24"/>
        </w:rPr>
        <w:t>psy for patients with calcified</w:t>
      </w:r>
    </w:p>
    <w:p w:rsidR="00F21A56" w:rsidRPr="00410B41" w:rsidRDefault="002C34B2" w:rsidP="00CA6BB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410B41">
        <w:rPr>
          <w:rFonts w:eastAsia="HelveticaNeue-Roman" w:cstheme="minorHAnsi"/>
          <w:sz w:val="24"/>
          <w:szCs w:val="24"/>
        </w:rPr>
        <w:t>ipsilateral renal arterial or abdominal aortic aneurysms. J Urol 1992 Jul;148(1):18-20.</w:t>
      </w:r>
    </w:p>
    <w:p w:rsidR="00F21A56" w:rsidRPr="00410B41" w:rsidRDefault="00F21A56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410B41">
        <w:rPr>
          <w:rFonts w:eastAsia="HelveticaNeue-Roman" w:cstheme="minorHAnsi"/>
          <w:sz w:val="24"/>
          <w:szCs w:val="24"/>
        </w:rPr>
        <w:t>Song T, Liao B, Zheng S, Wei Q. Meta-analysis of postoperatively stenting or not in patients underwent ureteroscopic lithotripsy. Urol Res 2012 Feb;40(1):67-77.</w:t>
      </w:r>
    </w:p>
    <w:p w:rsidR="00F21A56" w:rsidRPr="00410B41" w:rsidRDefault="00F21A56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410B41">
        <w:rPr>
          <w:rFonts w:eastAsia="HelveticaNeue-Roman" w:cstheme="minorHAnsi"/>
          <w:sz w:val="24"/>
          <w:szCs w:val="24"/>
        </w:rPr>
        <w:t>Haleblian G, Kijvikai K, de la Rosette J, et al. Ureteral stenting and urinary stone management: a systematic review. J Urol 2008 Feb;179(2):424-30.</w:t>
      </w:r>
    </w:p>
    <w:p w:rsidR="004200EE" w:rsidRPr="00410B41" w:rsidRDefault="00F21A56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410B41">
        <w:rPr>
          <w:rFonts w:eastAsia="HelveticaNeue-Roman" w:cstheme="minorHAnsi"/>
          <w:sz w:val="24"/>
          <w:szCs w:val="24"/>
        </w:rPr>
        <w:t>Nabi G, Cook J, N’Dow J, McClinton S. Outcomes of stenting after uncomplicated ureteroscopy:</w:t>
      </w:r>
      <w:r w:rsidR="004200EE" w:rsidRPr="00410B41">
        <w:rPr>
          <w:rFonts w:eastAsia="HelveticaNeue-Roman" w:cstheme="minorHAnsi"/>
          <w:sz w:val="24"/>
          <w:szCs w:val="24"/>
        </w:rPr>
        <w:t xml:space="preserve"> </w:t>
      </w:r>
      <w:r w:rsidRPr="00410B41">
        <w:rPr>
          <w:rFonts w:eastAsia="HelveticaNeue-Roman" w:cstheme="minorHAnsi"/>
          <w:sz w:val="24"/>
          <w:szCs w:val="24"/>
        </w:rPr>
        <w:t>systematic review and meta-analysis. BMJ 2007 Mar;334(7593):572.</w:t>
      </w:r>
    </w:p>
    <w:p w:rsidR="00E1721F" w:rsidRPr="00410B41" w:rsidRDefault="004200EE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Netsch C, Knipper S, Bach T et al: Impact of preoperative ureteral stenting on stone-free rates of ureteroscopy for nephroureterolithiasis: a matched-paired analysis of 286 patients. Urology 2012; </w:t>
      </w:r>
      <w:r w:rsidRPr="00410B41">
        <w:rPr>
          <w:rFonts w:cstheme="minorHAnsi"/>
          <w:bCs/>
          <w:sz w:val="24"/>
          <w:szCs w:val="24"/>
        </w:rPr>
        <w:t xml:space="preserve">80: </w:t>
      </w:r>
      <w:r w:rsidRPr="00410B41">
        <w:rPr>
          <w:rFonts w:cstheme="minorHAnsi"/>
          <w:sz w:val="24"/>
          <w:szCs w:val="24"/>
        </w:rPr>
        <w:t>1214.</w:t>
      </w:r>
    </w:p>
    <w:p w:rsidR="00BC39F1" w:rsidRPr="00410B41" w:rsidRDefault="00E1721F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410B41">
        <w:rPr>
          <w:rFonts w:eastAsia="HelveticaNeue-Roman" w:cstheme="minorHAnsi"/>
          <w:sz w:val="24"/>
          <w:szCs w:val="24"/>
        </w:rPr>
        <w:t>Wang CJ, Huang SW, Chang CH. Effects of specific alpha-1A/1D blocker on lower urinary tract symptoms due to double-J stent: a prospectively randomized study. Urol Res 2009 Jun;37(3):147-52.</w:t>
      </w:r>
    </w:p>
    <w:p w:rsidR="003B1749" w:rsidRPr="00410B41" w:rsidRDefault="00BC39F1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410B41">
        <w:rPr>
          <w:rFonts w:cstheme="minorHAnsi"/>
          <w:sz w:val="24"/>
          <w:szCs w:val="24"/>
        </w:rPr>
        <w:t xml:space="preserve">Zhou L, Cai X, Li H et al: Effects of α-blockers, antimuscarinics, or combination therapy in relieving ureteral stent-related symptoms: a meta-analysis. J Endourol 2015; </w:t>
      </w:r>
      <w:r w:rsidRPr="00410B41">
        <w:rPr>
          <w:rFonts w:cstheme="minorHAnsi"/>
          <w:b/>
          <w:bCs/>
          <w:sz w:val="24"/>
          <w:szCs w:val="24"/>
        </w:rPr>
        <w:t xml:space="preserve">29: </w:t>
      </w:r>
      <w:r w:rsidRPr="00410B41">
        <w:rPr>
          <w:rFonts w:cstheme="minorHAnsi"/>
          <w:sz w:val="24"/>
          <w:szCs w:val="24"/>
        </w:rPr>
        <w:t xml:space="preserve">650. </w:t>
      </w:r>
    </w:p>
    <w:p w:rsidR="0031108E" w:rsidRDefault="003B1749" w:rsidP="00CA6B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410B41">
        <w:rPr>
          <w:rFonts w:eastAsia="HelveticaNeue-Roman" w:cstheme="minorHAnsi"/>
          <w:sz w:val="24"/>
          <w:szCs w:val="24"/>
        </w:rPr>
        <w:t>Ferraz RR, Baxmann AC, Ferreira LG, et al. Preservation of urine samples for metabolic evaluation ofstone-forming patients. Urol Res 2006 Oct;34(5):329-37.</w:t>
      </w:r>
    </w:p>
    <w:p w:rsidR="00B2505D" w:rsidRDefault="00B2505D" w:rsidP="00CA6BB7">
      <w:p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</w:p>
    <w:p w:rsidR="00B2505D" w:rsidRDefault="00B2505D" w:rsidP="00CA6BB7">
      <w:p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B2505D">
        <w:rPr>
          <w:rFonts w:eastAsia="HelveticaNeue-Roman" w:cstheme="minorHAnsi"/>
          <w:b/>
          <w:sz w:val="24"/>
          <w:szCs w:val="24"/>
        </w:rPr>
        <w:t>Conflict of Interest:</w:t>
      </w:r>
      <w:r>
        <w:rPr>
          <w:rFonts w:eastAsia="HelveticaNeue-Roman" w:cstheme="minorHAnsi"/>
          <w:sz w:val="24"/>
          <w:szCs w:val="24"/>
        </w:rPr>
        <w:t xml:space="preserve"> Nil</w:t>
      </w:r>
    </w:p>
    <w:p w:rsidR="0047258B" w:rsidRPr="00B2505D" w:rsidRDefault="00B2505D" w:rsidP="00CA6BB7">
      <w:pPr>
        <w:autoSpaceDE w:val="0"/>
        <w:autoSpaceDN w:val="0"/>
        <w:adjustRightInd w:val="0"/>
        <w:spacing w:after="0" w:line="360" w:lineRule="auto"/>
        <w:jc w:val="both"/>
        <w:rPr>
          <w:rFonts w:eastAsia="HelveticaNeue-Roman" w:cstheme="minorHAnsi"/>
          <w:sz w:val="24"/>
          <w:szCs w:val="24"/>
        </w:rPr>
      </w:pPr>
      <w:r w:rsidRPr="00B2505D">
        <w:rPr>
          <w:rFonts w:eastAsia="HelveticaNeue-Roman" w:cstheme="minorHAnsi"/>
          <w:b/>
          <w:sz w:val="24"/>
          <w:szCs w:val="24"/>
        </w:rPr>
        <w:t>Source of funding:</w:t>
      </w:r>
      <w:r>
        <w:rPr>
          <w:rFonts w:eastAsia="HelveticaNeue-Roman" w:cstheme="minorHAnsi"/>
          <w:sz w:val="24"/>
          <w:szCs w:val="24"/>
        </w:rPr>
        <w:t xml:space="preserve"> Nil</w:t>
      </w:r>
    </w:p>
    <w:p w:rsidR="003A3DFB" w:rsidRDefault="003A3DFB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F12FEE" w:rsidRDefault="00DB27B8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Figure Legends:</w:t>
      </w:r>
    </w:p>
    <w:p w:rsidR="00F12FEE" w:rsidRPr="00410B41" w:rsidRDefault="00F12FEE" w:rsidP="00CA6BB7">
      <w:p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Figure</w:t>
      </w:r>
      <w:r w:rsidRPr="00410B41">
        <w:rPr>
          <w:rFonts w:cstheme="minorHAnsi"/>
          <w:b/>
          <w:sz w:val="24"/>
          <w:szCs w:val="24"/>
        </w:rPr>
        <w:t xml:space="preserve"> 1:</w:t>
      </w:r>
      <w:r w:rsidRPr="00410B4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“</w:t>
      </w:r>
      <w:r w:rsidR="00574B6C">
        <w:rPr>
          <w:rFonts w:cstheme="minorHAnsi"/>
          <w:b/>
          <w:sz w:val="24"/>
          <w:szCs w:val="24"/>
        </w:rPr>
        <w:t>Pizza-</w:t>
      </w:r>
      <w:r w:rsidRPr="003758DB">
        <w:rPr>
          <w:rFonts w:cstheme="minorHAnsi"/>
          <w:b/>
          <w:sz w:val="24"/>
          <w:szCs w:val="24"/>
        </w:rPr>
        <w:t xml:space="preserve"> effect”</w:t>
      </w:r>
      <w:r>
        <w:rPr>
          <w:rFonts w:cstheme="minorHAnsi"/>
          <w:sz w:val="24"/>
          <w:szCs w:val="24"/>
        </w:rPr>
        <w:t xml:space="preserve"> showing multiple </w:t>
      </w:r>
      <w:r w:rsidRPr="000C5943">
        <w:rPr>
          <w:rFonts w:cstheme="minorHAnsi"/>
          <w:sz w:val="24"/>
          <w:szCs w:val="24"/>
        </w:rPr>
        <w:t>preferred</w:t>
      </w:r>
      <w:r>
        <w:rPr>
          <w:rFonts w:cstheme="minorHAnsi"/>
          <w:sz w:val="24"/>
          <w:szCs w:val="24"/>
        </w:rPr>
        <w:t xml:space="preserve"> drugs for stent related issues.</w:t>
      </w:r>
    </w:p>
    <w:sectPr w:rsidR="00F12FEE" w:rsidRPr="00410B41" w:rsidSect="00A50E4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78" w:rsidRDefault="007F2F78" w:rsidP="0021369D">
      <w:pPr>
        <w:spacing w:after="0" w:line="240" w:lineRule="auto"/>
      </w:pPr>
      <w:r>
        <w:separator/>
      </w:r>
    </w:p>
  </w:endnote>
  <w:endnote w:type="continuationSeparator" w:id="0">
    <w:p w:rsidR="007F2F78" w:rsidRDefault="007F2F78" w:rsidP="0021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HelveticaNeue-Roman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6356016"/>
      <w:docPartObj>
        <w:docPartGallery w:val="Page Numbers (Bottom of Page)"/>
        <w:docPartUnique/>
      </w:docPartObj>
    </w:sdtPr>
    <w:sdtEndPr/>
    <w:sdtContent>
      <w:p w:rsidR="0021369D" w:rsidRDefault="007F2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4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369D" w:rsidRDefault="002136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78" w:rsidRDefault="007F2F78" w:rsidP="0021369D">
      <w:pPr>
        <w:spacing w:after="0" w:line="240" w:lineRule="auto"/>
      </w:pPr>
      <w:r>
        <w:separator/>
      </w:r>
    </w:p>
  </w:footnote>
  <w:footnote w:type="continuationSeparator" w:id="0">
    <w:p w:rsidR="007F2F78" w:rsidRDefault="007F2F78" w:rsidP="00213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00FF"/>
    <w:multiLevelType w:val="hybridMultilevel"/>
    <w:tmpl w:val="C7689314"/>
    <w:lvl w:ilvl="0" w:tplc="080CF1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D47F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A61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678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AECC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219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AD0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74CA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024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6F2C6A"/>
    <w:multiLevelType w:val="multilevel"/>
    <w:tmpl w:val="37A63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2">
    <w:nsid w:val="12126152"/>
    <w:multiLevelType w:val="hybridMultilevel"/>
    <w:tmpl w:val="972038E2"/>
    <w:lvl w:ilvl="0" w:tplc="92485A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CA537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685D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64B3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B2C8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80F3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7EB1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8A8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24E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5AE6A40"/>
    <w:multiLevelType w:val="multilevel"/>
    <w:tmpl w:val="37A63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4">
    <w:nsid w:val="17571FA7"/>
    <w:multiLevelType w:val="hybridMultilevel"/>
    <w:tmpl w:val="FC18CBA2"/>
    <w:lvl w:ilvl="0" w:tplc="ACD4C9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A1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BEF6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02D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B29C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6ABB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EA3C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F61F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38E1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3D55D7F"/>
    <w:multiLevelType w:val="multilevel"/>
    <w:tmpl w:val="37A63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6">
    <w:nsid w:val="5673543E"/>
    <w:multiLevelType w:val="multilevel"/>
    <w:tmpl w:val="37A63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7">
    <w:nsid w:val="59D877AC"/>
    <w:multiLevelType w:val="multilevel"/>
    <w:tmpl w:val="37A63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8">
    <w:nsid w:val="5C0861F1"/>
    <w:multiLevelType w:val="multilevel"/>
    <w:tmpl w:val="37A63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9">
    <w:nsid w:val="76932725"/>
    <w:multiLevelType w:val="hybridMultilevel"/>
    <w:tmpl w:val="EA928DAE"/>
    <w:lvl w:ilvl="0" w:tplc="B7B65F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6DB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C43D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B62C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E8C7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F05F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6A9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1206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BC7C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658D"/>
    <w:rsid w:val="00000F5F"/>
    <w:rsid w:val="00026250"/>
    <w:rsid w:val="000455B9"/>
    <w:rsid w:val="000458A4"/>
    <w:rsid w:val="00047B85"/>
    <w:rsid w:val="00051966"/>
    <w:rsid w:val="00094E8A"/>
    <w:rsid w:val="000A666D"/>
    <w:rsid w:val="000B3F49"/>
    <w:rsid w:val="000C5093"/>
    <w:rsid w:val="000C5943"/>
    <w:rsid w:val="000D028E"/>
    <w:rsid w:val="000D0DDE"/>
    <w:rsid w:val="000D1BBF"/>
    <w:rsid w:val="000D2D0D"/>
    <w:rsid w:val="000D7AAA"/>
    <w:rsid w:val="000E63BD"/>
    <w:rsid w:val="000F0DB5"/>
    <w:rsid w:val="00106B64"/>
    <w:rsid w:val="00121F7A"/>
    <w:rsid w:val="00124D48"/>
    <w:rsid w:val="00132CE2"/>
    <w:rsid w:val="00137582"/>
    <w:rsid w:val="001447B7"/>
    <w:rsid w:val="00152965"/>
    <w:rsid w:val="00172B16"/>
    <w:rsid w:val="00184F57"/>
    <w:rsid w:val="00185359"/>
    <w:rsid w:val="00191784"/>
    <w:rsid w:val="00192498"/>
    <w:rsid w:val="00192A67"/>
    <w:rsid w:val="001A2349"/>
    <w:rsid w:val="001C2E4A"/>
    <w:rsid w:val="001D26E6"/>
    <w:rsid w:val="001D7E69"/>
    <w:rsid w:val="001E3D18"/>
    <w:rsid w:val="001E5D46"/>
    <w:rsid w:val="001F01CA"/>
    <w:rsid w:val="001F7F53"/>
    <w:rsid w:val="0021369D"/>
    <w:rsid w:val="0022087B"/>
    <w:rsid w:val="002236A8"/>
    <w:rsid w:val="00223E72"/>
    <w:rsid w:val="00233005"/>
    <w:rsid w:val="00244FA2"/>
    <w:rsid w:val="002458CE"/>
    <w:rsid w:val="00251271"/>
    <w:rsid w:val="00252F88"/>
    <w:rsid w:val="002679F9"/>
    <w:rsid w:val="00276AA3"/>
    <w:rsid w:val="00285700"/>
    <w:rsid w:val="002967FF"/>
    <w:rsid w:val="00297E00"/>
    <w:rsid w:val="002A11B6"/>
    <w:rsid w:val="002B1931"/>
    <w:rsid w:val="002C34B2"/>
    <w:rsid w:val="002D658D"/>
    <w:rsid w:val="002D6D4C"/>
    <w:rsid w:val="002E1954"/>
    <w:rsid w:val="002F3DCD"/>
    <w:rsid w:val="002F7699"/>
    <w:rsid w:val="0031108E"/>
    <w:rsid w:val="00316A16"/>
    <w:rsid w:val="00317D87"/>
    <w:rsid w:val="00327540"/>
    <w:rsid w:val="00335915"/>
    <w:rsid w:val="003375E9"/>
    <w:rsid w:val="00337DB1"/>
    <w:rsid w:val="00344A71"/>
    <w:rsid w:val="003452E5"/>
    <w:rsid w:val="00361CE5"/>
    <w:rsid w:val="003706F3"/>
    <w:rsid w:val="003758DB"/>
    <w:rsid w:val="00390968"/>
    <w:rsid w:val="0039421C"/>
    <w:rsid w:val="003A3698"/>
    <w:rsid w:val="003A3DFB"/>
    <w:rsid w:val="003A6FF9"/>
    <w:rsid w:val="003B1749"/>
    <w:rsid w:val="003B6A3F"/>
    <w:rsid w:val="003C4AE1"/>
    <w:rsid w:val="003C7C58"/>
    <w:rsid w:val="003D3378"/>
    <w:rsid w:val="004024FF"/>
    <w:rsid w:val="004041D0"/>
    <w:rsid w:val="00406111"/>
    <w:rsid w:val="004101F9"/>
    <w:rsid w:val="00410B41"/>
    <w:rsid w:val="004117D9"/>
    <w:rsid w:val="004200EE"/>
    <w:rsid w:val="004320CA"/>
    <w:rsid w:val="00452B62"/>
    <w:rsid w:val="00466557"/>
    <w:rsid w:val="0047258B"/>
    <w:rsid w:val="00491E55"/>
    <w:rsid w:val="00492886"/>
    <w:rsid w:val="004966CC"/>
    <w:rsid w:val="004A3584"/>
    <w:rsid w:val="004B0A8D"/>
    <w:rsid w:val="004C6154"/>
    <w:rsid w:val="004C7596"/>
    <w:rsid w:val="004D068B"/>
    <w:rsid w:val="0050041B"/>
    <w:rsid w:val="00504186"/>
    <w:rsid w:val="00505568"/>
    <w:rsid w:val="00514F75"/>
    <w:rsid w:val="00520E32"/>
    <w:rsid w:val="0053018B"/>
    <w:rsid w:val="005321D9"/>
    <w:rsid w:val="00554EE6"/>
    <w:rsid w:val="005569F6"/>
    <w:rsid w:val="00566BFD"/>
    <w:rsid w:val="005673CC"/>
    <w:rsid w:val="005679A8"/>
    <w:rsid w:val="00574B6C"/>
    <w:rsid w:val="005870CC"/>
    <w:rsid w:val="0058782D"/>
    <w:rsid w:val="00597A9C"/>
    <w:rsid w:val="005A284F"/>
    <w:rsid w:val="005A3C54"/>
    <w:rsid w:val="005C629C"/>
    <w:rsid w:val="005D1290"/>
    <w:rsid w:val="005D742B"/>
    <w:rsid w:val="005E25B8"/>
    <w:rsid w:val="005E4268"/>
    <w:rsid w:val="005E746B"/>
    <w:rsid w:val="005F0F1D"/>
    <w:rsid w:val="005F2FF5"/>
    <w:rsid w:val="006037FA"/>
    <w:rsid w:val="0061691D"/>
    <w:rsid w:val="00621BC7"/>
    <w:rsid w:val="00622D2D"/>
    <w:rsid w:val="00627169"/>
    <w:rsid w:val="0064028B"/>
    <w:rsid w:val="00650FD3"/>
    <w:rsid w:val="00661A1D"/>
    <w:rsid w:val="006656F5"/>
    <w:rsid w:val="00680EE8"/>
    <w:rsid w:val="00684E98"/>
    <w:rsid w:val="00692891"/>
    <w:rsid w:val="006C0B28"/>
    <w:rsid w:val="006C1CB3"/>
    <w:rsid w:val="006C1CE7"/>
    <w:rsid w:val="006C476C"/>
    <w:rsid w:val="006E09D3"/>
    <w:rsid w:val="00712786"/>
    <w:rsid w:val="007142EC"/>
    <w:rsid w:val="00743278"/>
    <w:rsid w:val="0075107A"/>
    <w:rsid w:val="007531B0"/>
    <w:rsid w:val="00764393"/>
    <w:rsid w:val="007766FC"/>
    <w:rsid w:val="00776A43"/>
    <w:rsid w:val="00777BB3"/>
    <w:rsid w:val="007929C2"/>
    <w:rsid w:val="00796A31"/>
    <w:rsid w:val="007A0548"/>
    <w:rsid w:val="007A313E"/>
    <w:rsid w:val="007B4F12"/>
    <w:rsid w:val="007C7701"/>
    <w:rsid w:val="007D2E82"/>
    <w:rsid w:val="007D70B2"/>
    <w:rsid w:val="007D7EE8"/>
    <w:rsid w:val="007E5D77"/>
    <w:rsid w:val="007F0D11"/>
    <w:rsid w:val="007F2F78"/>
    <w:rsid w:val="00804726"/>
    <w:rsid w:val="0081307E"/>
    <w:rsid w:val="00820048"/>
    <w:rsid w:val="0082285D"/>
    <w:rsid w:val="00847EE8"/>
    <w:rsid w:val="0085746B"/>
    <w:rsid w:val="00857939"/>
    <w:rsid w:val="00857EE0"/>
    <w:rsid w:val="0086318B"/>
    <w:rsid w:val="008764FF"/>
    <w:rsid w:val="00883D23"/>
    <w:rsid w:val="00890814"/>
    <w:rsid w:val="008A0C76"/>
    <w:rsid w:val="008A306E"/>
    <w:rsid w:val="008A42A7"/>
    <w:rsid w:val="008B7A1A"/>
    <w:rsid w:val="008B7CEA"/>
    <w:rsid w:val="008C2913"/>
    <w:rsid w:val="008C79A7"/>
    <w:rsid w:val="008E7154"/>
    <w:rsid w:val="00912100"/>
    <w:rsid w:val="00914A15"/>
    <w:rsid w:val="009412D5"/>
    <w:rsid w:val="0094257B"/>
    <w:rsid w:val="00946D6E"/>
    <w:rsid w:val="00952A23"/>
    <w:rsid w:val="009549C3"/>
    <w:rsid w:val="009669EF"/>
    <w:rsid w:val="009842F6"/>
    <w:rsid w:val="009957A1"/>
    <w:rsid w:val="009B2538"/>
    <w:rsid w:val="009C1D83"/>
    <w:rsid w:val="009D1936"/>
    <w:rsid w:val="009E401B"/>
    <w:rsid w:val="009E4256"/>
    <w:rsid w:val="009F3A1D"/>
    <w:rsid w:val="009F4560"/>
    <w:rsid w:val="00A032E4"/>
    <w:rsid w:val="00A14952"/>
    <w:rsid w:val="00A16A8B"/>
    <w:rsid w:val="00A17FB2"/>
    <w:rsid w:val="00A2631D"/>
    <w:rsid w:val="00A27654"/>
    <w:rsid w:val="00A45AC7"/>
    <w:rsid w:val="00A46AD2"/>
    <w:rsid w:val="00A50E47"/>
    <w:rsid w:val="00A56481"/>
    <w:rsid w:val="00A568AD"/>
    <w:rsid w:val="00A633C3"/>
    <w:rsid w:val="00A63525"/>
    <w:rsid w:val="00A66DE3"/>
    <w:rsid w:val="00A67618"/>
    <w:rsid w:val="00A74570"/>
    <w:rsid w:val="00A77328"/>
    <w:rsid w:val="00A910E4"/>
    <w:rsid w:val="00A92CE3"/>
    <w:rsid w:val="00A97D50"/>
    <w:rsid w:val="00AD4065"/>
    <w:rsid w:val="00AD62DD"/>
    <w:rsid w:val="00AD6392"/>
    <w:rsid w:val="00AE2F05"/>
    <w:rsid w:val="00AF01F8"/>
    <w:rsid w:val="00AF2BBC"/>
    <w:rsid w:val="00AF7C43"/>
    <w:rsid w:val="00B01A6A"/>
    <w:rsid w:val="00B13A44"/>
    <w:rsid w:val="00B24580"/>
    <w:rsid w:val="00B2505D"/>
    <w:rsid w:val="00B448C8"/>
    <w:rsid w:val="00B44C83"/>
    <w:rsid w:val="00B50A56"/>
    <w:rsid w:val="00B561C2"/>
    <w:rsid w:val="00B73DD0"/>
    <w:rsid w:val="00B76822"/>
    <w:rsid w:val="00B95E0D"/>
    <w:rsid w:val="00BB5BD9"/>
    <w:rsid w:val="00BB68B7"/>
    <w:rsid w:val="00BC0F5F"/>
    <w:rsid w:val="00BC39F1"/>
    <w:rsid w:val="00BE10B5"/>
    <w:rsid w:val="00BF6D89"/>
    <w:rsid w:val="00C038A0"/>
    <w:rsid w:val="00C0434F"/>
    <w:rsid w:val="00C06704"/>
    <w:rsid w:val="00C06973"/>
    <w:rsid w:val="00C1560E"/>
    <w:rsid w:val="00C22F26"/>
    <w:rsid w:val="00C31053"/>
    <w:rsid w:val="00C35C3D"/>
    <w:rsid w:val="00C56851"/>
    <w:rsid w:val="00C60D74"/>
    <w:rsid w:val="00C77EEB"/>
    <w:rsid w:val="00C82397"/>
    <w:rsid w:val="00C841DD"/>
    <w:rsid w:val="00C87715"/>
    <w:rsid w:val="00C93438"/>
    <w:rsid w:val="00CA0E9E"/>
    <w:rsid w:val="00CA6BB7"/>
    <w:rsid w:val="00CB000E"/>
    <w:rsid w:val="00CB7A23"/>
    <w:rsid w:val="00CD7A7C"/>
    <w:rsid w:val="00CF7379"/>
    <w:rsid w:val="00D04AD0"/>
    <w:rsid w:val="00D1569E"/>
    <w:rsid w:val="00D15883"/>
    <w:rsid w:val="00D316D2"/>
    <w:rsid w:val="00D53E0C"/>
    <w:rsid w:val="00D603B3"/>
    <w:rsid w:val="00D6677E"/>
    <w:rsid w:val="00D91E84"/>
    <w:rsid w:val="00DA08EE"/>
    <w:rsid w:val="00DA216E"/>
    <w:rsid w:val="00DA258B"/>
    <w:rsid w:val="00DB27B8"/>
    <w:rsid w:val="00DC2147"/>
    <w:rsid w:val="00DD1F88"/>
    <w:rsid w:val="00DE540F"/>
    <w:rsid w:val="00DE6BBE"/>
    <w:rsid w:val="00DF1B3C"/>
    <w:rsid w:val="00E00F40"/>
    <w:rsid w:val="00E15BFB"/>
    <w:rsid w:val="00E163E1"/>
    <w:rsid w:val="00E1721F"/>
    <w:rsid w:val="00E305D4"/>
    <w:rsid w:val="00E34FE0"/>
    <w:rsid w:val="00E43C01"/>
    <w:rsid w:val="00E84FEA"/>
    <w:rsid w:val="00E86844"/>
    <w:rsid w:val="00E9251E"/>
    <w:rsid w:val="00EA1681"/>
    <w:rsid w:val="00EA206A"/>
    <w:rsid w:val="00EA72A7"/>
    <w:rsid w:val="00EB0841"/>
    <w:rsid w:val="00EC0B19"/>
    <w:rsid w:val="00EF22EA"/>
    <w:rsid w:val="00EF303B"/>
    <w:rsid w:val="00EF48DC"/>
    <w:rsid w:val="00F06D72"/>
    <w:rsid w:val="00F12FEE"/>
    <w:rsid w:val="00F21A56"/>
    <w:rsid w:val="00F36B14"/>
    <w:rsid w:val="00F547C5"/>
    <w:rsid w:val="00F62479"/>
    <w:rsid w:val="00F65771"/>
    <w:rsid w:val="00F86936"/>
    <w:rsid w:val="00F93AF6"/>
    <w:rsid w:val="00FA1B03"/>
    <w:rsid w:val="00FC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89AD9-F80F-40A6-86DE-996D8B2A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A2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4F75"/>
    <w:pPr>
      <w:ind w:left="720"/>
      <w:contextualSpacing/>
    </w:pPr>
    <w:rPr>
      <w:lang w:val="en-IN" w:eastAsia="en-IN"/>
    </w:rPr>
  </w:style>
  <w:style w:type="paragraph" w:customStyle="1" w:styleId="Default">
    <w:name w:val="Default"/>
    <w:rsid w:val="00C0697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C7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7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7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69D"/>
  </w:style>
  <w:style w:type="paragraph" w:styleId="Footer">
    <w:name w:val="footer"/>
    <w:basedOn w:val="Normal"/>
    <w:link w:val="FooterChar"/>
    <w:uiPriority w:val="99"/>
    <w:unhideWhenUsed/>
    <w:rsid w:val="0021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Reviewer 1</cp:lastModifiedBy>
  <cp:revision>2</cp:revision>
  <dcterms:created xsi:type="dcterms:W3CDTF">2021-05-22T05:31:00Z</dcterms:created>
  <dcterms:modified xsi:type="dcterms:W3CDTF">2021-05-22T05:31:00Z</dcterms:modified>
</cp:coreProperties>
</file>