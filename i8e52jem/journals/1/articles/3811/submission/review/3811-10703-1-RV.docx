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C7F43" w14:textId="77777777" w:rsidR="000B4C3B" w:rsidRDefault="000B4C3B" w:rsidP="001274D9">
      <w:pPr>
        <w:pStyle w:val="Body"/>
        <w:spacing w:before="100" w:after="100"/>
        <w:outlineLvl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SLUG: OBITUARY</w:t>
      </w:r>
    </w:p>
    <w:p w14:paraId="6A94AC98" w14:textId="780AFB1A" w:rsidR="00440A36" w:rsidRDefault="000B4C3B" w:rsidP="001274D9">
      <w:pPr>
        <w:pStyle w:val="Body"/>
        <w:spacing w:before="100" w:after="100"/>
        <w:outlineLvl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 w:rsidR="00440A36" w:rsidRPr="00F04380">
        <w:rPr>
          <w:rFonts w:ascii="Times New Roman" w:hAnsi="Times New Roman" w:cs="Times New Roman"/>
          <w:b/>
          <w:bCs/>
        </w:rPr>
        <w:t>Dr Smarajit Jana (1951-2021)</w:t>
      </w:r>
      <w:ins w:id="0" w:author="MD" w:date="2021-05-17T14:26:00Z">
        <w:r w:rsidR="00F04380">
          <w:rPr>
            <w:rFonts w:ascii="Times New Roman" w:hAnsi="Times New Roman" w:cs="Times New Roman"/>
            <w:b/>
            <w:bCs/>
          </w:rPr>
          <w:t>:</w:t>
        </w:r>
      </w:ins>
      <w:del w:id="1" w:author="MD" w:date="2021-05-17T14:26:00Z">
        <w:r w:rsidR="00440A36" w:rsidRPr="00F04380" w:rsidDel="00F04380">
          <w:rPr>
            <w:rFonts w:ascii="Times New Roman" w:hAnsi="Times New Roman" w:cs="Times New Roman"/>
            <w:b/>
            <w:bCs/>
          </w:rPr>
          <w:delText>.</w:delText>
        </w:r>
      </w:del>
      <w:r w:rsidR="00440A36" w:rsidRPr="00F04380">
        <w:rPr>
          <w:rFonts w:ascii="Times New Roman" w:hAnsi="Times New Roman" w:cs="Times New Roman"/>
          <w:b/>
          <w:bCs/>
        </w:rPr>
        <w:t xml:space="preserve"> An obituary</w:t>
      </w:r>
    </w:p>
    <w:p w14:paraId="58500A62" w14:textId="72027049" w:rsidR="000B4C3B" w:rsidRDefault="000B4C3B" w:rsidP="001274D9">
      <w:pPr>
        <w:pStyle w:val="Body"/>
        <w:spacing w:before="100" w:after="100"/>
        <w:outlineLvl w:val="1"/>
        <w:rPr>
          <w:ins w:id="2" w:author="MD" w:date="2021-05-18T01:01:00Z"/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AUTHORS: SATYA SIVARAMAN,</w:t>
      </w:r>
      <w:r w:rsidRPr="000B4C3B">
        <w:rPr>
          <w:rFonts w:ascii="Times New Roman" w:hAnsi="Times New Roman" w:cs="Times New Roman"/>
          <w:b/>
          <w:bCs/>
        </w:rPr>
        <w:t xml:space="preserve"> </w:t>
      </w:r>
      <w:ins w:id="3" w:author="MD" w:date="2021-05-18T01:01:00Z">
        <w:r>
          <w:rPr>
            <w:rFonts w:ascii="Times New Roman" w:hAnsi="Times New Roman" w:cs="Times New Roman"/>
            <w:b/>
            <w:bCs/>
          </w:rPr>
          <w:t xml:space="preserve"> </w:t>
        </w:r>
      </w:ins>
      <w:r w:rsidRPr="000B4C3B">
        <w:rPr>
          <w:rFonts w:ascii="Times New Roman" w:hAnsi="Times New Roman" w:cs="Times New Roman"/>
          <w:b/>
          <w:bCs/>
        </w:rPr>
        <w:t>SWARUP SARKAR</w:t>
      </w:r>
    </w:p>
    <w:p w14:paraId="629AA66A" w14:textId="36E09612" w:rsidR="000B4C3B" w:rsidRDefault="000B4C3B" w:rsidP="001274D9">
      <w:pPr>
        <w:pStyle w:val="Body"/>
        <w:pBdr>
          <w:bottom w:val="single" w:sz="6" w:space="1" w:color="auto"/>
        </w:pBdr>
        <w:spacing w:before="100" w:after="100"/>
        <w:outlineLvl w:val="1"/>
        <w:rPr>
          <w:rFonts w:ascii="Times New Roman" w:hAnsi="Times New Roman" w:cs="Times New Roman"/>
          <w:bCs/>
        </w:rPr>
      </w:pPr>
    </w:p>
    <w:p w14:paraId="2E2F58F5" w14:textId="6B513BB2" w:rsidR="000B4C3B" w:rsidRPr="000B4C3B" w:rsidRDefault="000B4C3B" w:rsidP="001274D9">
      <w:pPr>
        <w:pStyle w:val="Body"/>
        <w:pBdr>
          <w:top w:val="none" w:sz="0" w:space="0" w:color="auto"/>
        </w:pBdr>
        <w:spacing w:before="100" w:after="100"/>
        <w:outlineLvl w:val="1"/>
        <w:rPr>
          <w:rFonts w:ascii="Times New Roman" w:hAnsi="Times New Roman" w:cs="Times New Roman"/>
          <w:bCs/>
          <w:rPrChange w:id="4" w:author="MD" w:date="2021-05-18T01:01:00Z">
            <w:rPr>
              <w:rFonts w:ascii="Times New Roman" w:hAnsi="Times New Roman" w:cs="Times New Roman"/>
              <w:b/>
              <w:bCs/>
            </w:rPr>
          </w:rPrChange>
        </w:rPr>
      </w:pPr>
      <w:r>
        <w:rPr>
          <w:rFonts w:ascii="Times New Roman" w:hAnsi="Times New Roman" w:cs="Times New Roman"/>
          <w:bCs/>
        </w:rPr>
        <w:t>Authors: Satya Sivaraman</w:t>
      </w:r>
      <w:r w:rsidR="00226A73">
        <w:rPr>
          <w:rFonts w:ascii="Times New Roman" w:hAnsi="Times New Roman" w:cs="Times New Roman"/>
          <w:bCs/>
        </w:rPr>
        <w:t xml:space="preserve"> (satyasagar@gmail.com)</w:t>
      </w:r>
      <w:bookmarkStart w:id="5" w:name="_GoBack"/>
      <w:bookmarkEnd w:id="5"/>
      <w:r w:rsidR="00226A73" w:rsidRPr="00226A73">
        <w:rPr>
          <w:rFonts w:ascii="Open Sans" w:hAnsi="Open Sans" w:cs="Open Sans"/>
          <w:color w:val="3F3F3F"/>
          <w:shd w:val="clear" w:color="auto" w:fill="FFFFFF"/>
        </w:rPr>
        <w:t xml:space="preserve"> </w:t>
      </w:r>
      <w:r w:rsidR="00226A73">
        <w:rPr>
          <w:rFonts w:ascii="Open Sans" w:hAnsi="Open Sans" w:cs="Open Sans"/>
          <w:color w:val="3F3F3F"/>
          <w:shd w:val="clear" w:color="auto" w:fill="FFFFFF"/>
        </w:rPr>
        <w:t>Communications Coordinator for ReAct’s Empowerment, Engagement and Network Extension</w:t>
      </w:r>
      <w:r>
        <w:rPr>
          <w:rFonts w:ascii="Times New Roman" w:hAnsi="Times New Roman" w:cs="Times New Roman"/>
          <w:bCs/>
        </w:rPr>
        <w:t>,  Swarup Sarkar</w:t>
      </w:r>
      <w:r w:rsidRPr="000B4C3B">
        <w:t xml:space="preserve"> </w:t>
      </w:r>
      <w:r>
        <w:t>(</w:t>
      </w:r>
      <w:r w:rsidRPr="000B4C3B">
        <w:rPr>
          <w:rFonts w:ascii="Times New Roman" w:hAnsi="Times New Roman" w:cs="Times New Roman"/>
        </w:rPr>
        <w:t>sarkar.swarup@gmail.com</w:t>
      </w:r>
      <w:r>
        <w:t xml:space="preserve">)       </w:t>
      </w:r>
      <w:r w:rsidRPr="000B4C3B">
        <w:rPr>
          <w:rFonts w:ascii="Times New Roman" w:hAnsi="Times New Roman" w:cs="Times New Roman"/>
          <w:bCs/>
        </w:rPr>
        <w:t>Former CG Pandit National Chair, Indian Council of Medical Research and Ex Director / Senior Adviser WHO,</w:t>
      </w:r>
    </w:p>
    <w:p w14:paraId="6714D6B6" w14:textId="77777777" w:rsidR="001274D9" w:rsidRPr="00F04380" w:rsidRDefault="001274D9" w:rsidP="001274D9">
      <w:pPr>
        <w:pStyle w:val="Body"/>
        <w:spacing w:before="100" w:after="100"/>
        <w:outlineLvl w:val="1"/>
        <w:rPr>
          <w:rFonts w:ascii="Times New Roman" w:eastAsia="Times New Roman" w:hAnsi="Times New Roman" w:cs="Times New Roman"/>
          <w:b/>
          <w:bCs/>
        </w:rPr>
      </w:pPr>
    </w:p>
    <w:p w14:paraId="64AE4225" w14:textId="01B1B2AD" w:rsidR="00440A36" w:rsidRPr="00F04380" w:rsidRDefault="00440A36" w:rsidP="001274D9">
      <w:pPr>
        <w:pStyle w:val="Body"/>
        <w:rPr>
          <w:rFonts w:ascii="Times New Roman" w:hAnsi="Times New Roman" w:cs="Times New Roman"/>
        </w:rPr>
      </w:pPr>
      <w:r w:rsidRPr="00F04380">
        <w:rPr>
          <w:rFonts w:ascii="Times New Roman" w:hAnsi="Times New Roman" w:cs="Times New Roman"/>
        </w:rPr>
        <w:t>In the passing away of Dr Smarajit Jana</w:t>
      </w:r>
      <w:ins w:id="6" w:author="MD" w:date="2021-05-17T14:26:00Z">
        <w:r w:rsidR="00F04380">
          <w:rPr>
            <w:rFonts w:ascii="Times New Roman" w:hAnsi="Times New Roman" w:cs="Times New Roman"/>
          </w:rPr>
          <w:t xml:space="preserve"> on May 8</w:t>
        </w:r>
      </w:ins>
      <w:r w:rsidRPr="00F04380">
        <w:rPr>
          <w:rFonts w:ascii="Times New Roman" w:hAnsi="Times New Roman" w:cs="Times New Roman"/>
        </w:rPr>
        <w:t>, after a brief battle with Covid-19</w:t>
      </w:r>
      <w:ins w:id="7" w:author="MD" w:date="2021-05-17T14:26:00Z">
        <w:r w:rsidR="00F04380">
          <w:rPr>
            <w:rFonts w:ascii="Times New Roman" w:hAnsi="Times New Roman" w:cs="Times New Roman"/>
          </w:rPr>
          <w:t>,</w:t>
        </w:r>
      </w:ins>
      <w:r w:rsidRPr="00F04380">
        <w:rPr>
          <w:rFonts w:ascii="Times New Roman" w:hAnsi="Times New Roman" w:cs="Times New Roman"/>
        </w:rPr>
        <w:t xml:space="preserve"> </w:t>
      </w:r>
      <w:del w:id="8" w:author="MD" w:date="2021-05-17T14:26:00Z">
        <w:r w:rsidRPr="00F04380" w:rsidDel="00F04380">
          <w:rPr>
            <w:rFonts w:ascii="Times New Roman" w:hAnsi="Times New Roman" w:cs="Times New Roman"/>
          </w:rPr>
          <w:delText xml:space="preserve">on 8 May, </w:delText>
        </w:r>
      </w:del>
      <w:r w:rsidRPr="00F04380">
        <w:rPr>
          <w:rFonts w:ascii="Times New Roman" w:hAnsi="Times New Roman" w:cs="Times New Roman"/>
        </w:rPr>
        <w:t>India and the world ha</w:t>
      </w:r>
      <w:ins w:id="9" w:author="MD" w:date="2021-05-17T14:26:00Z">
        <w:r w:rsidR="00F04380">
          <w:rPr>
            <w:rFonts w:ascii="Times New Roman" w:hAnsi="Times New Roman" w:cs="Times New Roman"/>
          </w:rPr>
          <w:t>ve</w:t>
        </w:r>
      </w:ins>
      <w:del w:id="10" w:author="MD" w:date="2021-05-17T14:26:00Z">
        <w:r w:rsidRPr="00F04380" w:rsidDel="00F04380">
          <w:rPr>
            <w:rFonts w:ascii="Times New Roman" w:hAnsi="Times New Roman" w:cs="Times New Roman"/>
          </w:rPr>
          <w:delText>s</w:delText>
        </w:r>
      </w:del>
      <w:r w:rsidRPr="00F04380">
        <w:rPr>
          <w:rFonts w:ascii="Times New Roman" w:hAnsi="Times New Roman" w:cs="Times New Roman"/>
        </w:rPr>
        <w:t xml:space="preserve"> lost one of its most resourceful and compassionate development </w:t>
      </w:r>
      <w:r w:rsidR="00521ADA" w:rsidRPr="00F04380">
        <w:rPr>
          <w:rFonts w:ascii="Times New Roman" w:hAnsi="Times New Roman" w:cs="Times New Roman"/>
        </w:rPr>
        <w:t>worker</w:t>
      </w:r>
      <w:r w:rsidR="00281FE2" w:rsidRPr="00F04380">
        <w:rPr>
          <w:rFonts w:ascii="Times New Roman" w:hAnsi="Times New Roman" w:cs="Times New Roman"/>
        </w:rPr>
        <w:t>s</w:t>
      </w:r>
      <w:r w:rsidRPr="00F04380">
        <w:rPr>
          <w:rFonts w:ascii="Times New Roman" w:hAnsi="Times New Roman" w:cs="Times New Roman"/>
        </w:rPr>
        <w:t xml:space="preserve"> and </w:t>
      </w:r>
      <w:r w:rsidR="00281FE2" w:rsidRPr="00F04380">
        <w:rPr>
          <w:rFonts w:ascii="Times New Roman" w:hAnsi="Times New Roman" w:cs="Times New Roman"/>
        </w:rPr>
        <w:t xml:space="preserve">a </w:t>
      </w:r>
      <w:r w:rsidRPr="00F04380">
        <w:rPr>
          <w:rFonts w:ascii="Times New Roman" w:hAnsi="Times New Roman" w:cs="Times New Roman"/>
        </w:rPr>
        <w:t xml:space="preserve">medical </w:t>
      </w:r>
      <w:r w:rsidR="00521ADA" w:rsidRPr="00F04380">
        <w:rPr>
          <w:rFonts w:ascii="Times New Roman" w:hAnsi="Times New Roman" w:cs="Times New Roman"/>
          <w:lang w:val="fr-FR"/>
        </w:rPr>
        <w:t>professiona</w:t>
      </w:r>
      <w:r w:rsidRPr="00F04380">
        <w:rPr>
          <w:rFonts w:ascii="Times New Roman" w:hAnsi="Times New Roman" w:cs="Times New Roman"/>
        </w:rPr>
        <w:t>l</w:t>
      </w:r>
      <w:ins w:id="11" w:author="MD" w:date="2021-05-17T14:28:00Z">
        <w:r w:rsidR="00F04380">
          <w:rPr>
            <w:rFonts w:ascii="Times New Roman" w:hAnsi="Times New Roman" w:cs="Times New Roman"/>
          </w:rPr>
          <w:t xml:space="preserve"> with</w:t>
        </w:r>
      </w:ins>
      <w:del w:id="12" w:author="MD" w:date="2021-05-17T14:28:00Z">
        <w:r w:rsidR="00281FE2" w:rsidRPr="00F04380" w:rsidDel="00F04380">
          <w:rPr>
            <w:rFonts w:ascii="Times New Roman" w:hAnsi="Times New Roman" w:cs="Times New Roman"/>
          </w:rPr>
          <w:delText xml:space="preserve">, </w:delText>
        </w:r>
      </w:del>
      <w:del w:id="13" w:author="MD" w:date="2021-05-17T14:27:00Z">
        <w:r w:rsidR="00281FE2" w:rsidRPr="00F04380" w:rsidDel="00F04380">
          <w:rPr>
            <w:rFonts w:ascii="Times New Roman" w:hAnsi="Times New Roman" w:cs="Times New Roman"/>
          </w:rPr>
          <w:delText>known for maintaining</w:delText>
        </w:r>
        <w:r w:rsidRPr="00F04380" w:rsidDel="00F04380">
          <w:rPr>
            <w:rFonts w:ascii="Times New Roman" w:hAnsi="Times New Roman" w:cs="Times New Roman"/>
          </w:rPr>
          <w:delText xml:space="preserve"> </w:delText>
        </w:r>
      </w:del>
      <w:r w:rsidR="00281FE2" w:rsidRPr="00F04380">
        <w:rPr>
          <w:rFonts w:ascii="Times New Roman" w:hAnsi="Times New Roman" w:cs="Times New Roman"/>
        </w:rPr>
        <w:t>the</w:t>
      </w:r>
      <w:r w:rsidRPr="00F04380">
        <w:rPr>
          <w:rFonts w:ascii="Times New Roman" w:hAnsi="Times New Roman" w:cs="Times New Roman"/>
        </w:rPr>
        <w:t xml:space="preserve"> highest standards of ethics in </w:t>
      </w:r>
      <w:r w:rsidR="00281FE2" w:rsidRPr="00F04380">
        <w:rPr>
          <w:rFonts w:ascii="Times New Roman" w:hAnsi="Times New Roman" w:cs="Times New Roman"/>
        </w:rPr>
        <w:t xml:space="preserve">both </w:t>
      </w:r>
      <w:r w:rsidR="00521ADA" w:rsidRPr="00F04380">
        <w:rPr>
          <w:rFonts w:ascii="Times New Roman" w:hAnsi="Times New Roman" w:cs="Times New Roman"/>
        </w:rPr>
        <w:t>research</w:t>
      </w:r>
      <w:r w:rsidRPr="00F04380">
        <w:rPr>
          <w:rFonts w:ascii="Times New Roman" w:hAnsi="Times New Roman" w:cs="Times New Roman"/>
        </w:rPr>
        <w:t xml:space="preserve"> and </w:t>
      </w:r>
      <w:r w:rsidR="00521ADA" w:rsidRPr="00F04380">
        <w:rPr>
          <w:rFonts w:ascii="Times New Roman" w:hAnsi="Times New Roman" w:cs="Times New Roman"/>
        </w:rPr>
        <w:t>practice.</w:t>
      </w:r>
      <w:r w:rsidRPr="00F04380">
        <w:rPr>
          <w:rFonts w:ascii="Times New Roman" w:hAnsi="Times New Roman" w:cs="Times New Roman"/>
        </w:rPr>
        <w:t xml:space="preserve"> </w:t>
      </w:r>
    </w:p>
    <w:p w14:paraId="0C2C7A1C" w14:textId="77777777" w:rsidR="00440A36" w:rsidRPr="00F04380" w:rsidRDefault="00440A36" w:rsidP="001274D9">
      <w:pPr>
        <w:pStyle w:val="Body"/>
        <w:rPr>
          <w:rFonts w:ascii="Times New Roman" w:hAnsi="Times New Roman" w:cs="Times New Roman"/>
        </w:rPr>
      </w:pPr>
    </w:p>
    <w:p w14:paraId="3D043CD1" w14:textId="09F069F7" w:rsidR="00255D36" w:rsidRPr="00F04380" w:rsidRDefault="00440A36" w:rsidP="001274D9">
      <w:r w:rsidRPr="00F04380">
        <w:t>Born in rural West Bengal bordering Orissa, Dr. Jana came to Kolkata</w:t>
      </w:r>
      <w:r w:rsidR="00255D36" w:rsidRPr="00F04380">
        <w:t xml:space="preserve"> to study</w:t>
      </w:r>
      <w:r w:rsidRPr="00F04380">
        <w:t xml:space="preserve"> in the early seventies </w:t>
      </w:r>
      <w:r w:rsidR="00255D36" w:rsidRPr="00F04380">
        <w:t xml:space="preserve">and joined </w:t>
      </w:r>
      <w:r w:rsidR="00281FE2" w:rsidRPr="00F04380">
        <w:t>t</w:t>
      </w:r>
      <w:r w:rsidRPr="00F04380">
        <w:t xml:space="preserve">he </w:t>
      </w:r>
      <w:r w:rsidR="00611A6E" w:rsidRPr="00F04380">
        <w:t xml:space="preserve">Calcutta </w:t>
      </w:r>
      <w:r w:rsidRPr="00F04380">
        <w:t xml:space="preserve">National Medical </w:t>
      </w:r>
      <w:r w:rsidR="00255D36" w:rsidRPr="00F04380">
        <w:t>College</w:t>
      </w:r>
      <w:r w:rsidR="00611A6E" w:rsidRPr="00F04380">
        <w:t xml:space="preserve"> and Hospitals</w:t>
      </w:r>
      <w:r w:rsidR="00281FE2" w:rsidRPr="00F04380">
        <w:t xml:space="preserve">. </w:t>
      </w:r>
      <w:r w:rsidR="00255D36" w:rsidRPr="00F04380">
        <w:t xml:space="preserve"> </w:t>
      </w:r>
      <w:r w:rsidR="00611A6E" w:rsidRPr="00F04380">
        <w:t>From his early student life h</w:t>
      </w:r>
      <w:r w:rsidR="00255D36" w:rsidRPr="00F04380">
        <w:t xml:space="preserve">e was drawn towards work on population health and continued to nurture his understanding of the subject through his postgraduate training in public health.  </w:t>
      </w:r>
    </w:p>
    <w:p w14:paraId="5550CAB6" w14:textId="4297650A" w:rsidR="00255D36" w:rsidRPr="00F04380" w:rsidRDefault="00255D36" w:rsidP="001274D9">
      <w:pPr>
        <w:pStyle w:val="Body"/>
        <w:rPr>
          <w:rFonts w:ascii="Times New Roman" w:hAnsi="Times New Roman" w:cs="Times New Roman"/>
        </w:rPr>
      </w:pPr>
    </w:p>
    <w:p w14:paraId="6DEAF0A9" w14:textId="793ADD0F" w:rsidR="00255D36" w:rsidRPr="00F04380" w:rsidRDefault="00440A36" w:rsidP="001274D9">
      <w:pPr>
        <w:pStyle w:val="Body"/>
        <w:rPr>
          <w:rFonts w:ascii="Times New Roman" w:hAnsi="Times New Roman" w:cs="Times New Roman"/>
        </w:rPr>
      </w:pPr>
      <w:r w:rsidRPr="00F04380">
        <w:rPr>
          <w:rFonts w:ascii="Times New Roman" w:hAnsi="Times New Roman" w:cs="Times New Roman"/>
        </w:rPr>
        <w:t>Starting</w:t>
      </w:r>
      <w:r w:rsidR="00255D36" w:rsidRPr="00F04380">
        <w:rPr>
          <w:rFonts w:ascii="Times New Roman" w:hAnsi="Times New Roman" w:cs="Times New Roman"/>
        </w:rPr>
        <w:t xml:space="preserve"> </w:t>
      </w:r>
      <w:r w:rsidRPr="00F04380">
        <w:rPr>
          <w:rFonts w:ascii="Times New Roman" w:hAnsi="Times New Roman" w:cs="Times New Roman"/>
        </w:rPr>
        <w:t xml:space="preserve">as a physician in </w:t>
      </w:r>
      <w:r w:rsidR="00626451" w:rsidRPr="00F04380">
        <w:rPr>
          <w:rFonts w:ascii="Times New Roman" w:hAnsi="Times New Roman" w:cs="Times New Roman"/>
        </w:rPr>
        <w:t xml:space="preserve">the </w:t>
      </w:r>
      <w:r w:rsidRPr="00F04380">
        <w:rPr>
          <w:rFonts w:ascii="Times New Roman" w:hAnsi="Times New Roman" w:cs="Times New Roman"/>
        </w:rPr>
        <w:t>ESI</w:t>
      </w:r>
      <w:r w:rsidR="00611A6E" w:rsidRPr="00F04380">
        <w:rPr>
          <w:rFonts w:ascii="Times New Roman" w:hAnsi="Times New Roman" w:cs="Times New Roman"/>
        </w:rPr>
        <w:t xml:space="preserve"> (Employees </w:t>
      </w:r>
      <w:r w:rsidR="0038068F" w:rsidRPr="00F04380">
        <w:rPr>
          <w:rFonts w:ascii="Times New Roman" w:hAnsi="Times New Roman" w:cs="Times New Roman"/>
        </w:rPr>
        <w:t>State Insurance</w:t>
      </w:r>
      <w:r w:rsidR="00611A6E" w:rsidRPr="00F04380">
        <w:rPr>
          <w:rFonts w:ascii="Times New Roman" w:hAnsi="Times New Roman" w:cs="Times New Roman"/>
        </w:rPr>
        <w:t xml:space="preserve"> Scheme) </w:t>
      </w:r>
      <w:r w:rsidRPr="00F04380">
        <w:rPr>
          <w:rFonts w:ascii="Times New Roman" w:hAnsi="Times New Roman" w:cs="Times New Roman"/>
        </w:rPr>
        <w:t>hospital</w:t>
      </w:r>
      <w:r w:rsidR="00725438" w:rsidRPr="00F04380">
        <w:rPr>
          <w:rFonts w:ascii="Times New Roman" w:hAnsi="Times New Roman" w:cs="Times New Roman"/>
        </w:rPr>
        <w:t xml:space="preserve"> he </w:t>
      </w:r>
      <w:r w:rsidRPr="00F04380">
        <w:rPr>
          <w:rFonts w:ascii="Times New Roman" w:hAnsi="Times New Roman" w:cs="Times New Roman"/>
        </w:rPr>
        <w:t xml:space="preserve">later </w:t>
      </w:r>
      <w:ins w:id="14" w:author="MD" w:date="2021-05-17T14:32:00Z">
        <w:r w:rsidR="00F04380">
          <w:rPr>
            <w:rFonts w:ascii="Times New Roman" w:hAnsi="Times New Roman" w:cs="Times New Roman"/>
          </w:rPr>
          <w:t xml:space="preserve">became </w:t>
        </w:r>
      </w:ins>
      <w:del w:id="15" w:author="MD" w:date="2021-05-17T14:30:00Z">
        <w:r w:rsidR="00725438" w:rsidRPr="00F04380" w:rsidDel="00F04380">
          <w:rPr>
            <w:rFonts w:ascii="Times New Roman" w:hAnsi="Times New Roman" w:cs="Times New Roman"/>
          </w:rPr>
          <w:delText xml:space="preserve">joined </w:delText>
        </w:r>
        <w:r w:rsidRPr="00F04380" w:rsidDel="00F04380">
          <w:rPr>
            <w:rFonts w:ascii="Times New Roman" w:hAnsi="Times New Roman" w:cs="Times New Roman"/>
          </w:rPr>
          <w:delText>a</w:delText>
        </w:r>
        <w:r w:rsidR="00725438" w:rsidRPr="00F04380" w:rsidDel="00F04380">
          <w:rPr>
            <w:rFonts w:ascii="Times New Roman" w:hAnsi="Times New Roman" w:cs="Times New Roman"/>
          </w:rPr>
          <w:delText>s</w:delText>
        </w:r>
      </w:del>
      <w:r w:rsidR="00725438" w:rsidRPr="00F04380">
        <w:rPr>
          <w:rFonts w:ascii="Times New Roman" w:hAnsi="Times New Roman" w:cs="Times New Roman"/>
        </w:rPr>
        <w:t xml:space="preserve"> a</w:t>
      </w:r>
      <w:r w:rsidRPr="00F04380">
        <w:rPr>
          <w:rFonts w:ascii="Times New Roman" w:hAnsi="Times New Roman" w:cs="Times New Roman"/>
        </w:rPr>
        <w:t xml:space="preserve"> </w:t>
      </w:r>
      <w:r w:rsidR="00F04380" w:rsidRPr="00F04380">
        <w:rPr>
          <w:rFonts w:ascii="Times New Roman" w:hAnsi="Times New Roman" w:cs="Times New Roman"/>
        </w:rPr>
        <w:t>teacher</w:t>
      </w:r>
      <w:r w:rsidR="00F04380">
        <w:rPr>
          <w:rFonts w:ascii="Times New Roman" w:hAnsi="Times New Roman" w:cs="Times New Roman"/>
        </w:rPr>
        <w:t xml:space="preserve"> of</w:t>
      </w:r>
      <w:r w:rsidRPr="00F04380">
        <w:rPr>
          <w:rFonts w:ascii="Times New Roman" w:hAnsi="Times New Roman" w:cs="Times New Roman"/>
        </w:rPr>
        <w:t xml:space="preserve"> occupational health and then epidemiology at the All India Institute of Hygiene </w:t>
      </w:r>
      <w:r w:rsidR="00255D36" w:rsidRPr="00F04380">
        <w:rPr>
          <w:rFonts w:ascii="Times New Roman" w:hAnsi="Times New Roman" w:cs="Times New Roman"/>
        </w:rPr>
        <w:t xml:space="preserve">and </w:t>
      </w:r>
      <w:r w:rsidRPr="00F04380">
        <w:rPr>
          <w:rFonts w:ascii="Times New Roman" w:hAnsi="Times New Roman" w:cs="Times New Roman"/>
        </w:rPr>
        <w:t>Public Health</w:t>
      </w:r>
      <w:r w:rsidR="00725438" w:rsidRPr="00F04380">
        <w:rPr>
          <w:rFonts w:ascii="Times New Roman" w:hAnsi="Times New Roman" w:cs="Times New Roman"/>
        </w:rPr>
        <w:t>. In 1992</w:t>
      </w:r>
      <w:ins w:id="16" w:author="MD" w:date="2021-05-17T14:32:00Z">
        <w:r w:rsidR="00F04380">
          <w:rPr>
            <w:rFonts w:ascii="Times New Roman" w:hAnsi="Times New Roman" w:cs="Times New Roman"/>
          </w:rPr>
          <w:t>,</w:t>
        </w:r>
      </w:ins>
      <w:r w:rsidR="00725438" w:rsidRPr="00F04380">
        <w:rPr>
          <w:rFonts w:ascii="Times New Roman" w:hAnsi="Times New Roman" w:cs="Times New Roman"/>
        </w:rPr>
        <w:t xml:space="preserve"> </w:t>
      </w:r>
      <w:r w:rsidRPr="00F04380">
        <w:rPr>
          <w:rFonts w:ascii="Times New Roman" w:hAnsi="Times New Roman" w:cs="Times New Roman"/>
        </w:rPr>
        <w:t xml:space="preserve">he was asked to carry out the first </w:t>
      </w:r>
      <w:r w:rsidR="0038068F" w:rsidRPr="00F04380">
        <w:rPr>
          <w:rFonts w:ascii="Times New Roman" w:hAnsi="Times New Roman" w:cs="Times New Roman"/>
        </w:rPr>
        <w:t>population-based</w:t>
      </w:r>
      <w:r w:rsidRPr="00F04380">
        <w:rPr>
          <w:rFonts w:ascii="Times New Roman" w:hAnsi="Times New Roman" w:cs="Times New Roman"/>
        </w:rPr>
        <w:t xml:space="preserve"> survey </w:t>
      </w:r>
      <w:ins w:id="17" w:author="MD" w:date="2021-05-17T14:33:00Z">
        <w:r w:rsidR="00F04380">
          <w:rPr>
            <w:rFonts w:ascii="Times New Roman" w:hAnsi="Times New Roman" w:cs="Times New Roman"/>
          </w:rPr>
          <w:t>of</w:t>
        </w:r>
      </w:ins>
      <w:del w:id="18" w:author="MD" w:date="2021-05-17T14:33:00Z">
        <w:r w:rsidRPr="00F04380" w:rsidDel="00F04380">
          <w:rPr>
            <w:rFonts w:ascii="Times New Roman" w:hAnsi="Times New Roman" w:cs="Times New Roman"/>
          </w:rPr>
          <w:delText>for</w:delText>
        </w:r>
      </w:del>
      <w:r w:rsidRPr="00F04380">
        <w:rPr>
          <w:rFonts w:ascii="Times New Roman" w:hAnsi="Times New Roman" w:cs="Times New Roman"/>
        </w:rPr>
        <w:t xml:space="preserve"> HIV among sex workers in </w:t>
      </w:r>
      <w:r w:rsidR="00725438" w:rsidRPr="00F04380">
        <w:rPr>
          <w:rFonts w:ascii="Times New Roman" w:hAnsi="Times New Roman" w:cs="Times New Roman"/>
        </w:rPr>
        <w:t>Sonagachi</w:t>
      </w:r>
      <w:r w:rsidR="00765B9C" w:rsidRPr="00F04380">
        <w:rPr>
          <w:rFonts w:ascii="Times New Roman" w:hAnsi="Times New Roman" w:cs="Times New Roman"/>
        </w:rPr>
        <w:t xml:space="preserve">, </w:t>
      </w:r>
      <w:r w:rsidRPr="00F04380">
        <w:rPr>
          <w:rFonts w:ascii="Times New Roman" w:hAnsi="Times New Roman" w:cs="Times New Roman"/>
        </w:rPr>
        <w:t xml:space="preserve">Kolkata by the </w:t>
      </w:r>
      <w:ins w:id="19" w:author="MD" w:date="2021-05-17T14:33:00Z">
        <w:r w:rsidR="00F04380">
          <w:rPr>
            <w:rFonts w:ascii="Times New Roman" w:hAnsi="Times New Roman" w:cs="Times New Roman"/>
          </w:rPr>
          <w:t>World Health Organization (</w:t>
        </w:r>
      </w:ins>
      <w:r w:rsidR="001274D9">
        <w:rPr>
          <w:rFonts w:ascii="Times New Roman" w:hAnsi="Times New Roman" w:cs="Times New Roman"/>
        </w:rPr>
        <w:t>WHO</w:t>
      </w:r>
      <w:ins w:id="20" w:author="MD" w:date="2021-05-17T14:33:00Z">
        <w:r w:rsidR="00F04380">
          <w:rPr>
            <w:rFonts w:ascii="Times New Roman" w:hAnsi="Times New Roman" w:cs="Times New Roman"/>
          </w:rPr>
          <w:t>)</w:t>
        </w:r>
      </w:ins>
      <w:r w:rsidR="001274D9">
        <w:rPr>
          <w:rFonts w:ascii="Times New Roman" w:hAnsi="Times New Roman" w:cs="Times New Roman"/>
        </w:rPr>
        <w:t xml:space="preserve"> </w:t>
      </w:r>
      <w:r w:rsidRPr="00F04380">
        <w:rPr>
          <w:rFonts w:ascii="Times New Roman" w:hAnsi="Times New Roman" w:cs="Times New Roman"/>
        </w:rPr>
        <w:t xml:space="preserve">and </w:t>
      </w:r>
      <w:r w:rsidR="00725438" w:rsidRPr="00F04380">
        <w:rPr>
          <w:rFonts w:ascii="Times New Roman" w:hAnsi="Times New Roman" w:cs="Times New Roman"/>
        </w:rPr>
        <w:t xml:space="preserve">India’s </w:t>
      </w:r>
      <w:r w:rsidR="00611A6E" w:rsidRPr="00F04380">
        <w:rPr>
          <w:rFonts w:ascii="Times New Roman" w:hAnsi="Times New Roman" w:cs="Times New Roman"/>
        </w:rPr>
        <w:t>N</w:t>
      </w:r>
      <w:r w:rsidR="00725438" w:rsidRPr="00F04380">
        <w:rPr>
          <w:rFonts w:ascii="Times New Roman" w:hAnsi="Times New Roman" w:cs="Times New Roman"/>
        </w:rPr>
        <w:t>ational</w:t>
      </w:r>
      <w:r w:rsidR="00611A6E" w:rsidRPr="00F04380">
        <w:rPr>
          <w:rFonts w:ascii="Times New Roman" w:hAnsi="Times New Roman" w:cs="Times New Roman"/>
        </w:rPr>
        <w:t xml:space="preserve"> AIDS </w:t>
      </w:r>
      <w:r w:rsidR="00725438" w:rsidRPr="00F04380">
        <w:rPr>
          <w:rFonts w:ascii="Times New Roman" w:hAnsi="Times New Roman" w:cs="Times New Roman"/>
        </w:rPr>
        <w:t xml:space="preserve"> </w:t>
      </w:r>
      <w:r w:rsidR="00765B9C" w:rsidRPr="00F04380">
        <w:rPr>
          <w:rFonts w:ascii="Times New Roman" w:hAnsi="Times New Roman" w:cs="Times New Roman"/>
        </w:rPr>
        <w:t>c</w:t>
      </w:r>
      <w:r w:rsidR="00611A6E" w:rsidRPr="00F04380">
        <w:rPr>
          <w:rFonts w:ascii="Times New Roman" w:hAnsi="Times New Roman" w:cs="Times New Roman"/>
        </w:rPr>
        <w:t xml:space="preserve">ontrol </w:t>
      </w:r>
      <w:r w:rsidR="00725438" w:rsidRPr="00F04380">
        <w:rPr>
          <w:rFonts w:ascii="Times New Roman" w:hAnsi="Times New Roman" w:cs="Times New Roman"/>
        </w:rPr>
        <w:t>programme</w:t>
      </w:r>
      <w:r w:rsidRPr="00F04380">
        <w:rPr>
          <w:rFonts w:ascii="Times New Roman" w:hAnsi="Times New Roman" w:cs="Times New Roman"/>
        </w:rPr>
        <w:t xml:space="preserve">. </w:t>
      </w:r>
    </w:p>
    <w:p w14:paraId="5533477A" w14:textId="77777777" w:rsidR="00725438" w:rsidRPr="00F04380" w:rsidRDefault="00725438" w:rsidP="001274D9">
      <w:pPr>
        <w:pStyle w:val="Body"/>
        <w:rPr>
          <w:rFonts w:ascii="Times New Roman" w:hAnsi="Times New Roman" w:cs="Times New Roman"/>
        </w:rPr>
      </w:pPr>
    </w:p>
    <w:p w14:paraId="185CB0EB" w14:textId="2CEE25F8" w:rsidR="00725438" w:rsidRPr="00F04380" w:rsidRDefault="00725438" w:rsidP="001274D9">
      <w:pPr>
        <w:pStyle w:val="Body"/>
        <w:rPr>
          <w:rFonts w:ascii="Times New Roman" w:hAnsi="Times New Roman" w:cs="Times New Roman"/>
        </w:rPr>
      </w:pPr>
      <w:r w:rsidRPr="00F04380">
        <w:rPr>
          <w:rFonts w:ascii="Times New Roman" w:hAnsi="Times New Roman" w:cs="Times New Roman"/>
        </w:rPr>
        <w:t xml:space="preserve">Among </w:t>
      </w:r>
      <w:r w:rsidR="00440A36" w:rsidRPr="00F04380">
        <w:rPr>
          <w:rFonts w:ascii="Times New Roman" w:hAnsi="Times New Roman" w:cs="Times New Roman"/>
        </w:rPr>
        <w:t xml:space="preserve">his many pioneering </w:t>
      </w:r>
      <w:r w:rsidRPr="00F04380">
        <w:rPr>
          <w:rFonts w:ascii="Times New Roman" w:hAnsi="Times New Roman" w:cs="Times New Roman"/>
        </w:rPr>
        <w:t>innovations as part of the survey</w:t>
      </w:r>
      <w:r w:rsidR="00440A36" w:rsidRPr="00F04380">
        <w:rPr>
          <w:rFonts w:ascii="Times New Roman" w:hAnsi="Times New Roman" w:cs="Times New Roman"/>
        </w:rPr>
        <w:t xml:space="preserve">, </w:t>
      </w:r>
      <w:r w:rsidRPr="00F04380">
        <w:rPr>
          <w:rFonts w:ascii="Times New Roman" w:hAnsi="Times New Roman" w:cs="Times New Roman"/>
        </w:rPr>
        <w:t xml:space="preserve">Dr Jana </w:t>
      </w:r>
      <w:r w:rsidR="00D6491C" w:rsidRPr="00F04380">
        <w:rPr>
          <w:rFonts w:ascii="Times New Roman" w:hAnsi="Times New Roman" w:cs="Times New Roman"/>
        </w:rPr>
        <w:t xml:space="preserve">first </w:t>
      </w:r>
      <w:r w:rsidRPr="00F04380">
        <w:rPr>
          <w:rFonts w:ascii="Times New Roman" w:hAnsi="Times New Roman" w:cs="Times New Roman"/>
        </w:rPr>
        <w:t xml:space="preserve">developed a </w:t>
      </w:r>
      <w:r w:rsidR="00440A36" w:rsidRPr="00F04380">
        <w:rPr>
          <w:rFonts w:ascii="Times New Roman" w:hAnsi="Times New Roman" w:cs="Times New Roman"/>
        </w:rPr>
        <w:t xml:space="preserve">norm for individual and group consent for testing and involved the community in designing the study </w:t>
      </w:r>
      <w:r w:rsidRPr="00F04380">
        <w:rPr>
          <w:rFonts w:ascii="Times New Roman" w:hAnsi="Times New Roman" w:cs="Times New Roman"/>
        </w:rPr>
        <w:t xml:space="preserve">itself and its implementation. This approach was in stark contrast </w:t>
      </w:r>
      <w:r w:rsidR="00440A36" w:rsidRPr="00F04380">
        <w:rPr>
          <w:rFonts w:ascii="Times New Roman" w:hAnsi="Times New Roman" w:cs="Times New Roman"/>
        </w:rPr>
        <w:t xml:space="preserve">to </w:t>
      </w:r>
      <w:r w:rsidRPr="00F04380">
        <w:rPr>
          <w:rFonts w:ascii="Times New Roman" w:hAnsi="Times New Roman" w:cs="Times New Roman"/>
        </w:rPr>
        <w:t xml:space="preserve">the </w:t>
      </w:r>
      <w:r w:rsidR="00765B9C" w:rsidRPr="00F04380">
        <w:rPr>
          <w:rFonts w:ascii="Times New Roman" w:hAnsi="Times New Roman" w:cs="Times New Roman"/>
        </w:rPr>
        <w:t xml:space="preserve">prevalent </w:t>
      </w:r>
      <w:r w:rsidR="00255D36" w:rsidRPr="00F04380">
        <w:rPr>
          <w:rFonts w:ascii="Times New Roman" w:hAnsi="Times New Roman" w:cs="Times New Roman"/>
        </w:rPr>
        <w:t xml:space="preserve">top-down </w:t>
      </w:r>
      <w:r w:rsidRPr="00F04380">
        <w:rPr>
          <w:rFonts w:ascii="Times New Roman" w:hAnsi="Times New Roman" w:cs="Times New Roman"/>
        </w:rPr>
        <w:t xml:space="preserve">practice of </w:t>
      </w:r>
      <w:r w:rsidR="00255D36" w:rsidRPr="00F04380">
        <w:rPr>
          <w:rFonts w:ascii="Times New Roman" w:hAnsi="Times New Roman" w:cs="Times New Roman"/>
        </w:rPr>
        <w:t>making HIV tests mandatory for high risk populations</w:t>
      </w:r>
      <w:ins w:id="21" w:author="MD" w:date="2021-05-17T14:40:00Z">
        <w:r w:rsidR="001274D9">
          <w:rPr>
            <w:rFonts w:ascii="Times New Roman" w:hAnsi="Times New Roman" w:cs="Times New Roman"/>
          </w:rPr>
          <w:t>,</w:t>
        </w:r>
      </w:ins>
      <w:r w:rsidR="00255D36" w:rsidRPr="00F04380">
        <w:rPr>
          <w:rFonts w:ascii="Times New Roman" w:hAnsi="Times New Roman" w:cs="Times New Roman"/>
        </w:rPr>
        <w:t xml:space="preserve"> and</w:t>
      </w:r>
      <w:del w:id="22" w:author="MD" w:date="2021-05-17T14:39:00Z">
        <w:r w:rsidR="00255D36" w:rsidRPr="00F04380" w:rsidDel="001274D9">
          <w:rPr>
            <w:rFonts w:ascii="Times New Roman" w:hAnsi="Times New Roman" w:cs="Times New Roman"/>
          </w:rPr>
          <w:delText xml:space="preserve"> also</w:delText>
        </w:r>
      </w:del>
      <w:r w:rsidR="00255D36" w:rsidRPr="00F04380">
        <w:rPr>
          <w:rFonts w:ascii="Times New Roman" w:hAnsi="Times New Roman" w:cs="Times New Roman"/>
        </w:rPr>
        <w:t xml:space="preserve"> </w:t>
      </w:r>
      <w:r w:rsidR="00440A36" w:rsidRPr="00F04380">
        <w:rPr>
          <w:rFonts w:ascii="Times New Roman" w:hAnsi="Times New Roman" w:cs="Times New Roman"/>
        </w:rPr>
        <w:t>us</w:t>
      </w:r>
      <w:r w:rsidRPr="00F04380">
        <w:rPr>
          <w:rFonts w:ascii="Times New Roman" w:hAnsi="Times New Roman" w:cs="Times New Roman"/>
        </w:rPr>
        <w:t>ing</w:t>
      </w:r>
      <w:r w:rsidR="00440A36" w:rsidRPr="00F04380">
        <w:rPr>
          <w:rFonts w:ascii="Times New Roman" w:hAnsi="Times New Roman" w:cs="Times New Roman"/>
        </w:rPr>
        <w:t xml:space="preserve"> coercive</w:t>
      </w:r>
      <w:r w:rsidRPr="00F04380">
        <w:rPr>
          <w:rFonts w:ascii="Times New Roman" w:hAnsi="Times New Roman" w:cs="Times New Roman"/>
        </w:rPr>
        <w:t xml:space="preserve"> </w:t>
      </w:r>
      <w:r w:rsidR="00255D36" w:rsidRPr="00F04380">
        <w:rPr>
          <w:rFonts w:ascii="Times New Roman" w:hAnsi="Times New Roman" w:cs="Times New Roman"/>
        </w:rPr>
        <w:t>methods,</w:t>
      </w:r>
      <w:r w:rsidR="00440A36" w:rsidRPr="00F04380">
        <w:rPr>
          <w:rFonts w:ascii="Times New Roman" w:hAnsi="Times New Roman" w:cs="Times New Roman"/>
        </w:rPr>
        <w:t xml:space="preserve"> </w:t>
      </w:r>
      <w:del w:id="23" w:author="MD" w:date="2021-05-17T14:40:00Z">
        <w:r w:rsidR="00765B9C" w:rsidRPr="00F04380" w:rsidDel="001274D9">
          <w:rPr>
            <w:rFonts w:ascii="Times New Roman" w:hAnsi="Times New Roman" w:cs="Times New Roman"/>
          </w:rPr>
          <w:delText xml:space="preserve">all of </w:delText>
        </w:r>
      </w:del>
      <w:r w:rsidR="00440A36" w:rsidRPr="00F04380">
        <w:rPr>
          <w:rFonts w:ascii="Times New Roman" w:hAnsi="Times New Roman" w:cs="Times New Roman"/>
        </w:rPr>
        <w:t xml:space="preserve">which </w:t>
      </w:r>
      <w:r w:rsidRPr="00F04380">
        <w:rPr>
          <w:rFonts w:ascii="Times New Roman" w:hAnsi="Times New Roman" w:cs="Times New Roman"/>
        </w:rPr>
        <w:t>w</w:t>
      </w:r>
      <w:ins w:id="24" w:author="MD" w:date="2021-05-17T14:40:00Z">
        <w:r w:rsidR="001274D9">
          <w:rPr>
            <w:rFonts w:ascii="Times New Roman" w:hAnsi="Times New Roman" w:cs="Times New Roman"/>
          </w:rPr>
          <w:t>as</w:t>
        </w:r>
      </w:ins>
      <w:del w:id="25" w:author="MD" w:date="2021-05-17T14:40:00Z">
        <w:r w:rsidR="00765B9C" w:rsidRPr="00F04380" w:rsidDel="001274D9">
          <w:rPr>
            <w:rFonts w:ascii="Times New Roman" w:hAnsi="Times New Roman" w:cs="Times New Roman"/>
          </w:rPr>
          <w:delText>ere</w:delText>
        </w:r>
      </w:del>
      <w:r w:rsidRPr="00F04380">
        <w:rPr>
          <w:rFonts w:ascii="Times New Roman" w:hAnsi="Times New Roman" w:cs="Times New Roman"/>
        </w:rPr>
        <w:t xml:space="preserve"> unethical</w:t>
      </w:r>
      <w:r w:rsidR="00440A36" w:rsidRPr="00F04380">
        <w:rPr>
          <w:rFonts w:ascii="Times New Roman" w:hAnsi="Times New Roman" w:cs="Times New Roman"/>
        </w:rPr>
        <w:t xml:space="preserve">. </w:t>
      </w:r>
    </w:p>
    <w:p w14:paraId="69E60F89" w14:textId="77777777" w:rsidR="00255D36" w:rsidRPr="00F04380" w:rsidRDefault="00255D36" w:rsidP="001274D9">
      <w:pPr>
        <w:pStyle w:val="Body"/>
        <w:rPr>
          <w:rFonts w:ascii="Times New Roman" w:hAnsi="Times New Roman" w:cs="Times New Roman"/>
        </w:rPr>
      </w:pPr>
    </w:p>
    <w:p w14:paraId="1F869AFC" w14:textId="1B33D0D8" w:rsidR="00255D36" w:rsidRPr="00F04380" w:rsidRDefault="00255D36" w:rsidP="001274D9">
      <w:pPr>
        <w:pStyle w:val="Body"/>
        <w:rPr>
          <w:rFonts w:ascii="Times New Roman" w:hAnsi="Times New Roman" w:cs="Times New Roman"/>
        </w:rPr>
      </w:pPr>
      <w:r w:rsidRPr="00F04380">
        <w:rPr>
          <w:rFonts w:ascii="Times New Roman" w:hAnsi="Times New Roman" w:cs="Times New Roman"/>
        </w:rPr>
        <w:t xml:space="preserve">Under Dr Jana’s guidance the survey work led to the setting </w:t>
      </w:r>
      <w:r w:rsidR="0038068F" w:rsidRPr="00F04380">
        <w:rPr>
          <w:rFonts w:ascii="Times New Roman" w:hAnsi="Times New Roman" w:cs="Times New Roman"/>
        </w:rPr>
        <w:t>up of</w:t>
      </w:r>
      <w:r w:rsidRPr="00F04380">
        <w:rPr>
          <w:rFonts w:ascii="Times New Roman" w:hAnsi="Times New Roman" w:cs="Times New Roman"/>
        </w:rPr>
        <w:t xml:space="preserve"> the Durbar Mahila Samanwaya Committee (DMSC), one of the most unique collective</w:t>
      </w:r>
      <w:ins w:id="26" w:author="MD" w:date="2021-05-17T14:40:00Z">
        <w:r w:rsidR="001274D9">
          <w:rPr>
            <w:rFonts w:ascii="Times New Roman" w:hAnsi="Times New Roman" w:cs="Times New Roman"/>
          </w:rPr>
          <w:t>s</w:t>
        </w:r>
      </w:ins>
      <w:r w:rsidRPr="00F04380">
        <w:rPr>
          <w:rFonts w:ascii="Times New Roman" w:hAnsi="Times New Roman" w:cs="Times New Roman"/>
        </w:rPr>
        <w:t xml:space="preserve"> of sex workers anywhere in the world</w:t>
      </w:r>
      <w:ins w:id="27" w:author="MD" w:date="2021-05-17T14:40:00Z">
        <w:r w:rsidR="001274D9">
          <w:rPr>
            <w:rFonts w:ascii="Times New Roman" w:hAnsi="Times New Roman" w:cs="Times New Roman"/>
          </w:rPr>
          <w:t>,</w:t>
        </w:r>
      </w:ins>
      <w:r w:rsidRPr="00F04380">
        <w:rPr>
          <w:rFonts w:ascii="Times New Roman" w:hAnsi="Times New Roman" w:cs="Times New Roman"/>
        </w:rPr>
        <w:t xml:space="preserve"> and a </w:t>
      </w:r>
      <w:r w:rsidR="00E55BA8" w:rsidRPr="00F04380">
        <w:rPr>
          <w:rFonts w:ascii="Times New Roman" w:hAnsi="Times New Roman" w:cs="Times New Roman"/>
        </w:rPr>
        <w:t xml:space="preserve">unique </w:t>
      </w:r>
      <w:r w:rsidRPr="00F04380">
        <w:rPr>
          <w:rFonts w:ascii="Times New Roman" w:hAnsi="Times New Roman" w:cs="Times New Roman"/>
        </w:rPr>
        <w:t xml:space="preserve"> experiment in community involvement in health interventions.</w:t>
      </w:r>
    </w:p>
    <w:p w14:paraId="39EEF700" w14:textId="77777777" w:rsidR="00255D36" w:rsidRPr="00F04380" w:rsidRDefault="00255D36" w:rsidP="001274D9">
      <w:pPr>
        <w:pStyle w:val="Body"/>
        <w:rPr>
          <w:rFonts w:ascii="Times New Roman" w:hAnsi="Times New Roman" w:cs="Times New Roman"/>
        </w:rPr>
      </w:pPr>
    </w:p>
    <w:p w14:paraId="49585E61" w14:textId="422246B6" w:rsidR="00307EC2" w:rsidRPr="00F04380" w:rsidRDefault="00440A36" w:rsidP="001274D9">
      <w:pPr>
        <w:pStyle w:val="Body"/>
        <w:rPr>
          <w:rFonts w:ascii="Times New Roman" w:hAnsi="Times New Roman" w:cs="Times New Roman"/>
        </w:rPr>
      </w:pPr>
      <w:r w:rsidRPr="00F04380">
        <w:rPr>
          <w:rFonts w:ascii="Times New Roman" w:hAnsi="Times New Roman" w:cs="Times New Roman"/>
        </w:rPr>
        <w:t>Dr Jana</w:t>
      </w:r>
      <w:r w:rsidR="00306B61" w:rsidRPr="00F04380">
        <w:rPr>
          <w:rFonts w:ascii="Times New Roman" w:hAnsi="Times New Roman" w:cs="Times New Roman"/>
        </w:rPr>
        <w:t>’s</w:t>
      </w:r>
      <w:r w:rsidR="00D6491C" w:rsidRPr="00F04380">
        <w:rPr>
          <w:rFonts w:ascii="Times New Roman" w:hAnsi="Times New Roman" w:cs="Times New Roman"/>
        </w:rPr>
        <w:t xml:space="preserve"> </w:t>
      </w:r>
      <w:r w:rsidR="00307EC2" w:rsidRPr="00F04380">
        <w:rPr>
          <w:rFonts w:ascii="Times New Roman" w:hAnsi="Times New Roman" w:cs="Times New Roman"/>
        </w:rPr>
        <w:t>key insight</w:t>
      </w:r>
      <w:r w:rsidR="00255D36" w:rsidRPr="00F04380">
        <w:rPr>
          <w:rFonts w:ascii="Times New Roman" w:hAnsi="Times New Roman" w:cs="Times New Roman"/>
        </w:rPr>
        <w:t xml:space="preserve"> involved </w:t>
      </w:r>
      <w:r w:rsidR="00307EC2" w:rsidRPr="00F04380">
        <w:rPr>
          <w:rFonts w:ascii="Times New Roman" w:hAnsi="Times New Roman" w:cs="Times New Roman"/>
        </w:rPr>
        <w:t xml:space="preserve">the need for </w:t>
      </w:r>
      <w:r w:rsidR="00255D36" w:rsidRPr="00F04380">
        <w:rPr>
          <w:rFonts w:ascii="Times New Roman" w:hAnsi="Times New Roman" w:cs="Times New Roman"/>
        </w:rPr>
        <w:t>recogni</w:t>
      </w:r>
      <w:ins w:id="28" w:author="MD" w:date="2021-05-17T14:41:00Z">
        <w:r w:rsidR="001274D9">
          <w:rPr>
            <w:rFonts w:ascii="Times New Roman" w:hAnsi="Times New Roman" w:cs="Times New Roman"/>
          </w:rPr>
          <w:t>s</w:t>
        </w:r>
      </w:ins>
      <w:del w:id="29" w:author="MD" w:date="2021-05-17T14:41:00Z">
        <w:r w:rsidR="00255D36" w:rsidRPr="00F04380" w:rsidDel="001274D9">
          <w:rPr>
            <w:rFonts w:ascii="Times New Roman" w:hAnsi="Times New Roman" w:cs="Times New Roman"/>
          </w:rPr>
          <w:delText>z</w:delText>
        </w:r>
      </w:del>
      <w:r w:rsidR="00255D36" w:rsidRPr="00F04380">
        <w:rPr>
          <w:rFonts w:ascii="Times New Roman" w:hAnsi="Times New Roman" w:cs="Times New Roman"/>
        </w:rPr>
        <w:t xml:space="preserve">ing sex work as </w:t>
      </w:r>
      <w:ins w:id="30" w:author="MD" w:date="2021-05-17T14:41:00Z">
        <w:r w:rsidR="001274D9">
          <w:rPr>
            <w:rFonts w:ascii="Times New Roman" w:hAnsi="Times New Roman" w:cs="Times New Roman"/>
          </w:rPr>
          <w:t xml:space="preserve">a </w:t>
        </w:r>
      </w:ins>
      <w:del w:id="31" w:author="MD" w:date="2021-05-17T14:41:00Z">
        <w:r w:rsidR="00255D36" w:rsidRPr="00F04380" w:rsidDel="001274D9">
          <w:rPr>
            <w:rFonts w:ascii="Times New Roman" w:hAnsi="Times New Roman" w:cs="Times New Roman"/>
          </w:rPr>
          <w:delText>yet another</w:delText>
        </w:r>
      </w:del>
      <w:r w:rsidR="00255D36" w:rsidRPr="00F04380">
        <w:rPr>
          <w:rFonts w:ascii="Times New Roman" w:hAnsi="Times New Roman" w:cs="Times New Roman"/>
        </w:rPr>
        <w:t xml:space="preserve"> normal occupation without any social or cultural prejudice</w:t>
      </w:r>
      <w:r w:rsidR="00307EC2" w:rsidRPr="00F04380">
        <w:rPr>
          <w:rFonts w:ascii="Times New Roman" w:hAnsi="Times New Roman" w:cs="Times New Roman"/>
        </w:rPr>
        <w:t xml:space="preserve">, a very bold stand to take in the early nineties. He identified low self-esteem as a major obstacle to sex workers fighting for their rights and began convincing them that they were not any different from other professional groups in society.  </w:t>
      </w:r>
    </w:p>
    <w:p w14:paraId="5E297CB6" w14:textId="37FF9048" w:rsidR="00307EC2" w:rsidRPr="00F04380" w:rsidRDefault="00307EC2" w:rsidP="001274D9">
      <w:pPr>
        <w:pStyle w:val="Body"/>
        <w:rPr>
          <w:rFonts w:ascii="Times New Roman" w:hAnsi="Times New Roman" w:cs="Times New Roman"/>
        </w:rPr>
      </w:pPr>
    </w:p>
    <w:p w14:paraId="4408FBFD" w14:textId="1D07363A" w:rsidR="00307EC2" w:rsidRPr="00F04380" w:rsidRDefault="00307EC2" w:rsidP="001274D9">
      <w:pPr>
        <w:pStyle w:val="Body"/>
        <w:rPr>
          <w:rFonts w:ascii="Times New Roman" w:hAnsi="Times New Roman" w:cs="Times New Roman"/>
        </w:rPr>
      </w:pPr>
      <w:r w:rsidRPr="00F04380">
        <w:rPr>
          <w:rFonts w:ascii="Times New Roman" w:hAnsi="Times New Roman" w:cs="Times New Roman"/>
        </w:rPr>
        <w:t>Dr Jana also reali</w:t>
      </w:r>
      <w:ins w:id="32" w:author="MD" w:date="2021-05-17T14:42:00Z">
        <w:r w:rsidR="001274D9">
          <w:rPr>
            <w:rFonts w:ascii="Times New Roman" w:hAnsi="Times New Roman" w:cs="Times New Roman"/>
          </w:rPr>
          <w:t>s</w:t>
        </w:r>
      </w:ins>
      <w:del w:id="33" w:author="MD" w:date="2021-05-17T14:42:00Z">
        <w:r w:rsidRPr="00F04380" w:rsidDel="001274D9">
          <w:rPr>
            <w:rFonts w:ascii="Times New Roman" w:hAnsi="Times New Roman" w:cs="Times New Roman"/>
          </w:rPr>
          <w:delText>z</w:delText>
        </w:r>
      </w:del>
      <w:r w:rsidRPr="00F04380">
        <w:rPr>
          <w:rFonts w:ascii="Times New Roman" w:hAnsi="Times New Roman" w:cs="Times New Roman"/>
        </w:rPr>
        <w:t xml:space="preserve">ed </w:t>
      </w:r>
      <w:r w:rsidR="00440A36" w:rsidRPr="00F04380">
        <w:rPr>
          <w:rFonts w:ascii="Times New Roman" w:hAnsi="Times New Roman" w:cs="Times New Roman"/>
        </w:rPr>
        <w:t xml:space="preserve">that </w:t>
      </w:r>
      <w:r w:rsidRPr="00F04380">
        <w:rPr>
          <w:rFonts w:ascii="Times New Roman" w:hAnsi="Times New Roman" w:cs="Times New Roman"/>
        </w:rPr>
        <w:t xml:space="preserve">providing </w:t>
      </w:r>
      <w:r w:rsidR="00440A36" w:rsidRPr="00F04380">
        <w:rPr>
          <w:rFonts w:ascii="Times New Roman" w:hAnsi="Times New Roman" w:cs="Times New Roman"/>
        </w:rPr>
        <w:t>medical advice alone was meaningless for marginali</w:t>
      </w:r>
      <w:ins w:id="34" w:author="MD" w:date="2021-05-17T14:42:00Z">
        <w:r w:rsidR="001274D9">
          <w:rPr>
            <w:rFonts w:ascii="Times New Roman" w:hAnsi="Times New Roman" w:cs="Times New Roman"/>
          </w:rPr>
          <w:t>s</w:t>
        </w:r>
      </w:ins>
      <w:del w:id="35" w:author="MD" w:date="2021-05-17T14:42:00Z">
        <w:r w:rsidR="00306B61" w:rsidRPr="00F04380" w:rsidDel="001274D9">
          <w:rPr>
            <w:rFonts w:ascii="Times New Roman" w:hAnsi="Times New Roman" w:cs="Times New Roman"/>
          </w:rPr>
          <w:delText>z</w:delText>
        </w:r>
      </w:del>
      <w:r w:rsidR="00440A36" w:rsidRPr="00F04380">
        <w:rPr>
          <w:rFonts w:ascii="Times New Roman" w:hAnsi="Times New Roman" w:cs="Times New Roman"/>
        </w:rPr>
        <w:t>ed communities</w:t>
      </w:r>
      <w:r w:rsidRPr="00F04380">
        <w:rPr>
          <w:rFonts w:ascii="Times New Roman" w:hAnsi="Times New Roman" w:cs="Times New Roman"/>
        </w:rPr>
        <w:t xml:space="preserve"> like sex workers</w:t>
      </w:r>
      <w:r w:rsidR="00440A36" w:rsidRPr="00F04380">
        <w:rPr>
          <w:rFonts w:ascii="Times New Roman" w:hAnsi="Times New Roman" w:cs="Times New Roman"/>
        </w:rPr>
        <w:t>.</w:t>
      </w:r>
      <w:r w:rsidRPr="00F04380">
        <w:rPr>
          <w:rFonts w:ascii="Times New Roman" w:hAnsi="Times New Roman" w:cs="Times New Roman"/>
        </w:rPr>
        <w:t xml:space="preserve"> </w:t>
      </w:r>
      <w:r w:rsidR="00440A36" w:rsidRPr="00F04380">
        <w:rPr>
          <w:rFonts w:ascii="Times New Roman" w:hAnsi="Times New Roman" w:cs="Times New Roman"/>
        </w:rPr>
        <w:t>If they were to prioriti</w:t>
      </w:r>
      <w:ins w:id="36" w:author="MD" w:date="2021-05-17T14:42:00Z">
        <w:r w:rsidR="001274D9">
          <w:rPr>
            <w:rFonts w:ascii="Times New Roman" w:hAnsi="Times New Roman" w:cs="Times New Roman"/>
          </w:rPr>
          <w:t>s</w:t>
        </w:r>
      </w:ins>
      <w:del w:id="37" w:author="MD" w:date="2021-05-17T14:42:00Z">
        <w:r w:rsidR="00306B61" w:rsidRPr="00F04380" w:rsidDel="001274D9">
          <w:rPr>
            <w:rFonts w:ascii="Times New Roman" w:hAnsi="Times New Roman" w:cs="Times New Roman"/>
          </w:rPr>
          <w:delText>z</w:delText>
        </w:r>
      </w:del>
      <w:r w:rsidR="00440A36" w:rsidRPr="00F04380">
        <w:rPr>
          <w:rFonts w:ascii="Times New Roman" w:hAnsi="Times New Roman" w:cs="Times New Roman"/>
        </w:rPr>
        <w:t>e health, they would need help to solve a host of other pressing problems, including stigma, low social status, violence by state authorities and criminal gangs</w:t>
      </w:r>
      <w:ins w:id="38" w:author="MD" w:date="2021-05-17T14:42:00Z">
        <w:r w:rsidR="001274D9">
          <w:rPr>
            <w:rFonts w:ascii="Times New Roman" w:hAnsi="Times New Roman" w:cs="Times New Roman"/>
          </w:rPr>
          <w:t>,</w:t>
        </w:r>
      </w:ins>
      <w:r w:rsidR="00440A36" w:rsidRPr="00F04380">
        <w:rPr>
          <w:rFonts w:ascii="Times New Roman" w:hAnsi="Times New Roman" w:cs="Times New Roman"/>
        </w:rPr>
        <w:t xml:space="preserve"> and</w:t>
      </w:r>
      <w:del w:id="39" w:author="MD" w:date="2021-05-17T14:42:00Z">
        <w:r w:rsidR="00440A36" w:rsidRPr="00F04380" w:rsidDel="001274D9">
          <w:rPr>
            <w:rFonts w:ascii="Times New Roman" w:hAnsi="Times New Roman" w:cs="Times New Roman"/>
          </w:rPr>
          <w:delText xml:space="preserve"> the</w:delText>
        </w:r>
      </w:del>
      <w:r w:rsidR="00440A36" w:rsidRPr="00F04380">
        <w:rPr>
          <w:rFonts w:ascii="Times New Roman" w:hAnsi="Times New Roman" w:cs="Times New Roman"/>
        </w:rPr>
        <w:t xml:space="preserve"> </w:t>
      </w:r>
      <w:r w:rsidR="006F0BA7" w:rsidRPr="00F04380">
        <w:rPr>
          <w:rFonts w:ascii="Times New Roman" w:hAnsi="Times New Roman" w:cs="Times New Roman"/>
        </w:rPr>
        <w:t>concern</w:t>
      </w:r>
      <w:del w:id="40" w:author="MD" w:date="2021-05-17T14:42:00Z">
        <w:r w:rsidR="006F0BA7" w:rsidRPr="00F04380" w:rsidDel="001274D9">
          <w:rPr>
            <w:rFonts w:ascii="Times New Roman" w:hAnsi="Times New Roman" w:cs="Times New Roman"/>
          </w:rPr>
          <w:delText>s</w:delText>
        </w:r>
      </w:del>
      <w:r w:rsidR="006F0BA7" w:rsidRPr="00F04380">
        <w:rPr>
          <w:rFonts w:ascii="Times New Roman" w:hAnsi="Times New Roman" w:cs="Times New Roman"/>
        </w:rPr>
        <w:t xml:space="preserve"> about </w:t>
      </w:r>
      <w:ins w:id="41" w:author="MD" w:date="2021-05-17T14:43:00Z">
        <w:r w:rsidR="001274D9">
          <w:rPr>
            <w:rFonts w:ascii="Times New Roman" w:hAnsi="Times New Roman" w:cs="Times New Roman"/>
          </w:rPr>
          <w:t xml:space="preserve">the </w:t>
        </w:r>
      </w:ins>
      <w:r w:rsidR="00440A36" w:rsidRPr="00F04380">
        <w:rPr>
          <w:rFonts w:ascii="Times New Roman" w:hAnsi="Times New Roman" w:cs="Times New Roman"/>
        </w:rPr>
        <w:t>future well-being of their children.</w:t>
      </w:r>
      <w:r w:rsidRPr="00F04380">
        <w:rPr>
          <w:rFonts w:ascii="Times New Roman" w:hAnsi="Times New Roman" w:cs="Times New Roman"/>
        </w:rPr>
        <w:t xml:space="preserve"> </w:t>
      </w:r>
      <w:r w:rsidR="00306B61" w:rsidRPr="00F04380">
        <w:rPr>
          <w:rFonts w:ascii="Times New Roman" w:hAnsi="Times New Roman" w:cs="Times New Roman"/>
        </w:rPr>
        <w:t>Dr Jana</w:t>
      </w:r>
      <w:r w:rsidR="00E55BA8" w:rsidRPr="00F04380">
        <w:rPr>
          <w:rFonts w:ascii="Times New Roman" w:hAnsi="Times New Roman" w:cs="Times New Roman"/>
        </w:rPr>
        <w:t xml:space="preserve"> opposed efforts </w:t>
      </w:r>
      <w:r w:rsidR="00306B61" w:rsidRPr="00F04380">
        <w:rPr>
          <w:rFonts w:ascii="Times New Roman" w:hAnsi="Times New Roman" w:cs="Times New Roman"/>
        </w:rPr>
        <w:t xml:space="preserve">by state agencies to </w:t>
      </w:r>
      <w:r w:rsidR="00E55BA8" w:rsidRPr="00F04380">
        <w:rPr>
          <w:rFonts w:ascii="Times New Roman" w:hAnsi="Times New Roman" w:cs="Times New Roman"/>
        </w:rPr>
        <w:t>separat</w:t>
      </w:r>
      <w:r w:rsidR="00306B61" w:rsidRPr="00F04380">
        <w:rPr>
          <w:rFonts w:ascii="Times New Roman" w:hAnsi="Times New Roman" w:cs="Times New Roman"/>
        </w:rPr>
        <w:t>e</w:t>
      </w:r>
      <w:r w:rsidR="00E55BA8" w:rsidRPr="00F04380">
        <w:rPr>
          <w:rFonts w:ascii="Times New Roman" w:hAnsi="Times New Roman" w:cs="Times New Roman"/>
        </w:rPr>
        <w:t xml:space="preserve"> the children of the sex </w:t>
      </w:r>
      <w:r w:rsidR="00E55BA8" w:rsidRPr="00F04380">
        <w:rPr>
          <w:rFonts w:ascii="Times New Roman" w:hAnsi="Times New Roman" w:cs="Times New Roman"/>
        </w:rPr>
        <w:lastRenderedPageBreak/>
        <w:t xml:space="preserve">workers from their mothers, </w:t>
      </w:r>
      <w:r w:rsidR="00306B61" w:rsidRPr="00F04380">
        <w:rPr>
          <w:rFonts w:ascii="Times New Roman" w:hAnsi="Times New Roman" w:cs="Times New Roman"/>
        </w:rPr>
        <w:t xml:space="preserve">but he also helped </w:t>
      </w:r>
      <w:del w:id="42" w:author="MD" w:date="2021-05-17T14:43:00Z">
        <w:r w:rsidR="00E55BA8" w:rsidRPr="00F04380" w:rsidDel="001274D9">
          <w:rPr>
            <w:rFonts w:ascii="Times New Roman" w:hAnsi="Times New Roman" w:cs="Times New Roman"/>
          </w:rPr>
          <w:delText xml:space="preserve"> </w:delText>
        </w:r>
      </w:del>
      <w:r w:rsidR="00E55BA8" w:rsidRPr="00F04380">
        <w:rPr>
          <w:rFonts w:ascii="Times New Roman" w:hAnsi="Times New Roman" w:cs="Times New Roman"/>
        </w:rPr>
        <w:t>sex workers establish crech</w:t>
      </w:r>
      <w:r w:rsidR="00306B61" w:rsidRPr="00F04380">
        <w:rPr>
          <w:rFonts w:ascii="Times New Roman" w:hAnsi="Times New Roman" w:cs="Times New Roman"/>
        </w:rPr>
        <w:t>es</w:t>
      </w:r>
      <w:r w:rsidR="00E55BA8" w:rsidRPr="00F04380">
        <w:rPr>
          <w:rFonts w:ascii="Times New Roman" w:hAnsi="Times New Roman" w:cs="Times New Roman"/>
        </w:rPr>
        <w:t xml:space="preserve"> and boarding schools for their young and old</w:t>
      </w:r>
      <w:ins w:id="43" w:author="MD" w:date="2021-05-17T14:43:00Z">
        <w:r w:rsidR="001274D9">
          <w:rPr>
            <w:rFonts w:ascii="Times New Roman" w:hAnsi="Times New Roman" w:cs="Times New Roman"/>
          </w:rPr>
          <w:t>er</w:t>
        </w:r>
      </w:ins>
      <w:r w:rsidR="00E55BA8" w:rsidRPr="00F04380">
        <w:rPr>
          <w:rFonts w:ascii="Times New Roman" w:hAnsi="Times New Roman" w:cs="Times New Roman"/>
        </w:rPr>
        <w:t xml:space="preserve"> children to provide </w:t>
      </w:r>
      <w:r w:rsidR="00306B61" w:rsidRPr="00F04380">
        <w:rPr>
          <w:rFonts w:ascii="Times New Roman" w:hAnsi="Times New Roman" w:cs="Times New Roman"/>
        </w:rPr>
        <w:t xml:space="preserve">a </w:t>
      </w:r>
      <w:r w:rsidR="00E55BA8" w:rsidRPr="00F04380">
        <w:rPr>
          <w:rFonts w:ascii="Times New Roman" w:hAnsi="Times New Roman" w:cs="Times New Roman"/>
        </w:rPr>
        <w:t>choice of environment other than</w:t>
      </w:r>
      <w:r w:rsidR="00306B61" w:rsidRPr="00F04380">
        <w:rPr>
          <w:rFonts w:ascii="Times New Roman" w:hAnsi="Times New Roman" w:cs="Times New Roman"/>
        </w:rPr>
        <w:t xml:space="preserve"> the</w:t>
      </w:r>
      <w:r w:rsidR="00E55BA8" w:rsidRPr="00F04380">
        <w:rPr>
          <w:rFonts w:ascii="Times New Roman" w:hAnsi="Times New Roman" w:cs="Times New Roman"/>
        </w:rPr>
        <w:t xml:space="preserve"> occupational place of their mothers.  </w:t>
      </w:r>
    </w:p>
    <w:p w14:paraId="68FF8D92" w14:textId="77777777" w:rsidR="00440A36" w:rsidRPr="00F04380" w:rsidRDefault="00440A36" w:rsidP="001274D9">
      <w:pPr>
        <w:pStyle w:val="Body"/>
        <w:rPr>
          <w:rFonts w:ascii="Times New Roman" w:hAnsi="Times New Roman" w:cs="Times New Roman"/>
        </w:rPr>
      </w:pPr>
    </w:p>
    <w:p w14:paraId="2EE708C9" w14:textId="6771E7A6" w:rsidR="00440A36" w:rsidRPr="00F04380" w:rsidRDefault="00440A36" w:rsidP="001274D9">
      <w:pPr>
        <w:pStyle w:val="Body"/>
        <w:rPr>
          <w:rFonts w:ascii="Times New Roman" w:hAnsi="Times New Roman" w:cs="Times New Roman"/>
        </w:rPr>
      </w:pPr>
      <w:r w:rsidRPr="00F04380">
        <w:rPr>
          <w:rFonts w:ascii="Times New Roman" w:hAnsi="Times New Roman" w:cs="Times New Roman"/>
        </w:rPr>
        <w:t>Th</w:t>
      </w:r>
      <w:r w:rsidR="00FF6C7C" w:rsidRPr="00F04380">
        <w:rPr>
          <w:rFonts w:ascii="Times New Roman" w:hAnsi="Times New Roman" w:cs="Times New Roman"/>
        </w:rPr>
        <w:t xml:space="preserve">rough the </w:t>
      </w:r>
      <w:r w:rsidRPr="00F04380">
        <w:rPr>
          <w:rFonts w:ascii="Times New Roman" w:hAnsi="Times New Roman" w:cs="Times New Roman"/>
        </w:rPr>
        <w:t>DMSC</w:t>
      </w:r>
      <w:ins w:id="44" w:author="MD" w:date="2021-05-17T14:43:00Z">
        <w:r w:rsidR="00D165E5">
          <w:rPr>
            <w:rFonts w:ascii="Times New Roman" w:hAnsi="Times New Roman" w:cs="Times New Roman"/>
          </w:rPr>
          <w:t>,</w:t>
        </w:r>
      </w:ins>
      <w:r w:rsidRPr="00F04380">
        <w:rPr>
          <w:rFonts w:ascii="Times New Roman" w:hAnsi="Times New Roman" w:cs="Times New Roman"/>
        </w:rPr>
        <w:t xml:space="preserve"> the sex workers of Sonagachi successfully tackled their various social, economic and cultural handicaps. Apart from fighting against discrimination and asserting the dignity of their </w:t>
      </w:r>
      <w:commentRangeStart w:id="45"/>
      <w:r w:rsidR="00530F03" w:rsidRPr="00F04380">
        <w:rPr>
          <w:rFonts w:ascii="Times New Roman" w:hAnsi="Times New Roman" w:cs="Times New Roman"/>
        </w:rPr>
        <w:t xml:space="preserve">working rights </w:t>
      </w:r>
      <w:commentRangeEnd w:id="45"/>
      <w:r w:rsidR="00D165E5">
        <w:rPr>
          <w:rStyle w:val="CommentReference"/>
          <w:rFonts w:ascii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commentReference w:id="45"/>
      </w:r>
      <w:r w:rsidR="009D7F1C" w:rsidRPr="00F04380">
        <w:rPr>
          <w:rFonts w:ascii="Times New Roman" w:hAnsi="Times New Roman" w:cs="Times New Roman"/>
        </w:rPr>
        <w:t>,</w:t>
      </w:r>
      <w:r w:rsidRPr="00F04380">
        <w:rPr>
          <w:rFonts w:ascii="Times New Roman" w:hAnsi="Times New Roman" w:cs="Times New Roman"/>
        </w:rPr>
        <w:t xml:space="preserve"> the </w:t>
      </w:r>
      <w:r w:rsidR="0038068F" w:rsidRPr="00F04380">
        <w:rPr>
          <w:rFonts w:ascii="Times New Roman" w:hAnsi="Times New Roman" w:cs="Times New Roman"/>
        </w:rPr>
        <w:t>organi</w:t>
      </w:r>
      <w:ins w:id="46" w:author="MD" w:date="2021-05-17T14:44:00Z">
        <w:r w:rsidR="00D165E5">
          <w:rPr>
            <w:rFonts w:ascii="Times New Roman" w:hAnsi="Times New Roman" w:cs="Times New Roman"/>
          </w:rPr>
          <w:t>s</w:t>
        </w:r>
      </w:ins>
      <w:del w:id="47" w:author="MD" w:date="2021-05-17T14:44:00Z">
        <w:r w:rsidR="0038068F" w:rsidRPr="00F04380" w:rsidDel="00D165E5">
          <w:rPr>
            <w:rFonts w:ascii="Times New Roman" w:hAnsi="Times New Roman" w:cs="Times New Roman"/>
          </w:rPr>
          <w:delText>z</w:delText>
        </w:r>
      </w:del>
      <w:r w:rsidR="0038068F" w:rsidRPr="00F04380">
        <w:rPr>
          <w:rFonts w:ascii="Times New Roman" w:hAnsi="Times New Roman" w:cs="Times New Roman"/>
        </w:rPr>
        <w:t>ation</w:t>
      </w:r>
      <w:r w:rsidRPr="00F04380">
        <w:rPr>
          <w:rFonts w:ascii="Times New Roman" w:hAnsi="Times New Roman" w:cs="Times New Roman"/>
        </w:rPr>
        <w:t xml:space="preserve"> established vocational and educational institutions, a </w:t>
      </w:r>
      <w:r w:rsidR="00A14CC7" w:rsidRPr="00F04380">
        <w:rPr>
          <w:rFonts w:ascii="Times New Roman" w:hAnsi="Times New Roman" w:cs="Times New Roman"/>
        </w:rPr>
        <w:t>clinic</w:t>
      </w:r>
      <w:ins w:id="48" w:author="MD" w:date="2021-05-17T14:44:00Z">
        <w:r w:rsidR="00D165E5">
          <w:rPr>
            <w:rFonts w:ascii="Times New Roman" w:hAnsi="Times New Roman" w:cs="Times New Roman"/>
          </w:rPr>
          <w:t>,</w:t>
        </w:r>
      </w:ins>
      <w:r w:rsidR="00A14CC7" w:rsidRPr="00F04380">
        <w:rPr>
          <w:rFonts w:ascii="Times New Roman" w:hAnsi="Times New Roman" w:cs="Times New Roman"/>
        </w:rPr>
        <w:t xml:space="preserve"> and</w:t>
      </w:r>
      <w:r w:rsidRPr="00F04380">
        <w:rPr>
          <w:rFonts w:ascii="Times New Roman" w:hAnsi="Times New Roman" w:cs="Times New Roman"/>
        </w:rPr>
        <w:t xml:space="preserve"> even a cooperative bank for the benefit of its over 60,000 members in West Bengal.</w:t>
      </w:r>
    </w:p>
    <w:p w14:paraId="7048E354" w14:textId="77777777" w:rsidR="00440A36" w:rsidRPr="00F04380" w:rsidRDefault="00440A36" w:rsidP="001274D9">
      <w:pPr>
        <w:pStyle w:val="Body"/>
        <w:rPr>
          <w:rFonts w:ascii="Times New Roman" w:hAnsi="Times New Roman" w:cs="Times New Roman"/>
        </w:rPr>
      </w:pPr>
    </w:p>
    <w:p w14:paraId="3176FD65" w14:textId="39BD3195" w:rsidR="00894091" w:rsidRPr="00F04380" w:rsidRDefault="00440A36" w:rsidP="001274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IN"/>
        </w:rPr>
      </w:pPr>
      <w:r w:rsidRPr="00F04380">
        <w:t>Given autonomy</w:t>
      </w:r>
      <w:ins w:id="49" w:author="MD" w:date="2021-05-17T14:44:00Z">
        <w:r w:rsidR="00D165E5">
          <w:t xml:space="preserve"> and</w:t>
        </w:r>
      </w:ins>
      <w:del w:id="50" w:author="MD" w:date="2021-05-17T14:44:00Z">
        <w:r w:rsidRPr="00F04380" w:rsidDel="00D165E5">
          <w:delText>,</w:delText>
        </w:r>
      </w:del>
      <w:r w:rsidRPr="00F04380">
        <w:t xml:space="preserve"> respect</w:t>
      </w:r>
      <w:ins w:id="51" w:author="MD" w:date="2021-05-17T14:45:00Z">
        <w:r w:rsidR="00D165E5">
          <w:t>,</w:t>
        </w:r>
      </w:ins>
      <w:r w:rsidRPr="00F04380">
        <w:t xml:space="preserve"> and despite a </w:t>
      </w:r>
      <w:r w:rsidR="00306B61" w:rsidRPr="00F04380">
        <w:t xml:space="preserve">severe </w:t>
      </w:r>
      <w:r w:rsidRPr="00F04380">
        <w:t>shortage of resources</w:t>
      </w:r>
      <w:r w:rsidR="00A14CC7" w:rsidRPr="00F04380">
        <w:t xml:space="preserve">, </w:t>
      </w:r>
      <w:r w:rsidRPr="00F04380">
        <w:t>DMSC members</w:t>
      </w:r>
      <w:r w:rsidR="00FF6C7C" w:rsidRPr="00F04380">
        <w:t xml:space="preserve"> themselves</w:t>
      </w:r>
      <w:r w:rsidRPr="00F04380">
        <w:t xml:space="preserve"> became the most ardent campaigners for HIV prevention, using peer education methods to spread the message. The resulting health benefits</w:t>
      </w:r>
      <w:ins w:id="52" w:author="MD" w:date="2021-05-17T14:47:00Z">
        <w:r w:rsidR="00D165E5">
          <w:t>,</w:t>
        </w:r>
      </w:ins>
      <w:r w:rsidRPr="00F04380">
        <w:t xml:space="preserve"> coupled with </w:t>
      </w:r>
      <w:r w:rsidR="00A14CC7" w:rsidRPr="00F04380">
        <w:t xml:space="preserve">a </w:t>
      </w:r>
      <w:r w:rsidRPr="00F04380">
        <w:t xml:space="preserve">reduction </w:t>
      </w:r>
      <w:r w:rsidR="00A14CC7" w:rsidRPr="00F04380">
        <w:t>in</w:t>
      </w:r>
      <w:r w:rsidRPr="00F04380">
        <w:t xml:space="preserve"> violence</w:t>
      </w:r>
      <w:ins w:id="53" w:author="MD" w:date="2021-05-17T14:47:00Z">
        <w:r w:rsidR="00D165E5">
          <w:t>,</w:t>
        </w:r>
      </w:ins>
      <w:r w:rsidRPr="00F04380">
        <w:t xml:space="preserve"> were </w:t>
      </w:r>
      <w:r w:rsidRPr="00F04380">
        <w:rPr>
          <w:lang w:val="fr-FR"/>
        </w:rPr>
        <w:t>tremendous</w:t>
      </w:r>
      <w:del w:id="54" w:author="MD" w:date="2021-05-17T14:47:00Z">
        <w:r w:rsidRPr="00F04380" w:rsidDel="00D165E5">
          <w:delText>,</w:delText>
        </w:r>
      </w:del>
      <w:r w:rsidRPr="00F04380">
        <w:t xml:space="preserve"> with HIV rates among Kolkata</w:t>
      </w:r>
      <w:r w:rsidRPr="00F04380">
        <w:rPr>
          <w:rtl/>
        </w:rPr>
        <w:t>’</w:t>
      </w:r>
      <w:r w:rsidRPr="00F04380">
        <w:t>s sex workers remaining low compared to other cities which saw soaring HIV infections.</w:t>
      </w:r>
      <w:del w:id="55" w:author="MD" w:date="2021-05-17T14:46:00Z">
        <w:r w:rsidRPr="00F04380" w:rsidDel="00D165E5">
          <w:delText xml:space="preserve"> </w:delText>
        </w:r>
        <w:r w:rsidR="00894091" w:rsidRPr="00F04380" w:rsidDel="00D165E5">
          <w:rPr>
            <w:rFonts w:eastAsia="Times New Roman"/>
            <w:color w:val="000000"/>
            <w:bdr w:val="none" w:sz="0" w:space="0" w:color="auto"/>
            <w:shd w:val="clear" w:color="auto" w:fill="FFFFFF"/>
            <w:lang w:val="en-IN"/>
          </w:rPr>
          <w:delText>For example,</w:delText>
        </w:r>
      </w:del>
      <w:r w:rsidR="00894091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 xml:space="preserve"> </w:t>
      </w:r>
      <w:r w:rsidR="00D165E5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>W</w:t>
      </w:r>
      <w:r w:rsidR="00894091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 xml:space="preserve">hile HIV seroprevalence rates among sex workers ranged </w:t>
      </w:r>
      <w:r w:rsidR="00530F03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 xml:space="preserve">around </w:t>
      </w:r>
      <w:r w:rsidR="00894091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 xml:space="preserve">50% </w:t>
      </w:r>
      <w:r w:rsidR="00530F03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 xml:space="preserve">and above </w:t>
      </w:r>
      <w:r w:rsidR="00894091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 xml:space="preserve">in </w:t>
      </w:r>
      <w:r w:rsidR="00530F03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 xml:space="preserve">other cities in the country, </w:t>
      </w:r>
      <w:del w:id="56" w:author="MD" w:date="2021-05-17T14:46:00Z">
        <w:r w:rsidR="00894091" w:rsidRPr="00F04380" w:rsidDel="00D165E5">
          <w:rPr>
            <w:rFonts w:eastAsia="Times New Roman"/>
            <w:color w:val="000000"/>
            <w:bdr w:val="none" w:sz="0" w:space="0" w:color="auto"/>
            <w:shd w:val="clear" w:color="auto" w:fill="FFFFFF"/>
            <w:lang w:val="en-IN"/>
          </w:rPr>
          <w:delText xml:space="preserve"> </w:delText>
        </w:r>
      </w:del>
      <w:r w:rsidR="00894091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>Calcutta</w:t>
      </w:r>
      <w:ins w:id="57" w:author="MD" w:date="2021-05-17T14:46:00Z">
        <w:r w:rsidR="00D165E5">
          <w:rPr>
            <w:rFonts w:eastAsia="Times New Roman"/>
            <w:color w:val="000000"/>
            <w:bdr w:val="none" w:sz="0" w:space="0" w:color="auto"/>
            <w:shd w:val="clear" w:color="auto" w:fill="FFFFFF"/>
            <w:lang w:val="en-IN"/>
          </w:rPr>
          <w:t>’s</w:t>
        </w:r>
      </w:ins>
      <w:r w:rsidR="00894091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 xml:space="preserve"> HIV rates </w:t>
      </w:r>
      <w:r w:rsidR="00530F03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 xml:space="preserve">never went up </w:t>
      </w:r>
      <w:ins w:id="58" w:author="MD" w:date="2021-05-18T00:41:00Z">
        <w:r w:rsidR="00066F93">
          <w:rPr>
            <w:rFonts w:eastAsia="Times New Roman"/>
            <w:color w:val="000000"/>
            <w:bdr w:val="none" w:sz="0" w:space="0" w:color="auto"/>
            <w:shd w:val="clear" w:color="auto" w:fill="FFFFFF"/>
            <w:lang w:val="en-IN"/>
          </w:rPr>
          <w:t xml:space="preserve">to </w:t>
        </w:r>
      </w:ins>
      <w:r w:rsidR="00530F03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 xml:space="preserve">more than </w:t>
      </w:r>
      <w:del w:id="59" w:author="MD" w:date="2021-05-17T14:46:00Z">
        <w:r w:rsidR="00894091" w:rsidRPr="00F04380" w:rsidDel="00D165E5">
          <w:rPr>
            <w:rFonts w:eastAsia="Times New Roman"/>
            <w:color w:val="000000"/>
            <w:bdr w:val="none" w:sz="0" w:space="0" w:color="auto"/>
            <w:shd w:val="clear" w:color="auto" w:fill="FFFFFF"/>
            <w:lang w:val="en-IN"/>
          </w:rPr>
          <w:delText xml:space="preserve"> </w:delText>
        </w:r>
      </w:del>
      <w:r w:rsidR="00894091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>10%</w:t>
      </w:r>
      <w:r w:rsidR="00894091" w:rsidRPr="00F04380">
        <w:rPr>
          <w:rStyle w:val="EndnoteReference"/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endnoteReference w:id="1"/>
      </w:r>
      <w:r w:rsidR="00894091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>.</w:t>
      </w:r>
      <w:ins w:id="60" w:author="MD" w:date="2021-05-17T14:48:00Z">
        <w:r w:rsidR="00D165E5">
          <w:rPr>
            <w:rFonts w:eastAsia="Times New Roman"/>
            <w:color w:val="000000"/>
            <w:bdr w:val="none" w:sz="0" w:space="0" w:color="auto"/>
            <w:shd w:val="clear" w:color="auto" w:fill="FFFFFF"/>
            <w:lang w:val="en-IN"/>
          </w:rPr>
          <w:t>(1)</w:t>
        </w:r>
      </w:ins>
      <w:r w:rsidR="00894091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 xml:space="preserve"> After the launch of the DMSC initiative, condom use also rose in Calcutta, from 3% in 1992 to 90% in 1999, compared with </w:t>
      </w:r>
      <w:r w:rsidR="00530F03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 xml:space="preserve">continued </w:t>
      </w:r>
      <w:del w:id="61" w:author="MD" w:date="2021-05-17T14:48:00Z">
        <w:r w:rsidR="00894091" w:rsidRPr="00F04380" w:rsidDel="00D165E5">
          <w:rPr>
            <w:rFonts w:eastAsia="Times New Roman"/>
            <w:color w:val="000000"/>
            <w:bdr w:val="none" w:sz="0" w:space="0" w:color="auto"/>
            <w:shd w:val="clear" w:color="auto" w:fill="FFFFFF"/>
            <w:lang w:val="en-IN"/>
          </w:rPr>
          <w:delText xml:space="preserve"> </w:delText>
        </w:r>
      </w:del>
      <w:r w:rsidR="00530F03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 xml:space="preserve">lower </w:t>
      </w:r>
      <w:r w:rsidR="00894091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>rates of condom use among sex workers in other cities in India</w:t>
      </w:r>
      <w:r w:rsidR="00307EC2" w:rsidRPr="00F04380">
        <w:rPr>
          <w:rStyle w:val="EndnoteReference"/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endnoteReference w:id="2"/>
      </w:r>
      <w:r w:rsidR="00894091" w:rsidRPr="00F04380">
        <w:rPr>
          <w:rFonts w:eastAsia="Times New Roman"/>
          <w:color w:val="000000"/>
          <w:bdr w:val="none" w:sz="0" w:space="0" w:color="auto"/>
          <w:shd w:val="clear" w:color="auto" w:fill="FFFFFF"/>
          <w:lang w:val="en-IN"/>
        </w:rPr>
        <w:t>.</w:t>
      </w:r>
      <w:ins w:id="62" w:author="MD" w:date="2021-05-17T14:48:00Z">
        <w:r w:rsidR="00D165E5">
          <w:rPr>
            <w:rFonts w:eastAsia="Times New Roman"/>
            <w:color w:val="000000"/>
            <w:bdr w:val="none" w:sz="0" w:space="0" w:color="auto"/>
            <w:shd w:val="clear" w:color="auto" w:fill="FFFFFF"/>
            <w:lang w:val="en-IN"/>
          </w:rPr>
          <w:t>(1)</w:t>
        </w:r>
      </w:ins>
    </w:p>
    <w:p w14:paraId="14472C14" w14:textId="77777777" w:rsidR="00440A36" w:rsidRPr="00F04380" w:rsidRDefault="00440A36" w:rsidP="001274D9">
      <w:pPr>
        <w:pStyle w:val="Body"/>
        <w:rPr>
          <w:rFonts w:ascii="Times New Roman" w:hAnsi="Times New Roman" w:cs="Times New Roman"/>
        </w:rPr>
      </w:pPr>
    </w:p>
    <w:p w14:paraId="3E69BEE7" w14:textId="40518BAE" w:rsidR="00AD0058" w:rsidRPr="00F04380" w:rsidRDefault="00440A36" w:rsidP="001274D9">
      <w:pPr>
        <w:pStyle w:val="Body"/>
        <w:rPr>
          <w:rFonts w:ascii="Times New Roman" w:hAnsi="Times New Roman" w:cs="Times New Roman"/>
        </w:rPr>
      </w:pPr>
      <w:r w:rsidRPr="00F04380">
        <w:rPr>
          <w:rFonts w:ascii="Times New Roman" w:hAnsi="Times New Roman" w:cs="Times New Roman"/>
        </w:rPr>
        <w:t xml:space="preserve">In the early 2000s, the Sonagachi Model, as it came to be known around the globe, was </w:t>
      </w:r>
      <w:r w:rsidR="00307EC2" w:rsidRPr="00F04380">
        <w:rPr>
          <w:rFonts w:ascii="Times New Roman" w:hAnsi="Times New Roman" w:cs="Times New Roman"/>
        </w:rPr>
        <w:t xml:space="preserve">also </w:t>
      </w:r>
      <w:r w:rsidRPr="00F04380">
        <w:rPr>
          <w:rFonts w:ascii="Times New Roman" w:hAnsi="Times New Roman" w:cs="Times New Roman"/>
        </w:rPr>
        <w:t>replicated in neighbouring Bangladesh</w:t>
      </w:r>
      <w:r w:rsidR="00306B61" w:rsidRPr="00F04380">
        <w:rPr>
          <w:rFonts w:ascii="Times New Roman" w:hAnsi="Times New Roman" w:cs="Times New Roman"/>
        </w:rPr>
        <w:t xml:space="preserve"> </w:t>
      </w:r>
      <w:r w:rsidRPr="00F04380">
        <w:rPr>
          <w:rFonts w:ascii="Times New Roman" w:hAnsi="Times New Roman" w:cs="Times New Roman"/>
        </w:rPr>
        <w:t xml:space="preserve">and </w:t>
      </w:r>
      <w:r w:rsidR="00306B61" w:rsidRPr="00F04380">
        <w:rPr>
          <w:rFonts w:ascii="Times New Roman" w:hAnsi="Times New Roman" w:cs="Times New Roman"/>
        </w:rPr>
        <w:t xml:space="preserve">has been </w:t>
      </w:r>
      <w:r w:rsidRPr="00F04380">
        <w:rPr>
          <w:rFonts w:ascii="Times New Roman" w:hAnsi="Times New Roman" w:cs="Times New Roman"/>
        </w:rPr>
        <w:t>credited for the very low HIV infection rates among sex workers in the country</w:t>
      </w:r>
      <w:r w:rsidR="00530F03" w:rsidRPr="00F04380">
        <w:rPr>
          <w:rFonts w:ascii="Times New Roman" w:hAnsi="Times New Roman" w:cs="Times New Roman"/>
        </w:rPr>
        <w:t xml:space="preserve"> till today</w:t>
      </w:r>
      <w:r w:rsidRPr="00F04380">
        <w:rPr>
          <w:rFonts w:ascii="Times New Roman" w:hAnsi="Times New Roman" w:cs="Times New Roman"/>
        </w:rPr>
        <w:t>.</w:t>
      </w:r>
      <w:r w:rsidR="00306B61" w:rsidRPr="00F04380">
        <w:rPr>
          <w:rFonts w:ascii="Times New Roman" w:hAnsi="Times New Roman" w:cs="Times New Roman"/>
        </w:rPr>
        <w:t xml:space="preserve"> Dr Jana</w:t>
      </w:r>
      <w:r w:rsidR="00530F03" w:rsidRPr="00F04380">
        <w:rPr>
          <w:rFonts w:ascii="Times New Roman" w:hAnsi="Times New Roman" w:cs="Times New Roman"/>
        </w:rPr>
        <w:t xml:space="preserve"> not only helped set up the first peer education project in Bangladesh through CARE International, he later worked there to scale </w:t>
      </w:r>
      <w:r w:rsidR="00306B61" w:rsidRPr="00F04380">
        <w:rPr>
          <w:rFonts w:ascii="Times New Roman" w:hAnsi="Times New Roman" w:cs="Times New Roman"/>
        </w:rPr>
        <w:t xml:space="preserve">it </w:t>
      </w:r>
      <w:r w:rsidR="00530F03" w:rsidRPr="00F04380">
        <w:rPr>
          <w:rFonts w:ascii="Times New Roman" w:hAnsi="Times New Roman" w:cs="Times New Roman"/>
        </w:rPr>
        <w:t xml:space="preserve">up </w:t>
      </w:r>
      <w:r w:rsidR="00306B61" w:rsidRPr="00F04380">
        <w:rPr>
          <w:rFonts w:ascii="Times New Roman" w:hAnsi="Times New Roman" w:cs="Times New Roman"/>
        </w:rPr>
        <w:t>nationally.</w:t>
      </w:r>
      <w:r w:rsidRPr="00F04380">
        <w:rPr>
          <w:rFonts w:ascii="Times New Roman" w:hAnsi="Times New Roman" w:cs="Times New Roman"/>
        </w:rPr>
        <w:t xml:space="preserve"> Worldwide, the model inspired </w:t>
      </w:r>
      <w:r w:rsidR="001E6B0F" w:rsidRPr="00F04380">
        <w:rPr>
          <w:rFonts w:ascii="Times New Roman" w:hAnsi="Times New Roman" w:cs="Times New Roman"/>
        </w:rPr>
        <w:t xml:space="preserve">the </w:t>
      </w:r>
      <w:r w:rsidRPr="00F04380">
        <w:rPr>
          <w:rFonts w:ascii="Times New Roman" w:hAnsi="Times New Roman" w:cs="Times New Roman"/>
        </w:rPr>
        <w:t>practice of</w:t>
      </w:r>
      <w:r w:rsidR="001E6B0F" w:rsidRPr="00F04380">
        <w:rPr>
          <w:rFonts w:ascii="Times New Roman" w:hAnsi="Times New Roman" w:cs="Times New Roman"/>
        </w:rPr>
        <w:t xml:space="preserve"> providing</w:t>
      </w:r>
      <w:r w:rsidRPr="00F04380">
        <w:rPr>
          <w:rFonts w:ascii="Times New Roman" w:hAnsi="Times New Roman" w:cs="Times New Roman"/>
        </w:rPr>
        <w:t xml:space="preserve"> a package of services</w:t>
      </w:r>
      <w:r w:rsidR="00774D00" w:rsidRPr="00F04380">
        <w:rPr>
          <w:rFonts w:ascii="Times New Roman" w:hAnsi="Times New Roman" w:cs="Times New Roman"/>
        </w:rPr>
        <w:t xml:space="preserve"> </w:t>
      </w:r>
      <w:r w:rsidRPr="00F04380">
        <w:rPr>
          <w:rFonts w:ascii="Times New Roman" w:hAnsi="Times New Roman" w:cs="Times New Roman"/>
        </w:rPr>
        <w:t xml:space="preserve">for creating an enabling environment for </w:t>
      </w:r>
      <w:r w:rsidR="0038068F" w:rsidRPr="00F04380">
        <w:rPr>
          <w:rFonts w:ascii="Times New Roman" w:hAnsi="Times New Roman" w:cs="Times New Roman"/>
        </w:rPr>
        <w:t>marginali</w:t>
      </w:r>
      <w:ins w:id="63" w:author="MD" w:date="2021-05-18T00:42:00Z">
        <w:r w:rsidR="00066F93">
          <w:rPr>
            <w:rFonts w:ascii="Times New Roman" w:hAnsi="Times New Roman" w:cs="Times New Roman"/>
          </w:rPr>
          <w:t>s</w:t>
        </w:r>
      </w:ins>
      <w:del w:id="64" w:author="MD" w:date="2021-05-18T00:42:00Z">
        <w:r w:rsidR="0038068F" w:rsidRPr="00F04380" w:rsidDel="00066F93">
          <w:rPr>
            <w:rFonts w:ascii="Times New Roman" w:hAnsi="Times New Roman" w:cs="Times New Roman"/>
          </w:rPr>
          <w:delText>z</w:delText>
        </w:r>
      </w:del>
      <w:r w:rsidR="0038068F" w:rsidRPr="00F04380">
        <w:rPr>
          <w:rFonts w:ascii="Times New Roman" w:hAnsi="Times New Roman" w:cs="Times New Roman"/>
        </w:rPr>
        <w:t>ed</w:t>
      </w:r>
      <w:r w:rsidRPr="00F04380">
        <w:rPr>
          <w:rFonts w:ascii="Times New Roman" w:hAnsi="Times New Roman" w:cs="Times New Roman"/>
        </w:rPr>
        <w:t xml:space="preserve"> communities</w:t>
      </w:r>
      <w:r w:rsidR="00307EC2" w:rsidRPr="00F04380">
        <w:rPr>
          <w:rFonts w:ascii="Times New Roman" w:hAnsi="Times New Roman" w:cs="Times New Roman"/>
        </w:rPr>
        <w:t xml:space="preserve"> as part of HIV prevention and treatment programmes</w:t>
      </w:r>
      <w:r w:rsidRPr="00F04380">
        <w:rPr>
          <w:rFonts w:ascii="Times New Roman" w:hAnsi="Times New Roman" w:cs="Times New Roman"/>
        </w:rPr>
        <w:t>.</w:t>
      </w:r>
      <w:r w:rsidR="001E6B0F" w:rsidRPr="00F04380">
        <w:rPr>
          <w:rFonts w:ascii="Times New Roman" w:hAnsi="Times New Roman" w:cs="Times New Roman"/>
        </w:rPr>
        <w:t xml:space="preserve"> The package </w:t>
      </w:r>
      <w:r w:rsidR="0038068F" w:rsidRPr="00F04380">
        <w:rPr>
          <w:rFonts w:ascii="Times New Roman" w:hAnsi="Times New Roman" w:cs="Times New Roman"/>
        </w:rPr>
        <w:t>included child</w:t>
      </w:r>
      <w:r w:rsidR="001E6B0F" w:rsidRPr="00F04380">
        <w:rPr>
          <w:rFonts w:ascii="Times New Roman" w:hAnsi="Times New Roman" w:cs="Times New Roman"/>
        </w:rPr>
        <w:t xml:space="preserve"> care, literacy program</w:t>
      </w:r>
      <w:ins w:id="65" w:author="MD" w:date="2021-05-18T00:42:00Z">
        <w:r w:rsidR="00066F93">
          <w:rPr>
            <w:rFonts w:ascii="Times New Roman" w:hAnsi="Times New Roman" w:cs="Times New Roman"/>
          </w:rPr>
          <w:t>me</w:t>
        </w:r>
      </w:ins>
      <w:r w:rsidR="001E6B0F" w:rsidRPr="00F04380">
        <w:rPr>
          <w:rFonts w:ascii="Times New Roman" w:hAnsi="Times New Roman" w:cs="Times New Roman"/>
        </w:rPr>
        <w:t xml:space="preserve">s, self-help </w:t>
      </w:r>
      <w:r w:rsidR="0038068F" w:rsidRPr="00F04380">
        <w:rPr>
          <w:rFonts w:ascii="Times New Roman" w:hAnsi="Times New Roman" w:cs="Times New Roman"/>
        </w:rPr>
        <w:t>and advocacy</w:t>
      </w:r>
      <w:r w:rsidR="001E6B0F" w:rsidRPr="00F04380">
        <w:rPr>
          <w:rFonts w:ascii="Times New Roman" w:hAnsi="Times New Roman" w:cs="Times New Roman"/>
        </w:rPr>
        <w:t xml:space="preserve"> with local power structures. </w:t>
      </w:r>
      <w:r w:rsidRPr="00F04380">
        <w:rPr>
          <w:rFonts w:ascii="Times New Roman" w:hAnsi="Times New Roman" w:cs="Times New Roman"/>
        </w:rPr>
        <w:t xml:space="preserve"> </w:t>
      </w:r>
      <w:r w:rsidR="00995126" w:rsidRPr="00F04380">
        <w:rPr>
          <w:rFonts w:ascii="Times New Roman" w:hAnsi="Times New Roman" w:cs="Times New Roman"/>
        </w:rPr>
        <w:t xml:space="preserve">First adopted by the </w:t>
      </w:r>
      <w:r w:rsidR="001E6B0F" w:rsidRPr="00F04380">
        <w:rPr>
          <w:rFonts w:ascii="Times New Roman" w:hAnsi="Times New Roman" w:cs="Times New Roman"/>
        </w:rPr>
        <w:t>Government</w:t>
      </w:r>
      <w:r w:rsidR="00995126" w:rsidRPr="00F04380">
        <w:rPr>
          <w:rFonts w:ascii="Times New Roman" w:hAnsi="Times New Roman" w:cs="Times New Roman"/>
        </w:rPr>
        <w:t xml:space="preserve"> of India</w:t>
      </w:r>
      <w:ins w:id="66" w:author="MD" w:date="2021-05-18T00:42:00Z">
        <w:r w:rsidR="00066F93">
          <w:rPr>
            <w:rFonts w:ascii="Times New Roman" w:hAnsi="Times New Roman" w:cs="Times New Roman"/>
          </w:rPr>
          <w:t>,</w:t>
        </w:r>
      </w:ins>
      <w:r w:rsidR="00995126" w:rsidRPr="00F04380">
        <w:rPr>
          <w:rFonts w:ascii="Times New Roman" w:hAnsi="Times New Roman" w:cs="Times New Roman"/>
        </w:rPr>
        <w:t xml:space="preserve"> it later became a global best practice adopted by </w:t>
      </w:r>
      <w:ins w:id="67" w:author="MD" w:date="2021-05-18T00:42:00Z">
        <w:r w:rsidR="00066F93">
          <w:rPr>
            <w:rFonts w:ascii="Times New Roman" w:hAnsi="Times New Roman" w:cs="Times New Roman"/>
          </w:rPr>
          <w:t xml:space="preserve">the </w:t>
        </w:r>
      </w:ins>
      <w:r w:rsidR="00995126" w:rsidRPr="00F04380">
        <w:rPr>
          <w:rFonts w:ascii="Times New Roman" w:hAnsi="Times New Roman" w:cs="Times New Roman"/>
        </w:rPr>
        <w:t>Bill and M</w:t>
      </w:r>
      <w:r w:rsidR="001E6B0F" w:rsidRPr="00F04380">
        <w:rPr>
          <w:rFonts w:ascii="Times New Roman" w:hAnsi="Times New Roman" w:cs="Times New Roman"/>
        </w:rPr>
        <w:t>e</w:t>
      </w:r>
      <w:r w:rsidR="00995126" w:rsidRPr="00F04380">
        <w:rPr>
          <w:rFonts w:ascii="Times New Roman" w:hAnsi="Times New Roman" w:cs="Times New Roman"/>
        </w:rPr>
        <w:t>l</w:t>
      </w:r>
      <w:r w:rsidR="001E6B0F" w:rsidRPr="00F04380">
        <w:rPr>
          <w:rFonts w:ascii="Times New Roman" w:hAnsi="Times New Roman" w:cs="Times New Roman"/>
        </w:rPr>
        <w:t>i</w:t>
      </w:r>
      <w:r w:rsidR="00995126" w:rsidRPr="00F04380">
        <w:rPr>
          <w:rFonts w:ascii="Times New Roman" w:hAnsi="Times New Roman" w:cs="Times New Roman"/>
        </w:rPr>
        <w:t xml:space="preserve">nda </w:t>
      </w:r>
      <w:r w:rsidR="001E6B0F" w:rsidRPr="00F04380">
        <w:rPr>
          <w:rFonts w:ascii="Times New Roman" w:hAnsi="Times New Roman" w:cs="Times New Roman"/>
        </w:rPr>
        <w:t>G</w:t>
      </w:r>
      <w:r w:rsidR="00995126" w:rsidRPr="00F04380">
        <w:rPr>
          <w:rFonts w:ascii="Times New Roman" w:hAnsi="Times New Roman" w:cs="Times New Roman"/>
        </w:rPr>
        <w:t xml:space="preserve">ates </w:t>
      </w:r>
      <w:r w:rsidR="001E6B0F" w:rsidRPr="00F04380">
        <w:rPr>
          <w:rFonts w:ascii="Times New Roman" w:hAnsi="Times New Roman" w:cs="Times New Roman"/>
        </w:rPr>
        <w:t>F</w:t>
      </w:r>
      <w:r w:rsidR="00995126" w:rsidRPr="00F04380">
        <w:rPr>
          <w:rFonts w:ascii="Times New Roman" w:hAnsi="Times New Roman" w:cs="Times New Roman"/>
        </w:rPr>
        <w:t>oundation and UNAIDS as well as all</w:t>
      </w:r>
      <w:r w:rsidR="00343604" w:rsidRPr="00F04380">
        <w:rPr>
          <w:rFonts w:ascii="Times New Roman" w:hAnsi="Times New Roman" w:cs="Times New Roman"/>
        </w:rPr>
        <w:t xml:space="preserve"> major </w:t>
      </w:r>
      <w:r w:rsidR="00995126" w:rsidRPr="00F04380">
        <w:rPr>
          <w:rFonts w:ascii="Times New Roman" w:hAnsi="Times New Roman" w:cs="Times New Roman"/>
        </w:rPr>
        <w:t>donor programmes</w:t>
      </w:r>
      <w:r w:rsidR="00343604" w:rsidRPr="00F04380">
        <w:rPr>
          <w:rFonts w:ascii="Times New Roman" w:hAnsi="Times New Roman" w:cs="Times New Roman"/>
        </w:rPr>
        <w:t>.</w:t>
      </w:r>
    </w:p>
    <w:p w14:paraId="5A1F3B81" w14:textId="77777777" w:rsidR="00AD0058" w:rsidRPr="00F04380" w:rsidRDefault="00AD0058" w:rsidP="001274D9">
      <w:pPr>
        <w:pStyle w:val="Body"/>
        <w:rPr>
          <w:rFonts w:ascii="Times New Roman" w:hAnsi="Times New Roman" w:cs="Times New Roman"/>
        </w:rPr>
      </w:pPr>
    </w:p>
    <w:p w14:paraId="7F4B470D" w14:textId="00BDADBB" w:rsidR="000674D9" w:rsidRPr="00F04380" w:rsidRDefault="00AD0058" w:rsidP="001274D9">
      <w:pPr>
        <w:pStyle w:val="Body"/>
        <w:rPr>
          <w:rFonts w:ascii="Times New Roman" w:hAnsi="Times New Roman" w:cs="Times New Roman"/>
        </w:rPr>
      </w:pPr>
      <w:r w:rsidRPr="00F04380">
        <w:rPr>
          <w:rFonts w:ascii="Times New Roman" w:hAnsi="Times New Roman" w:cs="Times New Roman"/>
        </w:rPr>
        <w:t>Dr Jana</w:t>
      </w:r>
      <w:r w:rsidR="000674D9" w:rsidRPr="00F04380">
        <w:rPr>
          <w:rFonts w:ascii="Times New Roman" w:hAnsi="Times New Roman" w:cs="Times New Roman"/>
        </w:rPr>
        <w:t xml:space="preserve"> also</w:t>
      </w:r>
      <w:r w:rsidRPr="00F04380">
        <w:rPr>
          <w:rFonts w:ascii="Times New Roman" w:hAnsi="Times New Roman" w:cs="Times New Roman"/>
        </w:rPr>
        <w:t xml:space="preserve"> </w:t>
      </w:r>
      <w:r w:rsidR="00440A36" w:rsidRPr="00F04380">
        <w:rPr>
          <w:rFonts w:ascii="Times New Roman" w:hAnsi="Times New Roman" w:cs="Times New Roman"/>
        </w:rPr>
        <w:t xml:space="preserve"> </w:t>
      </w:r>
      <w:r w:rsidRPr="00F04380">
        <w:rPr>
          <w:rFonts w:ascii="Times New Roman" w:hAnsi="Times New Roman" w:cs="Times New Roman"/>
        </w:rPr>
        <w:t xml:space="preserve"> </w:t>
      </w:r>
      <w:r w:rsidR="000674D9" w:rsidRPr="00F04380">
        <w:rPr>
          <w:rFonts w:ascii="Times New Roman" w:hAnsi="Times New Roman" w:cs="Times New Roman"/>
        </w:rPr>
        <w:t>contributed</w:t>
      </w:r>
      <w:r w:rsidRPr="00F04380">
        <w:rPr>
          <w:rFonts w:ascii="Times New Roman" w:hAnsi="Times New Roman" w:cs="Times New Roman"/>
        </w:rPr>
        <w:t xml:space="preserve"> </w:t>
      </w:r>
      <w:r w:rsidR="000674D9" w:rsidRPr="00F04380">
        <w:rPr>
          <w:rFonts w:ascii="Times New Roman" w:hAnsi="Times New Roman" w:cs="Times New Roman"/>
        </w:rPr>
        <w:t>to</w:t>
      </w:r>
      <w:r w:rsidRPr="00F04380">
        <w:rPr>
          <w:rFonts w:ascii="Times New Roman" w:hAnsi="Times New Roman" w:cs="Times New Roman"/>
        </w:rPr>
        <w:t xml:space="preserve"> institutionali</w:t>
      </w:r>
      <w:ins w:id="68" w:author="MD" w:date="2021-05-18T00:42:00Z">
        <w:r w:rsidR="00066F93">
          <w:rPr>
            <w:rFonts w:ascii="Times New Roman" w:hAnsi="Times New Roman" w:cs="Times New Roman"/>
          </w:rPr>
          <w:t>s</w:t>
        </w:r>
      </w:ins>
      <w:del w:id="69" w:author="MD" w:date="2021-05-18T00:42:00Z">
        <w:r w:rsidRPr="00F04380" w:rsidDel="00066F93">
          <w:rPr>
            <w:rFonts w:ascii="Times New Roman" w:hAnsi="Times New Roman" w:cs="Times New Roman"/>
          </w:rPr>
          <w:delText>z</w:delText>
        </w:r>
      </w:del>
      <w:r w:rsidR="000674D9" w:rsidRPr="00F04380">
        <w:rPr>
          <w:rFonts w:ascii="Times New Roman" w:hAnsi="Times New Roman" w:cs="Times New Roman"/>
        </w:rPr>
        <w:t>ing</w:t>
      </w:r>
      <w:r w:rsidRPr="00F04380">
        <w:rPr>
          <w:rFonts w:ascii="Times New Roman" w:hAnsi="Times New Roman" w:cs="Times New Roman"/>
        </w:rPr>
        <w:t xml:space="preserve"> </w:t>
      </w:r>
      <w:r w:rsidR="00440A36" w:rsidRPr="00F04380">
        <w:rPr>
          <w:rFonts w:ascii="Times New Roman" w:hAnsi="Times New Roman" w:cs="Times New Roman"/>
        </w:rPr>
        <w:t>essential yet difficult concept</w:t>
      </w:r>
      <w:r w:rsidR="00B83F43" w:rsidRPr="00F04380">
        <w:rPr>
          <w:rFonts w:ascii="Times New Roman" w:hAnsi="Times New Roman" w:cs="Times New Roman"/>
        </w:rPr>
        <w:t>s</w:t>
      </w:r>
      <w:r w:rsidR="00440A36" w:rsidRPr="00F04380">
        <w:rPr>
          <w:rFonts w:ascii="Times New Roman" w:hAnsi="Times New Roman" w:cs="Times New Roman"/>
        </w:rPr>
        <w:t xml:space="preserve"> in the governance of </w:t>
      </w:r>
      <w:r w:rsidR="00B83F43" w:rsidRPr="00F04380">
        <w:rPr>
          <w:rFonts w:ascii="Times New Roman" w:hAnsi="Times New Roman" w:cs="Times New Roman"/>
        </w:rPr>
        <w:t>local,</w:t>
      </w:r>
      <w:r w:rsidR="00440A36" w:rsidRPr="00F04380">
        <w:rPr>
          <w:rFonts w:ascii="Times New Roman" w:hAnsi="Times New Roman" w:cs="Times New Roman"/>
        </w:rPr>
        <w:t xml:space="preserve"> national and global </w:t>
      </w:r>
      <w:r w:rsidR="003051B5" w:rsidRPr="00F04380">
        <w:rPr>
          <w:rFonts w:ascii="Times New Roman" w:hAnsi="Times New Roman" w:cs="Times New Roman"/>
        </w:rPr>
        <w:t xml:space="preserve">health </w:t>
      </w:r>
      <w:r w:rsidR="00440A36" w:rsidRPr="00F04380">
        <w:rPr>
          <w:rFonts w:ascii="Times New Roman" w:hAnsi="Times New Roman" w:cs="Times New Roman"/>
        </w:rPr>
        <w:t>system</w:t>
      </w:r>
      <w:r w:rsidR="00B83F43" w:rsidRPr="00F04380">
        <w:rPr>
          <w:rFonts w:ascii="Times New Roman" w:hAnsi="Times New Roman" w:cs="Times New Roman"/>
        </w:rPr>
        <w:t>s</w:t>
      </w:r>
      <w:r w:rsidR="00440A36" w:rsidRPr="00F04380">
        <w:rPr>
          <w:rFonts w:ascii="Times New Roman" w:hAnsi="Times New Roman" w:cs="Times New Roman"/>
        </w:rPr>
        <w:t>. For example</w:t>
      </w:r>
      <w:r w:rsidR="00B83F43" w:rsidRPr="00F04380">
        <w:rPr>
          <w:rFonts w:ascii="Times New Roman" w:hAnsi="Times New Roman" w:cs="Times New Roman"/>
        </w:rPr>
        <w:t>,</w:t>
      </w:r>
      <w:r w:rsidR="00440A36" w:rsidRPr="00F04380">
        <w:rPr>
          <w:rFonts w:ascii="Times New Roman" w:hAnsi="Times New Roman" w:cs="Times New Roman"/>
        </w:rPr>
        <w:t xml:space="preserve"> he initiated </w:t>
      </w:r>
      <w:r w:rsidR="000674D9" w:rsidRPr="00F04380">
        <w:rPr>
          <w:rFonts w:ascii="Times New Roman" w:hAnsi="Times New Roman" w:cs="Times New Roman"/>
        </w:rPr>
        <w:t xml:space="preserve">a </w:t>
      </w:r>
      <w:r w:rsidR="00B83F43" w:rsidRPr="00F04380">
        <w:rPr>
          <w:rFonts w:ascii="Times New Roman" w:hAnsi="Times New Roman" w:cs="Times New Roman"/>
        </w:rPr>
        <w:t>self-regulatory</w:t>
      </w:r>
      <w:r w:rsidR="00440A36" w:rsidRPr="00F04380">
        <w:rPr>
          <w:rFonts w:ascii="Times New Roman" w:hAnsi="Times New Roman" w:cs="Times New Roman"/>
        </w:rPr>
        <w:t xml:space="preserve"> board of the sex workers </w:t>
      </w:r>
      <w:r w:rsidR="00DB5CFE" w:rsidRPr="00F04380">
        <w:rPr>
          <w:rFonts w:ascii="Times New Roman" w:hAnsi="Times New Roman" w:cs="Times New Roman"/>
        </w:rPr>
        <w:t xml:space="preserve">to </w:t>
      </w:r>
      <w:r w:rsidR="00440A36" w:rsidRPr="00F04380">
        <w:rPr>
          <w:rFonts w:ascii="Times New Roman" w:hAnsi="Times New Roman" w:cs="Times New Roman"/>
        </w:rPr>
        <w:t xml:space="preserve">determine the age of </w:t>
      </w:r>
      <w:r w:rsidR="000674D9" w:rsidRPr="00F04380">
        <w:rPr>
          <w:rFonts w:ascii="Times New Roman" w:hAnsi="Times New Roman" w:cs="Times New Roman"/>
        </w:rPr>
        <w:t>girls</w:t>
      </w:r>
      <w:r w:rsidR="00440A36" w:rsidRPr="00F04380">
        <w:rPr>
          <w:rFonts w:ascii="Times New Roman" w:hAnsi="Times New Roman" w:cs="Times New Roman"/>
        </w:rPr>
        <w:t xml:space="preserve"> entering the profession </w:t>
      </w:r>
      <w:r w:rsidR="00B83F43" w:rsidRPr="00F04380">
        <w:rPr>
          <w:rFonts w:ascii="Times New Roman" w:hAnsi="Times New Roman" w:cs="Times New Roman"/>
        </w:rPr>
        <w:t xml:space="preserve">and </w:t>
      </w:r>
      <w:r w:rsidR="000674D9" w:rsidRPr="00F04380">
        <w:rPr>
          <w:rFonts w:ascii="Times New Roman" w:hAnsi="Times New Roman" w:cs="Times New Roman"/>
        </w:rPr>
        <w:t>encouraged</w:t>
      </w:r>
      <w:r w:rsidR="00B83F43" w:rsidRPr="00F04380">
        <w:rPr>
          <w:rFonts w:ascii="Times New Roman" w:hAnsi="Times New Roman" w:cs="Times New Roman"/>
        </w:rPr>
        <w:t xml:space="preserve"> the </w:t>
      </w:r>
      <w:r w:rsidR="00DB5CFE" w:rsidRPr="00F04380">
        <w:rPr>
          <w:rFonts w:ascii="Times New Roman" w:hAnsi="Times New Roman" w:cs="Times New Roman"/>
        </w:rPr>
        <w:t xml:space="preserve">sex worker </w:t>
      </w:r>
      <w:r w:rsidR="00B83F43" w:rsidRPr="00F04380">
        <w:rPr>
          <w:rFonts w:ascii="Times New Roman" w:hAnsi="Times New Roman" w:cs="Times New Roman"/>
        </w:rPr>
        <w:t xml:space="preserve">community to </w:t>
      </w:r>
      <w:r w:rsidR="000674D9" w:rsidRPr="00F04380">
        <w:rPr>
          <w:rFonts w:ascii="Times New Roman" w:hAnsi="Times New Roman" w:cs="Times New Roman"/>
        </w:rPr>
        <w:t xml:space="preserve">take on the role of </w:t>
      </w:r>
      <w:r w:rsidR="00DB5CFE" w:rsidRPr="00F04380">
        <w:rPr>
          <w:rFonts w:ascii="Times New Roman" w:hAnsi="Times New Roman" w:cs="Times New Roman"/>
        </w:rPr>
        <w:t>combat</w:t>
      </w:r>
      <w:ins w:id="70" w:author="MD" w:date="2021-05-18T00:43:00Z">
        <w:r w:rsidR="00066F93">
          <w:rPr>
            <w:rFonts w:ascii="Times New Roman" w:hAnsi="Times New Roman" w:cs="Times New Roman"/>
          </w:rPr>
          <w:t>ing</w:t>
        </w:r>
      </w:ins>
      <w:r w:rsidR="00DB5CFE" w:rsidRPr="00F04380">
        <w:rPr>
          <w:rFonts w:ascii="Times New Roman" w:hAnsi="Times New Roman" w:cs="Times New Roman"/>
        </w:rPr>
        <w:t xml:space="preserve"> </w:t>
      </w:r>
      <w:commentRangeStart w:id="71"/>
      <w:r w:rsidR="00DB5CFE" w:rsidRPr="00F04380">
        <w:rPr>
          <w:rFonts w:ascii="Times New Roman" w:hAnsi="Times New Roman" w:cs="Times New Roman"/>
        </w:rPr>
        <w:t>trafficking</w:t>
      </w:r>
      <w:commentRangeEnd w:id="71"/>
      <w:r w:rsidR="00066F93">
        <w:rPr>
          <w:rStyle w:val="CommentReference"/>
          <w:rFonts w:ascii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commentReference w:id="71"/>
      </w:r>
      <w:r w:rsidR="00B83F43" w:rsidRPr="00F04380">
        <w:rPr>
          <w:rFonts w:ascii="Times New Roman" w:hAnsi="Times New Roman" w:cs="Times New Roman"/>
        </w:rPr>
        <w:t xml:space="preserve">. </w:t>
      </w:r>
      <w:commentRangeStart w:id="72"/>
      <w:r w:rsidR="00B83F43" w:rsidRPr="00F04380">
        <w:rPr>
          <w:rFonts w:ascii="Times New Roman" w:hAnsi="Times New Roman" w:cs="Times New Roman"/>
        </w:rPr>
        <w:t>This</w:t>
      </w:r>
      <w:commentRangeEnd w:id="72"/>
      <w:r w:rsidR="0062674B">
        <w:rPr>
          <w:rStyle w:val="CommentReference"/>
          <w:rFonts w:ascii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commentReference w:id="72"/>
      </w:r>
      <w:ins w:id="73" w:author="MD" w:date="2021-05-18T00:44:00Z">
        <w:r w:rsidR="00066F93">
          <w:rPr>
            <w:rFonts w:ascii="Times New Roman" w:hAnsi="Times New Roman" w:cs="Times New Roman"/>
          </w:rPr>
          <w:t xml:space="preserve"> not only</w:t>
        </w:r>
      </w:ins>
      <w:ins w:id="74" w:author="MD" w:date="2021-05-18T00:45:00Z">
        <w:r w:rsidR="00066F93">
          <w:rPr>
            <w:rFonts w:ascii="Times New Roman" w:hAnsi="Times New Roman" w:cs="Times New Roman"/>
          </w:rPr>
          <w:t xml:space="preserve"> </w:t>
        </w:r>
      </w:ins>
      <w:ins w:id="75" w:author="MD" w:date="2021-05-18T00:44:00Z">
        <w:r w:rsidR="00066F93">
          <w:rPr>
            <w:rFonts w:ascii="Times New Roman" w:hAnsi="Times New Roman" w:cs="Times New Roman"/>
          </w:rPr>
          <w:t>reduced</w:t>
        </w:r>
      </w:ins>
      <w:del w:id="76" w:author="MD" w:date="2021-05-18T00:44:00Z">
        <w:r w:rsidR="00B83F43" w:rsidRPr="00F04380" w:rsidDel="00066F93">
          <w:rPr>
            <w:rFonts w:ascii="Times New Roman" w:hAnsi="Times New Roman" w:cs="Times New Roman"/>
          </w:rPr>
          <w:delText xml:space="preserve"> made</w:delText>
        </w:r>
      </w:del>
      <w:del w:id="77" w:author="MD" w:date="2021-05-18T00:45:00Z">
        <w:r w:rsidR="00B83F43" w:rsidRPr="00F04380" w:rsidDel="00066F93">
          <w:rPr>
            <w:rFonts w:ascii="Times New Roman" w:hAnsi="Times New Roman" w:cs="Times New Roman"/>
          </w:rPr>
          <w:delText xml:space="preserve"> a significant impact in curbing </w:delText>
        </w:r>
        <w:r w:rsidR="00B83F43" w:rsidRPr="00F04380" w:rsidDel="0062674B">
          <w:rPr>
            <w:rFonts w:ascii="Times New Roman" w:hAnsi="Times New Roman" w:cs="Times New Roman"/>
          </w:rPr>
          <w:delText>incidence</w:delText>
        </w:r>
      </w:del>
      <w:del w:id="78" w:author="MD" w:date="2021-05-18T00:44:00Z">
        <w:r w:rsidR="00B83F43" w:rsidRPr="00F04380" w:rsidDel="00066F93">
          <w:rPr>
            <w:rFonts w:ascii="Times New Roman" w:hAnsi="Times New Roman" w:cs="Times New Roman"/>
          </w:rPr>
          <w:delText>s</w:delText>
        </w:r>
      </w:del>
      <w:del w:id="79" w:author="MD" w:date="2021-05-18T00:45:00Z">
        <w:r w:rsidR="00B83F43" w:rsidRPr="00F04380" w:rsidDel="0062674B">
          <w:rPr>
            <w:rFonts w:ascii="Times New Roman" w:hAnsi="Times New Roman" w:cs="Times New Roman"/>
          </w:rPr>
          <w:delText xml:space="preserve"> of</w:delText>
        </w:r>
      </w:del>
      <w:r w:rsidR="00B83F43" w:rsidRPr="00F04380">
        <w:rPr>
          <w:rFonts w:ascii="Times New Roman" w:hAnsi="Times New Roman" w:cs="Times New Roman"/>
        </w:rPr>
        <w:t xml:space="preserve"> trafficking in the area</w:t>
      </w:r>
      <w:ins w:id="80" w:author="MD" w:date="2021-05-18T00:46:00Z">
        <w:r w:rsidR="0062674B">
          <w:rPr>
            <w:rFonts w:ascii="Times New Roman" w:hAnsi="Times New Roman" w:cs="Times New Roman"/>
          </w:rPr>
          <w:t>,</w:t>
        </w:r>
      </w:ins>
      <w:r w:rsidR="00B83F43" w:rsidRPr="00F04380">
        <w:rPr>
          <w:rFonts w:ascii="Times New Roman" w:hAnsi="Times New Roman" w:cs="Times New Roman"/>
        </w:rPr>
        <w:t xml:space="preserve"> </w:t>
      </w:r>
      <w:ins w:id="81" w:author="MD" w:date="2021-05-18T00:46:00Z">
        <w:r w:rsidR="0062674B">
          <w:rPr>
            <w:rFonts w:ascii="Times New Roman" w:hAnsi="Times New Roman" w:cs="Times New Roman"/>
          </w:rPr>
          <w:t>it</w:t>
        </w:r>
      </w:ins>
      <w:del w:id="82" w:author="MD" w:date="2021-05-18T00:46:00Z">
        <w:r w:rsidR="00B83F43" w:rsidRPr="00F04380" w:rsidDel="0062674B">
          <w:rPr>
            <w:rFonts w:ascii="Times New Roman" w:hAnsi="Times New Roman" w:cs="Times New Roman"/>
          </w:rPr>
          <w:delText>and</w:delText>
        </w:r>
      </w:del>
      <w:r w:rsidR="00B83F43" w:rsidRPr="00F04380">
        <w:rPr>
          <w:rFonts w:ascii="Times New Roman" w:hAnsi="Times New Roman" w:cs="Times New Roman"/>
        </w:rPr>
        <w:t xml:space="preserve"> </w:t>
      </w:r>
      <w:ins w:id="83" w:author="MD" w:date="2021-05-18T00:48:00Z">
        <w:r w:rsidR="0062674B">
          <w:rPr>
            <w:rFonts w:ascii="Times New Roman" w:hAnsi="Times New Roman" w:cs="Times New Roman"/>
          </w:rPr>
          <w:t xml:space="preserve">also </w:t>
        </w:r>
      </w:ins>
      <w:r w:rsidR="006D0DEE" w:rsidRPr="00F04380">
        <w:rPr>
          <w:rFonts w:ascii="Times New Roman" w:hAnsi="Times New Roman" w:cs="Times New Roman"/>
        </w:rPr>
        <w:t>curbed</w:t>
      </w:r>
      <w:r w:rsidR="00440A36" w:rsidRPr="00F04380">
        <w:rPr>
          <w:rFonts w:ascii="Times New Roman" w:hAnsi="Times New Roman" w:cs="Times New Roman"/>
        </w:rPr>
        <w:t xml:space="preserve"> the power of the police to criminali</w:t>
      </w:r>
      <w:ins w:id="84" w:author="MD" w:date="2021-05-18T00:46:00Z">
        <w:r w:rsidR="0062674B">
          <w:rPr>
            <w:rFonts w:ascii="Times New Roman" w:hAnsi="Times New Roman" w:cs="Times New Roman"/>
          </w:rPr>
          <w:t>s</w:t>
        </w:r>
      </w:ins>
      <w:del w:id="85" w:author="MD" w:date="2021-05-18T00:46:00Z">
        <w:r w:rsidR="00440A36" w:rsidRPr="00F04380" w:rsidDel="0062674B">
          <w:rPr>
            <w:rFonts w:ascii="Times New Roman" w:hAnsi="Times New Roman" w:cs="Times New Roman"/>
          </w:rPr>
          <w:delText>z</w:delText>
        </w:r>
      </w:del>
      <w:r w:rsidR="00440A36" w:rsidRPr="00F04380">
        <w:rPr>
          <w:rFonts w:ascii="Times New Roman" w:hAnsi="Times New Roman" w:cs="Times New Roman"/>
        </w:rPr>
        <w:t xml:space="preserve">e sex workers </w:t>
      </w:r>
      <w:r w:rsidR="00DB5CFE" w:rsidRPr="00F04380">
        <w:rPr>
          <w:rFonts w:ascii="Times New Roman" w:hAnsi="Times New Roman" w:cs="Times New Roman"/>
        </w:rPr>
        <w:t>and</w:t>
      </w:r>
      <w:del w:id="86" w:author="MD" w:date="2021-05-18T00:46:00Z">
        <w:r w:rsidR="00440A36" w:rsidRPr="00F04380" w:rsidDel="0062674B">
          <w:rPr>
            <w:rFonts w:ascii="Times New Roman" w:hAnsi="Times New Roman" w:cs="Times New Roman"/>
          </w:rPr>
          <w:delText xml:space="preserve"> </w:delText>
        </w:r>
        <w:r w:rsidR="006D0DEE" w:rsidRPr="00F04380" w:rsidDel="0062674B">
          <w:rPr>
            <w:rFonts w:ascii="Times New Roman" w:hAnsi="Times New Roman" w:cs="Times New Roman"/>
          </w:rPr>
          <w:delText>also</w:delText>
        </w:r>
      </w:del>
      <w:r w:rsidR="006D0DEE" w:rsidRPr="00F04380">
        <w:rPr>
          <w:rFonts w:ascii="Times New Roman" w:hAnsi="Times New Roman" w:cs="Times New Roman"/>
        </w:rPr>
        <w:t xml:space="preserve"> </w:t>
      </w:r>
      <w:r w:rsidR="00440A36" w:rsidRPr="00F04380">
        <w:rPr>
          <w:rFonts w:ascii="Times New Roman" w:hAnsi="Times New Roman" w:cs="Times New Roman"/>
        </w:rPr>
        <w:t>reduced extortion</w:t>
      </w:r>
      <w:r w:rsidR="00DB5CFE" w:rsidRPr="00F04380">
        <w:rPr>
          <w:rFonts w:ascii="Times New Roman" w:hAnsi="Times New Roman" w:cs="Times New Roman"/>
        </w:rPr>
        <w:t xml:space="preserve">. </w:t>
      </w:r>
    </w:p>
    <w:p w14:paraId="25C82228" w14:textId="77777777" w:rsidR="000674D9" w:rsidRPr="00F04380" w:rsidRDefault="000674D9" w:rsidP="001274D9">
      <w:pPr>
        <w:pStyle w:val="Body"/>
        <w:rPr>
          <w:rFonts w:ascii="Times New Roman" w:hAnsi="Times New Roman" w:cs="Times New Roman"/>
        </w:rPr>
      </w:pPr>
    </w:p>
    <w:p w14:paraId="4F191D33" w14:textId="7BA33B9C" w:rsidR="00516030" w:rsidRPr="00F04380" w:rsidRDefault="00440A36" w:rsidP="001274D9">
      <w:pPr>
        <w:pStyle w:val="Body"/>
        <w:rPr>
          <w:rFonts w:ascii="Times New Roman" w:hAnsi="Times New Roman" w:cs="Times New Roman"/>
        </w:rPr>
      </w:pPr>
      <w:r w:rsidRPr="00F04380">
        <w:rPr>
          <w:rFonts w:ascii="Times New Roman" w:hAnsi="Times New Roman" w:cs="Times New Roman"/>
        </w:rPr>
        <w:t>Dr Jana</w:t>
      </w:r>
      <w:r w:rsidRPr="00F04380">
        <w:rPr>
          <w:rFonts w:ascii="Times New Roman" w:hAnsi="Times New Roman" w:cs="Times New Roman"/>
          <w:rtl/>
        </w:rPr>
        <w:t>’</w:t>
      </w:r>
      <w:r w:rsidRPr="00F04380">
        <w:rPr>
          <w:rFonts w:ascii="Times New Roman" w:hAnsi="Times New Roman" w:cs="Times New Roman"/>
        </w:rPr>
        <w:t xml:space="preserve">s keen ability to </w:t>
      </w:r>
      <w:ins w:id="87" w:author="MD" w:date="2021-05-18T00:48:00Z">
        <w:r w:rsidR="0062674B">
          <w:rPr>
            <w:rFonts w:ascii="Times New Roman" w:hAnsi="Times New Roman" w:cs="Times New Roman" w:hint="cs"/>
            <w:rtl/>
          </w:rPr>
          <w:t>"</w:t>
        </w:r>
      </w:ins>
      <w:del w:id="88" w:author="MD" w:date="2021-05-18T00:48:00Z">
        <w:r w:rsidRPr="00F04380" w:rsidDel="0062674B">
          <w:rPr>
            <w:rFonts w:ascii="Times New Roman" w:hAnsi="Times New Roman" w:cs="Times New Roman"/>
            <w:rtl/>
          </w:rPr>
          <w:delText>‘</w:delText>
        </w:r>
      </w:del>
      <w:r w:rsidRPr="00F04380">
        <w:rPr>
          <w:rFonts w:ascii="Times New Roman" w:hAnsi="Times New Roman" w:cs="Times New Roman"/>
        </w:rPr>
        <w:t xml:space="preserve">hear the grass </w:t>
      </w:r>
      <w:r w:rsidRPr="00F04380">
        <w:rPr>
          <w:rFonts w:ascii="Times New Roman" w:hAnsi="Times New Roman" w:cs="Times New Roman"/>
          <w:lang w:val="en-IN"/>
        </w:rPr>
        <w:t>growing</w:t>
      </w:r>
      <w:ins w:id="89" w:author="MD" w:date="2021-05-18T00:48:00Z">
        <w:r w:rsidR="0062674B">
          <w:rPr>
            <w:rFonts w:ascii="Times New Roman" w:hAnsi="Times New Roman" w:cs="Times New Roman"/>
            <w:lang w:val="en-IN"/>
          </w:rPr>
          <w:t>”</w:t>
        </w:r>
      </w:ins>
      <w:del w:id="90" w:author="MD" w:date="2021-05-18T00:48:00Z">
        <w:r w:rsidR="000F038F" w:rsidRPr="00F04380" w:rsidDel="0062674B">
          <w:rPr>
            <w:rFonts w:ascii="Times New Roman" w:hAnsi="Times New Roman" w:cs="Times New Roman"/>
            <w:lang w:val="en-IN"/>
          </w:rPr>
          <w:delText>’</w:delText>
        </w:r>
      </w:del>
      <w:r w:rsidR="000F038F" w:rsidRPr="00F04380">
        <w:rPr>
          <w:rFonts w:ascii="Times New Roman" w:hAnsi="Times New Roman" w:cs="Times New Roman"/>
          <w:lang w:val="en-IN"/>
        </w:rPr>
        <w:t xml:space="preserve"> a</w:t>
      </w:r>
      <w:r w:rsidRPr="00F04380">
        <w:rPr>
          <w:rFonts w:ascii="Times New Roman" w:hAnsi="Times New Roman" w:cs="Times New Roman"/>
          <w:lang w:val="en-IN"/>
        </w:rPr>
        <w:t>nd</w:t>
      </w:r>
      <w:r w:rsidRPr="00F04380">
        <w:rPr>
          <w:rFonts w:ascii="Times New Roman" w:hAnsi="Times New Roman" w:cs="Times New Roman"/>
        </w:rPr>
        <w:t xml:space="preserve"> understand the pulse of the people came from a lifelong involvement with various social causes</w:t>
      </w:r>
      <w:r w:rsidR="00B53395" w:rsidRPr="00F04380">
        <w:rPr>
          <w:rFonts w:ascii="Times New Roman" w:hAnsi="Times New Roman" w:cs="Times New Roman"/>
        </w:rPr>
        <w:t xml:space="preserve">, </w:t>
      </w:r>
      <w:del w:id="91" w:author="MD" w:date="2021-05-18T00:48:00Z">
        <w:r w:rsidR="00B53395" w:rsidRPr="00F04380" w:rsidDel="0062674B">
          <w:rPr>
            <w:rFonts w:ascii="Times New Roman" w:hAnsi="Times New Roman" w:cs="Times New Roman"/>
          </w:rPr>
          <w:delText xml:space="preserve">right from the time when was a </w:delText>
        </w:r>
      </w:del>
      <w:ins w:id="92" w:author="MD" w:date="2021-05-18T00:49:00Z">
        <w:r w:rsidR="0062674B">
          <w:rPr>
            <w:rFonts w:ascii="Times New Roman" w:hAnsi="Times New Roman" w:cs="Times New Roman"/>
          </w:rPr>
          <w:t xml:space="preserve">from his </w:t>
        </w:r>
      </w:ins>
      <w:r w:rsidR="00B53395" w:rsidRPr="00F04380">
        <w:rPr>
          <w:rFonts w:ascii="Times New Roman" w:hAnsi="Times New Roman" w:cs="Times New Roman"/>
        </w:rPr>
        <w:t>student</w:t>
      </w:r>
      <w:ins w:id="93" w:author="MD" w:date="2021-05-18T00:49:00Z">
        <w:r w:rsidR="0062674B">
          <w:rPr>
            <w:rFonts w:ascii="Times New Roman" w:hAnsi="Times New Roman" w:cs="Times New Roman"/>
          </w:rPr>
          <w:t xml:space="preserve"> days</w:t>
        </w:r>
      </w:ins>
      <w:r w:rsidR="00B53395" w:rsidRPr="00F04380">
        <w:rPr>
          <w:rFonts w:ascii="Times New Roman" w:hAnsi="Times New Roman" w:cs="Times New Roman"/>
        </w:rPr>
        <w:t xml:space="preserve">. As part of </w:t>
      </w:r>
      <w:r w:rsidR="00516030" w:rsidRPr="00F04380">
        <w:rPr>
          <w:rFonts w:ascii="Times New Roman" w:hAnsi="Times New Roman" w:cs="Times New Roman"/>
        </w:rPr>
        <w:t>West Bengal’s vibrant student</w:t>
      </w:r>
      <w:r w:rsidR="00B53395" w:rsidRPr="00F04380">
        <w:rPr>
          <w:rFonts w:ascii="Times New Roman" w:hAnsi="Times New Roman" w:cs="Times New Roman"/>
        </w:rPr>
        <w:t xml:space="preserve"> movement in the early seventies he was involved in opposing the </w:t>
      </w:r>
      <w:del w:id="94" w:author="MD" w:date="2021-05-18T00:49:00Z">
        <w:r w:rsidR="00B53395" w:rsidRPr="00F04380" w:rsidDel="0062674B">
          <w:rPr>
            <w:rFonts w:ascii="Times New Roman" w:hAnsi="Times New Roman" w:cs="Times New Roman"/>
          </w:rPr>
          <w:delText xml:space="preserve"> </w:delText>
        </w:r>
      </w:del>
      <w:r w:rsidR="00B53395" w:rsidRPr="00F04380">
        <w:rPr>
          <w:rFonts w:ascii="Times New Roman" w:hAnsi="Times New Roman" w:cs="Times New Roman"/>
        </w:rPr>
        <w:t>Emergency</w:t>
      </w:r>
      <w:del w:id="95" w:author="MD" w:date="2021-05-18T00:49:00Z">
        <w:r w:rsidR="00B53395" w:rsidRPr="00F04380" w:rsidDel="0062674B">
          <w:rPr>
            <w:rFonts w:ascii="Times New Roman" w:hAnsi="Times New Roman" w:cs="Times New Roman"/>
          </w:rPr>
          <w:delText xml:space="preserve"> that was</w:delText>
        </w:r>
      </w:del>
      <w:r w:rsidR="00B53395" w:rsidRPr="00F04380">
        <w:rPr>
          <w:rFonts w:ascii="Times New Roman" w:hAnsi="Times New Roman" w:cs="Times New Roman"/>
        </w:rPr>
        <w:t xml:space="preserve"> imposed across India in June 1975. </w:t>
      </w:r>
    </w:p>
    <w:p w14:paraId="43841CC7" w14:textId="77777777" w:rsidR="00516030" w:rsidRPr="00F04380" w:rsidRDefault="00516030" w:rsidP="001274D9">
      <w:pPr>
        <w:pStyle w:val="Body"/>
        <w:rPr>
          <w:rFonts w:ascii="Times New Roman" w:hAnsi="Times New Roman" w:cs="Times New Roman"/>
        </w:rPr>
      </w:pPr>
    </w:p>
    <w:p w14:paraId="63FDA711" w14:textId="2F50AD68" w:rsidR="001E6B0F" w:rsidRPr="00F04380" w:rsidRDefault="00B53395" w:rsidP="001274D9">
      <w:pPr>
        <w:pStyle w:val="Body"/>
        <w:rPr>
          <w:rFonts w:ascii="Times New Roman" w:hAnsi="Times New Roman" w:cs="Times New Roman"/>
        </w:rPr>
      </w:pPr>
      <w:r w:rsidRPr="00F04380">
        <w:rPr>
          <w:rFonts w:ascii="Times New Roman" w:hAnsi="Times New Roman" w:cs="Times New Roman"/>
        </w:rPr>
        <w:t>Dr</w:t>
      </w:r>
      <w:del w:id="96" w:author="MD" w:date="2021-05-18T00:50:00Z">
        <w:r w:rsidRPr="00F04380" w:rsidDel="0062674B">
          <w:rPr>
            <w:rFonts w:ascii="Times New Roman" w:hAnsi="Times New Roman" w:cs="Times New Roman"/>
          </w:rPr>
          <w:delText>.</w:delText>
        </w:r>
      </w:del>
      <w:r w:rsidRPr="00F04380">
        <w:rPr>
          <w:rFonts w:ascii="Times New Roman" w:hAnsi="Times New Roman" w:cs="Times New Roman"/>
        </w:rPr>
        <w:t xml:space="preserve"> Jana’s dedication to the lives of ordinary people was reflected in his social and health work even as a student among those affected by famine, flood, cyclone</w:t>
      </w:r>
      <w:ins w:id="97" w:author="MD" w:date="2021-05-18T00:50:00Z">
        <w:r w:rsidR="0062674B">
          <w:rPr>
            <w:rFonts w:ascii="Times New Roman" w:hAnsi="Times New Roman" w:cs="Times New Roman"/>
          </w:rPr>
          <w:t>,</w:t>
        </w:r>
      </w:ins>
      <w:r w:rsidRPr="00F04380">
        <w:rPr>
          <w:rFonts w:ascii="Times New Roman" w:hAnsi="Times New Roman" w:cs="Times New Roman"/>
        </w:rPr>
        <w:t xml:space="preserve"> and in the slum areas of Kolkata. </w:t>
      </w:r>
      <w:r w:rsidR="00002491" w:rsidRPr="00F04380">
        <w:rPr>
          <w:rFonts w:ascii="Times New Roman" w:hAnsi="Times New Roman" w:cs="Times New Roman"/>
        </w:rPr>
        <w:t xml:space="preserve">He was </w:t>
      </w:r>
      <w:ins w:id="98" w:author="MD" w:date="2021-05-18T00:55:00Z">
        <w:r w:rsidR="0062674B">
          <w:rPr>
            <w:rFonts w:ascii="Times New Roman" w:hAnsi="Times New Roman" w:cs="Times New Roman"/>
          </w:rPr>
          <w:t xml:space="preserve">part of </w:t>
        </w:r>
      </w:ins>
      <w:del w:id="99" w:author="MD" w:date="2021-05-18T00:55:00Z">
        <w:r w:rsidR="00002491" w:rsidRPr="00F04380" w:rsidDel="0062674B">
          <w:rPr>
            <w:rFonts w:ascii="Times New Roman" w:hAnsi="Times New Roman" w:cs="Times New Roman"/>
          </w:rPr>
          <w:delText>also involved with</w:delText>
        </w:r>
      </w:del>
      <w:r w:rsidR="00002491" w:rsidRPr="00F04380">
        <w:rPr>
          <w:rFonts w:ascii="Times New Roman" w:hAnsi="Times New Roman" w:cs="Times New Roman"/>
        </w:rPr>
        <w:t xml:space="preserve"> the Medico</w:t>
      </w:r>
      <w:del w:id="100" w:author="MD" w:date="2021-05-18T00:50:00Z">
        <w:r w:rsidR="00002491" w:rsidRPr="00F04380" w:rsidDel="0062674B">
          <w:rPr>
            <w:rFonts w:ascii="Times New Roman" w:hAnsi="Times New Roman" w:cs="Times New Roman"/>
          </w:rPr>
          <w:delText>s</w:delText>
        </w:r>
      </w:del>
      <w:r w:rsidR="0062674B">
        <w:rPr>
          <w:rFonts w:ascii="Times New Roman" w:hAnsi="Times New Roman" w:cs="Times New Roman"/>
        </w:rPr>
        <w:t xml:space="preserve"> Friend Circle ─</w:t>
      </w:r>
      <w:r w:rsidR="00002491" w:rsidRPr="00F04380">
        <w:rPr>
          <w:rFonts w:ascii="Times New Roman" w:hAnsi="Times New Roman" w:cs="Times New Roman"/>
        </w:rPr>
        <w:t xml:space="preserve"> a</w:t>
      </w:r>
      <w:r w:rsidR="00995126" w:rsidRPr="00F04380">
        <w:rPr>
          <w:rFonts w:ascii="Times New Roman" w:hAnsi="Times New Roman" w:cs="Times New Roman"/>
        </w:rPr>
        <w:t>n organi</w:t>
      </w:r>
      <w:ins w:id="101" w:author="MD" w:date="2021-05-18T00:50:00Z">
        <w:r w:rsidR="0062674B">
          <w:rPr>
            <w:rFonts w:ascii="Times New Roman" w:hAnsi="Times New Roman" w:cs="Times New Roman"/>
          </w:rPr>
          <w:t>s</w:t>
        </w:r>
      </w:ins>
      <w:del w:id="102" w:author="MD" w:date="2021-05-18T00:50:00Z">
        <w:r w:rsidR="00995126" w:rsidRPr="00F04380" w:rsidDel="0062674B">
          <w:rPr>
            <w:rFonts w:ascii="Times New Roman" w:hAnsi="Times New Roman" w:cs="Times New Roman"/>
          </w:rPr>
          <w:delText>z</w:delText>
        </w:r>
      </w:del>
      <w:r w:rsidR="00995126" w:rsidRPr="00F04380">
        <w:rPr>
          <w:rFonts w:ascii="Times New Roman" w:hAnsi="Times New Roman" w:cs="Times New Roman"/>
        </w:rPr>
        <w:t xml:space="preserve">ation of </w:t>
      </w:r>
      <w:del w:id="103" w:author="MD" w:date="2021-05-18T00:51:00Z">
        <w:r w:rsidR="00995126" w:rsidRPr="00F04380" w:rsidDel="0062674B">
          <w:rPr>
            <w:rFonts w:ascii="Times New Roman" w:hAnsi="Times New Roman" w:cs="Times New Roman"/>
          </w:rPr>
          <w:delText>the</w:delText>
        </w:r>
      </w:del>
      <w:r w:rsidR="00995126" w:rsidRPr="00F04380">
        <w:rPr>
          <w:rFonts w:ascii="Times New Roman" w:hAnsi="Times New Roman" w:cs="Times New Roman"/>
        </w:rPr>
        <w:t xml:space="preserve"> health</w:t>
      </w:r>
      <w:del w:id="104" w:author="MD" w:date="2021-05-18T00:50:00Z">
        <w:r w:rsidR="00995126" w:rsidRPr="00F04380" w:rsidDel="0062674B">
          <w:rPr>
            <w:rFonts w:ascii="Times New Roman" w:hAnsi="Times New Roman" w:cs="Times New Roman"/>
          </w:rPr>
          <w:delText xml:space="preserve"> </w:delText>
        </w:r>
      </w:del>
      <w:r w:rsidR="00995126" w:rsidRPr="00F04380">
        <w:rPr>
          <w:rFonts w:ascii="Times New Roman" w:hAnsi="Times New Roman" w:cs="Times New Roman"/>
        </w:rPr>
        <w:t xml:space="preserve">care providers and activists across India </w:t>
      </w:r>
      <w:r w:rsidR="001E6B0F" w:rsidRPr="00F04380">
        <w:rPr>
          <w:rFonts w:ascii="Times New Roman" w:hAnsi="Times New Roman" w:cs="Times New Roman"/>
        </w:rPr>
        <w:t xml:space="preserve">set up </w:t>
      </w:r>
      <w:r w:rsidR="00995126" w:rsidRPr="00F04380">
        <w:rPr>
          <w:rFonts w:ascii="Times New Roman" w:hAnsi="Times New Roman" w:cs="Times New Roman"/>
        </w:rPr>
        <w:t>in</w:t>
      </w:r>
      <w:r w:rsidR="001E6B0F" w:rsidRPr="00F04380">
        <w:rPr>
          <w:rFonts w:ascii="Times New Roman" w:hAnsi="Times New Roman" w:cs="Times New Roman"/>
        </w:rPr>
        <w:t xml:space="preserve"> the</w:t>
      </w:r>
      <w:r w:rsidR="00995126" w:rsidRPr="00F04380">
        <w:rPr>
          <w:rFonts w:ascii="Times New Roman" w:hAnsi="Times New Roman" w:cs="Times New Roman"/>
        </w:rPr>
        <w:t xml:space="preserve"> mid</w:t>
      </w:r>
      <w:r w:rsidR="001E6B0F" w:rsidRPr="00F04380">
        <w:rPr>
          <w:rFonts w:ascii="Times New Roman" w:hAnsi="Times New Roman" w:cs="Times New Roman"/>
        </w:rPr>
        <w:t>-</w:t>
      </w:r>
      <w:r w:rsidR="00995126" w:rsidRPr="00F04380">
        <w:rPr>
          <w:rFonts w:ascii="Times New Roman" w:hAnsi="Times New Roman" w:cs="Times New Roman"/>
        </w:rPr>
        <w:t>70s.</w:t>
      </w:r>
      <w:r w:rsidR="001E6B0F" w:rsidRPr="00F04380">
        <w:rPr>
          <w:rFonts w:ascii="Times New Roman" w:hAnsi="Times New Roman" w:cs="Times New Roman"/>
        </w:rPr>
        <w:t xml:space="preserve"> </w:t>
      </w:r>
      <w:ins w:id="105" w:author="MD" w:date="2021-05-18T00:56:00Z">
        <w:r w:rsidR="000B4C3B">
          <w:rPr>
            <w:rFonts w:ascii="Times New Roman" w:hAnsi="Times New Roman" w:cs="Times New Roman"/>
          </w:rPr>
          <w:t xml:space="preserve">His activism </w:t>
        </w:r>
      </w:ins>
      <w:del w:id="106" w:author="MD" w:date="2021-05-18T00:56:00Z">
        <w:r w:rsidR="005837BB" w:rsidRPr="00F04380" w:rsidDel="000B4C3B">
          <w:rPr>
            <w:rFonts w:ascii="Times New Roman" w:hAnsi="Times New Roman" w:cs="Times New Roman"/>
          </w:rPr>
          <w:delText>It</w:delText>
        </w:r>
      </w:del>
      <w:r w:rsidR="005837BB" w:rsidRPr="00F04380">
        <w:rPr>
          <w:rFonts w:ascii="Times New Roman" w:hAnsi="Times New Roman" w:cs="Times New Roman"/>
        </w:rPr>
        <w:t xml:space="preserve"> continued in </w:t>
      </w:r>
      <w:r w:rsidR="001E6B0F" w:rsidRPr="00F04380">
        <w:rPr>
          <w:rFonts w:ascii="Times New Roman" w:hAnsi="Times New Roman" w:cs="Times New Roman"/>
        </w:rPr>
        <w:t xml:space="preserve">the </w:t>
      </w:r>
      <w:r w:rsidR="005837BB" w:rsidRPr="00F04380">
        <w:rPr>
          <w:rFonts w:ascii="Times New Roman" w:hAnsi="Times New Roman" w:cs="Times New Roman"/>
        </w:rPr>
        <w:t>80s</w:t>
      </w:r>
      <w:r w:rsidR="001E6B0F" w:rsidRPr="00F04380">
        <w:rPr>
          <w:rFonts w:ascii="Times New Roman" w:hAnsi="Times New Roman" w:cs="Times New Roman"/>
        </w:rPr>
        <w:t xml:space="preserve"> through</w:t>
      </w:r>
      <w:r w:rsidR="005837BB" w:rsidRPr="00F04380">
        <w:rPr>
          <w:rFonts w:ascii="Times New Roman" w:hAnsi="Times New Roman" w:cs="Times New Roman"/>
        </w:rPr>
        <w:t xml:space="preserve"> his involvement with </w:t>
      </w:r>
      <w:ins w:id="107" w:author="MD" w:date="2021-05-18T00:56:00Z">
        <w:r w:rsidR="000B4C3B">
          <w:rPr>
            <w:rFonts w:ascii="Times New Roman" w:hAnsi="Times New Roman" w:cs="Times New Roman"/>
          </w:rPr>
          <w:t xml:space="preserve">the </w:t>
        </w:r>
      </w:ins>
      <w:r w:rsidR="005837BB" w:rsidRPr="00F04380">
        <w:rPr>
          <w:rFonts w:ascii="Times New Roman" w:hAnsi="Times New Roman" w:cs="Times New Roman"/>
        </w:rPr>
        <w:t xml:space="preserve">Bhopal </w:t>
      </w:r>
      <w:r w:rsidR="001E6B0F" w:rsidRPr="00F04380">
        <w:rPr>
          <w:rFonts w:ascii="Times New Roman" w:hAnsi="Times New Roman" w:cs="Times New Roman"/>
        </w:rPr>
        <w:t>g</w:t>
      </w:r>
      <w:r w:rsidR="005837BB" w:rsidRPr="00F04380">
        <w:rPr>
          <w:rFonts w:ascii="Times New Roman" w:hAnsi="Times New Roman" w:cs="Times New Roman"/>
        </w:rPr>
        <w:t xml:space="preserve">as disaster relief work, </w:t>
      </w:r>
      <w:r w:rsidR="001E6B0F" w:rsidRPr="00F04380">
        <w:rPr>
          <w:rFonts w:ascii="Times New Roman" w:hAnsi="Times New Roman" w:cs="Times New Roman"/>
        </w:rPr>
        <w:t xml:space="preserve">the </w:t>
      </w:r>
      <w:r w:rsidR="001E6B0F" w:rsidRPr="00F04380">
        <w:rPr>
          <w:rFonts w:ascii="Times New Roman" w:hAnsi="Times New Roman" w:cs="Times New Roman"/>
        </w:rPr>
        <w:lastRenderedPageBreak/>
        <w:t>j</w:t>
      </w:r>
      <w:r w:rsidR="005837BB" w:rsidRPr="00F04380">
        <w:rPr>
          <w:rFonts w:ascii="Times New Roman" w:hAnsi="Times New Roman" w:cs="Times New Roman"/>
        </w:rPr>
        <w:t>unior doctors</w:t>
      </w:r>
      <w:r w:rsidR="0062674B">
        <w:rPr>
          <w:rFonts w:ascii="Times New Roman" w:hAnsi="Times New Roman" w:cs="Times New Roman"/>
        </w:rPr>
        <w:t>’</w:t>
      </w:r>
      <w:r w:rsidR="005837BB" w:rsidRPr="00F04380">
        <w:rPr>
          <w:rFonts w:ascii="Times New Roman" w:hAnsi="Times New Roman" w:cs="Times New Roman"/>
        </w:rPr>
        <w:t xml:space="preserve"> movement in </w:t>
      </w:r>
      <w:r w:rsidR="001E6B0F" w:rsidRPr="00F04380">
        <w:rPr>
          <w:rFonts w:ascii="Times New Roman" w:hAnsi="Times New Roman" w:cs="Times New Roman"/>
        </w:rPr>
        <w:t>W</w:t>
      </w:r>
      <w:r w:rsidR="005837BB" w:rsidRPr="00F04380">
        <w:rPr>
          <w:rFonts w:ascii="Times New Roman" w:hAnsi="Times New Roman" w:cs="Times New Roman"/>
        </w:rPr>
        <w:t>est Bengal</w:t>
      </w:r>
      <w:ins w:id="108" w:author="MD" w:date="2021-05-18T00:56:00Z">
        <w:r w:rsidR="000B4C3B">
          <w:rPr>
            <w:rFonts w:ascii="Times New Roman" w:hAnsi="Times New Roman" w:cs="Times New Roman"/>
          </w:rPr>
          <w:t>,</w:t>
        </w:r>
      </w:ins>
      <w:r w:rsidR="005837BB" w:rsidRPr="00F04380">
        <w:rPr>
          <w:rFonts w:ascii="Times New Roman" w:hAnsi="Times New Roman" w:cs="Times New Roman"/>
        </w:rPr>
        <w:t xml:space="preserve"> and  </w:t>
      </w:r>
      <w:r w:rsidR="001E6B0F" w:rsidRPr="00F04380">
        <w:rPr>
          <w:rFonts w:ascii="Times New Roman" w:hAnsi="Times New Roman" w:cs="Times New Roman"/>
        </w:rPr>
        <w:t>the mining workers</w:t>
      </w:r>
      <w:r w:rsidR="0062674B">
        <w:rPr>
          <w:rFonts w:ascii="Times New Roman" w:hAnsi="Times New Roman" w:cs="Times New Roman"/>
        </w:rPr>
        <w:t>’</w:t>
      </w:r>
      <w:r w:rsidR="005837BB" w:rsidRPr="00F04380">
        <w:rPr>
          <w:rFonts w:ascii="Times New Roman" w:hAnsi="Times New Roman" w:cs="Times New Roman"/>
        </w:rPr>
        <w:t xml:space="preserve"> movement for health</w:t>
      </w:r>
      <w:r w:rsidR="001E6B0F" w:rsidRPr="00F04380">
        <w:rPr>
          <w:rFonts w:ascii="Times New Roman" w:hAnsi="Times New Roman" w:cs="Times New Roman"/>
        </w:rPr>
        <w:t>care</w:t>
      </w:r>
      <w:r w:rsidR="005837BB" w:rsidRPr="00F04380">
        <w:rPr>
          <w:rFonts w:ascii="Times New Roman" w:hAnsi="Times New Roman" w:cs="Times New Roman"/>
        </w:rPr>
        <w:t xml:space="preserve"> in Chhattisgarh</w:t>
      </w:r>
      <w:r w:rsidR="001E6B0F" w:rsidRPr="00F04380">
        <w:rPr>
          <w:rFonts w:ascii="Times New Roman" w:hAnsi="Times New Roman" w:cs="Times New Roman"/>
        </w:rPr>
        <w:t xml:space="preserve">. </w:t>
      </w:r>
    </w:p>
    <w:p w14:paraId="428179B8" w14:textId="35E387F3" w:rsidR="00B53395" w:rsidRPr="00F04380" w:rsidRDefault="00B53395" w:rsidP="001274D9">
      <w:pPr>
        <w:pStyle w:val="Body"/>
        <w:rPr>
          <w:rFonts w:ascii="Times New Roman" w:hAnsi="Times New Roman" w:cs="Times New Roman"/>
        </w:rPr>
      </w:pPr>
    </w:p>
    <w:p w14:paraId="5FF8A0CA" w14:textId="53E7C795" w:rsidR="00440A36" w:rsidRPr="00F04380" w:rsidRDefault="00440A36" w:rsidP="001274D9">
      <w:pPr>
        <w:pStyle w:val="Body"/>
        <w:rPr>
          <w:rFonts w:ascii="Times New Roman" w:hAnsi="Times New Roman" w:cs="Times New Roman"/>
        </w:rPr>
      </w:pPr>
      <w:r w:rsidRPr="00F04380">
        <w:rPr>
          <w:rFonts w:ascii="Times New Roman" w:hAnsi="Times New Roman" w:cs="Times New Roman"/>
        </w:rPr>
        <w:t xml:space="preserve">A </w:t>
      </w:r>
      <w:r w:rsidR="00877C8F" w:rsidRPr="00F04380">
        <w:rPr>
          <w:rFonts w:ascii="Times New Roman" w:hAnsi="Times New Roman" w:cs="Times New Roman"/>
        </w:rPr>
        <w:t>lesser-known</w:t>
      </w:r>
      <w:r w:rsidRPr="00F04380">
        <w:rPr>
          <w:rFonts w:ascii="Times New Roman" w:hAnsi="Times New Roman" w:cs="Times New Roman"/>
        </w:rPr>
        <w:t xml:space="preserve"> facet of Dr Jana was that he was </w:t>
      </w:r>
      <w:r w:rsidR="00995126" w:rsidRPr="00F04380">
        <w:rPr>
          <w:rFonts w:ascii="Times New Roman" w:hAnsi="Times New Roman" w:cs="Times New Roman"/>
        </w:rPr>
        <w:t xml:space="preserve">a prolific writer and </w:t>
      </w:r>
      <w:del w:id="109" w:author="MD" w:date="2021-05-18T00:57:00Z">
        <w:r w:rsidRPr="00F04380" w:rsidDel="000B4C3B">
          <w:rPr>
            <w:rFonts w:ascii="Times New Roman" w:hAnsi="Times New Roman" w:cs="Times New Roman"/>
          </w:rPr>
          <w:delText xml:space="preserve"> </w:delText>
        </w:r>
      </w:del>
      <w:r w:rsidRPr="00F04380">
        <w:rPr>
          <w:rFonts w:ascii="Times New Roman" w:hAnsi="Times New Roman" w:cs="Times New Roman"/>
        </w:rPr>
        <w:t xml:space="preserve">author of many small, popular and easy to read handbooks in Bengali, meant to demystify medicine and medical concepts. This was in keeping with his strong belief that ordinary citizens, </w:t>
      </w:r>
      <w:commentRangeStart w:id="110"/>
      <w:r w:rsidRPr="00F04380">
        <w:rPr>
          <w:rFonts w:ascii="Times New Roman" w:hAnsi="Times New Roman" w:cs="Times New Roman"/>
        </w:rPr>
        <w:t>if made aware</w:t>
      </w:r>
      <w:commentRangeEnd w:id="110"/>
      <w:r w:rsidR="000B4C3B">
        <w:rPr>
          <w:rStyle w:val="CommentReference"/>
          <w:rFonts w:ascii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commentReference w:id="110"/>
      </w:r>
      <w:r w:rsidRPr="00F04380">
        <w:rPr>
          <w:rFonts w:ascii="Times New Roman" w:hAnsi="Times New Roman" w:cs="Times New Roman"/>
        </w:rPr>
        <w:t>, could become masters of their own destiny in matters of health as well as life in general.</w:t>
      </w:r>
      <w:r w:rsidR="00995126" w:rsidRPr="00F04380">
        <w:rPr>
          <w:rFonts w:ascii="Times New Roman" w:hAnsi="Times New Roman" w:cs="Times New Roman"/>
        </w:rPr>
        <w:t xml:space="preserve"> </w:t>
      </w:r>
      <w:r w:rsidR="005D66CE" w:rsidRPr="00F04380">
        <w:rPr>
          <w:rFonts w:ascii="Times New Roman" w:hAnsi="Times New Roman" w:cs="Times New Roman"/>
        </w:rPr>
        <w:t xml:space="preserve">The two journals -- </w:t>
      </w:r>
      <w:r w:rsidR="005D66CE" w:rsidRPr="000B4C3B">
        <w:rPr>
          <w:rFonts w:ascii="Times New Roman" w:hAnsi="Times New Roman" w:cs="Times New Roman"/>
          <w:i/>
          <w:rPrChange w:id="111" w:author="MD" w:date="2021-05-18T00:58:00Z">
            <w:rPr>
              <w:rFonts w:ascii="Times New Roman" w:hAnsi="Times New Roman" w:cs="Times New Roman"/>
            </w:rPr>
          </w:rPrChange>
        </w:rPr>
        <w:t>D</w:t>
      </w:r>
      <w:r w:rsidR="00995126" w:rsidRPr="000B4C3B">
        <w:rPr>
          <w:rFonts w:ascii="Times New Roman" w:hAnsi="Times New Roman" w:cs="Times New Roman"/>
          <w:i/>
          <w:rPrChange w:id="112" w:author="MD" w:date="2021-05-18T00:58:00Z">
            <w:rPr>
              <w:rFonts w:ascii="Times New Roman" w:hAnsi="Times New Roman" w:cs="Times New Roman"/>
            </w:rPr>
          </w:rPrChange>
        </w:rPr>
        <w:t>rug Disease Doctor</w:t>
      </w:r>
      <w:r w:rsidR="00995126" w:rsidRPr="00F04380">
        <w:rPr>
          <w:rFonts w:ascii="Times New Roman" w:hAnsi="Times New Roman" w:cs="Times New Roman"/>
        </w:rPr>
        <w:t xml:space="preserve"> for rational use of medicine and </w:t>
      </w:r>
      <w:r w:rsidR="005D66CE" w:rsidRPr="00F04380">
        <w:rPr>
          <w:rFonts w:ascii="Times New Roman" w:hAnsi="Times New Roman" w:cs="Times New Roman"/>
        </w:rPr>
        <w:t xml:space="preserve">the </w:t>
      </w:r>
      <w:r w:rsidR="005837BB" w:rsidRPr="000B4C3B">
        <w:rPr>
          <w:rFonts w:ascii="Times New Roman" w:hAnsi="Times New Roman" w:cs="Times New Roman"/>
          <w:i/>
          <w:rPrChange w:id="113" w:author="MD" w:date="2021-05-18T00:58:00Z">
            <w:rPr>
              <w:rFonts w:ascii="Times New Roman" w:hAnsi="Times New Roman" w:cs="Times New Roman"/>
            </w:rPr>
          </w:rPrChange>
        </w:rPr>
        <w:t>Socialist Health Review</w:t>
      </w:r>
      <w:r w:rsidR="005D66CE" w:rsidRPr="00F04380">
        <w:rPr>
          <w:rFonts w:ascii="Times New Roman" w:hAnsi="Times New Roman" w:cs="Times New Roman"/>
        </w:rPr>
        <w:t>,</w:t>
      </w:r>
      <w:r w:rsidR="005837BB" w:rsidRPr="00F04380">
        <w:rPr>
          <w:rFonts w:ascii="Times New Roman" w:hAnsi="Times New Roman" w:cs="Times New Roman"/>
        </w:rPr>
        <w:t xml:space="preserve"> published by the DMSC</w:t>
      </w:r>
      <w:r w:rsidR="005D66CE" w:rsidRPr="00F04380">
        <w:rPr>
          <w:rFonts w:ascii="Times New Roman" w:hAnsi="Times New Roman" w:cs="Times New Roman"/>
        </w:rPr>
        <w:t>,</w:t>
      </w:r>
      <w:r w:rsidR="005837BB" w:rsidRPr="00F04380">
        <w:rPr>
          <w:rFonts w:ascii="Times New Roman" w:hAnsi="Times New Roman" w:cs="Times New Roman"/>
        </w:rPr>
        <w:t xml:space="preserve"> are testimony to th</w:t>
      </w:r>
      <w:r w:rsidR="005D66CE" w:rsidRPr="00F04380">
        <w:rPr>
          <w:rFonts w:ascii="Times New Roman" w:hAnsi="Times New Roman" w:cs="Times New Roman"/>
        </w:rPr>
        <w:t>is.</w:t>
      </w:r>
      <w:r w:rsidR="005837BB" w:rsidRPr="00F04380">
        <w:rPr>
          <w:rFonts w:ascii="Times New Roman" w:hAnsi="Times New Roman" w:cs="Times New Roman"/>
        </w:rPr>
        <w:t xml:space="preserve"> </w:t>
      </w:r>
    </w:p>
    <w:p w14:paraId="603D5A32" w14:textId="77777777" w:rsidR="00440A36" w:rsidRPr="00F04380" w:rsidRDefault="00440A36" w:rsidP="001274D9">
      <w:pPr>
        <w:pStyle w:val="Body"/>
        <w:rPr>
          <w:rFonts w:ascii="Times New Roman" w:hAnsi="Times New Roman" w:cs="Times New Roman"/>
        </w:rPr>
      </w:pPr>
    </w:p>
    <w:p w14:paraId="7C0FC8B5" w14:textId="5C0599B2" w:rsidR="00440A36" w:rsidRPr="00F04380" w:rsidRDefault="00440A36" w:rsidP="001274D9">
      <w:pPr>
        <w:pStyle w:val="Body"/>
        <w:rPr>
          <w:rFonts w:ascii="Times New Roman" w:hAnsi="Times New Roman" w:cs="Times New Roman"/>
        </w:rPr>
      </w:pPr>
      <w:r w:rsidRPr="00F04380">
        <w:rPr>
          <w:rFonts w:ascii="Times New Roman" w:hAnsi="Times New Roman" w:cs="Times New Roman"/>
        </w:rPr>
        <w:t>A visionary, leader, teacher, and friend</w:t>
      </w:r>
      <w:ins w:id="114" w:author="MD" w:date="2021-05-18T00:59:00Z">
        <w:r w:rsidR="000B4C3B">
          <w:rPr>
            <w:rFonts w:ascii="Times New Roman" w:hAnsi="Times New Roman" w:cs="Times New Roman"/>
          </w:rPr>
          <w:t xml:space="preserve">, </w:t>
        </w:r>
      </w:ins>
      <w:r w:rsidR="00D54039" w:rsidRPr="00F04380">
        <w:rPr>
          <w:rFonts w:ascii="Times New Roman" w:hAnsi="Times New Roman" w:cs="Times New Roman"/>
        </w:rPr>
        <w:t xml:space="preserve">Dr Smarajit Jana’s </w:t>
      </w:r>
      <w:r w:rsidRPr="00F04380">
        <w:rPr>
          <w:rFonts w:ascii="Times New Roman" w:hAnsi="Times New Roman" w:cs="Times New Roman"/>
        </w:rPr>
        <w:t xml:space="preserve">impact on the many lives he touched is immeasurable and his legacy of work </w:t>
      </w:r>
      <w:r w:rsidR="00D54039" w:rsidRPr="00F04380">
        <w:rPr>
          <w:rFonts w:ascii="Times New Roman" w:hAnsi="Times New Roman" w:cs="Times New Roman"/>
        </w:rPr>
        <w:t xml:space="preserve">will remain </w:t>
      </w:r>
      <w:r w:rsidR="005D66CE" w:rsidRPr="00F04380">
        <w:rPr>
          <w:rFonts w:ascii="Times New Roman" w:hAnsi="Times New Roman" w:cs="Times New Roman"/>
        </w:rPr>
        <w:t>an inspiration</w:t>
      </w:r>
      <w:r w:rsidRPr="00F04380">
        <w:rPr>
          <w:rFonts w:ascii="Times New Roman" w:hAnsi="Times New Roman" w:cs="Times New Roman"/>
        </w:rPr>
        <w:t xml:space="preserve"> for future generations of public health leaders. </w:t>
      </w:r>
    </w:p>
    <w:p w14:paraId="32096F2B" w14:textId="77777777" w:rsidR="00440A36" w:rsidRPr="00F04380" w:rsidRDefault="00440A36" w:rsidP="001274D9">
      <w:pPr>
        <w:pStyle w:val="Body"/>
        <w:rPr>
          <w:rFonts w:ascii="Times New Roman" w:hAnsi="Times New Roman" w:cs="Times New Roman"/>
        </w:rPr>
      </w:pPr>
    </w:p>
    <w:p w14:paraId="7B1A53E9" w14:textId="78D7D06F" w:rsidR="00D051A1" w:rsidRPr="00F04380" w:rsidRDefault="00440A36" w:rsidP="001274D9">
      <w:pPr>
        <w:pStyle w:val="Body"/>
        <w:rPr>
          <w:rFonts w:ascii="Times New Roman" w:hAnsi="Times New Roman" w:cs="Times New Roman"/>
        </w:rPr>
      </w:pPr>
      <w:r w:rsidRPr="00F04380">
        <w:rPr>
          <w:rFonts w:ascii="Times New Roman" w:hAnsi="Times New Roman" w:cs="Times New Roman"/>
          <w:lang w:val="de-DE"/>
        </w:rPr>
        <w:t>END</w:t>
      </w:r>
    </w:p>
    <w:sectPr w:rsidR="00D051A1" w:rsidRPr="00F04380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5" w:author="MD" w:date="2021-05-17T14:44:00Z" w:initials="MD">
    <w:p w14:paraId="16229FC7" w14:textId="3B44E0E1" w:rsidR="00D165E5" w:rsidRDefault="00D165E5">
      <w:pPr>
        <w:pStyle w:val="CommentText"/>
      </w:pPr>
      <w:r>
        <w:rPr>
          <w:rStyle w:val="CommentReference"/>
        </w:rPr>
        <w:annotationRef/>
      </w:r>
      <w:r>
        <w:t>‘right to work’?</w:t>
      </w:r>
    </w:p>
  </w:comment>
  <w:comment w:id="71" w:author="MD" w:date="2021-05-18T00:43:00Z" w:initials="MD">
    <w:p w14:paraId="48F78D96" w14:textId="0F77D2AF" w:rsidR="00066F93" w:rsidRDefault="00066F93">
      <w:pPr>
        <w:pStyle w:val="CommentText"/>
      </w:pPr>
      <w:r>
        <w:rPr>
          <w:rStyle w:val="CommentReference"/>
        </w:rPr>
        <w:annotationRef/>
      </w:r>
      <w:r>
        <w:t>Trafficking of children? of minors?</w:t>
      </w:r>
    </w:p>
  </w:comment>
  <w:comment w:id="72" w:author="MD" w:date="2021-05-18T00:46:00Z" w:initials="MD">
    <w:p w14:paraId="5C848266" w14:textId="5AC2DDA3" w:rsidR="0062674B" w:rsidRDefault="0062674B">
      <w:pPr>
        <w:pStyle w:val="CommentText"/>
      </w:pPr>
      <w:r>
        <w:rPr>
          <w:rStyle w:val="CommentReference"/>
        </w:rPr>
        <w:annotationRef/>
      </w:r>
      <w:r>
        <w:t>Just to avoid a long sentence. Please check for distortions.</w:t>
      </w:r>
    </w:p>
  </w:comment>
  <w:comment w:id="110" w:author="MD" w:date="2021-05-18T00:57:00Z" w:initials="MD">
    <w:p w14:paraId="45194087" w14:textId="39B3E93D" w:rsidR="000B4C3B" w:rsidRDefault="000B4C3B">
      <w:pPr>
        <w:pStyle w:val="CommentText"/>
      </w:pPr>
      <w:r>
        <w:rPr>
          <w:rStyle w:val="CommentReference"/>
        </w:rPr>
        <w:annotationRef/>
      </w:r>
      <w:r>
        <w:t>‘of their rights’?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229FC7" w15:done="0"/>
  <w15:commentEx w15:paraId="48F78D96" w15:done="0"/>
  <w15:commentEx w15:paraId="5C848266" w15:done="0"/>
  <w15:commentEx w15:paraId="451940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7D75D" w16cex:dateUtc="2021-05-13T1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A816B1" w16cid:durableId="2447AF64"/>
  <w16cid:commentId w16cid:paraId="507B6E06" w16cid:durableId="2447D75D"/>
  <w16cid:commentId w16cid:paraId="5E5DBBF5" w16cid:durableId="2447AF65"/>
  <w16cid:commentId w16cid:paraId="2B9F0051" w16cid:durableId="2447AF66"/>
  <w16cid:commentId w16cid:paraId="001C4392" w16cid:durableId="2448FAD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0356D" w14:textId="77777777" w:rsidR="00C56667" w:rsidRDefault="00C56667">
      <w:r>
        <w:separator/>
      </w:r>
    </w:p>
  </w:endnote>
  <w:endnote w:type="continuationSeparator" w:id="0">
    <w:p w14:paraId="19B7D43F" w14:textId="77777777" w:rsidR="00C56667" w:rsidRDefault="00C56667">
      <w:r>
        <w:continuationSeparator/>
      </w:r>
    </w:p>
  </w:endnote>
  <w:endnote w:id="1">
    <w:p w14:paraId="5BFE64CB" w14:textId="390EB142" w:rsidR="00894091" w:rsidRPr="00F04380" w:rsidRDefault="00894091" w:rsidP="00F043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theme="minorHAnsi"/>
          <w:bdr w:val="none" w:sz="0" w:space="0" w:color="auto"/>
          <w:lang w:val="en-IN"/>
        </w:rPr>
      </w:pPr>
      <w:r w:rsidRPr="00F04380">
        <w:rPr>
          <w:rStyle w:val="EndnoteReference"/>
          <w:rFonts w:asciiTheme="minorHAnsi" w:hAnsiTheme="minorHAnsi" w:cstheme="minorHAnsi"/>
          <w:sz w:val="20"/>
          <w:szCs w:val="20"/>
        </w:rPr>
        <w:endnoteRef/>
      </w:r>
      <w:r w:rsidRPr="00F04380">
        <w:rPr>
          <w:rFonts w:asciiTheme="minorHAnsi" w:hAnsiTheme="minorHAnsi" w:cstheme="minorHAnsi"/>
          <w:sz w:val="20"/>
          <w:szCs w:val="20"/>
        </w:rPr>
        <w:t xml:space="preserve"> </w:t>
      </w:r>
      <w:r w:rsidRPr="00F04380">
        <w:rPr>
          <w:rFonts w:asciiTheme="minorHAnsi" w:eastAsia="Times New Roman" w:hAnsiTheme="minorHAnsi" w:cstheme="minorHAnsi"/>
          <w:color w:val="303030"/>
          <w:sz w:val="20"/>
          <w:szCs w:val="20"/>
          <w:bdr w:val="none" w:sz="0" w:space="0" w:color="auto"/>
          <w:shd w:val="clear" w:color="auto" w:fill="FFFFFF"/>
          <w:lang w:val="en-IN"/>
        </w:rPr>
        <w:t>Basu I, Jana S, Rotheram-Borus MJ, et al. HIV prevention among sex workers in India. </w:t>
      </w:r>
      <w:r w:rsidRPr="00F04380">
        <w:rPr>
          <w:rFonts w:asciiTheme="minorHAnsi" w:eastAsia="Times New Roman" w:hAnsiTheme="minorHAnsi" w:cstheme="minorHAnsi"/>
          <w:i/>
          <w:iCs/>
          <w:color w:val="303030"/>
          <w:sz w:val="20"/>
          <w:szCs w:val="20"/>
          <w:bdr w:val="none" w:sz="0" w:space="0" w:color="auto"/>
          <w:shd w:val="clear" w:color="auto" w:fill="FFFFFF"/>
          <w:lang w:val="en-IN"/>
        </w:rPr>
        <w:t>J Acquir Immune Defic Syndr</w:t>
      </w:r>
      <w:r w:rsidRPr="00F04380">
        <w:rPr>
          <w:rFonts w:asciiTheme="minorHAnsi" w:eastAsia="Times New Roman" w:hAnsiTheme="minorHAnsi" w:cstheme="minorHAnsi"/>
          <w:color w:val="303030"/>
          <w:sz w:val="20"/>
          <w:szCs w:val="20"/>
          <w:bdr w:val="none" w:sz="0" w:space="0" w:color="auto"/>
          <w:shd w:val="clear" w:color="auto" w:fill="FFFFFF"/>
          <w:lang w:val="en-IN"/>
        </w:rPr>
        <w:t>. 2004;36(3):845-852. doi:10.1097/00126334-200407010-00012</w:t>
      </w:r>
    </w:p>
  </w:endnote>
  <w:endnote w:id="2">
    <w:p w14:paraId="56FF8063" w14:textId="7CE72EB7" w:rsidR="00307EC2" w:rsidRPr="00F04380" w:rsidRDefault="00307EC2">
      <w:pPr>
        <w:pStyle w:val="EndnoteText"/>
        <w:rPr>
          <w:rFonts w:asciiTheme="minorHAnsi" w:hAnsiTheme="minorHAnsi" w:cstheme="minorHAnsi"/>
        </w:rPr>
      </w:pPr>
      <w:r w:rsidRPr="00F04380">
        <w:rPr>
          <w:rStyle w:val="EndnoteReference"/>
          <w:rFonts w:asciiTheme="minorHAnsi" w:hAnsiTheme="minorHAnsi" w:cstheme="minorHAnsi"/>
        </w:rPr>
        <w:endnoteRef/>
      </w:r>
      <w:r w:rsidRPr="00F04380">
        <w:rPr>
          <w:rFonts w:asciiTheme="minorHAnsi" w:hAnsiTheme="minorHAnsi" w:cstheme="minorHAnsi"/>
        </w:rPr>
        <w:t xml:space="preserve"> </w:t>
      </w:r>
      <w:r w:rsidR="005837BB" w:rsidRPr="00F04380">
        <w:rPr>
          <w:rFonts w:asciiTheme="minorHAnsi" w:hAnsiTheme="minorHAnsi" w:cstheme="minorHAnsi"/>
        </w:rPr>
        <w:t>I</w:t>
      </w:r>
      <w:r w:rsidRPr="00F04380">
        <w:rPr>
          <w:rFonts w:asciiTheme="minorHAnsi" w:hAnsiTheme="minorHAnsi" w:cstheme="minorHAnsi"/>
        </w:rPr>
        <w:t>bid</w:t>
      </w:r>
    </w:p>
    <w:p w14:paraId="03B2F5FD" w14:textId="77777777" w:rsidR="00967AEA" w:rsidRDefault="00967AEA">
      <w:pPr>
        <w:pStyle w:val="EndnoteText"/>
        <w:rPr>
          <w:rFonts w:asciiTheme="minorHAnsi" w:hAnsiTheme="minorHAnsi" w:cstheme="minorHAnsi"/>
        </w:rPr>
      </w:pPr>
    </w:p>
    <w:p w14:paraId="66DBD41E" w14:textId="335F45B4" w:rsidR="005837BB" w:rsidRPr="00F04380" w:rsidRDefault="005837BB">
      <w:pPr>
        <w:pStyle w:val="EndnoteText"/>
        <w:rPr>
          <w:rFonts w:asciiTheme="minorHAnsi" w:hAnsiTheme="minorHAnsi" w:cstheme="minorHAnsi"/>
        </w:rPr>
      </w:pPr>
      <w:r w:rsidRPr="00F04380">
        <w:rPr>
          <w:rFonts w:asciiTheme="minorHAnsi" w:hAnsiTheme="minorHAnsi" w:cstheme="minorHAnsi"/>
        </w:rPr>
        <w:t xml:space="preserve">Written by Satya Sivaraman and Swarup Sarkar </w:t>
      </w:r>
    </w:p>
    <w:p w14:paraId="6901D5C4" w14:textId="2CD1F2DF" w:rsidR="005837BB" w:rsidRDefault="005837BB">
      <w:pPr>
        <w:pStyle w:val="EndnoteText"/>
      </w:pPr>
      <w:r w:rsidRPr="00F04380">
        <w:rPr>
          <w:rFonts w:asciiTheme="minorHAnsi" w:hAnsiTheme="minorHAnsi" w:cstheme="minorHAnsi"/>
        </w:rPr>
        <w:t xml:space="preserve">Acknowledgment : Debashis Mandal, UK, Mrityunjoy Neogi </w:t>
      </w:r>
      <w:r w:rsidR="00D8318E" w:rsidRPr="00F04380">
        <w:rPr>
          <w:rFonts w:asciiTheme="minorHAnsi" w:hAnsiTheme="minorHAnsi" w:cstheme="minorHAnsi"/>
        </w:rPr>
        <w:t>and Samaita Jana, UPen</w:t>
      </w:r>
      <w:r w:rsidR="00967AEA">
        <w:rPr>
          <w:rFonts w:asciiTheme="minorHAnsi" w:hAnsiTheme="minorHAnsi" w:cstheme="minorHAnsi"/>
        </w:rPr>
        <w:t>n</w:t>
      </w:r>
      <w:r w:rsidR="00D8318E" w:rsidRPr="00F04380">
        <w:rPr>
          <w:rFonts w:asciiTheme="minorHAnsi" w:hAnsiTheme="minorHAnsi" w:cstheme="minorHAnsi"/>
        </w:rPr>
        <w:t>,</w:t>
      </w:r>
      <w:r w:rsidR="0038068F">
        <w:rPr>
          <w:rFonts w:asciiTheme="minorHAnsi" w:hAnsiTheme="minorHAnsi" w:cstheme="minorHAnsi"/>
        </w:rPr>
        <w:t xml:space="preserve"> </w:t>
      </w:r>
      <w:r w:rsidR="00D8318E" w:rsidRPr="00F04380">
        <w:rPr>
          <w:rFonts w:asciiTheme="minorHAnsi" w:hAnsiTheme="minorHAnsi" w:cstheme="minorHAnsi"/>
        </w:rPr>
        <w:t>USA</w:t>
      </w:r>
      <w:r w:rsidR="00D8318E"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73610" w14:textId="77777777" w:rsidR="00481CA4" w:rsidRDefault="00C5666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C312C" w14:textId="77777777" w:rsidR="00C56667" w:rsidRDefault="00C56667">
      <w:r>
        <w:separator/>
      </w:r>
    </w:p>
  </w:footnote>
  <w:footnote w:type="continuationSeparator" w:id="0">
    <w:p w14:paraId="75C2DA46" w14:textId="77777777" w:rsidR="00C56667" w:rsidRDefault="00C566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BF480" w14:textId="77777777" w:rsidR="00481CA4" w:rsidRDefault="00C56667">
    <w:pPr>
      <w:pStyle w:val="HeaderFoot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D">
    <w15:presenceInfo w15:providerId="None" w15:userId="M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xMbcwszQ2MTU2MTJW0lEKTi0uzszPAykwrAUAJ7GueSwAAAA="/>
  </w:docVars>
  <w:rsids>
    <w:rsidRoot w:val="00440A36"/>
    <w:rsid w:val="00002491"/>
    <w:rsid w:val="00066F93"/>
    <w:rsid w:val="000674D9"/>
    <w:rsid w:val="000B4C3B"/>
    <w:rsid w:val="000F038F"/>
    <w:rsid w:val="00110F49"/>
    <w:rsid w:val="001274D9"/>
    <w:rsid w:val="00184C16"/>
    <w:rsid w:val="001E6B0F"/>
    <w:rsid w:val="001F1C83"/>
    <w:rsid w:val="00226A73"/>
    <w:rsid w:val="00243408"/>
    <w:rsid w:val="00255D36"/>
    <w:rsid w:val="00281FE2"/>
    <w:rsid w:val="003051B5"/>
    <w:rsid w:val="00306B61"/>
    <w:rsid w:val="00307EC2"/>
    <w:rsid w:val="00343604"/>
    <w:rsid w:val="0038068F"/>
    <w:rsid w:val="00435930"/>
    <w:rsid w:val="00440A36"/>
    <w:rsid w:val="00516030"/>
    <w:rsid w:val="00521ADA"/>
    <w:rsid w:val="00530F03"/>
    <w:rsid w:val="005837BB"/>
    <w:rsid w:val="00584147"/>
    <w:rsid w:val="005D0AEC"/>
    <w:rsid w:val="005D650C"/>
    <w:rsid w:val="005D66CE"/>
    <w:rsid w:val="00611A6E"/>
    <w:rsid w:val="00626451"/>
    <w:rsid w:val="0062674B"/>
    <w:rsid w:val="00632687"/>
    <w:rsid w:val="00653588"/>
    <w:rsid w:val="006D0DEE"/>
    <w:rsid w:val="006F0BA7"/>
    <w:rsid w:val="00725438"/>
    <w:rsid w:val="00765B9C"/>
    <w:rsid w:val="00774D00"/>
    <w:rsid w:val="00877C8F"/>
    <w:rsid w:val="00894091"/>
    <w:rsid w:val="00932538"/>
    <w:rsid w:val="00940635"/>
    <w:rsid w:val="00967AEA"/>
    <w:rsid w:val="00995126"/>
    <w:rsid w:val="009D7F1C"/>
    <w:rsid w:val="00A14CC7"/>
    <w:rsid w:val="00AA0F81"/>
    <w:rsid w:val="00AD0058"/>
    <w:rsid w:val="00B53395"/>
    <w:rsid w:val="00B61079"/>
    <w:rsid w:val="00B83F43"/>
    <w:rsid w:val="00C56667"/>
    <w:rsid w:val="00D051A1"/>
    <w:rsid w:val="00D165E5"/>
    <w:rsid w:val="00D54039"/>
    <w:rsid w:val="00D6491C"/>
    <w:rsid w:val="00D67656"/>
    <w:rsid w:val="00D8318E"/>
    <w:rsid w:val="00DB5179"/>
    <w:rsid w:val="00DB5CFE"/>
    <w:rsid w:val="00DC1BB4"/>
    <w:rsid w:val="00E51AA2"/>
    <w:rsid w:val="00E55BA8"/>
    <w:rsid w:val="00F04380"/>
    <w:rsid w:val="00F23995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4B9E"/>
  <w15:chartTrackingRefBased/>
  <w15:docId w15:val="{B4522D83-C571-4C45-951B-9BFC3E2C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440A3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440A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440A3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A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A36"/>
    <w:rPr>
      <w:rFonts w:ascii="Times New Roman" w:eastAsia="Arial Unicode MS" w:hAnsi="Times New Roman" w:cs="Times New Roman"/>
      <w:sz w:val="20"/>
      <w:szCs w:val="2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440A36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6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56"/>
    <w:rPr>
      <w:rFonts w:ascii="Times New Roman" w:eastAsia="Arial Unicode MS" w:hAnsi="Times New Roman" w:cs="Times New Roman"/>
      <w:sz w:val="18"/>
      <w:szCs w:val="18"/>
      <w:bdr w:val="nil"/>
    </w:rPr>
  </w:style>
  <w:style w:type="character" w:styleId="Hyperlink">
    <w:name w:val="Hyperlink"/>
    <w:basedOn w:val="DefaultParagraphFont"/>
    <w:uiPriority w:val="99"/>
    <w:semiHidden/>
    <w:unhideWhenUsed/>
    <w:rsid w:val="00894091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40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4091"/>
    <w:rPr>
      <w:rFonts w:ascii="Times New Roman" w:eastAsia="Arial Unicode MS" w:hAnsi="Times New Roman" w:cs="Times New Roman"/>
      <w:sz w:val="20"/>
      <w:szCs w:val="20"/>
      <w:bdr w:val="nil"/>
    </w:rPr>
  </w:style>
  <w:style w:type="character" w:styleId="EndnoteReference">
    <w:name w:val="endnote reference"/>
    <w:basedOn w:val="DefaultParagraphFont"/>
    <w:uiPriority w:val="99"/>
    <w:semiHidden/>
    <w:unhideWhenUsed/>
    <w:rsid w:val="00894091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5E5"/>
    <w:rPr>
      <w:rFonts w:ascii="Times New Roman" w:eastAsia="Arial Unicode MS" w:hAnsi="Times New Roman" w:cs="Times New Roman"/>
      <w:b/>
      <w:bCs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6D1BBF-785E-4F5B-84B5-EC710BD4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swarupsarkar2003 swarupsarkar2003</dc:creator>
  <cp:keywords/>
  <dc:description/>
  <cp:lastModifiedBy>MD</cp:lastModifiedBy>
  <cp:revision>4</cp:revision>
  <dcterms:created xsi:type="dcterms:W3CDTF">2021-05-17T10:22:00Z</dcterms:created>
  <dcterms:modified xsi:type="dcterms:W3CDTF">2021-05-17T19:41:00Z</dcterms:modified>
</cp:coreProperties>
</file>