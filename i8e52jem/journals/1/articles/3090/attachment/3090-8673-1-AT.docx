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24028B" w14:textId="644D9F64" w:rsidR="00420571" w:rsidRDefault="00981256" w:rsidP="00E877FF">
      <w:pPr>
        <w:spacing w:before="240" w:line="240" w:lineRule="auto"/>
        <w:jc w:val="both"/>
        <w:rPr>
          <w:rFonts w:ascii="Times New Roman" w:hAnsi="Times New Roman" w:cs="Times New Roman"/>
          <w:b/>
          <w:sz w:val="24"/>
          <w:szCs w:val="24"/>
        </w:rPr>
      </w:pPr>
      <w:r w:rsidRPr="008F7BBA">
        <w:rPr>
          <w:rFonts w:ascii="Times New Roman" w:hAnsi="Times New Roman" w:cs="Times New Roman"/>
          <w:b/>
          <w:sz w:val="24"/>
          <w:szCs w:val="24"/>
        </w:rPr>
        <w:t xml:space="preserve">Empathy: Vital </w:t>
      </w:r>
      <w:r w:rsidR="00A11B8C" w:rsidRPr="008F7BBA">
        <w:rPr>
          <w:rFonts w:ascii="Times New Roman" w:hAnsi="Times New Roman" w:cs="Times New Roman"/>
          <w:b/>
          <w:sz w:val="24"/>
          <w:szCs w:val="24"/>
        </w:rPr>
        <w:t>in patient care</w:t>
      </w:r>
      <w:r w:rsidR="008779C4">
        <w:rPr>
          <w:rFonts w:ascii="Times New Roman" w:hAnsi="Times New Roman" w:cs="Times New Roman"/>
          <w:b/>
          <w:sz w:val="24"/>
          <w:szCs w:val="24"/>
        </w:rPr>
        <w:t>, but are we looking at it close enough</w:t>
      </w:r>
      <w:proofErr w:type="gramStart"/>
      <w:r w:rsidR="00A11B8C" w:rsidRPr="008F7BBA">
        <w:rPr>
          <w:rFonts w:ascii="Times New Roman" w:hAnsi="Times New Roman" w:cs="Times New Roman"/>
          <w:b/>
          <w:sz w:val="24"/>
          <w:szCs w:val="24"/>
        </w:rPr>
        <w:t>?</w:t>
      </w:r>
      <w:r w:rsidR="00640DD0">
        <w:rPr>
          <w:rFonts w:ascii="Times New Roman" w:hAnsi="Times New Roman" w:cs="Times New Roman"/>
          <w:b/>
          <w:sz w:val="24"/>
          <w:szCs w:val="24"/>
        </w:rPr>
        <w:t>-</w:t>
      </w:r>
      <w:proofErr w:type="gramEnd"/>
      <w:r w:rsidR="00640DD0">
        <w:rPr>
          <w:rFonts w:ascii="Times New Roman" w:hAnsi="Times New Roman" w:cs="Times New Roman"/>
          <w:b/>
          <w:sz w:val="24"/>
          <w:szCs w:val="24"/>
        </w:rPr>
        <w:t xml:space="preserve"> An intern’s perspective</w:t>
      </w:r>
    </w:p>
    <w:p w14:paraId="41284BBC" w14:textId="06934331" w:rsidR="00420571" w:rsidRPr="00420571" w:rsidRDefault="00420571" w:rsidP="00420571">
      <w:pPr>
        <w:rPr>
          <w:rFonts w:ascii="Times New Roman" w:hAnsi="Times New Roman" w:cs="Times New Roman"/>
          <w:sz w:val="24"/>
          <w:szCs w:val="24"/>
        </w:rPr>
      </w:pPr>
      <w:r>
        <w:rPr>
          <w:rFonts w:ascii="Times New Roman" w:hAnsi="Times New Roman" w:cs="Times New Roman"/>
          <w:sz w:val="24"/>
          <w:szCs w:val="24"/>
        </w:rPr>
        <w:t xml:space="preserve"> A</w:t>
      </w:r>
      <w:r w:rsidRPr="00420571">
        <w:rPr>
          <w:rFonts w:ascii="Times New Roman" w:hAnsi="Times New Roman" w:cs="Times New Roman"/>
          <w:sz w:val="24"/>
          <w:szCs w:val="24"/>
        </w:rPr>
        <w:t>uthors:</w:t>
      </w:r>
    </w:p>
    <w:p w14:paraId="41EE41D7" w14:textId="77777777" w:rsidR="00420571" w:rsidRPr="00420571" w:rsidRDefault="00420571" w:rsidP="00420571">
      <w:pPr>
        <w:pStyle w:val="ListParagraph"/>
        <w:numPr>
          <w:ilvl w:val="0"/>
          <w:numId w:val="3"/>
        </w:numPr>
        <w:spacing w:after="0"/>
        <w:rPr>
          <w:rFonts w:ascii="Times New Roman" w:hAnsi="Times New Roman" w:cs="Times New Roman"/>
          <w:sz w:val="24"/>
          <w:szCs w:val="24"/>
        </w:rPr>
      </w:pPr>
      <w:proofErr w:type="spellStart"/>
      <w:r w:rsidRPr="00420571">
        <w:rPr>
          <w:rFonts w:ascii="Times New Roman" w:hAnsi="Times New Roman" w:cs="Times New Roman"/>
          <w:sz w:val="24"/>
          <w:szCs w:val="24"/>
        </w:rPr>
        <w:t>Dr.</w:t>
      </w:r>
      <w:proofErr w:type="spellEnd"/>
      <w:r w:rsidRPr="00420571">
        <w:rPr>
          <w:rFonts w:ascii="Times New Roman" w:hAnsi="Times New Roman" w:cs="Times New Roman"/>
          <w:sz w:val="24"/>
          <w:szCs w:val="24"/>
        </w:rPr>
        <w:t xml:space="preserve"> </w:t>
      </w:r>
      <w:proofErr w:type="spellStart"/>
      <w:r w:rsidRPr="00420571">
        <w:rPr>
          <w:rFonts w:ascii="Times New Roman" w:hAnsi="Times New Roman" w:cs="Times New Roman"/>
          <w:sz w:val="24"/>
          <w:szCs w:val="24"/>
        </w:rPr>
        <w:t>Gokul</w:t>
      </w:r>
      <w:proofErr w:type="spellEnd"/>
      <w:r w:rsidRPr="00420571">
        <w:rPr>
          <w:rFonts w:ascii="Times New Roman" w:hAnsi="Times New Roman" w:cs="Times New Roman"/>
          <w:sz w:val="24"/>
          <w:szCs w:val="24"/>
        </w:rPr>
        <w:t xml:space="preserve"> </w:t>
      </w:r>
      <w:proofErr w:type="spellStart"/>
      <w:r w:rsidRPr="00420571">
        <w:rPr>
          <w:rFonts w:ascii="Times New Roman" w:hAnsi="Times New Roman" w:cs="Times New Roman"/>
          <w:sz w:val="24"/>
          <w:szCs w:val="24"/>
        </w:rPr>
        <w:t>Gopi</w:t>
      </w:r>
      <w:proofErr w:type="spellEnd"/>
    </w:p>
    <w:p w14:paraId="6C60A713" w14:textId="77777777" w:rsidR="00420571" w:rsidRPr="00420571" w:rsidRDefault="00420571" w:rsidP="00420571">
      <w:pPr>
        <w:spacing w:after="0"/>
        <w:ind w:left="1440"/>
        <w:rPr>
          <w:rFonts w:ascii="Times New Roman" w:hAnsi="Times New Roman" w:cs="Times New Roman"/>
          <w:sz w:val="24"/>
          <w:szCs w:val="24"/>
        </w:rPr>
      </w:pPr>
      <w:r w:rsidRPr="00420571">
        <w:rPr>
          <w:rFonts w:ascii="Times New Roman" w:hAnsi="Times New Roman" w:cs="Times New Roman"/>
          <w:sz w:val="24"/>
          <w:szCs w:val="24"/>
        </w:rPr>
        <w:t>Intern</w:t>
      </w:r>
    </w:p>
    <w:p w14:paraId="52F6792A" w14:textId="77777777" w:rsidR="00420571" w:rsidRPr="00420571" w:rsidRDefault="00420571" w:rsidP="00420571">
      <w:pPr>
        <w:spacing w:after="0"/>
        <w:ind w:left="1440"/>
        <w:rPr>
          <w:rFonts w:ascii="Times New Roman" w:hAnsi="Times New Roman" w:cs="Times New Roman"/>
          <w:sz w:val="24"/>
          <w:szCs w:val="24"/>
        </w:rPr>
      </w:pPr>
      <w:r w:rsidRPr="00420571">
        <w:rPr>
          <w:rFonts w:ascii="Times New Roman" w:hAnsi="Times New Roman" w:cs="Times New Roman"/>
          <w:sz w:val="24"/>
          <w:szCs w:val="24"/>
        </w:rPr>
        <w:t>All India Institute of Medical Sciences, Bhubaneswar</w:t>
      </w:r>
    </w:p>
    <w:p w14:paraId="54932470" w14:textId="77777777" w:rsidR="00420571" w:rsidRPr="00420571" w:rsidRDefault="00420571" w:rsidP="00420571">
      <w:pPr>
        <w:spacing w:after="0"/>
        <w:ind w:left="1440"/>
        <w:rPr>
          <w:rFonts w:ascii="Times New Roman" w:hAnsi="Times New Roman" w:cs="Times New Roman"/>
          <w:sz w:val="24"/>
          <w:szCs w:val="24"/>
        </w:rPr>
      </w:pPr>
      <w:proofErr w:type="spellStart"/>
      <w:r w:rsidRPr="00420571">
        <w:rPr>
          <w:rFonts w:ascii="Times New Roman" w:hAnsi="Times New Roman" w:cs="Times New Roman"/>
          <w:sz w:val="24"/>
          <w:szCs w:val="24"/>
        </w:rPr>
        <w:t>Sijua</w:t>
      </w:r>
      <w:proofErr w:type="spellEnd"/>
      <w:r w:rsidRPr="00420571">
        <w:rPr>
          <w:rFonts w:ascii="Times New Roman" w:hAnsi="Times New Roman" w:cs="Times New Roman"/>
          <w:sz w:val="24"/>
          <w:szCs w:val="24"/>
        </w:rPr>
        <w:t xml:space="preserve">, </w:t>
      </w:r>
      <w:proofErr w:type="spellStart"/>
      <w:r w:rsidRPr="00420571">
        <w:rPr>
          <w:rFonts w:ascii="Times New Roman" w:hAnsi="Times New Roman" w:cs="Times New Roman"/>
          <w:sz w:val="24"/>
          <w:szCs w:val="24"/>
        </w:rPr>
        <w:t>Patrapada</w:t>
      </w:r>
      <w:proofErr w:type="spellEnd"/>
    </w:p>
    <w:p w14:paraId="2BE9B0E9" w14:textId="77777777" w:rsidR="00420571" w:rsidRPr="00420571" w:rsidRDefault="00420571" w:rsidP="00420571">
      <w:pPr>
        <w:spacing w:after="0"/>
        <w:ind w:left="1440"/>
        <w:rPr>
          <w:rFonts w:ascii="Times New Roman" w:hAnsi="Times New Roman" w:cs="Times New Roman"/>
          <w:sz w:val="24"/>
          <w:szCs w:val="24"/>
        </w:rPr>
      </w:pPr>
      <w:r w:rsidRPr="00420571">
        <w:rPr>
          <w:rFonts w:ascii="Times New Roman" w:hAnsi="Times New Roman" w:cs="Times New Roman"/>
          <w:sz w:val="24"/>
          <w:szCs w:val="24"/>
        </w:rPr>
        <w:t xml:space="preserve">Bhubaneswar, </w:t>
      </w:r>
      <w:proofErr w:type="spellStart"/>
      <w:r w:rsidRPr="00420571">
        <w:rPr>
          <w:rFonts w:ascii="Times New Roman" w:hAnsi="Times New Roman" w:cs="Times New Roman"/>
          <w:sz w:val="24"/>
          <w:szCs w:val="24"/>
        </w:rPr>
        <w:t>Khorda</w:t>
      </w:r>
      <w:proofErr w:type="spellEnd"/>
      <w:r w:rsidRPr="00420571">
        <w:rPr>
          <w:rFonts w:ascii="Times New Roman" w:hAnsi="Times New Roman" w:cs="Times New Roman"/>
          <w:sz w:val="24"/>
          <w:szCs w:val="24"/>
        </w:rPr>
        <w:t xml:space="preserve"> Dist., ODISHA, INDIA -751019</w:t>
      </w:r>
    </w:p>
    <w:p w14:paraId="3F34946A" w14:textId="77777777" w:rsidR="00420571" w:rsidRPr="00420571" w:rsidRDefault="00420571" w:rsidP="00420571">
      <w:pPr>
        <w:spacing w:after="0"/>
        <w:ind w:left="1440"/>
        <w:rPr>
          <w:rFonts w:ascii="Times New Roman" w:hAnsi="Times New Roman" w:cs="Times New Roman"/>
          <w:sz w:val="24"/>
          <w:szCs w:val="24"/>
        </w:rPr>
      </w:pPr>
      <w:r w:rsidRPr="00420571">
        <w:rPr>
          <w:rFonts w:ascii="Times New Roman" w:hAnsi="Times New Roman" w:cs="Times New Roman"/>
          <w:sz w:val="24"/>
          <w:szCs w:val="24"/>
        </w:rPr>
        <w:t>Email</w:t>
      </w:r>
      <w:proofErr w:type="gramStart"/>
      <w:r w:rsidRPr="00420571">
        <w:rPr>
          <w:rFonts w:ascii="Times New Roman" w:hAnsi="Times New Roman" w:cs="Times New Roman"/>
          <w:sz w:val="24"/>
          <w:szCs w:val="24"/>
        </w:rPr>
        <w:t>:-</w:t>
      </w:r>
      <w:proofErr w:type="gramEnd"/>
      <w:r w:rsidRPr="00420571">
        <w:rPr>
          <w:rFonts w:ascii="Times New Roman" w:hAnsi="Times New Roman" w:cs="Times New Roman"/>
          <w:sz w:val="24"/>
          <w:szCs w:val="24"/>
        </w:rPr>
        <w:t xml:space="preserve">  </w:t>
      </w:r>
      <w:hyperlink r:id="rId8" w:history="1">
        <w:r w:rsidRPr="00420571">
          <w:rPr>
            <w:rStyle w:val="Hyperlink"/>
            <w:rFonts w:ascii="Times New Roman" w:hAnsi="Times New Roman" w:cs="Times New Roman"/>
            <w:sz w:val="24"/>
            <w:szCs w:val="24"/>
          </w:rPr>
          <w:t>gokulgopi2@gmail.com</w:t>
        </w:r>
      </w:hyperlink>
    </w:p>
    <w:p w14:paraId="1640C508" w14:textId="79EB54BD" w:rsidR="00420571" w:rsidRPr="00420571" w:rsidRDefault="00420571" w:rsidP="00420571">
      <w:pPr>
        <w:spacing w:after="0"/>
        <w:ind w:left="1440"/>
        <w:rPr>
          <w:rFonts w:ascii="Times New Roman" w:hAnsi="Times New Roman" w:cs="Times New Roman"/>
          <w:sz w:val="24"/>
          <w:szCs w:val="24"/>
        </w:rPr>
      </w:pPr>
      <w:r w:rsidRPr="00420571">
        <w:rPr>
          <w:rFonts w:ascii="Times New Roman" w:hAnsi="Times New Roman" w:cs="Times New Roman"/>
          <w:sz w:val="24"/>
          <w:szCs w:val="24"/>
        </w:rPr>
        <w:t>Mob: +91-7749995659</w:t>
      </w:r>
    </w:p>
    <w:p w14:paraId="4DD38B3D" w14:textId="77777777" w:rsidR="00420571" w:rsidRPr="00420571" w:rsidRDefault="00420571" w:rsidP="00420571">
      <w:pPr>
        <w:pStyle w:val="ListParagraph"/>
        <w:numPr>
          <w:ilvl w:val="0"/>
          <w:numId w:val="3"/>
        </w:numPr>
        <w:spacing w:before="240"/>
        <w:rPr>
          <w:rFonts w:ascii="Times New Roman" w:hAnsi="Times New Roman" w:cs="Times New Roman"/>
          <w:sz w:val="24"/>
          <w:szCs w:val="24"/>
        </w:rPr>
      </w:pPr>
      <w:proofErr w:type="spellStart"/>
      <w:r w:rsidRPr="00420571">
        <w:rPr>
          <w:rFonts w:ascii="Times New Roman" w:hAnsi="Times New Roman" w:cs="Times New Roman"/>
          <w:sz w:val="24"/>
          <w:szCs w:val="24"/>
        </w:rPr>
        <w:t>Dr.</w:t>
      </w:r>
      <w:proofErr w:type="spellEnd"/>
      <w:r w:rsidRPr="00420571">
        <w:rPr>
          <w:rFonts w:ascii="Times New Roman" w:eastAsia="Times New Roman" w:hAnsi="Times New Roman" w:cs="Times New Roman"/>
          <w:color w:val="0000FF"/>
          <w:sz w:val="24"/>
          <w:szCs w:val="24"/>
          <w:lang w:eastAsia="en-IN"/>
        </w:rPr>
        <w:t xml:space="preserve"> </w:t>
      </w:r>
      <w:r w:rsidRPr="00420571">
        <w:rPr>
          <w:rFonts w:ascii="Times New Roman" w:hAnsi="Times New Roman" w:cs="Times New Roman"/>
          <w:sz w:val="24"/>
          <w:szCs w:val="24"/>
        </w:rPr>
        <w:t xml:space="preserve">Manish </w:t>
      </w:r>
      <w:proofErr w:type="spellStart"/>
      <w:r w:rsidRPr="00420571">
        <w:rPr>
          <w:rFonts w:ascii="Times New Roman" w:hAnsi="Times New Roman" w:cs="Times New Roman"/>
          <w:sz w:val="24"/>
          <w:szCs w:val="24"/>
        </w:rPr>
        <w:t>Taywade</w:t>
      </w:r>
      <w:proofErr w:type="spellEnd"/>
    </w:p>
    <w:p w14:paraId="47917A00" w14:textId="77777777" w:rsidR="00420571" w:rsidRPr="00420571" w:rsidRDefault="00420571" w:rsidP="00420571">
      <w:pPr>
        <w:pStyle w:val="ListParagraph"/>
        <w:spacing w:before="240" w:line="240" w:lineRule="auto"/>
        <w:ind w:left="1440"/>
        <w:rPr>
          <w:rFonts w:ascii="Times New Roman" w:hAnsi="Times New Roman" w:cs="Times New Roman"/>
          <w:sz w:val="24"/>
          <w:szCs w:val="24"/>
        </w:rPr>
      </w:pPr>
      <w:r w:rsidRPr="00420571">
        <w:rPr>
          <w:rFonts w:ascii="Times New Roman" w:hAnsi="Times New Roman" w:cs="Times New Roman"/>
          <w:sz w:val="24"/>
          <w:szCs w:val="24"/>
        </w:rPr>
        <w:t>Assistant Professor</w:t>
      </w:r>
    </w:p>
    <w:p w14:paraId="33023FD9" w14:textId="77777777" w:rsidR="00420571" w:rsidRPr="00420571" w:rsidRDefault="00420571" w:rsidP="00420571">
      <w:pPr>
        <w:pStyle w:val="ListParagraph"/>
        <w:spacing w:line="240" w:lineRule="auto"/>
        <w:ind w:left="1440"/>
        <w:rPr>
          <w:rFonts w:ascii="Times New Roman" w:hAnsi="Times New Roman" w:cs="Times New Roman"/>
          <w:sz w:val="24"/>
          <w:szCs w:val="24"/>
        </w:rPr>
      </w:pPr>
      <w:r w:rsidRPr="00420571">
        <w:rPr>
          <w:rFonts w:ascii="Times New Roman" w:hAnsi="Times New Roman" w:cs="Times New Roman"/>
          <w:sz w:val="24"/>
          <w:szCs w:val="24"/>
        </w:rPr>
        <w:t>Department of Community Medicine &amp; Family Medicine </w:t>
      </w:r>
    </w:p>
    <w:p w14:paraId="7858263F" w14:textId="77777777" w:rsidR="00420571" w:rsidRPr="00420571" w:rsidRDefault="00420571" w:rsidP="00420571">
      <w:pPr>
        <w:pStyle w:val="ListParagraph"/>
        <w:spacing w:line="240" w:lineRule="auto"/>
        <w:ind w:left="1440"/>
        <w:rPr>
          <w:rFonts w:ascii="Times New Roman" w:hAnsi="Times New Roman" w:cs="Times New Roman"/>
          <w:sz w:val="24"/>
          <w:szCs w:val="24"/>
        </w:rPr>
      </w:pPr>
      <w:r w:rsidRPr="00420571">
        <w:rPr>
          <w:rFonts w:ascii="Times New Roman" w:hAnsi="Times New Roman" w:cs="Times New Roman"/>
          <w:sz w:val="24"/>
          <w:szCs w:val="24"/>
        </w:rPr>
        <w:t>All India Institute of Medical Sciences, Bhubaneswar</w:t>
      </w:r>
    </w:p>
    <w:p w14:paraId="68C0247D" w14:textId="77777777" w:rsidR="00420571" w:rsidRPr="00420571" w:rsidRDefault="00420571" w:rsidP="00420571">
      <w:pPr>
        <w:pStyle w:val="ListParagraph"/>
        <w:spacing w:line="240" w:lineRule="auto"/>
        <w:ind w:left="1440"/>
        <w:rPr>
          <w:rFonts w:ascii="Times New Roman" w:hAnsi="Times New Roman" w:cs="Times New Roman"/>
          <w:sz w:val="24"/>
          <w:szCs w:val="24"/>
        </w:rPr>
      </w:pPr>
      <w:proofErr w:type="spellStart"/>
      <w:r w:rsidRPr="00420571">
        <w:rPr>
          <w:rFonts w:ascii="Times New Roman" w:hAnsi="Times New Roman" w:cs="Times New Roman"/>
          <w:sz w:val="24"/>
          <w:szCs w:val="24"/>
        </w:rPr>
        <w:t>Sijua</w:t>
      </w:r>
      <w:proofErr w:type="spellEnd"/>
      <w:r w:rsidRPr="00420571">
        <w:rPr>
          <w:rFonts w:ascii="Times New Roman" w:hAnsi="Times New Roman" w:cs="Times New Roman"/>
          <w:sz w:val="24"/>
          <w:szCs w:val="24"/>
        </w:rPr>
        <w:t xml:space="preserve">, </w:t>
      </w:r>
      <w:proofErr w:type="spellStart"/>
      <w:r w:rsidRPr="00420571">
        <w:rPr>
          <w:rFonts w:ascii="Times New Roman" w:hAnsi="Times New Roman" w:cs="Times New Roman"/>
          <w:sz w:val="24"/>
          <w:szCs w:val="24"/>
        </w:rPr>
        <w:t>Patrapada</w:t>
      </w:r>
      <w:proofErr w:type="spellEnd"/>
    </w:p>
    <w:p w14:paraId="2E44B4F0" w14:textId="77777777" w:rsidR="00420571" w:rsidRPr="00420571" w:rsidRDefault="00420571" w:rsidP="00420571">
      <w:pPr>
        <w:pStyle w:val="ListParagraph"/>
        <w:spacing w:line="240" w:lineRule="auto"/>
        <w:ind w:left="1440"/>
        <w:rPr>
          <w:rFonts w:ascii="Times New Roman" w:hAnsi="Times New Roman" w:cs="Times New Roman"/>
          <w:sz w:val="24"/>
          <w:szCs w:val="24"/>
        </w:rPr>
      </w:pPr>
      <w:r w:rsidRPr="00420571">
        <w:rPr>
          <w:rFonts w:ascii="Times New Roman" w:hAnsi="Times New Roman" w:cs="Times New Roman"/>
          <w:sz w:val="24"/>
          <w:szCs w:val="24"/>
        </w:rPr>
        <w:t xml:space="preserve">Bhubaneswar, </w:t>
      </w:r>
      <w:proofErr w:type="spellStart"/>
      <w:r w:rsidRPr="00420571">
        <w:rPr>
          <w:rFonts w:ascii="Times New Roman" w:hAnsi="Times New Roman" w:cs="Times New Roman"/>
          <w:sz w:val="24"/>
          <w:szCs w:val="24"/>
        </w:rPr>
        <w:t>Khorda</w:t>
      </w:r>
      <w:proofErr w:type="spellEnd"/>
      <w:r w:rsidRPr="00420571">
        <w:rPr>
          <w:rFonts w:ascii="Times New Roman" w:hAnsi="Times New Roman" w:cs="Times New Roman"/>
          <w:sz w:val="24"/>
          <w:szCs w:val="24"/>
        </w:rPr>
        <w:t xml:space="preserve"> Dist., ODISHA, INDIA -751019</w:t>
      </w:r>
    </w:p>
    <w:p w14:paraId="1CDE39C0" w14:textId="77777777" w:rsidR="00420571" w:rsidRPr="00420571" w:rsidRDefault="00420571" w:rsidP="00420571">
      <w:pPr>
        <w:pStyle w:val="ListParagraph"/>
        <w:spacing w:line="240" w:lineRule="auto"/>
        <w:ind w:left="1440"/>
        <w:rPr>
          <w:rFonts w:ascii="Times New Roman" w:hAnsi="Times New Roman" w:cs="Times New Roman"/>
          <w:sz w:val="24"/>
          <w:szCs w:val="24"/>
        </w:rPr>
      </w:pPr>
      <w:r w:rsidRPr="00420571">
        <w:rPr>
          <w:rFonts w:ascii="Times New Roman" w:hAnsi="Times New Roman" w:cs="Times New Roman"/>
          <w:sz w:val="24"/>
          <w:szCs w:val="24"/>
        </w:rPr>
        <w:t>Mobile No. +91-9970840967 / 9438884017</w:t>
      </w:r>
    </w:p>
    <w:p w14:paraId="145A3712" w14:textId="77777777" w:rsidR="00420571" w:rsidRPr="00420571" w:rsidRDefault="00420571" w:rsidP="00420571">
      <w:pPr>
        <w:pStyle w:val="ListParagraph"/>
        <w:spacing w:line="240" w:lineRule="auto"/>
        <w:ind w:left="1440"/>
        <w:rPr>
          <w:rFonts w:ascii="Times New Roman" w:hAnsi="Times New Roman" w:cs="Times New Roman"/>
          <w:sz w:val="24"/>
          <w:szCs w:val="24"/>
        </w:rPr>
      </w:pPr>
      <w:proofErr w:type="gramStart"/>
      <w:r w:rsidRPr="00420571">
        <w:rPr>
          <w:rFonts w:ascii="Times New Roman" w:hAnsi="Times New Roman" w:cs="Times New Roman"/>
          <w:sz w:val="24"/>
          <w:szCs w:val="24"/>
        </w:rPr>
        <w:t>email</w:t>
      </w:r>
      <w:proofErr w:type="gramEnd"/>
      <w:r w:rsidRPr="00420571">
        <w:rPr>
          <w:rFonts w:ascii="Times New Roman" w:hAnsi="Times New Roman" w:cs="Times New Roman"/>
          <w:sz w:val="24"/>
          <w:szCs w:val="24"/>
        </w:rPr>
        <w:t>:-  </w:t>
      </w:r>
      <w:hyperlink r:id="rId9" w:tgtFrame="_blank" w:history="1">
        <w:r w:rsidRPr="00420571">
          <w:rPr>
            <w:rStyle w:val="Hyperlink"/>
            <w:rFonts w:ascii="Times New Roman" w:hAnsi="Times New Roman" w:cs="Times New Roman"/>
            <w:sz w:val="24"/>
            <w:szCs w:val="24"/>
          </w:rPr>
          <w:t>drmanishtaywade@gmail.com</w:t>
        </w:r>
      </w:hyperlink>
    </w:p>
    <w:p w14:paraId="63FF697B" w14:textId="77777777" w:rsidR="00420571" w:rsidRPr="00420571" w:rsidRDefault="00420571" w:rsidP="00420571">
      <w:pPr>
        <w:pStyle w:val="ListParagraph"/>
        <w:ind w:left="1440"/>
        <w:rPr>
          <w:rFonts w:ascii="Times New Roman" w:hAnsi="Times New Roman" w:cs="Times New Roman"/>
          <w:sz w:val="24"/>
          <w:szCs w:val="24"/>
        </w:rPr>
      </w:pPr>
    </w:p>
    <w:p w14:paraId="587E7983" w14:textId="77777777" w:rsidR="00420571" w:rsidRPr="00420571" w:rsidRDefault="00420571" w:rsidP="00420571">
      <w:pPr>
        <w:pStyle w:val="ListParagraph"/>
        <w:numPr>
          <w:ilvl w:val="0"/>
          <w:numId w:val="3"/>
        </w:numPr>
        <w:rPr>
          <w:rFonts w:ascii="Times New Roman" w:hAnsi="Times New Roman" w:cs="Times New Roman"/>
          <w:sz w:val="24"/>
          <w:szCs w:val="24"/>
        </w:rPr>
      </w:pPr>
      <w:proofErr w:type="spellStart"/>
      <w:r w:rsidRPr="00420571">
        <w:rPr>
          <w:rFonts w:ascii="Times New Roman" w:hAnsi="Times New Roman" w:cs="Times New Roman"/>
          <w:sz w:val="24"/>
          <w:szCs w:val="24"/>
        </w:rPr>
        <w:t>Dr.</w:t>
      </w:r>
      <w:proofErr w:type="spellEnd"/>
      <w:r w:rsidRPr="00420571">
        <w:rPr>
          <w:rFonts w:ascii="Times New Roman" w:hAnsi="Times New Roman" w:cs="Times New Roman"/>
          <w:sz w:val="24"/>
          <w:szCs w:val="24"/>
        </w:rPr>
        <w:t xml:space="preserve"> </w:t>
      </w:r>
      <w:proofErr w:type="spellStart"/>
      <w:r w:rsidRPr="00420571">
        <w:rPr>
          <w:rFonts w:ascii="Times New Roman" w:hAnsi="Times New Roman" w:cs="Times New Roman"/>
          <w:sz w:val="24"/>
          <w:szCs w:val="24"/>
        </w:rPr>
        <w:t>Sonu</w:t>
      </w:r>
      <w:proofErr w:type="spellEnd"/>
      <w:r w:rsidRPr="00420571">
        <w:rPr>
          <w:rFonts w:ascii="Times New Roman" w:hAnsi="Times New Roman" w:cs="Times New Roman"/>
          <w:sz w:val="24"/>
          <w:szCs w:val="24"/>
        </w:rPr>
        <w:t xml:space="preserve"> H </w:t>
      </w:r>
      <w:proofErr w:type="spellStart"/>
      <w:r w:rsidRPr="00420571">
        <w:rPr>
          <w:rFonts w:ascii="Times New Roman" w:hAnsi="Times New Roman" w:cs="Times New Roman"/>
          <w:sz w:val="24"/>
          <w:szCs w:val="24"/>
        </w:rPr>
        <w:t>Subba</w:t>
      </w:r>
      <w:proofErr w:type="spellEnd"/>
    </w:p>
    <w:p w14:paraId="07086AAA" w14:textId="77777777" w:rsidR="00420571" w:rsidRPr="00420571" w:rsidRDefault="00420571" w:rsidP="00420571">
      <w:pPr>
        <w:pStyle w:val="ListParagraph"/>
        <w:spacing w:before="240"/>
        <w:ind w:left="1440"/>
        <w:rPr>
          <w:rFonts w:ascii="Times New Roman" w:hAnsi="Times New Roman" w:cs="Times New Roman"/>
          <w:sz w:val="24"/>
          <w:szCs w:val="24"/>
        </w:rPr>
      </w:pPr>
      <w:r w:rsidRPr="00420571">
        <w:rPr>
          <w:rFonts w:ascii="Times New Roman" w:hAnsi="Times New Roman" w:cs="Times New Roman"/>
          <w:sz w:val="24"/>
          <w:szCs w:val="24"/>
        </w:rPr>
        <w:t>Professor</w:t>
      </w:r>
    </w:p>
    <w:p w14:paraId="68F0A797" w14:textId="77777777" w:rsidR="00420571" w:rsidRPr="00420571" w:rsidRDefault="00420571" w:rsidP="00420571">
      <w:pPr>
        <w:pStyle w:val="ListParagraph"/>
        <w:ind w:left="1440"/>
        <w:rPr>
          <w:rFonts w:ascii="Times New Roman" w:hAnsi="Times New Roman" w:cs="Times New Roman"/>
          <w:sz w:val="24"/>
          <w:szCs w:val="24"/>
        </w:rPr>
      </w:pPr>
      <w:r w:rsidRPr="00420571">
        <w:rPr>
          <w:rFonts w:ascii="Times New Roman" w:hAnsi="Times New Roman" w:cs="Times New Roman"/>
          <w:sz w:val="24"/>
          <w:szCs w:val="24"/>
        </w:rPr>
        <w:t>Department of Community Medicine &amp; Family Medicine </w:t>
      </w:r>
    </w:p>
    <w:p w14:paraId="735A2FA8" w14:textId="77777777" w:rsidR="00420571" w:rsidRPr="00420571" w:rsidRDefault="00420571" w:rsidP="00420571">
      <w:pPr>
        <w:pStyle w:val="ListParagraph"/>
        <w:ind w:left="1440"/>
        <w:rPr>
          <w:rFonts w:ascii="Times New Roman" w:hAnsi="Times New Roman" w:cs="Times New Roman"/>
          <w:sz w:val="24"/>
          <w:szCs w:val="24"/>
        </w:rPr>
      </w:pPr>
      <w:r w:rsidRPr="00420571">
        <w:rPr>
          <w:rFonts w:ascii="Times New Roman" w:hAnsi="Times New Roman" w:cs="Times New Roman"/>
          <w:sz w:val="24"/>
          <w:szCs w:val="24"/>
        </w:rPr>
        <w:t>All India Institute of Medical Sciences, Bhubaneswar</w:t>
      </w:r>
    </w:p>
    <w:p w14:paraId="65E33E22" w14:textId="77777777" w:rsidR="00420571" w:rsidRPr="00420571" w:rsidRDefault="00420571" w:rsidP="00420571">
      <w:pPr>
        <w:pStyle w:val="ListParagraph"/>
        <w:ind w:left="1440"/>
        <w:rPr>
          <w:rFonts w:ascii="Times New Roman" w:hAnsi="Times New Roman" w:cs="Times New Roman"/>
          <w:sz w:val="24"/>
          <w:szCs w:val="24"/>
        </w:rPr>
      </w:pPr>
      <w:proofErr w:type="spellStart"/>
      <w:r w:rsidRPr="00420571">
        <w:rPr>
          <w:rFonts w:ascii="Times New Roman" w:hAnsi="Times New Roman" w:cs="Times New Roman"/>
          <w:sz w:val="24"/>
          <w:szCs w:val="24"/>
        </w:rPr>
        <w:t>Sijua</w:t>
      </w:r>
      <w:proofErr w:type="spellEnd"/>
      <w:r w:rsidRPr="00420571">
        <w:rPr>
          <w:rFonts w:ascii="Times New Roman" w:hAnsi="Times New Roman" w:cs="Times New Roman"/>
          <w:sz w:val="24"/>
          <w:szCs w:val="24"/>
        </w:rPr>
        <w:t xml:space="preserve">, </w:t>
      </w:r>
      <w:proofErr w:type="spellStart"/>
      <w:r w:rsidRPr="00420571">
        <w:rPr>
          <w:rFonts w:ascii="Times New Roman" w:hAnsi="Times New Roman" w:cs="Times New Roman"/>
          <w:sz w:val="24"/>
          <w:szCs w:val="24"/>
        </w:rPr>
        <w:t>Patrapada</w:t>
      </w:r>
      <w:proofErr w:type="spellEnd"/>
    </w:p>
    <w:p w14:paraId="59D3932A" w14:textId="77777777" w:rsidR="00420571" w:rsidRPr="00420571" w:rsidRDefault="00420571" w:rsidP="00420571">
      <w:pPr>
        <w:pStyle w:val="ListParagraph"/>
        <w:ind w:left="1440"/>
        <w:rPr>
          <w:rFonts w:ascii="Times New Roman" w:hAnsi="Times New Roman" w:cs="Times New Roman"/>
          <w:sz w:val="24"/>
          <w:szCs w:val="24"/>
        </w:rPr>
      </w:pPr>
      <w:r w:rsidRPr="00420571">
        <w:rPr>
          <w:rFonts w:ascii="Times New Roman" w:hAnsi="Times New Roman" w:cs="Times New Roman"/>
          <w:sz w:val="24"/>
          <w:szCs w:val="24"/>
        </w:rPr>
        <w:t xml:space="preserve">Bhubaneswar, </w:t>
      </w:r>
      <w:proofErr w:type="spellStart"/>
      <w:r w:rsidRPr="00420571">
        <w:rPr>
          <w:rFonts w:ascii="Times New Roman" w:hAnsi="Times New Roman" w:cs="Times New Roman"/>
          <w:sz w:val="24"/>
          <w:szCs w:val="24"/>
        </w:rPr>
        <w:t>Khorda</w:t>
      </w:r>
      <w:proofErr w:type="spellEnd"/>
      <w:r w:rsidRPr="00420571">
        <w:rPr>
          <w:rFonts w:ascii="Times New Roman" w:hAnsi="Times New Roman" w:cs="Times New Roman"/>
          <w:sz w:val="24"/>
          <w:szCs w:val="24"/>
        </w:rPr>
        <w:t xml:space="preserve"> Dist., ODISHA, INDIA -751019</w:t>
      </w:r>
    </w:p>
    <w:p w14:paraId="24C192EB" w14:textId="0E44FCEF" w:rsidR="00420571" w:rsidRPr="00420571" w:rsidRDefault="00420571" w:rsidP="00420571">
      <w:pPr>
        <w:pStyle w:val="ListParagraph"/>
        <w:ind w:left="1440"/>
        <w:rPr>
          <w:rFonts w:ascii="Times New Roman" w:hAnsi="Times New Roman" w:cs="Times New Roman"/>
          <w:sz w:val="24"/>
          <w:szCs w:val="24"/>
        </w:rPr>
      </w:pPr>
      <w:r w:rsidRPr="00420571">
        <w:rPr>
          <w:rFonts w:ascii="Times New Roman" w:hAnsi="Times New Roman" w:cs="Times New Roman"/>
          <w:sz w:val="24"/>
          <w:szCs w:val="24"/>
        </w:rPr>
        <w:t>Mob: +91-</w:t>
      </w:r>
      <w:r w:rsidR="003B7454">
        <w:rPr>
          <w:rFonts w:ascii="Times New Roman" w:hAnsi="Times New Roman" w:cs="Times New Roman"/>
          <w:sz w:val="24"/>
          <w:szCs w:val="24"/>
        </w:rPr>
        <w:t>9438884025</w:t>
      </w:r>
    </w:p>
    <w:p w14:paraId="0FB271A6" w14:textId="1454F52D" w:rsidR="006645CE" w:rsidRDefault="00420571" w:rsidP="006645CE">
      <w:pPr>
        <w:pStyle w:val="ListParagraph"/>
        <w:ind w:left="1440"/>
        <w:rPr>
          <w:rFonts w:ascii="Times New Roman" w:hAnsi="Times New Roman" w:cs="Times New Roman"/>
          <w:color w:val="202124"/>
          <w:sz w:val="24"/>
          <w:szCs w:val="24"/>
          <w:shd w:val="clear" w:color="auto" w:fill="FFFFFF"/>
        </w:rPr>
      </w:pPr>
      <w:r w:rsidRPr="00420571">
        <w:rPr>
          <w:rFonts w:ascii="Times New Roman" w:hAnsi="Times New Roman" w:cs="Times New Roman"/>
          <w:sz w:val="24"/>
          <w:szCs w:val="24"/>
        </w:rPr>
        <w:t>Email</w:t>
      </w:r>
      <w:proofErr w:type="gramStart"/>
      <w:r w:rsidRPr="00420571">
        <w:rPr>
          <w:rFonts w:ascii="Times New Roman" w:hAnsi="Times New Roman" w:cs="Times New Roman"/>
          <w:sz w:val="24"/>
          <w:szCs w:val="24"/>
        </w:rPr>
        <w:t>:-</w:t>
      </w:r>
      <w:proofErr w:type="gramEnd"/>
      <w:r w:rsidRPr="00420571">
        <w:rPr>
          <w:rFonts w:ascii="Times New Roman" w:hAnsi="Times New Roman" w:cs="Times New Roman"/>
          <w:sz w:val="24"/>
          <w:szCs w:val="24"/>
        </w:rPr>
        <w:t xml:space="preserve">  </w:t>
      </w:r>
      <w:hyperlink r:id="rId10" w:history="1">
        <w:r w:rsidRPr="00420571">
          <w:rPr>
            <w:rStyle w:val="Hyperlink"/>
            <w:rFonts w:ascii="Times New Roman" w:hAnsi="Times New Roman" w:cs="Times New Roman"/>
            <w:sz w:val="24"/>
            <w:szCs w:val="24"/>
            <w:shd w:val="clear" w:color="auto" w:fill="FFFFFF"/>
          </w:rPr>
          <w:t>sonuhsubba2016@gmail.com</w:t>
        </w:r>
      </w:hyperlink>
      <w:r w:rsidRPr="00420571">
        <w:rPr>
          <w:rFonts w:ascii="Times New Roman" w:hAnsi="Times New Roman" w:cs="Times New Roman"/>
          <w:color w:val="202124"/>
          <w:sz w:val="24"/>
          <w:szCs w:val="24"/>
          <w:shd w:val="clear" w:color="auto" w:fill="FFFFFF"/>
        </w:rPr>
        <w:t xml:space="preserve"> </w:t>
      </w:r>
    </w:p>
    <w:p w14:paraId="1A4E8A21" w14:textId="77777777" w:rsidR="006645CE" w:rsidRDefault="006645CE" w:rsidP="006645CE">
      <w:pPr>
        <w:pStyle w:val="ListParagraph"/>
        <w:ind w:left="1440"/>
        <w:rPr>
          <w:rFonts w:ascii="Times New Roman" w:hAnsi="Times New Roman" w:cs="Times New Roman"/>
          <w:color w:val="202124"/>
          <w:sz w:val="24"/>
          <w:szCs w:val="24"/>
          <w:shd w:val="clear" w:color="auto" w:fill="FFFFFF"/>
        </w:rPr>
      </w:pPr>
    </w:p>
    <w:p w14:paraId="5B405F98" w14:textId="7C4F77C3" w:rsidR="006645CE" w:rsidRPr="006645CE" w:rsidRDefault="006645CE" w:rsidP="006645CE">
      <w:pPr>
        <w:spacing w:after="0"/>
        <w:rPr>
          <w:rFonts w:ascii="Times New Roman" w:hAnsi="Times New Roman" w:cs="Times New Roman"/>
          <w:color w:val="202124"/>
          <w:sz w:val="24"/>
          <w:szCs w:val="24"/>
          <w:shd w:val="clear" w:color="auto" w:fill="FFFFFF"/>
        </w:rPr>
      </w:pPr>
      <w:r w:rsidRPr="006645CE">
        <w:rPr>
          <w:rFonts w:ascii="Times New Roman" w:hAnsi="Times New Roman" w:cs="Times New Roman"/>
          <w:sz w:val="24"/>
          <w:szCs w:val="24"/>
        </w:rPr>
        <w:t>Acknowledgement: Joel George Sunny</w:t>
      </w:r>
    </w:p>
    <w:p w14:paraId="72E8D8DD" w14:textId="1E777963" w:rsidR="006645CE" w:rsidRPr="00420571" w:rsidRDefault="006645CE" w:rsidP="006645CE">
      <w:pPr>
        <w:spacing w:after="0"/>
        <w:ind w:left="2160"/>
        <w:rPr>
          <w:rFonts w:ascii="Times New Roman" w:hAnsi="Times New Roman" w:cs="Times New Roman"/>
          <w:sz w:val="24"/>
          <w:szCs w:val="24"/>
        </w:rPr>
      </w:pPr>
      <w:r w:rsidRPr="00420571">
        <w:rPr>
          <w:rFonts w:ascii="Times New Roman" w:hAnsi="Times New Roman" w:cs="Times New Roman"/>
          <w:sz w:val="24"/>
          <w:szCs w:val="24"/>
        </w:rPr>
        <w:t>All India Institute of Medical Sciences, Bhubaneswar</w:t>
      </w:r>
    </w:p>
    <w:p w14:paraId="69D4961C" w14:textId="77777777" w:rsidR="006645CE" w:rsidRPr="00420571" w:rsidRDefault="006645CE" w:rsidP="006645CE">
      <w:pPr>
        <w:spacing w:after="0"/>
        <w:ind w:left="2160"/>
        <w:rPr>
          <w:rFonts w:ascii="Times New Roman" w:hAnsi="Times New Roman" w:cs="Times New Roman"/>
          <w:sz w:val="24"/>
          <w:szCs w:val="24"/>
        </w:rPr>
      </w:pPr>
      <w:proofErr w:type="spellStart"/>
      <w:r w:rsidRPr="00420571">
        <w:rPr>
          <w:rFonts w:ascii="Times New Roman" w:hAnsi="Times New Roman" w:cs="Times New Roman"/>
          <w:sz w:val="24"/>
          <w:szCs w:val="24"/>
        </w:rPr>
        <w:t>Sijua</w:t>
      </w:r>
      <w:proofErr w:type="spellEnd"/>
      <w:r w:rsidRPr="00420571">
        <w:rPr>
          <w:rFonts w:ascii="Times New Roman" w:hAnsi="Times New Roman" w:cs="Times New Roman"/>
          <w:sz w:val="24"/>
          <w:szCs w:val="24"/>
        </w:rPr>
        <w:t xml:space="preserve">, </w:t>
      </w:r>
      <w:proofErr w:type="spellStart"/>
      <w:r w:rsidRPr="00420571">
        <w:rPr>
          <w:rFonts w:ascii="Times New Roman" w:hAnsi="Times New Roman" w:cs="Times New Roman"/>
          <w:sz w:val="24"/>
          <w:szCs w:val="24"/>
        </w:rPr>
        <w:t>Patrapada</w:t>
      </w:r>
      <w:proofErr w:type="spellEnd"/>
    </w:p>
    <w:p w14:paraId="1B8FABE2" w14:textId="77777777" w:rsidR="006645CE" w:rsidRPr="00420571" w:rsidRDefault="006645CE" w:rsidP="006645CE">
      <w:pPr>
        <w:spacing w:after="0"/>
        <w:ind w:left="2160"/>
        <w:rPr>
          <w:rFonts w:ascii="Times New Roman" w:hAnsi="Times New Roman" w:cs="Times New Roman"/>
          <w:sz w:val="24"/>
          <w:szCs w:val="24"/>
        </w:rPr>
      </w:pPr>
      <w:r w:rsidRPr="00420571">
        <w:rPr>
          <w:rFonts w:ascii="Times New Roman" w:hAnsi="Times New Roman" w:cs="Times New Roman"/>
          <w:sz w:val="24"/>
          <w:szCs w:val="24"/>
        </w:rPr>
        <w:t xml:space="preserve">Bhubaneswar, </w:t>
      </w:r>
      <w:proofErr w:type="spellStart"/>
      <w:r w:rsidRPr="00420571">
        <w:rPr>
          <w:rFonts w:ascii="Times New Roman" w:hAnsi="Times New Roman" w:cs="Times New Roman"/>
          <w:sz w:val="24"/>
          <w:szCs w:val="24"/>
        </w:rPr>
        <w:t>Khorda</w:t>
      </w:r>
      <w:proofErr w:type="spellEnd"/>
      <w:r w:rsidRPr="00420571">
        <w:rPr>
          <w:rFonts w:ascii="Times New Roman" w:hAnsi="Times New Roman" w:cs="Times New Roman"/>
          <w:sz w:val="24"/>
          <w:szCs w:val="24"/>
        </w:rPr>
        <w:t xml:space="preserve"> Dist., ODISHA, INDIA -751019</w:t>
      </w:r>
    </w:p>
    <w:p w14:paraId="71C1AC4E" w14:textId="72A536EA" w:rsidR="006645CE" w:rsidRPr="00420571" w:rsidRDefault="006645CE" w:rsidP="006645CE">
      <w:pPr>
        <w:spacing w:after="0"/>
        <w:ind w:left="2160"/>
        <w:rPr>
          <w:rFonts w:ascii="Times New Roman" w:hAnsi="Times New Roman" w:cs="Times New Roman"/>
          <w:sz w:val="24"/>
          <w:szCs w:val="24"/>
        </w:rPr>
      </w:pPr>
      <w:r w:rsidRPr="00420571">
        <w:rPr>
          <w:rFonts w:ascii="Times New Roman" w:hAnsi="Times New Roman" w:cs="Times New Roman"/>
          <w:sz w:val="24"/>
          <w:szCs w:val="24"/>
        </w:rPr>
        <w:t>Email</w:t>
      </w:r>
      <w:proofErr w:type="gramStart"/>
      <w:r w:rsidRPr="00420571">
        <w:rPr>
          <w:rFonts w:ascii="Times New Roman" w:hAnsi="Times New Roman" w:cs="Times New Roman"/>
          <w:sz w:val="24"/>
          <w:szCs w:val="24"/>
        </w:rPr>
        <w:t>:-</w:t>
      </w:r>
      <w:proofErr w:type="gramEnd"/>
      <w:r w:rsidRPr="00420571">
        <w:rPr>
          <w:rFonts w:ascii="Times New Roman" w:hAnsi="Times New Roman" w:cs="Times New Roman"/>
          <w:sz w:val="24"/>
          <w:szCs w:val="24"/>
        </w:rPr>
        <w:t xml:space="preserve">  </w:t>
      </w:r>
      <w:hyperlink r:id="rId11" w:history="1">
        <w:r w:rsidRPr="005A3788">
          <w:rPr>
            <w:rStyle w:val="Hyperlink"/>
            <w:rFonts w:ascii="Times New Roman" w:hAnsi="Times New Roman" w:cs="Times New Roman"/>
            <w:sz w:val="24"/>
            <w:szCs w:val="24"/>
          </w:rPr>
          <w:t>joelgsunny@gmail.com</w:t>
        </w:r>
      </w:hyperlink>
    </w:p>
    <w:p w14:paraId="5BC6D3E5" w14:textId="77777777" w:rsidR="006645CE" w:rsidRDefault="006645CE" w:rsidP="006645CE">
      <w:pPr>
        <w:spacing w:after="0"/>
        <w:ind w:left="2160"/>
        <w:rPr>
          <w:rFonts w:ascii="Times New Roman" w:hAnsi="Times New Roman" w:cs="Times New Roman"/>
          <w:sz w:val="24"/>
          <w:szCs w:val="24"/>
        </w:rPr>
      </w:pPr>
      <w:r w:rsidRPr="00420571">
        <w:rPr>
          <w:rFonts w:ascii="Times New Roman" w:hAnsi="Times New Roman" w:cs="Times New Roman"/>
          <w:sz w:val="24"/>
          <w:szCs w:val="24"/>
        </w:rPr>
        <w:t>M</w:t>
      </w:r>
      <w:r>
        <w:rPr>
          <w:rFonts w:ascii="Times New Roman" w:hAnsi="Times New Roman" w:cs="Times New Roman"/>
          <w:sz w:val="24"/>
          <w:szCs w:val="24"/>
        </w:rPr>
        <w:t>ob: +91-7978584773</w:t>
      </w:r>
    </w:p>
    <w:p w14:paraId="0E0AB7E2" w14:textId="3848CBFF" w:rsidR="006645CE" w:rsidRPr="006645CE" w:rsidRDefault="006645CE" w:rsidP="006645CE">
      <w:pPr>
        <w:spacing w:after="0"/>
        <w:ind w:left="21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7FE9B8CC" w14:textId="3EAFA7D3" w:rsidR="00A11B8C" w:rsidRPr="00420571" w:rsidRDefault="00420571" w:rsidP="00E877FF">
      <w:pPr>
        <w:spacing w:before="240" w:line="240" w:lineRule="auto"/>
        <w:jc w:val="both"/>
        <w:rPr>
          <w:rFonts w:ascii="Times New Roman" w:hAnsi="Times New Roman" w:cs="Times New Roman"/>
          <w:sz w:val="24"/>
          <w:szCs w:val="24"/>
        </w:rPr>
      </w:pPr>
      <w:r w:rsidRPr="00420571">
        <w:rPr>
          <w:rFonts w:ascii="Times New Roman" w:hAnsi="Times New Roman" w:cs="Times New Roman"/>
          <w:sz w:val="24"/>
          <w:szCs w:val="24"/>
        </w:rPr>
        <w:t>Details of sponsorship or relevant competing interests, financial or otherwise: Nil</w:t>
      </w:r>
    </w:p>
    <w:p w14:paraId="52C47CCF" w14:textId="77777777" w:rsidR="00DB0D3C" w:rsidRDefault="00DB0D3C" w:rsidP="00E877FF">
      <w:pPr>
        <w:spacing w:before="240" w:line="240" w:lineRule="auto"/>
        <w:jc w:val="both"/>
        <w:rPr>
          <w:rFonts w:ascii="Times New Roman" w:hAnsi="Times New Roman" w:cs="Times New Roman"/>
          <w:b/>
          <w:sz w:val="24"/>
          <w:szCs w:val="24"/>
        </w:rPr>
      </w:pPr>
    </w:p>
    <w:p w14:paraId="0E651F3D" w14:textId="77777777" w:rsidR="00DB0D3C" w:rsidRDefault="00DB0D3C" w:rsidP="00E877FF">
      <w:pPr>
        <w:spacing w:before="240" w:line="240" w:lineRule="auto"/>
        <w:jc w:val="both"/>
        <w:rPr>
          <w:rFonts w:ascii="Times New Roman" w:hAnsi="Times New Roman" w:cs="Times New Roman"/>
          <w:b/>
          <w:sz w:val="24"/>
          <w:szCs w:val="24"/>
        </w:rPr>
      </w:pPr>
    </w:p>
    <w:p w14:paraId="452CFD90" w14:textId="77777777" w:rsidR="00DB0D3C" w:rsidRDefault="00DB0D3C" w:rsidP="00E877FF">
      <w:pPr>
        <w:spacing w:before="240" w:line="240" w:lineRule="auto"/>
        <w:jc w:val="both"/>
        <w:rPr>
          <w:rFonts w:ascii="Times New Roman" w:hAnsi="Times New Roman" w:cs="Times New Roman"/>
          <w:b/>
          <w:sz w:val="24"/>
          <w:szCs w:val="24"/>
        </w:rPr>
      </w:pPr>
    </w:p>
    <w:p w14:paraId="5A3B64E9" w14:textId="77777777" w:rsidR="00DB0D3C" w:rsidRDefault="00DB0D3C" w:rsidP="00E877FF">
      <w:pPr>
        <w:spacing w:before="240" w:line="240" w:lineRule="auto"/>
        <w:jc w:val="both"/>
        <w:rPr>
          <w:rFonts w:ascii="Times New Roman" w:hAnsi="Times New Roman" w:cs="Times New Roman"/>
          <w:b/>
          <w:sz w:val="24"/>
          <w:szCs w:val="24"/>
        </w:rPr>
      </w:pPr>
    </w:p>
    <w:p w14:paraId="73C62403" w14:textId="6A084491" w:rsidR="00420571" w:rsidRDefault="00B75AA4" w:rsidP="00E877FF">
      <w:pPr>
        <w:spacing w:before="24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ABSTRACT</w:t>
      </w:r>
    </w:p>
    <w:p w14:paraId="445AED36" w14:textId="4D077DE3" w:rsidR="006645CE" w:rsidRPr="006645CE" w:rsidRDefault="00DF1D15" w:rsidP="00E877FF">
      <w:pPr>
        <w:spacing w:before="240" w:line="240" w:lineRule="auto"/>
        <w:jc w:val="both"/>
        <w:rPr>
          <w:rFonts w:ascii="Times New Roman" w:hAnsi="Times New Roman" w:cs="Times New Roman"/>
          <w:sz w:val="24"/>
          <w:szCs w:val="24"/>
        </w:rPr>
      </w:pPr>
      <w:r w:rsidRPr="00DF1D15">
        <w:rPr>
          <w:rFonts w:ascii="Times New Roman" w:hAnsi="Times New Roman" w:cs="Times New Roman"/>
          <w:sz w:val="24"/>
          <w:szCs w:val="24"/>
        </w:rPr>
        <w:t xml:space="preserve">Empathy is </w:t>
      </w:r>
      <w:r>
        <w:rPr>
          <w:rFonts w:ascii="Times New Roman" w:hAnsi="Times New Roman" w:cs="Times New Roman"/>
          <w:sz w:val="24"/>
          <w:szCs w:val="24"/>
        </w:rPr>
        <w:t>imperative in</w:t>
      </w:r>
      <w:r w:rsidR="00CA3D7A">
        <w:rPr>
          <w:rFonts w:ascii="Times New Roman" w:hAnsi="Times New Roman" w:cs="Times New Roman"/>
          <w:sz w:val="24"/>
          <w:szCs w:val="24"/>
        </w:rPr>
        <w:t xml:space="preserve"> patient care. Besides enhancing </w:t>
      </w:r>
      <w:r w:rsidRPr="00DF1D15">
        <w:rPr>
          <w:rFonts w:ascii="Times New Roman" w:hAnsi="Times New Roman" w:cs="Times New Roman"/>
          <w:sz w:val="24"/>
          <w:szCs w:val="24"/>
        </w:rPr>
        <w:t>patients’ satis</w:t>
      </w:r>
      <w:r w:rsidR="00CA3D7A">
        <w:rPr>
          <w:rFonts w:ascii="Times New Roman" w:hAnsi="Times New Roman" w:cs="Times New Roman"/>
          <w:sz w:val="24"/>
          <w:szCs w:val="24"/>
        </w:rPr>
        <w:t>faction, comfort,</w:t>
      </w:r>
      <w:r w:rsidRPr="00DF1D15">
        <w:rPr>
          <w:rFonts w:ascii="Times New Roman" w:hAnsi="Times New Roman" w:cs="Times New Roman"/>
          <w:sz w:val="24"/>
          <w:szCs w:val="24"/>
        </w:rPr>
        <w:t xml:space="preserve"> and trust</w:t>
      </w:r>
      <w:r w:rsidR="002C0FEF">
        <w:rPr>
          <w:rFonts w:ascii="Times New Roman" w:hAnsi="Times New Roman" w:cs="Times New Roman"/>
          <w:sz w:val="24"/>
          <w:szCs w:val="24"/>
        </w:rPr>
        <w:t>,</w:t>
      </w:r>
      <w:r w:rsidRPr="00DF1D15">
        <w:rPr>
          <w:rFonts w:ascii="Times New Roman" w:hAnsi="Times New Roman" w:cs="Times New Roman"/>
          <w:sz w:val="24"/>
          <w:szCs w:val="24"/>
        </w:rPr>
        <w:t xml:space="preserve"> which in turn may facilitate better diagnosis, shared decision making, and therapy adherence</w:t>
      </w:r>
      <w:r w:rsidR="00CA3D7A">
        <w:rPr>
          <w:rFonts w:ascii="Times New Roman" w:hAnsi="Times New Roman" w:cs="Times New Roman"/>
          <w:sz w:val="24"/>
          <w:szCs w:val="24"/>
        </w:rPr>
        <w:t>, e</w:t>
      </w:r>
      <w:r w:rsidRPr="00DF1D15">
        <w:rPr>
          <w:rFonts w:ascii="Times New Roman" w:hAnsi="Times New Roman" w:cs="Times New Roman"/>
          <w:sz w:val="24"/>
          <w:szCs w:val="24"/>
        </w:rPr>
        <w:t>mpathetic doctors experience</w:t>
      </w:r>
      <w:r w:rsidR="00CA3D7A">
        <w:rPr>
          <w:rFonts w:ascii="Times New Roman" w:hAnsi="Times New Roman" w:cs="Times New Roman"/>
          <w:sz w:val="24"/>
          <w:szCs w:val="24"/>
        </w:rPr>
        <w:t xml:space="preserve"> less burnout,</w:t>
      </w:r>
      <w:r w:rsidRPr="00DF1D15">
        <w:rPr>
          <w:rFonts w:ascii="Times New Roman" w:hAnsi="Times New Roman" w:cs="Times New Roman"/>
          <w:sz w:val="24"/>
          <w:szCs w:val="24"/>
        </w:rPr>
        <w:t xml:space="preserve"> greater job satisfaction and </w:t>
      </w:r>
      <w:r w:rsidR="00CA3D7A">
        <w:rPr>
          <w:rFonts w:ascii="Times New Roman" w:hAnsi="Times New Roman" w:cs="Times New Roman"/>
          <w:sz w:val="24"/>
          <w:szCs w:val="24"/>
        </w:rPr>
        <w:t xml:space="preserve">better overall </w:t>
      </w:r>
      <w:r w:rsidRPr="00DF1D15">
        <w:rPr>
          <w:rFonts w:ascii="Times New Roman" w:hAnsi="Times New Roman" w:cs="Times New Roman"/>
          <w:sz w:val="24"/>
          <w:szCs w:val="24"/>
        </w:rPr>
        <w:t>psychological well-being.</w:t>
      </w:r>
      <w:r w:rsidR="00CA3D7A">
        <w:rPr>
          <w:rFonts w:ascii="Times New Roman" w:hAnsi="Times New Roman" w:cs="Times New Roman"/>
          <w:sz w:val="24"/>
          <w:szCs w:val="24"/>
        </w:rPr>
        <w:t xml:space="preserve"> </w:t>
      </w:r>
      <w:r w:rsidR="006645CE">
        <w:rPr>
          <w:rFonts w:ascii="Times New Roman" w:hAnsi="Times New Roman" w:cs="Times New Roman"/>
          <w:sz w:val="24"/>
          <w:szCs w:val="24"/>
        </w:rPr>
        <w:t>In this</w:t>
      </w:r>
      <w:r w:rsidR="00101086">
        <w:rPr>
          <w:rFonts w:ascii="Times New Roman" w:hAnsi="Times New Roman" w:cs="Times New Roman"/>
          <w:sz w:val="24"/>
          <w:szCs w:val="24"/>
        </w:rPr>
        <w:t xml:space="preserve"> article we try </w:t>
      </w:r>
      <w:r w:rsidR="003B7454">
        <w:rPr>
          <w:rFonts w:ascii="Times New Roman" w:hAnsi="Times New Roman" w:cs="Times New Roman"/>
          <w:sz w:val="24"/>
          <w:szCs w:val="24"/>
        </w:rPr>
        <w:t xml:space="preserve">to bring into focus </w:t>
      </w:r>
      <w:r w:rsidR="002C0FEF">
        <w:rPr>
          <w:rFonts w:ascii="Times New Roman" w:hAnsi="Times New Roman" w:cs="Times New Roman"/>
          <w:sz w:val="24"/>
          <w:szCs w:val="24"/>
        </w:rPr>
        <w:t xml:space="preserve">on </w:t>
      </w:r>
      <w:r w:rsidR="00101086">
        <w:rPr>
          <w:rFonts w:ascii="Times New Roman" w:hAnsi="Times New Roman" w:cs="Times New Roman"/>
          <w:sz w:val="24"/>
          <w:szCs w:val="24"/>
        </w:rPr>
        <w:t xml:space="preserve">empathy </w:t>
      </w:r>
      <w:r w:rsidR="00B75AA4">
        <w:rPr>
          <w:rFonts w:ascii="Times New Roman" w:hAnsi="Times New Roman" w:cs="Times New Roman"/>
          <w:sz w:val="24"/>
          <w:szCs w:val="24"/>
        </w:rPr>
        <w:t>needed in</w:t>
      </w:r>
      <w:r w:rsidR="00101086">
        <w:rPr>
          <w:rFonts w:ascii="Times New Roman" w:hAnsi="Times New Roman" w:cs="Times New Roman"/>
          <w:sz w:val="24"/>
          <w:szCs w:val="24"/>
        </w:rPr>
        <w:t xml:space="preserve"> modern medicine. The meaning of empathy is briefly </w:t>
      </w:r>
      <w:r w:rsidR="00B75AA4">
        <w:rPr>
          <w:rFonts w:ascii="Times New Roman" w:hAnsi="Times New Roman" w:cs="Times New Roman"/>
          <w:sz w:val="24"/>
          <w:szCs w:val="24"/>
        </w:rPr>
        <w:t>explained along with the</w:t>
      </w:r>
      <w:r w:rsidR="00101086">
        <w:rPr>
          <w:rFonts w:ascii="Times New Roman" w:hAnsi="Times New Roman" w:cs="Times New Roman"/>
          <w:sz w:val="24"/>
          <w:szCs w:val="24"/>
        </w:rPr>
        <w:t xml:space="preserve"> concept of detached concern</w:t>
      </w:r>
      <w:r w:rsidR="00E63004">
        <w:rPr>
          <w:rFonts w:ascii="Times New Roman" w:hAnsi="Times New Roman" w:cs="Times New Roman"/>
          <w:sz w:val="24"/>
          <w:szCs w:val="24"/>
        </w:rPr>
        <w:t xml:space="preserve">. The need of empathy in patient care is </w:t>
      </w:r>
      <w:r w:rsidR="00B16D94">
        <w:rPr>
          <w:rFonts w:ascii="Times New Roman" w:hAnsi="Times New Roman" w:cs="Times New Roman"/>
          <w:sz w:val="24"/>
          <w:szCs w:val="24"/>
        </w:rPr>
        <w:t>undebatable</w:t>
      </w:r>
      <w:r w:rsidR="00E63004">
        <w:rPr>
          <w:rFonts w:ascii="Times New Roman" w:hAnsi="Times New Roman" w:cs="Times New Roman"/>
          <w:sz w:val="24"/>
          <w:szCs w:val="24"/>
        </w:rPr>
        <w:t>, but physician burnout, emotional drainage and overburden are some of the reasons why physicians tend to drift away from it</w:t>
      </w:r>
      <w:r w:rsidR="00561B87">
        <w:rPr>
          <w:rFonts w:ascii="Times New Roman" w:hAnsi="Times New Roman" w:cs="Times New Roman"/>
          <w:sz w:val="24"/>
          <w:szCs w:val="24"/>
        </w:rPr>
        <w:t xml:space="preserve">. Empathy, without adequately communicating the same to the patient is unproductive. Current medical curriculum should </w:t>
      </w:r>
      <w:r>
        <w:rPr>
          <w:rFonts w:ascii="Times New Roman" w:hAnsi="Times New Roman" w:cs="Times New Roman"/>
          <w:sz w:val="24"/>
          <w:szCs w:val="24"/>
        </w:rPr>
        <w:t>acknowledge and give due</w:t>
      </w:r>
      <w:r w:rsidR="00561B87">
        <w:rPr>
          <w:rFonts w:ascii="Times New Roman" w:hAnsi="Times New Roman" w:cs="Times New Roman"/>
          <w:sz w:val="24"/>
          <w:szCs w:val="24"/>
        </w:rPr>
        <w:t xml:space="preserve"> emphasis on empathy and effective patient communication </w:t>
      </w:r>
      <w:r>
        <w:rPr>
          <w:rFonts w:ascii="Times New Roman" w:hAnsi="Times New Roman" w:cs="Times New Roman"/>
          <w:sz w:val="24"/>
          <w:szCs w:val="24"/>
        </w:rPr>
        <w:t>as important elements in buil</w:t>
      </w:r>
      <w:r w:rsidR="00B75AA4">
        <w:rPr>
          <w:rFonts w:ascii="Times New Roman" w:hAnsi="Times New Roman" w:cs="Times New Roman"/>
          <w:sz w:val="24"/>
          <w:szCs w:val="24"/>
        </w:rPr>
        <w:t>ding the professional identity</w:t>
      </w:r>
      <w:r>
        <w:rPr>
          <w:rFonts w:ascii="Times New Roman" w:hAnsi="Times New Roman" w:cs="Times New Roman"/>
          <w:sz w:val="24"/>
          <w:szCs w:val="24"/>
        </w:rPr>
        <w:t xml:space="preserve"> of future physicians</w:t>
      </w:r>
      <w:r w:rsidR="00B75AA4">
        <w:rPr>
          <w:rFonts w:ascii="Times New Roman" w:hAnsi="Times New Roman" w:cs="Times New Roman"/>
          <w:sz w:val="24"/>
          <w:szCs w:val="24"/>
        </w:rPr>
        <w:t>.</w:t>
      </w:r>
    </w:p>
    <w:p w14:paraId="6C123091" w14:textId="77777777" w:rsidR="00420571" w:rsidRPr="00420571" w:rsidRDefault="00420571" w:rsidP="00E877FF">
      <w:pPr>
        <w:spacing w:before="240" w:line="240" w:lineRule="auto"/>
        <w:jc w:val="both"/>
        <w:rPr>
          <w:rFonts w:ascii="Times New Roman" w:hAnsi="Times New Roman" w:cs="Times New Roman"/>
          <w:b/>
          <w:sz w:val="24"/>
          <w:szCs w:val="24"/>
        </w:rPr>
      </w:pPr>
    </w:p>
    <w:p w14:paraId="44637135" w14:textId="49BE0277" w:rsidR="004B2977" w:rsidRPr="008F7BBA" w:rsidRDefault="007A655B" w:rsidP="00E877FF">
      <w:pPr>
        <w:spacing w:before="240" w:line="240" w:lineRule="auto"/>
        <w:jc w:val="both"/>
        <w:rPr>
          <w:rFonts w:ascii="Times New Roman" w:hAnsi="Times New Roman" w:cs="Times New Roman"/>
          <w:b/>
          <w:sz w:val="24"/>
          <w:szCs w:val="24"/>
        </w:rPr>
      </w:pPr>
      <w:r>
        <w:rPr>
          <w:rFonts w:ascii="Times New Roman" w:hAnsi="Times New Roman" w:cs="Times New Roman"/>
          <w:b/>
          <w:sz w:val="24"/>
          <w:szCs w:val="24"/>
        </w:rPr>
        <w:t>Background</w:t>
      </w:r>
    </w:p>
    <w:p w14:paraId="0F83CBC8" w14:textId="72366DE2" w:rsidR="0013435B" w:rsidRDefault="00EA4F99" w:rsidP="00E877FF">
      <w:pPr>
        <w:spacing w:before="240" w:line="240" w:lineRule="auto"/>
        <w:jc w:val="both"/>
        <w:rPr>
          <w:rFonts w:ascii="Times New Roman" w:hAnsi="Times New Roman" w:cs="Times New Roman"/>
          <w:sz w:val="24"/>
          <w:szCs w:val="24"/>
        </w:rPr>
      </w:pPr>
      <w:r w:rsidRPr="008F7BBA">
        <w:rPr>
          <w:rFonts w:ascii="Times New Roman" w:hAnsi="Times New Roman" w:cs="Times New Roman"/>
          <w:sz w:val="24"/>
          <w:szCs w:val="24"/>
        </w:rPr>
        <w:t>There exists a long</w:t>
      </w:r>
      <w:r w:rsidR="00640DD0">
        <w:rPr>
          <w:rFonts w:ascii="Times New Roman" w:hAnsi="Times New Roman" w:cs="Times New Roman"/>
          <w:sz w:val="24"/>
          <w:szCs w:val="24"/>
        </w:rPr>
        <w:t>-</w:t>
      </w:r>
      <w:r w:rsidRPr="008F7BBA">
        <w:rPr>
          <w:rFonts w:ascii="Times New Roman" w:hAnsi="Times New Roman" w:cs="Times New Roman"/>
          <w:sz w:val="24"/>
          <w:szCs w:val="24"/>
        </w:rPr>
        <w:t xml:space="preserve">standing dilemma faced by almost anyone who plays the role of </w:t>
      </w:r>
      <w:r w:rsidR="0098402C">
        <w:rPr>
          <w:rFonts w:ascii="Times New Roman" w:hAnsi="Times New Roman" w:cs="Times New Roman"/>
          <w:sz w:val="24"/>
          <w:szCs w:val="24"/>
        </w:rPr>
        <w:t xml:space="preserve">a </w:t>
      </w:r>
      <w:r w:rsidRPr="008F7BBA">
        <w:rPr>
          <w:rFonts w:ascii="Times New Roman" w:hAnsi="Times New Roman" w:cs="Times New Roman"/>
          <w:sz w:val="24"/>
          <w:szCs w:val="24"/>
        </w:rPr>
        <w:t>physician</w:t>
      </w:r>
      <w:r w:rsidR="00640DD0">
        <w:rPr>
          <w:rFonts w:ascii="Times New Roman" w:hAnsi="Times New Roman" w:cs="Times New Roman"/>
          <w:sz w:val="24"/>
          <w:szCs w:val="24"/>
        </w:rPr>
        <w:t>:</w:t>
      </w:r>
      <w:r w:rsidRPr="008F7BBA">
        <w:rPr>
          <w:rFonts w:ascii="Times New Roman" w:hAnsi="Times New Roman" w:cs="Times New Roman"/>
          <w:sz w:val="24"/>
          <w:szCs w:val="24"/>
        </w:rPr>
        <w:t xml:space="preserve"> </w:t>
      </w:r>
      <w:r w:rsidR="00640DD0">
        <w:rPr>
          <w:rFonts w:ascii="Times New Roman" w:hAnsi="Times New Roman" w:cs="Times New Roman"/>
          <w:sz w:val="24"/>
          <w:szCs w:val="24"/>
        </w:rPr>
        <w:t>o</w:t>
      </w:r>
      <w:r w:rsidR="00640DD0" w:rsidRPr="008F7BBA">
        <w:rPr>
          <w:rFonts w:ascii="Times New Roman" w:hAnsi="Times New Roman" w:cs="Times New Roman"/>
          <w:sz w:val="24"/>
          <w:szCs w:val="24"/>
        </w:rPr>
        <w:t xml:space="preserve">n </w:t>
      </w:r>
      <w:r w:rsidRPr="008F7BBA">
        <w:rPr>
          <w:rFonts w:ascii="Times New Roman" w:hAnsi="Times New Roman" w:cs="Times New Roman"/>
          <w:sz w:val="24"/>
          <w:szCs w:val="24"/>
        </w:rPr>
        <w:t xml:space="preserve">one hand lies the concept of detached physician, whereby the doctor strives for detachment to reliably care for his/her patients regardless of his/her personal feelings, while on the other hand lies the need for genuine empathy expected from the doctor by his/her patients. </w:t>
      </w:r>
      <w:r w:rsidR="0098402C">
        <w:rPr>
          <w:rFonts w:ascii="Times New Roman" w:hAnsi="Times New Roman" w:cs="Times New Roman"/>
          <w:sz w:val="24"/>
          <w:szCs w:val="24"/>
        </w:rPr>
        <w:t xml:space="preserve">This statement was most explicit </w:t>
      </w:r>
      <w:r w:rsidR="004540D0">
        <w:rPr>
          <w:rFonts w:ascii="Times New Roman" w:hAnsi="Times New Roman" w:cs="Times New Roman"/>
          <w:sz w:val="24"/>
          <w:szCs w:val="24"/>
        </w:rPr>
        <w:t>to</w:t>
      </w:r>
      <w:r w:rsidR="0098402C">
        <w:rPr>
          <w:rFonts w:ascii="Times New Roman" w:hAnsi="Times New Roman" w:cs="Times New Roman"/>
          <w:sz w:val="24"/>
          <w:szCs w:val="24"/>
        </w:rPr>
        <w:t xml:space="preserve"> me when I found myself in the paediatric oncology ward facing a six-year-old with terminal stage acute myeloid leukaemia.</w:t>
      </w:r>
      <w:r w:rsidR="0013435B">
        <w:rPr>
          <w:rFonts w:ascii="Times New Roman" w:hAnsi="Times New Roman" w:cs="Times New Roman"/>
          <w:sz w:val="24"/>
          <w:szCs w:val="24"/>
        </w:rPr>
        <w:t xml:space="preserve"> Each time I entered the ward, the sorrow and hopelessness of the family w</w:t>
      </w:r>
      <w:r w:rsidR="00D57394">
        <w:rPr>
          <w:rFonts w:ascii="Times New Roman" w:hAnsi="Times New Roman" w:cs="Times New Roman"/>
          <w:sz w:val="24"/>
          <w:szCs w:val="24"/>
        </w:rPr>
        <w:t>ere</w:t>
      </w:r>
      <w:r w:rsidR="0013435B">
        <w:rPr>
          <w:rFonts w:ascii="Times New Roman" w:hAnsi="Times New Roman" w:cs="Times New Roman"/>
          <w:sz w:val="24"/>
          <w:szCs w:val="24"/>
        </w:rPr>
        <w:t xml:space="preserve"> emotionally overwhelming; yet I could not give</w:t>
      </w:r>
      <w:r w:rsidR="00A80AD4">
        <w:rPr>
          <w:rFonts w:ascii="Times New Roman" w:hAnsi="Times New Roman" w:cs="Times New Roman"/>
          <w:sz w:val="24"/>
          <w:szCs w:val="24"/>
        </w:rPr>
        <w:t xml:space="preserve"> </w:t>
      </w:r>
      <w:r w:rsidR="0013435B">
        <w:rPr>
          <w:rFonts w:ascii="Times New Roman" w:hAnsi="Times New Roman" w:cs="Times New Roman"/>
          <w:sz w:val="24"/>
          <w:szCs w:val="24"/>
        </w:rPr>
        <w:t>in to my emotions if</w:t>
      </w:r>
      <w:r w:rsidR="003E388B">
        <w:rPr>
          <w:rFonts w:ascii="Times New Roman" w:hAnsi="Times New Roman" w:cs="Times New Roman"/>
          <w:sz w:val="24"/>
          <w:szCs w:val="24"/>
        </w:rPr>
        <w:t xml:space="preserve"> I was to be useful to them as a doctor</w:t>
      </w:r>
      <w:r w:rsidR="0013435B">
        <w:rPr>
          <w:rFonts w:ascii="Times New Roman" w:hAnsi="Times New Roman" w:cs="Times New Roman"/>
          <w:sz w:val="24"/>
          <w:szCs w:val="24"/>
        </w:rPr>
        <w:t xml:space="preserve">. </w:t>
      </w:r>
      <w:r w:rsidR="000B4415">
        <w:rPr>
          <w:rFonts w:ascii="Times New Roman" w:hAnsi="Times New Roman" w:cs="Times New Roman"/>
          <w:sz w:val="24"/>
          <w:szCs w:val="24"/>
        </w:rPr>
        <w:t xml:space="preserve">As I was struggling with the dilemma, </w:t>
      </w:r>
      <w:r w:rsidR="004540D0">
        <w:rPr>
          <w:rFonts w:ascii="Times New Roman" w:hAnsi="Times New Roman" w:cs="Times New Roman"/>
          <w:sz w:val="24"/>
          <w:szCs w:val="24"/>
        </w:rPr>
        <w:t>I realised that this is an out of syllabus life</w:t>
      </w:r>
      <w:r w:rsidR="00106591">
        <w:rPr>
          <w:rFonts w:ascii="Times New Roman" w:hAnsi="Times New Roman" w:cs="Times New Roman"/>
          <w:sz w:val="24"/>
          <w:szCs w:val="24"/>
        </w:rPr>
        <w:t>/clinical</w:t>
      </w:r>
      <w:r w:rsidR="004540D0">
        <w:rPr>
          <w:rFonts w:ascii="Times New Roman" w:hAnsi="Times New Roman" w:cs="Times New Roman"/>
          <w:sz w:val="24"/>
          <w:szCs w:val="24"/>
        </w:rPr>
        <w:t xml:space="preserve"> question. We are not taught about empathy</w:t>
      </w:r>
      <w:r w:rsidR="00106591">
        <w:rPr>
          <w:rFonts w:ascii="Times New Roman" w:hAnsi="Times New Roman" w:cs="Times New Roman"/>
          <w:sz w:val="24"/>
          <w:szCs w:val="24"/>
        </w:rPr>
        <w:t xml:space="preserve"> in medical school</w:t>
      </w:r>
      <w:r w:rsidR="004540D0">
        <w:rPr>
          <w:rFonts w:ascii="Times New Roman" w:hAnsi="Times New Roman" w:cs="Times New Roman"/>
          <w:sz w:val="24"/>
          <w:szCs w:val="24"/>
        </w:rPr>
        <w:t>.</w:t>
      </w:r>
      <w:r w:rsidR="00D43363">
        <w:rPr>
          <w:rFonts w:ascii="Times New Roman" w:hAnsi="Times New Roman" w:cs="Times New Roman"/>
          <w:sz w:val="24"/>
          <w:szCs w:val="24"/>
        </w:rPr>
        <w:t xml:space="preserve"> Nobody discusse</w:t>
      </w:r>
      <w:r w:rsidR="00045A6B">
        <w:rPr>
          <w:rFonts w:ascii="Times New Roman" w:hAnsi="Times New Roman" w:cs="Times New Roman"/>
          <w:sz w:val="24"/>
          <w:szCs w:val="24"/>
        </w:rPr>
        <w:t>s</w:t>
      </w:r>
      <w:r w:rsidR="00D43363">
        <w:rPr>
          <w:rFonts w:ascii="Times New Roman" w:hAnsi="Times New Roman" w:cs="Times New Roman"/>
          <w:sz w:val="24"/>
          <w:szCs w:val="24"/>
        </w:rPr>
        <w:t xml:space="preserve"> the distress one feels, the nuances of how to conduct oneself amidst emotional onslaught.</w:t>
      </w:r>
      <w:r w:rsidR="004540D0">
        <w:rPr>
          <w:rFonts w:ascii="Times New Roman" w:hAnsi="Times New Roman" w:cs="Times New Roman"/>
          <w:sz w:val="24"/>
          <w:szCs w:val="24"/>
        </w:rPr>
        <w:t xml:space="preserve"> Hence, </w:t>
      </w:r>
      <w:r w:rsidR="00100521">
        <w:rPr>
          <w:rFonts w:ascii="Times New Roman" w:hAnsi="Times New Roman" w:cs="Times New Roman"/>
          <w:sz w:val="24"/>
          <w:szCs w:val="24"/>
        </w:rPr>
        <w:t>I though</w:t>
      </w:r>
      <w:r w:rsidR="00356B83">
        <w:rPr>
          <w:rFonts w:ascii="Times New Roman" w:hAnsi="Times New Roman" w:cs="Times New Roman"/>
          <w:sz w:val="24"/>
          <w:szCs w:val="24"/>
        </w:rPr>
        <w:t>t of embarking on this journey to understand</w:t>
      </w:r>
      <w:r w:rsidR="004540D0">
        <w:rPr>
          <w:rFonts w:ascii="Times New Roman" w:hAnsi="Times New Roman" w:cs="Times New Roman"/>
          <w:sz w:val="24"/>
          <w:szCs w:val="24"/>
        </w:rPr>
        <w:t xml:space="preserve"> what empathy is; how it is different from sympathy and how to be empathetic</w:t>
      </w:r>
      <w:r w:rsidR="00106591">
        <w:rPr>
          <w:rFonts w:ascii="Times New Roman" w:hAnsi="Times New Roman" w:cs="Times New Roman"/>
          <w:sz w:val="24"/>
          <w:szCs w:val="24"/>
        </w:rPr>
        <w:t>, along</w:t>
      </w:r>
      <w:r w:rsidR="004540D0">
        <w:rPr>
          <w:rFonts w:ascii="Times New Roman" w:hAnsi="Times New Roman" w:cs="Times New Roman"/>
          <w:sz w:val="24"/>
          <w:szCs w:val="24"/>
        </w:rPr>
        <w:t xml:space="preserve"> with the </w:t>
      </w:r>
      <w:r w:rsidR="007D1F13">
        <w:rPr>
          <w:rFonts w:ascii="Times New Roman" w:hAnsi="Times New Roman" w:cs="Times New Roman"/>
          <w:sz w:val="24"/>
          <w:szCs w:val="24"/>
        </w:rPr>
        <w:t>benefit</w:t>
      </w:r>
      <w:r w:rsidR="004540D0">
        <w:rPr>
          <w:rFonts w:ascii="Times New Roman" w:hAnsi="Times New Roman" w:cs="Times New Roman"/>
          <w:sz w:val="24"/>
          <w:szCs w:val="24"/>
        </w:rPr>
        <w:t xml:space="preserve"> </w:t>
      </w:r>
      <w:r w:rsidR="0025364A">
        <w:rPr>
          <w:rFonts w:ascii="Times New Roman" w:hAnsi="Times New Roman" w:cs="Times New Roman"/>
          <w:sz w:val="24"/>
          <w:szCs w:val="24"/>
        </w:rPr>
        <w:t xml:space="preserve">and </w:t>
      </w:r>
      <w:r w:rsidR="007D1F13">
        <w:rPr>
          <w:rFonts w:ascii="Times New Roman" w:hAnsi="Times New Roman" w:cs="Times New Roman"/>
          <w:sz w:val="24"/>
          <w:szCs w:val="24"/>
        </w:rPr>
        <w:t>the dilemma</w:t>
      </w:r>
      <w:r w:rsidR="0025364A">
        <w:rPr>
          <w:rFonts w:ascii="Times New Roman" w:hAnsi="Times New Roman" w:cs="Times New Roman"/>
          <w:sz w:val="24"/>
          <w:szCs w:val="24"/>
        </w:rPr>
        <w:t xml:space="preserve"> </w:t>
      </w:r>
      <w:r w:rsidR="00356B83">
        <w:rPr>
          <w:rFonts w:ascii="Times New Roman" w:hAnsi="Times New Roman" w:cs="Times New Roman"/>
          <w:sz w:val="24"/>
          <w:szCs w:val="24"/>
        </w:rPr>
        <w:t xml:space="preserve">we encounter </w:t>
      </w:r>
      <w:r w:rsidR="0025364A">
        <w:rPr>
          <w:rFonts w:ascii="Times New Roman" w:hAnsi="Times New Roman" w:cs="Times New Roman"/>
          <w:sz w:val="24"/>
          <w:szCs w:val="24"/>
        </w:rPr>
        <w:t>in being empathetic</w:t>
      </w:r>
      <w:r w:rsidR="004540D0">
        <w:rPr>
          <w:rFonts w:ascii="Times New Roman" w:hAnsi="Times New Roman" w:cs="Times New Roman"/>
          <w:sz w:val="24"/>
          <w:szCs w:val="24"/>
        </w:rPr>
        <w:t xml:space="preserve">. </w:t>
      </w:r>
    </w:p>
    <w:p w14:paraId="5F3BB666" w14:textId="77777777" w:rsidR="00A86732" w:rsidRDefault="00A86732" w:rsidP="00E877FF">
      <w:pPr>
        <w:spacing w:before="240" w:line="240" w:lineRule="auto"/>
        <w:jc w:val="both"/>
        <w:rPr>
          <w:rFonts w:ascii="Times New Roman" w:hAnsi="Times New Roman" w:cs="Times New Roman"/>
          <w:b/>
          <w:sz w:val="24"/>
          <w:szCs w:val="24"/>
        </w:rPr>
      </w:pPr>
    </w:p>
    <w:p w14:paraId="1AA1FD23" w14:textId="3BEF1D16" w:rsidR="00626B34" w:rsidRPr="00983B6C" w:rsidRDefault="00626B34" w:rsidP="00E877FF">
      <w:pPr>
        <w:spacing w:before="240" w:line="240" w:lineRule="auto"/>
        <w:jc w:val="both"/>
        <w:rPr>
          <w:rFonts w:ascii="Times New Roman" w:hAnsi="Times New Roman" w:cs="Times New Roman"/>
          <w:b/>
          <w:sz w:val="24"/>
          <w:szCs w:val="24"/>
        </w:rPr>
      </w:pPr>
      <w:r w:rsidRPr="00983B6C">
        <w:rPr>
          <w:rFonts w:ascii="Times New Roman" w:hAnsi="Times New Roman" w:cs="Times New Roman"/>
          <w:b/>
          <w:sz w:val="24"/>
          <w:szCs w:val="24"/>
        </w:rPr>
        <w:t>What is Empathy?</w:t>
      </w:r>
    </w:p>
    <w:p w14:paraId="35FAC4EA" w14:textId="4CF17ED2" w:rsidR="00EA4F99" w:rsidRPr="008F7BBA" w:rsidRDefault="00EA4F99" w:rsidP="00E877FF">
      <w:pPr>
        <w:spacing w:before="240" w:line="240" w:lineRule="auto"/>
        <w:jc w:val="both"/>
        <w:rPr>
          <w:rFonts w:ascii="Times New Roman" w:hAnsi="Times New Roman" w:cs="Times New Roman"/>
          <w:b/>
          <w:sz w:val="24"/>
          <w:szCs w:val="24"/>
        </w:rPr>
      </w:pPr>
      <w:r w:rsidRPr="008F7BBA">
        <w:rPr>
          <w:rFonts w:ascii="Times New Roman" w:hAnsi="Times New Roman" w:cs="Times New Roman"/>
          <w:sz w:val="24"/>
          <w:szCs w:val="24"/>
        </w:rPr>
        <w:t>Empathy, sympathy</w:t>
      </w:r>
      <w:r w:rsidR="00AC6C44">
        <w:rPr>
          <w:rFonts w:ascii="Times New Roman" w:hAnsi="Times New Roman" w:cs="Times New Roman"/>
          <w:sz w:val="24"/>
          <w:szCs w:val="24"/>
        </w:rPr>
        <w:t>,</w:t>
      </w:r>
      <w:r w:rsidRPr="008F7BBA">
        <w:rPr>
          <w:rFonts w:ascii="Times New Roman" w:hAnsi="Times New Roman" w:cs="Times New Roman"/>
          <w:sz w:val="24"/>
          <w:szCs w:val="24"/>
        </w:rPr>
        <w:t xml:space="preserve"> and compassion are portrayed in many ways in literature and are used interchangeably in everyday speech and research papers. Even though empathy doesn’t have a clear</w:t>
      </w:r>
      <w:r w:rsidR="00640DD0">
        <w:rPr>
          <w:rFonts w:ascii="Times New Roman" w:hAnsi="Times New Roman" w:cs="Times New Roman"/>
          <w:sz w:val="24"/>
          <w:szCs w:val="24"/>
        </w:rPr>
        <w:t>-</w:t>
      </w:r>
      <w:r w:rsidRPr="008F7BBA">
        <w:rPr>
          <w:rFonts w:ascii="Times New Roman" w:hAnsi="Times New Roman" w:cs="Times New Roman"/>
          <w:sz w:val="24"/>
          <w:szCs w:val="24"/>
        </w:rPr>
        <w:t>cut definition, it encompasses several elements of pro-social behaviours like kindness, generosity and patient centeredness</w:t>
      </w:r>
      <w:r w:rsidR="008D2771" w:rsidRPr="008F7BBA">
        <w:rPr>
          <w:rFonts w:ascii="Times New Roman" w:hAnsi="Times New Roman" w:cs="Times New Roman"/>
          <w:sz w:val="24"/>
          <w:szCs w:val="24"/>
        </w:rPr>
        <w:t>.</w:t>
      </w:r>
    </w:p>
    <w:p w14:paraId="7061037F" w14:textId="3AD037F1" w:rsidR="009437A1" w:rsidRPr="008F7BBA" w:rsidRDefault="009437A1" w:rsidP="00E877FF">
      <w:pPr>
        <w:spacing w:before="240" w:line="240" w:lineRule="auto"/>
        <w:jc w:val="both"/>
        <w:rPr>
          <w:rFonts w:ascii="Times New Roman" w:hAnsi="Times New Roman" w:cs="Times New Roman"/>
          <w:sz w:val="24"/>
          <w:szCs w:val="24"/>
        </w:rPr>
      </w:pPr>
      <w:r w:rsidRPr="008F7BBA">
        <w:rPr>
          <w:rFonts w:ascii="Times New Roman" w:hAnsi="Times New Roman" w:cs="Times New Roman"/>
          <w:sz w:val="24"/>
          <w:szCs w:val="24"/>
        </w:rPr>
        <w:t>Empathy is an emotional connection between an observer and a subject in which the observer, based on visual and auditory cues</w:t>
      </w:r>
      <w:r w:rsidR="003E388B">
        <w:rPr>
          <w:rFonts w:ascii="Times New Roman" w:hAnsi="Times New Roman" w:cs="Times New Roman"/>
          <w:sz w:val="24"/>
          <w:szCs w:val="24"/>
        </w:rPr>
        <w:t>,</w:t>
      </w:r>
      <w:r w:rsidRPr="008F7BBA">
        <w:rPr>
          <w:rFonts w:ascii="Times New Roman" w:hAnsi="Times New Roman" w:cs="Times New Roman"/>
          <w:sz w:val="24"/>
          <w:szCs w:val="24"/>
        </w:rPr>
        <w:t xml:space="preserve"> identifies and transiently experiences</w:t>
      </w:r>
      <w:r w:rsidR="00E77180" w:rsidRPr="008F7BBA">
        <w:rPr>
          <w:rFonts w:ascii="Times New Roman" w:hAnsi="Times New Roman" w:cs="Times New Roman"/>
          <w:sz w:val="24"/>
          <w:szCs w:val="24"/>
        </w:rPr>
        <w:t xml:space="preserve"> the subject’s emotional state</w:t>
      </w:r>
      <w:r w:rsidR="00983B6C">
        <w:rPr>
          <w:rFonts w:ascii="Times New Roman" w:hAnsi="Times New Roman" w:cs="Times New Roman"/>
          <w:sz w:val="24"/>
          <w:szCs w:val="24"/>
        </w:rPr>
        <w:t xml:space="preserve"> </w:t>
      </w:r>
      <w:r w:rsidR="00E77180" w:rsidRPr="008F7BBA">
        <w:rPr>
          <w:rFonts w:ascii="Times New Roman" w:hAnsi="Times New Roman" w:cs="Times New Roman"/>
          <w:sz w:val="24"/>
          <w:szCs w:val="24"/>
        </w:rPr>
        <w:fldChar w:fldCharType="begin" w:fldLock="1"/>
      </w:r>
      <w:r w:rsidR="004915E3" w:rsidRPr="008F7BBA">
        <w:rPr>
          <w:rFonts w:ascii="Times New Roman" w:hAnsi="Times New Roman" w:cs="Times New Roman"/>
          <w:sz w:val="24"/>
          <w:szCs w:val="24"/>
        </w:rPr>
        <w:instrText>ADDIN CSL_CITATION {"citationItems":[{"id":"ITEM-1","itemData":{"DOI":"10.1177/000306518102900201","ISSN":"00030651","PMID":"7264177","abstract":"Empathy is usually regarded as an irreducible inborn capacity, operative from birth, for knowing the inner experience of another person without necessarily perceiving cues from that person about his thoughts or feelings. Merging of the type characteristic of early infant-mother symbiosis has often been considered the origin and basic component of empathy. However, merging is an illusory experience which cannot function as an active mechanism in the perceptual process, and the psychological structures needed for certain kinds of empathy do not commence development until eighteen months of age. The mechanism of empathy has also been ascribed to vaguely defined variants of identification. This is not a settled issue, but the idea is not compatible with a recent rigorous effort to define identification. The author offers a different theory of empathy, according to which empathy is a capacity that evolves with neuropsychological maturation and interpersonal interactions in the course of individual development. Empathy depends on sensory perception of behavioral cues from the object about his inner state. The empathizer compares these behavioral cues with one or more kinds of referent in this own mind which could be expressed by similar behavior. He then infers that the inner experience of the object qualitatively matches that associated with his referent. Limitations in the accuracy and scope of empathy are threefold: patients may limit or distort the expression of behavioral cues about their state of mind; referents available in the mind of the empathizer may be inadequate; and the inferential process is inherently uncertain. As a result, knowledge of another person's thoughts and feelings which can be acquired through empathy is limited. The theoretical understanding of empathy offered in this paper implies ways for improving empathic accuracy, especially by means of applying two or more kinds of referents to the same set of perceived cues.","author":[{"dropping-particle":"","family":"Buie","given":"Dan H.","non-dropping-particle":"","parse-names":false,"suffix":""}],"container-title":"JOURNAL OF THE AMERICAN PSYCHOANALYTIC ASSOCIATION","id":"ITEM-1","issued":{"date-parts":[["1981"]]},"title":"Empathy: Its nature and limitations","type":"article-journal"},"uris":["http://www.mendeley.com/documents/?uuid=f8af1922-df5a-4ecb-8eb6-407e6a5a5969"]}],"mendeley":{"formattedCitation":"(4)","plainTextFormattedCitation":"(4)","previouslyFormattedCitation":"(4)"},"properties":{"noteIndex":0},"schema":"https://github.com/citation-style-language/schema/raw/master/csl-citation.json"}</w:instrText>
      </w:r>
      <w:r w:rsidR="00E77180" w:rsidRPr="008F7BBA">
        <w:rPr>
          <w:rFonts w:ascii="Times New Roman" w:hAnsi="Times New Roman" w:cs="Times New Roman"/>
          <w:sz w:val="24"/>
          <w:szCs w:val="24"/>
        </w:rPr>
        <w:fldChar w:fldCharType="separate"/>
      </w:r>
      <w:r w:rsidR="007C18ED" w:rsidRPr="008F7BBA">
        <w:rPr>
          <w:rFonts w:ascii="Times New Roman" w:hAnsi="Times New Roman" w:cs="Times New Roman"/>
          <w:noProof/>
          <w:sz w:val="24"/>
          <w:szCs w:val="24"/>
        </w:rPr>
        <w:t>(1</w:t>
      </w:r>
      <w:r w:rsidR="001A2408" w:rsidRPr="008F7BBA">
        <w:rPr>
          <w:rFonts w:ascii="Times New Roman" w:hAnsi="Times New Roman" w:cs="Times New Roman"/>
          <w:noProof/>
          <w:sz w:val="24"/>
          <w:szCs w:val="24"/>
        </w:rPr>
        <w:t>)</w:t>
      </w:r>
      <w:r w:rsidR="00E77180" w:rsidRPr="008F7BBA">
        <w:rPr>
          <w:rFonts w:ascii="Times New Roman" w:hAnsi="Times New Roman" w:cs="Times New Roman"/>
          <w:sz w:val="24"/>
          <w:szCs w:val="24"/>
        </w:rPr>
        <w:fldChar w:fldCharType="end"/>
      </w:r>
      <w:r w:rsidRPr="008F7BBA">
        <w:rPr>
          <w:rFonts w:ascii="Times New Roman" w:hAnsi="Times New Roman" w:cs="Times New Roman"/>
          <w:sz w:val="24"/>
          <w:szCs w:val="24"/>
        </w:rPr>
        <w:t>.  It is</w:t>
      </w:r>
      <w:r w:rsidR="007E47B4" w:rsidRPr="008F7BBA">
        <w:rPr>
          <w:rFonts w:ascii="Times New Roman" w:hAnsi="Times New Roman" w:cs="Times New Roman"/>
          <w:sz w:val="24"/>
          <w:szCs w:val="24"/>
        </w:rPr>
        <w:t xml:space="preserve"> a</w:t>
      </w:r>
      <w:r w:rsidRPr="008F7BBA">
        <w:rPr>
          <w:rFonts w:ascii="Times New Roman" w:hAnsi="Times New Roman" w:cs="Times New Roman"/>
          <w:sz w:val="24"/>
          <w:szCs w:val="24"/>
        </w:rPr>
        <w:t xml:space="preserve"> co</w:t>
      </w:r>
      <w:r w:rsidR="007E47B4" w:rsidRPr="008F7BBA">
        <w:rPr>
          <w:rFonts w:ascii="Times New Roman" w:hAnsi="Times New Roman" w:cs="Times New Roman"/>
          <w:sz w:val="24"/>
          <w:szCs w:val="24"/>
        </w:rPr>
        <w:t xml:space="preserve">mplex, intricate and </w:t>
      </w:r>
      <w:r w:rsidRPr="008F7BBA">
        <w:rPr>
          <w:rFonts w:ascii="Times New Roman" w:hAnsi="Times New Roman" w:cs="Times New Roman"/>
          <w:sz w:val="24"/>
          <w:szCs w:val="24"/>
        </w:rPr>
        <w:t xml:space="preserve">dynamic concept. The concept of empathy can be best understood if we analyse the four dimensions of it: affective, cognitive, moral and behavioural. </w:t>
      </w:r>
      <w:r w:rsidR="008615A0" w:rsidRPr="008F7BBA">
        <w:rPr>
          <w:rFonts w:ascii="Times New Roman" w:hAnsi="Times New Roman" w:cs="Times New Roman"/>
          <w:sz w:val="24"/>
          <w:szCs w:val="24"/>
        </w:rPr>
        <w:t>Affective or emotional empathy is the ability to subjectively experience and share the psychological state or feelings of another person. It is a process of inner resonance whereby the observer takes on the emotions of the other person.</w:t>
      </w:r>
      <w:r w:rsidR="009C7291" w:rsidRPr="008F7BBA">
        <w:rPr>
          <w:rFonts w:ascii="Times New Roman" w:hAnsi="Times New Roman" w:cs="Times New Roman"/>
          <w:sz w:val="24"/>
          <w:szCs w:val="24"/>
        </w:rPr>
        <w:t xml:space="preserve"> Cognitive empathy is the ability to identify and understand another person’s feelings and persp</w:t>
      </w:r>
      <w:r w:rsidR="00E77180" w:rsidRPr="008F7BBA">
        <w:rPr>
          <w:rFonts w:ascii="Times New Roman" w:hAnsi="Times New Roman" w:cs="Times New Roman"/>
          <w:sz w:val="24"/>
          <w:szCs w:val="24"/>
        </w:rPr>
        <w:t>ective from an objective stance</w:t>
      </w:r>
      <w:r w:rsidR="00AC50A5">
        <w:rPr>
          <w:rFonts w:ascii="Times New Roman" w:hAnsi="Times New Roman" w:cs="Times New Roman"/>
          <w:sz w:val="24"/>
          <w:szCs w:val="24"/>
        </w:rPr>
        <w:t xml:space="preserve"> </w:t>
      </w:r>
      <w:r w:rsidR="00E77180" w:rsidRPr="008F7BBA">
        <w:rPr>
          <w:rFonts w:ascii="Times New Roman" w:hAnsi="Times New Roman" w:cs="Times New Roman"/>
          <w:sz w:val="24"/>
          <w:szCs w:val="24"/>
        </w:rPr>
        <w:fldChar w:fldCharType="begin" w:fldLock="1"/>
      </w:r>
      <w:r w:rsidR="004915E3" w:rsidRPr="008F7BBA">
        <w:rPr>
          <w:rFonts w:ascii="Times New Roman" w:hAnsi="Times New Roman" w:cs="Times New Roman"/>
          <w:sz w:val="24"/>
          <w:szCs w:val="24"/>
        </w:rPr>
        <w:instrText>ADDIN CSL_CITATION {"citationItems":[{"id":"ITEM-1","itemData":{"DOI":"10.1111/j.1547-5069.1992.tb00733.x","ISBN":"0743-5150","ISSN":"15475069","PMID":"1452181","abstract":"After three decades, the efficacy of empathy in the clinical setting remains undocumented. Recently, concerns have been raised that the concept may be inappropriate and even harmful to the nurse-patient relationship. An analysis of the concept indicates that empathy consists of moral, emotive, cognitive and behavioral components. By tracing the integration of this concept into nursing, we suggest that empathy was uncritically adopted from psychology and is actually a poor fit for the clinical reality of nursing practice. Other communication strategies presently devalued, such as sympathy, pity, consolation, compassion and commiseration, need to be reexamined and may be more appropriate than empathy during certain phases of the illness experience. Directions for future research are suggested.","author":[{"dropping-particle":"","family":"Morse","given":"Janice M.","non-dropping-particle":"","parse-names":false,"suffix":""},{"dropping-particle":"","family":"Anderson","given":"Gwen","non-dropping-particle":"","parse-names":false,"suffix":""},{"dropping-particle":"","family":"Bottorff","given":"Joan L.","non-dropping-particle":"","parse-names":false,"suffix":""},{"dropping-particle":"","family":"Yonge","given":"Olive","non-dropping-particle":"","parse-names":false,"suffix":""},{"dropping-particle":"","family":"O'Brien","given":"Beverley","non-dropping-particle":"","parse-names":false,"suffix":""},{"dropping-particle":"","family":"Solberg","given":"Shirley M.","non-dropping-particle":"","parse-names":false,"suffix":""},{"dropping-particle":"","family":"McIlveen","given":"Kathleen Hunter","non-dropping-particle":"","parse-names":false,"suffix":""}],"container-title":"Image: the Journal of Nursing Scholarship","id":"ITEM-1","issued":{"date-parts":[["1992"]]},"title":"Exploring Empathy: A Conceptual Fit for Nursing Practice?","type":"article-journal"},"uris":["http://www.mendeley.com/documents/?uuid=80a50ec7-3b3b-44ed-909f-3c108b4c7e60"]}],"mendeley":{"formattedCitation":"(5)","plainTextFormattedCitation":"(5)","previouslyFormattedCitation":"(5)"},"properties":{"noteIndex":0},"schema":"https://github.com/citation-style-language/schema/raw/master/csl-citation.json"}</w:instrText>
      </w:r>
      <w:r w:rsidR="00E77180" w:rsidRPr="008F7BBA">
        <w:rPr>
          <w:rFonts w:ascii="Times New Roman" w:hAnsi="Times New Roman" w:cs="Times New Roman"/>
          <w:sz w:val="24"/>
          <w:szCs w:val="24"/>
        </w:rPr>
        <w:fldChar w:fldCharType="separate"/>
      </w:r>
      <w:r w:rsidR="007C18ED" w:rsidRPr="008F7BBA">
        <w:rPr>
          <w:rFonts w:ascii="Times New Roman" w:hAnsi="Times New Roman" w:cs="Times New Roman"/>
          <w:noProof/>
          <w:sz w:val="24"/>
          <w:szCs w:val="24"/>
        </w:rPr>
        <w:t>(2</w:t>
      </w:r>
      <w:r w:rsidR="001A2408" w:rsidRPr="008F7BBA">
        <w:rPr>
          <w:rFonts w:ascii="Times New Roman" w:hAnsi="Times New Roman" w:cs="Times New Roman"/>
          <w:noProof/>
          <w:sz w:val="24"/>
          <w:szCs w:val="24"/>
        </w:rPr>
        <w:t>)</w:t>
      </w:r>
      <w:r w:rsidR="00E77180" w:rsidRPr="008F7BBA">
        <w:rPr>
          <w:rFonts w:ascii="Times New Roman" w:hAnsi="Times New Roman" w:cs="Times New Roman"/>
          <w:sz w:val="24"/>
          <w:szCs w:val="24"/>
        </w:rPr>
        <w:fldChar w:fldCharType="end"/>
      </w:r>
      <w:r w:rsidR="007E47B4" w:rsidRPr="008F7BBA">
        <w:rPr>
          <w:rFonts w:ascii="Times New Roman" w:hAnsi="Times New Roman" w:cs="Times New Roman"/>
          <w:sz w:val="24"/>
          <w:szCs w:val="24"/>
        </w:rPr>
        <w:t>. It is also described as</w:t>
      </w:r>
      <w:r w:rsidR="003E388B">
        <w:rPr>
          <w:rFonts w:ascii="Times New Roman" w:hAnsi="Times New Roman" w:cs="Times New Roman"/>
          <w:sz w:val="24"/>
          <w:szCs w:val="24"/>
        </w:rPr>
        <w:t xml:space="preserve"> a</w:t>
      </w:r>
      <w:r w:rsidR="007E47B4" w:rsidRPr="008F7BBA">
        <w:rPr>
          <w:rFonts w:ascii="Times New Roman" w:hAnsi="Times New Roman" w:cs="Times New Roman"/>
          <w:sz w:val="24"/>
          <w:szCs w:val="24"/>
        </w:rPr>
        <w:t xml:space="preserve"> detached concern.</w:t>
      </w:r>
      <w:r w:rsidR="009C7291" w:rsidRPr="008F7BBA">
        <w:rPr>
          <w:rFonts w:ascii="Times New Roman" w:hAnsi="Times New Roman" w:cs="Times New Roman"/>
          <w:color w:val="C00000"/>
          <w:sz w:val="24"/>
          <w:szCs w:val="24"/>
        </w:rPr>
        <w:t xml:space="preserve"> </w:t>
      </w:r>
      <w:r w:rsidR="009C7291" w:rsidRPr="008F7BBA">
        <w:rPr>
          <w:rFonts w:ascii="Times New Roman" w:hAnsi="Times New Roman" w:cs="Times New Roman"/>
          <w:sz w:val="24"/>
          <w:szCs w:val="24"/>
        </w:rPr>
        <w:t>This component of cognitive requirement differentiate</w:t>
      </w:r>
      <w:r w:rsidR="00BF4080">
        <w:rPr>
          <w:rFonts w:ascii="Times New Roman" w:hAnsi="Times New Roman" w:cs="Times New Roman"/>
          <w:sz w:val="24"/>
          <w:szCs w:val="24"/>
        </w:rPr>
        <w:t>s</w:t>
      </w:r>
      <w:r w:rsidR="009C7291" w:rsidRPr="008F7BBA">
        <w:rPr>
          <w:rFonts w:ascii="Times New Roman" w:hAnsi="Times New Roman" w:cs="Times New Roman"/>
          <w:sz w:val="24"/>
          <w:szCs w:val="24"/>
        </w:rPr>
        <w:t xml:space="preserve"> empathy from sympathy and compassion. Behavioural empathy is based on the </w:t>
      </w:r>
      <w:r w:rsidR="009C7291" w:rsidRPr="008F7BBA">
        <w:rPr>
          <w:rFonts w:ascii="Times New Roman" w:hAnsi="Times New Roman" w:cs="Times New Roman"/>
          <w:sz w:val="24"/>
          <w:szCs w:val="24"/>
        </w:rPr>
        <w:lastRenderedPageBreak/>
        <w:t xml:space="preserve">fact that empathy needs action and communication of the understanding </w:t>
      </w:r>
      <w:r w:rsidR="004828A6">
        <w:rPr>
          <w:rFonts w:ascii="Times New Roman" w:hAnsi="Times New Roman" w:cs="Times New Roman"/>
          <w:sz w:val="24"/>
          <w:szCs w:val="24"/>
        </w:rPr>
        <w:t>with the other person. “E</w:t>
      </w:r>
      <w:r w:rsidR="00DE7117" w:rsidRPr="008F7BBA">
        <w:rPr>
          <w:rFonts w:ascii="Times New Roman" w:hAnsi="Times New Roman" w:cs="Times New Roman"/>
          <w:sz w:val="24"/>
          <w:szCs w:val="24"/>
        </w:rPr>
        <w:t>mpathy</w:t>
      </w:r>
      <w:r w:rsidR="0087772D" w:rsidRPr="008F7BBA">
        <w:rPr>
          <w:rFonts w:ascii="Times New Roman" w:hAnsi="Times New Roman" w:cs="Times New Roman"/>
          <w:sz w:val="24"/>
          <w:szCs w:val="24"/>
        </w:rPr>
        <w:t xml:space="preserve"> without action is not empathy”</w:t>
      </w:r>
      <w:r w:rsidR="0087772D" w:rsidRPr="008F7BBA">
        <w:rPr>
          <w:rFonts w:ascii="Times New Roman" w:hAnsi="Times New Roman" w:cs="Times New Roman"/>
          <w:sz w:val="24"/>
          <w:szCs w:val="24"/>
        </w:rPr>
        <w:fldChar w:fldCharType="begin" w:fldLock="1"/>
      </w:r>
      <w:r w:rsidR="004915E3" w:rsidRPr="008F7BBA">
        <w:rPr>
          <w:rFonts w:ascii="Times New Roman" w:hAnsi="Times New Roman" w:cs="Times New Roman"/>
          <w:sz w:val="24"/>
          <w:szCs w:val="24"/>
        </w:rPr>
        <w:instrText>ADDIN CSL_CITATION {"citationItems":[{"id":"ITEM-1","itemData":{"DOI":"10.1093/acprof:osobl/9780195111194.001.0001","ISBN":"9780190267728","ISSN":"0002-953X","abstract":"Distinction between sympathy and empathy.","author":[{"dropping-particle":"","family":"Halpern","given":"Jodi","non-dropping-particle":"","parse-names":false,"suffix":""}],"container-title":"From Detached Concern to Empathy: Humanizing Medical Practice","id":"ITEM-1","issued":{"date-parts":[["2001"]]},"title":"From Detached Concern to Empathy: Humanizing Medical Practice","type":"book"},"uris":["http://www.mendeley.com/documents/?uuid=4a3a0c1e-9b2b-473c-bb56-eeada7c24c0d"]}],"mendeley":{"formattedCitation":"(6)","plainTextFormattedCitation":"(6)","previouslyFormattedCitation":"(6)"},"properties":{"noteIndex":0},"schema":"https://github.com/citation-style-language/schema/raw/master/csl-citation.json"}</w:instrText>
      </w:r>
      <w:r w:rsidR="0087772D" w:rsidRPr="008F7BBA">
        <w:rPr>
          <w:rFonts w:ascii="Times New Roman" w:hAnsi="Times New Roman" w:cs="Times New Roman"/>
          <w:sz w:val="24"/>
          <w:szCs w:val="24"/>
        </w:rPr>
        <w:fldChar w:fldCharType="separate"/>
      </w:r>
      <w:r w:rsidR="007C18ED" w:rsidRPr="008F7BBA">
        <w:rPr>
          <w:rFonts w:ascii="Times New Roman" w:hAnsi="Times New Roman" w:cs="Times New Roman"/>
          <w:noProof/>
          <w:sz w:val="24"/>
          <w:szCs w:val="24"/>
        </w:rPr>
        <w:t>(3</w:t>
      </w:r>
      <w:r w:rsidR="001A2408" w:rsidRPr="008F7BBA">
        <w:rPr>
          <w:rFonts w:ascii="Times New Roman" w:hAnsi="Times New Roman" w:cs="Times New Roman"/>
          <w:noProof/>
          <w:sz w:val="24"/>
          <w:szCs w:val="24"/>
        </w:rPr>
        <w:t>)</w:t>
      </w:r>
      <w:r w:rsidR="0087772D" w:rsidRPr="008F7BBA">
        <w:rPr>
          <w:rFonts w:ascii="Times New Roman" w:hAnsi="Times New Roman" w:cs="Times New Roman"/>
          <w:sz w:val="24"/>
          <w:szCs w:val="24"/>
        </w:rPr>
        <w:fldChar w:fldCharType="end"/>
      </w:r>
      <w:r w:rsidR="00AC50A5">
        <w:rPr>
          <w:rFonts w:ascii="Times New Roman" w:hAnsi="Times New Roman" w:cs="Times New Roman"/>
          <w:sz w:val="24"/>
          <w:szCs w:val="24"/>
        </w:rPr>
        <w:t>.</w:t>
      </w:r>
      <w:r w:rsidR="00DE7117" w:rsidRPr="008F7BBA">
        <w:rPr>
          <w:rFonts w:ascii="Times New Roman" w:hAnsi="Times New Roman" w:cs="Times New Roman"/>
          <w:sz w:val="24"/>
          <w:szCs w:val="24"/>
        </w:rPr>
        <w:t xml:space="preserve"> The fourth dimension of empathy is the moral component. </w:t>
      </w:r>
      <w:r w:rsidR="002F6864" w:rsidRPr="008F7BBA">
        <w:rPr>
          <w:rFonts w:ascii="Times New Roman" w:hAnsi="Times New Roman" w:cs="Times New Roman"/>
          <w:sz w:val="24"/>
          <w:szCs w:val="24"/>
        </w:rPr>
        <w:t>It can be explained as t</w:t>
      </w:r>
      <w:r w:rsidR="00DE7117" w:rsidRPr="008F7BBA">
        <w:rPr>
          <w:rFonts w:ascii="Times New Roman" w:hAnsi="Times New Roman" w:cs="Times New Roman"/>
          <w:sz w:val="24"/>
          <w:szCs w:val="24"/>
        </w:rPr>
        <w:t>he internal urge of concern for the other and a desire to relieve their anguish by carin</w:t>
      </w:r>
      <w:r w:rsidR="0087772D" w:rsidRPr="008F7BBA">
        <w:rPr>
          <w:rFonts w:ascii="Times New Roman" w:hAnsi="Times New Roman" w:cs="Times New Roman"/>
          <w:sz w:val="24"/>
          <w:szCs w:val="24"/>
        </w:rPr>
        <w:t>g and driving acts of humanity</w:t>
      </w:r>
      <w:r w:rsidR="00AC50A5">
        <w:rPr>
          <w:rFonts w:ascii="Times New Roman" w:hAnsi="Times New Roman" w:cs="Times New Roman"/>
          <w:sz w:val="24"/>
          <w:szCs w:val="24"/>
        </w:rPr>
        <w:t xml:space="preserve"> </w:t>
      </w:r>
      <w:r w:rsidR="0087772D" w:rsidRPr="008F7BBA">
        <w:rPr>
          <w:rFonts w:ascii="Times New Roman" w:hAnsi="Times New Roman" w:cs="Times New Roman"/>
          <w:sz w:val="24"/>
          <w:szCs w:val="24"/>
        </w:rPr>
        <w:fldChar w:fldCharType="begin" w:fldLock="1"/>
      </w:r>
      <w:r w:rsidR="004915E3" w:rsidRPr="008F7BBA">
        <w:rPr>
          <w:rFonts w:ascii="Times New Roman" w:hAnsi="Times New Roman" w:cs="Times New Roman"/>
          <w:sz w:val="24"/>
          <w:szCs w:val="24"/>
        </w:rPr>
        <w:instrText>ADDIN CSL_CITATION {"citationItems":[{"id":"ITEM-1","itemData":{"DOI":"10.1111/j.1547-5069.1992.tb00733.x","ISBN":"0743-5150","ISSN":"15475069","PMID":"1452181","abstract":"After three decades, the efficacy of empathy in the clinical setting remains undocumented. Recently, concerns have been raised that the concept may be inappropriate and even harmful to the nurse-patient relationship. An analysis of the concept indicates that empathy consists of moral, emotive, cognitive and behavioral components. By tracing the integration of this concept into nursing, we suggest that empathy was uncritically adopted from psychology and is actually a poor fit for the clinical reality of nursing practice. Other communication strategies presently devalued, such as sympathy, pity, consolation, compassion and commiseration, need to be reexamined and may be more appropriate than empathy during certain phases of the illness experience. Directions for future research are suggested.","author":[{"dropping-particle":"","family":"Morse","given":"Janice M.","non-dropping-particle":"","parse-names":false,"suffix":""},{"dropping-particle":"","family":"Anderson","given":"Gwen","non-dropping-particle":"","parse-names":false,"suffix":""},{"dropping-particle":"","family":"Bottorff","given":"Joan L.","non-dropping-particle":"","parse-names":false,"suffix":""},{"dropping-particle":"","family":"Yonge","given":"Olive","non-dropping-particle":"","parse-names":false,"suffix":""},{"dropping-particle":"","family":"O'Brien","given":"Beverley","non-dropping-particle":"","parse-names":false,"suffix":""},{"dropping-particle":"","family":"Solberg","given":"Shirley M.","non-dropping-particle":"","parse-names":false,"suffix":""},{"dropping-particle":"","family":"McIlveen","given":"Kathleen Hunter","non-dropping-particle":"","parse-names":false,"suffix":""}],"container-title":"Image: the Journal of Nursing Scholarship","id":"ITEM-1","issued":{"date-parts":[["1992"]]},"title":"Exploring Empathy: A Conceptual Fit for Nursing Practice?","type":"article-journal"},"uris":["http://www.mendeley.com/documents/?uuid=80a50ec7-3b3b-44ed-909f-3c108b4c7e60"]}],"mendeley":{"formattedCitation":"(5)","plainTextFormattedCitation":"(5)","previouslyFormattedCitation":"(5)"},"properties":{"noteIndex":0},"schema":"https://github.com/citation-style-language/schema/raw/master/csl-citation.json"}</w:instrText>
      </w:r>
      <w:r w:rsidR="0087772D" w:rsidRPr="008F7BBA">
        <w:rPr>
          <w:rFonts w:ascii="Times New Roman" w:hAnsi="Times New Roman" w:cs="Times New Roman"/>
          <w:sz w:val="24"/>
          <w:szCs w:val="24"/>
        </w:rPr>
        <w:fldChar w:fldCharType="separate"/>
      </w:r>
      <w:r w:rsidR="007C18ED" w:rsidRPr="008F7BBA">
        <w:rPr>
          <w:rFonts w:ascii="Times New Roman" w:hAnsi="Times New Roman" w:cs="Times New Roman"/>
          <w:noProof/>
          <w:sz w:val="24"/>
          <w:szCs w:val="24"/>
        </w:rPr>
        <w:t>(2</w:t>
      </w:r>
      <w:r w:rsidR="001A2408" w:rsidRPr="008F7BBA">
        <w:rPr>
          <w:rFonts w:ascii="Times New Roman" w:hAnsi="Times New Roman" w:cs="Times New Roman"/>
          <w:noProof/>
          <w:sz w:val="24"/>
          <w:szCs w:val="24"/>
        </w:rPr>
        <w:t>)</w:t>
      </w:r>
      <w:r w:rsidR="0087772D" w:rsidRPr="008F7BBA">
        <w:rPr>
          <w:rFonts w:ascii="Times New Roman" w:hAnsi="Times New Roman" w:cs="Times New Roman"/>
          <w:sz w:val="24"/>
          <w:szCs w:val="24"/>
        </w:rPr>
        <w:fldChar w:fldCharType="end"/>
      </w:r>
      <w:r w:rsidR="00AC50A5">
        <w:rPr>
          <w:rFonts w:ascii="Times New Roman" w:hAnsi="Times New Roman" w:cs="Times New Roman"/>
          <w:sz w:val="24"/>
          <w:szCs w:val="24"/>
        </w:rPr>
        <w:t>.</w:t>
      </w:r>
    </w:p>
    <w:p w14:paraId="54D00BB5" w14:textId="302CD1EC" w:rsidR="002F6864" w:rsidRPr="008F7BBA" w:rsidRDefault="002F6864" w:rsidP="00E877FF">
      <w:pPr>
        <w:spacing w:before="240" w:line="240" w:lineRule="auto"/>
        <w:jc w:val="both"/>
        <w:rPr>
          <w:rFonts w:ascii="Times New Roman" w:hAnsi="Times New Roman" w:cs="Times New Roman"/>
          <w:sz w:val="24"/>
          <w:szCs w:val="24"/>
        </w:rPr>
      </w:pPr>
      <w:r w:rsidRPr="008F7BBA">
        <w:rPr>
          <w:rFonts w:ascii="Times New Roman" w:hAnsi="Times New Roman" w:cs="Times New Roman"/>
          <w:sz w:val="24"/>
          <w:szCs w:val="24"/>
        </w:rPr>
        <w:t>Sympathy is a broad term that signifies a fellow feeling. It is a result of realisation that something has happened to another person</w:t>
      </w:r>
      <w:r w:rsidR="00AC50A5">
        <w:rPr>
          <w:rFonts w:ascii="Times New Roman" w:hAnsi="Times New Roman" w:cs="Times New Roman"/>
          <w:sz w:val="24"/>
          <w:szCs w:val="24"/>
        </w:rPr>
        <w:t xml:space="preserve"> </w:t>
      </w:r>
      <w:r w:rsidR="0087772D" w:rsidRPr="008F7BBA">
        <w:rPr>
          <w:rFonts w:ascii="Times New Roman" w:hAnsi="Times New Roman" w:cs="Times New Roman"/>
          <w:sz w:val="24"/>
          <w:szCs w:val="24"/>
        </w:rPr>
        <w:fldChar w:fldCharType="begin" w:fldLock="1"/>
      </w:r>
      <w:r w:rsidR="004915E3" w:rsidRPr="008F7BBA">
        <w:rPr>
          <w:rFonts w:ascii="Times New Roman" w:hAnsi="Times New Roman" w:cs="Times New Roman"/>
          <w:sz w:val="24"/>
          <w:szCs w:val="24"/>
        </w:rPr>
        <w:instrText>ADDIN CSL_CITATION {"citationItems":[{"id":"ITEM-1","itemData":{"DOI":"10.1177/1354067X10361396","ISSN":"1354067X","abstract":"In this corpus-based study I contribute to the description and analysis of linguistic and cultural variation in the conceptualization of sympathy , compassion, and empathy. On the basis of a contrastive semantic analysis of sympathy, compassion, and empathy in English and their Russian translational equivalents, sočuvstvie , sostradanie, and sopereživanie, I demonstrate significant differences in the conceptualization of these words, which I explain by reference to the prevalence of different models of social interaction in Anglo and Russian cultures, as well as different cultural attitudes towards emotional expression. As a methodology I apply the Natural Semantic Metalanguage (NSM), which is based on empirically established lexical and grammatical universals, and argue that it is a powerful tool in contrastive studies.","author":[{"dropping-particle":"","family":"Gladkova","given":"Anna","non-dropping-particle":"","parse-names":false,"suffix":""}],"container-title":"Culture and Psychology","id":"ITEM-1","issued":{"date-parts":[["2010"]]},"title":"Sympathy, compassion, and empathy in English and Russian: A linguistic and cultural analysis","type":"article-journal"},"uris":["http://www.mendeley.com/documents/?uuid=2a354b3e-9869-40c3-a4ee-8e7156377de0"]}],"mendeley":{"formattedCitation":"(7)","plainTextFormattedCitation":"(7)","previouslyFormattedCitation":"(7)"},"properties":{"noteIndex":0},"schema":"https://github.com/citation-style-language/schema/raw/master/csl-citation.json"}</w:instrText>
      </w:r>
      <w:r w:rsidR="0087772D" w:rsidRPr="008F7BBA">
        <w:rPr>
          <w:rFonts w:ascii="Times New Roman" w:hAnsi="Times New Roman" w:cs="Times New Roman"/>
          <w:sz w:val="24"/>
          <w:szCs w:val="24"/>
        </w:rPr>
        <w:fldChar w:fldCharType="separate"/>
      </w:r>
      <w:r w:rsidR="007C18ED" w:rsidRPr="008F7BBA">
        <w:rPr>
          <w:rFonts w:ascii="Times New Roman" w:hAnsi="Times New Roman" w:cs="Times New Roman"/>
          <w:noProof/>
          <w:sz w:val="24"/>
          <w:szCs w:val="24"/>
        </w:rPr>
        <w:t>(4</w:t>
      </w:r>
      <w:r w:rsidR="001A2408" w:rsidRPr="008F7BBA">
        <w:rPr>
          <w:rFonts w:ascii="Times New Roman" w:hAnsi="Times New Roman" w:cs="Times New Roman"/>
          <w:noProof/>
          <w:sz w:val="24"/>
          <w:szCs w:val="24"/>
        </w:rPr>
        <w:t>)</w:t>
      </w:r>
      <w:r w:rsidR="0087772D" w:rsidRPr="008F7BBA">
        <w:rPr>
          <w:rFonts w:ascii="Times New Roman" w:hAnsi="Times New Roman" w:cs="Times New Roman"/>
          <w:sz w:val="24"/>
          <w:szCs w:val="24"/>
        </w:rPr>
        <w:fldChar w:fldCharType="end"/>
      </w:r>
      <w:r w:rsidRPr="008F7BBA">
        <w:rPr>
          <w:rFonts w:ascii="Times New Roman" w:hAnsi="Times New Roman" w:cs="Times New Roman"/>
          <w:sz w:val="24"/>
          <w:szCs w:val="24"/>
        </w:rPr>
        <w:t>. The way it is different from emp</w:t>
      </w:r>
      <w:r w:rsidR="004B3512" w:rsidRPr="008F7BBA">
        <w:rPr>
          <w:rFonts w:ascii="Times New Roman" w:hAnsi="Times New Roman" w:cs="Times New Roman"/>
          <w:sz w:val="24"/>
          <w:szCs w:val="24"/>
        </w:rPr>
        <w:t>athy has been argued much in</w:t>
      </w:r>
      <w:r w:rsidRPr="008F7BBA">
        <w:rPr>
          <w:rFonts w:ascii="Times New Roman" w:hAnsi="Times New Roman" w:cs="Times New Roman"/>
          <w:sz w:val="24"/>
          <w:szCs w:val="24"/>
        </w:rPr>
        <w:t xml:space="preserve"> literature</w:t>
      </w:r>
      <w:r w:rsidR="007E5728" w:rsidRPr="008F7BBA">
        <w:rPr>
          <w:rFonts w:ascii="Times New Roman" w:hAnsi="Times New Roman" w:cs="Times New Roman"/>
          <w:sz w:val="24"/>
          <w:szCs w:val="24"/>
        </w:rPr>
        <w:t xml:space="preserve"> and </w:t>
      </w:r>
      <w:r w:rsidR="004B3512" w:rsidRPr="008F7BBA">
        <w:rPr>
          <w:rFonts w:ascii="Times New Roman" w:hAnsi="Times New Roman" w:cs="Times New Roman"/>
          <w:sz w:val="24"/>
          <w:szCs w:val="24"/>
        </w:rPr>
        <w:t xml:space="preserve">a </w:t>
      </w:r>
      <w:r w:rsidR="007E5728" w:rsidRPr="008F7BBA">
        <w:rPr>
          <w:rFonts w:ascii="Times New Roman" w:hAnsi="Times New Roman" w:cs="Times New Roman"/>
          <w:sz w:val="24"/>
          <w:szCs w:val="24"/>
        </w:rPr>
        <w:t xml:space="preserve">clear-cut </w:t>
      </w:r>
      <w:r w:rsidR="004B3512" w:rsidRPr="008F7BBA">
        <w:rPr>
          <w:rFonts w:ascii="Times New Roman" w:hAnsi="Times New Roman" w:cs="Times New Roman"/>
          <w:sz w:val="24"/>
          <w:szCs w:val="24"/>
        </w:rPr>
        <w:t>demarcation</w:t>
      </w:r>
      <w:r w:rsidR="007E5728" w:rsidRPr="008F7BBA">
        <w:rPr>
          <w:rFonts w:ascii="Times New Roman" w:hAnsi="Times New Roman" w:cs="Times New Roman"/>
          <w:sz w:val="24"/>
          <w:szCs w:val="24"/>
        </w:rPr>
        <w:t xml:space="preserve"> is never possible</w:t>
      </w:r>
      <w:r w:rsidRPr="008F7BBA">
        <w:rPr>
          <w:rFonts w:ascii="Times New Roman" w:hAnsi="Times New Roman" w:cs="Times New Roman"/>
          <w:sz w:val="24"/>
          <w:szCs w:val="24"/>
        </w:rPr>
        <w:t xml:space="preserve">. Some </w:t>
      </w:r>
      <w:r w:rsidR="004B3512" w:rsidRPr="008F7BBA">
        <w:rPr>
          <w:rFonts w:ascii="Times New Roman" w:hAnsi="Times New Roman" w:cs="Times New Roman"/>
          <w:sz w:val="24"/>
          <w:szCs w:val="24"/>
        </w:rPr>
        <w:t xml:space="preserve">authors </w:t>
      </w:r>
      <w:r w:rsidRPr="008F7BBA">
        <w:rPr>
          <w:rFonts w:ascii="Times New Roman" w:hAnsi="Times New Roman" w:cs="Times New Roman"/>
          <w:sz w:val="24"/>
          <w:szCs w:val="24"/>
        </w:rPr>
        <w:t>describe sympathy as imagining another person’s</w:t>
      </w:r>
      <w:r w:rsidR="007E5728" w:rsidRPr="008F7BBA">
        <w:rPr>
          <w:rFonts w:ascii="Times New Roman" w:hAnsi="Times New Roman" w:cs="Times New Roman"/>
          <w:sz w:val="24"/>
          <w:szCs w:val="24"/>
        </w:rPr>
        <w:t xml:space="preserve"> emotions whereas empathy is experiencing it.</w:t>
      </w:r>
      <w:r w:rsidR="004B3512" w:rsidRPr="008F7BBA">
        <w:rPr>
          <w:rFonts w:ascii="Times New Roman" w:hAnsi="Times New Roman" w:cs="Times New Roman"/>
          <w:sz w:val="24"/>
          <w:szCs w:val="24"/>
        </w:rPr>
        <w:t xml:space="preserve"> It may also slide into pity or a feeling of sorry for the other person </w:t>
      </w:r>
      <w:r w:rsidR="0087772D" w:rsidRPr="008F7BBA">
        <w:rPr>
          <w:rFonts w:ascii="Times New Roman" w:hAnsi="Times New Roman" w:cs="Times New Roman"/>
          <w:sz w:val="24"/>
          <w:szCs w:val="24"/>
        </w:rPr>
        <w:fldChar w:fldCharType="begin" w:fldLock="1"/>
      </w:r>
      <w:r w:rsidR="004915E3" w:rsidRPr="008F7BBA">
        <w:rPr>
          <w:rFonts w:ascii="Times New Roman" w:hAnsi="Times New Roman" w:cs="Times New Roman"/>
          <w:sz w:val="24"/>
          <w:szCs w:val="24"/>
        </w:rPr>
        <w:instrText>ADDIN CSL_CITATION {"citationItems":[{"id":"ITEM-1","itemData":{"DOI":"10.1136/jme.2010.039628","ISBN":"0004-3079","ISSN":"03066800","PMID":"21292696","abstract":"Empathy is commonly regarded as an essential attribute for doctors and there is a conviction that empathy must be taught to medical students. Yet it is not clear exactly what empathy is, from a philosophical or sociological point of view, or whether it can be taught. The meaning, role and relevance of empathy in medical education have tended to be unquestioningly assumed; there is a need to examine and contextualise these assumptions. This paper opens up that debate, arguing that 'empathy', as it is commonly understood, is neither necessary nor sufficient to guarantee good medical or ethical practice.","author":[{"dropping-particle":"","family":"Smajdor","given":"Anna","non-dropping-particle":"","parse-names":false,"suffix":""},{"dropping-particle":"","family":"Stöckl","given":"Andrea","non-dropping-particle":"","parse-names":false,"suffix":""},{"dropping-particle":"","family":"Salter","given":"Charlotte","non-dropping-particle":"","parse-names":false,"suffix":""}],"container-title":"Journal of Medical Ethics","id":"ITEM-1","issued":{"date-parts":[["2011"]]},"title":"The limits of empathy: Problems in medical education and practice","type":"article-journal"},"uris":["http://www.mendeley.com/documents/?uuid=bcf0041e-3fac-478c-a19a-c7258bb49427"]}],"mendeley":{"formattedCitation":"(8)","plainTextFormattedCitation":"(8)","previouslyFormattedCitation":"(8)"},"properties":{"noteIndex":0},"schema":"https://github.com/citation-style-language/schema/raw/master/csl-citation.json"}</w:instrText>
      </w:r>
      <w:r w:rsidR="0087772D" w:rsidRPr="008F7BBA">
        <w:rPr>
          <w:rFonts w:ascii="Times New Roman" w:hAnsi="Times New Roman" w:cs="Times New Roman"/>
          <w:sz w:val="24"/>
          <w:szCs w:val="24"/>
        </w:rPr>
        <w:fldChar w:fldCharType="separate"/>
      </w:r>
      <w:r w:rsidR="007C18ED" w:rsidRPr="008F7BBA">
        <w:rPr>
          <w:rFonts w:ascii="Times New Roman" w:hAnsi="Times New Roman" w:cs="Times New Roman"/>
          <w:noProof/>
          <w:sz w:val="24"/>
          <w:szCs w:val="24"/>
        </w:rPr>
        <w:t>(5</w:t>
      </w:r>
      <w:r w:rsidR="001A2408" w:rsidRPr="008F7BBA">
        <w:rPr>
          <w:rFonts w:ascii="Times New Roman" w:hAnsi="Times New Roman" w:cs="Times New Roman"/>
          <w:noProof/>
          <w:sz w:val="24"/>
          <w:szCs w:val="24"/>
        </w:rPr>
        <w:t>)</w:t>
      </w:r>
      <w:r w:rsidR="0087772D" w:rsidRPr="008F7BBA">
        <w:rPr>
          <w:rFonts w:ascii="Times New Roman" w:hAnsi="Times New Roman" w:cs="Times New Roman"/>
          <w:sz w:val="24"/>
          <w:szCs w:val="24"/>
        </w:rPr>
        <w:fldChar w:fldCharType="end"/>
      </w:r>
      <w:r w:rsidR="00AC50A5">
        <w:rPr>
          <w:rFonts w:ascii="Times New Roman" w:hAnsi="Times New Roman" w:cs="Times New Roman"/>
          <w:sz w:val="24"/>
          <w:szCs w:val="24"/>
        </w:rPr>
        <w:t>.</w:t>
      </w:r>
    </w:p>
    <w:p w14:paraId="3A64C00B" w14:textId="339B309D" w:rsidR="00CA3D7A" w:rsidRDefault="007E47B4" w:rsidP="00E877FF">
      <w:pPr>
        <w:spacing w:before="240" w:line="240" w:lineRule="auto"/>
        <w:jc w:val="both"/>
        <w:rPr>
          <w:rFonts w:ascii="Times New Roman" w:hAnsi="Times New Roman" w:cs="Times New Roman"/>
          <w:sz w:val="24"/>
          <w:szCs w:val="24"/>
        </w:rPr>
      </w:pPr>
      <w:r w:rsidRPr="008F7BBA">
        <w:rPr>
          <w:rFonts w:ascii="Times New Roman" w:hAnsi="Times New Roman" w:cs="Times New Roman"/>
          <w:sz w:val="24"/>
          <w:szCs w:val="24"/>
        </w:rPr>
        <w:t>Compassion is derived from the</w:t>
      </w:r>
      <w:r w:rsidR="004B3512" w:rsidRPr="008F7BBA">
        <w:rPr>
          <w:rFonts w:ascii="Times New Roman" w:hAnsi="Times New Roman" w:cs="Times New Roman"/>
          <w:sz w:val="24"/>
          <w:szCs w:val="24"/>
        </w:rPr>
        <w:t xml:space="preserve"> </w:t>
      </w:r>
      <w:r w:rsidR="00F017AC" w:rsidRPr="008F7BBA">
        <w:rPr>
          <w:rFonts w:ascii="Times New Roman" w:hAnsi="Times New Roman" w:cs="Times New Roman"/>
          <w:sz w:val="24"/>
          <w:szCs w:val="24"/>
        </w:rPr>
        <w:t>Latin</w:t>
      </w:r>
      <w:r w:rsidR="004B3512" w:rsidRPr="008F7BBA">
        <w:rPr>
          <w:rFonts w:ascii="Times New Roman" w:hAnsi="Times New Roman" w:cs="Times New Roman"/>
          <w:sz w:val="24"/>
          <w:szCs w:val="24"/>
        </w:rPr>
        <w:t xml:space="preserve"> word </w:t>
      </w:r>
      <w:r w:rsidRPr="008F7BBA">
        <w:rPr>
          <w:rFonts w:ascii="Times New Roman" w:hAnsi="Times New Roman" w:cs="Times New Roman"/>
          <w:sz w:val="24"/>
          <w:szCs w:val="24"/>
        </w:rPr>
        <w:t>‘</w:t>
      </w:r>
      <w:proofErr w:type="spellStart"/>
      <w:r w:rsidRPr="008F7BBA">
        <w:rPr>
          <w:rFonts w:ascii="Times New Roman" w:hAnsi="Times New Roman" w:cs="Times New Roman"/>
          <w:sz w:val="24"/>
          <w:szCs w:val="24"/>
        </w:rPr>
        <w:t>compati</w:t>
      </w:r>
      <w:proofErr w:type="spellEnd"/>
      <w:r w:rsidRPr="008F7BBA">
        <w:rPr>
          <w:rFonts w:ascii="Times New Roman" w:hAnsi="Times New Roman" w:cs="Times New Roman"/>
          <w:sz w:val="24"/>
          <w:szCs w:val="24"/>
        </w:rPr>
        <w:t xml:space="preserve">’ </w:t>
      </w:r>
      <w:r w:rsidR="004B3512" w:rsidRPr="008F7BBA">
        <w:rPr>
          <w:rFonts w:ascii="Times New Roman" w:hAnsi="Times New Roman" w:cs="Times New Roman"/>
          <w:sz w:val="24"/>
          <w:szCs w:val="24"/>
        </w:rPr>
        <w:t xml:space="preserve">meaning to “suffer with”. </w:t>
      </w:r>
      <w:proofErr w:type="spellStart"/>
      <w:r w:rsidR="004B3512" w:rsidRPr="008F7BBA">
        <w:rPr>
          <w:rFonts w:ascii="Times New Roman" w:hAnsi="Times New Roman" w:cs="Times New Roman"/>
          <w:sz w:val="24"/>
          <w:szCs w:val="24"/>
        </w:rPr>
        <w:t>Chochinov</w:t>
      </w:r>
      <w:proofErr w:type="spellEnd"/>
      <w:r w:rsidR="004B3512" w:rsidRPr="008F7BBA">
        <w:rPr>
          <w:rFonts w:ascii="Times New Roman" w:hAnsi="Times New Roman" w:cs="Times New Roman"/>
          <w:sz w:val="24"/>
          <w:szCs w:val="24"/>
        </w:rPr>
        <w:t xml:space="preserve"> defined compassion as a deep awareness of </w:t>
      </w:r>
      <w:r w:rsidR="00E36C3B">
        <w:rPr>
          <w:rFonts w:ascii="Times New Roman" w:hAnsi="Times New Roman" w:cs="Times New Roman"/>
          <w:sz w:val="24"/>
          <w:szCs w:val="24"/>
        </w:rPr>
        <w:t xml:space="preserve">the </w:t>
      </w:r>
      <w:r w:rsidR="004B3512" w:rsidRPr="008F7BBA">
        <w:rPr>
          <w:rFonts w:ascii="Times New Roman" w:hAnsi="Times New Roman" w:cs="Times New Roman"/>
          <w:sz w:val="24"/>
          <w:szCs w:val="24"/>
        </w:rPr>
        <w:t>suffering of another pe</w:t>
      </w:r>
      <w:r w:rsidR="0087772D" w:rsidRPr="008F7BBA">
        <w:rPr>
          <w:rFonts w:ascii="Times New Roman" w:hAnsi="Times New Roman" w:cs="Times New Roman"/>
          <w:sz w:val="24"/>
          <w:szCs w:val="24"/>
        </w:rPr>
        <w:t xml:space="preserve">rson with a wish to relieve it </w:t>
      </w:r>
      <w:r w:rsidR="0087772D" w:rsidRPr="008F7BBA">
        <w:rPr>
          <w:rFonts w:ascii="Times New Roman" w:hAnsi="Times New Roman" w:cs="Times New Roman"/>
          <w:sz w:val="24"/>
          <w:szCs w:val="24"/>
        </w:rPr>
        <w:fldChar w:fldCharType="begin" w:fldLock="1"/>
      </w:r>
      <w:r w:rsidR="004915E3" w:rsidRPr="008F7BBA">
        <w:rPr>
          <w:rFonts w:ascii="Times New Roman" w:hAnsi="Times New Roman" w:cs="Times New Roman"/>
          <w:sz w:val="24"/>
          <w:szCs w:val="24"/>
        </w:rPr>
        <w:instrText>ADDIN CSL_CITATION {"citationItems":[{"id":"ITEM-1","itemData":{"DOI":"10.1111/j.1466-769X.2006.00285.x","ISBN":"1466-7681","ISSN":"14667681","PMID":"16965308","abstract":"In the nursing literature, a number of qualities are associated with loving care. Reference is made to, among other things, humility, attentiveness, responsibility and duty, compassion, and tenderness. The author attempts to show that charm, in the Marcelian sense, also plays a central role. It is argued that the moral foundation of charm is a unity of agape and eros. An impartial giving of the self for others is clearly of fundamental importance in an ethic of care. Including charm in the discussion points to the fact that eros also plays a crucial role. Eros produces a passion for people and for life. It is a physical and spiritual energy that animates a person in all facets of her life, including her caring work.","author":[{"dropping-particle":"","family":"Chochinov","given":"Harvey Max","non-dropping-particle":"","parse-names":false,"suffix":""}],"container-title":"Bmj","id":"ITEM-1","issued":{"date-parts":[["2007"]]},"title":"Dignity and the essence of medicine: the A, B, C, and D of dignity conserving care","type":"article-journal"},"uris":["http://www.mendeley.com/documents/?uuid=b813313e-0832-40b1-a475-a155865acd2c"]}],"mendeley":{"formattedCitation":"(9)","plainTextFormattedCitation":"(9)","previouslyFormattedCitation":"(9)"},"properties":{"noteIndex":0},"schema":"https://github.com/citation-style-language/schema/raw/master/csl-citation.json"}</w:instrText>
      </w:r>
      <w:r w:rsidR="0087772D" w:rsidRPr="008F7BBA">
        <w:rPr>
          <w:rFonts w:ascii="Times New Roman" w:hAnsi="Times New Roman" w:cs="Times New Roman"/>
          <w:sz w:val="24"/>
          <w:szCs w:val="24"/>
        </w:rPr>
        <w:fldChar w:fldCharType="separate"/>
      </w:r>
      <w:r w:rsidR="007C18ED" w:rsidRPr="008F7BBA">
        <w:rPr>
          <w:rFonts w:ascii="Times New Roman" w:hAnsi="Times New Roman" w:cs="Times New Roman"/>
          <w:noProof/>
          <w:sz w:val="24"/>
          <w:szCs w:val="24"/>
        </w:rPr>
        <w:t>(6</w:t>
      </w:r>
      <w:r w:rsidR="001A2408" w:rsidRPr="008F7BBA">
        <w:rPr>
          <w:rFonts w:ascii="Times New Roman" w:hAnsi="Times New Roman" w:cs="Times New Roman"/>
          <w:noProof/>
          <w:sz w:val="24"/>
          <w:szCs w:val="24"/>
        </w:rPr>
        <w:t>)</w:t>
      </w:r>
      <w:r w:rsidR="0087772D" w:rsidRPr="008F7BBA">
        <w:rPr>
          <w:rFonts w:ascii="Times New Roman" w:hAnsi="Times New Roman" w:cs="Times New Roman"/>
          <w:sz w:val="24"/>
          <w:szCs w:val="24"/>
        </w:rPr>
        <w:fldChar w:fldCharType="end"/>
      </w:r>
      <w:r w:rsidRPr="008F7BBA">
        <w:rPr>
          <w:rFonts w:ascii="Times New Roman" w:hAnsi="Times New Roman" w:cs="Times New Roman"/>
          <w:sz w:val="24"/>
          <w:szCs w:val="24"/>
        </w:rPr>
        <w:t>. B</w:t>
      </w:r>
      <w:r w:rsidR="004B3512" w:rsidRPr="008F7BBA">
        <w:rPr>
          <w:rFonts w:ascii="Times New Roman" w:hAnsi="Times New Roman" w:cs="Times New Roman"/>
          <w:sz w:val="24"/>
          <w:szCs w:val="24"/>
        </w:rPr>
        <w:t xml:space="preserve">oth compassion and sympathy are evoked </w:t>
      </w:r>
      <w:r w:rsidRPr="008F7BBA">
        <w:rPr>
          <w:rFonts w:ascii="Times New Roman" w:hAnsi="Times New Roman" w:cs="Times New Roman"/>
          <w:sz w:val="24"/>
          <w:szCs w:val="24"/>
        </w:rPr>
        <w:t xml:space="preserve">in the observer </w:t>
      </w:r>
      <w:r w:rsidR="004B3512" w:rsidRPr="008F7BBA">
        <w:rPr>
          <w:rFonts w:ascii="Times New Roman" w:hAnsi="Times New Roman" w:cs="Times New Roman"/>
          <w:sz w:val="24"/>
          <w:szCs w:val="24"/>
        </w:rPr>
        <w:t xml:space="preserve">when </w:t>
      </w:r>
      <w:r w:rsidRPr="008F7BBA">
        <w:rPr>
          <w:rFonts w:ascii="Times New Roman" w:hAnsi="Times New Roman" w:cs="Times New Roman"/>
          <w:sz w:val="24"/>
          <w:szCs w:val="24"/>
        </w:rPr>
        <w:t>the subject experiences an unfortunate event</w:t>
      </w:r>
      <w:r w:rsidR="004B3512" w:rsidRPr="008F7BBA">
        <w:rPr>
          <w:rFonts w:ascii="Times New Roman" w:hAnsi="Times New Roman" w:cs="Times New Roman"/>
          <w:sz w:val="24"/>
          <w:szCs w:val="24"/>
        </w:rPr>
        <w:t xml:space="preserve">, but compassion is evoked by more serious circumstances. </w:t>
      </w:r>
      <w:r w:rsidR="00977E14">
        <w:rPr>
          <w:rFonts w:ascii="Times New Roman" w:hAnsi="Times New Roman" w:cs="Times New Roman"/>
          <w:sz w:val="24"/>
          <w:szCs w:val="24"/>
        </w:rPr>
        <w:t>Alt</w:t>
      </w:r>
      <w:r w:rsidR="00977E14" w:rsidRPr="008F7BBA">
        <w:rPr>
          <w:rFonts w:ascii="Times New Roman" w:hAnsi="Times New Roman" w:cs="Times New Roman"/>
          <w:sz w:val="24"/>
          <w:szCs w:val="24"/>
        </w:rPr>
        <w:t xml:space="preserve">hough </w:t>
      </w:r>
      <w:r w:rsidR="004B3512" w:rsidRPr="008F7BBA">
        <w:rPr>
          <w:rFonts w:ascii="Times New Roman" w:hAnsi="Times New Roman" w:cs="Times New Roman"/>
          <w:sz w:val="24"/>
          <w:szCs w:val="24"/>
        </w:rPr>
        <w:t xml:space="preserve">it involves a sense of need to alleviate a </w:t>
      </w:r>
      <w:r w:rsidR="00F017AC" w:rsidRPr="008F7BBA">
        <w:rPr>
          <w:rFonts w:ascii="Times New Roman" w:hAnsi="Times New Roman" w:cs="Times New Roman"/>
          <w:sz w:val="24"/>
          <w:szCs w:val="24"/>
        </w:rPr>
        <w:t>person’s</w:t>
      </w:r>
      <w:r w:rsidR="004B3512" w:rsidRPr="008F7BBA">
        <w:rPr>
          <w:rFonts w:ascii="Times New Roman" w:hAnsi="Times New Roman" w:cs="Times New Roman"/>
          <w:sz w:val="24"/>
          <w:szCs w:val="24"/>
        </w:rPr>
        <w:t xml:space="preserve"> suffering, it </w:t>
      </w:r>
      <w:r w:rsidR="00F017AC" w:rsidRPr="008F7BBA">
        <w:rPr>
          <w:rFonts w:ascii="Times New Roman" w:hAnsi="Times New Roman" w:cs="Times New Roman"/>
          <w:sz w:val="24"/>
          <w:szCs w:val="24"/>
        </w:rPr>
        <w:t xml:space="preserve">may </w:t>
      </w:r>
      <w:r w:rsidR="00F816B9">
        <w:rPr>
          <w:rFonts w:ascii="Times New Roman" w:hAnsi="Times New Roman" w:cs="Times New Roman"/>
          <w:sz w:val="24"/>
          <w:szCs w:val="24"/>
        </w:rPr>
        <w:t xml:space="preserve">not </w:t>
      </w:r>
      <w:r w:rsidR="00F017AC" w:rsidRPr="008F7BBA">
        <w:rPr>
          <w:rFonts w:ascii="Times New Roman" w:hAnsi="Times New Roman" w:cs="Times New Roman"/>
          <w:sz w:val="24"/>
          <w:szCs w:val="24"/>
        </w:rPr>
        <w:t>necessarily result in any helping actions.</w:t>
      </w:r>
    </w:p>
    <w:p w14:paraId="63A4B513" w14:textId="77777777" w:rsidR="00DB0D3C" w:rsidRDefault="00DB0D3C" w:rsidP="00E877FF">
      <w:pPr>
        <w:spacing w:before="240" w:line="240" w:lineRule="auto"/>
        <w:jc w:val="both"/>
        <w:rPr>
          <w:rFonts w:ascii="Times New Roman" w:hAnsi="Times New Roman" w:cs="Times New Roman"/>
          <w:sz w:val="24"/>
          <w:szCs w:val="24"/>
        </w:rPr>
      </w:pPr>
    </w:p>
    <w:p w14:paraId="4D3BE3B3" w14:textId="1344E74A" w:rsidR="009437A1" w:rsidRPr="008F7BBA" w:rsidRDefault="004B2977" w:rsidP="00E877FF">
      <w:pPr>
        <w:spacing w:before="240" w:line="240" w:lineRule="auto"/>
        <w:jc w:val="both"/>
        <w:rPr>
          <w:rFonts w:ascii="Times New Roman" w:hAnsi="Times New Roman" w:cs="Times New Roman"/>
          <w:b/>
          <w:sz w:val="24"/>
          <w:szCs w:val="24"/>
        </w:rPr>
      </w:pPr>
      <w:r w:rsidRPr="008F7BBA">
        <w:rPr>
          <w:rFonts w:ascii="Times New Roman" w:hAnsi="Times New Roman" w:cs="Times New Roman"/>
          <w:b/>
          <w:sz w:val="24"/>
          <w:szCs w:val="24"/>
        </w:rPr>
        <w:t xml:space="preserve">Concept of Empathy as Detached </w:t>
      </w:r>
      <w:r w:rsidR="00640804">
        <w:rPr>
          <w:rFonts w:ascii="Times New Roman" w:hAnsi="Times New Roman" w:cs="Times New Roman"/>
          <w:b/>
          <w:sz w:val="24"/>
          <w:szCs w:val="24"/>
        </w:rPr>
        <w:t>Concern</w:t>
      </w:r>
    </w:p>
    <w:p w14:paraId="13E9CB41" w14:textId="1605C235" w:rsidR="00231E67" w:rsidRPr="008F7BBA" w:rsidRDefault="009C7291" w:rsidP="00E877FF">
      <w:pPr>
        <w:spacing w:before="240" w:line="240" w:lineRule="auto"/>
        <w:jc w:val="both"/>
        <w:rPr>
          <w:rFonts w:ascii="Times New Roman" w:hAnsi="Times New Roman" w:cs="Times New Roman"/>
          <w:sz w:val="24"/>
          <w:szCs w:val="24"/>
        </w:rPr>
      </w:pPr>
      <w:r w:rsidRPr="008F7BBA">
        <w:rPr>
          <w:rFonts w:ascii="Times New Roman" w:hAnsi="Times New Roman" w:cs="Times New Roman"/>
          <w:sz w:val="24"/>
          <w:szCs w:val="24"/>
        </w:rPr>
        <w:t>Cognitive empathy or detached concern is the ability of one to understand and acknowledge the experiences of</w:t>
      </w:r>
      <w:r w:rsidR="003F1767">
        <w:rPr>
          <w:rFonts w:ascii="Times New Roman" w:hAnsi="Times New Roman" w:cs="Times New Roman"/>
          <w:sz w:val="24"/>
          <w:szCs w:val="24"/>
        </w:rPr>
        <w:t xml:space="preserve"> the</w:t>
      </w:r>
      <w:r w:rsidRPr="008F7BBA">
        <w:rPr>
          <w:rFonts w:ascii="Times New Roman" w:hAnsi="Times New Roman" w:cs="Times New Roman"/>
          <w:sz w:val="24"/>
          <w:szCs w:val="24"/>
        </w:rPr>
        <w:t xml:space="preserve"> other person without evoking a personal emotional response</w:t>
      </w:r>
      <w:r w:rsidR="00B155AB">
        <w:rPr>
          <w:rFonts w:ascii="Times New Roman" w:hAnsi="Times New Roman" w:cs="Times New Roman"/>
          <w:sz w:val="24"/>
          <w:szCs w:val="24"/>
        </w:rPr>
        <w:t>.</w:t>
      </w:r>
      <w:r w:rsidRPr="008F7BBA">
        <w:rPr>
          <w:rFonts w:ascii="Times New Roman" w:hAnsi="Times New Roman" w:cs="Times New Roman"/>
          <w:sz w:val="24"/>
          <w:szCs w:val="24"/>
        </w:rPr>
        <w:t xml:space="preserve"> </w:t>
      </w:r>
      <w:r w:rsidRPr="008F7BBA">
        <w:rPr>
          <w:rFonts w:ascii="Times New Roman" w:hAnsi="Times New Roman" w:cs="Times New Roman"/>
          <w:color w:val="000000" w:themeColor="text1"/>
          <w:sz w:val="24"/>
          <w:szCs w:val="24"/>
        </w:rPr>
        <w:t xml:space="preserve"> </w:t>
      </w:r>
      <w:r w:rsidRPr="008F7BBA">
        <w:rPr>
          <w:rFonts w:ascii="Times New Roman" w:hAnsi="Times New Roman" w:cs="Times New Roman"/>
          <w:sz w:val="24"/>
          <w:szCs w:val="24"/>
        </w:rPr>
        <w:t>It is an active skill that is ac</w:t>
      </w:r>
      <w:r w:rsidR="00B13E34" w:rsidRPr="008F7BBA">
        <w:rPr>
          <w:rFonts w:ascii="Times New Roman" w:hAnsi="Times New Roman" w:cs="Times New Roman"/>
          <w:sz w:val="24"/>
          <w:szCs w:val="24"/>
        </w:rPr>
        <w:t>quired and pliable to nurturing</w:t>
      </w:r>
      <w:r w:rsidR="00BA583B">
        <w:rPr>
          <w:rFonts w:ascii="Times New Roman" w:hAnsi="Times New Roman" w:cs="Times New Roman"/>
          <w:sz w:val="24"/>
          <w:szCs w:val="24"/>
        </w:rPr>
        <w:t xml:space="preserve"> </w:t>
      </w:r>
      <w:r w:rsidR="00B13E34" w:rsidRPr="008F7BBA">
        <w:rPr>
          <w:rFonts w:ascii="Times New Roman" w:hAnsi="Times New Roman" w:cs="Times New Roman"/>
          <w:sz w:val="24"/>
          <w:szCs w:val="24"/>
        </w:rPr>
        <w:fldChar w:fldCharType="begin" w:fldLock="1"/>
      </w:r>
      <w:r w:rsidR="004915E3" w:rsidRPr="008F7BBA">
        <w:rPr>
          <w:rFonts w:ascii="Times New Roman" w:hAnsi="Times New Roman" w:cs="Times New Roman"/>
          <w:sz w:val="24"/>
          <w:szCs w:val="24"/>
        </w:rPr>
        <w:instrText>ADDIN CSL_CITATION {"citationItems":[{"id":"ITEM-1","itemData":{"DOI":"10.1097/ACM.0b013e318299f3e3","ISBN":"1040-2446","ISSN":"1040-2446","PMID":"23807099","abstract":"PURPOSE Some research shows that empathy declines during medical school. The authors conducted an updated, systematic review of the literature on empathy-enhancing educational interventions in undergraduate medical education. METHOD The authors searched PubMed, EMBASE, PsycINFO, CINAHL, Scopus, and Web of Science (January 1, 2004 through March 19, 2012) using key words related to undergraduate medical education and empathy. They independently selected and reviewed all English-language articles that described an educational intervention designed to promote empathy in medical students, assessing the quality of the quantitative studies using the Medical Education Research Study Quality Instrument (MERSQI). RESULTS The authors identified and reviewed the full texts of 18 articles (15 quantitative and 3 qualitative studies). Included interventions used one or more of the following-patient narrative and creative arts (n=7), writing (n=3), drama (n=1), communication skills training (n=4), problem-based learning (n=1), interprofessional skills training (n=1), patient interviews (n=4), experiential learning (n=2), and empathy-focused training (n=1). Fifteen articles reported significant increases in empathy. Mean effect size was 0.23. Mean MERSQI score was 10.13 (range 6.5-14). CONCLUSIONS These findings suggest that educational interventions can be effective in maintaining and enhancing empathy in undergraduate medical students. In addition, they highlight the need for multicenter, randomized controlled trials, reporting long-term data to evaluate the longevity of intervention effects. Defining empathy remains problematic, and the authors call for conceptual clarity to aid future research.","author":[{"dropping-particle":"","family":"Batt-Rawden","given":"Samantha A.","non-dropping-particle":"","parse-names":false,"suffix":""},{"dropping-particle":"","family":"Chisolm","given":"Margaret S.","non-dropping-particle":"","parse-names":false,"suffix":""},{"dropping-particle":"","family":"Anton","given":"Blair","non-dropping-particle":"","parse-names":false,"suffix":""},{"dropping-particle":"","family":"Flickinger","given":"Tabor E.","non-dropping-particle":"","parse-names":false,"suffix":""}],"container-title":"Academic Medicine","id":"ITEM-1","issued":{"date-parts":[["2013"]]},"title":"Teaching Empathy to Medical Students","type":"article-journal"},"uris":["http://www.mendeley.com/documents/?uuid=fb76b4f5-a86e-411f-a516-864bdd95b7bd"]},{"id":"ITEM-2","itemData":{"DOI":"10.3205/zma000781","ISSN":"18603572","PMID":"22403596","abstract":"The present study gives a brief introduction into 1. the definition of physician empathy (PE) and 2. its influence on patients' health outcomes. Furthermore 3. we present assessment instruments to measure PE from the perspective of the patient and medical student. The latter topic will be explored in detail as we conducted a pilot study on the German versions of two self-assessment instruments of empathy, which are mostly used in medical education research, namely the \"Jefferson Scale of Physician Empathy, Student Version\" (JSPE-S) and the \"Interpersonal Reactivity Index\" (IRI).","author":[{"dropping-particle":"","family":"Neumann","given":"Melanie","non-dropping-particle":"","parse-names":false,"suffix":""},{"dropping-particle":"","family":"Scheffer","given":"Christian","non-dropping-particle":"","parse-names":false,"suffix":""},{"dropping-particle":"","family":"Tauschel","given":"Diethard","non-dropping-particle":"","parse-names":false,"suffix":""},{"dropping-particle":"","family":"Lutz","given":"Gabriele","non-dropping-particle":"","parse-names":false,"suffix":""},{"dropping-particle":"","family":"Wirtz","given":"Markus","non-dropping-particle":"","parse-names":false,"suffix":""},{"dropping-particle":"","family":"Edelhäuser","given":"Friedrich","non-dropping-particle":"","parse-names":false,"suffix":""}],"container-title":"GMS Zeitschrift für medizinische Ausbildung","id":"ITEM-2","issued":{"date-parts":[["2012"]]},"title":"Physician empathy: definition, outcome-relevance and its measurement in patient care and medical education.","type":"article-journal"},"uris":["http://www.mendeley.com/documents/?uuid=bb16c89b-de88-4324-af87-be82f7d37c0c"]},{"id":"ITEM-3","itemData":{"DOI":"10.1097/00001888-200210001-00019","ISBN":"1040-2446","ISSN":"1040-2446","PMID":"12377706","abstract":"Examined the psychometric properties of the Jefferson Scale of Physician Empathy items, and investigated differences on individual items between men and women and between physicians in specialty areas defined as \"people-oriented\" and \"technology-oriented\". Participants were 704 29-87 yr old physicians. Analysis of mean item scores indicate that responses tended to be skewed toward the upper end of the scale, and item-total score correlations reaffirmed the direction of scoring (indicated by positive correlations) and the significant contribution of each item to the total score of the scale (indicated by significant correlations). There were statistically significant gender differences on 6 of the 20 items, and these results suggest that gender differences are more pronounced on the \"perspective taking\" aspect of physician empathy. There were significant specialty differences on 11 of the 20 items, with physicians in people-oriented specialties consistently outscoring their counterparts in technology-oriented specialties in all items. It is concluded that all items in this scale are relevant to the operational measure of empathy, and that particular aspects of empathy are related to gender and specialty. (PsycINFO Database Record (c) 2010 APA, all rights reserved).","author":[{"dropping-particle":"","family":"HOJAT","given":"MOHAMMADREZA","non-dropping-particle":"","parse-names":false,"suffix":""},{"dropping-particle":"","family":"GONNELLA","given":"JOSEPH S.","non-dropping-particle":"","parse-names":false,"suffix":""},{"dropping-particle":"","family":"NASCA","given":"THOMAS J.","non-dropping-particle":"","parse-names":false,"suffix":""},{"dropping-particle":"","family":"MANGIONE","given":"SALVATORE","non-dropping-particle":"","parse-names":false,"suffix":""},{"dropping-particle":"","family":"VELOKSI","given":"J. JON","non-dropping-particle":"","parse-names":false,"suffix":""},{"dropping-particle":"","family":"MAGEE","given":"MICHAEL","non-dropping-particle":"","parse-names":false,"suffix":""}],"container-title":"Academic Medicine","id":"ITEM-3","issued":{"date-parts":[["2002"]]},"title":"The Jefferson Scale of Physician Empathy","type":"article-journal"},"uris":["http://www.mendeley.com/documents/?uuid=7cc3ac82-4772-4210-ba90-56d3507f47d9"]}],"mendeley":{"formattedCitation":"(12–14)","plainTextFormattedCitation":"(12–14)","previouslyFormattedCitation":"(12–14)"},"properties":{"noteIndex":0},"schema":"https://github.com/citation-style-language/schema/raw/master/csl-citation.json"}</w:instrText>
      </w:r>
      <w:r w:rsidR="00B13E34" w:rsidRPr="008F7BBA">
        <w:rPr>
          <w:rFonts w:ascii="Times New Roman" w:hAnsi="Times New Roman" w:cs="Times New Roman"/>
          <w:sz w:val="24"/>
          <w:szCs w:val="24"/>
        </w:rPr>
        <w:fldChar w:fldCharType="separate"/>
      </w:r>
      <w:r w:rsidR="007C18ED" w:rsidRPr="008F7BBA">
        <w:rPr>
          <w:rFonts w:ascii="Times New Roman" w:hAnsi="Times New Roman" w:cs="Times New Roman"/>
          <w:noProof/>
          <w:sz w:val="24"/>
          <w:szCs w:val="24"/>
        </w:rPr>
        <w:t>(7-9</w:t>
      </w:r>
      <w:r w:rsidR="001A2408" w:rsidRPr="008F7BBA">
        <w:rPr>
          <w:rFonts w:ascii="Times New Roman" w:hAnsi="Times New Roman" w:cs="Times New Roman"/>
          <w:noProof/>
          <w:sz w:val="24"/>
          <w:szCs w:val="24"/>
        </w:rPr>
        <w:t>)</w:t>
      </w:r>
      <w:r w:rsidR="00B13E34" w:rsidRPr="008F7BBA">
        <w:rPr>
          <w:rFonts w:ascii="Times New Roman" w:hAnsi="Times New Roman" w:cs="Times New Roman"/>
          <w:sz w:val="24"/>
          <w:szCs w:val="24"/>
        </w:rPr>
        <w:fldChar w:fldCharType="end"/>
      </w:r>
      <w:r w:rsidR="00B13E34" w:rsidRPr="008F7BBA">
        <w:rPr>
          <w:rFonts w:ascii="Times New Roman" w:hAnsi="Times New Roman" w:cs="Times New Roman"/>
          <w:sz w:val="24"/>
          <w:szCs w:val="24"/>
        </w:rPr>
        <w:t>.</w:t>
      </w:r>
      <w:r w:rsidR="0037321F">
        <w:rPr>
          <w:rFonts w:ascii="Times New Roman" w:hAnsi="Times New Roman" w:cs="Times New Roman"/>
          <w:sz w:val="24"/>
          <w:szCs w:val="24"/>
        </w:rPr>
        <w:t xml:space="preserve"> </w:t>
      </w:r>
      <w:r w:rsidR="00EA4F99" w:rsidRPr="008F7BBA">
        <w:rPr>
          <w:rFonts w:ascii="Times New Roman" w:hAnsi="Times New Roman" w:cs="Times New Roman"/>
          <w:sz w:val="24"/>
          <w:szCs w:val="24"/>
        </w:rPr>
        <w:t>It is a</w:t>
      </w:r>
      <w:r w:rsidR="0007786F" w:rsidRPr="008F7BBA">
        <w:rPr>
          <w:rFonts w:ascii="Times New Roman" w:hAnsi="Times New Roman" w:cs="Times New Roman"/>
          <w:sz w:val="24"/>
          <w:szCs w:val="24"/>
        </w:rPr>
        <w:t xml:space="preserve"> frequently used terminology in medicine</w:t>
      </w:r>
      <w:r w:rsidR="00A2028A" w:rsidRPr="008F7BBA">
        <w:rPr>
          <w:rFonts w:ascii="Times New Roman" w:hAnsi="Times New Roman" w:cs="Times New Roman"/>
          <w:sz w:val="24"/>
          <w:szCs w:val="24"/>
        </w:rPr>
        <w:t xml:space="preserve"> and means “not being moved or influenced emotionally by the patient”</w:t>
      </w:r>
      <w:r w:rsidR="0037321F">
        <w:rPr>
          <w:rFonts w:ascii="Times New Roman" w:hAnsi="Times New Roman" w:cs="Times New Roman"/>
          <w:sz w:val="24"/>
          <w:szCs w:val="24"/>
        </w:rPr>
        <w:t>.</w:t>
      </w:r>
      <w:r w:rsidR="00662144">
        <w:rPr>
          <w:rFonts w:ascii="Times New Roman" w:hAnsi="Times New Roman" w:cs="Times New Roman"/>
          <w:sz w:val="24"/>
          <w:szCs w:val="24"/>
        </w:rPr>
        <w:t xml:space="preserve"> </w:t>
      </w:r>
      <w:r w:rsidR="00231E67" w:rsidRPr="008F7BBA">
        <w:rPr>
          <w:rFonts w:ascii="Times New Roman" w:hAnsi="Times New Roman" w:cs="Times New Roman"/>
          <w:sz w:val="24"/>
          <w:szCs w:val="24"/>
        </w:rPr>
        <w:t>The patient doesn’t need to be showered with love. He/she needs to feel that the doctor has listened enough to grasp the problem, rather than immediately putting the patient in a category, or jumping to conclusions.</w:t>
      </w:r>
    </w:p>
    <w:p w14:paraId="0B273A6F" w14:textId="58992632" w:rsidR="00231E67" w:rsidRPr="008F7BBA" w:rsidRDefault="00231E67" w:rsidP="00E877FF">
      <w:pPr>
        <w:spacing w:before="240" w:line="240" w:lineRule="auto"/>
        <w:jc w:val="both"/>
        <w:rPr>
          <w:rFonts w:ascii="Times New Roman" w:hAnsi="Times New Roman" w:cs="Times New Roman"/>
          <w:sz w:val="24"/>
          <w:szCs w:val="24"/>
        </w:rPr>
      </w:pPr>
      <w:r w:rsidRPr="008F7BBA">
        <w:rPr>
          <w:rFonts w:ascii="Times New Roman" w:hAnsi="Times New Roman" w:cs="Times New Roman"/>
          <w:sz w:val="24"/>
          <w:szCs w:val="24"/>
        </w:rPr>
        <w:t>Certainly</w:t>
      </w:r>
      <w:r w:rsidR="00EE14D2">
        <w:rPr>
          <w:rFonts w:ascii="Times New Roman" w:hAnsi="Times New Roman" w:cs="Times New Roman"/>
          <w:sz w:val="24"/>
          <w:szCs w:val="24"/>
        </w:rPr>
        <w:t>,</w:t>
      </w:r>
      <w:r w:rsidRPr="008F7BBA">
        <w:rPr>
          <w:rFonts w:ascii="Times New Roman" w:hAnsi="Times New Roman" w:cs="Times New Roman"/>
          <w:sz w:val="24"/>
          <w:szCs w:val="24"/>
        </w:rPr>
        <w:t xml:space="preserve"> some detachment is needed.</w:t>
      </w:r>
      <w:r w:rsidR="00784F69" w:rsidRPr="008F7BBA">
        <w:rPr>
          <w:rFonts w:ascii="Times New Roman" w:hAnsi="Times New Roman" w:cs="Times New Roman"/>
          <w:sz w:val="24"/>
          <w:szCs w:val="24"/>
        </w:rPr>
        <w:t xml:space="preserve"> </w:t>
      </w:r>
      <w:r w:rsidR="0037321F">
        <w:rPr>
          <w:rFonts w:ascii="Times New Roman" w:hAnsi="Times New Roman" w:cs="Times New Roman"/>
          <w:sz w:val="24"/>
          <w:szCs w:val="24"/>
        </w:rPr>
        <w:t xml:space="preserve">When I </w:t>
      </w:r>
      <w:r w:rsidR="0095612F">
        <w:rPr>
          <w:rFonts w:ascii="Times New Roman" w:hAnsi="Times New Roman" w:cs="Times New Roman"/>
          <w:sz w:val="24"/>
          <w:szCs w:val="24"/>
        </w:rPr>
        <w:t>think of my</w:t>
      </w:r>
      <w:r w:rsidR="009C581C" w:rsidRPr="008F7BBA">
        <w:rPr>
          <w:rFonts w:ascii="Times New Roman" w:hAnsi="Times New Roman" w:cs="Times New Roman"/>
          <w:sz w:val="24"/>
          <w:szCs w:val="24"/>
        </w:rPr>
        <w:t xml:space="preserve"> experience</w:t>
      </w:r>
      <w:r w:rsidR="0037321F">
        <w:rPr>
          <w:rFonts w:ascii="Times New Roman" w:hAnsi="Times New Roman" w:cs="Times New Roman"/>
          <w:sz w:val="24"/>
          <w:szCs w:val="24"/>
        </w:rPr>
        <w:t xml:space="preserve"> in the paediatric oncology ward, it</w:t>
      </w:r>
      <w:r w:rsidR="009C581C" w:rsidRPr="008F7BBA">
        <w:rPr>
          <w:rFonts w:ascii="Times New Roman" w:hAnsi="Times New Roman" w:cs="Times New Roman"/>
          <w:sz w:val="24"/>
          <w:szCs w:val="24"/>
        </w:rPr>
        <w:t xml:space="preserve"> was very uncomfortable as many of the patients were terminally ill and the family members of these patients were in a perpetual state of despair. </w:t>
      </w:r>
      <w:r w:rsidR="0037321F">
        <w:rPr>
          <w:rFonts w:ascii="Times New Roman" w:hAnsi="Times New Roman" w:cs="Times New Roman"/>
          <w:sz w:val="24"/>
          <w:szCs w:val="24"/>
        </w:rPr>
        <w:t>The girl in question</w:t>
      </w:r>
      <w:r w:rsidR="00A321BC" w:rsidRPr="008F7BBA">
        <w:rPr>
          <w:rFonts w:ascii="Times New Roman" w:hAnsi="Times New Roman" w:cs="Times New Roman"/>
          <w:sz w:val="24"/>
          <w:szCs w:val="24"/>
        </w:rPr>
        <w:t xml:space="preserve"> was at the terminal </w:t>
      </w:r>
      <w:r w:rsidR="00834101" w:rsidRPr="008F7BBA">
        <w:rPr>
          <w:rFonts w:ascii="Times New Roman" w:hAnsi="Times New Roman" w:cs="Times New Roman"/>
          <w:sz w:val="24"/>
          <w:szCs w:val="24"/>
        </w:rPr>
        <w:t>stage and there was little</w:t>
      </w:r>
      <w:r w:rsidR="00A321BC" w:rsidRPr="008F7BBA">
        <w:rPr>
          <w:rFonts w:ascii="Times New Roman" w:hAnsi="Times New Roman" w:cs="Times New Roman"/>
          <w:sz w:val="24"/>
          <w:szCs w:val="24"/>
        </w:rPr>
        <w:t xml:space="preserve"> we could have done for her. The</w:t>
      </w:r>
      <w:r w:rsidR="009C581C" w:rsidRPr="008F7BBA">
        <w:rPr>
          <w:rFonts w:ascii="Times New Roman" w:hAnsi="Times New Roman" w:cs="Times New Roman"/>
          <w:sz w:val="24"/>
          <w:szCs w:val="24"/>
        </w:rPr>
        <w:t xml:space="preserve"> disease </w:t>
      </w:r>
      <w:r w:rsidR="00A321BC" w:rsidRPr="008F7BBA">
        <w:rPr>
          <w:rFonts w:ascii="Times New Roman" w:hAnsi="Times New Roman" w:cs="Times New Roman"/>
          <w:sz w:val="24"/>
          <w:szCs w:val="24"/>
        </w:rPr>
        <w:t xml:space="preserve">had also </w:t>
      </w:r>
      <w:r w:rsidR="009C581C" w:rsidRPr="008F7BBA">
        <w:rPr>
          <w:rFonts w:ascii="Times New Roman" w:hAnsi="Times New Roman" w:cs="Times New Roman"/>
          <w:sz w:val="24"/>
          <w:szCs w:val="24"/>
        </w:rPr>
        <w:t>produced an extremely painful complication for the girl</w:t>
      </w:r>
      <w:r w:rsidR="0037321F">
        <w:rPr>
          <w:rFonts w:ascii="Times New Roman" w:hAnsi="Times New Roman" w:cs="Times New Roman"/>
          <w:sz w:val="24"/>
          <w:szCs w:val="24"/>
        </w:rPr>
        <w:t>,</w:t>
      </w:r>
      <w:r w:rsidR="009C581C" w:rsidRPr="008F7BBA">
        <w:rPr>
          <w:rFonts w:ascii="Times New Roman" w:hAnsi="Times New Roman" w:cs="Times New Roman"/>
          <w:sz w:val="24"/>
          <w:szCs w:val="24"/>
        </w:rPr>
        <w:t xml:space="preserve"> and she was in</w:t>
      </w:r>
      <w:r w:rsidR="00B155AB">
        <w:rPr>
          <w:rFonts w:ascii="Times New Roman" w:hAnsi="Times New Roman" w:cs="Times New Roman"/>
          <w:sz w:val="24"/>
          <w:szCs w:val="24"/>
        </w:rPr>
        <w:t xml:space="preserve"> constant</w:t>
      </w:r>
      <w:r w:rsidR="009C581C" w:rsidRPr="008F7BBA">
        <w:rPr>
          <w:rFonts w:ascii="Times New Roman" w:hAnsi="Times New Roman" w:cs="Times New Roman"/>
          <w:sz w:val="24"/>
          <w:szCs w:val="24"/>
        </w:rPr>
        <w:t xml:space="preserve"> pain. </w:t>
      </w:r>
      <w:r w:rsidR="00A321BC" w:rsidRPr="008F7BBA">
        <w:rPr>
          <w:rFonts w:ascii="Times New Roman" w:hAnsi="Times New Roman" w:cs="Times New Roman"/>
          <w:sz w:val="24"/>
          <w:szCs w:val="24"/>
        </w:rPr>
        <w:t xml:space="preserve">The parents of the child were at her bedside praying incessantly for their child. The sorrow they felt was huge and every time </w:t>
      </w:r>
      <w:r w:rsidR="00B10C93" w:rsidRPr="008F7BBA">
        <w:rPr>
          <w:rFonts w:ascii="Times New Roman" w:hAnsi="Times New Roman" w:cs="Times New Roman"/>
          <w:sz w:val="24"/>
          <w:szCs w:val="24"/>
        </w:rPr>
        <w:t xml:space="preserve">when </w:t>
      </w:r>
      <w:r w:rsidR="00892CF0" w:rsidRPr="008F7BBA">
        <w:rPr>
          <w:rFonts w:ascii="Times New Roman" w:hAnsi="Times New Roman" w:cs="Times New Roman"/>
          <w:sz w:val="24"/>
          <w:szCs w:val="24"/>
        </w:rPr>
        <w:t xml:space="preserve">I </w:t>
      </w:r>
      <w:r w:rsidR="00A321BC" w:rsidRPr="008F7BBA">
        <w:rPr>
          <w:rFonts w:ascii="Times New Roman" w:hAnsi="Times New Roman" w:cs="Times New Roman"/>
          <w:sz w:val="24"/>
          <w:szCs w:val="24"/>
        </w:rPr>
        <w:t>entered the room to check up on the girl it hung like a shadow covering the entire room in gloom. As a doctor</w:t>
      </w:r>
      <w:r w:rsidR="00891F4B">
        <w:rPr>
          <w:rFonts w:ascii="Times New Roman" w:hAnsi="Times New Roman" w:cs="Times New Roman"/>
          <w:sz w:val="24"/>
          <w:szCs w:val="24"/>
        </w:rPr>
        <w:t>,</w:t>
      </w:r>
      <w:r w:rsidR="00A321BC" w:rsidRPr="008F7BBA">
        <w:rPr>
          <w:rFonts w:ascii="Times New Roman" w:hAnsi="Times New Roman" w:cs="Times New Roman"/>
          <w:sz w:val="24"/>
          <w:szCs w:val="24"/>
        </w:rPr>
        <w:t xml:space="preserve"> if</w:t>
      </w:r>
      <w:r w:rsidR="00892CF0" w:rsidRPr="008F7BBA">
        <w:rPr>
          <w:rFonts w:ascii="Times New Roman" w:hAnsi="Times New Roman" w:cs="Times New Roman"/>
          <w:sz w:val="24"/>
          <w:szCs w:val="24"/>
        </w:rPr>
        <w:t xml:space="preserve"> I </w:t>
      </w:r>
      <w:r w:rsidR="00A321BC" w:rsidRPr="008F7BBA">
        <w:rPr>
          <w:rFonts w:ascii="Times New Roman" w:hAnsi="Times New Roman" w:cs="Times New Roman"/>
          <w:sz w:val="24"/>
          <w:szCs w:val="24"/>
        </w:rPr>
        <w:t>were to have given in</w:t>
      </w:r>
      <w:r w:rsidR="00151545" w:rsidRPr="008F7BBA">
        <w:rPr>
          <w:rFonts w:ascii="Times New Roman" w:hAnsi="Times New Roman" w:cs="Times New Roman"/>
          <w:sz w:val="24"/>
          <w:szCs w:val="24"/>
        </w:rPr>
        <w:t xml:space="preserve"> </w:t>
      </w:r>
      <w:r w:rsidR="00A321BC" w:rsidRPr="008F7BBA">
        <w:rPr>
          <w:rFonts w:ascii="Times New Roman" w:hAnsi="Times New Roman" w:cs="Times New Roman"/>
          <w:sz w:val="24"/>
          <w:szCs w:val="24"/>
        </w:rPr>
        <w:t>to my emotions</w:t>
      </w:r>
      <w:r w:rsidR="0037321F">
        <w:rPr>
          <w:rFonts w:ascii="Times New Roman" w:hAnsi="Times New Roman" w:cs="Times New Roman"/>
          <w:sz w:val="24"/>
          <w:szCs w:val="24"/>
        </w:rPr>
        <w:t>,</w:t>
      </w:r>
      <w:r w:rsidR="00A321BC" w:rsidRPr="008F7BBA">
        <w:rPr>
          <w:rFonts w:ascii="Times New Roman" w:hAnsi="Times New Roman" w:cs="Times New Roman"/>
          <w:sz w:val="24"/>
          <w:szCs w:val="24"/>
        </w:rPr>
        <w:t xml:space="preserve"> I would never have been able to function.</w:t>
      </w:r>
      <w:r w:rsidR="00056CD0" w:rsidRPr="008F7BBA">
        <w:rPr>
          <w:rFonts w:ascii="Times New Roman" w:hAnsi="Times New Roman" w:cs="Times New Roman"/>
          <w:sz w:val="24"/>
          <w:szCs w:val="24"/>
        </w:rPr>
        <w:t xml:space="preserve"> During these situations, what the patient needs is a doctor who can give support and mental strength to the caregivers rather than a sobbing mess.</w:t>
      </w:r>
      <w:r w:rsidR="0095612F">
        <w:rPr>
          <w:rFonts w:ascii="Times New Roman" w:hAnsi="Times New Roman" w:cs="Times New Roman"/>
          <w:sz w:val="24"/>
          <w:szCs w:val="24"/>
        </w:rPr>
        <w:t xml:space="preserve"> Hence, empathy as a detached concern becomes a pragmatic approach.</w:t>
      </w:r>
    </w:p>
    <w:p w14:paraId="255C9546" w14:textId="77777777" w:rsidR="00442290" w:rsidRDefault="00442290" w:rsidP="00E877FF">
      <w:pPr>
        <w:spacing w:before="240" w:line="240" w:lineRule="auto"/>
        <w:jc w:val="both"/>
        <w:rPr>
          <w:rFonts w:ascii="Times New Roman" w:hAnsi="Times New Roman" w:cs="Times New Roman"/>
          <w:b/>
          <w:sz w:val="24"/>
          <w:szCs w:val="24"/>
        </w:rPr>
      </w:pPr>
    </w:p>
    <w:p w14:paraId="7AF9622D" w14:textId="40C38307" w:rsidR="001B68C3" w:rsidRPr="008F7BBA" w:rsidRDefault="00891F4B" w:rsidP="00E877FF">
      <w:pPr>
        <w:spacing w:before="240" w:line="240" w:lineRule="auto"/>
        <w:jc w:val="both"/>
        <w:rPr>
          <w:rFonts w:ascii="Times New Roman" w:hAnsi="Times New Roman" w:cs="Times New Roman"/>
          <w:b/>
          <w:sz w:val="24"/>
          <w:szCs w:val="24"/>
        </w:rPr>
      </w:pPr>
      <w:r>
        <w:rPr>
          <w:rFonts w:ascii="Times New Roman" w:hAnsi="Times New Roman" w:cs="Times New Roman"/>
          <w:b/>
          <w:sz w:val="24"/>
          <w:szCs w:val="24"/>
        </w:rPr>
        <w:t>The b</w:t>
      </w:r>
      <w:r w:rsidR="004F7CEF">
        <w:rPr>
          <w:rFonts w:ascii="Times New Roman" w:hAnsi="Times New Roman" w:cs="Times New Roman"/>
          <w:b/>
          <w:sz w:val="24"/>
          <w:szCs w:val="24"/>
        </w:rPr>
        <w:t>enefit of being empathetic and ways to show empathy</w:t>
      </w:r>
    </w:p>
    <w:p w14:paraId="4B4C8FBA" w14:textId="3AD4D7AD" w:rsidR="00EC0435" w:rsidRDefault="00EA4F99" w:rsidP="00E877FF">
      <w:pPr>
        <w:suppressLineNumbers/>
        <w:spacing w:before="240" w:line="240" w:lineRule="auto"/>
        <w:jc w:val="both"/>
        <w:rPr>
          <w:rFonts w:ascii="Times New Roman" w:hAnsi="Times New Roman" w:cs="Times New Roman"/>
          <w:color w:val="FF0000"/>
          <w:sz w:val="24"/>
          <w:szCs w:val="24"/>
        </w:rPr>
      </w:pPr>
      <w:r w:rsidRPr="008F7BBA">
        <w:rPr>
          <w:rFonts w:ascii="Times New Roman" w:hAnsi="Times New Roman" w:cs="Times New Roman"/>
          <w:sz w:val="24"/>
          <w:szCs w:val="24"/>
        </w:rPr>
        <w:t>The cornerstone of successful patient care is the doctor</w:t>
      </w:r>
      <w:r w:rsidR="00935798">
        <w:rPr>
          <w:rFonts w:ascii="Times New Roman" w:hAnsi="Times New Roman" w:cs="Times New Roman"/>
          <w:sz w:val="24"/>
          <w:szCs w:val="24"/>
        </w:rPr>
        <w:t>-</w:t>
      </w:r>
      <w:r w:rsidRPr="008F7BBA">
        <w:rPr>
          <w:rFonts w:ascii="Times New Roman" w:hAnsi="Times New Roman" w:cs="Times New Roman"/>
          <w:sz w:val="24"/>
          <w:szCs w:val="24"/>
        </w:rPr>
        <w:t>patient relationship</w:t>
      </w:r>
      <w:r w:rsidR="005A76AE">
        <w:rPr>
          <w:rFonts w:ascii="Times New Roman" w:hAnsi="Times New Roman" w:cs="Times New Roman"/>
          <w:sz w:val="24"/>
          <w:szCs w:val="24"/>
        </w:rPr>
        <w:t xml:space="preserve"> with empathy</w:t>
      </w:r>
      <w:r w:rsidRPr="008F7BBA">
        <w:rPr>
          <w:rFonts w:ascii="Times New Roman" w:hAnsi="Times New Roman" w:cs="Times New Roman"/>
          <w:sz w:val="24"/>
          <w:szCs w:val="24"/>
        </w:rPr>
        <w:t>. There is evidence that patients value concern and understanding as much if not more than technical competence when choosing their physician</w:t>
      </w:r>
      <w:r w:rsidR="00BA583B">
        <w:rPr>
          <w:rFonts w:ascii="Times New Roman" w:hAnsi="Times New Roman" w:cs="Times New Roman"/>
          <w:sz w:val="24"/>
          <w:szCs w:val="24"/>
        </w:rPr>
        <w:t xml:space="preserve"> </w:t>
      </w:r>
      <w:r w:rsidRPr="008F7BBA">
        <w:rPr>
          <w:rStyle w:val="FootnoteReference"/>
          <w:rFonts w:ascii="Times New Roman" w:hAnsi="Times New Roman" w:cs="Times New Roman"/>
          <w:sz w:val="24"/>
          <w:szCs w:val="24"/>
        </w:rPr>
        <w:fldChar w:fldCharType="begin" w:fldLock="1"/>
      </w:r>
      <w:r w:rsidRPr="008F7BBA">
        <w:rPr>
          <w:rFonts w:ascii="Times New Roman" w:hAnsi="Times New Roman" w:cs="Times New Roman"/>
          <w:sz w:val="24"/>
          <w:szCs w:val="24"/>
        </w:rPr>
        <w:instrText>ADDIN CSL_CITATION {"citationItems":[{"id":"ITEM-1","itemData":{"DOI":"10.1001/archinte.153.3.306","ISBN":"0003-9926","ISSN":"00039926","PMID":"8427535","abstract":"Empathy is a process for understanding an individual's subjective experiences by vicariously sharing that experience while maintaining an observant stance. It is a useful tool in the medical encounter as it provides the physician with a fuller, more personalized view of the patient, and it provides the patient with a sense of connectedness to the physician that may allow him/her to more freely express his/her emotional distress. The roots of empathy are explained as a process that evolves from a developmental substrate with the addition of relevant experience, memory, and fantasy. While understanding the patient alone is a worthwhile goal, the physician's empathic insight can have therapeutic impact by its reflection back on the patient, through the use of language, to express support or sympathy, to justify behavior, or to foster deeper emotional expression.","author":[{"dropping-particle":"","family":"Zinn","given":"W.","non-dropping-particle":"","parse-names":false,"suffix":""}],"container-title":"Archives of Internal Medicine","id":"ITEM-1","issued":{"date-parts":[["1993"]]},"title":"The empathic physician","type":"article"},"uris":["http://www.mendeley.com/documents/?uuid=609fdc26-5ac9-4154-8437-1ad91c4f23a7"]}],"mendeley":{"formattedCitation":"(1)","plainTextFormattedCitation":"(1)","previouslyFormattedCitation":"(1)"},"properties":{"noteIndex":0},"schema":"https://github.com/citation-style-language/schema/raw/master/csl-citation.json"}</w:instrText>
      </w:r>
      <w:r w:rsidRPr="008F7BBA">
        <w:rPr>
          <w:rStyle w:val="FootnoteReference"/>
          <w:rFonts w:ascii="Times New Roman" w:hAnsi="Times New Roman" w:cs="Times New Roman"/>
          <w:sz w:val="24"/>
          <w:szCs w:val="24"/>
        </w:rPr>
        <w:fldChar w:fldCharType="separate"/>
      </w:r>
      <w:r w:rsidRPr="008F7BBA">
        <w:rPr>
          <w:rFonts w:ascii="Times New Roman" w:hAnsi="Times New Roman" w:cs="Times New Roman"/>
          <w:noProof/>
          <w:sz w:val="24"/>
          <w:szCs w:val="24"/>
        </w:rPr>
        <w:t>(1</w:t>
      </w:r>
      <w:r w:rsidR="00977DB8" w:rsidRPr="008F7BBA">
        <w:rPr>
          <w:rFonts w:ascii="Times New Roman" w:hAnsi="Times New Roman" w:cs="Times New Roman"/>
          <w:noProof/>
          <w:sz w:val="24"/>
          <w:szCs w:val="24"/>
        </w:rPr>
        <w:t>0</w:t>
      </w:r>
      <w:r w:rsidRPr="008F7BBA">
        <w:rPr>
          <w:rFonts w:ascii="Times New Roman" w:hAnsi="Times New Roman" w:cs="Times New Roman"/>
          <w:noProof/>
          <w:sz w:val="24"/>
          <w:szCs w:val="24"/>
        </w:rPr>
        <w:t>)</w:t>
      </w:r>
      <w:r w:rsidRPr="008F7BBA">
        <w:rPr>
          <w:rStyle w:val="FootnoteReference"/>
          <w:rFonts w:ascii="Times New Roman" w:hAnsi="Times New Roman" w:cs="Times New Roman"/>
          <w:sz w:val="24"/>
          <w:szCs w:val="24"/>
        </w:rPr>
        <w:fldChar w:fldCharType="end"/>
      </w:r>
      <w:r w:rsidRPr="008F7BBA">
        <w:rPr>
          <w:rFonts w:ascii="Times New Roman" w:hAnsi="Times New Roman" w:cs="Times New Roman"/>
          <w:sz w:val="24"/>
          <w:szCs w:val="24"/>
        </w:rPr>
        <w:t>. The quality of information obtained from the patient is more important than the quantity. A patient who has confidence and trust in a physician tend</w:t>
      </w:r>
      <w:r w:rsidR="001775DA">
        <w:rPr>
          <w:rFonts w:ascii="Times New Roman" w:hAnsi="Times New Roman" w:cs="Times New Roman"/>
          <w:sz w:val="24"/>
          <w:szCs w:val="24"/>
        </w:rPr>
        <w:t>s</w:t>
      </w:r>
      <w:r w:rsidRPr="008F7BBA">
        <w:rPr>
          <w:rFonts w:ascii="Times New Roman" w:hAnsi="Times New Roman" w:cs="Times New Roman"/>
          <w:sz w:val="24"/>
          <w:szCs w:val="24"/>
        </w:rPr>
        <w:t xml:space="preserve"> to </w:t>
      </w:r>
      <w:r w:rsidRPr="004F7CEF">
        <w:rPr>
          <w:rFonts w:ascii="Times New Roman" w:hAnsi="Times New Roman" w:cs="Times New Roman"/>
          <w:sz w:val="24"/>
          <w:szCs w:val="24"/>
        </w:rPr>
        <w:t>give more detailed and accurate information</w:t>
      </w:r>
      <w:r w:rsidR="00A36B06" w:rsidRPr="004F7CEF">
        <w:rPr>
          <w:rFonts w:ascii="Times New Roman" w:hAnsi="Times New Roman" w:cs="Times New Roman"/>
          <w:sz w:val="24"/>
          <w:szCs w:val="24"/>
        </w:rPr>
        <w:t>,</w:t>
      </w:r>
      <w:r w:rsidRPr="004F7CEF">
        <w:rPr>
          <w:rFonts w:ascii="Times New Roman" w:hAnsi="Times New Roman" w:cs="Times New Roman"/>
          <w:sz w:val="24"/>
          <w:szCs w:val="24"/>
        </w:rPr>
        <w:t xml:space="preserve"> and the non-medical aspects </w:t>
      </w:r>
      <w:r w:rsidRPr="004F7CEF">
        <w:rPr>
          <w:rFonts w:ascii="Times New Roman" w:hAnsi="Times New Roman" w:cs="Times New Roman"/>
          <w:sz w:val="24"/>
          <w:szCs w:val="24"/>
        </w:rPr>
        <w:lastRenderedPageBreak/>
        <w:t>of his/her illness.</w:t>
      </w:r>
      <w:r w:rsidR="00DB0D3C">
        <w:rPr>
          <w:rFonts w:ascii="Times New Roman" w:hAnsi="Times New Roman" w:cs="Times New Roman"/>
          <w:sz w:val="24"/>
          <w:szCs w:val="24"/>
        </w:rPr>
        <w:t xml:space="preserve"> </w:t>
      </w:r>
      <w:commentRangeStart w:id="0"/>
      <w:r w:rsidR="00A36B06" w:rsidRPr="004F7CEF">
        <w:rPr>
          <w:rFonts w:ascii="Times New Roman" w:hAnsi="Times New Roman" w:cs="Times New Roman"/>
          <w:sz w:val="24"/>
          <w:szCs w:val="24"/>
        </w:rPr>
        <w:t>S</w:t>
      </w:r>
      <w:r w:rsidRPr="004F7CEF">
        <w:rPr>
          <w:rFonts w:ascii="Times New Roman" w:hAnsi="Times New Roman" w:cs="Times New Roman"/>
          <w:sz w:val="24"/>
          <w:szCs w:val="24"/>
        </w:rPr>
        <w:t xml:space="preserve">haring one’s </w:t>
      </w:r>
      <w:r w:rsidR="00A36B06" w:rsidRPr="004F7CEF">
        <w:rPr>
          <w:rFonts w:ascii="Times New Roman" w:hAnsi="Times New Roman" w:cs="Times New Roman"/>
          <w:sz w:val="24"/>
          <w:szCs w:val="24"/>
        </w:rPr>
        <w:t xml:space="preserve">own </w:t>
      </w:r>
      <w:r w:rsidRPr="004F7CEF">
        <w:rPr>
          <w:rFonts w:ascii="Times New Roman" w:hAnsi="Times New Roman" w:cs="Times New Roman"/>
          <w:sz w:val="24"/>
          <w:szCs w:val="24"/>
        </w:rPr>
        <w:t xml:space="preserve">story </w:t>
      </w:r>
      <w:commentRangeEnd w:id="0"/>
      <w:r w:rsidR="00C6335F">
        <w:rPr>
          <w:rStyle w:val="CommentReference"/>
        </w:rPr>
        <w:commentReference w:id="0"/>
      </w:r>
      <w:r w:rsidRPr="004F7CEF">
        <w:rPr>
          <w:rFonts w:ascii="Times New Roman" w:hAnsi="Times New Roman" w:cs="Times New Roman"/>
          <w:sz w:val="24"/>
          <w:szCs w:val="24"/>
        </w:rPr>
        <w:t>has been found to be therapeutic</w:t>
      </w:r>
      <w:r w:rsidR="00BA583B">
        <w:rPr>
          <w:rFonts w:ascii="Times New Roman" w:hAnsi="Times New Roman" w:cs="Times New Roman"/>
          <w:sz w:val="24"/>
          <w:szCs w:val="24"/>
        </w:rPr>
        <w:t xml:space="preserve"> </w:t>
      </w:r>
      <w:r w:rsidRPr="004F7CEF">
        <w:rPr>
          <w:rFonts w:ascii="Times New Roman" w:hAnsi="Times New Roman" w:cs="Times New Roman"/>
          <w:sz w:val="24"/>
          <w:szCs w:val="24"/>
        </w:rPr>
        <w:fldChar w:fldCharType="begin" w:fldLock="1"/>
      </w:r>
      <w:r w:rsidRPr="004F7CEF">
        <w:rPr>
          <w:rFonts w:ascii="Times New Roman" w:hAnsi="Times New Roman" w:cs="Times New Roman"/>
          <w:sz w:val="24"/>
          <w:szCs w:val="24"/>
        </w:rPr>
        <w:instrText>ADDIN CSL_CITATION {"citationItems":[{"id":"ITEM-1","itemData":{"ISSN":"08938652 (ISSN)","PMID":"9018660","abstract":"BACKGROUND: The history of the present illness (HPI) is examined as a narrative communication that has the potential to be therapeutic. METHODS: The general principles that influence the therapeutic potential of the HPI are induced from participant observation of personal experience and natural observations of conventional social interaction. These principles are corroborated by evidence from cross-cultural healing practices, clinical experience, and experimental psychology. RESULTS: To facilitate a therapeutic HPI, the clinician should convey a sense of safety, sensitivity, affective competence, and cognitive competence. Furthermore, the effective clinician joins the patient in coprocessing the illness experience. CONCLUSIONS: The (HPI) is not simply a diagnostic formulation. When skillfully negotiated, it can be therapeutic because it helps patients make cognitive sense of their illness, and it serves as a vehicle for sharing the affective burden with the physician. There is therapeutic potential in each of the three overlapping operations of the HPI: (1) establishing a physician-patient relationship through the process of gathering a database, (2) transforming the database into an etiologic narrative, and (3) using the narrative to coprocess the experience of illness with the patient. The therapeutic potential can be actualized by specific clinical applications","author":[{"dropping-particle":"","family":"Adler","given":"Herbert M.","non-dropping-particle":"","parse-names":false,"suffix":""}],"container-title":"Journal of the American Board of Family Medicine","id":"ITEM-1","issued":{"date-parts":[["1997"]]},"title":"The history of the present illness as treatment: who's listening, and why does it matter?","type":"article-journal"},"uris":["http://www.mendeley.com/documents/?uuid=39195857-0646-439d-ad62-3ee7351326ed"]}],"mendeley":{"formattedCitation":"(2)","plainTextFormattedCitation":"(2)","previouslyFormattedCitation":"(2)"},"properties":{"noteIndex":0},"schema":"https://github.com/citation-style-language/schema/raw/master/csl-citation.json"}</w:instrText>
      </w:r>
      <w:r w:rsidRPr="004F7CEF">
        <w:rPr>
          <w:rFonts w:ascii="Times New Roman" w:hAnsi="Times New Roman" w:cs="Times New Roman"/>
          <w:sz w:val="24"/>
          <w:szCs w:val="24"/>
        </w:rPr>
        <w:fldChar w:fldCharType="separate"/>
      </w:r>
      <w:r w:rsidR="00977DB8" w:rsidRPr="004F7CEF">
        <w:rPr>
          <w:rFonts w:ascii="Times New Roman" w:hAnsi="Times New Roman" w:cs="Times New Roman"/>
          <w:noProof/>
          <w:sz w:val="24"/>
          <w:szCs w:val="24"/>
        </w:rPr>
        <w:t>(11</w:t>
      </w:r>
      <w:r w:rsidRPr="004F7CEF">
        <w:rPr>
          <w:rFonts w:ascii="Times New Roman" w:hAnsi="Times New Roman" w:cs="Times New Roman"/>
          <w:noProof/>
          <w:sz w:val="24"/>
          <w:szCs w:val="24"/>
        </w:rPr>
        <w:t>)</w:t>
      </w:r>
      <w:r w:rsidRPr="004F7CEF">
        <w:rPr>
          <w:rFonts w:ascii="Times New Roman" w:hAnsi="Times New Roman" w:cs="Times New Roman"/>
          <w:sz w:val="24"/>
          <w:szCs w:val="24"/>
        </w:rPr>
        <w:fldChar w:fldCharType="end"/>
      </w:r>
      <w:r w:rsidRPr="004F7CEF">
        <w:rPr>
          <w:rFonts w:ascii="Times New Roman" w:hAnsi="Times New Roman" w:cs="Times New Roman"/>
          <w:sz w:val="24"/>
          <w:szCs w:val="24"/>
        </w:rPr>
        <w:t xml:space="preserve"> and decreases the anxiety level of the patient</w:t>
      </w:r>
      <w:r w:rsidR="00BA583B">
        <w:rPr>
          <w:rFonts w:ascii="Times New Roman" w:hAnsi="Times New Roman" w:cs="Times New Roman"/>
          <w:sz w:val="24"/>
          <w:szCs w:val="24"/>
        </w:rPr>
        <w:t xml:space="preserve"> </w:t>
      </w:r>
      <w:r w:rsidRPr="004F7CEF">
        <w:rPr>
          <w:rFonts w:ascii="Times New Roman" w:hAnsi="Times New Roman" w:cs="Times New Roman"/>
          <w:sz w:val="24"/>
          <w:szCs w:val="24"/>
        </w:rPr>
        <w:fldChar w:fldCharType="begin" w:fldLock="1"/>
      </w:r>
      <w:r w:rsidRPr="004F7CEF">
        <w:rPr>
          <w:rFonts w:ascii="Times New Roman" w:hAnsi="Times New Roman" w:cs="Times New Roman"/>
          <w:sz w:val="24"/>
          <w:szCs w:val="24"/>
        </w:rPr>
        <w:instrText>ADDIN CSL_CITATION {"citationItems":[{"id":"ITEM-1","itemData":{"DOI":"10.1046/j.1525-1497.2003.21017.x","ISBN":"08848734","ISSN":"08848734","PMID":"12911651","abstract":"Patients seek empathy from their physicians. Medical educators increasingly recognize this need. Yet in seeking to make empathy a reliable professional skill, doctors change the meaning of the term. Outside the field of medicine, empathy is a mode of understanding that specifically involves emotional resonance. In contrast, leading physician educators define empathy as a form of detached cognition. In contrast, this article argues that physicians' emotional attunement greatly serves the cognitive goal of understanding patients' emotions. This has important implications for teaching empathy.","author":[{"dropping-particle":"","family":"Halpern","given":"Jodi","non-dropping-particle":"","parse-names":false,"suffix":""}],"container-title":"Journal of General Internal Medicine","id":"ITEM-1","issued":{"date-parts":[["2003"]]},"title":"What is clinical empathy?","type":"article"},"uris":["http://www.mendeley.com/documents/?uuid=84493489-58c3-4639-8a70-ccb959d7f3a8"]}],"mendeley":{"formattedCitation":"(3)","plainTextFormattedCitation":"(3)","previouslyFormattedCitation":"(3)"},"properties":{"noteIndex":0},"schema":"https://github.com/citation-style-language/schema/raw/master/csl-citation.json"}</w:instrText>
      </w:r>
      <w:r w:rsidRPr="004F7CEF">
        <w:rPr>
          <w:rFonts w:ascii="Times New Roman" w:hAnsi="Times New Roman" w:cs="Times New Roman"/>
          <w:sz w:val="24"/>
          <w:szCs w:val="24"/>
        </w:rPr>
        <w:fldChar w:fldCharType="separate"/>
      </w:r>
      <w:r w:rsidR="00977DB8" w:rsidRPr="004F7CEF">
        <w:rPr>
          <w:rFonts w:ascii="Times New Roman" w:hAnsi="Times New Roman" w:cs="Times New Roman"/>
          <w:noProof/>
          <w:sz w:val="24"/>
          <w:szCs w:val="24"/>
        </w:rPr>
        <w:t>(12</w:t>
      </w:r>
      <w:r w:rsidRPr="004F7CEF">
        <w:rPr>
          <w:rFonts w:ascii="Times New Roman" w:hAnsi="Times New Roman" w:cs="Times New Roman"/>
          <w:noProof/>
          <w:sz w:val="24"/>
          <w:szCs w:val="24"/>
        </w:rPr>
        <w:t>)</w:t>
      </w:r>
      <w:r w:rsidRPr="004F7CEF">
        <w:rPr>
          <w:rFonts w:ascii="Times New Roman" w:hAnsi="Times New Roman" w:cs="Times New Roman"/>
          <w:sz w:val="24"/>
          <w:szCs w:val="24"/>
        </w:rPr>
        <w:fldChar w:fldCharType="end"/>
      </w:r>
      <w:r w:rsidRPr="004F7CEF">
        <w:rPr>
          <w:rFonts w:ascii="Times New Roman" w:hAnsi="Times New Roman" w:cs="Times New Roman"/>
          <w:sz w:val="24"/>
          <w:szCs w:val="24"/>
        </w:rPr>
        <w:t>. Everyone wants to be treated as a person and not as a disease. They expect acknowledgement</w:t>
      </w:r>
      <w:r w:rsidRPr="008F7BBA">
        <w:rPr>
          <w:rFonts w:ascii="Times New Roman" w:hAnsi="Times New Roman" w:cs="Times New Roman"/>
          <w:sz w:val="24"/>
          <w:szCs w:val="24"/>
        </w:rPr>
        <w:t xml:space="preserve"> of the magnitude of their suffering and discomfort and reassurance from the physician</w:t>
      </w:r>
      <w:r w:rsidR="005D3812">
        <w:rPr>
          <w:rFonts w:ascii="Times New Roman" w:hAnsi="Times New Roman" w:cs="Times New Roman"/>
          <w:sz w:val="24"/>
          <w:szCs w:val="24"/>
        </w:rPr>
        <w:t xml:space="preserve"> that he will</w:t>
      </w:r>
      <w:r w:rsidRPr="008F7BBA">
        <w:rPr>
          <w:rFonts w:ascii="Times New Roman" w:hAnsi="Times New Roman" w:cs="Times New Roman"/>
          <w:sz w:val="24"/>
          <w:szCs w:val="24"/>
        </w:rPr>
        <w:t xml:space="preserve"> do his best to help the patient not only to be cured of the disease but also to restore a good quality of life in terms of health.</w:t>
      </w:r>
      <w:r w:rsidRPr="008F7BBA">
        <w:rPr>
          <w:rFonts w:ascii="Times New Roman" w:hAnsi="Times New Roman" w:cs="Times New Roman"/>
          <w:color w:val="FF0000"/>
          <w:sz w:val="24"/>
          <w:szCs w:val="24"/>
        </w:rPr>
        <w:t xml:space="preserve"> </w:t>
      </w:r>
    </w:p>
    <w:p w14:paraId="4C385ED8" w14:textId="24AB4265" w:rsidR="00EA4F99" w:rsidRPr="004F7CEF" w:rsidRDefault="00EC0435" w:rsidP="00E877FF">
      <w:pPr>
        <w:suppressLineNumbers/>
        <w:spacing w:before="240" w:line="240" w:lineRule="auto"/>
        <w:jc w:val="both"/>
        <w:rPr>
          <w:rFonts w:ascii="Times New Roman" w:hAnsi="Times New Roman" w:cs="Times New Roman"/>
          <w:sz w:val="24"/>
          <w:szCs w:val="24"/>
        </w:rPr>
      </w:pPr>
      <w:r w:rsidRPr="00FA3393">
        <w:rPr>
          <w:rFonts w:ascii="Times New Roman" w:hAnsi="Times New Roman" w:cs="Times New Roman"/>
          <w:sz w:val="24"/>
          <w:szCs w:val="24"/>
        </w:rPr>
        <w:t xml:space="preserve">Understanding the patients concern is not enough and the same has to be conveyed to the patient by means of verbal and non-verbal cues. </w:t>
      </w:r>
      <w:r w:rsidR="0080714D" w:rsidRPr="004F7CEF">
        <w:rPr>
          <w:rFonts w:ascii="Times New Roman" w:hAnsi="Times New Roman" w:cs="Times New Roman"/>
          <w:sz w:val="24"/>
          <w:szCs w:val="24"/>
        </w:rPr>
        <w:t>Hence c</w:t>
      </w:r>
      <w:r w:rsidR="00EA4F99" w:rsidRPr="004F7CEF">
        <w:rPr>
          <w:rFonts w:ascii="Times New Roman" w:hAnsi="Times New Roman" w:cs="Times New Roman"/>
          <w:sz w:val="24"/>
          <w:szCs w:val="24"/>
        </w:rPr>
        <w:t xml:space="preserve">ommunication skills play a crucial role </w:t>
      </w:r>
      <w:r w:rsidR="001775DA" w:rsidRPr="004F7CEF">
        <w:rPr>
          <w:rFonts w:ascii="Times New Roman" w:hAnsi="Times New Roman" w:cs="Times New Roman"/>
          <w:sz w:val="24"/>
          <w:szCs w:val="24"/>
        </w:rPr>
        <w:t>in expressing empathy</w:t>
      </w:r>
      <w:r w:rsidR="00EA4F99" w:rsidRPr="004F7CEF">
        <w:rPr>
          <w:rFonts w:ascii="Times New Roman" w:hAnsi="Times New Roman" w:cs="Times New Roman"/>
          <w:sz w:val="24"/>
          <w:szCs w:val="24"/>
        </w:rPr>
        <w:t xml:space="preserve"> and the chances for misinterpretation is high if the physician cannot visibly </w:t>
      </w:r>
      <w:r w:rsidR="0094406B" w:rsidRPr="004F7CEF">
        <w:rPr>
          <w:rFonts w:ascii="Times New Roman" w:hAnsi="Times New Roman" w:cs="Times New Roman"/>
          <w:sz w:val="24"/>
          <w:szCs w:val="24"/>
        </w:rPr>
        <w:t xml:space="preserve">and verbally </w:t>
      </w:r>
      <w:r w:rsidR="00EA4F99" w:rsidRPr="004F7CEF">
        <w:rPr>
          <w:rFonts w:ascii="Times New Roman" w:hAnsi="Times New Roman" w:cs="Times New Roman"/>
          <w:sz w:val="24"/>
          <w:szCs w:val="24"/>
        </w:rPr>
        <w:t>express concern to the patient. For example</w:t>
      </w:r>
      <w:commentRangeStart w:id="1"/>
      <w:r w:rsidR="00EA4F99" w:rsidRPr="004F7CEF">
        <w:rPr>
          <w:rFonts w:ascii="Times New Roman" w:hAnsi="Times New Roman" w:cs="Times New Roman"/>
          <w:sz w:val="24"/>
          <w:szCs w:val="24"/>
        </w:rPr>
        <w:t xml:space="preserve">, a foreign doctor </w:t>
      </w:r>
      <w:commentRangeEnd w:id="1"/>
      <w:r w:rsidR="00C6335F">
        <w:rPr>
          <w:rStyle w:val="CommentReference"/>
        </w:rPr>
        <w:commentReference w:id="1"/>
      </w:r>
      <w:r w:rsidR="00EA4F99" w:rsidRPr="004F7CEF">
        <w:rPr>
          <w:rFonts w:ascii="Times New Roman" w:hAnsi="Times New Roman" w:cs="Times New Roman"/>
          <w:sz w:val="24"/>
          <w:szCs w:val="24"/>
        </w:rPr>
        <w:t>not well versed with the local language may understand the concern and difficulties of the patient but fails to reciprocate and acknowledge the same due to the language constrain</w:t>
      </w:r>
      <w:r w:rsidR="00C6077E" w:rsidRPr="004F7CEF">
        <w:rPr>
          <w:rFonts w:ascii="Times New Roman" w:hAnsi="Times New Roman" w:cs="Times New Roman"/>
          <w:sz w:val="24"/>
          <w:szCs w:val="24"/>
        </w:rPr>
        <w:t>t</w:t>
      </w:r>
      <w:r w:rsidR="00EA4F99" w:rsidRPr="004F7CEF">
        <w:rPr>
          <w:rFonts w:ascii="Times New Roman" w:hAnsi="Times New Roman" w:cs="Times New Roman"/>
          <w:sz w:val="24"/>
          <w:szCs w:val="24"/>
        </w:rPr>
        <w:t xml:space="preserve">. This could easily be misinterpreted by the patient as a lack of interest leading to a lack of confidence and questionable follow-up and compliance. </w:t>
      </w:r>
      <w:r w:rsidR="004F7CEF">
        <w:rPr>
          <w:rFonts w:ascii="Times New Roman" w:hAnsi="Times New Roman" w:cs="Times New Roman"/>
          <w:sz w:val="24"/>
          <w:szCs w:val="24"/>
        </w:rPr>
        <w:t>This is not uncommon in our own setting. India is a widely diverse country with different parts of the country having</w:t>
      </w:r>
      <w:r w:rsidR="00AC5735">
        <w:rPr>
          <w:rFonts w:ascii="Times New Roman" w:hAnsi="Times New Roman" w:cs="Times New Roman"/>
          <w:sz w:val="24"/>
          <w:szCs w:val="24"/>
        </w:rPr>
        <w:t xml:space="preserve"> a</w:t>
      </w:r>
      <w:r w:rsidR="004F7CEF">
        <w:rPr>
          <w:rFonts w:ascii="Times New Roman" w:hAnsi="Times New Roman" w:cs="Times New Roman"/>
          <w:sz w:val="24"/>
          <w:szCs w:val="24"/>
        </w:rPr>
        <w:t xml:space="preserve"> totally different language and culture, and students coming from another part of the country may not be able to express themselves clearly. Despite adequate feelings of empathy, in such situations inability to communicate effectively with the patients and their relatives may be a deterrent in patient satisfaction and clinical outcome. </w:t>
      </w:r>
    </w:p>
    <w:p w14:paraId="057C5705" w14:textId="5C9C7B03" w:rsidR="00FA3393" w:rsidRDefault="00EC0435" w:rsidP="00E877FF">
      <w:pPr>
        <w:spacing w:before="240" w:line="240" w:lineRule="auto"/>
        <w:jc w:val="both"/>
        <w:rPr>
          <w:rFonts w:ascii="Times New Roman" w:hAnsi="Times New Roman" w:cs="Times New Roman"/>
          <w:sz w:val="24"/>
          <w:szCs w:val="24"/>
        </w:rPr>
      </w:pPr>
      <w:r w:rsidRPr="004F7CEF">
        <w:rPr>
          <w:rFonts w:ascii="Times New Roman" w:hAnsi="Times New Roman" w:cs="Times New Roman"/>
          <w:color w:val="000000" w:themeColor="text1"/>
          <w:sz w:val="24"/>
          <w:szCs w:val="24"/>
        </w:rPr>
        <w:t xml:space="preserve">The concept of a good doctor includes “good listener’ as one of the essential qualities. </w:t>
      </w:r>
      <w:r w:rsidR="00FA3393">
        <w:rPr>
          <w:rFonts w:ascii="Times New Roman" w:hAnsi="Times New Roman" w:cs="Times New Roman"/>
          <w:sz w:val="24"/>
          <w:szCs w:val="24"/>
        </w:rPr>
        <w:t xml:space="preserve">Being empathetic not only needs expression, but also the ability to decipher and discern cues from the patients and what they are trying to communicate or </w:t>
      </w:r>
      <w:r w:rsidR="00BD269D">
        <w:rPr>
          <w:rFonts w:ascii="Times New Roman" w:hAnsi="Times New Roman" w:cs="Times New Roman"/>
          <w:sz w:val="24"/>
          <w:szCs w:val="24"/>
        </w:rPr>
        <w:t xml:space="preserve">are </w:t>
      </w:r>
      <w:r w:rsidR="00FA3393">
        <w:rPr>
          <w:rFonts w:ascii="Times New Roman" w:hAnsi="Times New Roman" w:cs="Times New Roman"/>
          <w:sz w:val="24"/>
          <w:szCs w:val="24"/>
        </w:rPr>
        <w:t xml:space="preserve">feeling. Without the ability to read or pick up such cues, the response of the physician may neither be correct nor adequate. </w:t>
      </w:r>
      <w:r w:rsidR="00F360A2">
        <w:rPr>
          <w:rFonts w:ascii="Times New Roman" w:hAnsi="Times New Roman" w:cs="Times New Roman"/>
          <w:sz w:val="24"/>
          <w:szCs w:val="24"/>
        </w:rPr>
        <w:t xml:space="preserve">This is an important part of communication which needs to be learnt and honed. Again, communication is not something that is taught in Indian medical schools adequately. </w:t>
      </w:r>
      <w:r w:rsidR="00BD269D">
        <w:rPr>
          <w:rFonts w:ascii="Times New Roman" w:hAnsi="Times New Roman" w:cs="Times New Roman"/>
          <w:sz w:val="24"/>
          <w:szCs w:val="24"/>
        </w:rPr>
        <w:t xml:space="preserve">When one considers the concept of detached insight, this part of communication may be overlooked as detachment might entail not seeing or ignoring the visible cues and concentrating only on </w:t>
      </w:r>
      <w:r w:rsidR="009B393E">
        <w:rPr>
          <w:rFonts w:ascii="Times New Roman" w:hAnsi="Times New Roman" w:cs="Times New Roman"/>
          <w:sz w:val="24"/>
          <w:szCs w:val="24"/>
        </w:rPr>
        <w:t xml:space="preserve">the </w:t>
      </w:r>
      <w:r w:rsidR="00BD269D">
        <w:rPr>
          <w:rFonts w:ascii="Times New Roman" w:hAnsi="Times New Roman" w:cs="Times New Roman"/>
          <w:sz w:val="24"/>
          <w:szCs w:val="24"/>
        </w:rPr>
        <w:t xml:space="preserve">verbal expression of the patients, which would not be adequate. </w:t>
      </w:r>
      <w:r w:rsidR="005577B1">
        <w:rPr>
          <w:rFonts w:ascii="Times New Roman" w:hAnsi="Times New Roman" w:cs="Times New Roman"/>
          <w:sz w:val="24"/>
          <w:szCs w:val="24"/>
        </w:rPr>
        <w:t>Communication and empathy</w:t>
      </w:r>
      <w:r w:rsidR="009B393E">
        <w:rPr>
          <w:rFonts w:ascii="Times New Roman" w:hAnsi="Times New Roman" w:cs="Times New Roman"/>
          <w:sz w:val="24"/>
          <w:szCs w:val="24"/>
        </w:rPr>
        <w:t>,</w:t>
      </w:r>
      <w:r w:rsidR="005577B1">
        <w:rPr>
          <w:rFonts w:ascii="Times New Roman" w:hAnsi="Times New Roman" w:cs="Times New Roman"/>
          <w:sz w:val="24"/>
          <w:szCs w:val="24"/>
        </w:rPr>
        <w:t xml:space="preserve"> therefore</w:t>
      </w:r>
      <w:r w:rsidR="009B393E">
        <w:rPr>
          <w:rFonts w:ascii="Times New Roman" w:hAnsi="Times New Roman" w:cs="Times New Roman"/>
          <w:sz w:val="24"/>
          <w:szCs w:val="24"/>
        </w:rPr>
        <w:t>,</w:t>
      </w:r>
      <w:r w:rsidR="005577B1">
        <w:rPr>
          <w:rFonts w:ascii="Times New Roman" w:hAnsi="Times New Roman" w:cs="Times New Roman"/>
          <w:sz w:val="24"/>
          <w:szCs w:val="24"/>
        </w:rPr>
        <w:t xml:space="preserve"> go hand in hand and are inter-dependent. </w:t>
      </w:r>
      <w:r w:rsidR="005447F5">
        <w:rPr>
          <w:rFonts w:ascii="Times New Roman" w:hAnsi="Times New Roman" w:cs="Times New Roman"/>
          <w:sz w:val="24"/>
          <w:szCs w:val="24"/>
        </w:rPr>
        <w:t>Communication has a vital role to play in the way physicians read the patients and express empathy.</w:t>
      </w:r>
      <w:r w:rsidR="00BD269D">
        <w:rPr>
          <w:rFonts w:ascii="Times New Roman" w:hAnsi="Times New Roman" w:cs="Times New Roman"/>
          <w:sz w:val="24"/>
          <w:szCs w:val="24"/>
        </w:rPr>
        <w:t xml:space="preserve"> </w:t>
      </w:r>
      <w:r w:rsidR="00E564F6">
        <w:rPr>
          <w:rFonts w:ascii="Times New Roman" w:hAnsi="Times New Roman" w:cs="Times New Roman"/>
          <w:sz w:val="24"/>
          <w:szCs w:val="24"/>
        </w:rPr>
        <w:t>Both need to be adequately covered in the medical curriculum.</w:t>
      </w:r>
    </w:p>
    <w:p w14:paraId="42EAEDFA" w14:textId="77777777" w:rsidR="00200B4D" w:rsidRDefault="00200B4D" w:rsidP="00E877FF">
      <w:pPr>
        <w:spacing w:before="240" w:line="240" w:lineRule="auto"/>
        <w:jc w:val="both"/>
        <w:rPr>
          <w:rFonts w:ascii="Times New Roman" w:hAnsi="Times New Roman" w:cs="Times New Roman"/>
          <w:b/>
          <w:sz w:val="24"/>
          <w:szCs w:val="24"/>
        </w:rPr>
      </w:pPr>
    </w:p>
    <w:p w14:paraId="73FCD946" w14:textId="29AF3E04" w:rsidR="001B536F" w:rsidRPr="008F7BBA" w:rsidRDefault="009437A1" w:rsidP="00E877FF">
      <w:pPr>
        <w:spacing w:before="240" w:line="240" w:lineRule="auto"/>
        <w:jc w:val="both"/>
        <w:rPr>
          <w:rFonts w:ascii="Times New Roman" w:hAnsi="Times New Roman" w:cs="Times New Roman"/>
          <w:b/>
          <w:sz w:val="24"/>
          <w:szCs w:val="24"/>
          <w:u w:val="single"/>
        </w:rPr>
      </w:pPr>
      <w:r w:rsidRPr="008F7BBA">
        <w:rPr>
          <w:rFonts w:ascii="Times New Roman" w:hAnsi="Times New Roman" w:cs="Times New Roman"/>
          <w:b/>
          <w:sz w:val="24"/>
          <w:szCs w:val="24"/>
        </w:rPr>
        <w:t>The Dilemma</w:t>
      </w:r>
    </w:p>
    <w:p w14:paraId="46285002" w14:textId="5D4F8C98" w:rsidR="00315002" w:rsidRPr="008F7BBA" w:rsidRDefault="001B536F" w:rsidP="00E877FF">
      <w:pPr>
        <w:spacing w:before="240" w:line="240" w:lineRule="auto"/>
        <w:jc w:val="both"/>
        <w:rPr>
          <w:rFonts w:ascii="Times New Roman" w:hAnsi="Times New Roman" w:cs="Times New Roman"/>
          <w:sz w:val="24"/>
          <w:szCs w:val="24"/>
        </w:rPr>
      </w:pPr>
      <w:r w:rsidRPr="008F7BBA">
        <w:rPr>
          <w:rFonts w:ascii="Times New Roman" w:hAnsi="Times New Roman" w:cs="Times New Roman"/>
          <w:sz w:val="24"/>
          <w:szCs w:val="24"/>
        </w:rPr>
        <w:t xml:space="preserve">Empathy </w:t>
      </w:r>
      <w:r w:rsidR="007E47B4" w:rsidRPr="008F7BBA">
        <w:rPr>
          <w:rFonts w:ascii="Times New Roman" w:hAnsi="Times New Roman" w:cs="Times New Roman"/>
          <w:sz w:val="24"/>
          <w:szCs w:val="24"/>
        </w:rPr>
        <w:t>in medicine is a topic that has</w:t>
      </w:r>
      <w:r w:rsidRPr="008F7BBA">
        <w:rPr>
          <w:rFonts w:ascii="Times New Roman" w:hAnsi="Times New Roman" w:cs="Times New Roman"/>
          <w:sz w:val="24"/>
          <w:szCs w:val="24"/>
        </w:rPr>
        <w:t xml:space="preserve"> </w:t>
      </w:r>
      <w:r w:rsidR="001260B8" w:rsidRPr="008F7BBA">
        <w:rPr>
          <w:rFonts w:ascii="Times New Roman" w:hAnsi="Times New Roman" w:cs="Times New Roman"/>
          <w:sz w:val="24"/>
          <w:szCs w:val="24"/>
        </w:rPr>
        <w:t xml:space="preserve">long </w:t>
      </w:r>
      <w:r w:rsidRPr="008F7BBA">
        <w:rPr>
          <w:rFonts w:ascii="Times New Roman" w:hAnsi="Times New Roman" w:cs="Times New Roman"/>
          <w:sz w:val="24"/>
          <w:szCs w:val="24"/>
        </w:rPr>
        <w:t xml:space="preserve">been </w:t>
      </w:r>
      <w:r w:rsidR="000D0C9D">
        <w:rPr>
          <w:rFonts w:ascii="Times New Roman" w:hAnsi="Times New Roman" w:cs="Times New Roman"/>
          <w:sz w:val="24"/>
          <w:szCs w:val="24"/>
        </w:rPr>
        <w:t>studied</w:t>
      </w:r>
      <w:r w:rsidRPr="008F7BBA">
        <w:rPr>
          <w:rFonts w:ascii="Times New Roman" w:hAnsi="Times New Roman" w:cs="Times New Roman"/>
          <w:sz w:val="24"/>
          <w:szCs w:val="24"/>
        </w:rPr>
        <w:t xml:space="preserve"> and research </w:t>
      </w:r>
      <w:r w:rsidR="000D0C9D">
        <w:rPr>
          <w:rFonts w:ascii="Times New Roman" w:hAnsi="Times New Roman" w:cs="Times New Roman"/>
          <w:sz w:val="24"/>
          <w:szCs w:val="24"/>
        </w:rPr>
        <w:t>has shown</w:t>
      </w:r>
      <w:r w:rsidRPr="008F7BBA">
        <w:rPr>
          <w:rFonts w:ascii="Times New Roman" w:hAnsi="Times New Roman" w:cs="Times New Roman"/>
          <w:sz w:val="24"/>
          <w:szCs w:val="24"/>
        </w:rPr>
        <w:t xml:space="preserve"> differing results.</w:t>
      </w:r>
      <w:r w:rsidR="00AA415F" w:rsidRPr="008F7BBA">
        <w:rPr>
          <w:rFonts w:ascii="Times New Roman" w:hAnsi="Times New Roman" w:cs="Times New Roman"/>
          <w:sz w:val="24"/>
          <w:szCs w:val="24"/>
        </w:rPr>
        <w:t xml:space="preserve"> </w:t>
      </w:r>
      <w:r w:rsidR="00662E00">
        <w:rPr>
          <w:rFonts w:ascii="Times New Roman" w:hAnsi="Times New Roman" w:cs="Times New Roman"/>
          <w:sz w:val="24"/>
          <w:szCs w:val="24"/>
        </w:rPr>
        <w:t>T</w:t>
      </w:r>
      <w:r w:rsidR="00AA415F" w:rsidRPr="008F7BBA">
        <w:rPr>
          <w:rFonts w:ascii="Times New Roman" w:hAnsi="Times New Roman" w:cs="Times New Roman"/>
          <w:sz w:val="24"/>
          <w:szCs w:val="24"/>
        </w:rPr>
        <w:t xml:space="preserve">he questions </w:t>
      </w:r>
      <w:r w:rsidR="00662E00">
        <w:rPr>
          <w:rFonts w:ascii="Times New Roman" w:hAnsi="Times New Roman" w:cs="Times New Roman"/>
          <w:sz w:val="24"/>
          <w:szCs w:val="24"/>
        </w:rPr>
        <w:t>that surface</w:t>
      </w:r>
      <w:r w:rsidR="00AA415F" w:rsidRPr="008F7BBA">
        <w:rPr>
          <w:rFonts w:ascii="Times New Roman" w:hAnsi="Times New Roman" w:cs="Times New Roman"/>
          <w:sz w:val="24"/>
          <w:szCs w:val="24"/>
        </w:rPr>
        <w:t xml:space="preserve"> are- Does being empathic hamper</w:t>
      </w:r>
      <w:r w:rsidR="00A52E2E">
        <w:rPr>
          <w:rFonts w:ascii="Times New Roman" w:hAnsi="Times New Roman" w:cs="Times New Roman"/>
          <w:sz w:val="24"/>
          <w:szCs w:val="24"/>
        </w:rPr>
        <w:t xml:space="preserve"> with</w:t>
      </w:r>
      <w:r w:rsidR="00AA415F" w:rsidRPr="008F7BBA">
        <w:rPr>
          <w:rFonts w:ascii="Times New Roman" w:hAnsi="Times New Roman" w:cs="Times New Roman"/>
          <w:sz w:val="24"/>
          <w:szCs w:val="24"/>
        </w:rPr>
        <w:t xml:space="preserve"> clinical decision making? By being too emotionally attached with the patient, </w:t>
      </w:r>
      <w:r w:rsidR="00662E00">
        <w:rPr>
          <w:rFonts w:ascii="Times New Roman" w:hAnsi="Times New Roman" w:cs="Times New Roman"/>
          <w:sz w:val="24"/>
          <w:szCs w:val="24"/>
        </w:rPr>
        <w:t xml:space="preserve">do doctors run the </w:t>
      </w:r>
      <w:r w:rsidR="00AA415F" w:rsidRPr="008F7BBA">
        <w:rPr>
          <w:rFonts w:ascii="Times New Roman" w:hAnsi="Times New Roman" w:cs="Times New Roman"/>
          <w:sz w:val="24"/>
          <w:szCs w:val="24"/>
        </w:rPr>
        <w:t>risk losing objectivity or by detaching oneself risk failing to relate as a human being</w:t>
      </w:r>
      <w:r w:rsidR="00C1136F" w:rsidRPr="008F7BBA">
        <w:rPr>
          <w:rFonts w:ascii="Times New Roman" w:hAnsi="Times New Roman" w:cs="Times New Roman"/>
          <w:sz w:val="24"/>
          <w:szCs w:val="24"/>
        </w:rPr>
        <w:t>?</w:t>
      </w:r>
      <w:r w:rsidR="00AA415F" w:rsidRPr="008F7BBA">
        <w:rPr>
          <w:rFonts w:ascii="Times New Roman" w:hAnsi="Times New Roman" w:cs="Times New Roman"/>
          <w:sz w:val="24"/>
          <w:szCs w:val="24"/>
        </w:rPr>
        <w:t xml:space="preserve"> Even</w:t>
      </w:r>
      <w:r w:rsidR="007E47B4" w:rsidRPr="008F7BBA">
        <w:rPr>
          <w:rFonts w:ascii="Times New Roman" w:hAnsi="Times New Roman" w:cs="Times New Roman"/>
          <w:sz w:val="24"/>
          <w:szCs w:val="24"/>
        </w:rPr>
        <w:t xml:space="preserve"> though there is increasing evidence that empathy plays a crucial role in patient care</w:t>
      </w:r>
      <w:r w:rsidR="006035ED">
        <w:rPr>
          <w:rFonts w:ascii="Times New Roman" w:hAnsi="Times New Roman" w:cs="Times New Roman"/>
          <w:sz w:val="24"/>
          <w:szCs w:val="24"/>
        </w:rPr>
        <w:t xml:space="preserve"> </w:t>
      </w:r>
      <w:r w:rsidR="006035ED" w:rsidRPr="00283D69">
        <w:rPr>
          <w:rFonts w:ascii="Times New Roman" w:hAnsi="Times New Roman" w:cs="Times New Roman"/>
          <w:sz w:val="24"/>
          <w:szCs w:val="24"/>
        </w:rPr>
        <w:t>(</w:t>
      </w:r>
      <w:r w:rsidR="006035ED" w:rsidRPr="00283D69">
        <w:rPr>
          <w:rFonts w:ascii="Times New Roman" w:hAnsi="Times New Roman" w:cs="Times New Roman"/>
          <w:color w:val="000000" w:themeColor="text1"/>
          <w:sz w:val="24"/>
          <w:szCs w:val="24"/>
        </w:rPr>
        <w:t>1</w:t>
      </w:r>
      <w:r w:rsidR="00DC74B2">
        <w:rPr>
          <w:rFonts w:ascii="Times New Roman" w:hAnsi="Times New Roman" w:cs="Times New Roman"/>
          <w:color w:val="000000" w:themeColor="text1"/>
          <w:sz w:val="24"/>
          <w:szCs w:val="24"/>
        </w:rPr>
        <w:t>3</w:t>
      </w:r>
      <w:proofErr w:type="gramStart"/>
      <w:r w:rsidR="00AD7075">
        <w:rPr>
          <w:rFonts w:ascii="Times New Roman" w:hAnsi="Times New Roman" w:cs="Times New Roman"/>
          <w:color w:val="000000" w:themeColor="text1"/>
          <w:sz w:val="24"/>
          <w:szCs w:val="24"/>
        </w:rPr>
        <w:t>,14</w:t>
      </w:r>
      <w:proofErr w:type="gramEnd"/>
      <w:r w:rsidR="006035ED">
        <w:rPr>
          <w:rFonts w:ascii="Times New Roman" w:hAnsi="Times New Roman" w:cs="Times New Roman"/>
          <w:sz w:val="24"/>
          <w:szCs w:val="24"/>
        </w:rPr>
        <w:t>)</w:t>
      </w:r>
      <w:r w:rsidR="007E47B4" w:rsidRPr="008F7BBA">
        <w:rPr>
          <w:rFonts w:ascii="Times New Roman" w:hAnsi="Times New Roman" w:cs="Times New Roman"/>
          <w:sz w:val="24"/>
          <w:szCs w:val="24"/>
        </w:rPr>
        <w:t xml:space="preserve">, </w:t>
      </w:r>
      <w:r w:rsidR="005F21AA" w:rsidRPr="008F7BBA">
        <w:rPr>
          <w:rFonts w:ascii="Times New Roman" w:hAnsi="Times New Roman" w:cs="Times New Roman"/>
          <w:sz w:val="24"/>
          <w:szCs w:val="24"/>
        </w:rPr>
        <w:t xml:space="preserve">why does </w:t>
      </w:r>
      <w:r w:rsidR="007E47B4" w:rsidRPr="008F7BBA">
        <w:rPr>
          <w:rFonts w:ascii="Times New Roman" w:hAnsi="Times New Roman" w:cs="Times New Roman"/>
          <w:sz w:val="24"/>
          <w:szCs w:val="24"/>
        </w:rPr>
        <w:t>a large portio</w:t>
      </w:r>
      <w:r w:rsidR="005F21AA" w:rsidRPr="008F7BBA">
        <w:rPr>
          <w:rFonts w:ascii="Times New Roman" w:hAnsi="Times New Roman" w:cs="Times New Roman"/>
          <w:sz w:val="24"/>
          <w:szCs w:val="24"/>
        </w:rPr>
        <w:t>n of the medical community fail</w:t>
      </w:r>
      <w:r w:rsidR="007E47B4" w:rsidRPr="008F7BBA">
        <w:rPr>
          <w:rFonts w:ascii="Times New Roman" w:hAnsi="Times New Roman" w:cs="Times New Roman"/>
          <w:sz w:val="24"/>
          <w:szCs w:val="24"/>
        </w:rPr>
        <w:t xml:space="preserve"> to accept </w:t>
      </w:r>
      <w:r w:rsidR="005F21AA" w:rsidRPr="008F7BBA">
        <w:rPr>
          <w:rFonts w:ascii="Times New Roman" w:hAnsi="Times New Roman" w:cs="Times New Roman"/>
          <w:sz w:val="24"/>
          <w:szCs w:val="24"/>
        </w:rPr>
        <w:t>it?</w:t>
      </w:r>
      <w:r w:rsidR="006A2D5A">
        <w:rPr>
          <w:rFonts w:ascii="Times New Roman" w:hAnsi="Times New Roman" w:cs="Times New Roman"/>
          <w:sz w:val="24"/>
          <w:szCs w:val="24"/>
        </w:rPr>
        <w:t xml:space="preserve"> Does it make them uncomfortable? Do they feel that getting emotionally involved with the patients will make them lose the perspective to make right decisions for patient? </w:t>
      </w:r>
      <w:r w:rsidR="00487142">
        <w:rPr>
          <w:rFonts w:ascii="Times New Roman" w:hAnsi="Times New Roman" w:cs="Times New Roman"/>
          <w:sz w:val="24"/>
          <w:szCs w:val="24"/>
        </w:rPr>
        <w:t>On the other hand, how can one expect to be a good doctor without ‘feeling’ for the patients and ‘with’ the patient? Where does one draw the line?</w:t>
      </w:r>
    </w:p>
    <w:p w14:paraId="6DBC8DE5" w14:textId="4D7587F4" w:rsidR="001F1F17" w:rsidRPr="008F7BBA" w:rsidRDefault="00C75A55" w:rsidP="00E877FF">
      <w:pPr>
        <w:spacing w:before="240" w:line="240" w:lineRule="auto"/>
        <w:jc w:val="both"/>
        <w:rPr>
          <w:rFonts w:ascii="Times New Roman" w:hAnsi="Times New Roman" w:cs="Times New Roman"/>
          <w:sz w:val="24"/>
          <w:szCs w:val="24"/>
        </w:rPr>
      </w:pPr>
      <w:r w:rsidRPr="008F7BBA">
        <w:rPr>
          <w:rFonts w:ascii="Times New Roman" w:hAnsi="Times New Roman" w:cs="Times New Roman"/>
          <w:sz w:val="24"/>
          <w:szCs w:val="24"/>
        </w:rPr>
        <w:t>The answer</w:t>
      </w:r>
      <w:r w:rsidR="00D01C3C">
        <w:rPr>
          <w:rFonts w:ascii="Times New Roman" w:hAnsi="Times New Roman" w:cs="Times New Roman"/>
          <w:sz w:val="24"/>
          <w:szCs w:val="24"/>
        </w:rPr>
        <w:t>s</w:t>
      </w:r>
      <w:r w:rsidRPr="008F7BBA">
        <w:rPr>
          <w:rFonts w:ascii="Times New Roman" w:hAnsi="Times New Roman" w:cs="Times New Roman"/>
          <w:sz w:val="24"/>
          <w:szCs w:val="24"/>
        </w:rPr>
        <w:t xml:space="preserve"> to these questions are not clear</w:t>
      </w:r>
      <w:r w:rsidR="00D01C3C">
        <w:rPr>
          <w:rFonts w:ascii="Times New Roman" w:hAnsi="Times New Roman" w:cs="Times New Roman"/>
          <w:sz w:val="24"/>
          <w:szCs w:val="24"/>
        </w:rPr>
        <w:t>-</w:t>
      </w:r>
      <w:r w:rsidRPr="008F7BBA">
        <w:rPr>
          <w:rFonts w:ascii="Times New Roman" w:hAnsi="Times New Roman" w:cs="Times New Roman"/>
          <w:sz w:val="24"/>
          <w:szCs w:val="24"/>
        </w:rPr>
        <w:t xml:space="preserve">cut and dry. Some experienced physicians can make precise clinical decisions despite being empathetic to the patient’s </w:t>
      </w:r>
      <w:r w:rsidR="004650C8" w:rsidRPr="008F7BBA">
        <w:rPr>
          <w:rFonts w:ascii="Times New Roman" w:hAnsi="Times New Roman" w:cs="Times New Roman"/>
          <w:sz w:val="24"/>
          <w:szCs w:val="24"/>
        </w:rPr>
        <w:t>condition. There are cases w</w:t>
      </w:r>
      <w:r w:rsidR="00F0304A">
        <w:rPr>
          <w:rFonts w:ascii="Times New Roman" w:hAnsi="Times New Roman" w:cs="Times New Roman"/>
          <w:sz w:val="24"/>
          <w:szCs w:val="24"/>
        </w:rPr>
        <w:t>h</w:t>
      </w:r>
      <w:r w:rsidR="004650C8" w:rsidRPr="008F7BBA">
        <w:rPr>
          <w:rFonts w:ascii="Times New Roman" w:hAnsi="Times New Roman" w:cs="Times New Roman"/>
          <w:sz w:val="24"/>
          <w:szCs w:val="24"/>
        </w:rPr>
        <w:t xml:space="preserve">ere the physician has an indifferent outlook on patients but manages </w:t>
      </w:r>
      <w:r w:rsidR="001F1F17" w:rsidRPr="008F7BBA">
        <w:rPr>
          <w:rFonts w:ascii="Times New Roman" w:hAnsi="Times New Roman" w:cs="Times New Roman"/>
          <w:sz w:val="24"/>
          <w:szCs w:val="24"/>
        </w:rPr>
        <w:t xml:space="preserve">to </w:t>
      </w:r>
      <w:r w:rsidR="004650C8" w:rsidRPr="008F7BBA">
        <w:rPr>
          <w:rFonts w:ascii="Times New Roman" w:hAnsi="Times New Roman" w:cs="Times New Roman"/>
          <w:sz w:val="24"/>
          <w:szCs w:val="24"/>
        </w:rPr>
        <w:t xml:space="preserve">treat the </w:t>
      </w:r>
      <w:r w:rsidR="004650C8" w:rsidRPr="008F7BBA">
        <w:rPr>
          <w:rFonts w:ascii="Times New Roman" w:hAnsi="Times New Roman" w:cs="Times New Roman"/>
          <w:sz w:val="24"/>
          <w:szCs w:val="24"/>
        </w:rPr>
        <w:lastRenderedPageBreak/>
        <w:t>patients well</w:t>
      </w:r>
      <w:r w:rsidR="001F1F17" w:rsidRPr="008F7BBA">
        <w:rPr>
          <w:rFonts w:ascii="Times New Roman" w:hAnsi="Times New Roman" w:cs="Times New Roman"/>
          <w:sz w:val="24"/>
          <w:szCs w:val="24"/>
        </w:rPr>
        <w:t xml:space="preserve"> based on scientific evidence and latest guidelines</w:t>
      </w:r>
      <w:commentRangeStart w:id="2"/>
      <w:r w:rsidR="004650C8" w:rsidRPr="008F7BBA">
        <w:rPr>
          <w:rFonts w:ascii="Times New Roman" w:hAnsi="Times New Roman" w:cs="Times New Roman"/>
          <w:sz w:val="24"/>
          <w:szCs w:val="24"/>
        </w:rPr>
        <w:t>. One of the main reasons why a large portion of the medical community fails to accept empathy’s role</w:t>
      </w:r>
      <w:r w:rsidR="00B8650A">
        <w:rPr>
          <w:rFonts w:ascii="Times New Roman" w:hAnsi="Times New Roman" w:cs="Times New Roman"/>
          <w:sz w:val="24"/>
          <w:szCs w:val="24"/>
        </w:rPr>
        <w:t xml:space="preserve"> in patient care</w:t>
      </w:r>
      <w:r w:rsidR="004650C8" w:rsidRPr="008F7BBA">
        <w:rPr>
          <w:rFonts w:ascii="Times New Roman" w:hAnsi="Times New Roman" w:cs="Times New Roman"/>
          <w:sz w:val="24"/>
          <w:szCs w:val="24"/>
        </w:rPr>
        <w:t xml:space="preserve"> is the</w:t>
      </w:r>
      <w:r w:rsidR="001F1F17" w:rsidRPr="008F7BBA">
        <w:rPr>
          <w:rFonts w:ascii="Times New Roman" w:hAnsi="Times New Roman" w:cs="Times New Roman"/>
          <w:sz w:val="24"/>
          <w:szCs w:val="24"/>
        </w:rPr>
        <w:t xml:space="preserve"> fact that most </w:t>
      </w:r>
      <w:r w:rsidR="004650C8" w:rsidRPr="008F7BBA">
        <w:rPr>
          <w:rFonts w:ascii="Times New Roman" w:hAnsi="Times New Roman" w:cs="Times New Roman"/>
          <w:sz w:val="24"/>
          <w:szCs w:val="24"/>
        </w:rPr>
        <w:t>if not all the medical courses are highly competitive.</w:t>
      </w:r>
      <w:bookmarkStart w:id="3" w:name="_GoBack"/>
      <w:bookmarkEnd w:id="3"/>
      <w:r w:rsidR="004650C8" w:rsidRPr="008F7BBA">
        <w:rPr>
          <w:rFonts w:ascii="Times New Roman" w:hAnsi="Times New Roman" w:cs="Times New Roman"/>
          <w:sz w:val="24"/>
          <w:szCs w:val="24"/>
        </w:rPr>
        <w:t xml:space="preserve"> </w:t>
      </w:r>
      <w:commentRangeEnd w:id="2"/>
      <w:r w:rsidR="00C6335F">
        <w:rPr>
          <w:rStyle w:val="CommentReference"/>
        </w:rPr>
        <w:commentReference w:id="2"/>
      </w:r>
      <w:r w:rsidR="004650C8" w:rsidRPr="008F7BBA">
        <w:rPr>
          <w:rFonts w:ascii="Times New Roman" w:hAnsi="Times New Roman" w:cs="Times New Roman"/>
          <w:sz w:val="24"/>
          <w:szCs w:val="24"/>
        </w:rPr>
        <w:t>In the wake of such cut</w:t>
      </w:r>
      <w:r w:rsidR="00D01C3C">
        <w:rPr>
          <w:rFonts w:ascii="Times New Roman" w:hAnsi="Times New Roman" w:cs="Times New Roman"/>
          <w:sz w:val="24"/>
          <w:szCs w:val="24"/>
        </w:rPr>
        <w:t>-</w:t>
      </w:r>
      <w:r w:rsidR="004650C8" w:rsidRPr="008F7BBA">
        <w:rPr>
          <w:rFonts w:ascii="Times New Roman" w:hAnsi="Times New Roman" w:cs="Times New Roman"/>
          <w:sz w:val="24"/>
          <w:szCs w:val="24"/>
        </w:rPr>
        <w:t>throat competition</w:t>
      </w:r>
      <w:r w:rsidR="00D01C3C">
        <w:rPr>
          <w:rFonts w:ascii="Times New Roman" w:hAnsi="Times New Roman" w:cs="Times New Roman"/>
          <w:sz w:val="24"/>
          <w:szCs w:val="24"/>
        </w:rPr>
        <w:t>,</w:t>
      </w:r>
      <w:r w:rsidR="004650C8" w:rsidRPr="008F7BBA">
        <w:rPr>
          <w:rFonts w:ascii="Times New Roman" w:hAnsi="Times New Roman" w:cs="Times New Roman"/>
          <w:sz w:val="24"/>
          <w:szCs w:val="24"/>
        </w:rPr>
        <w:t xml:space="preserve"> medical students take on a more objective view rather than </w:t>
      </w:r>
      <w:r w:rsidR="001F1F17" w:rsidRPr="008F7BBA">
        <w:rPr>
          <w:rFonts w:ascii="Times New Roman" w:hAnsi="Times New Roman" w:cs="Times New Roman"/>
          <w:sz w:val="24"/>
          <w:szCs w:val="24"/>
        </w:rPr>
        <w:t xml:space="preserve">a </w:t>
      </w:r>
      <w:r w:rsidR="00A14004" w:rsidRPr="008F7BBA">
        <w:rPr>
          <w:rFonts w:ascii="Times New Roman" w:hAnsi="Times New Roman" w:cs="Times New Roman"/>
          <w:sz w:val="24"/>
          <w:szCs w:val="24"/>
        </w:rPr>
        <w:t>subjective</w:t>
      </w:r>
      <w:r w:rsidR="001F1F17" w:rsidRPr="008F7BBA">
        <w:rPr>
          <w:rFonts w:ascii="Times New Roman" w:hAnsi="Times New Roman" w:cs="Times New Roman"/>
          <w:sz w:val="24"/>
          <w:szCs w:val="24"/>
        </w:rPr>
        <w:t xml:space="preserve"> one</w:t>
      </w:r>
      <w:r w:rsidR="00A14004" w:rsidRPr="008F7BBA">
        <w:rPr>
          <w:rFonts w:ascii="Times New Roman" w:hAnsi="Times New Roman" w:cs="Times New Roman"/>
          <w:sz w:val="24"/>
          <w:szCs w:val="24"/>
        </w:rPr>
        <w:t>. Spending time studying a clear medical subject which can be measured objectively is valued o</w:t>
      </w:r>
      <w:r w:rsidR="001F1F17" w:rsidRPr="008F7BBA">
        <w:rPr>
          <w:rFonts w:ascii="Times New Roman" w:hAnsi="Times New Roman" w:cs="Times New Roman"/>
          <w:sz w:val="24"/>
          <w:szCs w:val="24"/>
        </w:rPr>
        <w:t>ver time spend with a topic like medical ethics</w:t>
      </w:r>
      <w:r w:rsidR="00A14004" w:rsidRPr="008F7BBA">
        <w:rPr>
          <w:rFonts w:ascii="Times New Roman" w:hAnsi="Times New Roman" w:cs="Times New Roman"/>
          <w:sz w:val="24"/>
          <w:szCs w:val="24"/>
        </w:rPr>
        <w:t xml:space="preserve"> </w:t>
      </w:r>
      <w:r w:rsidR="00D01C3C">
        <w:rPr>
          <w:rFonts w:ascii="Times New Roman" w:hAnsi="Times New Roman" w:cs="Times New Roman"/>
          <w:sz w:val="24"/>
          <w:szCs w:val="24"/>
        </w:rPr>
        <w:t>that</w:t>
      </w:r>
      <w:r w:rsidR="00A14004" w:rsidRPr="008F7BBA">
        <w:rPr>
          <w:rFonts w:ascii="Times New Roman" w:hAnsi="Times New Roman" w:cs="Times New Roman"/>
          <w:sz w:val="24"/>
          <w:szCs w:val="24"/>
        </w:rPr>
        <w:t xml:space="preserve"> cannot be measured objectively. </w:t>
      </w:r>
    </w:p>
    <w:p w14:paraId="15E7FFCD" w14:textId="69CE13F2" w:rsidR="00B459C3" w:rsidRDefault="00B459C3" w:rsidP="00E877FF">
      <w:pPr>
        <w:spacing w:before="240" w:line="240" w:lineRule="auto"/>
        <w:jc w:val="both"/>
        <w:rPr>
          <w:rFonts w:ascii="Times New Roman" w:hAnsi="Times New Roman" w:cs="Times New Roman"/>
          <w:b/>
          <w:sz w:val="24"/>
          <w:szCs w:val="24"/>
        </w:rPr>
      </w:pPr>
    </w:p>
    <w:p w14:paraId="21E02426" w14:textId="77777777" w:rsidR="007F0751" w:rsidRDefault="007F0751" w:rsidP="00E877FF">
      <w:pPr>
        <w:spacing w:before="240" w:line="240" w:lineRule="auto"/>
        <w:jc w:val="both"/>
        <w:rPr>
          <w:rFonts w:ascii="Times New Roman" w:hAnsi="Times New Roman" w:cs="Times New Roman"/>
          <w:b/>
          <w:sz w:val="24"/>
          <w:szCs w:val="24"/>
        </w:rPr>
      </w:pPr>
    </w:p>
    <w:p w14:paraId="74AA8A0A" w14:textId="4ECBB0BE" w:rsidR="00387073" w:rsidRPr="008F7BBA" w:rsidRDefault="008C031B" w:rsidP="00E877FF">
      <w:pPr>
        <w:spacing w:before="240" w:line="240" w:lineRule="auto"/>
        <w:jc w:val="both"/>
        <w:rPr>
          <w:rFonts w:ascii="Times New Roman" w:hAnsi="Times New Roman" w:cs="Times New Roman"/>
          <w:b/>
          <w:sz w:val="24"/>
          <w:szCs w:val="24"/>
        </w:rPr>
      </w:pPr>
      <w:r w:rsidRPr="008F7BBA">
        <w:rPr>
          <w:rFonts w:ascii="Times New Roman" w:hAnsi="Times New Roman" w:cs="Times New Roman"/>
          <w:b/>
          <w:sz w:val="24"/>
          <w:szCs w:val="24"/>
        </w:rPr>
        <w:t>The Tightrope</w:t>
      </w:r>
      <w:r w:rsidR="00596D13">
        <w:rPr>
          <w:rFonts w:ascii="Times New Roman" w:hAnsi="Times New Roman" w:cs="Times New Roman"/>
          <w:b/>
          <w:sz w:val="24"/>
          <w:szCs w:val="24"/>
        </w:rPr>
        <w:t xml:space="preserve"> and </w:t>
      </w:r>
      <w:r w:rsidR="00387073">
        <w:rPr>
          <w:rFonts w:ascii="Times New Roman" w:hAnsi="Times New Roman" w:cs="Times New Roman"/>
          <w:b/>
          <w:sz w:val="24"/>
          <w:szCs w:val="24"/>
        </w:rPr>
        <w:t>Learning to Empathize</w:t>
      </w:r>
    </w:p>
    <w:p w14:paraId="53832733" w14:textId="02D4766C" w:rsidR="0007584A" w:rsidRPr="008F7BBA" w:rsidRDefault="001B68C3" w:rsidP="00E877FF">
      <w:pPr>
        <w:spacing w:before="240" w:line="240" w:lineRule="auto"/>
        <w:jc w:val="both"/>
        <w:rPr>
          <w:rFonts w:ascii="Times New Roman" w:hAnsi="Times New Roman" w:cs="Times New Roman"/>
          <w:b/>
          <w:color w:val="000000" w:themeColor="text1"/>
          <w:sz w:val="24"/>
          <w:szCs w:val="24"/>
        </w:rPr>
      </w:pPr>
      <w:r w:rsidRPr="008F7BBA">
        <w:rPr>
          <w:rFonts w:ascii="Times New Roman" w:hAnsi="Times New Roman" w:cs="Times New Roman"/>
          <w:sz w:val="24"/>
          <w:szCs w:val="24"/>
        </w:rPr>
        <w:t xml:space="preserve">It goes beyond saying that true empathy which encompasses experiencing the suffering of each patient can never be achieved fully by any physician. It has been shown that empathetic doctors tend to have more job satisfaction and less burnout </w:t>
      </w:r>
      <w:r w:rsidRPr="008F7BBA">
        <w:rPr>
          <w:rFonts w:ascii="Times New Roman" w:hAnsi="Times New Roman" w:cs="Times New Roman"/>
          <w:sz w:val="24"/>
          <w:szCs w:val="24"/>
          <w:highlight w:val="yellow"/>
        </w:rPr>
        <w:fldChar w:fldCharType="begin" w:fldLock="1"/>
      </w:r>
      <w:r w:rsidR="004915E3" w:rsidRPr="008F7BBA">
        <w:rPr>
          <w:rFonts w:ascii="Times New Roman" w:hAnsi="Times New Roman" w:cs="Times New Roman"/>
          <w:sz w:val="24"/>
          <w:szCs w:val="24"/>
          <w:highlight w:val="yellow"/>
        </w:rPr>
        <w:instrText>ADDIN CSL_CITATION {"citationItems":[{"id":"ITEM-1","itemData":{"DOI":"10.1200/JCO.2004.99.302","ISSN":"15277755","PMID":"15169824","author":[{"dropping-particle":"","family":"Anfossi","given":"Maura","non-dropping-particle":"","parse-names":false,"suffix":""},{"dropping-particle":"","family":"Numico","given":"Gianmauro","non-dropping-particle":"","parse-names":false,"suffix":""}],"container-title":"Journal of Clinical Oncology","id":"ITEM-1","issued":{"date-parts":[["2004"]]},"title":"Empathy in the doctor-patient relationship","type":"article"},"uris":["http://www.mendeley.com/documents/?uuid=37b4ca4c-3c8d-4ef8-909f-36e6d235ec2d"]}],"mendeley":{"formattedCitation":"(15)","plainTextFormattedCitation":"(15)","previouslyFormattedCitation":"(15)"},"properties":{"noteIndex":0},"schema":"https://github.com/citation-style-language/schema/raw/master/csl-citation.json"}</w:instrText>
      </w:r>
      <w:r w:rsidRPr="008F7BBA">
        <w:rPr>
          <w:rFonts w:ascii="Times New Roman" w:hAnsi="Times New Roman" w:cs="Times New Roman"/>
          <w:sz w:val="24"/>
          <w:szCs w:val="24"/>
          <w:highlight w:val="yellow"/>
        </w:rPr>
        <w:fldChar w:fldCharType="separate"/>
      </w:r>
      <w:r w:rsidR="00977DB8" w:rsidRPr="008F7BBA">
        <w:rPr>
          <w:rFonts w:ascii="Times New Roman" w:hAnsi="Times New Roman" w:cs="Times New Roman"/>
          <w:noProof/>
          <w:sz w:val="24"/>
          <w:szCs w:val="24"/>
        </w:rPr>
        <w:t>(1</w:t>
      </w:r>
      <w:r w:rsidR="00DC74B2">
        <w:rPr>
          <w:rFonts w:ascii="Times New Roman" w:hAnsi="Times New Roman" w:cs="Times New Roman"/>
          <w:noProof/>
          <w:sz w:val="24"/>
          <w:szCs w:val="24"/>
        </w:rPr>
        <w:t>4</w:t>
      </w:r>
      <w:r w:rsidR="001A2408" w:rsidRPr="008F7BBA">
        <w:rPr>
          <w:rFonts w:ascii="Times New Roman" w:hAnsi="Times New Roman" w:cs="Times New Roman"/>
          <w:noProof/>
          <w:sz w:val="24"/>
          <w:szCs w:val="24"/>
        </w:rPr>
        <w:t>)</w:t>
      </w:r>
      <w:r w:rsidRPr="008F7BBA">
        <w:rPr>
          <w:rFonts w:ascii="Times New Roman" w:hAnsi="Times New Roman" w:cs="Times New Roman"/>
          <w:sz w:val="24"/>
          <w:szCs w:val="24"/>
          <w:highlight w:val="yellow"/>
        </w:rPr>
        <w:fldChar w:fldCharType="end"/>
      </w:r>
      <w:r w:rsidRPr="008F7BBA">
        <w:rPr>
          <w:rFonts w:ascii="Times New Roman" w:hAnsi="Times New Roman" w:cs="Times New Roman"/>
          <w:sz w:val="24"/>
          <w:szCs w:val="24"/>
        </w:rPr>
        <w:t>, but being genuinely empathetic to all the patients take a huge emotional toll on physicians and leaves them emotionally drained. Compassion</w:t>
      </w:r>
      <w:r w:rsidR="001F1F17" w:rsidRPr="008F7BBA">
        <w:rPr>
          <w:rFonts w:ascii="Times New Roman" w:hAnsi="Times New Roman" w:cs="Times New Roman"/>
          <w:sz w:val="24"/>
          <w:szCs w:val="24"/>
        </w:rPr>
        <w:t xml:space="preserve"> </w:t>
      </w:r>
      <w:r w:rsidRPr="008F7BBA">
        <w:rPr>
          <w:rFonts w:ascii="Times New Roman" w:hAnsi="Times New Roman" w:cs="Times New Roman"/>
          <w:sz w:val="24"/>
          <w:szCs w:val="24"/>
        </w:rPr>
        <w:t>fatigue, high expectations, overwork, increased patient</w:t>
      </w:r>
      <w:r w:rsidR="00EA4F99" w:rsidRPr="008F7BBA">
        <w:rPr>
          <w:rFonts w:ascii="Times New Roman" w:hAnsi="Times New Roman" w:cs="Times New Roman"/>
          <w:sz w:val="24"/>
          <w:szCs w:val="24"/>
        </w:rPr>
        <w:t xml:space="preserve"> load and lack of continuity have been found to be</w:t>
      </w:r>
      <w:r w:rsidRPr="008F7BBA">
        <w:rPr>
          <w:rFonts w:ascii="Times New Roman" w:hAnsi="Times New Roman" w:cs="Times New Roman"/>
          <w:sz w:val="24"/>
          <w:szCs w:val="24"/>
        </w:rPr>
        <w:t xml:space="preserve"> some of the factors why physicians cease to show care</w:t>
      </w:r>
      <w:r w:rsidR="007F0751">
        <w:rPr>
          <w:rFonts w:ascii="Times New Roman" w:hAnsi="Times New Roman" w:cs="Times New Roman"/>
          <w:sz w:val="24"/>
          <w:szCs w:val="24"/>
        </w:rPr>
        <w:t xml:space="preserve"> </w:t>
      </w:r>
      <w:r w:rsidRPr="008F7BBA">
        <w:rPr>
          <w:rFonts w:ascii="Times New Roman" w:hAnsi="Times New Roman" w:cs="Times New Roman"/>
          <w:sz w:val="24"/>
          <w:szCs w:val="24"/>
        </w:rPr>
        <w:fldChar w:fldCharType="begin" w:fldLock="1"/>
      </w:r>
      <w:r w:rsidR="004915E3" w:rsidRPr="008F7BBA">
        <w:rPr>
          <w:rFonts w:ascii="Times New Roman" w:hAnsi="Times New Roman" w:cs="Times New Roman"/>
          <w:sz w:val="24"/>
          <w:szCs w:val="24"/>
        </w:rPr>
        <w:instrText>ADDIN CSL_CITATION {"citationItems":[{"id":"ITEM-1","itemData":{"DOI":"10.1186/s40639-015-0015-2","ISSN":"2053-2393","abstract":"Background Recent high profile cases in the UK have all too often demonstrated care which lacked compassion or dignity, although this is far from being a new phenomenon Discussion There needs to be understanding as to why people in the “caring professions” cease to demonstrate care. Compassion fatigue through overwork and excessive demand, and lack of continuity leading to a failure to see the patient as a full human being may all play a part. Support for staff and colleagues is something that everyone working in healthcare can contribute to, and compassionate leaders create compassionate organisations. Summary Compassion is not an optional extra, but far too frequently it is seen as being much less important than other aspects of care. There is extraordinary potential for blending the best of evidence-based medicine with real patient centredness, performing medicine with patients rather than doing it to them, to the benefit of all","author":[{"dropping-particle":"","family":"Haslam","given":"David","non-dropping-particle":"","parse-names":false,"suffix":""}],"container-title":"Journal of Compassionate Health Care","id":"ITEM-1","issued":{"date-parts":[["2015"]]},"title":"“More than kindness”","type":"article-journal"},"uris":["http://www.mendeley.com/documents/?uuid=2e18b422-4d7a-44d3-9270-e257182d8b5b"]},{"id":"ITEM-2","itemData":{"DOI":"10.1002/yd.20044","ISBN":"9780102981476","ISSN":"1537-5781","PMID":"23589203","abstract":"Building on the report of the first inquiry, the story it tells is first and foremost of appalling suffering of many patients. This was primarily caused by a serious failure on the part of a provider Trust Board. It did not listen sufficiently to its patients and staff or ensure the correction of deficiencies brought to the Trust's attendtion. Above all, it failed to tackle an insidious negative culture involveing a tolerance of poor standards and a disengagement from managerial and leadership responsibilities. This failure was in part the consequence of allowing a focus on reaching national access targets, achieving financial balance and seeking foundation trust status to be at the cost of delivering acceptable standards of care.","author":[{"dropping-particle":"","family":"Francis","given":"R.","non-dropping-particle":"","parse-names":false,"suffix":""}],"container-title":"New directions for youth development","id":"ITEM-2","issued":{"date-parts":[["2013"]]},"title":"Report of the mid staffordshire NHS foundation trust public inquiry","type":"book"},"uris":["http://www.mendeley.com/documents/?uuid=16844ae1-861c-4ac6-a303-04b76a056df9"]}],"mendeley":{"formattedCitation":"(16,17)","plainTextFormattedCitation":"(16,17)","previouslyFormattedCitation":"(16,17)"},"properties":{"noteIndex":0},"schema":"https://github.com/citation-style-language/schema/raw/master/csl-citation.json"}</w:instrText>
      </w:r>
      <w:r w:rsidRPr="008F7BBA">
        <w:rPr>
          <w:rFonts w:ascii="Times New Roman" w:hAnsi="Times New Roman" w:cs="Times New Roman"/>
          <w:sz w:val="24"/>
          <w:szCs w:val="24"/>
        </w:rPr>
        <w:fldChar w:fldCharType="separate"/>
      </w:r>
      <w:r w:rsidR="006035ED">
        <w:rPr>
          <w:rFonts w:ascii="Times New Roman" w:hAnsi="Times New Roman" w:cs="Times New Roman"/>
          <w:noProof/>
          <w:sz w:val="24"/>
          <w:szCs w:val="24"/>
        </w:rPr>
        <w:t>(</w:t>
      </w:r>
      <w:r w:rsidR="00DC74B2">
        <w:rPr>
          <w:rFonts w:ascii="Times New Roman" w:hAnsi="Times New Roman" w:cs="Times New Roman"/>
          <w:noProof/>
          <w:sz w:val="24"/>
          <w:szCs w:val="24"/>
        </w:rPr>
        <w:t>13,</w:t>
      </w:r>
      <w:r w:rsidR="006035ED">
        <w:rPr>
          <w:rFonts w:ascii="Times New Roman" w:hAnsi="Times New Roman" w:cs="Times New Roman"/>
          <w:noProof/>
          <w:sz w:val="24"/>
          <w:szCs w:val="24"/>
        </w:rPr>
        <w:t>15</w:t>
      </w:r>
      <w:r w:rsidR="001A2408" w:rsidRPr="008F7BBA">
        <w:rPr>
          <w:rFonts w:ascii="Times New Roman" w:hAnsi="Times New Roman" w:cs="Times New Roman"/>
          <w:noProof/>
          <w:sz w:val="24"/>
          <w:szCs w:val="24"/>
        </w:rPr>
        <w:t>)</w:t>
      </w:r>
      <w:r w:rsidRPr="008F7BBA">
        <w:rPr>
          <w:rFonts w:ascii="Times New Roman" w:hAnsi="Times New Roman" w:cs="Times New Roman"/>
          <w:sz w:val="24"/>
          <w:szCs w:val="24"/>
        </w:rPr>
        <w:fldChar w:fldCharType="end"/>
      </w:r>
      <w:r w:rsidRPr="008F7BBA">
        <w:rPr>
          <w:rFonts w:ascii="Times New Roman" w:hAnsi="Times New Roman" w:cs="Times New Roman"/>
          <w:sz w:val="24"/>
          <w:szCs w:val="24"/>
        </w:rPr>
        <w:t xml:space="preserve">. Thus healthcare professionals detach themselves from the patients, avoiding emotional attachment and focus on biomedical facts: a method called “existential neglect” </w:t>
      </w:r>
      <w:r w:rsidRPr="008F7BBA">
        <w:rPr>
          <w:rFonts w:ascii="Times New Roman" w:hAnsi="Times New Roman" w:cs="Times New Roman"/>
          <w:sz w:val="24"/>
          <w:szCs w:val="24"/>
        </w:rPr>
        <w:fldChar w:fldCharType="begin" w:fldLock="1"/>
      </w:r>
      <w:r w:rsidR="004915E3" w:rsidRPr="008F7BBA">
        <w:rPr>
          <w:rFonts w:ascii="Times New Roman" w:hAnsi="Times New Roman" w:cs="Times New Roman"/>
          <w:sz w:val="24"/>
          <w:szCs w:val="24"/>
        </w:rPr>
        <w:instrText>ADDIN CSL_CITATION {"citationItems":[{"id":"ITEM-1","itemData":{"DOI":"10.1177/1477750913502623","ISSN":"1758101X","abstract":"Philosophical and scientific understandings of compassion converge, both stressing its necessity for the moral life and human flourishing. I conceptualise a dynamic and frangible account of professional virtues, including compassion, and propose that mechanistic organisational systems of care and the biomedical paradigm create a strong risk of dehumanisation and the obliteration of compassion in healthcare. Additionally, the neoliberal market ideology, with its instrumental approach to individuals and commodification of healthcare creates a corrosive influence that alienates clinicians from their patients and severely curtails the scope for compassionate practice. The tension between efficiency and patient orientated care - although they need not be mutually exclusive - has become more acute in the current economic climate, at a time when the boundaries of medicine have broadened and expectations for healthcare have risen. This has created an unsustainable dynamic within which alienated healthcare professionals struggle to fulfil their healing roles and patients experience abandonment and more anxiety. © The Author(s) 2013.","author":[{"dropping-particle":"","family":"Zulueta","given":"Paquita","non-dropping-particle":"de","parse-names":false,"suffix":""}],"container-title":"Clinical Ethics","id":"ITEM-1","issued":{"date-parts":[["2013"]]},"title":"Compassion in 21st century medicine: Is it sustainable?","type":"article-journal"},"uris":["http://www.mendeley.com/documents/?uuid=18ae633f-fa0f-4fe9-8411-0df3869bc84c"]},{"id":"ITEM-2","itemData":{"DOI":"10.1136/jme.2010.041988","ISBN":"03066800","ISSN":"03066800","PMID":"21610269","abstract":"OBJECTIVE: To study how doctors care for their patients, both medically and as fellow humans, through observing their conduct in patient-doctor encounters.\\n\\nDESIGN: Qualitative study in which 101 videotaped consultations were observed and analysed using a Grounded Theory approach, generating explanatory categories through a hermeneutical analysis of the taped consultations.\\n\\nSETTING: A 500-bed general teaching hospital in Norway.\\n\\nPARTICIPANTS: 71 doctors working in clinical non-psychiatric departments and their patients.\\n\\nRESULTS: The doctors were concerned about their patients' health and how their medical knowledge could be of service. This medical focus often over-rode other important aspects of the consultations, especially existential elements. The doctors actively directed the focus away from their patients' existential concerns onto medical facts and rarely addressed the personal aspects of a patient's condition, treating them in a biomechanical manner. At the same time, however, the doctors attended to their patients with courteousness, displaying a polite and friendly attitude and emphasising the relationship between them.\\n\\nCONCLUSIONS: The study suggests that the main failing of patient-doctor encounters is not a lack of courteous manners, but the moral offence patients experience when existential concerns are ignored. Improving doctors' social and communication skills cannot resolve this moral problem, which appears to be intrinsically bound to modern medical practice. Acknowledging this moral offence would, however, be the first step towards minimising the effects thereof.","author":[{"dropping-particle":"","family":"Agledahl","given":"Kari Milch","non-dropping-particle":"","parse-names":false,"suffix":""},{"dropping-particle":"","family":"Gulbrandsen","given":"Pål","non-dropping-particle":"","parse-names":false,"suffix":""},{"dropping-particle":"","family":"Førde","given":"Reidun","non-dropping-particle":"","parse-names":false,"suffix":""},{"dropping-particle":"","family":"Wifstad","given":"Åge","non-dropping-particle":"","parse-names":false,"suffix":""}],"container-title":"Journal of Medical Ethics","id":"ITEM-2","issued":{"date-parts":[["2011"]]},"title":"Courteous but not curious: How doctors' politeness masks their existential neglect. A qualitative study of video-recorded patient consultations","type":"article-journal"},"uris":["http://www.mendeley.com/documents/?uuid=92b930d7-32f8-4a72-b39a-6234070d7fa4"]}],"mendeley":{"formattedCitation":"(18,19)","plainTextFormattedCitation":"(18,19)","previouslyFormattedCitation":"(18,19)"},"properties":{"noteIndex":0},"schema":"https://github.com/citation-style-language/schema/raw/master/csl-citation.json"}</w:instrText>
      </w:r>
      <w:r w:rsidRPr="008F7BBA">
        <w:rPr>
          <w:rFonts w:ascii="Times New Roman" w:hAnsi="Times New Roman" w:cs="Times New Roman"/>
          <w:sz w:val="24"/>
          <w:szCs w:val="24"/>
        </w:rPr>
        <w:fldChar w:fldCharType="separate"/>
      </w:r>
      <w:r w:rsidR="006035ED">
        <w:rPr>
          <w:rFonts w:ascii="Times New Roman" w:hAnsi="Times New Roman" w:cs="Times New Roman"/>
          <w:noProof/>
          <w:sz w:val="24"/>
          <w:szCs w:val="24"/>
        </w:rPr>
        <w:t>(1</w:t>
      </w:r>
      <w:r w:rsidR="00193B84">
        <w:rPr>
          <w:rFonts w:ascii="Times New Roman" w:hAnsi="Times New Roman" w:cs="Times New Roman"/>
          <w:noProof/>
          <w:sz w:val="24"/>
          <w:szCs w:val="24"/>
        </w:rPr>
        <w:t>6</w:t>
      </w:r>
      <w:r w:rsidR="006035ED">
        <w:rPr>
          <w:rFonts w:ascii="Times New Roman" w:hAnsi="Times New Roman" w:cs="Times New Roman"/>
          <w:noProof/>
          <w:sz w:val="24"/>
          <w:szCs w:val="24"/>
        </w:rPr>
        <w:t>,</w:t>
      </w:r>
      <w:r w:rsidR="00120A15">
        <w:rPr>
          <w:rFonts w:ascii="Times New Roman" w:hAnsi="Times New Roman" w:cs="Times New Roman"/>
          <w:noProof/>
          <w:sz w:val="24"/>
          <w:szCs w:val="24"/>
        </w:rPr>
        <w:t>17,</w:t>
      </w:r>
      <w:r w:rsidR="006035ED">
        <w:rPr>
          <w:rFonts w:ascii="Times New Roman" w:hAnsi="Times New Roman" w:cs="Times New Roman"/>
          <w:noProof/>
          <w:sz w:val="24"/>
          <w:szCs w:val="24"/>
        </w:rPr>
        <w:t>18</w:t>
      </w:r>
      <w:r w:rsidR="001A2408" w:rsidRPr="008F7BBA">
        <w:rPr>
          <w:rFonts w:ascii="Times New Roman" w:hAnsi="Times New Roman" w:cs="Times New Roman"/>
          <w:noProof/>
          <w:sz w:val="24"/>
          <w:szCs w:val="24"/>
        </w:rPr>
        <w:t>)</w:t>
      </w:r>
      <w:r w:rsidRPr="008F7BBA">
        <w:rPr>
          <w:rFonts w:ascii="Times New Roman" w:hAnsi="Times New Roman" w:cs="Times New Roman"/>
          <w:sz w:val="24"/>
          <w:szCs w:val="24"/>
        </w:rPr>
        <w:fldChar w:fldCharType="end"/>
      </w:r>
      <w:r w:rsidRPr="008F7BBA">
        <w:rPr>
          <w:rFonts w:ascii="Times New Roman" w:hAnsi="Times New Roman" w:cs="Times New Roman"/>
          <w:sz w:val="24"/>
          <w:szCs w:val="24"/>
        </w:rPr>
        <w:t>. The key question appears</w:t>
      </w:r>
      <w:r w:rsidR="00207236">
        <w:rPr>
          <w:rFonts w:ascii="Times New Roman" w:hAnsi="Times New Roman" w:cs="Times New Roman"/>
          <w:sz w:val="24"/>
          <w:szCs w:val="24"/>
        </w:rPr>
        <w:t xml:space="preserve"> to be-</w:t>
      </w:r>
      <w:r w:rsidRPr="008F7BBA">
        <w:rPr>
          <w:rFonts w:ascii="Times New Roman" w:hAnsi="Times New Roman" w:cs="Times New Roman"/>
          <w:sz w:val="24"/>
          <w:szCs w:val="24"/>
        </w:rPr>
        <w:t xml:space="preserve"> how to be empathetic without being overwhelmed and burning out? </w:t>
      </w:r>
      <w:r w:rsidR="0007584A" w:rsidRPr="008F7BBA">
        <w:rPr>
          <w:rFonts w:ascii="Times New Roman" w:hAnsi="Times New Roman" w:cs="Times New Roman"/>
          <w:sz w:val="24"/>
          <w:szCs w:val="24"/>
        </w:rPr>
        <w:t xml:space="preserve">There are numerous </w:t>
      </w:r>
      <w:r w:rsidR="001144A1">
        <w:rPr>
          <w:rFonts w:ascii="Times New Roman" w:hAnsi="Times New Roman" w:cs="Times New Roman"/>
          <w:sz w:val="24"/>
          <w:szCs w:val="24"/>
        </w:rPr>
        <w:t>studies</w:t>
      </w:r>
      <w:r w:rsidR="001144A1" w:rsidRPr="008F7BBA">
        <w:rPr>
          <w:rFonts w:ascii="Times New Roman" w:hAnsi="Times New Roman" w:cs="Times New Roman"/>
          <w:sz w:val="24"/>
          <w:szCs w:val="24"/>
        </w:rPr>
        <w:t xml:space="preserve"> </w:t>
      </w:r>
      <w:r w:rsidR="00123D96">
        <w:rPr>
          <w:rFonts w:ascii="Times New Roman" w:hAnsi="Times New Roman" w:cs="Times New Roman"/>
          <w:sz w:val="24"/>
          <w:szCs w:val="24"/>
        </w:rPr>
        <w:t>that</w:t>
      </w:r>
      <w:r w:rsidR="00123D96" w:rsidRPr="008F7BBA">
        <w:rPr>
          <w:rFonts w:ascii="Times New Roman" w:hAnsi="Times New Roman" w:cs="Times New Roman"/>
          <w:sz w:val="24"/>
          <w:szCs w:val="24"/>
        </w:rPr>
        <w:t xml:space="preserve"> </w:t>
      </w:r>
      <w:r w:rsidR="00AA415F" w:rsidRPr="008F7BBA">
        <w:rPr>
          <w:rFonts w:ascii="Times New Roman" w:hAnsi="Times New Roman" w:cs="Times New Roman"/>
          <w:sz w:val="24"/>
          <w:szCs w:val="24"/>
        </w:rPr>
        <w:t>demonstrate</w:t>
      </w:r>
      <w:r w:rsidR="0007584A" w:rsidRPr="008F7BBA">
        <w:rPr>
          <w:rFonts w:ascii="Times New Roman" w:hAnsi="Times New Roman" w:cs="Times New Roman"/>
          <w:sz w:val="24"/>
          <w:szCs w:val="24"/>
        </w:rPr>
        <w:t xml:space="preserve"> the critical role emotions play in the process of diseases and in a physicians’ treatment decision</w:t>
      </w:r>
      <w:r w:rsidR="00561DE7">
        <w:rPr>
          <w:rFonts w:ascii="Times New Roman" w:hAnsi="Times New Roman" w:cs="Times New Roman"/>
          <w:sz w:val="24"/>
          <w:szCs w:val="24"/>
        </w:rPr>
        <w:t xml:space="preserve"> (</w:t>
      </w:r>
      <w:r w:rsidR="006035ED">
        <w:rPr>
          <w:rFonts w:ascii="Times New Roman" w:hAnsi="Times New Roman" w:cs="Times New Roman"/>
          <w:sz w:val="24"/>
          <w:szCs w:val="24"/>
        </w:rPr>
        <w:t>19</w:t>
      </w:r>
      <w:r w:rsidR="00561DE7">
        <w:rPr>
          <w:rFonts w:ascii="Times New Roman" w:hAnsi="Times New Roman" w:cs="Times New Roman"/>
          <w:sz w:val="24"/>
          <w:szCs w:val="24"/>
        </w:rPr>
        <w:t>)</w:t>
      </w:r>
      <w:r w:rsidR="0007584A" w:rsidRPr="008F7BBA">
        <w:rPr>
          <w:rFonts w:ascii="Times New Roman" w:hAnsi="Times New Roman" w:cs="Times New Roman"/>
          <w:sz w:val="24"/>
          <w:szCs w:val="24"/>
        </w:rPr>
        <w:t>. Emotions affect one’s motivation to pursue and follow</w:t>
      </w:r>
      <w:r w:rsidR="00F0304A">
        <w:rPr>
          <w:rFonts w:ascii="Times New Roman" w:hAnsi="Times New Roman" w:cs="Times New Roman"/>
          <w:sz w:val="24"/>
          <w:szCs w:val="24"/>
        </w:rPr>
        <w:t xml:space="preserve"> the</w:t>
      </w:r>
      <w:r w:rsidR="0007584A" w:rsidRPr="008F7BBA">
        <w:rPr>
          <w:rFonts w:ascii="Times New Roman" w:hAnsi="Times New Roman" w:cs="Times New Roman"/>
          <w:sz w:val="24"/>
          <w:szCs w:val="24"/>
        </w:rPr>
        <w:t xml:space="preserve"> treatment as well as the ability to adjust with the necessary losses that pertain to chronic disease.</w:t>
      </w:r>
    </w:p>
    <w:p w14:paraId="7E2D087A" w14:textId="7B1AA9F1" w:rsidR="00DC6EF2" w:rsidRPr="008F7BBA" w:rsidRDefault="00D85134" w:rsidP="00E877FF">
      <w:pPr>
        <w:spacing w:before="240" w:line="240" w:lineRule="auto"/>
        <w:jc w:val="both"/>
        <w:rPr>
          <w:rFonts w:ascii="Times New Roman" w:hAnsi="Times New Roman" w:cs="Times New Roman"/>
          <w:sz w:val="24"/>
          <w:szCs w:val="24"/>
        </w:rPr>
      </w:pPr>
      <w:r w:rsidRPr="008F7BBA">
        <w:rPr>
          <w:rFonts w:ascii="Times New Roman" w:hAnsi="Times New Roman" w:cs="Times New Roman"/>
          <w:sz w:val="24"/>
          <w:szCs w:val="24"/>
        </w:rPr>
        <w:t xml:space="preserve">As discussed earlier, </w:t>
      </w:r>
      <w:r w:rsidR="00AA415F" w:rsidRPr="008F7BBA">
        <w:rPr>
          <w:rFonts w:ascii="Times New Roman" w:hAnsi="Times New Roman" w:cs="Times New Roman"/>
          <w:sz w:val="24"/>
          <w:szCs w:val="24"/>
        </w:rPr>
        <w:t>there is a need for</w:t>
      </w:r>
      <w:r w:rsidRPr="008F7BBA">
        <w:rPr>
          <w:rFonts w:ascii="Times New Roman" w:hAnsi="Times New Roman" w:cs="Times New Roman"/>
          <w:sz w:val="24"/>
          <w:szCs w:val="24"/>
        </w:rPr>
        <w:t xml:space="preserve"> verbal or non-verbal gesture so that the patient can know that the physician has adequately empathised. Here lies the key to </w:t>
      </w:r>
      <w:r w:rsidR="00B21673">
        <w:rPr>
          <w:rFonts w:ascii="Times New Roman" w:hAnsi="Times New Roman" w:cs="Times New Roman"/>
          <w:sz w:val="24"/>
          <w:szCs w:val="24"/>
        </w:rPr>
        <w:t xml:space="preserve">the </w:t>
      </w:r>
      <w:r w:rsidRPr="008F7BBA">
        <w:rPr>
          <w:rFonts w:ascii="Times New Roman" w:hAnsi="Times New Roman" w:cs="Times New Roman"/>
          <w:sz w:val="24"/>
          <w:szCs w:val="24"/>
        </w:rPr>
        <w:t>balance between empathy and detached concern. Often the physician may fail to empathise adequately with the patient</w:t>
      </w:r>
      <w:r w:rsidR="009937F6" w:rsidRPr="008F7BBA">
        <w:rPr>
          <w:rFonts w:ascii="Times New Roman" w:hAnsi="Times New Roman" w:cs="Times New Roman"/>
          <w:sz w:val="24"/>
          <w:szCs w:val="24"/>
        </w:rPr>
        <w:t>,</w:t>
      </w:r>
      <w:r w:rsidRPr="008F7BBA">
        <w:rPr>
          <w:rFonts w:ascii="Times New Roman" w:hAnsi="Times New Roman" w:cs="Times New Roman"/>
          <w:sz w:val="24"/>
          <w:szCs w:val="24"/>
        </w:rPr>
        <w:t xml:space="preserve"> because he </w:t>
      </w:r>
      <w:r w:rsidR="00775549">
        <w:rPr>
          <w:rFonts w:ascii="Times New Roman" w:hAnsi="Times New Roman" w:cs="Times New Roman"/>
          <w:sz w:val="24"/>
          <w:szCs w:val="24"/>
        </w:rPr>
        <w:t>may</w:t>
      </w:r>
      <w:r w:rsidRPr="008F7BBA">
        <w:rPr>
          <w:rFonts w:ascii="Times New Roman" w:hAnsi="Times New Roman" w:cs="Times New Roman"/>
          <w:sz w:val="24"/>
          <w:szCs w:val="24"/>
        </w:rPr>
        <w:t xml:space="preserve"> never</w:t>
      </w:r>
      <w:r w:rsidR="00775549">
        <w:rPr>
          <w:rFonts w:ascii="Times New Roman" w:hAnsi="Times New Roman" w:cs="Times New Roman"/>
          <w:sz w:val="24"/>
          <w:szCs w:val="24"/>
        </w:rPr>
        <w:t xml:space="preserve"> have</w:t>
      </w:r>
      <w:r w:rsidRPr="008F7BBA">
        <w:rPr>
          <w:rFonts w:ascii="Times New Roman" w:hAnsi="Times New Roman" w:cs="Times New Roman"/>
          <w:sz w:val="24"/>
          <w:szCs w:val="24"/>
        </w:rPr>
        <w:t xml:space="preserve"> experienced what the patient is going through. </w:t>
      </w:r>
      <w:r w:rsidR="00775549">
        <w:rPr>
          <w:rFonts w:ascii="Times New Roman" w:hAnsi="Times New Roman" w:cs="Times New Roman"/>
          <w:sz w:val="24"/>
          <w:szCs w:val="24"/>
        </w:rPr>
        <w:t>Even then</w:t>
      </w:r>
      <w:r w:rsidR="00CA3D7A">
        <w:rPr>
          <w:rFonts w:ascii="Times New Roman" w:hAnsi="Times New Roman" w:cs="Times New Roman"/>
          <w:sz w:val="24"/>
          <w:szCs w:val="24"/>
        </w:rPr>
        <w:t>,</w:t>
      </w:r>
      <w:r w:rsidRPr="008F7BBA">
        <w:rPr>
          <w:rFonts w:ascii="Times New Roman" w:hAnsi="Times New Roman" w:cs="Times New Roman"/>
          <w:sz w:val="24"/>
          <w:szCs w:val="24"/>
        </w:rPr>
        <w:t xml:space="preserve"> some intentional gestures and verbal statements made by the physician can help mask this deficiency. Some phrases like- “I’m sorry you have to go through all these difficulties”, “I can only imagine what you are going through”, “I will be with you throughout this endeavour” and some simple gestures</w:t>
      </w:r>
      <w:r w:rsidR="009937F6" w:rsidRPr="008F7BBA">
        <w:rPr>
          <w:rFonts w:ascii="Times New Roman" w:hAnsi="Times New Roman" w:cs="Times New Roman"/>
          <w:sz w:val="24"/>
          <w:szCs w:val="24"/>
        </w:rPr>
        <w:t xml:space="preserve"> like handing over a tissue, or a</w:t>
      </w:r>
      <w:r w:rsidRPr="008F7BBA">
        <w:rPr>
          <w:rFonts w:ascii="Times New Roman" w:hAnsi="Times New Roman" w:cs="Times New Roman"/>
          <w:sz w:val="24"/>
          <w:szCs w:val="24"/>
        </w:rPr>
        <w:t xml:space="preserve"> simple pause in speech allowing the patient to express his feeling</w:t>
      </w:r>
      <w:r w:rsidR="009937F6" w:rsidRPr="008F7BBA">
        <w:rPr>
          <w:rFonts w:ascii="Times New Roman" w:hAnsi="Times New Roman" w:cs="Times New Roman"/>
          <w:sz w:val="24"/>
          <w:szCs w:val="24"/>
        </w:rPr>
        <w:t>s, all these make a huge impact on the patient’s</w:t>
      </w:r>
      <w:r w:rsidRPr="008F7BBA">
        <w:rPr>
          <w:rFonts w:ascii="Times New Roman" w:hAnsi="Times New Roman" w:cs="Times New Roman"/>
          <w:sz w:val="24"/>
          <w:szCs w:val="24"/>
        </w:rPr>
        <w:t xml:space="preserve"> </w:t>
      </w:r>
      <w:r w:rsidR="009937F6" w:rsidRPr="008F7BBA">
        <w:rPr>
          <w:rFonts w:ascii="Times New Roman" w:hAnsi="Times New Roman" w:cs="Times New Roman"/>
          <w:sz w:val="24"/>
          <w:szCs w:val="24"/>
        </w:rPr>
        <w:t>perception of</w:t>
      </w:r>
      <w:r w:rsidRPr="008F7BBA">
        <w:rPr>
          <w:rFonts w:ascii="Times New Roman" w:hAnsi="Times New Roman" w:cs="Times New Roman"/>
          <w:sz w:val="24"/>
          <w:szCs w:val="24"/>
        </w:rPr>
        <w:t xml:space="preserve"> empathy shown by the physician.</w:t>
      </w:r>
      <w:r w:rsidR="007D2E61">
        <w:rPr>
          <w:rFonts w:ascii="Times New Roman" w:hAnsi="Times New Roman" w:cs="Times New Roman"/>
          <w:sz w:val="24"/>
          <w:szCs w:val="24"/>
        </w:rPr>
        <w:t xml:space="preserve"> </w:t>
      </w:r>
      <w:r w:rsidR="00DC6EF2" w:rsidRPr="008F7BBA">
        <w:rPr>
          <w:rFonts w:ascii="Times New Roman" w:hAnsi="Times New Roman" w:cs="Times New Roman"/>
          <w:sz w:val="24"/>
          <w:szCs w:val="24"/>
        </w:rPr>
        <w:t>The emotional response of a person to another person’s distress is usually an intricate mixture of empathy, sympathy</w:t>
      </w:r>
      <w:r w:rsidR="00BC64BE">
        <w:rPr>
          <w:rFonts w:ascii="Times New Roman" w:hAnsi="Times New Roman" w:cs="Times New Roman"/>
          <w:sz w:val="24"/>
          <w:szCs w:val="24"/>
        </w:rPr>
        <w:t>,</w:t>
      </w:r>
      <w:r w:rsidR="00DC6EF2" w:rsidRPr="008F7BBA">
        <w:rPr>
          <w:rFonts w:ascii="Times New Roman" w:hAnsi="Times New Roman" w:cs="Times New Roman"/>
          <w:sz w:val="24"/>
          <w:szCs w:val="24"/>
        </w:rPr>
        <w:t xml:space="preserve"> and compassion. Some argue</w:t>
      </w:r>
      <w:r w:rsidR="00BC64BE">
        <w:rPr>
          <w:rFonts w:ascii="Times New Roman" w:hAnsi="Times New Roman" w:cs="Times New Roman"/>
          <w:sz w:val="24"/>
          <w:szCs w:val="24"/>
        </w:rPr>
        <w:t xml:space="preserve"> that</w:t>
      </w:r>
      <w:r w:rsidR="00DC6EF2" w:rsidRPr="008F7BBA">
        <w:rPr>
          <w:rFonts w:ascii="Times New Roman" w:hAnsi="Times New Roman" w:cs="Times New Roman"/>
          <w:sz w:val="24"/>
          <w:szCs w:val="24"/>
        </w:rPr>
        <w:t xml:space="preserve"> empathy is a part of compassion while for others compassion is the result of empathy</w:t>
      </w:r>
      <w:r w:rsidR="00DC6EF2" w:rsidRPr="008F7BBA">
        <w:rPr>
          <w:rFonts w:ascii="Times New Roman" w:hAnsi="Times New Roman" w:cs="Times New Roman"/>
          <w:sz w:val="24"/>
          <w:szCs w:val="24"/>
        </w:rPr>
        <w:fldChar w:fldCharType="begin" w:fldLock="1"/>
      </w:r>
      <w:r w:rsidR="00DC6EF2" w:rsidRPr="008F7BBA">
        <w:rPr>
          <w:rFonts w:ascii="Times New Roman" w:hAnsi="Times New Roman" w:cs="Times New Roman"/>
          <w:sz w:val="24"/>
          <w:szCs w:val="24"/>
        </w:rPr>
        <w:instrText>ADDIN CSL_CITATION {"citationItems":[{"id":"ITEM-1","itemData":{"DOI":"10.1177/1354067X10361396","ISSN":"1354067X","abstract":"In this corpus-based study I contribute to the description and analysis of linguistic and cultural variation in the conceptualization of sympathy , compassion, and empathy. On the basis of a contrastive semantic analysis of sympathy, compassion, and empathy in English and their Russian translational equivalents, sočuvstvie , sostradanie, and sopereživanie, I demonstrate significant differences in the conceptualization of these words, which I explain by reference to the prevalence of different models of social interaction in Anglo and Russian cultures, as well as different cultural attitudes towards emotional expression. As a methodology I apply the Natural Semantic Metalanguage (NSM), which is based on empirically established lexical and grammatical universals, and argue that it is a powerful tool in contrastive studies.","author":[{"dropping-particle":"","family":"Gladkova","given":"Anna","non-dropping-particle":"","parse-names":false,"suffix":""}],"container-title":"Culture and Psychology","id":"ITEM-1","issued":{"date-parts":[["2010"]]},"title":"Sympathy, compassion, and empathy in English and Russian: A linguistic and cultural analysis","type":"article-journal"},"uris":["http://www.mendeley.com/documents/?uuid=2a354b3e-9869-40c3-a4ee-8e7156377de0"]},{"id":"ITEM-2","itemData":{"DOI":"10.3399/bjgp16X683665","ISBN":"1478-5242 (Electronic)\\r0960-1643 (Linking)","ISSN":"09601643","PMID":"26823255","author":[{"dropping-particle":"","family":"Nolan","given":"Tom","non-dropping-particle":"","parse-names":false,"suffix":""}],"container-title":"British Journal of General Practice","id":"ITEM-2","issued":{"date-parts":[["2016"]]},"title":"Compassion, continuity and caring: A new GP's perspective","type":"article"},"uris":["http://www.mendeley.com/documents/?uuid=de2d7a79-0a8d-45d9-9f63-fcdf756600ad"]}],"mendeley":{"formattedCitation":"(7,10)","plainTextFormattedCitation":"(7,10)","previouslyFormattedCitation":"(7,10)"},"properties":{"noteIndex":0},"schema":"https://github.com/citation-style-language/schema/raw/master/csl-citation.json"}</w:instrText>
      </w:r>
      <w:r w:rsidR="00DC6EF2" w:rsidRPr="008F7BBA">
        <w:rPr>
          <w:rFonts w:ascii="Times New Roman" w:hAnsi="Times New Roman" w:cs="Times New Roman"/>
          <w:sz w:val="24"/>
          <w:szCs w:val="24"/>
        </w:rPr>
        <w:fldChar w:fldCharType="separate"/>
      </w:r>
      <w:r w:rsidR="006035ED">
        <w:rPr>
          <w:rFonts w:ascii="Times New Roman" w:hAnsi="Times New Roman" w:cs="Times New Roman"/>
          <w:noProof/>
          <w:sz w:val="24"/>
          <w:szCs w:val="24"/>
        </w:rPr>
        <w:t>(4,20</w:t>
      </w:r>
      <w:r w:rsidR="00193B84">
        <w:rPr>
          <w:rFonts w:ascii="Times New Roman" w:hAnsi="Times New Roman" w:cs="Times New Roman"/>
          <w:noProof/>
          <w:sz w:val="24"/>
          <w:szCs w:val="24"/>
        </w:rPr>
        <w:t>,21</w:t>
      </w:r>
      <w:r w:rsidR="00DC6EF2" w:rsidRPr="008F7BBA">
        <w:rPr>
          <w:rFonts w:ascii="Times New Roman" w:hAnsi="Times New Roman" w:cs="Times New Roman"/>
          <w:noProof/>
          <w:sz w:val="24"/>
          <w:szCs w:val="24"/>
        </w:rPr>
        <w:t>)</w:t>
      </w:r>
      <w:r w:rsidR="00DC6EF2" w:rsidRPr="008F7BBA">
        <w:rPr>
          <w:rFonts w:ascii="Times New Roman" w:hAnsi="Times New Roman" w:cs="Times New Roman"/>
          <w:sz w:val="24"/>
          <w:szCs w:val="24"/>
        </w:rPr>
        <w:fldChar w:fldCharType="end"/>
      </w:r>
      <w:r w:rsidR="00DC6EF2" w:rsidRPr="008F7BBA">
        <w:rPr>
          <w:rFonts w:ascii="Times New Roman" w:hAnsi="Times New Roman" w:cs="Times New Roman"/>
          <w:sz w:val="24"/>
          <w:szCs w:val="24"/>
        </w:rPr>
        <w:t>. While sympathy and compassion are reactive responses, empathy is a skilled response and hence</w:t>
      </w:r>
      <w:r w:rsidR="00A064B9">
        <w:rPr>
          <w:rFonts w:ascii="Times New Roman" w:hAnsi="Times New Roman" w:cs="Times New Roman"/>
          <w:sz w:val="24"/>
          <w:szCs w:val="24"/>
        </w:rPr>
        <w:t xml:space="preserve"> it</w:t>
      </w:r>
      <w:r w:rsidR="00DC6EF2" w:rsidRPr="008F7BBA">
        <w:rPr>
          <w:rFonts w:ascii="Times New Roman" w:hAnsi="Times New Roman" w:cs="Times New Roman"/>
          <w:sz w:val="24"/>
          <w:szCs w:val="24"/>
        </w:rPr>
        <w:t xml:space="preserve"> is more practical to aim for </w:t>
      </w:r>
      <w:r w:rsidR="00BC64BE">
        <w:rPr>
          <w:rFonts w:ascii="Times New Roman" w:hAnsi="Times New Roman" w:cs="Times New Roman"/>
          <w:sz w:val="24"/>
          <w:szCs w:val="24"/>
        </w:rPr>
        <w:t xml:space="preserve">the </w:t>
      </w:r>
      <w:r w:rsidR="00DC6EF2" w:rsidRPr="008F7BBA">
        <w:rPr>
          <w:rFonts w:ascii="Times New Roman" w:hAnsi="Times New Roman" w:cs="Times New Roman"/>
          <w:sz w:val="24"/>
          <w:szCs w:val="24"/>
        </w:rPr>
        <w:t xml:space="preserve">development of empathy as a clinical skill in medical education rather than teaching compassion </w:t>
      </w:r>
      <w:r w:rsidR="00DC6EF2" w:rsidRPr="008F7BBA">
        <w:rPr>
          <w:rFonts w:ascii="Times New Roman" w:hAnsi="Times New Roman" w:cs="Times New Roman"/>
          <w:sz w:val="24"/>
          <w:szCs w:val="24"/>
        </w:rPr>
        <w:fldChar w:fldCharType="begin" w:fldLock="1"/>
      </w:r>
      <w:r w:rsidR="00DC6EF2" w:rsidRPr="008F7BBA">
        <w:rPr>
          <w:rFonts w:ascii="Times New Roman" w:hAnsi="Times New Roman" w:cs="Times New Roman"/>
          <w:sz w:val="24"/>
          <w:szCs w:val="24"/>
        </w:rPr>
        <w:instrText>ADDIN CSL_CITATION {"citationItems":[{"id":"ITEM-1","itemData":{"DOI":"10.1007/978-1-4020-6889-8","ISBN":"9781402068881","ISSN":"0305-7240","abstract":"The article reviews the book \"Professional Ethics Education: Studies in Compassionate Empathy,\" by Bruce Maxwell.","author":[{"dropping-particle":"","family":"Maxwell","given":"Bruce","non-dropping-particle":"","parse-names":false,"suffix":""}],"container-title":"Professional Ethics Education: Studies in Compassionate Empathy","id":"ITEM-1","issued":{"date-parts":[["2008"]]},"title":"Professional ethics education: Studies in compassionate empathy","type":"book"},"uris":["http://www.mendeley.com/documents/?uuid=1b158a18-b69d-4962-a3f1-0881d2c1e600"]}],"mendeley":{"formattedCitation":"(11)","plainTextFormattedCitation":"(11)","previouslyFormattedCitation":"(11)"},"properties":{"noteIndex":0},"schema":"https://github.com/citation-style-language/schema/raw/master/csl-citation.json"}</w:instrText>
      </w:r>
      <w:r w:rsidR="00DC6EF2" w:rsidRPr="008F7BBA">
        <w:rPr>
          <w:rFonts w:ascii="Times New Roman" w:hAnsi="Times New Roman" w:cs="Times New Roman"/>
          <w:sz w:val="24"/>
          <w:szCs w:val="24"/>
        </w:rPr>
        <w:fldChar w:fldCharType="separate"/>
      </w:r>
      <w:r w:rsidR="006035ED">
        <w:rPr>
          <w:rFonts w:ascii="Times New Roman" w:hAnsi="Times New Roman" w:cs="Times New Roman"/>
          <w:noProof/>
          <w:sz w:val="24"/>
          <w:szCs w:val="24"/>
        </w:rPr>
        <w:t>(21</w:t>
      </w:r>
      <w:r w:rsidR="00DC6EF2" w:rsidRPr="008F7BBA">
        <w:rPr>
          <w:rFonts w:ascii="Times New Roman" w:hAnsi="Times New Roman" w:cs="Times New Roman"/>
          <w:noProof/>
          <w:sz w:val="24"/>
          <w:szCs w:val="24"/>
        </w:rPr>
        <w:t>)</w:t>
      </w:r>
      <w:r w:rsidR="00DC6EF2" w:rsidRPr="008F7BBA">
        <w:rPr>
          <w:rFonts w:ascii="Times New Roman" w:hAnsi="Times New Roman" w:cs="Times New Roman"/>
          <w:sz w:val="24"/>
          <w:szCs w:val="24"/>
        </w:rPr>
        <w:fldChar w:fldCharType="end"/>
      </w:r>
      <w:r w:rsidR="00DC6EF2" w:rsidRPr="008F7BBA">
        <w:rPr>
          <w:rFonts w:ascii="Times New Roman" w:hAnsi="Times New Roman" w:cs="Times New Roman"/>
          <w:sz w:val="24"/>
          <w:szCs w:val="24"/>
        </w:rPr>
        <w:t>.</w:t>
      </w:r>
    </w:p>
    <w:p w14:paraId="614F0390" w14:textId="78B25EED" w:rsidR="00EC1F2C" w:rsidRPr="008F7BBA" w:rsidRDefault="009937F6" w:rsidP="00E877FF">
      <w:pPr>
        <w:spacing w:before="240" w:line="240" w:lineRule="auto"/>
        <w:jc w:val="both"/>
        <w:rPr>
          <w:rFonts w:ascii="Times New Roman" w:hAnsi="Times New Roman" w:cs="Times New Roman"/>
          <w:color w:val="000000" w:themeColor="text1"/>
          <w:sz w:val="24"/>
          <w:szCs w:val="24"/>
          <w:shd w:val="clear" w:color="auto" w:fill="FFFFFF"/>
        </w:rPr>
      </w:pPr>
      <w:r w:rsidRPr="008F7BBA">
        <w:rPr>
          <w:rFonts w:ascii="Times New Roman" w:hAnsi="Times New Roman" w:cs="Times New Roman"/>
          <w:sz w:val="24"/>
          <w:szCs w:val="24"/>
        </w:rPr>
        <w:t xml:space="preserve">Many researchers believe that empathy can be learned and taught </w:t>
      </w:r>
      <w:r w:rsidRPr="008F7BBA">
        <w:rPr>
          <w:rFonts w:ascii="Times New Roman" w:hAnsi="Times New Roman" w:cs="Times New Roman"/>
          <w:sz w:val="24"/>
          <w:szCs w:val="24"/>
        </w:rPr>
        <w:fldChar w:fldCharType="begin" w:fldLock="1"/>
      </w:r>
      <w:r w:rsidR="004915E3" w:rsidRPr="008F7BBA">
        <w:rPr>
          <w:rFonts w:ascii="Times New Roman" w:hAnsi="Times New Roman" w:cs="Times New Roman"/>
          <w:sz w:val="24"/>
          <w:szCs w:val="24"/>
        </w:rPr>
        <w:instrText>ADDIN CSL_CITATION {"citationItems":[{"id":"ITEM-1","itemData":{"DOI":"10.1007/BF02600129","ISBN":"0884-8734","ISSN":"15251497","PMID":"8014729","author":[{"dropping-particle":"","family":"Platt","given":"Frederic W.","non-dropping-particle":"","parse-names":false,"suffix":""},{"dropping-particle":"","family":"Keller","given":"Vaughn F.","non-dropping-particle":"","parse-names":false,"suffix":""}],"container-title":"Journal of General Internal Medicine","id":"ITEM-1","issued":{"date-parts":[["1994"]]},"title":"Empathic communication: A teachable and learnable skill","type":"article"},"uris":["http://www.mendeley.com/documents/?uuid=f3de017a-929d-4476-a806-e0d1caaf51e0"]},{"id":"ITEM-2","itemData":{"DOI":"10.1097/00001888-200404000-00013","abstract":"See, stats, and : https : / / www. researchgate.net/publication/8657042Personal:UsingWritingArticleDOI:10.1097/00001888-200404000-00013:PubMedCITATIONS231READS4192,including:RitaColumbia128,992SEEAll.The.ABSTRACTReflectivewritingisoneestablishedmethodforteachingmedicalstudentsempatheticinteractionswithpatients.Mostsuchexercisesrelyonstudents'reflectinguponclinicalexperiences.Toeffectivelyelicit,interpret,andtranslatethepatient'sstory,however,areflectivepracti-tionermustalsobeself-aware,personallyandprofession-ally.Race,gender,andotherembodiedsourcesofidentityofpractitionersandpatientshavebeenshowntoinflu-encethenatureofclinicalcommunication.Yet,althoughmedicalpracticeisdedicatedtoexamining,diagnosing,andtreatingbodies,therelationshipofphysicianstotheirownphysicalityisvexed.Medicaltrainingcreatesadi-chotomywherebypatientsareidentifiedbytheirbodieswhilephysicians'bodiesaresecondarytophysicians'minds.Asaresult,littleopportunityisaffordedtophysi-cianstodealwithpersonalillnessexperiences,betheytheirownorthoseoflovedones.Thisarticledescribesareflectivewritingexercisecon-ductedinasecond-yearmedicalstudenthumanitiessem-inar.The\"personalillnessnarrative\"exercisecreatedamediumforstudentstoelicit,interpret,andtranslatetheirpersonalillnessexperienceswhilewitnessingtheircol-leagues'stories.Qualitativeanalysisofstudents'evalua-tioncommentsindicatedthattheexercise,althoughemo-tionallychallenging,waswellreceivedandhighlyrecommendedforotherstudentsandresidents.There-flectivewritingexercisemaybeincorporatedintomedicalcurriculaaimedatincreasingtrainees'empathy.Affordingstudentsandresidentsanopportunitytodescribeandsharetheirillnessexperiencesmaycounteractthetradi-tionaldistancingofphysicians'mindsfromtheirbodiesandleadtomoreempathicandself-awarepractice.AcadMed.2004;79:351–356.","author":[{"dropping-particle":"","family":"DasGupta","given":"S","non-dropping-particle":"","parse-names":false,"suffix":""},{"dropping-particle":"","family":"Charon","given":"R","non-dropping-particle":"","parse-names":false,"suffix":""}],"container-title":"Academic Medicine","id":"ITEM-2","issued":{"date-parts":[["2004"]]},"title":"Personal Illness Narratives: Using Reflective Writing toTeach Empathy","type":"article-journal"},"uris":["http://www.mendeley.com/documents/?uuid=709d824a-e0ad-42bc-8eca-587dea2a7ac7"]}],"mendeley":{"formattedCitation":"(20,21)","plainTextFormattedCitation":"(20,21)","previouslyFormattedCitation":"(20,21)"},"properties":{"noteIndex":0},"schema":"https://github.com/citation-style-language/schema/raw/master/csl-citation.json"}</w:instrText>
      </w:r>
      <w:r w:rsidRPr="008F7BBA">
        <w:rPr>
          <w:rFonts w:ascii="Times New Roman" w:hAnsi="Times New Roman" w:cs="Times New Roman"/>
          <w:sz w:val="24"/>
          <w:szCs w:val="24"/>
        </w:rPr>
        <w:fldChar w:fldCharType="separate"/>
      </w:r>
      <w:r w:rsidR="006035ED">
        <w:rPr>
          <w:rFonts w:ascii="Times New Roman" w:hAnsi="Times New Roman" w:cs="Times New Roman"/>
          <w:noProof/>
          <w:sz w:val="24"/>
          <w:szCs w:val="24"/>
        </w:rPr>
        <w:t>(22,23</w:t>
      </w:r>
      <w:r w:rsidR="001A2408" w:rsidRPr="008F7BBA">
        <w:rPr>
          <w:rFonts w:ascii="Times New Roman" w:hAnsi="Times New Roman" w:cs="Times New Roman"/>
          <w:noProof/>
          <w:sz w:val="24"/>
          <w:szCs w:val="24"/>
        </w:rPr>
        <w:t>)</w:t>
      </w:r>
      <w:r w:rsidRPr="008F7BBA">
        <w:rPr>
          <w:rFonts w:ascii="Times New Roman" w:hAnsi="Times New Roman" w:cs="Times New Roman"/>
          <w:sz w:val="24"/>
          <w:szCs w:val="24"/>
        </w:rPr>
        <w:fldChar w:fldCharType="end"/>
      </w:r>
      <w:r w:rsidR="003E059A" w:rsidRPr="008F7BBA">
        <w:rPr>
          <w:rFonts w:ascii="Times New Roman" w:hAnsi="Times New Roman" w:cs="Times New Roman"/>
          <w:sz w:val="24"/>
          <w:szCs w:val="24"/>
        </w:rPr>
        <w:t>. But what is the best way to do this? Since empathetic responses are a result of interaction between emotional and behavioural factors, improving either of these would lead to improved empathetic response. For example, improving the behavioural skills of a physician like using some gestures and phrases as described earlier would help the physician convey empathy to his patient and by improving the observational skills, one would be able to correctly identify the emotional cues that need empathy. These are skills that can be developed and improved over time with experience and may</w:t>
      </w:r>
      <w:r w:rsidR="00110B48">
        <w:rPr>
          <w:rFonts w:ascii="Times New Roman" w:hAnsi="Times New Roman" w:cs="Times New Roman"/>
          <w:sz w:val="24"/>
          <w:szCs w:val="24"/>
        </w:rPr>
        <w:t xml:space="preserve"> </w:t>
      </w:r>
      <w:r w:rsidR="003E059A" w:rsidRPr="008F7BBA">
        <w:rPr>
          <w:rFonts w:ascii="Times New Roman" w:hAnsi="Times New Roman" w:cs="Times New Roman"/>
          <w:sz w:val="24"/>
          <w:szCs w:val="24"/>
        </w:rPr>
        <w:t xml:space="preserve">be aided by some exercises like reflective writing, whereby the physician </w:t>
      </w:r>
      <w:r w:rsidR="003E059A" w:rsidRPr="008F7BBA">
        <w:rPr>
          <w:rFonts w:ascii="Times New Roman" w:hAnsi="Times New Roman" w:cs="Times New Roman"/>
          <w:sz w:val="24"/>
          <w:szCs w:val="24"/>
        </w:rPr>
        <w:lastRenderedPageBreak/>
        <w:t>becomes more aware of his own emotions, improving the ability to be empathetic towards another</w:t>
      </w:r>
      <w:r w:rsidR="007F0751">
        <w:rPr>
          <w:rFonts w:ascii="Times New Roman" w:hAnsi="Times New Roman" w:cs="Times New Roman"/>
          <w:sz w:val="24"/>
          <w:szCs w:val="24"/>
        </w:rPr>
        <w:t xml:space="preserve"> </w:t>
      </w:r>
      <w:r w:rsidR="003E059A" w:rsidRPr="008F7BBA">
        <w:rPr>
          <w:rFonts w:ascii="Times New Roman" w:hAnsi="Times New Roman" w:cs="Times New Roman"/>
          <w:sz w:val="24"/>
          <w:szCs w:val="24"/>
        </w:rPr>
        <w:fldChar w:fldCharType="begin" w:fldLock="1"/>
      </w:r>
      <w:r w:rsidR="004915E3" w:rsidRPr="008F7BBA">
        <w:rPr>
          <w:rFonts w:ascii="Times New Roman" w:hAnsi="Times New Roman" w:cs="Times New Roman"/>
          <w:sz w:val="24"/>
          <w:szCs w:val="24"/>
        </w:rPr>
        <w:instrText>ADDIN CSL_CITATION {"citationItems":[{"id":"ITEM-1","itemData":{"DOI":"10.1097/00001888-200404000-00013","abstract":"See, stats, and : https : / / www. researchgate.net/publication/8657042Personal:UsingWritingArticleDOI:10.1097/00001888-200404000-00013:PubMedCITATIONS231READS4192,including:RitaColumbia128,992SEEAll.The.ABSTRACTReflectivewritingisoneestablishedmethodforteachingmedicalstudentsempatheticinteractionswithpatients.Mostsuchexercisesrelyonstudents'reflectinguponclinicalexperiences.Toeffectivelyelicit,interpret,andtranslatethepatient'sstory,however,areflectivepracti-tionermustalsobeself-aware,personallyandprofession-ally.Race,gender,andotherembodiedsourcesofidentityofpractitionersandpatientshavebeenshowntoinflu-encethenatureofclinicalcommunication.Yet,althoughmedicalpracticeisdedicatedtoexamining,diagnosing,andtreatingbodies,therelationshipofphysicianstotheirownphysicalityisvexed.Medicaltrainingcreatesadi-chotomywherebypatientsareidentifiedbytheirbodieswhilephysicians'bodiesaresecondarytophysicians'minds.Asaresult,littleopportunityisaffordedtophysi-cianstodealwithpersonalillnessexperiences,betheytheirownorthoseoflovedones.Thisarticledescribesareflectivewritingexercisecon-ductedinasecond-yearmedicalstudenthumanitiessem-inar.The\"personalillnessnarrative\"exercisecreatedamediumforstudentstoelicit,interpret,andtranslatetheirpersonalillnessexperienceswhilewitnessingtheircol-leagues'stories.Qualitativeanalysisofstudents'evalua-tioncommentsindicatedthattheexercise,althoughemo-tionallychallenging,waswellreceivedandhighlyrecommendedforotherstudentsandresidents.There-flectivewritingexercisemaybeincorporatedintomedicalcurriculaaimedatincreasingtrainees'empathy.Affordingstudentsandresidentsanopportunitytodescribeandsharetheirillnessexperiencesmaycounteractthetradi-tionaldistancingofphysicians'mindsfromtheirbodiesandleadtomoreempathicandself-awarepractice.AcadMed.2004;79:351–356.","author":[{"dropping-particle":"","family":"DasGupta","given":"S","non-dropping-particle":"","parse-names":false,"suffix":""},{"dropping-particle":"","family":"Charon","given":"R","non-dropping-particle":"","parse-names":false,"suffix":""}],"container-title":"Academic Medicine","id":"ITEM-1","issued":{"date-parts":[["2004"]]},"title":"Personal Illness Narratives: Using Reflective Writing toTeach Empathy","type":"article-journal"},"uris":["http://www.mendeley.com/documents/?uuid=709d824a-e0ad-42bc-8eca-587dea2a7ac7"]}],"mendeley":{"formattedCitation":"(21)","plainTextFormattedCitation":"(21)","previouslyFormattedCitation":"(21)"},"properties":{"noteIndex":0},"schema":"https://github.com/citation-style-language/schema/raw/master/csl-citation.json"}</w:instrText>
      </w:r>
      <w:r w:rsidR="003E059A" w:rsidRPr="008F7BBA">
        <w:rPr>
          <w:rFonts w:ascii="Times New Roman" w:hAnsi="Times New Roman" w:cs="Times New Roman"/>
          <w:sz w:val="24"/>
          <w:szCs w:val="24"/>
        </w:rPr>
        <w:fldChar w:fldCharType="separate"/>
      </w:r>
      <w:r w:rsidR="006035ED">
        <w:rPr>
          <w:rFonts w:ascii="Times New Roman" w:hAnsi="Times New Roman" w:cs="Times New Roman"/>
          <w:noProof/>
          <w:sz w:val="24"/>
          <w:szCs w:val="24"/>
        </w:rPr>
        <w:t>(23</w:t>
      </w:r>
      <w:r w:rsidR="001A2408" w:rsidRPr="008F7BBA">
        <w:rPr>
          <w:rFonts w:ascii="Times New Roman" w:hAnsi="Times New Roman" w:cs="Times New Roman"/>
          <w:noProof/>
          <w:sz w:val="24"/>
          <w:szCs w:val="24"/>
        </w:rPr>
        <w:t>)</w:t>
      </w:r>
      <w:r w:rsidR="003E059A" w:rsidRPr="008F7BBA">
        <w:rPr>
          <w:rFonts w:ascii="Times New Roman" w:hAnsi="Times New Roman" w:cs="Times New Roman"/>
          <w:sz w:val="24"/>
          <w:szCs w:val="24"/>
        </w:rPr>
        <w:fldChar w:fldCharType="end"/>
      </w:r>
      <w:r w:rsidR="003E059A" w:rsidRPr="008F7BBA">
        <w:rPr>
          <w:rFonts w:ascii="Times New Roman" w:hAnsi="Times New Roman" w:cs="Times New Roman"/>
          <w:sz w:val="24"/>
          <w:szCs w:val="24"/>
        </w:rPr>
        <w:t>.</w:t>
      </w:r>
      <w:r w:rsidR="008902A7" w:rsidRPr="008F7BBA">
        <w:rPr>
          <w:rFonts w:ascii="Times New Roman" w:hAnsi="Times New Roman" w:cs="Times New Roman"/>
          <w:sz w:val="24"/>
          <w:szCs w:val="24"/>
        </w:rPr>
        <w:t xml:space="preserve"> It has been recently suggested that physicians who act empathetically are perceived to be genuinely empathetic by the patient </w:t>
      </w:r>
      <w:r w:rsidR="008902A7" w:rsidRPr="008F7BBA">
        <w:rPr>
          <w:rFonts w:ascii="Times New Roman" w:hAnsi="Times New Roman" w:cs="Times New Roman"/>
          <w:sz w:val="24"/>
          <w:szCs w:val="24"/>
        </w:rPr>
        <w:fldChar w:fldCharType="begin" w:fldLock="1"/>
      </w:r>
      <w:r w:rsidR="008902A7" w:rsidRPr="008F7BBA">
        <w:rPr>
          <w:rFonts w:ascii="Times New Roman" w:hAnsi="Times New Roman" w:cs="Times New Roman"/>
          <w:sz w:val="24"/>
          <w:szCs w:val="24"/>
        </w:rPr>
        <w:instrText>ADDIN CSL_CITATION {"citationItems":[{"id":"ITEM-1","itemData":{"DOI":"10.1001/jama.293.9.1100","ISBN":"0098-7484","ISSN":"00987484","PMID":"15741532","abstract":"Empathy should characterize all health care professions. Despite advancement in medical technology, the healing relationship between physicians and patients remains essential to quality care. We propose that physicians consider empathy as emotional labor (ie, management of experienced and displayed emotions to present a certain image). Since the publication of Hochschild's The Managed Heart in 1983, researchers in management and organization behavior have been studying emotional labor by service workers, such as flight attendants and bill collectors. In this article, we focus on physicians as professionals who are expected to be empathic caregivers. They engage in such emotional labor through deep acting (ie, generating empathy-consistent emotional and cognitive reactions before and during empathic interactions with the patient, similar to the method-acting tradition used by some stage and screen actors), surface acting (ie, forging empathic behaviors toward the patient, absent of consistent emotional and cognitive reactions), or both. Although deep acting is preferred, physicians may rely on surface acting when immediate emotional and cognitive understanding of patients is impossible. Overall, we contend that physicians are more effective healers--and enjoy more professional satisfaction--when they engage in the process of empathy. We urge physicians first to recognize that their work has an element of emotional labor and, second, to consciously practice deep and surface acting to empathize with their patients. Medical students and residents can benefit from long-term regular training that includes conscious efforts to develop their empathic abilities. This will be valuable for both physicians and patients facing the increasingly fragmented and technological world of modern medicine.","author":[{"dropping-particle":"","family":"Larson","given":"Eric B.","non-dropping-particle":"","parse-names":false,"suffix":""},{"dropping-particle":"","family":"Yao","given":"Xin","non-dropping-particle":"","parse-names":false,"suffix":""}],"container-title":"Journal of the American Medical Association","id":"ITEM-1","issued":{"date-parts":[["2005"]]},"title":"Clinical empathy as emotional labor in the patient-physician relationship","type":"article"},"uris":["http://www.mendeley.com/documents/?uuid=d80d3513-7b54-4cb5-8689-f17d82ab51d7"]}],"mendeley":{"formattedCitation":"(22)","plainTextFormattedCitation":"(22)","previouslyFormattedCitation":"(22)"},"properties":{"noteIndex":0},"schema":"https://github.com/citation-style-language/schema/raw/master/csl-citation.json"}</w:instrText>
      </w:r>
      <w:r w:rsidR="008902A7" w:rsidRPr="008F7BBA">
        <w:rPr>
          <w:rFonts w:ascii="Times New Roman" w:hAnsi="Times New Roman" w:cs="Times New Roman"/>
          <w:sz w:val="24"/>
          <w:szCs w:val="24"/>
        </w:rPr>
        <w:fldChar w:fldCharType="separate"/>
      </w:r>
      <w:r w:rsidR="006035ED">
        <w:rPr>
          <w:rFonts w:ascii="Times New Roman" w:hAnsi="Times New Roman" w:cs="Times New Roman"/>
          <w:noProof/>
          <w:sz w:val="24"/>
          <w:szCs w:val="24"/>
        </w:rPr>
        <w:t>(24</w:t>
      </w:r>
      <w:r w:rsidR="008902A7" w:rsidRPr="008F7BBA">
        <w:rPr>
          <w:rFonts w:ascii="Times New Roman" w:hAnsi="Times New Roman" w:cs="Times New Roman"/>
          <w:noProof/>
          <w:sz w:val="24"/>
          <w:szCs w:val="24"/>
        </w:rPr>
        <w:t>)</w:t>
      </w:r>
      <w:r w:rsidR="008902A7" w:rsidRPr="008F7BBA">
        <w:rPr>
          <w:rFonts w:ascii="Times New Roman" w:hAnsi="Times New Roman" w:cs="Times New Roman"/>
          <w:sz w:val="24"/>
          <w:szCs w:val="24"/>
        </w:rPr>
        <w:fldChar w:fldCharType="end"/>
      </w:r>
      <w:r w:rsidR="008902A7" w:rsidRPr="008F7BBA">
        <w:rPr>
          <w:rFonts w:ascii="Times New Roman" w:hAnsi="Times New Roman" w:cs="Times New Roman"/>
          <w:sz w:val="24"/>
          <w:szCs w:val="24"/>
        </w:rPr>
        <w:t>. So even if the physician is not genuinely empathising enough, he/she can make the patient feel comfortable and relieve the doubts of patients through effective communication and appropriate gestures.</w:t>
      </w:r>
      <w:r w:rsidR="00EB2BCC">
        <w:rPr>
          <w:rFonts w:ascii="Times New Roman" w:hAnsi="Times New Roman" w:cs="Times New Roman"/>
          <w:sz w:val="24"/>
          <w:szCs w:val="24"/>
        </w:rPr>
        <w:t xml:space="preserve"> </w:t>
      </w:r>
      <w:r w:rsidR="00977DB8" w:rsidRPr="008F7BBA">
        <w:rPr>
          <w:rFonts w:ascii="Times New Roman" w:hAnsi="Times New Roman" w:cs="Times New Roman"/>
          <w:sz w:val="24"/>
          <w:szCs w:val="24"/>
        </w:rPr>
        <w:t>It is</w:t>
      </w:r>
      <w:r w:rsidR="00717EAE">
        <w:rPr>
          <w:rFonts w:ascii="Times New Roman" w:hAnsi="Times New Roman" w:cs="Times New Roman"/>
          <w:sz w:val="24"/>
          <w:szCs w:val="24"/>
        </w:rPr>
        <w:t xml:space="preserve"> also</w:t>
      </w:r>
      <w:r w:rsidR="00977DB8" w:rsidRPr="008F7BBA">
        <w:rPr>
          <w:rFonts w:ascii="Times New Roman" w:hAnsi="Times New Roman" w:cs="Times New Roman"/>
          <w:sz w:val="24"/>
          <w:szCs w:val="24"/>
        </w:rPr>
        <w:t xml:space="preserve"> important that the physician does not project his/her personal feelings on to the patients. For example, a physician who recently experienced a bereavement/ had a fight are likely to express some of these feelings when dealing with his patients.</w:t>
      </w:r>
      <w:r w:rsidR="003E059A" w:rsidRPr="008F7BBA">
        <w:rPr>
          <w:rFonts w:ascii="Times New Roman" w:hAnsi="Times New Roman" w:cs="Times New Roman"/>
          <w:sz w:val="24"/>
          <w:szCs w:val="24"/>
        </w:rPr>
        <w:t xml:space="preserve"> </w:t>
      </w:r>
      <w:r w:rsidR="00977DB8" w:rsidRPr="008F7BBA">
        <w:rPr>
          <w:rFonts w:ascii="Times New Roman" w:hAnsi="Times New Roman" w:cs="Times New Roman"/>
          <w:sz w:val="24"/>
          <w:szCs w:val="24"/>
        </w:rPr>
        <w:t>So,</w:t>
      </w:r>
      <w:r w:rsidR="008B5FFC" w:rsidRPr="008F7BBA">
        <w:rPr>
          <w:rFonts w:ascii="Times New Roman" w:hAnsi="Times New Roman" w:cs="Times New Roman"/>
          <w:sz w:val="24"/>
          <w:szCs w:val="24"/>
        </w:rPr>
        <w:t xml:space="preserve"> </w:t>
      </w:r>
      <w:r w:rsidR="00977DB8" w:rsidRPr="008F7BBA">
        <w:rPr>
          <w:rFonts w:ascii="Times New Roman" w:hAnsi="Times New Roman" w:cs="Times New Roman"/>
          <w:color w:val="000000" w:themeColor="text1"/>
          <w:sz w:val="24"/>
          <w:szCs w:val="24"/>
          <w:shd w:val="clear" w:color="auto" w:fill="FFFFFF"/>
        </w:rPr>
        <w:t xml:space="preserve">another important aspect would be to train physicians and students to tolerate and learn from their own negative feelings much similar to the way psychiatrists are taught to pay attention to counter-transference </w:t>
      </w:r>
      <w:r w:rsidR="00977DB8" w:rsidRPr="008F7BBA">
        <w:rPr>
          <w:rFonts w:ascii="Times New Roman" w:hAnsi="Times New Roman" w:cs="Times New Roman"/>
          <w:color w:val="000000" w:themeColor="text1"/>
          <w:sz w:val="24"/>
          <w:szCs w:val="24"/>
          <w:shd w:val="clear" w:color="auto" w:fill="FFFFFF"/>
        </w:rPr>
        <w:fldChar w:fldCharType="begin" w:fldLock="1"/>
      </w:r>
      <w:r w:rsidR="00977DB8" w:rsidRPr="008F7BBA">
        <w:rPr>
          <w:rFonts w:ascii="Times New Roman" w:hAnsi="Times New Roman" w:cs="Times New Roman"/>
          <w:color w:val="000000" w:themeColor="text1"/>
          <w:sz w:val="24"/>
          <w:szCs w:val="24"/>
          <w:shd w:val="clear" w:color="auto" w:fill="FFFFFF"/>
        </w:rPr>
        <w:instrText>ADDIN CSL_CITATION {"citationItems":[{"id":"ITEM-1","itemData":{"DOI":"10.1207/S15327027HC1303_3","ISBN":"1041-0236 (Print)\\n1041-0236 (Linking)","ISSN":"10410236","PMID":"11550851","abstract":"We asked 111 experienced clinicians (MDs, RNs, PhDs, DMins) attending a conference on medical interviewing for descriptions of communication challenges they encountered while practicing in clinical health care settings. Eighty-one provided accounts analyzed in this study. Using narrative analysis, we found that most of the accounts focused on conflicts between clinicians and patients based on differing beliefs about the nature and treatment of illness and contrasting expectations about the doctor-patient relationship. This article traces the clinician-narrators' use of plot, characterization, cause-effect relationships, and idealized images to make sense of challenging communication encounters. The results of our analysis point to several communication competencies that experienced clinicians found they lacked, even af ter receiving communication training and developing an awareness of the literature on teaching health communication skills. Building skills in the identified areas could reduce clinician frustration and enrich the practice of medicine.","author":[{"dropping-particle":"","family":"Vanderford","given":"Marsha L.","non-dropping-particle":"","parse-names":false,"suffix":""},{"dropping-particle":"","family":"Stein","given":"Terry","non-dropping-particle":"","parse-names":false,"suffix":""},{"dropping-particle":"","family":"Sheeler","given":"Robert","non-dropping-particle":"","parse-names":false,"suffix":""},{"dropping-particle":"","family":"Skochelak","given":"Susan","non-dropping-particle":"","parse-names":false,"suffix":""}],"container-title":"Health Communication","id":"ITEM-1","issued":{"date-parts":[["2001"]]},"title":"Communication Challenges for Experienced Clinicians: Topics for an Advanced Communication Curriculum","type":"article-journal"},"uris":["http://www.mendeley.com/documents/?uuid=89b1b1a1-1f24-478a-a514-97514582f9b3"]},{"id":"ITEM-2","itemData":{"DOI":"10.4324/9780203077139","ISBN":"9780203077139","author":[{"dropping-particle":"","family":"Dowling","given":"Deirdre","non-dropping-particle":"","parse-names":false,"suffix":""}],"container-title":"Winnicott's Children","id":"ITEM-2","issued":{"date-parts":[["2013"]]},"title":"Hate in the counter-transference: Winnicott's contribution to our understanding of hatred in our work as child psychotherapists","type":"chapter"},"uris":["http://www.mendeley.com/documents/?uuid=05af6c01-63ac-47ca-a1c0-d64f02a35dea"]}],"mendeley":{"formattedCitation":"(24,25)","plainTextFormattedCitation":"(24,25)","previouslyFormattedCitation":"(24,25)"},"properties":{"noteIndex":0},"schema":"https://github.com/citation-style-language/schema/raw/master/csl-citation.json"}</w:instrText>
      </w:r>
      <w:r w:rsidR="00977DB8" w:rsidRPr="008F7BBA">
        <w:rPr>
          <w:rFonts w:ascii="Times New Roman" w:hAnsi="Times New Roman" w:cs="Times New Roman"/>
          <w:color w:val="000000" w:themeColor="text1"/>
          <w:sz w:val="24"/>
          <w:szCs w:val="24"/>
          <w:shd w:val="clear" w:color="auto" w:fill="FFFFFF"/>
        </w:rPr>
        <w:fldChar w:fldCharType="separate"/>
      </w:r>
      <w:r w:rsidR="006035ED">
        <w:rPr>
          <w:rFonts w:ascii="Times New Roman" w:hAnsi="Times New Roman" w:cs="Times New Roman"/>
          <w:noProof/>
          <w:color w:val="000000" w:themeColor="text1"/>
          <w:sz w:val="24"/>
          <w:szCs w:val="24"/>
          <w:shd w:val="clear" w:color="auto" w:fill="FFFFFF"/>
        </w:rPr>
        <w:t>(25,26</w:t>
      </w:r>
      <w:r w:rsidR="00977DB8" w:rsidRPr="008F7BBA">
        <w:rPr>
          <w:rFonts w:ascii="Times New Roman" w:hAnsi="Times New Roman" w:cs="Times New Roman"/>
          <w:noProof/>
          <w:color w:val="000000" w:themeColor="text1"/>
          <w:sz w:val="24"/>
          <w:szCs w:val="24"/>
          <w:shd w:val="clear" w:color="auto" w:fill="FFFFFF"/>
        </w:rPr>
        <w:t>)</w:t>
      </w:r>
      <w:r w:rsidR="00977DB8" w:rsidRPr="008F7BBA">
        <w:rPr>
          <w:rFonts w:ascii="Times New Roman" w:hAnsi="Times New Roman" w:cs="Times New Roman"/>
          <w:color w:val="000000" w:themeColor="text1"/>
          <w:sz w:val="24"/>
          <w:szCs w:val="24"/>
          <w:shd w:val="clear" w:color="auto" w:fill="FFFFFF"/>
        </w:rPr>
        <w:fldChar w:fldCharType="end"/>
      </w:r>
      <w:r w:rsidR="00977DB8" w:rsidRPr="008F7BBA">
        <w:rPr>
          <w:rFonts w:ascii="Times New Roman" w:hAnsi="Times New Roman" w:cs="Times New Roman"/>
          <w:color w:val="000000" w:themeColor="text1"/>
          <w:sz w:val="24"/>
          <w:szCs w:val="24"/>
          <w:shd w:val="clear" w:color="auto" w:fill="FFFFFF"/>
        </w:rPr>
        <w:t xml:space="preserve">. </w:t>
      </w:r>
    </w:p>
    <w:p w14:paraId="2F488CDF" w14:textId="77777777" w:rsidR="008902A7" w:rsidRPr="008F7BBA" w:rsidRDefault="008902A7" w:rsidP="00E877FF">
      <w:pPr>
        <w:spacing w:before="240" w:line="240" w:lineRule="auto"/>
        <w:jc w:val="both"/>
        <w:rPr>
          <w:rFonts w:ascii="Times New Roman" w:hAnsi="Times New Roman" w:cs="Times New Roman"/>
          <w:sz w:val="24"/>
          <w:szCs w:val="24"/>
        </w:rPr>
      </w:pPr>
    </w:p>
    <w:p w14:paraId="0D510D86" w14:textId="4DA3EB5C" w:rsidR="0007584A" w:rsidRPr="008F7BBA" w:rsidRDefault="006D4945" w:rsidP="00E877FF">
      <w:pPr>
        <w:spacing w:before="240" w:line="240" w:lineRule="auto"/>
        <w:jc w:val="both"/>
        <w:rPr>
          <w:rFonts w:ascii="Times New Roman" w:hAnsi="Times New Roman" w:cs="Times New Roman"/>
          <w:b/>
          <w:sz w:val="24"/>
          <w:szCs w:val="24"/>
        </w:rPr>
      </w:pPr>
      <w:r w:rsidRPr="008F7BBA">
        <w:rPr>
          <w:rFonts w:ascii="Times New Roman" w:hAnsi="Times New Roman" w:cs="Times New Roman"/>
          <w:b/>
          <w:sz w:val="24"/>
          <w:szCs w:val="24"/>
        </w:rPr>
        <w:t>C</w:t>
      </w:r>
      <w:r>
        <w:rPr>
          <w:rFonts w:ascii="Times New Roman" w:hAnsi="Times New Roman" w:cs="Times New Roman"/>
          <w:b/>
          <w:sz w:val="24"/>
          <w:szCs w:val="24"/>
        </w:rPr>
        <w:t>onclusion</w:t>
      </w:r>
    </w:p>
    <w:p w14:paraId="4CD7A518" w14:textId="00DAE00F" w:rsidR="008902A7" w:rsidRDefault="007C18ED" w:rsidP="00E877FF">
      <w:pPr>
        <w:spacing w:before="240" w:line="240" w:lineRule="auto"/>
        <w:jc w:val="both"/>
        <w:rPr>
          <w:rFonts w:ascii="Times New Roman" w:hAnsi="Times New Roman" w:cs="Times New Roman"/>
          <w:color w:val="000000" w:themeColor="text1"/>
          <w:sz w:val="24"/>
          <w:szCs w:val="24"/>
          <w:shd w:val="clear" w:color="auto" w:fill="FFFFFF"/>
        </w:rPr>
      </w:pPr>
      <w:r w:rsidRPr="008F7BBA">
        <w:rPr>
          <w:rFonts w:ascii="Times New Roman" w:hAnsi="Times New Roman" w:cs="Times New Roman"/>
          <w:sz w:val="24"/>
          <w:szCs w:val="24"/>
        </w:rPr>
        <w:t>“H</w:t>
      </w:r>
      <w:r w:rsidR="00316ADE" w:rsidRPr="008F7BBA">
        <w:rPr>
          <w:rFonts w:ascii="Times New Roman" w:hAnsi="Times New Roman" w:cs="Times New Roman"/>
          <w:sz w:val="24"/>
          <w:szCs w:val="24"/>
        </w:rPr>
        <w:t>umanisation” of medical care is a much</w:t>
      </w:r>
      <w:r w:rsidR="00AC2925">
        <w:rPr>
          <w:rFonts w:ascii="Times New Roman" w:hAnsi="Times New Roman" w:cs="Times New Roman"/>
          <w:sz w:val="24"/>
          <w:szCs w:val="24"/>
        </w:rPr>
        <w:t>-</w:t>
      </w:r>
      <w:r w:rsidR="00316ADE" w:rsidRPr="008F7BBA">
        <w:rPr>
          <w:rFonts w:ascii="Times New Roman" w:hAnsi="Times New Roman" w:cs="Times New Roman"/>
          <w:sz w:val="24"/>
          <w:szCs w:val="24"/>
        </w:rPr>
        <w:t>debated topic.</w:t>
      </w:r>
      <w:r w:rsidRPr="008F7BBA">
        <w:rPr>
          <w:rFonts w:ascii="Times New Roman" w:hAnsi="Times New Roman" w:cs="Times New Roman"/>
          <w:sz w:val="24"/>
          <w:szCs w:val="24"/>
        </w:rPr>
        <w:t xml:space="preserve"> </w:t>
      </w:r>
      <w:r w:rsidR="003F3A59" w:rsidRPr="008F7BBA">
        <w:rPr>
          <w:rFonts w:ascii="Times New Roman" w:hAnsi="Times New Roman" w:cs="Times New Roman"/>
          <w:color w:val="000000" w:themeColor="text1"/>
          <w:sz w:val="24"/>
          <w:szCs w:val="24"/>
          <w:shd w:val="clear" w:color="auto" w:fill="FFFFFF"/>
        </w:rPr>
        <w:t>The appropriate empathy in medical care should be an iterative</w:t>
      </w:r>
      <w:r w:rsidR="00DD48AC" w:rsidRPr="008F7BBA">
        <w:rPr>
          <w:rFonts w:ascii="Times New Roman" w:hAnsi="Times New Roman" w:cs="Times New Roman"/>
          <w:color w:val="000000" w:themeColor="text1"/>
          <w:sz w:val="24"/>
          <w:szCs w:val="24"/>
          <w:shd w:val="clear" w:color="auto" w:fill="FFFFFF"/>
        </w:rPr>
        <w:t xml:space="preserve"> process of emotional resonance and curiosity regarding the meaning of a cli</w:t>
      </w:r>
      <w:r w:rsidRPr="008F7BBA">
        <w:rPr>
          <w:rFonts w:ascii="Times New Roman" w:hAnsi="Times New Roman" w:cs="Times New Roman"/>
          <w:color w:val="000000" w:themeColor="text1"/>
          <w:sz w:val="24"/>
          <w:szCs w:val="24"/>
          <w:shd w:val="clear" w:color="auto" w:fill="FFFFFF"/>
        </w:rPr>
        <w:t xml:space="preserve">nical situation for the patient. </w:t>
      </w:r>
      <w:r w:rsidR="00911D9E" w:rsidRPr="008F7BBA">
        <w:rPr>
          <w:rFonts w:ascii="Times New Roman" w:hAnsi="Times New Roman" w:cs="Times New Roman"/>
          <w:color w:val="000000" w:themeColor="text1"/>
          <w:sz w:val="24"/>
          <w:szCs w:val="24"/>
          <w:shd w:val="clear" w:color="auto" w:fill="FFFFFF"/>
        </w:rPr>
        <w:t xml:space="preserve">Rather than distancing oneself from the patient, effort must be made to exercise the skill of objective </w:t>
      </w:r>
      <w:r w:rsidR="002334DE" w:rsidRPr="008F7BBA">
        <w:rPr>
          <w:rFonts w:ascii="Times New Roman" w:hAnsi="Times New Roman" w:cs="Times New Roman"/>
          <w:color w:val="000000" w:themeColor="text1"/>
          <w:sz w:val="24"/>
          <w:szCs w:val="24"/>
          <w:shd w:val="clear" w:color="auto" w:fill="FFFFFF"/>
        </w:rPr>
        <w:t>reasoning to investigate empathetic intuitions. Moreover, effort must be taken to communicate the same with the patient.</w:t>
      </w:r>
      <w:r w:rsidR="00AC2925">
        <w:rPr>
          <w:rFonts w:ascii="Times New Roman" w:hAnsi="Times New Roman" w:cs="Times New Roman"/>
          <w:color w:val="000000" w:themeColor="text1"/>
          <w:sz w:val="24"/>
          <w:szCs w:val="24"/>
          <w:shd w:val="clear" w:color="auto" w:fill="FFFFFF"/>
        </w:rPr>
        <w:t xml:space="preserve">  E</w:t>
      </w:r>
      <w:r w:rsidR="00324B74" w:rsidRPr="008F7BBA">
        <w:rPr>
          <w:rFonts w:ascii="Times New Roman" w:hAnsi="Times New Roman" w:cs="Times New Roman"/>
          <w:color w:val="000000" w:themeColor="text1"/>
          <w:sz w:val="24"/>
          <w:szCs w:val="24"/>
          <w:shd w:val="clear" w:color="auto" w:fill="FFFFFF"/>
        </w:rPr>
        <w:t xml:space="preserve">mpathy is an important aspect that </w:t>
      </w:r>
      <w:r w:rsidR="00C1136F" w:rsidRPr="008F7BBA">
        <w:rPr>
          <w:rFonts w:ascii="Times New Roman" w:hAnsi="Times New Roman" w:cs="Times New Roman"/>
          <w:color w:val="000000" w:themeColor="text1"/>
          <w:sz w:val="24"/>
          <w:szCs w:val="24"/>
          <w:shd w:val="clear" w:color="auto" w:fill="FFFFFF"/>
        </w:rPr>
        <w:t>must be emphasised both during medical</w:t>
      </w:r>
      <w:r w:rsidR="00AA415F" w:rsidRPr="008F7BBA">
        <w:rPr>
          <w:rFonts w:ascii="Times New Roman" w:hAnsi="Times New Roman" w:cs="Times New Roman"/>
          <w:color w:val="000000" w:themeColor="text1"/>
          <w:sz w:val="24"/>
          <w:szCs w:val="24"/>
          <w:shd w:val="clear" w:color="auto" w:fill="FFFFFF"/>
        </w:rPr>
        <w:t xml:space="preserve"> education and </w:t>
      </w:r>
      <w:r w:rsidR="00A97742">
        <w:rPr>
          <w:rFonts w:ascii="Times New Roman" w:hAnsi="Times New Roman" w:cs="Times New Roman"/>
          <w:color w:val="000000" w:themeColor="text1"/>
          <w:sz w:val="24"/>
          <w:szCs w:val="24"/>
          <w:shd w:val="clear" w:color="auto" w:fill="FFFFFF"/>
        </w:rPr>
        <w:t xml:space="preserve">the </w:t>
      </w:r>
      <w:r w:rsidR="00324B74" w:rsidRPr="008F7BBA">
        <w:rPr>
          <w:rFonts w:ascii="Times New Roman" w:hAnsi="Times New Roman" w:cs="Times New Roman"/>
          <w:color w:val="000000" w:themeColor="text1"/>
          <w:sz w:val="24"/>
          <w:szCs w:val="24"/>
          <w:shd w:val="clear" w:color="auto" w:fill="FFFFFF"/>
        </w:rPr>
        <w:t>practic</w:t>
      </w:r>
      <w:r w:rsidR="00C1136F" w:rsidRPr="008F7BBA">
        <w:rPr>
          <w:rFonts w:ascii="Times New Roman" w:hAnsi="Times New Roman" w:cs="Times New Roman"/>
          <w:color w:val="000000" w:themeColor="text1"/>
          <w:sz w:val="24"/>
          <w:szCs w:val="24"/>
          <w:shd w:val="clear" w:color="auto" w:fill="FFFFFF"/>
        </w:rPr>
        <w:t>e of medicine. The challenge faced by</w:t>
      </w:r>
      <w:r w:rsidR="00324B74" w:rsidRPr="008F7BBA">
        <w:rPr>
          <w:rFonts w:ascii="Times New Roman" w:hAnsi="Times New Roman" w:cs="Times New Roman"/>
          <w:color w:val="000000" w:themeColor="text1"/>
          <w:sz w:val="24"/>
          <w:szCs w:val="24"/>
          <w:shd w:val="clear" w:color="auto" w:fill="FFFFFF"/>
        </w:rPr>
        <w:t xml:space="preserve"> educators is to organise the teaching in a format that is relevant and engages the active participation of the students, thus making </w:t>
      </w:r>
      <w:del w:id="4" w:author="Author">
        <w:r w:rsidR="00324B74" w:rsidRPr="008F7BBA" w:rsidDel="00877DA9">
          <w:rPr>
            <w:rFonts w:ascii="Times New Roman" w:hAnsi="Times New Roman" w:cs="Times New Roman"/>
            <w:color w:val="000000" w:themeColor="text1"/>
            <w:sz w:val="24"/>
            <w:szCs w:val="24"/>
            <w:shd w:val="clear" w:color="auto" w:fill="FFFFFF"/>
          </w:rPr>
          <w:delText xml:space="preserve">out of </w:delText>
        </w:r>
      </w:del>
      <w:r w:rsidR="00324B74" w:rsidRPr="008F7BBA">
        <w:rPr>
          <w:rFonts w:ascii="Times New Roman" w:hAnsi="Times New Roman" w:cs="Times New Roman"/>
          <w:color w:val="000000" w:themeColor="text1"/>
          <w:sz w:val="24"/>
          <w:szCs w:val="24"/>
          <w:shd w:val="clear" w:color="auto" w:fill="FFFFFF"/>
        </w:rPr>
        <w:t xml:space="preserve">them </w:t>
      </w:r>
      <w:r w:rsidR="00AA415F" w:rsidRPr="008F7BBA">
        <w:rPr>
          <w:rFonts w:ascii="Times New Roman" w:hAnsi="Times New Roman" w:cs="Times New Roman"/>
          <w:color w:val="000000" w:themeColor="text1"/>
          <w:sz w:val="24"/>
          <w:szCs w:val="24"/>
          <w:shd w:val="clear" w:color="auto" w:fill="FFFFFF"/>
        </w:rPr>
        <w:t xml:space="preserve">not only </w:t>
      </w:r>
      <w:r w:rsidR="004A0705" w:rsidRPr="008F7BBA">
        <w:rPr>
          <w:rFonts w:ascii="Times New Roman" w:hAnsi="Times New Roman" w:cs="Times New Roman"/>
          <w:color w:val="000000" w:themeColor="text1"/>
          <w:sz w:val="24"/>
          <w:szCs w:val="24"/>
          <w:shd w:val="clear" w:color="auto" w:fill="FFFFFF"/>
        </w:rPr>
        <w:t>skilled physician</w:t>
      </w:r>
      <w:r w:rsidR="00AA415F" w:rsidRPr="008F7BBA">
        <w:rPr>
          <w:rFonts w:ascii="Times New Roman" w:hAnsi="Times New Roman" w:cs="Times New Roman"/>
          <w:color w:val="000000" w:themeColor="text1"/>
          <w:sz w:val="24"/>
          <w:szCs w:val="24"/>
          <w:shd w:val="clear" w:color="auto" w:fill="FFFFFF"/>
        </w:rPr>
        <w:t>s</w:t>
      </w:r>
      <w:r w:rsidR="004A0705" w:rsidRPr="008F7BBA">
        <w:rPr>
          <w:rFonts w:ascii="Times New Roman" w:hAnsi="Times New Roman" w:cs="Times New Roman"/>
          <w:color w:val="000000" w:themeColor="text1"/>
          <w:sz w:val="24"/>
          <w:szCs w:val="24"/>
          <w:shd w:val="clear" w:color="auto" w:fill="FFFFFF"/>
        </w:rPr>
        <w:t xml:space="preserve"> b</w:t>
      </w:r>
      <w:r w:rsidR="00E877FF">
        <w:rPr>
          <w:rFonts w:ascii="Times New Roman" w:hAnsi="Times New Roman" w:cs="Times New Roman"/>
          <w:color w:val="000000" w:themeColor="text1"/>
          <w:sz w:val="24"/>
          <w:szCs w:val="24"/>
          <w:shd w:val="clear" w:color="auto" w:fill="FFFFFF"/>
        </w:rPr>
        <w:t xml:space="preserve">ut also </w:t>
      </w:r>
      <w:r w:rsidR="00AC2925">
        <w:rPr>
          <w:rFonts w:ascii="Times New Roman" w:hAnsi="Times New Roman" w:cs="Times New Roman"/>
          <w:color w:val="000000" w:themeColor="text1"/>
          <w:sz w:val="24"/>
          <w:szCs w:val="24"/>
          <w:shd w:val="clear" w:color="auto" w:fill="FFFFFF"/>
        </w:rPr>
        <w:t xml:space="preserve">empathetic </w:t>
      </w:r>
      <w:r w:rsidR="00E877FF">
        <w:rPr>
          <w:rFonts w:ascii="Times New Roman" w:hAnsi="Times New Roman" w:cs="Times New Roman"/>
          <w:color w:val="000000" w:themeColor="text1"/>
          <w:sz w:val="24"/>
          <w:szCs w:val="24"/>
          <w:shd w:val="clear" w:color="auto" w:fill="FFFFFF"/>
        </w:rPr>
        <w:t>communicators.</w:t>
      </w:r>
    </w:p>
    <w:p w14:paraId="38CAC757" w14:textId="2BCFAC2E" w:rsidR="00B75AA4" w:rsidRDefault="00B75AA4" w:rsidP="00E877FF">
      <w:pPr>
        <w:spacing w:before="240" w:line="240" w:lineRule="auto"/>
        <w:jc w:val="both"/>
        <w:rPr>
          <w:rFonts w:ascii="Times New Roman" w:hAnsi="Times New Roman" w:cs="Times New Roman"/>
          <w:color w:val="000000" w:themeColor="text1"/>
          <w:sz w:val="24"/>
          <w:szCs w:val="24"/>
          <w:shd w:val="clear" w:color="auto" w:fill="FFFFFF"/>
        </w:rPr>
      </w:pPr>
    </w:p>
    <w:p w14:paraId="590D3B3A" w14:textId="6BA5FABB" w:rsidR="00120A15" w:rsidRDefault="00120A15" w:rsidP="00E877FF">
      <w:pPr>
        <w:spacing w:before="240" w:line="240" w:lineRule="auto"/>
        <w:jc w:val="both"/>
        <w:rPr>
          <w:rFonts w:ascii="Times New Roman" w:hAnsi="Times New Roman" w:cs="Times New Roman"/>
          <w:color w:val="000000" w:themeColor="text1"/>
          <w:sz w:val="24"/>
          <w:szCs w:val="24"/>
          <w:shd w:val="clear" w:color="auto" w:fill="FFFFFF"/>
        </w:rPr>
      </w:pPr>
    </w:p>
    <w:p w14:paraId="5990CFE4" w14:textId="238456B1" w:rsidR="00120A15" w:rsidRDefault="00120A15" w:rsidP="00E877FF">
      <w:pPr>
        <w:spacing w:before="240" w:line="240" w:lineRule="auto"/>
        <w:jc w:val="both"/>
        <w:rPr>
          <w:rFonts w:ascii="Times New Roman" w:hAnsi="Times New Roman" w:cs="Times New Roman"/>
          <w:color w:val="000000" w:themeColor="text1"/>
          <w:sz w:val="24"/>
          <w:szCs w:val="24"/>
          <w:shd w:val="clear" w:color="auto" w:fill="FFFFFF"/>
        </w:rPr>
      </w:pPr>
    </w:p>
    <w:p w14:paraId="26FE7741" w14:textId="0B31BFE0" w:rsidR="00120A15" w:rsidRDefault="00120A15" w:rsidP="00E877FF">
      <w:pPr>
        <w:spacing w:before="240" w:line="240" w:lineRule="auto"/>
        <w:jc w:val="both"/>
        <w:rPr>
          <w:rFonts w:ascii="Times New Roman" w:hAnsi="Times New Roman" w:cs="Times New Roman"/>
          <w:color w:val="000000" w:themeColor="text1"/>
          <w:sz w:val="24"/>
          <w:szCs w:val="24"/>
          <w:shd w:val="clear" w:color="auto" w:fill="FFFFFF"/>
        </w:rPr>
      </w:pPr>
    </w:p>
    <w:p w14:paraId="0E9A9DE3" w14:textId="5CA7D911" w:rsidR="00120A15" w:rsidRDefault="00120A15" w:rsidP="00E877FF">
      <w:pPr>
        <w:spacing w:before="240" w:line="240" w:lineRule="auto"/>
        <w:jc w:val="both"/>
        <w:rPr>
          <w:rFonts w:ascii="Times New Roman" w:hAnsi="Times New Roman" w:cs="Times New Roman"/>
          <w:color w:val="000000" w:themeColor="text1"/>
          <w:sz w:val="24"/>
          <w:szCs w:val="24"/>
          <w:shd w:val="clear" w:color="auto" w:fill="FFFFFF"/>
        </w:rPr>
      </w:pPr>
    </w:p>
    <w:p w14:paraId="2E3F4595" w14:textId="4C5D27E4" w:rsidR="00120A15" w:rsidRDefault="00120A15" w:rsidP="00E877FF">
      <w:pPr>
        <w:spacing w:before="240" w:line="240" w:lineRule="auto"/>
        <w:jc w:val="both"/>
        <w:rPr>
          <w:rFonts w:ascii="Times New Roman" w:hAnsi="Times New Roman" w:cs="Times New Roman"/>
          <w:color w:val="000000" w:themeColor="text1"/>
          <w:sz w:val="24"/>
          <w:szCs w:val="24"/>
          <w:shd w:val="clear" w:color="auto" w:fill="FFFFFF"/>
        </w:rPr>
      </w:pPr>
    </w:p>
    <w:p w14:paraId="2CD02999" w14:textId="48D8AF45" w:rsidR="00120A15" w:rsidRDefault="00120A15" w:rsidP="00E877FF">
      <w:pPr>
        <w:spacing w:before="240" w:line="240" w:lineRule="auto"/>
        <w:jc w:val="both"/>
        <w:rPr>
          <w:rFonts w:ascii="Times New Roman" w:hAnsi="Times New Roman" w:cs="Times New Roman"/>
          <w:color w:val="000000" w:themeColor="text1"/>
          <w:sz w:val="24"/>
          <w:szCs w:val="24"/>
          <w:shd w:val="clear" w:color="auto" w:fill="FFFFFF"/>
        </w:rPr>
      </w:pPr>
    </w:p>
    <w:p w14:paraId="3BC8B7FE" w14:textId="1E476185" w:rsidR="00120A15" w:rsidRDefault="00120A15" w:rsidP="00E877FF">
      <w:pPr>
        <w:spacing w:before="240" w:line="240" w:lineRule="auto"/>
        <w:jc w:val="both"/>
        <w:rPr>
          <w:rFonts w:ascii="Times New Roman" w:hAnsi="Times New Roman" w:cs="Times New Roman"/>
          <w:color w:val="000000" w:themeColor="text1"/>
          <w:sz w:val="24"/>
          <w:szCs w:val="24"/>
          <w:shd w:val="clear" w:color="auto" w:fill="FFFFFF"/>
        </w:rPr>
      </w:pPr>
    </w:p>
    <w:p w14:paraId="3374E16A" w14:textId="25F87EE5" w:rsidR="00120A15" w:rsidRDefault="00120A15" w:rsidP="00E877FF">
      <w:pPr>
        <w:spacing w:before="240" w:line="240" w:lineRule="auto"/>
        <w:jc w:val="both"/>
        <w:rPr>
          <w:rFonts w:ascii="Times New Roman" w:hAnsi="Times New Roman" w:cs="Times New Roman"/>
          <w:color w:val="000000" w:themeColor="text1"/>
          <w:sz w:val="24"/>
          <w:szCs w:val="24"/>
          <w:shd w:val="clear" w:color="auto" w:fill="FFFFFF"/>
        </w:rPr>
      </w:pPr>
    </w:p>
    <w:p w14:paraId="4928D36F" w14:textId="3E4424AA" w:rsidR="00120A15" w:rsidRDefault="00120A15" w:rsidP="00E877FF">
      <w:pPr>
        <w:spacing w:before="240" w:line="240" w:lineRule="auto"/>
        <w:jc w:val="both"/>
        <w:rPr>
          <w:rFonts w:ascii="Times New Roman" w:hAnsi="Times New Roman" w:cs="Times New Roman"/>
          <w:color w:val="000000" w:themeColor="text1"/>
          <w:sz w:val="24"/>
          <w:szCs w:val="24"/>
          <w:shd w:val="clear" w:color="auto" w:fill="FFFFFF"/>
        </w:rPr>
      </w:pPr>
    </w:p>
    <w:p w14:paraId="573F5158" w14:textId="332070AA" w:rsidR="00120A15" w:rsidRDefault="00120A15" w:rsidP="00E877FF">
      <w:pPr>
        <w:spacing w:before="240" w:line="240" w:lineRule="auto"/>
        <w:jc w:val="both"/>
        <w:rPr>
          <w:rFonts w:ascii="Times New Roman" w:hAnsi="Times New Roman" w:cs="Times New Roman"/>
          <w:color w:val="000000" w:themeColor="text1"/>
          <w:sz w:val="24"/>
          <w:szCs w:val="24"/>
          <w:shd w:val="clear" w:color="auto" w:fill="FFFFFF"/>
        </w:rPr>
      </w:pPr>
    </w:p>
    <w:p w14:paraId="7E8EFF79" w14:textId="4EEBBD5E" w:rsidR="00120A15" w:rsidRDefault="00120A15" w:rsidP="00E877FF">
      <w:pPr>
        <w:spacing w:before="240" w:line="240" w:lineRule="auto"/>
        <w:jc w:val="both"/>
        <w:rPr>
          <w:rFonts w:ascii="Times New Roman" w:hAnsi="Times New Roman" w:cs="Times New Roman"/>
          <w:color w:val="000000" w:themeColor="text1"/>
          <w:sz w:val="24"/>
          <w:szCs w:val="24"/>
          <w:shd w:val="clear" w:color="auto" w:fill="FFFFFF"/>
        </w:rPr>
      </w:pPr>
    </w:p>
    <w:p w14:paraId="44CC9517" w14:textId="77807A4E" w:rsidR="00120A15" w:rsidRDefault="00120A15" w:rsidP="00E877FF">
      <w:pPr>
        <w:spacing w:before="240" w:line="240" w:lineRule="auto"/>
        <w:jc w:val="both"/>
        <w:rPr>
          <w:rFonts w:ascii="Times New Roman" w:hAnsi="Times New Roman" w:cs="Times New Roman"/>
          <w:color w:val="000000" w:themeColor="text1"/>
          <w:sz w:val="24"/>
          <w:szCs w:val="24"/>
          <w:shd w:val="clear" w:color="auto" w:fill="FFFFFF"/>
        </w:rPr>
      </w:pPr>
    </w:p>
    <w:p w14:paraId="3AA1D120" w14:textId="77777777" w:rsidR="00120A15" w:rsidRPr="00E877FF" w:rsidRDefault="00120A15" w:rsidP="00E877FF">
      <w:pPr>
        <w:spacing w:before="240" w:line="240" w:lineRule="auto"/>
        <w:jc w:val="both"/>
        <w:rPr>
          <w:rFonts w:ascii="Times New Roman" w:hAnsi="Times New Roman" w:cs="Times New Roman"/>
          <w:color w:val="000000" w:themeColor="text1"/>
          <w:sz w:val="24"/>
          <w:szCs w:val="24"/>
          <w:shd w:val="clear" w:color="auto" w:fill="FFFFFF"/>
        </w:rPr>
      </w:pPr>
    </w:p>
    <w:p w14:paraId="066E3385" w14:textId="0A331231" w:rsidR="008902A7" w:rsidRPr="00B75AA4" w:rsidRDefault="006D4945" w:rsidP="00E877FF">
      <w:pPr>
        <w:spacing w:before="240" w:after="0" w:line="24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References</w:t>
      </w:r>
    </w:p>
    <w:p w14:paraId="4CBB3887" w14:textId="7C5707EA" w:rsidR="008902A7" w:rsidRPr="008F7BBA" w:rsidRDefault="008902A7" w:rsidP="00E877FF">
      <w:pPr>
        <w:widowControl w:val="0"/>
        <w:autoSpaceDE w:val="0"/>
        <w:autoSpaceDN w:val="0"/>
        <w:adjustRightInd w:val="0"/>
        <w:spacing w:before="240" w:after="0" w:line="240" w:lineRule="auto"/>
        <w:ind w:left="640" w:hanging="640"/>
        <w:jc w:val="both"/>
        <w:rPr>
          <w:rFonts w:ascii="Times New Roman" w:hAnsi="Times New Roman" w:cs="Times New Roman"/>
          <w:noProof/>
          <w:sz w:val="24"/>
          <w:szCs w:val="24"/>
        </w:rPr>
      </w:pPr>
      <w:r w:rsidRPr="008F7BBA">
        <w:rPr>
          <w:rFonts w:ascii="Times New Roman" w:hAnsi="Times New Roman" w:cs="Times New Roman"/>
          <w:b/>
          <w:sz w:val="24"/>
          <w:szCs w:val="24"/>
          <w:u w:val="single"/>
        </w:rPr>
        <w:fldChar w:fldCharType="begin" w:fldLock="1"/>
      </w:r>
      <w:r w:rsidRPr="008F7BBA">
        <w:rPr>
          <w:rFonts w:ascii="Times New Roman" w:hAnsi="Times New Roman" w:cs="Times New Roman"/>
          <w:b/>
          <w:sz w:val="24"/>
          <w:szCs w:val="24"/>
          <w:u w:val="single"/>
        </w:rPr>
        <w:instrText xml:space="preserve">ADDIN Mendeley Bibliography CSL_BIBLIOGRAPHY </w:instrText>
      </w:r>
      <w:r w:rsidRPr="008F7BBA">
        <w:rPr>
          <w:rFonts w:ascii="Times New Roman" w:hAnsi="Times New Roman" w:cs="Times New Roman"/>
          <w:b/>
          <w:sz w:val="24"/>
          <w:szCs w:val="24"/>
          <w:u w:val="single"/>
        </w:rPr>
        <w:fldChar w:fldCharType="separate"/>
      </w:r>
    </w:p>
    <w:p w14:paraId="45746A42" w14:textId="10C4D97D" w:rsidR="008902A7" w:rsidRPr="008F7BBA" w:rsidRDefault="008902A7" w:rsidP="00E877FF">
      <w:pPr>
        <w:widowControl w:val="0"/>
        <w:autoSpaceDE w:val="0"/>
        <w:autoSpaceDN w:val="0"/>
        <w:adjustRightInd w:val="0"/>
        <w:spacing w:before="240" w:after="0" w:line="240" w:lineRule="auto"/>
        <w:ind w:left="640" w:hanging="640"/>
        <w:jc w:val="both"/>
        <w:rPr>
          <w:rFonts w:ascii="Times New Roman" w:hAnsi="Times New Roman" w:cs="Times New Roman"/>
          <w:noProof/>
          <w:sz w:val="24"/>
          <w:szCs w:val="24"/>
        </w:rPr>
      </w:pPr>
      <w:r w:rsidRPr="008F7BBA">
        <w:rPr>
          <w:rFonts w:ascii="Times New Roman" w:hAnsi="Times New Roman" w:cs="Times New Roman"/>
          <w:noProof/>
          <w:sz w:val="24"/>
          <w:szCs w:val="24"/>
        </w:rPr>
        <w:t xml:space="preserve">1. </w:t>
      </w:r>
      <w:r w:rsidRPr="008F7BBA">
        <w:rPr>
          <w:rFonts w:ascii="Times New Roman" w:hAnsi="Times New Roman" w:cs="Times New Roman"/>
          <w:noProof/>
          <w:sz w:val="24"/>
          <w:szCs w:val="24"/>
        </w:rPr>
        <w:tab/>
        <w:t xml:space="preserve">Buie DH. Empathy: Its nature and limitations. J Am Psychoanal Assoc 1981;29(2):281-307. </w:t>
      </w:r>
    </w:p>
    <w:p w14:paraId="1E1D504D" w14:textId="65EC97A8" w:rsidR="008902A7" w:rsidRPr="008F7BBA" w:rsidRDefault="008902A7" w:rsidP="00E877FF">
      <w:pPr>
        <w:widowControl w:val="0"/>
        <w:autoSpaceDE w:val="0"/>
        <w:autoSpaceDN w:val="0"/>
        <w:adjustRightInd w:val="0"/>
        <w:spacing w:before="240" w:after="0" w:line="240" w:lineRule="auto"/>
        <w:ind w:left="640" w:hanging="640"/>
        <w:jc w:val="both"/>
        <w:rPr>
          <w:rFonts w:ascii="Times New Roman" w:hAnsi="Times New Roman" w:cs="Times New Roman"/>
          <w:noProof/>
          <w:sz w:val="24"/>
          <w:szCs w:val="24"/>
        </w:rPr>
      </w:pPr>
      <w:r w:rsidRPr="008F7BBA">
        <w:rPr>
          <w:rFonts w:ascii="Times New Roman" w:hAnsi="Times New Roman" w:cs="Times New Roman"/>
          <w:noProof/>
          <w:sz w:val="24"/>
          <w:szCs w:val="24"/>
        </w:rPr>
        <w:t xml:space="preserve">2. </w:t>
      </w:r>
      <w:r w:rsidRPr="008F7BBA">
        <w:rPr>
          <w:rFonts w:ascii="Times New Roman" w:hAnsi="Times New Roman" w:cs="Times New Roman"/>
          <w:noProof/>
          <w:sz w:val="24"/>
          <w:szCs w:val="24"/>
        </w:rPr>
        <w:tab/>
        <w:t xml:space="preserve">Morse JM, Anderson G, Bottorff JL, Yonge O, O’Brien B, Solberg SM, et al. Exploring Empathy: A Conceptual Fit for Nursing Practice? Image J Nurs Scholarsh. </w:t>
      </w:r>
      <w:r w:rsidRPr="008F7BBA">
        <w:rPr>
          <w:rFonts w:ascii="Times New Roman" w:hAnsi="Times New Roman" w:cs="Times New Roman"/>
          <w:i/>
          <w:noProof/>
          <w:sz w:val="24"/>
          <w:szCs w:val="24"/>
        </w:rPr>
        <w:t>Image</w:t>
      </w:r>
      <w:r w:rsidRPr="008F7BBA">
        <w:rPr>
          <w:rFonts w:ascii="Times New Roman" w:hAnsi="Times New Roman" w:cs="Times New Roman"/>
          <w:noProof/>
          <w:sz w:val="24"/>
          <w:szCs w:val="24"/>
        </w:rPr>
        <w:t xml:space="preserve"> 1992; 24:273–80.</w:t>
      </w:r>
    </w:p>
    <w:p w14:paraId="659E6A25" w14:textId="77777777" w:rsidR="008902A7" w:rsidRPr="008F7BBA" w:rsidRDefault="008902A7" w:rsidP="00E877FF">
      <w:pPr>
        <w:widowControl w:val="0"/>
        <w:autoSpaceDE w:val="0"/>
        <w:autoSpaceDN w:val="0"/>
        <w:adjustRightInd w:val="0"/>
        <w:spacing w:before="240" w:after="0" w:line="240" w:lineRule="auto"/>
        <w:ind w:left="640" w:hanging="640"/>
        <w:jc w:val="both"/>
        <w:rPr>
          <w:rFonts w:ascii="Times New Roman" w:hAnsi="Times New Roman" w:cs="Times New Roman"/>
          <w:noProof/>
          <w:sz w:val="24"/>
          <w:szCs w:val="24"/>
        </w:rPr>
      </w:pPr>
      <w:r w:rsidRPr="008F7BBA">
        <w:rPr>
          <w:rFonts w:ascii="Times New Roman" w:hAnsi="Times New Roman" w:cs="Times New Roman"/>
          <w:noProof/>
          <w:sz w:val="24"/>
          <w:szCs w:val="24"/>
        </w:rPr>
        <w:t xml:space="preserve">3. </w:t>
      </w:r>
      <w:r w:rsidRPr="008F7BBA">
        <w:rPr>
          <w:rFonts w:ascii="Times New Roman" w:hAnsi="Times New Roman" w:cs="Times New Roman"/>
          <w:noProof/>
          <w:sz w:val="24"/>
          <w:szCs w:val="24"/>
        </w:rPr>
        <w:tab/>
        <w:t>Halpern J. From Detached Concern to Empathy: Humanizing Medical Practice. From Detached Concern to Empathy: Humanizing Medical Practice. New York: Oxford University Press, 2001.</w:t>
      </w:r>
    </w:p>
    <w:p w14:paraId="095AF4EC" w14:textId="4082F640" w:rsidR="008902A7" w:rsidRPr="008F7BBA" w:rsidRDefault="008902A7" w:rsidP="00E877FF">
      <w:pPr>
        <w:widowControl w:val="0"/>
        <w:autoSpaceDE w:val="0"/>
        <w:autoSpaceDN w:val="0"/>
        <w:adjustRightInd w:val="0"/>
        <w:spacing w:before="240" w:after="0" w:line="240" w:lineRule="auto"/>
        <w:ind w:left="640" w:hanging="640"/>
        <w:jc w:val="both"/>
        <w:rPr>
          <w:rFonts w:ascii="Times New Roman" w:hAnsi="Times New Roman" w:cs="Times New Roman"/>
          <w:noProof/>
          <w:sz w:val="24"/>
          <w:szCs w:val="24"/>
        </w:rPr>
      </w:pPr>
      <w:r w:rsidRPr="008F7BBA">
        <w:rPr>
          <w:rFonts w:ascii="Times New Roman" w:hAnsi="Times New Roman" w:cs="Times New Roman"/>
          <w:noProof/>
          <w:sz w:val="24"/>
          <w:szCs w:val="24"/>
        </w:rPr>
        <w:t xml:space="preserve">4. </w:t>
      </w:r>
      <w:r w:rsidRPr="008F7BBA">
        <w:rPr>
          <w:rFonts w:ascii="Times New Roman" w:hAnsi="Times New Roman" w:cs="Times New Roman"/>
          <w:noProof/>
          <w:sz w:val="24"/>
          <w:szCs w:val="24"/>
        </w:rPr>
        <w:tab/>
        <w:t>Gladkova A. Sympathy, compassion, and empathy in English and Russian: A linguistic and cultural analysis. Cult Psychol</w:t>
      </w:r>
      <w:r w:rsidR="00043864">
        <w:rPr>
          <w:rFonts w:ascii="Times New Roman" w:hAnsi="Times New Roman" w:cs="Times New Roman"/>
          <w:noProof/>
          <w:sz w:val="24"/>
          <w:szCs w:val="24"/>
        </w:rPr>
        <w:t xml:space="preserve"> </w:t>
      </w:r>
      <w:r w:rsidRPr="008F7BBA">
        <w:rPr>
          <w:rFonts w:ascii="Times New Roman" w:hAnsi="Times New Roman" w:cs="Times New Roman"/>
          <w:noProof/>
          <w:sz w:val="24"/>
          <w:szCs w:val="24"/>
        </w:rPr>
        <w:t xml:space="preserve">2010;16:267–85. </w:t>
      </w:r>
    </w:p>
    <w:p w14:paraId="0172AF4C" w14:textId="7B2DD681" w:rsidR="008902A7" w:rsidRPr="008F7BBA" w:rsidRDefault="008902A7" w:rsidP="00E877FF">
      <w:pPr>
        <w:widowControl w:val="0"/>
        <w:autoSpaceDE w:val="0"/>
        <w:autoSpaceDN w:val="0"/>
        <w:adjustRightInd w:val="0"/>
        <w:spacing w:before="240" w:after="0" w:line="240" w:lineRule="auto"/>
        <w:ind w:left="640" w:hanging="640"/>
        <w:jc w:val="both"/>
        <w:rPr>
          <w:rFonts w:ascii="Times New Roman" w:hAnsi="Times New Roman" w:cs="Times New Roman"/>
          <w:noProof/>
          <w:sz w:val="24"/>
          <w:szCs w:val="24"/>
        </w:rPr>
      </w:pPr>
      <w:r w:rsidRPr="008F7BBA">
        <w:rPr>
          <w:rFonts w:ascii="Times New Roman" w:hAnsi="Times New Roman" w:cs="Times New Roman"/>
          <w:noProof/>
          <w:sz w:val="24"/>
          <w:szCs w:val="24"/>
        </w:rPr>
        <w:t xml:space="preserve">5. </w:t>
      </w:r>
      <w:r w:rsidRPr="008F7BBA">
        <w:rPr>
          <w:rFonts w:ascii="Times New Roman" w:hAnsi="Times New Roman" w:cs="Times New Roman"/>
          <w:noProof/>
          <w:sz w:val="24"/>
          <w:szCs w:val="24"/>
        </w:rPr>
        <w:tab/>
        <w:t>Smajdor A, Stöckl A, Salter C. The limits of empathy: Problems in medical education and practice. J Med Ethics</w:t>
      </w:r>
      <w:r w:rsidR="00043864">
        <w:rPr>
          <w:rFonts w:ascii="Times New Roman" w:hAnsi="Times New Roman" w:cs="Times New Roman"/>
          <w:noProof/>
          <w:sz w:val="24"/>
          <w:szCs w:val="24"/>
        </w:rPr>
        <w:t xml:space="preserve"> </w:t>
      </w:r>
      <w:r w:rsidRPr="008F7BBA">
        <w:rPr>
          <w:rFonts w:ascii="Times New Roman" w:hAnsi="Times New Roman" w:cs="Times New Roman"/>
          <w:noProof/>
          <w:sz w:val="24"/>
          <w:szCs w:val="24"/>
        </w:rPr>
        <w:t>2011;37:380–83.</w:t>
      </w:r>
    </w:p>
    <w:p w14:paraId="27BB9482" w14:textId="288B0A3A" w:rsidR="008902A7" w:rsidRPr="008F7BBA" w:rsidRDefault="008902A7" w:rsidP="00E877FF">
      <w:pPr>
        <w:widowControl w:val="0"/>
        <w:autoSpaceDE w:val="0"/>
        <w:autoSpaceDN w:val="0"/>
        <w:adjustRightInd w:val="0"/>
        <w:spacing w:before="240" w:after="0" w:line="240" w:lineRule="auto"/>
        <w:ind w:left="640" w:hanging="640"/>
        <w:jc w:val="both"/>
        <w:rPr>
          <w:rFonts w:ascii="Times New Roman" w:hAnsi="Times New Roman" w:cs="Times New Roman"/>
          <w:noProof/>
          <w:sz w:val="24"/>
          <w:szCs w:val="24"/>
        </w:rPr>
      </w:pPr>
      <w:r w:rsidRPr="008F7BBA">
        <w:rPr>
          <w:rFonts w:ascii="Times New Roman" w:hAnsi="Times New Roman" w:cs="Times New Roman"/>
          <w:noProof/>
          <w:sz w:val="24"/>
          <w:szCs w:val="24"/>
        </w:rPr>
        <w:t xml:space="preserve">6. </w:t>
      </w:r>
      <w:r w:rsidRPr="008F7BBA">
        <w:rPr>
          <w:rFonts w:ascii="Times New Roman" w:hAnsi="Times New Roman" w:cs="Times New Roman"/>
          <w:noProof/>
          <w:sz w:val="24"/>
          <w:szCs w:val="24"/>
        </w:rPr>
        <w:tab/>
        <w:t>Chochinov HM. Dignity and the essence of medicine: the A, B, C, and D of dignity conserving care. B</w:t>
      </w:r>
      <w:r w:rsidR="008A6E64">
        <w:rPr>
          <w:rFonts w:ascii="Times New Roman" w:hAnsi="Times New Roman" w:cs="Times New Roman"/>
          <w:noProof/>
          <w:sz w:val="24"/>
          <w:szCs w:val="24"/>
        </w:rPr>
        <w:t>MJ</w:t>
      </w:r>
      <w:r w:rsidR="00043864">
        <w:rPr>
          <w:rFonts w:ascii="Times New Roman" w:hAnsi="Times New Roman" w:cs="Times New Roman"/>
          <w:noProof/>
          <w:sz w:val="24"/>
          <w:szCs w:val="24"/>
        </w:rPr>
        <w:t xml:space="preserve"> </w:t>
      </w:r>
      <w:r w:rsidRPr="008F7BBA">
        <w:rPr>
          <w:rFonts w:ascii="Times New Roman" w:hAnsi="Times New Roman" w:cs="Times New Roman"/>
          <w:noProof/>
          <w:sz w:val="24"/>
          <w:szCs w:val="24"/>
        </w:rPr>
        <w:t>2007;335:184–87.</w:t>
      </w:r>
    </w:p>
    <w:p w14:paraId="623D04E9" w14:textId="125722FF" w:rsidR="008902A7" w:rsidRPr="008F7BBA" w:rsidRDefault="008902A7" w:rsidP="00E877FF">
      <w:pPr>
        <w:widowControl w:val="0"/>
        <w:autoSpaceDE w:val="0"/>
        <w:autoSpaceDN w:val="0"/>
        <w:adjustRightInd w:val="0"/>
        <w:spacing w:before="240" w:after="0" w:line="240" w:lineRule="auto"/>
        <w:ind w:left="640" w:hanging="640"/>
        <w:jc w:val="both"/>
        <w:rPr>
          <w:rFonts w:ascii="Times New Roman" w:hAnsi="Times New Roman" w:cs="Times New Roman"/>
          <w:noProof/>
          <w:sz w:val="24"/>
          <w:szCs w:val="24"/>
        </w:rPr>
      </w:pPr>
      <w:r w:rsidRPr="008F7BBA">
        <w:rPr>
          <w:rFonts w:ascii="Times New Roman" w:hAnsi="Times New Roman" w:cs="Times New Roman"/>
          <w:noProof/>
          <w:sz w:val="24"/>
          <w:szCs w:val="24"/>
        </w:rPr>
        <w:t xml:space="preserve">7. </w:t>
      </w:r>
      <w:r w:rsidRPr="008F7BBA">
        <w:rPr>
          <w:rFonts w:ascii="Times New Roman" w:hAnsi="Times New Roman" w:cs="Times New Roman"/>
          <w:noProof/>
          <w:sz w:val="24"/>
          <w:szCs w:val="24"/>
        </w:rPr>
        <w:tab/>
        <w:t xml:space="preserve">Batt-Rawden SA. Teaching empathy to medical students: an updated, systematic review. Acad Med 2013;88:1171–77. </w:t>
      </w:r>
    </w:p>
    <w:p w14:paraId="59F24123" w14:textId="5628485E" w:rsidR="008902A7" w:rsidRPr="008F7BBA" w:rsidRDefault="008902A7" w:rsidP="00E877FF">
      <w:pPr>
        <w:widowControl w:val="0"/>
        <w:autoSpaceDE w:val="0"/>
        <w:autoSpaceDN w:val="0"/>
        <w:adjustRightInd w:val="0"/>
        <w:spacing w:before="240" w:after="0" w:line="240" w:lineRule="auto"/>
        <w:ind w:left="640" w:hanging="640"/>
        <w:jc w:val="both"/>
        <w:rPr>
          <w:rFonts w:ascii="Times New Roman" w:hAnsi="Times New Roman" w:cs="Times New Roman"/>
          <w:noProof/>
          <w:sz w:val="24"/>
          <w:szCs w:val="24"/>
        </w:rPr>
      </w:pPr>
      <w:r w:rsidRPr="008F7BBA">
        <w:rPr>
          <w:rFonts w:ascii="Times New Roman" w:hAnsi="Times New Roman" w:cs="Times New Roman"/>
          <w:noProof/>
          <w:sz w:val="24"/>
          <w:szCs w:val="24"/>
        </w:rPr>
        <w:t xml:space="preserve">8. </w:t>
      </w:r>
      <w:r w:rsidRPr="008F7BBA">
        <w:rPr>
          <w:rFonts w:ascii="Times New Roman" w:hAnsi="Times New Roman" w:cs="Times New Roman"/>
          <w:noProof/>
          <w:sz w:val="24"/>
          <w:szCs w:val="24"/>
        </w:rPr>
        <w:tab/>
        <w:t>Neumann M, Scheffer C, Tauschel D, Lutz G, Wirtz M, Edelhäuser F. Physician empathy: definition, outcome-relevance and its measurement in patient care and medical education. GMS Z Med Ausbild 2012;29:1–11.</w:t>
      </w:r>
    </w:p>
    <w:p w14:paraId="3DB9BFD2" w14:textId="0A0AA9FF" w:rsidR="008902A7" w:rsidRPr="008F7BBA" w:rsidRDefault="008902A7" w:rsidP="00E877FF">
      <w:pPr>
        <w:widowControl w:val="0"/>
        <w:autoSpaceDE w:val="0"/>
        <w:autoSpaceDN w:val="0"/>
        <w:adjustRightInd w:val="0"/>
        <w:spacing w:before="240" w:after="0" w:line="240" w:lineRule="auto"/>
        <w:ind w:left="640" w:hanging="640"/>
        <w:jc w:val="both"/>
        <w:rPr>
          <w:rFonts w:ascii="Times New Roman" w:hAnsi="Times New Roman" w:cs="Times New Roman"/>
          <w:noProof/>
          <w:sz w:val="24"/>
          <w:szCs w:val="24"/>
        </w:rPr>
      </w:pPr>
      <w:r w:rsidRPr="008F7BBA">
        <w:rPr>
          <w:rFonts w:ascii="Times New Roman" w:hAnsi="Times New Roman" w:cs="Times New Roman"/>
          <w:noProof/>
          <w:sz w:val="24"/>
          <w:szCs w:val="24"/>
        </w:rPr>
        <w:t xml:space="preserve">9. </w:t>
      </w:r>
      <w:r w:rsidRPr="008F7BBA">
        <w:rPr>
          <w:rFonts w:ascii="Times New Roman" w:hAnsi="Times New Roman" w:cs="Times New Roman"/>
          <w:noProof/>
          <w:sz w:val="24"/>
          <w:szCs w:val="24"/>
        </w:rPr>
        <w:tab/>
        <w:t xml:space="preserve">Hojat M, Gonnella JS, Nasca TJ, Mangione S, Veloksi JJ and Magee M. The Jefferson scale of physician empathy: further psychometric data and differences by gender and specialty at item level. Acad Med 2002;77(10 Suppl): S58–S60. </w:t>
      </w:r>
    </w:p>
    <w:p w14:paraId="1A00A88B" w14:textId="47B73834" w:rsidR="008902A7" w:rsidRPr="008F7BBA" w:rsidRDefault="008902A7" w:rsidP="00E877FF">
      <w:pPr>
        <w:widowControl w:val="0"/>
        <w:autoSpaceDE w:val="0"/>
        <w:autoSpaceDN w:val="0"/>
        <w:adjustRightInd w:val="0"/>
        <w:spacing w:before="240" w:after="0" w:line="240" w:lineRule="auto"/>
        <w:ind w:left="640" w:hanging="640"/>
        <w:jc w:val="both"/>
        <w:rPr>
          <w:rFonts w:ascii="Times New Roman" w:hAnsi="Times New Roman" w:cs="Times New Roman"/>
          <w:noProof/>
          <w:sz w:val="24"/>
          <w:szCs w:val="24"/>
        </w:rPr>
      </w:pPr>
      <w:r w:rsidRPr="008F7BBA">
        <w:rPr>
          <w:rFonts w:ascii="Times New Roman" w:hAnsi="Times New Roman" w:cs="Times New Roman"/>
          <w:noProof/>
          <w:sz w:val="24"/>
          <w:szCs w:val="24"/>
        </w:rPr>
        <w:t xml:space="preserve">10. </w:t>
      </w:r>
      <w:r w:rsidRPr="008F7BBA">
        <w:rPr>
          <w:rFonts w:ascii="Times New Roman" w:hAnsi="Times New Roman" w:cs="Times New Roman"/>
          <w:noProof/>
          <w:sz w:val="24"/>
          <w:szCs w:val="24"/>
        </w:rPr>
        <w:tab/>
        <w:t>Zinn W. The empathic physician. Arch</w:t>
      </w:r>
      <w:r w:rsidR="0000642D">
        <w:rPr>
          <w:rFonts w:ascii="Times New Roman" w:hAnsi="Times New Roman" w:cs="Times New Roman"/>
          <w:noProof/>
          <w:sz w:val="24"/>
          <w:szCs w:val="24"/>
        </w:rPr>
        <w:t xml:space="preserve"> </w:t>
      </w:r>
      <w:r w:rsidRPr="008F7BBA">
        <w:rPr>
          <w:rFonts w:ascii="Times New Roman" w:hAnsi="Times New Roman" w:cs="Times New Roman"/>
          <w:noProof/>
          <w:sz w:val="24"/>
          <w:szCs w:val="24"/>
        </w:rPr>
        <w:t xml:space="preserve">InternMed1993;153(3):306-312. </w:t>
      </w:r>
    </w:p>
    <w:p w14:paraId="264E9A64" w14:textId="3E611499" w:rsidR="008902A7" w:rsidRPr="008F7BBA" w:rsidRDefault="008902A7" w:rsidP="00E877FF">
      <w:pPr>
        <w:widowControl w:val="0"/>
        <w:autoSpaceDE w:val="0"/>
        <w:autoSpaceDN w:val="0"/>
        <w:adjustRightInd w:val="0"/>
        <w:spacing w:before="240" w:after="0" w:line="240" w:lineRule="auto"/>
        <w:ind w:left="640" w:hanging="640"/>
        <w:jc w:val="both"/>
        <w:rPr>
          <w:rFonts w:ascii="Times New Roman" w:hAnsi="Times New Roman" w:cs="Times New Roman"/>
          <w:noProof/>
          <w:sz w:val="24"/>
          <w:szCs w:val="24"/>
        </w:rPr>
      </w:pPr>
      <w:r w:rsidRPr="008F7BBA">
        <w:rPr>
          <w:rFonts w:ascii="Times New Roman" w:hAnsi="Times New Roman" w:cs="Times New Roman"/>
          <w:noProof/>
          <w:sz w:val="24"/>
          <w:szCs w:val="24"/>
        </w:rPr>
        <w:t xml:space="preserve">11. </w:t>
      </w:r>
      <w:r w:rsidRPr="008F7BBA">
        <w:rPr>
          <w:rFonts w:ascii="Times New Roman" w:hAnsi="Times New Roman" w:cs="Times New Roman"/>
          <w:noProof/>
          <w:sz w:val="24"/>
          <w:szCs w:val="24"/>
        </w:rPr>
        <w:tab/>
        <w:t>Adler HM. The history of the present illness as treatment: who’s listening, and why does it matter? J Am Board Fam Med</w:t>
      </w:r>
      <w:r w:rsidR="00043864">
        <w:rPr>
          <w:rFonts w:ascii="Times New Roman" w:hAnsi="Times New Roman" w:cs="Times New Roman"/>
          <w:noProof/>
          <w:sz w:val="24"/>
          <w:szCs w:val="24"/>
        </w:rPr>
        <w:t xml:space="preserve"> </w:t>
      </w:r>
      <w:r w:rsidRPr="008F7BBA">
        <w:rPr>
          <w:rFonts w:ascii="Times New Roman" w:hAnsi="Times New Roman" w:cs="Times New Roman"/>
          <w:noProof/>
          <w:sz w:val="24"/>
          <w:szCs w:val="24"/>
        </w:rPr>
        <w:t xml:space="preserve">1997;10(1):28-35. </w:t>
      </w:r>
    </w:p>
    <w:p w14:paraId="11D0EB2F" w14:textId="460400E0" w:rsidR="008902A7" w:rsidRPr="008F7BBA" w:rsidRDefault="008902A7" w:rsidP="007D777A">
      <w:pPr>
        <w:widowControl w:val="0"/>
        <w:autoSpaceDE w:val="0"/>
        <w:autoSpaceDN w:val="0"/>
        <w:adjustRightInd w:val="0"/>
        <w:spacing w:before="240" w:after="0" w:line="240" w:lineRule="auto"/>
        <w:ind w:left="640" w:hanging="640"/>
        <w:jc w:val="both"/>
        <w:rPr>
          <w:rFonts w:ascii="Times New Roman" w:hAnsi="Times New Roman" w:cs="Times New Roman"/>
          <w:noProof/>
          <w:sz w:val="24"/>
          <w:szCs w:val="24"/>
        </w:rPr>
      </w:pPr>
      <w:r w:rsidRPr="008F7BBA">
        <w:rPr>
          <w:rFonts w:ascii="Times New Roman" w:hAnsi="Times New Roman" w:cs="Times New Roman"/>
          <w:noProof/>
          <w:sz w:val="24"/>
          <w:szCs w:val="24"/>
        </w:rPr>
        <w:t xml:space="preserve">12. </w:t>
      </w:r>
      <w:r w:rsidRPr="008F7BBA">
        <w:rPr>
          <w:rFonts w:ascii="Times New Roman" w:hAnsi="Times New Roman" w:cs="Times New Roman"/>
          <w:noProof/>
          <w:sz w:val="24"/>
          <w:szCs w:val="24"/>
        </w:rPr>
        <w:tab/>
        <w:t>Halpern J. What is clinical empathy? J</w:t>
      </w:r>
      <w:r w:rsidR="00B74D50">
        <w:rPr>
          <w:rFonts w:ascii="Times New Roman" w:hAnsi="Times New Roman" w:cs="Times New Roman"/>
          <w:noProof/>
          <w:sz w:val="24"/>
          <w:szCs w:val="24"/>
        </w:rPr>
        <w:t xml:space="preserve"> </w:t>
      </w:r>
      <w:r w:rsidRPr="008F7BBA">
        <w:rPr>
          <w:rFonts w:ascii="Times New Roman" w:hAnsi="Times New Roman" w:cs="Times New Roman"/>
          <w:noProof/>
          <w:sz w:val="24"/>
          <w:szCs w:val="24"/>
        </w:rPr>
        <w:t>Gen</w:t>
      </w:r>
      <w:r w:rsidR="00B74D50">
        <w:rPr>
          <w:rFonts w:ascii="Times New Roman" w:hAnsi="Times New Roman" w:cs="Times New Roman"/>
          <w:noProof/>
          <w:sz w:val="24"/>
          <w:szCs w:val="24"/>
        </w:rPr>
        <w:t xml:space="preserve"> </w:t>
      </w:r>
      <w:r w:rsidRPr="008F7BBA">
        <w:rPr>
          <w:rFonts w:ascii="Times New Roman" w:hAnsi="Times New Roman" w:cs="Times New Roman"/>
          <w:noProof/>
          <w:sz w:val="24"/>
          <w:szCs w:val="24"/>
        </w:rPr>
        <w:t xml:space="preserve"> Intern</w:t>
      </w:r>
      <w:r w:rsidR="00B74D50">
        <w:rPr>
          <w:rFonts w:ascii="Times New Roman" w:hAnsi="Times New Roman" w:cs="Times New Roman"/>
          <w:noProof/>
          <w:sz w:val="24"/>
          <w:szCs w:val="24"/>
        </w:rPr>
        <w:t xml:space="preserve"> </w:t>
      </w:r>
      <w:r w:rsidRPr="008F7BBA">
        <w:rPr>
          <w:rFonts w:ascii="Times New Roman" w:hAnsi="Times New Roman" w:cs="Times New Roman"/>
          <w:noProof/>
          <w:sz w:val="24"/>
          <w:szCs w:val="24"/>
        </w:rPr>
        <w:t xml:space="preserve"> Med</w:t>
      </w:r>
      <w:r w:rsidR="00043864">
        <w:rPr>
          <w:rFonts w:ascii="Times New Roman" w:hAnsi="Times New Roman" w:cs="Times New Roman"/>
          <w:noProof/>
          <w:sz w:val="24"/>
          <w:szCs w:val="24"/>
        </w:rPr>
        <w:t xml:space="preserve"> </w:t>
      </w:r>
      <w:r w:rsidRPr="008F7BBA">
        <w:rPr>
          <w:rFonts w:ascii="Times New Roman" w:hAnsi="Times New Roman" w:cs="Times New Roman"/>
          <w:noProof/>
          <w:sz w:val="24"/>
          <w:szCs w:val="24"/>
        </w:rPr>
        <w:t xml:space="preserve">2003;18(8):670-74. </w:t>
      </w:r>
    </w:p>
    <w:p w14:paraId="67C06ECD" w14:textId="352E8BA5" w:rsidR="00DC74B2" w:rsidRDefault="008902A7" w:rsidP="00DC74B2">
      <w:pPr>
        <w:widowControl w:val="0"/>
        <w:autoSpaceDE w:val="0"/>
        <w:autoSpaceDN w:val="0"/>
        <w:adjustRightInd w:val="0"/>
        <w:spacing w:before="240" w:after="0" w:line="240" w:lineRule="auto"/>
        <w:ind w:left="640" w:hanging="640"/>
        <w:jc w:val="both"/>
        <w:rPr>
          <w:rFonts w:ascii="Times New Roman" w:hAnsi="Times New Roman" w:cs="Times New Roman"/>
          <w:noProof/>
          <w:sz w:val="24"/>
          <w:szCs w:val="24"/>
        </w:rPr>
      </w:pPr>
      <w:r w:rsidRPr="008F7BBA">
        <w:rPr>
          <w:rFonts w:ascii="Times New Roman" w:hAnsi="Times New Roman" w:cs="Times New Roman"/>
          <w:noProof/>
          <w:sz w:val="24"/>
          <w:szCs w:val="24"/>
        </w:rPr>
        <w:t>13.</w:t>
      </w:r>
      <w:r w:rsidR="00B74D50">
        <w:rPr>
          <w:rFonts w:ascii="Times New Roman" w:hAnsi="Times New Roman" w:cs="Times New Roman"/>
          <w:noProof/>
          <w:sz w:val="24"/>
          <w:szCs w:val="24"/>
        </w:rPr>
        <w:tab/>
      </w:r>
      <w:r w:rsidR="00A979DC" w:rsidRPr="008F7BBA">
        <w:rPr>
          <w:rFonts w:ascii="Times New Roman" w:hAnsi="Times New Roman" w:cs="Times New Roman"/>
          <w:noProof/>
          <w:sz w:val="24"/>
          <w:szCs w:val="24"/>
        </w:rPr>
        <w:t>Haslam D. “More than kindness.” J Compassionate Heal Care</w:t>
      </w:r>
      <w:r w:rsidR="00A979DC">
        <w:rPr>
          <w:rFonts w:ascii="Times New Roman" w:hAnsi="Times New Roman" w:cs="Times New Roman"/>
          <w:noProof/>
          <w:sz w:val="24"/>
          <w:szCs w:val="24"/>
        </w:rPr>
        <w:t xml:space="preserve"> </w:t>
      </w:r>
      <w:r w:rsidR="00A979DC" w:rsidRPr="008F7BBA">
        <w:rPr>
          <w:rFonts w:ascii="Times New Roman" w:hAnsi="Times New Roman" w:cs="Times New Roman"/>
          <w:noProof/>
          <w:sz w:val="24"/>
          <w:szCs w:val="24"/>
        </w:rPr>
        <w:t>2015;2:1.</w:t>
      </w:r>
    </w:p>
    <w:p w14:paraId="25A0B30A" w14:textId="22C30AFB" w:rsidR="006035ED" w:rsidRPr="008F7BBA" w:rsidRDefault="006035ED" w:rsidP="006035ED">
      <w:pPr>
        <w:widowControl w:val="0"/>
        <w:autoSpaceDE w:val="0"/>
        <w:autoSpaceDN w:val="0"/>
        <w:adjustRightInd w:val="0"/>
        <w:spacing w:before="240" w:after="0" w:line="240" w:lineRule="auto"/>
        <w:ind w:left="640" w:hanging="640"/>
        <w:jc w:val="both"/>
        <w:rPr>
          <w:rFonts w:ascii="Times New Roman" w:hAnsi="Times New Roman" w:cs="Times New Roman"/>
          <w:noProof/>
          <w:sz w:val="24"/>
          <w:szCs w:val="24"/>
        </w:rPr>
      </w:pPr>
      <w:r>
        <w:rPr>
          <w:rFonts w:ascii="Times New Roman" w:hAnsi="Times New Roman" w:cs="Times New Roman"/>
          <w:noProof/>
          <w:sz w:val="24"/>
          <w:szCs w:val="24"/>
        </w:rPr>
        <w:t>14.</w:t>
      </w:r>
      <w:r>
        <w:rPr>
          <w:rFonts w:ascii="Times New Roman" w:hAnsi="Times New Roman" w:cs="Times New Roman"/>
          <w:noProof/>
          <w:sz w:val="24"/>
          <w:szCs w:val="24"/>
        </w:rPr>
        <w:tab/>
      </w:r>
      <w:r w:rsidRPr="006035ED">
        <w:rPr>
          <w:rFonts w:ascii="Times New Roman" w:hAnsi="Times New Roman" w:cs="Times New Roman"/>
          <w:b/>
          <w:bCs/>
          <w:noProof/>
          <w:sz w:val="24"/>
          <w:szCs w:val="24"/>
        </w:rPr>
        <w:t> </w:t>
      </w:r>
      <w:r w:rsidRPr="006035ED">
        <w:rPr>
          <w:rFonts w:ascii="Times New Roman" w:hAnsi="Times New Roman" w:cs="Times New Roman"/>
          <w:noProof/>
          <w:sz w:val="24"/>
          <w:szCs w:val="24"/>
        </w:rPr>
        <w:t>Kelley JM, Kraft-Todd G, Schapir</w:t>
      </w:r>
      <w:r>
        <w:rPr>
          <w:rFonts w:ascii="Times New Roman" w:hAnsi="Times New Roman" w:cs="Times New Roman"/>
          <w:noProof/>
          <w:sz w:val="24"/>
          <w:szCs w:val="24"/>
        </w:rPr>
        <w:t>a L, Kossowsky J, Riess H.</w:t>
      </w:r>
      <w:r w:rsidRPr="006035ED">
        <w:rPr>
          <w:rFonts w:ascii="Times New Roman" w:hAnsi="Times New Roman" w:cs="Times New Roman"/>
          <w:noProof/>
          <w:sz w:val="24"/>
          <w:szCs w:val="24"/>
        </w:rPr>
        <w:t xml:space="preserve"> The Influence of the Patient-Clinician Relationship on Healthcare Outcomes: A Systematic Review and Meta-Analysis of Randomized Controlled Trials.</w:t>
      </w:r>
      <w:r>
        <w:rPr>
          <w:rFonts w:ascii="Times New Roman" w:hAnsi="Times New Roman" w:cs="Times New Roman"/>
          <w:noProof/>
          <w:sz w:val="24"/>
          <w:szCs w:val="24"/>
        </w:rPr>
        <w:t xml:space="preserve"> 2014</w:t>
      </w:r>
      <w:r w:rsidRPr="006035ED">
        <w:rPr>
          <w:rFonts w:ascii="Times New Roman" w:hAnsi="Times New Roman" w:cs="Times New Roman"/>
          <w:noProof/>
          <w:sz w:val="24"/>
          <w:szCs w:val="24"/>
        </w:rPr>
        <w:t xml:space="preserve"> PLoS ONE 9(4): e94207. https://doi.org/10.1371/journal.pone.0094207</w:t>
      </w:r>
    </w:p>
    <w:p w14:paraId="6F59F845" w14:textId="55FA009B" w:rsidR="008902A7" w:rsidRPr="008F7BBA" w:rsidRDefault="006035ED" w:rsidP="00E877FF">
      <w:pPr>
        <w:widowControl w:val="0"/>
        <w:autoSpaceDE w:val="0"/>
        <w:autoSpaceDN w:val="0"/>
        <w:adjustRightInd w:val="0"/>
        <w:spacing w:before="240" w:after="0" w:line="240" w:lineRule="auto"/>
        <w:ind w:left="640" w:hanging="640"/>
        <w:jc w:val="both"/>
        <w:rPr>
          <w:rFonts w:ascii="Times New Roman" w:hAnsi="Times New Roman" w:cs="Times New Roman"/>
          <w:noProof/>
          <w:sz w:val="24"/>
          <w:szCs w:val="24"/>
        </w:rPr>
      </w:pPr>
      <w:r>
        <w:rPr>
          <w:rFonts w:ascii="Times New Roman" w:hAnsi="Times New Roman" w:cs="Times New Roman"/>
          <w:noProof/>
          <w:sz w:val="24"/>
          <w:szCs w:val="24"/>
        </w:rPr>
        <w:t>15</w:t>
      </w:r>
      <w:r w:rsidR="008902A7" w:rsidRPr="008F7BBA">
        <w:rPr>
          <w:rFonts w:ascii="Times New Roman" w:hAnsi="Times New Roman" w:cs="Times New Roman"/>
          <w:noProof/>
          <w:sz w:val="24"/>
          <w:szCs w:val="24"/>
        </w:rPr>
        <w:t xml:space="preserve">. </w:t>
      </w:r>
      <w:r w:rsidR="008902A7" w:rsidRPr="008F7BBA">
        <w:rPr>
          <w:rFonts w:ascii="Times New Roman" w:hAnsi="Times New Roman" w:cs="Times New Roman"/>
          <w:noProof/>
          <w:sz w:val="24"/>
          <w:szCs w:val="24"/>
        </w:rPr>
        <w:tab/>
      </w:r>
      <w:r w:rsidR="00A979DC" w:rsidRPr="008F7BBA">
        <w:rPr>
          <w:rFonts w:ascii="Times New Roman" w:hAnsi="Times New Roman" w:cs="Times New Roman"/>
          <w:noProof/>
          <w:sz w:val="24"/>
          <w:szCs w:val="24"/>
        </w:rPr>
        <w:t>Anfossi M, Numico G. Empathy in the doctor-patient relationship. J</w:t>
      </w:r>
      <w:r w:rsidR="00BE7BEC">
        <w:rPr>
          <w:rFonts w:ascii="Times New Roman" w:hAnsi="Times New Roman" w:cs="Times New Roman"/>
          <w:noProof/>
          <w:sz w:val="24"/>
          <w:szCs w:val="24"/>
        </w:rPr>
        <w:t xml:space="preserve"> </w:t>
      </w:r>
      <w:r w:rsidR="00A979DC" w:rsidRPr="008F7BBA">
        <w:rPr>
          <w:rFonts w:ascii="Times New Roman" w:hAnsi="Times New Roman" w:cs="Times New Roman"/>
          <w:noProof/>
          <w:sz w:val="24"/>
          <w:szCs w:val="24"/>
        </w:rPr>
        <w:t>Clin</w:t>
      </w:r>
      <w:r w:rsidR="00BE7BEC">
        <w:rPr>
          <w:rFonts w:ascii="Times New Roman" w:hAnsi="Times New Roman" w:cs="Times New Roman"/>
          <w:noProof/>
          <w:sz w:val="24"/>
          <w:szCs w:val="24"/>
        </w:rPr>
        <w:t xml:space="preserve"> </w:t>
      </w:r>
      <w:r w:rsidR="00A979DC" w:rsidRPr="008F7BBA">
        <w:rPr>
          <w:rFonts w:ascii="Times New Roman" w:hAnsi="Times New Roman" w:cs="Times New Roman"/>
          <w:noProof/>
          <w:sz w:val="24"/>
          <w:szCs w:val="24"/>
        </w:rPr>
        <w:t>Oncol</w:t>
      </w:r>
      <w:r w:rsidR="00A979DC">
        <w:rPr>
          <w:rFonts w:ascii="Times New Roman" w:hAnsi="Times New Roman" w:cs="Times New Roman"/>
          <w:noProof/>
          <w:sz w:val="24"/>
          <w:szCs w:val="24"/>
        </w:rPr>
        <w:t xml:space="preserve"> </w:t>
      </w:r>
      <w:r w:rsidR="00A979DC" w:rsidRPr="008F7BBA">
        <w:rPr>
          <w:rFonts w:ascii="Times New Roman" w:hAnsi="Times New Roman" w:cs="Times New Roman"/>
          <w:noProof/>
          <w:sz w:val="24"/>
          <w:szCs w:val="24"/>
        </w:rPr>
        <w:t>2004</w:t>
      </w:r>
      <w:r w:rsidR="00BE7BEC">
        <w:rPr>
          <w:rFonts w:ascii="Times New Roman" w:hAnsi="Times New Roman" w:cs="Times New Roman"/>
          <w:noProof/>
          <w:sz w:val="24"/>
          <w:szCs w:val="24"/>
        </w:rPr>
        <w:t xml:space="preserve"> June 1</w:t>
      </w:r>
      <w:r w:rsidR="00A979DC" w:rsidRPr="008F7BBA">
        <w:rPr>
          <w:rFonts w:ascii="Times New Roman" w:hAnsi="Times New Roman" w:cs="Times New Roman"/>
          <w:noProof/>
          <w:sz w:val="24"/>
          <w:szCs w:val="24"/>
        </w:rPr>
        <w:t>;22(11):2258-9</w:t>
      </w:r>
    </w:p>
    <w:p w14:paraId="69966E84" w14:textId="3781F120" w:rsidR="008902A7" w:rsidRPr="008F7BBA" w:rsidRDefault="006035ED" w:rsidP="00E877FF">
      <w:pPr>
        <w:widowControl w:val="0"/>
        <w:autoSpaceDE w:val="0"/>
        <w:autoSpaceDN w:val="0"/>
        <w:adjustRightInd w:val="0"/>
        <w:spacing w:before="240" w:after="0" w:line="240" w:lineRule="auto"/>
        <w:ind w:left="640" w:hanging="640"/>
        <w:jc w:val="both"/>
        <w:rPr>
          <w:rFonts w:ascii="Times New Roman" w:hAnsi="Times New Roman" w:cs="Times New Roman"/>
          <w:noProof/>
          <w:sz w:val="24"/>
          <w:szCs w:val="24"/>
        </w:rPr>
      </w:pPr>
      <w:r>
        <w:rPr>
          <w:rFonts w:ascii="Times New Roman" w:hAnsi="Times New Roman" w:cs="Times New Roman"/>
          <w:noProof/>
          <w:sz w:val="24"/>
          <w:szCs w:val="24"/>
        </w:rPr>
        <w:lastRenderedPageBreak/>
        <w:t>16</w:t>
      </w:r>
      <w:r w:rsidR="008902A7" w:rsidRPr="008F7BBA">
        <w:rPr>
          <w:rFonts w:ascii="Times New Roman" w:hAnsi="Times New Roman" w:cs="Times New Roman"/>
          <w:noProof/>
          <w:sz w:val="24"/>
          <w:szCs w:val="24"/>
        </w:rPr>
        <w:t xml:space="preserve">. </w:t>
      </w:r>
      <w:r w:rsidR="008902A7" w:rsidRPr="008F7BBA">
        <w:rPr>
          <w:rFonts w:ascii="Times New Roman" w:hAnsi="Times New Roman" w:cs="Times New Roman"/>
          <w:noProof/>
          <w:sz w:val="24"/>
          <w:szCs w:val="24"/>
        </w:rPr>
        <w:tab/>
        <w:t>Francis R. Report of the Mid Staffordshire NHS Foundation Trust Public Inquiry: Executive Summary. London: The Stationery Office, 2013.</w:t>
      </w:r>
    </w:p>
    <w:p w14:paraId="4B1ABD1B" w14:textId="3BF5AE8E" w:rsidR="008902A7" w:rsidRPr="008F7BBA" w:rsidRDefault="006035ED" w:rsidP="00E877FF">
      <w:pPr>
        <w:widowControl w:val="0"/>
        <w:autoSpaceDE w:val="0"/>
        <w:autoSpaceDN w:val="0"/>
        <w:adjustRightInd w:val="0"/>
        <w:spacing w:before="240" w:after="0" w:line="240" w:lineRule="auto"/>
        <w:ind w:left="640" w:hanging="640"/>
        <w:jc w:val="both"/>
        <w:rPr>
          <w:rFonts w:ascii="Times New Roman" w:hAnsi="Times New Roman" w:cs="Times New Roman"/>
          <w:noProof/>
          <w:sz w:val="24"/>
          <w:szCs w:val="24"/>
        </w:rPr>
      </w:pPr>
      <w:r>
        <w:rPr>
          <w:rFonts w:ascii="Times New Roman" w:hAnsi="Times New Roman" w:cs="Times New Roman"/>
          <w:noProof/>
          <w:sz w:val="24"/>
          <w:szCs w:val="24"/>
        </w:rPr>
        <w:t>17</w:t>
      </w:r>
      <w:r w:rsidR="008902A7" w:rsidRPr="008F7BBA">
        <w:rPr>
          <w:rFonts w:ascii="Times New Roman" w:hAnsi="Times New Roman" w:cs="Times New Roman"/>
          <w:noProof/>
          <w:sz w:val="24"/>
          <w:szCs w:val="24"/>
        </w:rPr>
        <w:t xml:space="preserve">. </w:t>
      </w:r>
      <w:r w:rsidR="008902A7" w:rsidRPr="008F7BBA">
        <w:rPr>
          <w:rFonts w:ascii="Times New Roman" w:hAnsi="Times New Roman" w:cs="Times New Roman"/>
          <w:noProof/>
          <w:sz w:val="24"/>
          <w:szCs w:val="24"/>
        </w:rPr>
        <w:tab/>
        <w:t>de Zulueta P. Compassion in 21st century medicine: Is it sustainable? Clin Ethics</w:t>
      </w:r>
      <w:r w:rsidR="00D57B48">
        <w:rPr>
          <w:rFonts w:ascii="Times New Roman" w:hAnsi="Times New Roman" w:cs="Times New Roman"/>
          <w:noProof/>
          <w:sz w:val="24"/>
          <w:szCs w:val="24"/>
        </w:rPr>
        <w:t xml:space="preserve"> </w:t>
      </w:r>
      <w:r w:rsidR="008902A7" w:rsidRPr="008F7BBA">
        <w:rPr>
          <w:rFonts w:ascii="Times New Roman" w:hAnsi="Times New Roman" w:cs="Times New Roman"/>
          <w:noProof/>
          <w:sz w:val="24"/>
          <w:szCs w:val="24"/>
        </w:rPr>
        <w:t>2013; 8:119–128.</w:t>
      </w:r>
    </w:p>
    <w:p w14:paraId="5BD59803" w14:textId="6AA4EC92" w:rsidR="008902A7" w:rsidRDefault="006035ED" w:rsidP="00E877FF">
      <w:pPr>
        <w:widowControl w:val="0"/>
        <w:autoSpaceDE w:val="0"/>
        <w:autoSpaceDN w:val="0"/>
        <w:adjustRightInd w:val="0"/>
        <w:spacing w:before="240" w:after="0" w:line="240" w:lineRule="auto"/>
        <w:ind w:left="640" w:hanging="640"/>
        <w:jc w:val="both"/>
        <w:rPr>
          <w:rFonts w:ascii="Times New Roman" w:hAnsi="Times New Roman" w:cs="Times New Roman"/>
          <w:noProof/>
          <w:sz w:val="24"/>
          <w:szCs w:val="24"/>
        </w:rPr>
      </w:pPr>
      <w:r>
        <w:rPr>
          <w:rFonts w:ascii="Times New Roman" w:hAnsi="Times New Roman" w:cs="Times New Roman"/>
          <w:noProof/>
          <w:sz w:val="24"/>
          <w:szCs w:val="24"/>
        </w:rPr>
        <w:t>18</w:t>
      </w:r>
      <w:r w:rsidR="008902A7" w:rsidRPr="008F7BBA">
        <w:rPr>
          <w:rFonts w:ascii="Times New Roman" w:hAnsi="Times New Roman" w:cs="Times New Roman"/>
          <w:noProof/>
          <w:sz w:val="24"/>
          <w:szCs w:val="24"/>
        </w:rPr>
        <w:t xml:space="preserve">. </w:t>
      </w:r>
      <w:r w:rsidR="008902A7" w:rsidRPr="008F7BBA">
        <w:rPr>
          <w:rFonts w:ascii="Times New Roman" w:hAnsi="Times New Roman" w:cs="Times New Roman"/>
          <w:noProof/>
          <w:sz w:val="24"/>
          <w:szCs w:val="24"/>
        </w:rPr>
        <w:tab/>
        <w:t>Agledahl KM, Gulbrandsen P, Førde R, Wifstad Å. Courteous but not curious: How doctors’ politeness masks their existential neglect. A qualitative study of video-recorded patient consultations. J Med Ethics</w:t>
      </w:r>
      <w:r w:rsidR="00D57B48">
        <w:rPr>
          <w:rFonts w:ascii="Times New Roman" w:hAnsi="Times New Roman" w:cs="Times New Roman"/>
          <w:noProof/>
          <w:sz w:val="24"/>
          <w:szCs w:val="24"/>
        </w:rPr>
        <w:t xml:space="preserve"> </w:t>
      </w:r>
      <w:r w:rsidR="008902A7" w:rsidRPr="008F7BBA">
        <w:rPr>
          <w:rFonts w:ascii="Times New Roman" w:hAnsi="Times New Roman" w:cs="Times New Roman"/>
          <w:noProof/>
          <w:sz w:val="24"/>
          <w:szCs w:val="24"/>
        </w:rPr>
        <w:t xml:space="preserve">2011; 37: 650–54. </w:t>
      </w:r>
    </w:p>
    <w:p w14:paraId="370A6B08" w14:textId="20F2B6B9" w:rsidR="00561DE7" w:rsidRPr="008F7BBA" w:rsidRDefault="006035ED" w:rsidP="00E877FF">
      <w:pPr>
        <w:widowControl w:val="0"/>
        <w:autoSpaceDE w:val="0"/>
        <w:autoSpaceDN w:val="0"/>
        <w:adjustRightInd w:val="0"/>
        <w:spacing w:before="240" w:after="0" w:line="240" w:lineRule="auto"/>
        <w:ind w:left="640" w:hanging="640"/>
        <w:jc w:val="both"/>
        <w:rPr>
          <w:rFonts w:ascii="Times New Roman" w:hAnsi="Times New Roman" w:cs="Times New Roman"/>
          <w:noProof/>
          <w:sz w:val="24"/>
          <w:szCs w:val="24"/>
        </w:rPr>
      </w:pPr>
      <w:r>
        <w:rPr>
          <w:rFonts w:ascii="Times New Roman" w:hAnsi="Times New Roman" w:cs="Times New Roman"/>
          <w:noProof/>
          <w:sz w:val="24"/>
          <w:szCs w:val="24"/>
        </w:rPr>
        <w:t>19</w:t>
      </w:r>
      <w:r w:rsidR="00561DE7">
        <w:rPr>
          <w:rFonts w:ascii="Times New Roman" w:hAnsi="Times New Roman" w:cs="Times New Roman"/>
          <w:noProof/>
          <w:sz w:val="24"/>
          <w:szCs w:val="24"/>
        </w:rPr>
        <w:t>.</w:t>
      </w:r>
      <w:r w:rsidR="00561DE7">
        <w:rPr>
          <w:rFonts w:ascii="Times New Roman" w:hAnsi="Times New Roman" w:cs="Times New Roman"/>
          <w:noProof/>
          <w:sz w:val="24"/>
          <w:szCs w:val="24"/>
        </w:rPr>
        <w:tab/>
      </w:r>
      <w:r w:rsidR="00561DE7" w:rsidRPr="00561DE7">
        <w:rPr>
          <w:rFonts w:ascii="Times New Roman" w:hAnsi="Times New Roman" w:cs="Times New Roman"/>
          <w:noProof/>
          <w:sz w:val="24"/>
          <w:szCs w:val="24"/>
        </w:rPr>
        <w:t>Kozlowski D, Hutchinson M, Hurley J, Rowley J, Sutherland J. The role of emotion in clinical decision making: an integrative literature review. </w:t>
      </w:r>
      <w:r w:rsidR="00561DE7" w:rsidRPr="00561DE7">
        <w:rPr>
          <w:rFonts w:ascii="Times New Roman" w:hAnsi="Times New Roman" w:cs="Times New Roman"/>
          <w:i/>
          <w:iCs/>
          <w:noProof/>
          <w:sz w:val="24"/>
          <w:szCs w:val="24"/>
        </w:rPr>
        <w:t>BMC Medical Education</w:t>
      </w:r>
      <w:r w:rsidR="00561DE7" w:rsidRPr="00561DE7">
        <w:rPr>
          <w:rFonts w:ascii="Times New Roman" w:hAnsi="Times New Roman" w:cs="Times New Roman"/>
          <w:noProof/>
          <w:sz w:val="24"/>
          <w:szCs w:val="24"/>
        </w:rPr>
        <w:t xml:space="preserve"> 2017;17:255. doi:10.1186/s12909-017-1089-7.</w:t>
      </w:r>
    </w:p>
    <w:p w14:paraId="2C3597D0" w14:textId="33B638AD" w:rsidR="008902A7" w:rsidRPr="008F7BBA" w:rsidRDefault="006035ED" w:rsidP="00E877FF">
      <w:pPr>
        <w:widowControl w:val="0"/>
        <w:autoSpaceDE w:val="0"/>
        <w:autoSpaceDN w:val="0"/>
        <w:adjustRightInd w:val="0"/>
        <w:spacing w:before="240" w:after="0" w:line="240" w:lineRule="auto"/>
        <w:ind w:left="640" w:hanging="640"/>
        <w:jc w:val="both"/>
        <w:rPr>
          <w:rFonts w:ascii="Times New Roman" w:hAnsi="Times New Roman" w:cs="Times New Roman"/>
          <w:noProof/>
          <w:sz w:val="24"/>
          <w:szCs w:val="24"/>
        </w:rPr>
      </w:pPr>
      <w:r>
        <w:rPr>
          <w:rFonts w:ascii="Times New Roman" w:hAnsi="Times New Roman" w:cs="Times New Roman"/>
          <w:noProof/>
          <w:sz w:val="24"/>
          <w:szCs w:val="24"/>
        </w:rPr>
        <w:t>20</w:t>
      </w:r>
      <w:r w:rsidR="008902A7" w:rsidRPr="008F7BBA">
        <w:rPr>
          <w:rFonts w:ascii="Times New Roman" w:hAnsi="Times New Roman" w:cs="Times New Roman"/>
          <w:noProof/>
          <w:sz w:val="24"/>
          <w:szCs w:val="24"/>
        </w:rPr>
        <w:t xml:space="preserve">. </w:t>
      </w:r>
      <w:r w:rsidR="008902A7" w:rsidRPr="008F7BBA">
        <w:rPr>
          <w:rFonts w:ascii="Times New Roman" w:hAnsi="Times New Roman" w:cs="Times New Roman"/>
          <w:noProof/>
          <w:sz w:val="24"/>
          <w:szCs w:val="24"/>
        </w:rPr>
        <w:tab/>
        <w:t>Charlton R. Compassion, Continuity and Caring in the NHS. London: RCGP, 2016.</w:t>
      </w:r>
    </w:p>
    <w:p w14:paraId="1F0DCF8C" w14:textId="0FF0BDF4" w:rsidR="008902A7" w:rsidRPr="008F7BBA" w:rsidRDefault="006035ED" w:rsidP="00E877FF">
      <w:pPr>
        <w:widowControl w:val="0"/>
        <w:autoSpaceDE w:val="0"/>
        <w:autoSpaceDN w:val="0"/>
        <w:adjustRightInd w:val="0"/>
        <w:spacing w:before="240" w:after="0" w:line="240" w:lineRule="auto"/>
        <w:ind w:left="640" w:hanging="640"/>
        <w:jc w:val="both"/>
        <w:rPr>
          <w:rFonts w:ascii="Times New Roman" w:hAnsi="Times New Roman" w:cs="Times New Roman"/>
          <w:noProof/>
          <w:sz w:val="24"/>
          <w:szCs w:val="24"/>
        </w:rPr>
      </w:pPr>
      <w:r>
        <w:rPr>
          <w:rFonts w:ascii="Times New Roman" w:hAnsi="Times New Roman" w:cs="Times New Roman"/>
          <w:noProof/>
          <w:sz w:val="24"/>
          <w:szCs w:val="24"/>
        </w:rPr>
        <w:t>21</w:t>
      </w:r>
      <w:r w:rsidR="008902A7" w:rsidRPr="008F7BBA">
        <w:rPr>
          <w:rFonts w:ascii="Times New Roman" w:hAnsi="Times New Roman" w:cs="Times New Roman"/>
          <w:noProof/>
          <w:sz w:val="24"/>
          <w:szCs w:val="24"/>
        </w:rPr>
        <w:t xml:space="preserve">. </w:t>
      </w:r>
      <w:r w:rsidR="008902A7" w:rsidRPr="008F7BBA">
        <w:rPr>
          <w:rFonts w:ascii="Times New Roman" w:hAnsi="Times New Roman" w:cs="Times New Roman"/>
          <w:noProof/>
          <w:sz w:val="24"/>
          <w:szCs w:val="24"/>
        </w:rPr>
        <w:tab/>
        <w:t>Maxwell B. Professional ethics education: Studies in compassionate empathy. Professional Ethics Education: Studies in Compassionate Empathy. New York: Springer, 2008.</w:t>
      </w:r>
    </w:p>
    <w:p w14:paraId="6FDFDE2F" w14:textId="541495BF" w:rsidR="008902A7" w:rsidRPr="008F7BBA" w:rsidRDefault="006035ED" w:rsidP="00E877FF">
      <w:pPr>
        <w:widowControl w:val="0"/>
        <w:autoSpaceDE w:val="0"/>
        <w:autoSpaceDN w:val="0"/>
        <w:adjustRightInd w:val="0"/>
        <w:spacing w:before="240" w:after="0" w:line="240" w:lineRule="auto"/>
        <w:ind w:left="640" w:hanging="640"/>
        <w:jc w:val="both"/>
        <w:rPr>
          <w:rFonts w:ascii="Times New Roman" w:hAnsi="Times New Roman" w:cs="Times New Roman"/>
          <w:noProof/>
          <w:sz w:val="24"/>
          <w:szCs w:val="24"/>
        </w:rPr>
      </w:pPr>
      <w:r>
        <w:rPr>
          <w:rFonts w:ascii="Times New Roman" w:hAnsi="Times New Roman" w:cs="Times New Roman"/>
          <w:noProof/>
          <w:sz w:val="24"/>
          <w:szCs w:val="24"/>
        </w:rPr>
        <w:t>22</w:t>
      </w:r>
      <w:r w:rsidR="008902A7" w:rsidRPr="008F7BBA">
        <w:rPr>
          <w:rFonts w:ascii="Times New Roman" w:hAnsi="Times New Roman" w:cs="Times New Roman"/>
          <w:noProof/>
          <w:sz w:val="24"/>
          <w:szCs w:val="24"/>
        </w:rPr>
        <w:t xml:space="preserve">. </w:t>
      </w:r>
      <w:r w:rsidR="008902A7" w:rsidRPr="008F7BBA">
        <w:rPr>
          <w:rFonts w:ascii="Times New Roman" w:hAnsi="Times New Roman" w:cs="Times New Roman"/>
          <w:noProof/>
          <w:sz w:val="24"/>
          <w:szCs w:val="24"/>
        </w:rPr>
        <w:tab/>
        <w:t>Platt FW, Keller VF. Empathic communication: A teachable and learnable skill. Journal of General Internal Medicine</w:t>
      </w:r>
      <w:r w:rsidR="0095142F">
        <w:rPr>
          <w:rFonts w:ascii="Times New Roman" w:hAnsi="Times New Roman" w:cs="Times New Roman"/>
          <w:noProof/>
          <w:sz w:val="24"/>
          <w:szCs w:val="24"/>
        </w:rPr>
        <w:t xml:space="preserve"> </w:t>
      </w:r>
      <w:r w:rsidR="008902A7" w:rsidRPr="008F7BBA">
        <w:rPr>
          <w:rFonts w:ascii="Times New Roman" w:hAnsi="Times New Roman" w:cs="Times New Roman"/>
          <w:noProof/>
          <w:sz w:val="24"/>
          <w:szCs w:val="24"/>
        </w:rPr>
        <w:t xml:space="preserve">1994;9(4):222-26. </w:t>
      </w:r>
    </w:p>
    <w:p w14:paraId="7A5BB758" w14:textId="34C1B221" w:rsidR="008902A7" w:rsidRPr="008F7BBA" w:rsidRDefault="006035ED" w:rsidP="00E877FF">
      <w:pPr>
        <w:widowControl w:val="0"/>
        <w:autoSpaceDE w:val="0"/>
        <w:autoSpaceDN w:val="0"/>
        <w:adjustRightInd w:val="0"/>
        <w:spacing w:before="240" w:after="0" w:line="240" w:lineRule="auto"/>
        <w:ind w:left="640" w:hanging="640"/>
        <w:jc w:val="both"/>
        <w:rPr>
          <w:rFonts w:ascii="Times New Roman" w:hAnsi="Times New Roman" w:cs="Times New Roman"/>
          <w:noProof/>
          <w:sz w:val="24"/>
          <w:szCs w:val="24"/>
        </w:rPr>
      </w:pPr>
      <w:r>
        <w:rPr>
          <w:rFonts w:ascii="Times New Roman" w:hAnsi="Times New Roman" w:cs="Times New Roman"/>
          <w:noProof/>
          <w:sz w:val="24"/>
          <w:szCs w:val="24"/>
        </w:rPr>
        <w:t>23</w:t>
      </w:r>
      <w:r w:rsidR="008902A7" w:rsidRPr="008F7BBA">
        <w:rPr>
          <w:rFonts w:ascii="Times New Roman" w:hAnsi="Times New Roman" w:cs="Times New Roman"/>
          <w:noProof/>
          <w:sz w:val="24"/>
          <w:szCs w:val="24"/>
        </w:rPr>
        <w:t xml:space="preserve">. </w:t>
      </w:r>
      <w:r w:rsidR="008902A7" w:rsidRPr="008F7BBA">
        <w:rPr>
          <w:rFonts w:ascii="Times New Roman" w:hAnsi="Times New Roman" w:cs="Times New Roman"/>
          <w:noProof/>
          <w:sz w:val="24"/>
          <w:szCs w:val="24"/>
        </w:rPr>
        <w:tab/>
        <w:t>DasGupta S, Charon R. Personal Illness Narratives: Using Reflective Writing toTeach Empathy. Acad Med</w:t>
      </w:r>
      <w:r w:rsidR="0095142F">
        <w:rPr>
          <w:rFonts w:ascii="Times New Roman" w:hAnsi="Times New Roman" w:cs="Times New Roman"/>
          <w:noProof/>
          <w:sz w:val="24"/>
          <w:szCs w:val="24"/>
        </w:rPr>
        <w:t xml:space="preserve"> </w:t>
      </w:r>
      <w:r w:rsidR="008902A7" w:rsidRPr="008F7BBA">
        <w:rPr>
          <w:rFonts w:ascii="Times New Roman" w:hAnsi="Times New Roman" w:cs="Times New Roman"/>
          <w:noProof/>
          <w:sz w:val="24"/>
          <w:szCs w:val="24"/>
        </w:rPr>
        <w:t xml:space="preserve">2004;79(4):351-56. </w:t>
      </w:r>
    </w:p>
    <w:p w14:paraId="2B9597FE" w14:textId="4DB76989" w:rsidR="008902A7" w:rsidRPr="008F7BBA" w:rsidRDefault="006035ED" w:rsidP="00E877FF">
      <w:pPr>
        <w:widowControl w:val="0"/>
        <w:autoSpaceDE w:val="0"/>
        <w:autoSpaceDN w:val="0"/>
        <w:adjustRightInd w:val="0"/>
        <w:spacing w:before="240" w:after="0" w:line="240" w:lineRule="auto"/>
        <w:ind w:left="640" w:hanging="640"/>
        <w:jc w:val="both"/>
        <w:rPr>
          <w:rFonts w:ascii="Times New Roman" w:hAnsi="Times New Roman" w:cs="Times New Roman"/>
          <w:noProof/>
          <w:sz w:val="24"/>
          <w:szCs w:val="24"/>
        </w:rPr>
      </w:pPr>
      <w:r>
        <w:rPr>
          <w:rFonts w:ascii="Times New Roman" w:hAnsi="Times New Roman" w:cs="Times New Roman"/>
          <w:noProof/>
          <w:sz w:val="24"/>
          <w:szCs w:val="24"/>
        </w:rPr>
        <w:t>24</w:t>
      </w:r>
      <w:r w:rsidR="008902A7" w:rsidRPr="008F7BBA">
        <w:rPr>
          <w:rFonts w:ascii="Times New Roman" w:hAnsi="Times New Roman" w:cs="Times New Roman"/>
          <w:noProof/>
          <w:sz w:val="24"/>
          <w:szCs w:val="24"/>
        </w:rPr>
        <w:t xml:space="preserve">. </w:t>
      </w:r>
      <w:r w:rsidR="008902A7" w:rsidRPr="008F7BBA">
        <w:rPr>
          <w:rFonts w:ascii="Times New Roman" w:hAnsi="Times New Roman" w:cs="Times New Roman"/>
          <w:noProof/>
          <w:sz w:val="24"/>
          <w:szCs w:val="24"/>
        </w:rPr>
        <w:tab/>
        <w:t>Larson EB, Yao X. Clinical empathy as emotional labor in the patient-physician relationship. J</w:t>
      </w:r>
      <w:r w:rsidR="003554F6">
        <w:rPr>
          <w:rFonts w:ascii="Times New Roman" w:hAnsi="Times New Roman" w:cs="Times New Roman"/>
          <w:noProof/>
          <w:sz w:val="24"/>
          <w:szCs w:val="24"/>
        </w:rPr>
        <w:t>AMA</w:t>
      </w:r>
      <w:r w:rsidR="0095142F">
        <w:rPr>
          <w:rFonts w:ascii="Times New Roman" w:hAnsi="Times New Roman" w:cs="Times New Roman"/>
          <w:noProof/>
          <w:sz w:val="24"/>
          <w:szCs w:val="24"/>
        </w:rPr>
        <w:t xml:space="preserve"> </w:t>
      </w:r>
      <w:r w:rsidR="008902A7" w:rsidRPr="008F7BBA">
        <w:rPr>
          <w:rFonts w:ascii="Times New Roman" w:hAnsi="Times New Roman" w:cs="Times New Roman"/>
          <w:noProof/>
          <w:sz w:val="24"/>
          <w:szCs w:val="24"/>
        </w:rPr>
        <w:t>2005</w:t>
      </w:r>
      <w:r w:rsidR="003554F6">
        <w:rPr>
          <w:rFonts w:ascii="Times New Roman" w:hAnsi="Times New Roman" w:cs="Times New Roman"/>
          <w:noProof/>
          <w:sz w:val="24"/>
          <w:szCs w:val="24"/>
        </w:rPr>
        <w:t xml:space="preserve"> Mar 2;</w:t>
      </w:r>
      <w:r w:rsidR="008902A7" w:rsidRPr="008F7BBA">
        <w:rPr>
          <w:rFonts w:ascii="Times New Roman" w:hAnsi="Times New Roman" w:cs="Times New Roman"/>
          <w:noProof/>
          <w:sz w:val="24"/>
          <w:szCs w:val="24"/>
        </w:rPr>
        <w:t xml:space="preserve">293(9):1100-06. </w:t>
      </w:r>
    </w:p>
    <w:p w14:paraId="59246A48" w14:textId="4AA07EFD" w:rsidR="008902A7" w:rsidRPr="008F7BBA" w:rsidRDefault="006035ED" w:rsidP="00E877FF">
      <w:pPr>
        <w:widowControl w:val="0"/>
        <w:autoSpaceDE w:val="0"/>
        <w:autoSpaceDN w:val="0"/>
        <w:adjustRightInd w:val="0"/>
        <w:spacing w:before="240" w:after="0" w:line="240" w:lineRule="auto"/>
        <w:ind w:left="640" w:hanging="640"/>
        <w:jc w:val="both"/>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t>25</w:t>
      </w:r>
      <w:r w:rsidR="008902A7" w:rsidRPr="008F7BBA">
        <w:rPr>
          <w:rFonts w:ascii="Times New Roman" w:hAnsi="Times New Roman" w:cs="Times New Roman"/>
          <w:noProof/>
          <w:color w:val="000000" w:themeColor="text1"/>
          <w:sz w:val="24"/>
          <w:szCs w:val="24"/>
        </w:rPr>
        <w:t xml:space="preserve">. </w:t>
      </w:r>
      <w:r w:rsidR="008902A7" w:rsidRPr="008F7BBA">
        <w:rPr>
          <w:rFonts w:ascii="Times New Roman" w:hAnsi="Times New Roman" w:cs="Times New Roman"/>
          <w:noProof/>
          <w:color w:val="000000" w:themeColor="text1"/>
          <w:sz w:val="24"/>
          <w:szCs w:val="24"/>
        </w:rPr>
        <w:tab/>
        <w:t>Vanderford ML, Stein T, Sheeler R, Skochelak S. Communication Challenges for Experienced Clinicians: Topics for an Advanced Communication Curriculum. Health Commun. 2001;13(3):261-84.</w:t>
      </w:r>
    </w:p>
    <w:p w14:paraId="650E2971" w14:textId="2D51B12E" w:rsidR="008902A7" w:rsidRPr="008F7BBA" w:rsidRDefault="006035ED" w:rsidP="00E877FF">
      <w:pPr>
        <w:widowControl w:val="0"/>
        <w:autoSpaceDE w:val="0"/>
        <w:autoSpaceDN w:val="0"/>
        <w:adjustRightInd w:val="0"/>
        <w:spacing w:before="240" w:after="0" w:line="240" w:lineRule="auto"/>
        <w:ind w:left="640" w:hanging="640"/>
        <w:jc w:val="both"/>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t>26</w:t>
      </w:r>
      <w:r w:rsidR="008902A7" w:rsidRPr="008F7BBA">
        <w:rPr>
          <w:rFonts w:ascii="Times New Roman" w:hAnsi="Times New Roman" w:cs="Times New Roman"/>
          <w:noProof/>
          <w:color w:val="000000" w:themeColor="text1"/>
          <w:sz w:val="24"/>
          <w:szCs w:val="24"/>
        </w:rPr>
        <w:t xml:space="preserve">. </w:t>
      </w:r>
      <w:r w:rsidR="008902A7" w:rsidRPr="008F7BBA">
        <w:rPr>
          <w:rFonts w:ascii="Times New Roman" w:hAnsi="Times New Roman" w:cs="Times New Roman"/>
          <w:noProof/>
          <w:color w:val="000000" w:themeColor="text1"/>
          <w:sz w:val="24"/>
          <w:szCs w:val="24"/>
        </w:rPr>
        <w:tab/>
        <w:t>Dowling D. Hate in the counter-transference: Winnicott’s contribution to our understanding of hatred in our work as child psychotherapists. In: Winnicott’s Children. 2013</w:t>
      </w:r>
      <w:r w:rsidR="006A20C9">
        <w:rPr>
          <w:rFonts w:ascii="Times New Roman" w:hAnsi="Times New Roman" w:cs="Times New Roman"/>
          <w:noProof/>
          <w:color w:val="000000" w:themeColor="text1"/>
          <w:sz w:val="24"/>
          <w:szCs w:val="24"/>
        </w:rPr>
        <w:t>:</w:t>
      </w:r>
      <w:r w:rsidR="008902A7" w:rsidRPr="008F7BBA">
        <w:rPr>
          <w:rFonts w:ascii="Times New Roman" w:hAnsi="Times New Roman" w:cs="Times New Roman"/>
          <w:noProof/>
          <w:color w:val="000000" w:themeColor="text1"/>
          <w:sz w:val="24"/>
          <w:szCs w:val="24"/>
        </w:rPr>
        <w:t>77–87.</w:t>
      </w:r>
    </w:p>
    <w:p w14:paraId="44E5AC0F" w14:textId="4E533A20" w:rsidR="008902A7" w:rsidRPr="00A33896" w:rsidRDefault="008902A7" w:rsidP="00E877FF">
      <w:pPr>
        <w:spacing w:before="240" w:after="0" w:line="240" w:lineRule="auto"/>
        <w:jc w:val="both"/>
        <w:rPr>
          <w:rFonts w:ascii="Times New Roman" w:hAnsi="Times New Roman" w:cs="Times New Roman"/>
          <w:sz w:val="24"/>
          <w:szCs w:val="24"/>
        </w:rPr>
      </w:pPr>
      <w:r w:rsidRPr="008F7BBA">
        <w:rPr>
          <w:rFonts w:ascii="Times New Roman" w:hAnsi="Times New Roman" w:cs="Times New Roman"/>
          <w:b/>
          <w:sz w:val="24"/>
          <w:szCs w:val="24"/>
          <w:u w:val="single"/>
        </w:rPr>
        <w:fldChar w:fldCharType="end"/>
      </w:r>
    </w:p>
    <w:sectPr w:rsidR="008902A7" w:rsidRPr="00A33896" w:rsidSect="007E47B4">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uthor" w:initials="A">
    <w:p w14:paraId="7E8181C5" w14:textId="77777777" w:rsidR="00C6335F" w:rsidRDefault="00C6335F" w:rsidP="00C6335F">
      <w:pPr>
        <w:pStyle w:val="CommentText"/>
      </w:pPr>
      <w:r>
        <w:rPr>
          <w:rStyle w:val="CommentReference"/>
        </w:rPr>
        <w:annotationRef/>
      </w:r>
      <w:proofErr w:type="spellStart"/>
      <w:r>
        <w:t>Self disclosure</w:t>
      </w:r>
      <w:proofErr w:type="spellEnd"/>
      <w:r>
        <w:t xml:space="preserve"> can sometimes be </w:t>
      </w:r>
      <w:proofErr w:type="spellStart"/>
      <w:r>
        <w:t>counter productive</w:t>
      </w:r>
      <w:proofErr w:type="spellEnd"/>
      <w:r>
        <w:t xml:space="preserve">. It also pushes the listener to react in a particular way. </w:t>
      </w:r>
    </w:p>
    <w:p w14:paraId="48D0601A" w14:textId="7D039F22" w:rsidR="00C6335F" w:rsidRDefault="00C6335F">
      <w:pPr>
        <w:pStyle w:val="CommentText"/>
      </w:pPr>
    </w:p>
  </w:comment>
  <w:comment w:id="1" w:author="Author" w:initials="A">
    <w:p w14:paraId="1C133C6B" w14:textId="77777777" w:rsidR="00C6335F" w:rsidRDefault="00C6335F" w:rsidP="00C6335F">
      <w:pPr>
        <w:pStyle w:val="CommentText"/>
      </w:pPr>
      <w:r>
        <w:rPr>
          <w:rStyle w:val="CommentReference"/>
        </w:rPr>
        <w:annotationRef/>
      </w:r>
      <w:r>
        <w:t xml:space="preserve">Suggest using ‘doctor from a different background’ </w:t>
      </w:r>
    </w:p>
    <w:p w14:paraId="495C6611" w14:textId="78C46B9F" w:rsidR="00C6335F" w:rsidRDefault="00C6335F">
      <w:pPr>
        <w:pStyle w:val="CommentText"/>
      </w:pPr>
    </w:p>
  </w:comment>
  <w:comment w:id="2" w:author="Author" w:initials="A">
    <w:p w14:paraId="27F98763" w14:textId="77777777" w:rsidR="00C6335F" w:rsidRDefault="00C6335F" w:rsidP="00C6335F">
      <w:pPr>
        <w:pStyle w:val="CommentText"/>
      </w:pPr>
      <w:r>
        <w:rPr>
          <w:rStyle w:val="CommentReference"/>
        </w:rPr>
        <w:annotationRef/>
      </w:r>
      <w:r>
        <w:t xml:space="preserve">The jump into conclusion that medical course is competitive is probably coloured by the life stage of the author who is an intern and is preparing for PG entrances! The focus on objectivity is more because of the philosophy that medicine is science. The more balanced practitioners of </w:t>
      </w:r>
      <w:proofErr w:type="gramStart"/>
      <w:r>
        <w:t>medicine  and</w:t>
      </w:r>
      <w:proofErr w:type="gramEnd"/>
      <w:r>
        <w:t xml:space="preserve"> science understand that even though objectivity is necessary in the methodology there is role for emotions and values in real world practice.</w:t>
      </w:r>
    </w:p>
    <w:p w14:paraId="2901A798" w14:textId="3F873A13" w:rsidR="00C6335F" w:rsidRDefault="00C6335F">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D0601A" w15:done="0"/>
  <w15:commentEx w15:paraId="495C6611" w15:done="0"/>
  <w15:commentEx w15:paraId="2901A79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14F0D0" w16cid:durableId="212FDEAE"/>
  <w16cid:commentId w16cid:paraId="4857D2D1" w16cid:durableId="212FDF46"/>
  <w16cid:commentId w16cid:paraId="573A0D08" w16cid:durableId="212FDFD0"/>
  <w16cid:commentId w16cid:paraId="276FB41C" w16cid:durableId="212FE15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7D9730" w14:textId="77777777" w:rsidR="002C7A17" w:rsidRDefault="002C7A17" w:rsidP="00FD5579">
      <w:pPr>
        <w:spacing w:after="0" w:line="240" w:lineRule="auto"/>
      </w:pPr>
      <w:r>
        <w:separator/>
      </w:r>
    </w:p>
  </w:endnote>
  <w:endnote w:type="continuationSeparator" w:id="0">
    <w:p w14:paraId="2650A755" w14:textId="77777777" w:rsidR="002C7A17" w:rsidRDefault="002C7A17" w:rsidP="00FD5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tling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DAA322" w14:textId="77777777" w:rsidR="00596D13" w:rsidRDefault="00596D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4F9C70" w14:textId="77777777" w:rsidR="00596D13" w:rsidRDefault="00596D1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0F435D" w14:textId="77777777" w:rsidR="00596D13" w:rsidRDefault="00596D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A8821E" w14:textId="77777777" w:rsidR="002C7A17" w:rsidRDefault="002C7A17" w:rsidP="00FD5579">
      <w:pPr>
        <w:spacing w:after="0" w:line="240" w:lineRule="auto"/>
      </w:pPr>
      <w:r>
        <w:separator/>
      </w:r>
    </w:p>
  </w:footnote>
  <w:footnote w:type="continuationSeparator" w:id="0">
    <w:p w14:paraId="7B78493A" w14:textId="77777777" w:rsidR="002C7A17" w:rsidRDefault="002C7A17" w:rsidP="00FD55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6147F6" w14:textId="77777777" w:rsidR="00596D13" w:rsidRDefault="00596D1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6055E8" w14:textId="77777777" w:rsidR="00596D13" w:rsidRDefault="00596D1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27BBC" w14:textId="77777777" w:rsidR="00596D13" w:rsidRDefault="00596D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5A1464"/>
    <w:multiLevelType w:val="multilevel"/>
    <w:tmpl w:val="DF681F92"/>
    <w:lvl w:ilvl="0">
      <w:start w:val="1"/>
      <w:numFmt w:val="decimal"/>
      <w:lvlText w:val="%1."/>
      <w:lvlJc w:val="left"/>
      <w:pPr>
        <w:tabs>
          <w:tab w:val="num" w:pos="786"/>
        </w:tabs>
        <w:ind w:left="786" w:hanging="360"/>
      </w:pPr>
    </w:lvl>
    <w:lvl w:ilvl="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1">
    <w:nsid w:val="51AB50CA"/>
    <w:multiLevelType w:val="hybridMultilevel"/>
    <w:tmpl w:val="D62E346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6F07BEB"/>
    <w:multiLevelType w:val="multilevel"/>
    <w:tmpl w:val="8C169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121"/>
    <w:rsid w:val="0000642D"/>
    <w:rsid w:val="000151FD"/>
    <w:rsid w:val="0002559C"/>
    <w:rsid w:val="00027556"/>
    <w:rsid w:val="000315ED"/>
    <w:rsid w:val="00043864"/>
    <w:rsid w:val="00045592"/>
    <w:rsid w:val="00045A6B"/>
    <w:rsid w:val="00056CD0"/>
    <w:rsid w:val="0007092C"/>
    <w:rsid w:val="0007584A"/>
    <w:rsid w:val="00076C3D"/>
    <w:rsid w:val="0007786F"/>
    <w:rsid w:val="00097933"/>
    <w:rsid w:val="000B4415"/>
    <w:rsid w:val="000C2D36"/>
    <w:rsid w:val="000D0C9D"/>
    <w:rsid w:val="000E5121"/>
    <w:rsid w:val="000E6F5D"/>
    <w:rsid w:val="000F5DB1"/>
    <w:rsid w:val="00100521"/>
    <w:rsid w:val="00101086"/>
    <w:rsid w:val="00106591"/>
    <w:rsid w:val="00110B48"/>
    <w:rsid w:val="001144A1"/>
    <w:rsid w:val="00120A15"/>
    <w:rsid w:val="00123D96"/>
    <w:rsid w:val="001260B8"/>
    <w:rsid w:val="0013435B"/>
    <w:rsid w:val="0013594D"/>
    <w:rsid w:val="001363C0"/>
    <w:rsid w:val="00151545"/>
    <w:rsid w:val="00175317"/>
    <w:rsid w:val="001775DA"/>
    <w:rsid w:val="00193B84"/>
    <w:rsid w:val="00195E75"/>
    <w:rsid w:val="001A0223"/>
    <w:rsid w:val="001A2408"/>
    <w:rsid w:val="001A40E4"/>
    <w:rsid w:val="001A6527"/>
    <w:rsid w:val="001B536F"/>
    <w:rsid w:val="001B68C3"/>
    <w:rsid w:val="001D63B2"/>
    <w:rsid w:val="001E2748"/>
    <w:rsid w:val="001E2AA5"/>
    <w:rsid w:val="001E3BDB"/>
    <w:rsid w:val="001F1F17"/>
    <w:rsid w:val="001F77EA"/>
    <w:rsid w:val="00200B4D"/>
    <w:rsid w:val="0020134C"/>
    <w:rsid w:val="00207236"/>
    <w:rsid w:val="00214456"/>
    <w:rsid w:val="00217748"/>
    <w:rsid w:val="00231E67"/>
    <w:rsid w:val="002334DE"/>
    <w:rsid w:val="0025364A"/>
    <w:rsid w:val="00272455"/>
    <w:rsid w:val="00277CCF"/>
    <w:rsid w:val="00283D69"/>
    <w:rsid w:val="0029582F"/>
    <w:rsid w:val="002A1BCE"/>
    <w:rsid w:val="002C0FEF"/>
    <w:rsid w:val="002C3E13"/>
    <w:rsid w:val="002C3E7D"/>
    <w:rsid w:val="002C7265"/>
    <w:rsid w:val="002C7A17"/>
    <w:rsid w:val="002D6253"/>
    <w:rsid w:val="002E651F"/>
    <w:rsid w:val="002F6864"/>
    <w:rsid w:val="00302EA1"/>
    <w:rsid w:val="00315002"/>
    <w:rsid w:val="00316ADE"/>
    <w:rsid w:val="00324B74"/>
    <w:rsid w:val="003335B1"/>
    <w:rsid w:val="003447F0"/>
    <w:rsid w:val="003554F6"/>
    <w:rsid w:val="00356B83"/>
    <w:rsid w:val="0037321F"/>
    <w:rsid w:val="00387073"/>
    <w:rsid w:val="003A6D8B"/>
    <w:rsid w:val="003B7454"/>
    <w:rsid w:val="003E059A"/>
    <w:rsid w:val="003E388B"/>
    <w:rsid w:val="003F1767"/>
    <w:rsid w:val="003F3A59"/>
    <w:rsid w:val="00404AD0"/>
    <w:rsid w:val="00411A5E"/>
    <w:rsid w:val="00420571"/>
    <w:rsid w:val="004215FD"/>
    <w:rsid w:val="004268D7"/>
    <w:rsid w:val="00442290"/>
    <w:rsid w:val="004540D0"/>
    <w:rsid w:val="00463D7F"/>
    <w:rsid w:val="004650C8"/>
    <w:rsid w:val="00470DBA"/>
    <w:rsid w:val="004828A6"/>
    <w:rsid w:val="00487142"/>
    <w:rsid w:val="004915D5"/>
    <w:rsid w:val="004915E3"/>
    <w:rsid w:val="004A0705"/>
    <w:rsid w:val="004B0621"/>
    <w:rsid w:val="004B2552"/>
    <w:rsid w:val="004B2977"/>
    <w:rsid w:val="004B3512"/>
    <w:rsid w:val="004F1C38"/>
    <w:rsid w:val="004F7CEF"/>
    <w:rsid w:val="00517D1B"/>
    <w:rsid w:val="00541819"/>
    <w:rsid w:val="005447F5"/>
    <w:rsid w:val="00553E97"/>
    <w:rsid w:val="005577B1"/>
    <w:rsid w:val="00561B87"/>
    <w:rsid w:val="00561DE7"/>
    <w:rsid w:val="00596D13"/>
    <w:rsid w:val="005A76AE"/>
    <w:rsid w:val="005B6649"/>
    <w:rsid w:val="005C438E"/>
    <w:rsid w:val="005D2B53"/>
    <w:rsid w:val="005D3812"/>
    <w:rsid w:val="005E3F2B"/>
    <w:rsid w:val="005F21AA"/>
    <w:rsid w:val="005F7522"/>
    <w:rsid w:val="005F7881"/>
    <w:rsid w:val="006035ED"/>
    <w:rsid w:val="00604843"/>
    <w:rsid w:val="0060589C"/>
    <w:rsid w:val="00624AFC"/>
    <w:rsid w:val="00626B34"/>
    <w:rsid w:val="00632ADA"/>
    <w:rsid w:val="00640804"/>
    <w:rsid w:val="00640DD0"/>
    <w:rsid w:val="00644830"/>
    <w:rsid w:val="006507E6"/>
    <w:rsid w:val="0066150C"/>
    <w:rsid w:val="00662144"/>
    <w:rsid w:val="00662E00"/>
    <w:rsid w:val="006645CE"/>
    <w:rsid w:val="0066714B"/>
    <w:rsid w:val="006976DE"/>
    <w:rsid w:val="006A20C9"/>
    <w:rsid w:val="006A2D5A"/>
    <w:rsid w:val="006B4295"/>
    <w:rsid w:val="006D0F71"/>
    <w:rsid w:val="006D4945"/>
    <w:rsid w:val="00717EAE"/>
    <w:rsid w:val="00733077"/>
    <w:rsid w:val="007730FC"/>
    <w:rsid w:val="00775549"/>
    <w:rsid w:val="00784F69"/>
    <w:rsid w:val="007A6200"/>
    <w:rsid w:val="007A655B"/>
    <w:rsid w:val="007B1CF7"/>
    <w:rsid w:val="007C18ED"/>
    <w:rsid w:val="007D1F13"/>
    <w:rsid w:val="007D2E61"/>
    <w:rsid w:val="007D5BC9"/>
    <w:rsid w:val="007D777A"/>
    <w:rsid w:val="007E47B4"/>
    <w:rsid w:val="007E5728"/>
    <w:rsid w:val="007F0751"/>
    <w:rsid w:val="00803106"/>
    <w:rsid w:val="0080524B"/>
    <w:rsid w:val="0080714D"/>
    <w:rsid w:val="008104A2"/>
    <w:rsid w:val="0082406C"/>
    <w:rsid w:val="00824D96"/>
    <w:rsid w:val="00832CEA"/>
    <w:rsid w:val="00834101"/>
    <w:rsid w:val="00844600"/>
    <w:rsid w:val="008530EF"/>
    <w:rsid w:val="008615A0"/>
    <w:rsid w:val="0087772D"/>
    <w:rsid w:val="008779C4"/>
    <w:rsid w:val="00877C46"/>
    <w:rsid w:val="00877DA9"/>
    <w:rsid w:val="0088683F"/>
    <w:rsid w:val="008902A7"/>
    <w:rsid w:val="00891F4B"/>
    <w:rsid w:val="00892CF0"/>
    <w:rsid w:val="00897C63"/>
    <w:rsid w:val="008A6E64"/>
    <w:rsid w:val="008B5FFC"/>
    <w:rsid w:val="008C031B"/>
    <w:rsid w:val="008C4279"/>
    <w:rsid w:val="008D2771"/>
    <w:rsid w:val="008F7BBA"/>
    <w:rsid w:val="00911D9E"/>
    <w:rsid w:val="00935798"/>
    <w:rsid w:val="0094349D"/>
    <w:rsid w:val="009437A1"/>
    <w:rsid w:val="0094406B"/>
    <w:rsid w:val="0095142F"/>
    <w:rsid w:val="0095612F"/>
    <w:rsid w:val="0096416D"/>
    <w:rsid w:val="00977DB8"/>
    <w:rsid w:val="00977E14"/>
    <w:rsid w:val="00981256"/>
    <w:rsid w:val="00983B6C"/>
    <w:rsid w:val="0098402C"/>
    <w:rsid w:val="009937F6"/>
    <w:rsid w:val="009A14DF"/>
    <w:rsid w:val="009A32D1"/>
    <w:rsid w:val="009B015A"/>
    <w:rsid w:val="009B393E"/>
    <w:rsid w:val="009C148F"/>
    <w:rsid w:val="009C581C"/>
    <w:rsid w:val="009C7291"/>
    <w:rsid w:val="00A064B9"/>
    <w:rsid w:val="00A11B8C"/>
    <w:rsid w:val="00A14004"/>
    <w:rsid w:val="00A2028A"/>
    <w:rsid w:val="00A22476"/>
    <w:rsid w:val="00A26A51"/>
    <w:rsid w:val="00A321BC"/>
    <w:rsid w:val="00A33896"/>
    <w:rsid w:val="00A356DC"/>
    <w:rsid w:val="00A36B06"/>
    <w:rsid w:val="00A52E2E"/>
    <w:rsid w:val="00A754BC"/>
    <w:rsid w:val="00A77AB0"/>
    <w:rsid w:val="00A80AD4"/>
    <w:rsid w:val="00A86732"/>
    <w:rsid w:val="00A9245C"/>
    <w:rsid w:val="00A97742"/>
    <w:rsid w:val="00A979DC"/>
    <w:rsid w:val="00AA37C0"/>
    <w:rsid w:val="00AA415F"/>
    <w:rsid w:val="00AC2925"/>
    <w:rsid w:val="00AC50A5"/>
    <w:rsid w:val="00AC5735"/>
    <w:rsid w:val="00AC6C44"/>
    <w:rsid w:val="00AD7075"/>
    <w:rsid w:val="00B0578A"/>
    <w:rsid w:val="00B10C93"/>
    <w:rsid w:val="00B13E34"/>
    <w:rsid w:val="00B154D0"/>
    <w:rsid w:val="00B155AB"/>
    <w:rsid w:val="00B16D94"/>
    <w:rsid w:val="00B210C1"/>
    <w:rsid w:val="00B21673"/>
    <w:rsid w:val="00B459C3"/>
    <w:rsid w:val="00B56D5C"/>
    <w:rsid w:val="00B74D50"/>
    <w:rsid w:val="00B75AA4"/>
    <w:rsid w:val="00B8650A"/>
    <w:rsid w:val="00B958BF"/>
    <w:rsid w:val="00BA583B"/>
    <w:rsid w:val="00BC64BE"/>
    <w:rsid w:val="00BD269D"/>
    <w:rsid w:val="00BD3DF3"/>
    <w:rsid w:val="00BE218A"/>
    <w:rsid w:val="00BE7BEC"/>
    <w:rsid w:val="00BF210B"/>
    <w:rsid w:val="00BF21BF"/>
    <w:rsid w:val="00BF3EC9"/>
    <w:rsid w:val="00BF4080"/>
    <w:rsid w:val="00C06C20"/>
    <w:rsid w:val="00C1136F"/>
    <w:rsid w:val="00C139FE"/>
    <w:rsid w:val="00C20EB2"/>
    <w:rsid w:val="00C30C58"/>
    <w:rsid w:val="00C50568"/>
    <w:rsid w:val="00C52C89"/>
    <w:rsid w:val="00C6077E"/>
    <w:rsid w:val="00C6335F"/>
    <w:rsid w:val="00C646D8"/>
    <w:rsid w:val="00C75A55"/>
    <w:rsid w:val="00C9540B"/>
    <w:rsid w:val="00CA3D7A"/>
    <w:rsid w:val="00CA7378"/>
    <w:rsid w:val="00CB1439"/>
    <w:rsid w:val="00D01C3C"/>
    <w:rsid w:val="00D26B05"/>
    <w:rsid w:val="00D43363"/>
    <w:rsid w:val="00D57394"/>
    <w:rsid w:val="00D57B48"/>
    <w:rsid w:val="00D85134"/>
    <w:rsid w:val="00D86B53"/>
    <w:rsid w:val="00D952B8"/>
    <w:rsid w:val="00DB0D3C"/>
    <w:rsid w:val="00DC2A09"/>
    <w:rsid w:val="00DC6EF2"/>
    <w:rsid w:val="00DC74B2"/>
    <w:rsid w:val="00DC74D2"/>
    <w:rsid w:val="00DD48AC"/>
    <w:rsid w:val="00DE7117"/>
    <w:rsid w:val="00DF1D15"/>
    <w:rsid w:val="00DF28EE"/>
    <w:rsid w:val="00DF6E59"/>
    <w:rsid w:val="00E076CC"/>
    <w:rsid w:val="00E15701"/>
    <w:rsid w:val="00E160C1"/>
    <w:rsid w:val="00E23017"/>
    <w:rsid w:val="00E275C5"/>
    <w:rsid w:val="00E31816"/>
    <w:rsid w:val="00E34D74"/>
    <w:rsid w:val="00E36C3B"/>
    <w:rsid w:val="00E37940"/>
    <w:rsid w:val="00E44D19"/>
    <w:rsid w:val="00E564F6"/>
    <w:rsid w:val="00E63004"/>
    <w:rsid w:val="00E673C3"/>
    <w:rsid w:val="00E77180"/>
    <w:rsid w:val="00E877FF"/>
    <w:rsid w:val="00E91634"/>
    <w:rsid w:val="00E92B5F"/>
    <w:rsid w:val="00EA4F99"/>
    <w:rsid w:val="00EA5F11"/>
    <w:rsid w:val="00EB2BCC"/>
    <w:rsid w:val="00EC0435"/>
    <w:rsid w:val="00EC1F2C"/>
    <w:rsid w:val="00EC2566"/>
    <w:rsid w:val="00EC5608"/>
    <w:rsid w:val="00EE0148"/>
    <w:rsid w:val="00EE14D2"/>
    <w:rsid w:val="00F017AC"/>
    <w:rsid w:val="00F01DE9"/>
    <w:rsid w:val="00F0304A"/>
    <w:rsid w:val="00F14C72"/>
    <w:rsid w:val="00F264D8"/>
    <w:rsid w:val="00F360A2"/>
    <w:rsid w:val="00F36A88"/>
    <w:rsid w:val="00F37330"/>
    <w:rsid w:val="00F46FBE"/>
    <w:rsid w:val="00F816B9"/>
    <w:rsid w:val="00F835D6"/>
    <w:rsid w:val="00F83F06"/>
    <w:rsid w:val="00F927C0"/>
    <w:rsid w:val="00FA3393"/>
    <w:rsid w:val="00FA4F43"/>
    <w:rsid w:val="00FA5AA7"/>
    <w:rsid w:val="00FB2DA9"/>
    <w:rsid w:val="00FC78A3"/>
    <w:rsid w:val="00FD5579"/>
    <w:rsid w:val="00FE24EE"/>
    <w:rsid w:val="00FF5BF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E7E2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18ED"/>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D55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5579"/>
    <w:rPr>
      <w:sz w:val="20"/>
      <w:szCs w:val="20"/>
    </w:rPr>
  </w:style>
  <w:style w:type="character" w:styleId="FootnoteReference">
    <w:name w:val="footnote reference"/>
    <w:basedOn w:val="DefaultParagraphFont"/>
    <w:uiPriority w:val="99"/>
    <w:semiHidden/>
    <w:unhideWhenUsed/>
    <w:rsid w:val="00FD5579"/>
    <w:rPr>
      <w:vertAlign w:val="superscript"/>
    </w:rPr>
  </w:style>
  <w:style w:type="character" w:styleId="Hyperlink">
    <w:name w:val="Hyperlink"/>
    <w:basedOn w:val="DefaultParagraphFont"/>
    <w:uiPriority w:val="99"/>
    <w:unhideWhenUsed/>
    <w:rsid w:val="003F3A59"/>
    <w:rPr>
      <w:color w:val="0563C1" w:themeColor="hyperlink"/>
      <w:u w:val="single"/>
    </w:rPr>
  </w:style>
  <w:style w:type="character" w:styleId="LineNumber">
    <w:name w:val="line number"/>
    <w:basedOn w:val="DefaultParagraphFont"/>
    <w:uiPriority w:val="99"/>
    <w:semiHidden/>
    <w:unhideWhenUsed/>
    <w:rsid w:val="007E47B4"/>
  </w:style>
  <w:style w:type="character" w:customStyle="1" w:styleId="Heading1Char">
    <w:name w:val="Heading 1 Char"/>
    <w:basedOn w:val="DefaultParagraphFont"/>
    <w:link w:val="Heading1"/>
    <w:uiPriority w:val="9"/>
    <w:rsid w:val="007C18ED"/>
    <w:rPr>
      <w:rFonts w:asciiTheme="majorHAnsi" w:eastAsiaTheme="majorEastAsia" w:hAnsiTheme="majorHAnsi" w:cstheme="majorBidi"/>
      <w:color w:val="2E74B5" w:themeColor="accent1" w:themeShade="BF"/>
      <w:sz w:val="32"/>
      <w:szCs w:val="32"/>
      <w:lang w:val="en-US"/>
    </w:rPr>
  </w:style>
  <w:style w:type="character" w:styleId="CommentReference">
    <w:name w:val="annotation reference"/>
    <w:basedOn w:val="DefaultParagraphFont"/>
    <w:uiPriority w:val="99"/>
    <w:semiHidden/>
    <w:unhideWhenUsed/>
    <w:rsid w:val="00C52C89"/>
    <w:rPr>
      <w:sz w:val="16"/>
      <w:szCs w:val="16"/>
    </w:rPr>
  </w:style>
  <w:style w:type="paragraph" w:styleId="CommentText">
    <w:name w:val="annotation text"/>
    <w:basedOn w:val="Normal"/>
    <w:link w:val="CommentTextChar"/>
    <w:uiPriority w:val="99"/>
    <w:semiHidden/>
    <w:unhideWhenUsed/>
    <w:rsid w:val="00C52C89"/>
    <w:pPr>
      <w:spacing w:line="240" w:lineRule="auto"/>
    </w:pPr>
    <w:rPr>
      <w:sz w:val="20"/>
      <w:szCs w:val="20"/>
    </w:rPr>
  </w:style>
  <w:style w:type="character" w:customStyle="1" w:styleId="CommentTextChar">
    <w:name w:val="Comment Text Char"/>
    <w:basedOn w:val="DefaultParagraphFont"/>
    <w:link w:val="CommentText"/>
    <w:uiPriority w:val="99"/>
    <w:semiHidden/>
    <w:rsid w:val="00C52C89"/>
    <w:rPr>
      <w:sz w:val="20"/>
      <w:szCs w:val="20"/>
    </w:rPr>
  </w:style>
  <w:style w:type="paragraph" w:styleId="CommentSubject">
    <w:name w:val="annotation subject"/>
    <w:basedOn w:val="CommentText"/>
    <w:next w:val="CommentText"/>
    <w:link w:val="CommentSubjectChar"/>
    <w:uiPriority w:val="99"/>
    <w:semiHidden/>
    <w:unhideWhenUsed/>
    <w:rsid w:val="00C52C89"/>
    <w:rPr>
      <w:b/>
      <w:bCs/>
    </w:rPr>
  </w:style>
  <w:style w:type="character" w:customStyle="1" w:styleId="CommentSubjectChar">
    <w:name w:val="Comment Subject Char"/>
    <w:basedOn w:val="CommentTextChar"/>
    <w:link w:val="CommentSubject"/>
    <w:uiPriority w:val="99"/>
    <w:semiHidden/>
    <w:rsid w:val="00C52C89"/>
    <w:rPr>
      <w:b/>
      <w:bCs/>
      <w:sz w:val="20"/>
      <w:szCs w:val="20"/>
    </w:rPr>
  </w:style>
  <w:style w:type="paragraph" w:styleId="BalloonText">
    <w:name w:val="Balloon Text"/>
    <w:basedOn w:val="Normal"/>
    <w:link w:val="BalloonTextChar"/>
    <w:uiPriority w:val="99"/>
    <w:semiHidden/>
    <w:unhideWhenUsed/>
    <w:rsid w:val="00C52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2C89"/>
    <w:rPr>
      <w:rFonts w:ascii="Segoe UI" w:hAnsi="Segoe UI" w:cs="Segoe UI"/>
      <w:sz w:val="18"/>
      <w:szCs w:val="18"/>
    </w:rPr>
  </w:style>
  <w:style w:type="paragraph" w:styleId="Header">
    <w:name w:val="header"/>
    <w:basedOn w:val="Normal"/>
    <w:link w:val="HeaderChar"/>
    <w:uiPriority w:val="99"/>
    <w:unhideWhenUsed/>
    <w:rsid w:val="00E877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77FF"/>
  </w:style>
  <w:style w:type="paragraph" w:styleId="Footer">
    <w:name w:val="footer"/>
    <w:basedOn w:val="Normal"/>
    <w:link w:val="FooterChar"/>
    <w:uiPriority w:val="99"/>
    <w:unhideWhenUsed/>
    <w:rsid w:val="00E877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77FF"/>
  </w:style>
  <w:style w:type="paragraph" w:styleId="ListParagraph">
    <w:name w:val="List Paragraph"/>
    <w:basedOn w:val="Normal"/>
    <w:uiPriority w:val="34"/>
    <w:qFormat/>
    <w:rsid w:val="004205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466114">
      <w:bodyDiv w:val="1"/>
      <w:marLeft w:val="0"/>
      <w:marRight w:val="0"/>
      <w:marTop w:val="0"/>
      <w:marBottom w:val="0"/>
      <w:divBdr>
        <w:top w:val="none" w:sz="0" w:space="0" w:color="auto"/>
        <w:left w:val="none" w:sz="0" w:space="0" w:color="auto"/>
        <w:bottom w:val="none" w:sz="0" w:space="0" w:color="auto"/>
        <w:right w:val="none" w:sz="0" w:space="0" w:color="auto"/>
      </w:divBdr>
      <w:divsChild>
        <w:div w:id="1521554617">
          <w:marLeft w:val="0"/>
          <w:marRight w:val="0"/>
          <w:marTop w:val="0"/>
          <w:marBottom w:val="0"/>
          <w:divBdr>
            <w:top w:val="none" w:sz="0" w:space="0" w:color="auto"/>
            <w:left w:val="none" w:sz="0" w:space="0" w:color="auto"/>
            <w:bottom w:val="none" w:sz="0" w:space="0" w:color="auto"/>
            <w:right w:val="none" w:sz="0" w:space="0" w:color="auto"/>
          </w:divBdr>
          <w:divsChild>
            <w:div w:id="1147554762">
              <w:marLeft w:val="0"/>
              <w:marRight w:val="120"/>
              <w:marTop w:val="0"/>
              <w:marBottom w:val="0"/>
              <w:divBdr>
                <w:top w:val="none" w:sz="0" w:space="0" w:color="auto"/>
                <w:left w:val="none" w:sz="0" w:space="0" w:color="auto"/>
                <w:bottom w:val="none" w:sz="0" w:space="0" w:color="auto"/>
                <w:right w:val="none" w:sz="0" w:space="0" w:color="auto"/>
              </w:divBdr>
            </w:div>
            <w:div w:id="416096094">
              <w:marLeft w:val="0"/>
              <w:marRight w:val="0"/>
              <w:marTop w:val="0"/>
              <w:marBottom w:val="0"/>
              <w:divBdr>
                <w:top w:val="none" w:sz="0" w:space="0" w:color="auto"/>
                <w:left w:val="none" w:sz="0" w:space="0" w:color="auto"/>
                <w:bottom w:val="none" w:sz="0" w:space="0" w:color="auto"/>
                <w:right w:val="none" w:sz="0" w:space="0" w:color="auto"/>
              </w:divBdr>
            </w:div>
          </w:divsChild>
        </w:div>
        <w:div w:id="294802518">
          <w:marLeft w:val="0"/>
          <w:marRight w:val="0"/>
          <w:marTop w:val="0"/>
          <w:marBottom w:val="0"/>
          <w:divBdr>
            <w:top w:val="none" w:sz="0" w:space="0" w:color="auto"/>
            <w:left w:val="none" w:sz="0" w:space="0" w:color="auto"/>
            <w:bottom w:val="none" w:sz="0" w:space="0" w:color="auto"/>
            <w:right w:val="none" w:sz="0" w:space="0" w:color="auto"/>
          </w:divBdr>
          <w:divsChild>
            <w:div w:id="436680301">
              <w:marLeft w:val="0"/>
              <w:marRight w:val="120"/>
              <w:marTop w:val="0"/>
              <w:marBottom w:val="0"/>
              <w:divBdr>
                <w:top w:val="none" w:sz="0" w:space="0" w:color="auto"/>
                <w:left w:val="none" w:sz="0" w:space="0" w:color="auto"/>
                <w:bottom w:val="none" w:sz="0" w:space="0" w:color="auto"/>
                <w:right w:val="none" w:sz="0" w:space="0" w:color="auto"/>
              </w:divBdr>
            </w:div>
            <w:div w:id="12655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05120">
      <w:bodyDiv w:val="1"/>
      <w:marLeft w:val="0"/>
      <w:marRight w:val="0"/>
      <w:marTop w:val="0"/>
      <w:marBottom w:val="0"/>
      <w:divBdr>
        <w:top w:val="none" w:sz="0" w:space="0" w:color="auto"/>
        <w:left w:val="none" w:sz="0" w:space="0" w:color="auto"/>
        <w:bottom w:val="none" w:sz="0" w:space="0" w:color="auto"/>
        <w:right w:val="none" w:sz="0" w:space="0" w:color="auto"/>
      </w:divBdr>
      <w:divsChild>
        <w:div w:id="245040025">
          <w:marLeft w:val="0"/>
          <w:marRight w:val="120"/>
          <w:marTop w:val="0"/>
          <w:marBottom w:val="0"/>
          <w:divBdr>
            <w:top w:val="none" w:sz="0" w:space="0" w:color="auto"/>
            <w:left w:val="none" w:sz="0" w:space="0" w:color="auto"/>
            <w:bottom w:val="none" w:sz="0" w:space="0" w:color="auto"/>
            <w:right w:val="none" w:sz="0" w:space="0" w:color="auto"/>
          </w:divBdr>
        </w:div>
        <w:div w:id="411512809">
          <w:marLeft w:val="0"/>
          <w:marRight w:val="0"/>
          <w:marTop w:val="0"/>
          <w:marBottom w:val="0"/>
          <w:divBdr>
            <w:top w:val="none" w:sz="0" w:space="0" w:color="auto"/>
            <w:left w:val="none" w:sz="0" w:space="0" w:color="auto"/>
            <w:bottom w:val="none" w:sz="0" w:space="0" w:color="auto"/>
            <w:right w:val="none" w:sz="0" w:space="0" w:color="auto"/>
          </w:divBdr>
        </w:div>
      </w:divsChild>
    </w:div>
    <w:div w:id="806749220">
      <w:bodyDiv w:val="1"/>
      <w:marLeft w:val="0"/>
      <w:marRight w:val="0"/>
      <w:marTop w:val="0"/>
      <w:marBottom w:val="0"/>
      <w:divBdr>
        <w:top w:val="none" w:sz="0" w:space="0" w:color="auto"/>
        <w:left w:val="none" w:sz="0" w:space="0" w:color="auto"/>
        <w:bottom w:val="none" w:sz="0" w:space="0" w:color="auto"/>
        <w:right w:val="none" w:sz="0" w:space="0" w:color="auto"/>
      </w:divBdr>
      <w:divsChild>
        <w:div w:id="211425430">
          <w:marLeft w:val="0"/>
          <w:marRight w:val="120"/>
          <w:marTop w:val="0"/>
          <w:marBottom w:val="0"/>
          <w:divBdr>
            <w:top w:val="none" w:sz="0" w:space="0" w:color="auto"/>
            <w:left w:val="none" w:sz="0" w:space="0" w:color="auto"/>
            <w:bottom w:val="none" w:sz="0" w:space="0" w:color="auto"/>
            <w:right w:val="none" w:sz="0" w:space="0" w:color="auto"/>
          </w:divBdr>
        </w:div>
        <w:div w:id="966162068">
          <w:marLeft w:val="0"/>
          <w:marRight w:val="0"/>
          <w:marTop w:val="0"/>
          <w:marBottom w:val="0"/>
          <w:divBdr>
            <w:top w:val="none" w:sz="0" w:space="0" w:color="auto"/>
            <w:left w:val="none" w:sz="0" w:space="0" w:color="auto"/>
            <w:bottom w:val="none" w:sz="0" w:space="0" w:color="auto"/>
            <w:right w:val="none" w:sz="0" w:space="0" w:color="auto"/>
          </w:divBdr>
        </w:div>
      </w:divsChild>
    </w:div>
    <w:div w:id="1656449205">
      <w:bodyDiv w:val="1"/>
      <w:marLeft w:val="0"/>
      <w:marRight w:val="0"/>
      <w:marTop w:val="0"/>
      <w:marBottom w:val="0"/>
      <w:divBdr>
        <w:top w:val="none" w:sz="0" w:space="0" w:color="auto"/>
        <w:left w:val="none" w:sz="0" w:space="0" w:color="auto"/>
        <w:bottom w:val="none" w:sz="0" w:space="0" w:color="auto"/>
        <w:right w:val="none" w:sz="0" w:space="0" w:color="auto"/>
      </w:divBdr>
      <w:divsChild>
        <w:div w:id="1624923394">
          <w:marLeft w:val="0"/>
          <w:marRight w:val="0"/>
          <w:marTop w:val="0"/>
          <w:marBottom w:val="0"/>
          <w:divBdr>
            <w:top w:val="none" w:sz="0" w:space="0" w:color="auto"/>
            <w:left w:val="none" w:sz="0" w:space="0" w:color="auto"/>
            <w:bottom w:val="none" w:sz="0" w:space="0" w:color="auto"/>
            <w:right w:val="none" w:sz="0" w:space="0" w:color="auto"/>
          </w:divBdr>
          <w:divsChild>
            <w:div w:id="881089790">
              <w:marLeft w:val="0"/>
              <w:marRight w:val="120"/>
              <w:marTop w:val="0"/>
              <w:marBottom w:val="0"/>
              <w:divBdr>
                <w:top w:val="none" w:sz="0" w:space="0" w:color="auto"/>
                <w:left w:val="none" w:sz="0" w:space="0" w:color="auto"/>
                <w:bottom w:val="none" w:sz="0" w:space="0" w:color="auto"/>
                <w:right w:val="none" w:sz="0" w:space="0" w:color="auto"/>
              </w:divBdr>
            </w:div>
            <w:div w:id="633634027">
              <w:marLeft w:val="0"/>
              <w:marRight w:val="0"/>
              <w:marTop w:val="0"/>
              <w:marBottom w:val="0"/>
              <w:divBdr>
                <w:top w:val="none" w:sz="0" w:space="0" w:color="auto"/>
                <w:left w:val="none" w:sz="0" w:space="0" w:color="auto"/>
                <w:bottom w:val="none" w:sz="0" w:space="0" w:color="auto"/>
                <w:right w:val="none" w:sz="0" w:space="0" w:color="auto"/>
              </w:divBdr>
            </w:div>
          </w:divsChild>
        </w:div>
        <w:div w:id="1400127191">
          <w:marLeft w:val="0"/>
          <w:marRight w:val="0"/>
          <w:marTop w:val="0"/>
          <w:marBottom w:val="0"/>
          <w:divBdr>
            <w:top w:val="none" w:sz="0" w:space="0" w:color="auto"/>
            <w:left w:val="none" w:sz="0" w:space="0" w:color="auto"/>
            <w:bottom w:val="none" w:sz="0" w:space="0" w:color="auto"/>
            <w:right w:val="none" w:sz="0" w:space="0" w:color="auto"/>
          </w:divBdr>
          <w:divsChild>
            <w:div w:id="1191726596">
              <w:marLeft w:val="0"/>
              <w:marRight w:val="120"/>
              <w:marTop w:val="0"/>
              <w:marBottom w:val="0"/>
              <w:divBdr>
                <w:top w:val="none" w:sz="0" w:space="0" w:color="auto"/>
                <w:left w:val="none" w:sz="0" w:space="0" w:color="auto"/>
                <w:bottom w:val="none" w:sz="0" w:space="0" w:color="auto"/>
                <w:right w:val="none" w:sz="0" w:space="0" w:color="auto"/>
              </w:divBdr>
            </w:div>
            <w:div w:id="40488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okulgopi2@gmail.com" TargetMode="External"/><Relationship Id="rId13" Type="http://schemas.microsoft.com/office/2011/relationships/commentsExtended" Target="commentsExtended.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elgsunny@gmail.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sonuhsubba2016@gmail.com"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drmanishtaywade@gmail.com" TargetMode="External"/><Relationship Id="rId14" Type="http://schemas.openxmlformats.org/officeDocument/2006/relationships/header" Target="header1.xml"/><Relationship Id="rId22"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AA68D-02DA-4B9B-B428-50E05DB91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10461</Words>
  <Characters>59630</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2019-11-16T18:10:00Z</dcterms:created>
  <dcterms:modified xsi:type="dcterms:W3CDTF">2019-11-18T04:10:00Z</dcterms:modified>
</cp:coreProperties>
</file>