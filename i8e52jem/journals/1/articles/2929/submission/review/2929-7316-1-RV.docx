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819" w:rsidRPr="00D56D88" w:rsidRDefault="00626836" w:rsidP="00230AE2">
      <w:pPr>
        <w:spacing w:line="240" w:lineRule="auto"/>
        <w:rPr>
          <w:rFonts w:ascii="Times New Roman" w:hAnsi="Times New Roman" w:cs="Times New Roman"/>
          <w:sz w:val="24"/>
          <w:szCs w:val="24"/>
        </w:rPr>
      </w:pPr>
      <w:r w:rsidRPr="00D56D88">
        <w:rPr>
          <w:rFonts w:ascii="Times New Roman" w:hAnsi="Times New Roman" w:cs="Times New Roman"/>
          <w:b/>
          <w:bCs/>
          <w:sz w:val="24"/>
          <w:szCs w:val="24"/>
        </w:rPr>
        <w:t>TITLE</w:t>
      </w:r>
      <w:r w:rsidR="000B4DDC" w:rsidRPr="00D56D88">
        <w:rPr>
          <w:rFonts w:ascii="Times New Roman" w:hAnsi="Times New Roman" w:cs="Times New Roman"/>
          <w:b/>
          <w:bCs/>
          <w:sz w:val="24"/>
          <w:szCs w:val="24"/>
        </w:rPr>
        <w:t xml:space="preserve">: </w:t>
      </w:r>
      <w:r w:rsidR="00CD4819" w:rsidRPr="00D56D88">
        <w:rPr>
          <w:rFonts w:ascii="Times New Roman" w:hAnsi="Times New Roman" w:cs="Times New Roman"/>
          <w:sz w:val="24"/>
          <w:szCs w:val="24"/>
        </w:rPr>
        <w:t>Ethics of publication process: How do indexed Indian biomedical journals measure up?</w:t>
      </w:r>
    </w:p>
    <w:p w:rsidR="00322B1B" w:rsidRPr="00D56D88" w:rsidRDefault="00322B1B" w:rsidP="00230AE2">
      <w:pPr>
        <w:spacing w:line="240" w:lineRule="auto"/>
        <w:rPr>
          <w:rFonts w:ascii="Times New Roman" w:hAnsi="Times New Roman" w:cs="Times New Roman"/>
          <w:sz w:val="24"/>
          <w:szCs w:val="24"/>
          <w:vertAlign w:val="superscript"/>
        </w:rPr>
      </w:pPr>
      <w:r w:rsidRPr="00D56D88">
        <w:rPr>
          <w:rFonts w:ascii="Times New Roman" w:hAnsi="Times New Roman" w:cs="Times New Roman"/>
          <w:sz w:val="24"/>
          <w:szCs w:val="24"/>
        </w:rPr>
        <w:t>Madhavi Bhargava</w:t>
      </w:r>
      <w:r w:rsidRPr="00D56D88">
        <w:rPr>
          <w:rFonts w:ascii="Times New Roman" w:hAnsi="Times New Roman" w:cs="Times New Roman"/>
          <w:sz w:val="24"/>
          <w:szCs w:val="24"/>
          <w:vertAlign w:val="superscript"/>
        </w:rPr>
        <w:t>1</w:t>
      </w:r>
      <w:r w:rsidR="00976AC0" w:rsidRPr="00D56D88">
        <w:rPr>
          <w:rFonts w:ascii="Times New Roman" w:hAnsi="Times New Roman" w:cs="Times New Roman"/>
          <w:sz w:val="24"/>
          <w:szCs w:val="24"/>
          <w:vertAlign w:val="superscript"/>
        </w:rPr>
        <w:t>*</w:t>
      </w:r>
      <w:r w:rsidRPr="00D56D88">
        <w:rPr>
          <w:rFonts w:ascii="Times New Roman" w:hAnsi="Times New Roman" w:cs="Times New Roman"/>
          <w:sz w:val="24"/>
          <w:szCs w:val="24"/>
        </w:rPr>
        <w:t>, Vina Vaswani</w:t>
      </w:r>
      <w:r w:rsidRPr="00D56D88">
        <w:rPr>
          <w:rFonts w:ascii="Times New Roman" w:hAnsi="Times New Roman" w:cs="Times New Roman"/>
          <w:sz w:val="24"/>
          <w:szCs w:val="24"/>
          <w:vertAlign w:val="superscript"/>
        </w:rPr>
        <w:t>2</w:t>
      </w:r>
      <w:r w:rsidR="00674334" w:rsidRPr="00D56D88">
        <w:rPr>
          <w:rFonts w:ascii="Times New Roman" w:hAnsi="Times New Roman" w:cs="Times New Roman"/>
          <w:sz w:val="24"/>
          <w:szCs w:val="24"/>
        </w:rPr>
        <w:t>, Ravi Vas</w:t>
      </w:r>
      <w:r w:rsidR="00817F82" w:rsidRPr="00D56D88">
        <w:rPr>
          <w:rFonts w:ascii="Times New Roman" w:hAnsi="Times New Roman" w:cs="Times New Roman"/>
          <w:sz w:val="24"/>
          <w:szCs w:val="24"/>
        </w:rPr>
        <w:t>w</w:t>
      </w:r>
      <w:r w:rsidR="00674334" w:rsidRPr="00D56D88">
        <w:rPr>
          <w:rFonts w:ascii="Times New Roman" w:hAnsi="Times New Roman" w:cs="Times New Roman"/>
          <w:sz w:val="24"/>
          <w:szCs w:val="24"/>
        </w:rPr>
        <w:t>ani</w:t>
      </w:r>
      <w:r w:rsidR="00674334" w:rsidRPr="00D56D88">
        <w:rPr>
          <w:rFonts w:ascii="Times New Roman" w:hAnsi="Times New Roman" w:cs="Times New Roman"/>
          <w:sz w:val="24"/>
          <w:szCs w:val="24"/>
          <w:vertAlign w:val="superscript"/>
        </w:rPr>
        <w:t>3</w:t>
      </w:r>
    </w:p>
    <w:p w:rsidR="00976AC0" w:rsidRDefault="00322B1B" w:rsidP="00230AE2">
      <w:pPr>
        <w:spacing w:line="240" w:lineRule="auto"/>
        <w:rPr>
          <w:rFonts w:ascii="Times New Roman" w:hAnsi="Times New Roman" w:cs="Times New Roman"/>
          <w:sz w:val="24"/>
          <w:szCs w:val="24"/>
        </w:rPr>
      </w:pPr>
      <w:r w:rsidRPr="00D56D88">
        <w:rPr>
          <w:rFonts w:ascii="Times New Roman" w:hAnsi="Times New Roman" w:cs="Times New Roman"/>
          <w:sz w:val="24"/>
          <w:szCs w:val="24"/>
          <w:vertAlign w:val="superscript"/>
        </w:rPr>
        <w:t>1</w:t>
      </w:r>
      <w:r w:rsidRPr="00D56D88">
        <w:rPr>
          <w:rFonts w:ascii="Times New Roman" w:hAnsi="Times New Roman" w:cs="Times New Roman"/>
          <w:sz w:val="24"/>
          <w:szCs w:val="24"/>
        </w:rPr>
        <w:t>Assistant Profes</w:t>
      </w:r>
      <w:r w:rsidR="00976AC0" w:rsidRPr="00D56D88">
        <w:rPr>
          <w:rFonts w:ascii="Times New Roman" w:hAnsi="Times New Roman" w:cs="Times New Roman"/>
          <w:sz w:val="24"/>
          <w:szCs w:val="24"/>
        </w:rPr>
        <w:t xml:space="preserve">sor, Dept of Community Medicine, Yenepoya Medical College, </w:t>
      </w:r>
      <w:r w:rsidR="00CD4819" w:rsidRPr="00D56D88">
        <w:rPr>
          <w:rFonts w:ascii="Times New Roman" w:hAnsi="Times New Roman" w:cs="Times New Roman"/>
          <w:sz w:val="24"/>
          <w:szCs w:val="24"/>
        </w:rPr>
        <w:t xml:space="preserve">Deputy Head, Center for Nutrition Studies, </w:t>
      </w:r>
      <w:r w:rsidR="00976AC0" w:rsidRPr="00D56D88">
        <w:rPr>
          <w:rFonts w:ascii="Times New Roman" w:hAnsi="Times New Roman" w:cs="Times New Roman"/>
          <w:sz w:val="24"/>
          <w:szCs w:val="24"/>
        </w:rPr>
        <w:t xml:space="preserve">Yenepoya </w:t>
      </w:r>
      <w:r w:rsidR="00CD4819" w:rsidRPr="00D56D88">
        <w:rPr>
          <w:rFonts w:ascii="Times New Roman" w:hAnsi="Times New Roman" w:cs="Times New Roman"/>
          <w:sz w:val="24"/>
          <w:szCs w:val="24"/>
        </w:rPr>
        <w:t>(D</w:t>
      </w:r>
      <w:r w:rsidR="00BF5647" w:rsidRPr="00D56D88">
        <w:rPr>
          <w:rFonts w:ascii="Times New Roman" w:hAnsi="Times New Roman" w:cs="Times New Roman"/>
          <w:sz w:val="24"/>
          <w:szCs w:val="24"/>
        </w:rPr>
        <w:t xml:space="preserve">eemed to be </w:t>
      </w:r>
      <w:r w:rsidR="00976AC0" w:rsidRPr="00D56D88">
        <w:rPr>
          <w:rFonts w:ascii="Times New Roman" w:hAnsi="Times New Roman" w:cs="Times New Roman"/>
          <w:sz w:val="24"/>
          <w:szCs w:val="24"/>
        </w:rPr>
        <w:t>University</w:t>
      </w:r>
      <w:r w:rsidR="00CD4819" w:rsidRPr="00D56D88">
        <w:rPr>
          <w:rFonts w:ascii="Times New Roman" w:hAnsi="Times New Roman" w:cs="Times New Roman"/>
          <w:sz w:val="24"/>
          <w:szCs w:val="24"/>
        </w:rPr>
        <w:t>)</w:t>
      </w:r>
      <w:r w:rsidR="00976AC0" w:rsidRPr="00D56D88">
        <w:rPr>
          <w:rFonts w:ascii="Times New Roman" w:hAnsi="Times New Roman" w:cs="Times New Roman"/>
          <w:sz w:val="24"/>
          <w:szCs w:val="24"/>
        </w:rPr>
        <w:t>, Mangalore</w:t>
      </w:r>
    </w:p>
    <w:p w:rsidR="00D56D88" w:rsidRDefault="00D56D88" w:rsidP="00230AE2">
      <w:pPr>
        <w:spacing w:line="240" w:lineRule="auto"/>
        <w:rPr>
          <w:rFonts w:ascii="Times New Roman" w:hAnsi="Times New Roman" w:cs="Times New Roman"/>
          <w:sz w:val="24"/>
          <w:szCs w:val="24"/>
        </w:rPr>
      </w:pPr>
      <w:r>
        <w:rPr>
          <w:rFonts w:ascii="Times New Roman" w:hAnsi="Times New Roman" w:cs="Times New Roman"/>
          <w:sz w:val="24"/>
          <w:szCs w:val="24"/>
        </w:rPr>
        <w:t xml:space="preserve">*Corresponding author: </w:t>
      </w:r>
      <w:hyperlink r:id="rId7" w:history="1">
        <w:r w:rsidR="007B2C27" w:rsidRPr="00976B38">
          <w:rPr>
            <w:rStyle w:val="Hyperlink"/>
            <w:rFonts w:ascii="Times New Roman" w:hAnsi="Times New Roman" w:cs="Times New Roman"/>
            <w:sz w:val="24"/>
            <w:szCs w:val="24"/>
          </w:rPr>
          <w:t>madhavi.bhargava@yenepoya.edu.in</w:t>
        </w:r>
      </w:hyperlink>
      <w:r w:rsidR="007B2C27">
        <w:rPr>
          <w:rFonts w:ascii="Times New Roman" w:hAnsi="Times New Roman" w:cs="Times New Roman"/>
          <w:sz w:val="24"/>
          <w:szCs w:val="24"/>
        </w:rPr>
        <w:t xml:space="preserve"> Phone No: 8377357464 </w:t>
      </w:r>
    </w:p>
    <w:p w:rsidR="007B2C27" w:rsidRPr="00D56D88" w:rsidRDefault="007B2C27" w:rsidP="00230AE2">
      <w:pPr>
        <w:spacing w:line="240" w:lineRule="auto"/>
        <w:rPr>
          <w:rFonts w:ascii="Times New Roman" w:hAnsi="Times New Roman" w:cs="Times New Roman"/>
          <w:sz w:val="24"/>
          <w:szCs w:val="24"/>
        </w:rPr>
      </w:pPr>
      <w:r>
        <w:rPr>
          <w:rFonts w:ascii="Times New Roman" w:hAnsi="Times New Roman" w:cs="Times New Roman"/>
          <w:sz w:val="24"/>
          <w:szCs w:val="24"/>
        </w:rPr>
        <w:t>Mailing address: Dr Madhavi Bhargava, Dept of Community Medicine, Yenepoya Medical College, University Road, Deralakatte, Mangalore. 575018.</w:t>
      </w:r>
    </w:p>
    <w:p w:rsidR="00322B1B" w:rsidRDefault="00322B1B" w:rsidP="00230AE2">
      <w:pPr>
        <w:spacing w:line="240" w:lineRule="auto"/>
        <w:rPr>
          <w:rFonts w:ascii="Times New Roman" w:hAnsi="Times New Roman" w:cs="Times New Roman"/>
          <w:sz w:val="24"/>
          <w:szCs w:val="24"/>
        </w:rPr>
      </w:pPr>
      <w:r w:rsidRPr="00D56D88">
        <w:rPr>
          <w:rFonts w:ascii="Times New Roman" w:hAnsi="Times New Roman" w:cs="Times New Roman"/>
          <w:sz w:val="24"/>
          <w:szCs w:val="24"/>
          <w:vertAlign w:val="superscript"/>
        </w:rPr>
        <w:t>2</w:t>
      </w:r>
      <w:r w:rsidRPr="00D56D88">
        <w:rPr>
          <w:rFonts w:ascii="Times New Roman" w:hAnsi="Times New Roman" w:cs="Times New Roman"/>
          <w:sz w:val="24"/>
          <w:szCs w:val="24"/>
        </w:rPr>
        <w:t>Professor</w:t>
      </w:r>
      <w:r w:rsidR="00976AC0" w:rsidRPr="00D56D88">
        <w:rPr>
          <w:rFonts w:ascii="Times New Roman" w:hAnsi="Times New Roman" w:cs="Times New Roman"/>
          <w:sz w:val="24"/>
          <w:szCs w:val="24"/>
        </w:rPr>
        <w:t xml:space="preserve"> and Head,</w:t>
      </w:r>
      <w:r w:rsidR="0034117C" w:rsidRPr="00D56D88">
        <w:rPr>
          <w:rFonts w:ascii="Times New Roman" w:hAnsi="Times New Roman" w:cs="Times New Roman"/>
          <w:sz w:val="24"/>
          <w:szCs w:val="24"/>
        </w:rPr>
        <w:t xml:space="preserve"> </w:t>
      </w:r>
      <w:r w:rsidR="00976AC0" w:rsidRPr="00D56D88">
        <w:rPr>
          <w:rFonts w:ascii="Times New Roman" w:hAnsi="Times New Roman" w:cs="Times New Roman"/>
          <w:sz w:val="24"/>
          <w:szCs w:val="24"/>
        </w:rPr>
        <w:t xml:space="preserve">Dept of </w:t>
      </w:r>
      <w:r w:rsidRPr="00D56D88">
        <w:rPr>
          <w:rFonts w:ascii="Times New Roman" w:hAnsi="Times New Roman" w:cs="Times New Roman"/>
          <w:sz w:val="24"/>
          <w:szCs w:val="24"/>
        </w:rPr>
        <w:t xml:space="preserve">Forensic Medicine and Director Centre for Ethics, Yenepoya Medical College, Yenepoya </w:t>
      </w:r>
      <w:r w:rsidR="00CD4819" w:rsidRPr="00D56D88">
        <w:rPr>
          <w:rFonts w:ascii="Times New Roman" w:hAnsi="Times New Roman" w:cs="Times New Roman"/>
          <w:sz w:val="24"/>
          <w:szCs w:val="24"/>
        </w:rPr>
        <w:t>(D</w:t>
      </w:r>
      <w:r w:rsidR="00BF5647" w:rsidRPr="00D56D88">
        <w:rPr>
          <w:rFonts w:ascii="Times New Roman" w:hAnsi="Times New Roman" w:cs="Times New Roman"/>
          <w:sz w:val="24"/>
          <w:szCs w:val="24"/>
        </w:rPr>
        <w:t xml:space="preserve">eemed to be </w:t>
      </w:r>
      <w:r w:rsidRPr="00D56D88">
        <w:rPr>
          <w:rFonts w:ascii="Times New Roman" w:hAnsi="Times New Roman" w:cs="Times New Roman"/>
          <w:sz w:val="24"/>
          <w:szCs w:val="24"/>
        </w:rPr>
        <w:t>University</w:t>
      </w:r>
      <w:r w:rsidR="00D2331F" w:rsidRPr="00D56D88">
        <w:rPr>
          <w:rFonts w:ascii="Times New Roman" w:hAnsi="Times New Roman" w:cs="Times New Roman"/>
          <w:sz w:val="24"/>
          <w:szCs w:val="24"/>
        </w:rPr>
        <w:t>)</w:t>
      </w:r>
      <w:r w:rsidRPr="00D56D88">
        <w:rPr>
          <w:rFonts w:ascii="Times New Roman" w:hAnsi="Times New Roman" w:cs="Times New Roman"/>
          <w:sz w:val="24"/>
          <w:szCs w:val="24"/>
        </w:rPr>
        <w:t>, Mangalore</w:t>
      </w:r>
    </w:p>
    <w:p w:rsidR="007B2C27" w:rsidRPr="00D56D88" w:rsidRDefault="007B2C27" w:rsidP="00230AE2">
      <w:pPr>
        <w:spacing w:line="240" w:lineRule="auto"/>
        <w:rPr>
          <w:rFonts w:ascii="Times New Roman" w:hAnsi="Times New Roman" w:cs="Times New Roman"/>
          <w:sz w:val="24"/>
          <w:szCs w:val="24"/>
        </w:rPr>
      </w:pPr>
      <w:r>
        <w:rPr>
          <w:rFonts w:ascii="Times New Roman" w:hAnsi="Times New Roman" w:cs="Times New Roman"/>
          <w:sz w:val="24"/>
          <w:szCs w:val="24"/>
        </w:rPr>
        <w:t xml:space="preserve">Email: </w:t>
      </w:r>
      <w:hyperlink r:id="rId8" w:history="1">
        <w:r w:rsidRPr="00976B38">
          <w:rPr>
            <w:rStyle w:val="Hyperlink"/>
            <w:rFonts w:ascii="Times New Roman" w:hAnsi="Times New Roman" w:cs="Times New Roman"/>
            <w:sz w:val="24"/>
            <w:szCs w:val="24"/>
          </w:rPr>
          <w:t>bioethics@yenepoya.edu.in</w:t>
        </w:r>
      </w:hyperlink>
      <w:r>
        <w:rPr>
          <w:rFonts w:ascii="Times New Roman" w:hAnsi="Times New Roman" w:cs="Times New Roman"/>
          <w:sz w:val="24"/>
          <w:szCs w:val="24"/>
        </w:rPr>
        <w:t xml:space="preserve"> </w:t>
      </w:r>
    </w:p>
    <w:p w:rsidR="00976AC0" w:rsidRDefault="00976AC0" w:rsidP="00230AE2">
      <w:pPr>
        <w:spacing w:line="240" w:lineRule="auto"/>
        <w:rPr>
          <w:rFonts w:ascii="Times New Roman" w:hAnsi="Times New Roman" w:cs="Times New Roman"/>
          <w:sz w:val="24"/>
          <w:szCs w:val="24"/>
        </w:rPr>
      </w:pPr>
      <w:r w:rsidRPr="00D56D88">
        <w:rPr>
          <w:rFonts w:ascii="Times New Roman" w:hAnsi="Times New Roman" w:cs="Times New Roman"/>
          <w:sz w:val="24"/>
          <w:szCs w:val="24"/>
          <w:vertAlign w:val="superscript"/>
        </w:rPr>
        <w:t>3</w:t>
      </w:r>
      <w:r w:rsidRPr="00D56D88">
        <w:rPr>
          <w:rFonts w:ascii="Times New Roman" w:hAnsi="Times New Roman" w:cs="Times New Roman"/>
          <w:sz w:val="24"/>
          <w:szCs w:val="24"/>
        </w:rPr>
        <w:t xml:space="preserve">Professor, Dept of </w:t>
      </w:r>
      <w:r w:rsidR="00D2331F" w:rsidRPr="00D56D88">
        <w:rPr>
          <w:rFonts w:ascii="Times New Roman" w:hAnsi="Times New Roman" w:cs="Times New Roman"/>
          <w:sz w:val="24"/>
          <w:szCs w:val="24"/>
        </w:rPr>
        <w:t xml:space="preserve">Internal </w:t>
      </w:r>
      <w:r w:rsidRPr="00D56D88">
        <w:rPr>
          <w:rFonts w:ascii="Times New Roman" w:hAnsi="Times New Roman" w:cs="Times New Roman"/>
          <w:sz w:val="24"/>
          <w:szCs w:val="24"/>
        </w:rPr>
        <w:t xml:space="preserve">Medicine, Yenepoya Medical College, </w:t>
      </w:r>
      <w:r w:rsidR="00BF5647" w:rsidRPr="00D56D88">
        <w:rPr>
          <w:rFonts w:ascii="Times New Roman" w:hAnsi="Times New Roman" w:cs="Times New Roman"/>
          <w:sz w:val="24"/>
          <w:szCs w:val="24"/>
        </w:rPr>
        <w:t xml:space="preserve">Faculty, Centre for Ethics, </w:t>
      </w:r>
      <w:r w:rsidRPr="00D56D88">
        <w:rPr>
          <w:rFonts w:ascii="Times New Roman" w:hAnsi="Times New Roman" w:cs="Times New Roman"/>
          <w:sz w:val="24"/>
          <w:szCs w:val="24"/>
        </w:rPr>
        <w:t xml:space="preserve">Yenepoya </w:t>
      </w:r>
      <w:r w:rsidR="00CD4819" w:rsidRPr="00D56D88">
        <w:rPr>
          <w:rFonts w:ascii="Times New Roman" w:hAnsi="Times New Roman" w:cs="Times New Roman"/>
          <w:sz w:val="24"/>
          <w:szCs w:val="24"/>
        </w:rPr>
        <w:t>(D</w:t>
      </w:r>
      <w:r w:rsidR="00BF5647" w:rsidRPr="00D56D88">
        <w:rPr>
          <w:rFonts w:ascii="Times New Roman" w:hAnsi="Times New Roman" w:cs="Times New Roman"/>
          <w:sz w:val="24"/>
          <w:szCs w:val="24"/>
        </w:rPr>
        <w:t xml:space="preserve">eemed to be </w:t>
      </w:r>
      <w:r w:rsidRPr="00D56D88">
        <w:rPr>
          <w:rFonts w:ascii="Times New Roman" w:hAnsi="Times New Roman" w:cs="Times New Roman"/>
          <w:sz w:val="24"/>
          <w:szCs w:val="24"/>
        </w:rPr>
        <w:t>University</w:t>
      </w:r>
      <w:r w:rsidR="00D2331F" w:rsidRPr="00D56D88">
        <w:rPr>
          <w:rFonts w:ascii="Times New Roman" w:hAnsi="Times New Roman" w:cs="Times New Roman"/>
          <w:sz w:val="24"/>
          <w:szCs w:val="24"/>
        </w:rPr>
        <w:t>)</w:t>
      </w:r>
      <w:r w:rsidRPr="00D56D88">
        <w:rPr>
          <w:rFonts w:ascii="Times New Roman" w:hAnsi="Times New Roman" w:cs="Times New Roman"/>
          <w:sz w:val="24"/>
          <w:szCs w:val="24"/>
        </w:rPr>
        <w:t>, Mangalore</w:t>
      </w:r>
    </w:p>
    <w:p w:rsidR="007B2C27" w:rsidRDefault="007B2C27" w:rsidP="00230AE2">
      <w:pPr>
        <w:spacing w:line="240" w:lineRule="auto"/>
        <w:rPr>
          <w:rFonts w:ascii="Times New Roman" w:hAnsi="Times New Roman" w:cs="Times New Roman"/>
          <w:sz w:val="24"/>
          <w:szCs w:val="24"/>
        </w:rPr>
      </w:pPr>
      <w:r>
        <w:rPr>
          <w:rFonts w:ascii="Times New Roman" w:hAnsi="Times New Roman" w:cs="Times New Roman"/>
          <w:sz w:val="24"/>
          <w:szCs w:val="24"/>
        </w:rPr>
        <w:t xml:space="preserve">Email: </w:t>
      </w:r>
      <w:hyperlink r:id="rId9" w:history="1">
        <w:r w:rsidRPr="00976B38">
          <w:rPr>
            <w:rStyle w:val="Hyperlink"/>
            <w:rFonts w:ascii="Times New Roman" w:hAnsi="Times New Roman" w:cs="Times New Roman"/>
            <w:sz w:val="24"/>
            <w:szCs w:val="24"/>
          </w:rPr>
          <w:t>ravi.vaswani@yenepoya.edu.in</w:t>
        </w:r>
      </w:hyperlink>
      <w:r>
        <w:rPr>
          <w:rFonts w:ascii="Times New Roman" w:hAnsi="Times New Roman" w:cs="Times New Roman"/>
          <w:sz w:val="24"/>
          <w:szCs w:val="24"/>
        </w:rPr>
        <w:t xml:space="preserve"> </w:t>
      </w:r>
    </w:p>
    <w:p w:rsidR="007B2C27" w:rsidRDefault="007B2C27" w:rsidP="00230AE2">
      <w:pPr>
        <w:spacing w:line="240" w:lineRule="auto"/>
        <w:rPr>
          <w:rFonts w:ascii="Times New Roman" w:hAnsi="Times New Roman" w:cs="Times New Roman"/>
          <w:sz w:val="24"/>
          <w:szCs w:val="24"/>
        </w:rPr>
      </w:pPr>
      <w:r w:rsidRPr="007B2C27">
        <w:rPr>
          <w:rFonts w:ascii="Times New Roman" w:hAnsi="Times New Roman" w:cs="Times New Roman"/>
          <w:b/>
          <w:sz w:val="24"/>
          <w:szCs w:val="24"/>
        </w:rPr>
        <w:t xml:space="preserve">Statement of Funding and Conflict of Interest: </w:t>
      </w:r>
      <w:r>
        <w:rPr>
          <w:rFonts w:ascii="Times New Roman" w:hAnsi="Times New Roman" w:cs="Times New Roman"/>
          <w:sz w:val="24"/>
          <w:szCs w:val="24"/>
        </w:rPr>
        <w:t>This study did not receive any funding and none of the authors have any conflict of interest.</w:t>
      </w:r>
    </w:p>
    <w:p w:rsidR="007B2C27" w:rsidRPr="007B2C27" w:rsidRDefault="00BA652B" w:rsidP="00230AE2">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study was submitted as a project for </w:t>
      </w:r>
      <w:r w:rsidR="007B2C27">
        <w:rPr>
          <w:rFonts w:ascii="Times New Roman" w:hAnsi="Times New Roman" w:cs="Times New Roman"/>
          <w:sz w:val="24"/>
          <w:szCs w:val="24"/>
        </w:rPr>
        <w:t xml:space="preserve">Post Graduate Diploma in Bioethics and Medical Ethics </w:t>
      </w:r>
      <w:r>
        <w:rPr>
          <w:rFonts w:ascii="Times New Roman" w:hAnsi="Times New Roman" w:cs="Times New Roman"/>
          <w:sz w:val="24"/>
          <w:szCs w:val="24"/>
        </w:rPr>
        <w:t xml:space="preserve">(PGDBEME) </w:t>
      </w:r>
      <w:r w:rsidR="007B2C27">
        <w:rPr>
          <w:rFonts w:ascii="Times New Roman" w:hAnsi="Times New Roman" w:cs="Times New Roman"/>
          <w:sz w:val="24"/>
          <w:szCs w:val="24"/>
        </w:rPr>
        <w:t>at Centre for Ethics, Yenepoya (Deemed to be University)</w:t>
      </w:r>
      <w:r>
        <w:rPr>
          <w:rFonts w:ascii="Times New Roman" w:hAnsi="Times New Roman" w:cs="Times New Roman"/>
          <w:sz w:val="24"/>
          <w:szCs w:val="24"/>
        </w:rPr>
        <w:t>.</w:t>
      </w:r>
    </w:p>
    <w:p w:rsidR="007B2C27" w:rsidRDefault="007B2C27" w:rsidP="00230AE2">
      <w:pPr>
        <w:spacing w:line="240" w:lineRule="auto"/>
        <w:rPr>
          <w:rFonts w:ascii="Times New Roman" w:hAnsi="Times New Roman" w:cs="Times New Roman"/>
          <w:b/>
          <w:bCs/>
          <w:sz w:val="24"/>
          <w:szCs w:val="24"/>
        </w:rPr>
      </w:pPr>
    </w:p>
    <w:p w:rsidR="00230AE2" w:rsidRDefault="00230AE2" w:rsidP="00230AE2">
      <w:pPr>
        <w:spacing w:line="240" w:lineRule="auto"/>
        <w:rPr>
          <w:rFonts w:ascii="Times New Roman" w:hAnsi="Times New Roman" w:cs="Times New Roman"/>
          <w:b/>
          <w:bCs/>
          <w:sz w:val="24"/>
          <w:szCs w:val="24"/>
        </w:rPr>
      </w:pPr>
    </w:p>
    <w:p w:rsidR="00230AE2" w:rsidRDefault="00230AE2" w:rsidP="00230AE2">
      <w:pPr>
        <w:spacing w:line="240" w:lineRule="auto"/>
        <w:rPr>
          <w:rFonts w:ascii="Times New Roman" w:hAnsi="Times New Roman" w:cs="Times New Roman"/>
          <w:b/>
          <w:bCs/>
          <w:sz w:val="24"/>
          <w:szCs w:val="24"/>
        </w:rPr>
      </w:pPr>
    </w:p>
    <w:p w:rsidR="00230AE2" w:rsidRDefault="00230AE2" w:rsidP="00230AE2">
      <w:pPr>
        <w:spacing w:line="240" w:lineRule="auto"/>
        <w:rPr>
          <w:rFonts w:ascii="Times New Roman" w:hAnsi="Times New Roman" w:cs="Times New Roman"/>
          <w:b/>
          <w:bCs/>
          <w:sz w:val="24"/>
          <w:szCs w:val="24"/>
        </w:rPr>
      </w:pPr>
    </w:p>
    <w:p w:rsidR="00230AE2" w:rsidRDefault="00230AE2" w:rsidP="00230AE2">
      <w:pPr>
        <w:spacing w:line="240" w:lineRule="auto"/>
        <w:rPr>
          <w:rFonts w:ascii="Times New Roman" w:hAnsi="Times New Roman" w:cs="Times New Roman"/>
          <w:b/>
          <w:bCs/>
          <w:sz w:val="24"/>
          <w:szCs w:val="24"/>
        </w:rPr>
      </w:pPr>
    </w:p>
    <w:p w:rsidR="00230AE2" w:rsidRDefault="00230AE2" w:rsidP="00230AE2">
      <w:pPr>
        <w:spacing w:line="240" w:lineRule="auto"/>
        <w:rPr>
          <w:rFonts w:ascii="Times New Roman" w:hAnsi="Times New Roman" w:cs="Times New Roman"/>
          <w:b/>
          <w:bCs/>
          <w:sz w:val="24"/>
          <w:szCs w:val="24"/>
        </w:rPr>
      </w:pPr>
    </w:p>
    <w:p w:rsidR="00230AE2" w:rsidRDefault="00230AE2" w:rsidP="00230AE2">
      <w:pPr>
        <w:spacing w:line="240" w:lineRule="auto"/>
        <w:rPr>
          <w:rFonts w:ascii="Times New Roman" w:hAnsi="Times New Roman" w:cs="Times New Roman"/>
          <w:b/>
          <w:bCs/>
          <w:sz w:val="24"/>
          <w:szCs w:val="24"/>
        </w:rPr>
      </w:pPr>
    </w:p>
    <w:p w:rsidR="00230AE2" w:rsidRDefault="00230AE2" w:rsidP="00230AE2">
      <w:pPr>
        <w:spacing w:line="240" w:lineRule="auto"/>
        <w:rPr>
          <w:rFonts w:ascii="Times New Roman" w:hAnsi="Times New Roman" w:cs="Times New Roman"/>
          <w:b/>
          <w:bCs/>
          <w:sz w:val="24"/>
          <w:szCs w:val="24"/>
        </w:rPr>
      </w:pPr>
    </w:p>
    <w:p w:rsidR="00230AE2" w:rsidRDefault="00230AE2" w:rsidP="00230AE2">
      <w:pPr>
        <w:spacing w:line="240" w:lineRule="auto"/>
        <w:rPr>
          <w:rFonts w:ascii="Times New Roman" w:hAnsi="Times New Roman" w:cs="Times New Roman"/>
          <w:b/>
          <w:bCs/>
          <w:sz w:val="24"/>
          <w:szCs w:val="24"/>
        </w:rPr>
      </w:pPr>
    </w:p>
    <w:p w:rsidR="00230AE2" w:rsidRDefault="00230AE2" w:rsidP="00230AE2">
      <w:pPr>
        <w:spacing w:line="240" w:lineRule="auto"/>
        <w:rPr>
          <w:rFonts w:ascii="Times New Roman" w:hAnsi="Times New Roman" w:cs="Times New Roman"/>
          <w:b/>
          <w:bCs/>
          <w:sz w:val="24"/>
          <w:szCs w:val="24"/>
        </w:rPr>
      </w:pPr>
    </w:p>
    <w:p w:rsidR="00230AE2" w:rsidRDefault="00230AE2" w:rsidP="00230AE2">
      <w:pPr>
        <w:spacing w:line="240" w:lineRule="auto"/>
        <w:rPr>
          <w:rFonts w:ascii="Times New Roman" w:hAnsi="Times New Roman" w:cs="Times New Roman"/>
          <w:b/>
          <w:bCs/>
          <w:sz w:val="24"/>
          <w:szCs w:val="24"/>
        </w:rPr>
      </w:pPr>
    </w:p>
    <w:p w:rsidR="00230AE2" w:rsidRDefault="00230AE2" w:rsidP="00230AE2">
      <w:pPr>
        <w:spacing w:line="240" w:lineRule="auto"/>
        <w:rPr>
          <w:rFonts w:ascii="Times New Roman" w:hAnsi="Times New Roman" w:cs="Times New Roman"/>
          <w:b/>
          <w:bCs/>
          <w:sz w:val="24"/>
          <w:szCs w:val="24"/>
        </w:rPr>
      </w:pPr>
    </w:p>
    <w:p w:rsidR="00230AE2" w:rsidRDefault="00230AE2" w:rsidP="00230AE2">
      <w:pPr>
        <w:spacing w:line="240" w:lineRule="auto"/>
        <w:rPr>
          <w:rFonts w:ascii="Times New Roman" w:hAnsi="Times New Roman" w:cs="Times New Roman"/>
          <w:b/>
          <w:bCs/>
          <w:sz w:val="24"/>
          <w:szCs w:val="24"/>
        </w:rPr>
      </w:pPr>
    </w:p>
    <w:p w:rsidR="007B2C27" w:rsidRDefault="007B2C27" w:rsidP="00230AE2">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rsidR="00D74707" w:rsidRPr="00D56D88" w:rsidRDefault="00D74707" w:rsidP="00230AE2">
      <w:pPr>
        <w:spacing w:line="240" w:lineRule="auto"/>
        <w:rPr>
          <w:rFonts w:ascii="Times New Roman" w:hAnsi="Times New Roman" w:cs="Times New Roman"/>
          <w:sz w:val="24"/>
          <w:szCs w:val="24"/>
        </w:rPr>
      </w:pPr>
      <w:r w:rsidRPr="00D56D88">
        <w:rPr>
          <w:rFonts w:ascii="Times New Roman" w:hAnsi="Times New Roman" w:cs="Times New Roman"/>
          <w:sz w:val="24"/>
          <w:szCs w:val="24"/>
        </w:rPr>
        <w:t>Guidelines or instructions to author on these websites need to be explicit and regularly updated for ethical publication process.</w:t>
      </w:r>
      <w:r>
        <w:rPr>
          <w:rFonts w:ascii="Times New Roman" w:hAnsi="Times New Roman" w:cs="Times New Roman"/>
          <w:sz w:val="24"/>
          <w:szCs w:val="24"/>
        </w:rPr>
        <w:t xml:space="preserve"> T</w:t>
      </w:r>
      <w:r w:rsidRPr="00D56D88">
        <w:rPr>
          <w:rFonts w:ascii="Times New Roman" w:hAnsi="Times New Roman" w:cs="Times New Roman"/>
          <w:sz w:val="24"/>
          <w:szCs w:val="24"/>
        </w:rPr>
        <w:t xml:space="preserve">he present study </w:t>
      </w:r>
      <w:r>
        <w:rPr>
          <w:rFonts w:ascii="Times New Roman" w:hAnsi="Times New Roman" w:cs="Times New Roman"/>
          <w:sz w:val="24"/>
          <w:szCs w:val="24"/>
        </w:rPr>
        <w:t>did</w:t>
      </w:r>
      <w:r w:rsidRPr="00D56D88">
        <w:rPr>
          <w:rFonts w:ascii="Times New Roman" w:hAnsi="Times New Roman" w:cs="Times New Roman"/>
          <w:sz w:val="24"/>
          <w:szCs w:val="24"/>
        </w:rPr>
        <w:t xml:space="preserve"> an objective assessment of ‘instruction to authors’ in the websites of Indian journals indexed in PubMed and IndMED. In addition, the number of retractions and reasons for retractions from January 2012 till October 2017 were assessed. </w:t>
      </w:r>
      <w:r>
        <w:rPr>
          <w:rFonts w:ascii="Times New Roman" w:hAnsi="Times New Roman" w:cs="Times New Roman"/>
          <w:sz w:val="24"/>
          <w:szCs w:val="24"/>
        </w:rPr>
        <w:t xml:space="preserve">A 14-point checklist based on previous studies and review of literature was used. A total of 110 journals were included in the study and their websites assessed. Dedicated section on ethics was found in 56 (50.9%) journal websites, 42 (38.2%) did not mention any specific bioethics guidelines, animal ethics was mentioned in 65 (59%) of the journals and an ethics committee approval was required by 65 (59%) of the journals. Sixty four (58.2%) journals mentioned mandatory informed consent and 19 (17.3%) required assent. </w:t>
      </w:r>
      <w:r w:rsidRPr="00D56D88">
        <w:rPr>
          <w:rFonts w:ascii="Times New Roman" w:hAnsi="Times New Roman" w:cs="Times New Roman"/>
          <w:sz w:val="24"/>
          <w:szCs w:val="24"/>
        </w:rPr>
        <w:t>There were 22 (20%</w:t>
      </w:r>
      <w:r>
        <w:rPr>
          <w:rFonts w:ascii="Times New Roman" w:hAnsi="Times New Roman" w:cs="Times New Roman"/>
          <w:sz w:val="24"/>
          <w:szCs w:val="24"/>
        </w:rPr>
        <w:t xml:space="preserve">) journals </w:t>
      </w:r>
      <w:r w:rsidRPr="00D56D88">
        <w:rPr>
          <w:rFonts w:ascii="Times New Roman" w:hAnsi="Times New Roman" w:cs="Times New Roman"/>
          <w:sz w:val="24"/>
          <w:szCs w:val="24"/>
        </w:rPr>
        <w:t>that required neither CTRI registration nor CONSORT guidelines for reporting of clinical trials. There were 38 (34.5%) journals that actively looked for plagiarism</w:t>
      </w:r>
      <w:r>
        <w:rPr>
          <w:rFonts w:ascii="Times New Roman" w:hAnsi="Times New Roman" w:cs="Times New Roman"/>
          <w:sz w:val="24"/>
          <w:szCs w:val="24"/>
        </w:rPr>
        <w:t>. Data sharing was not mentioned in any of the journals. Most common reason for retraction was duplicate publication (23,38.4%) followed by plagiarism (17, 28.3%).</w:t>
      </w:r>
    </w:p>
    <w:p w:rsidR="00230AE2" w:rsidRDefault="00230AE2" w:rsidP="00230AE2">
      <w:pPr>
        <w:spacing w:line="240" w:lineRule="auto"/>
        <w:rPr>
          <w:rFonts w:ascii="Times New Roman" w:hAnsi="Times New Roman" w:cs="Times New Roman"/>
          <w:b/>
          <w:bCs/>
          <w:sz w:val="24"/>
          <w:szCs w:val="24"/>
        </w:rPr>
      </w:pPr>
    </w:p>
    <w:p w:rsidR="00E46187" w:rsidRPr="00D56D88" w:rsidRDefault="00626836" w:rsidP="00230AE2">
      <w:pPr>
        <w:spacing w:line="240" w:lineRule="auto"/>
        <w:rPr>
          <w:rFonts w:ascii="Times New Roman" w:hAnsi="Times New Roman" w:cs="Times New Roman"/>
          <w:b/>
          <w:bCs/>
          <w:sz w:val="24"/>
          <w:szCs w:val="24"/>
        </w:rPr>
      </w:pPr>
      <w:r w:rsidRPr="00D56D88">
        <w:rPr>
          <w:rFonts w:ascii="Times New Roman" w:hAnsi="Times New Roman" w:cs="Times New Roman"/>
          <w:b/>
          <w:bCs/>
          <w:sz w:val="24"/>
          <w:szCs w:val="24"/>
        </w:rPr>
        <w:t>INTRODUCTION</w:t>
      </w:r>
    </w:p>
    <w:p w:rsidR="0034117C" w:rsidRPr="00D56D88" w:rsidRDefault="00F57945" w:rsidP="00230AE2">
      <w:pPr>
        <w:spacing w:line="240" w:lineRule="auto"/>
        <w:rPr>
          <w:rFonts w:ascii="Times New Roman" w:hAnsi="Times New Roman" w:cs="Times New Roman"/>
          <w:sz w:val="24"/>
          <w:szCs w:val="24"/>
        </w:rPr>
      </w:pPr>
      <w:r w:rsidRPr="00D56D88">
        <w:rPr>
          <w:rFonts w:ascii="Times New Roman" w:hAnsi="Times New Roman" w:cs="Times New Roman"/>
          <w:sz w:val="24"/>
          <w:szCs w:val="24"/>
        </w:rPr>
        <w:t xml:space="preserve">Publication in medical science is important for several reasons. </w:t>
      </w:r>
      <w:r w:rsidR="00BF5647" w:rsidRPr="00D56D88">
        <w:rPr>
          <w:rFonts w:ascii="Times New Roman" w:hAnsi="Times New Roman" w:cs="Times New Roman"/>
          <w:sz w:val="24"/>
          <w:szCs w:val="24"/>
        </w:rPr>
        <w:t>Some of these reasons include</w:t>
      </w:r>
      <w:r w:rsidRPr="00D56D88">
        <w:rPr>
          <w:rFonts w:ascii="Times New Roman" w:hAnsi="Times New Roman" w:cs="Times New Roman"/>
          <w:sz w:val="24"/>
          <w:szCs w:val="24"/>
        </w:rPr>
        <w:t xml:space="preserve"> sharing discoveries and knowledge, recognition or assessment in the field of work</w:t>
      </w:r>
      <w:r w:rsidR="00817F82" w:rsidRPr="00D56D88">
        <w:rPr>
          <w:rFonts w:ascii="Times New Roman" w:hAnsi="Times New Roman" w:cs="Times New Roman"/>
          <w:sz w:val="24"/>
          <w:szCs w:val="24"/>
        </w:rPr>
        <w:t xml:space="preserve"> and</w:t>
      </w:r>
      <w:r w:rsidRPr="00D56D88">
        <w:rPr>
          <w:rFonts w:ascii="Times New Roman" w:hAnsi="Times New Roman" w:cs="Times New Roman"/>
          <w:sz w:val="24"/>
          <w:szCs w:val="24"/>
        </w:rPr>
        <w:t xml:space="preserve"> as a requirement for degree or even promotion </w:t>
      </w:r>
      <w:r w:rsidR="00134224" w:rsidRPr="00D56D88">
        <w:rPr>
          <w:rFonts w:ascii="Times New Roman" w:hAnsi="Times New Roman" w:cs="Times New Roman"/>
          <w:sz w:val="24"/>
          <w:szCs w:val="24"/>
        </w:rPr>
        <w:t xml:space="preserve">(1, </w:t>
      </w:r>
      <w:r w:rsidR="00064048" w:rsidRPr="00D56D88">
        <w:rPr>
          <w:rFonts w:ascii="Times New Roman" w:hAnsi="Times New Roman" w:cs="Times New Roman"/>
          <w:sz w:val="24"/>
          <w:szCs w:val="24"/>
        </w:rPr>
        <w:t>2</w:t>
      </w:r>
      <w:r w:rsidR="00134224" w:rsidRPr="00D56D88">
        <w:rPr>
          <w:rFonts w:ascii="Times New Roman" w:hAnsi="Times New Roman" w:cs="Times New Roman"/>
          <w:sz w:val="24"/>
          <w:szCs w:val="24"/>
        </w:rPr>
        <w:t>)</w:t>
      </w:r>
      <w:r w:rsidRPr="00D56D88">
        <w:rPr>
          <w:rFonts w:ascii="Times New Roman" w:hAnsi="Times New Roman" w:cs="Times New Roman"/>
          <w:sz w:val="24"/>
          <w:szCs w:val="24"/>
        </w:rPr>
        <w:t>. While</w:t>
      </w:r>
      <w:r w:rsidR="00817F82" w:rsidRPr="00D56D88">
        <w:rPr>
          <w:rFonts w:ascii="Times New Roman" w:hAnsi="Times New Roman" w:cs="Times New Roman"/>
          <w:sz w:val="24"/>
          <w:szCs w:val="24"/>
        </w:rPr>
        <w:t xml:space="preserve"> publishing</w:t>
      </w:r>
      <w:r w:rsidRPr="00D56D88">
        <w:rPr>
          <w:rFonts w:ascii="Times New Roman" w:hAnsi="Times New Roman" w:cs="Times New Roman"/>
          <w:sz w:val="24"/>
          <w:szCs w:val="24"/>
        </w:rPr>
        <w:t xml:space="preserve"> is a matter of prestige, it also facilitates </w:t>
      </w:r>
      <w:r w:rsidR="00BF5647" w:rsidRPr="00D56D88">
        <w:rPr>
          <w:rFonts w:ascii="Times New Roman" w:hAnsi="Times New Roman" w:cs="Times New Roman"/>
          <w:sz w:val="24"/>
          <w:szCs w:val="24"/>
        </w:rPr>
        <w:t xml:space="preserve">a deeper </w:t>
      </w:r>
      <w:r w:rsidRPr="00D56D88">
        <w:rPr>
          <w:rFonts w:ascii="Times New Roman" w:hAnsi="Times New Roman" w:cs="Times New Roman"/>
          <w:sz w:val="24"/>
          <w:szCs w:val="24"/>
        </w:rPr>
        <w:t>understanding on the subject and promotes f</w:t>
      </w:r>
      <w:r w:rsidR="00064048" w:rsidRPr="00D56D88">
        <w:rPr>
          <w:rFonts w:ascii="Times New Roman" w:hAnsi="Times New Roman" w:cs="Times New Roman"/>
          <w:sz w:val="24"/>
          <w:szCs w:val="24"/>
        </w:rPr>
        <w:t>urther ideas</w:t>
      </w:r>
      <w:r w:rsidR="00CD4819" w:rsidRPr="00D56D88">
        <w:rPr>
          <w:rFonts w:ascii="Times New Roman" w:hAnsi="Times New Roman" w:cs="Times New Roman"/>
          <w:sz w:val="24"/>
          <w:szCs w:val="24"/>
        </w:rPr>
        <w:t xml:space="preserve"> which can </w:t>
      </w:r>
      <w:r w:rsidR="00BF5647" w:rsidRPr="00D56D88">
        <w:rPr>
          <w:rFonts w:ascii="Times New Roman" w:hAnsi="Times New Roman" w:cs="Times New Roman"/>
          <w:sz w:val="24"/>
          <w:szCs w:val="24"/>
        </w:rPr>
        <w:t xml:space="preserve">lead the field forward </w:t>
      </w:r>
      <w:r w:rsidR="00561D7E" w:rsidRPr="00D56D88">
        <w:rPr>
          <w:rFonts w:ascii="Times New Roman" w:hAnsi="Times New Roman" w:cs="Times New Roman"/>
          <w:sz w:val="24"/>
          <w:szCs w:val="24"/>
        </w:rPr>
        <w:t>(3)</w:t>
      </w:r>
      <w:r w:rsidRPr="00D56D88">
        <w:rPr>
          <w:rFonts w:ascii="Times New Roman" w:hAnsi="Times New Roman" w:cs="Times New Roman"/>
          <w:sz w:val="24"/>
          <w:szCs w:val="24"/>
        </w:rPr>
        <w:t xml:space="preserve">. This has led to </w:t>
      </w:r>
      <w:r w:rsidR="00CD4819" w:rsidRPr="00D56D88">
        <w:rPr>
          <w:rFonts w:ascii="Times New Roman" w:hAnsi="Times New Roman" w:cs="Times New Roman"/>
          <w:sz w:val="24"/>
          <w:szCs w:val="24"/>
        </w:rPr>
        <w:t xml:space="preserve">an increase in number of journals and </w:t>
      </w:r>
      <w:r w:rsidRPr="00D56D88">
        <w:rPr>
          <w:rFonts w:ascii="Times New Roman" w:hAnsi="Times New Roman" w:cs="Times New Roman"/>
          <w:sz w:val="24"/>
          <w:szCs w:val="24"/>
        </w:rPr>
        <w:t xml:space="preserve">increasing amount of research that is being done and published </w:t>
      </w:r>
      <w:r w:rsidR="002E73D6" w:rsidRPr="00D56D88">
        <w:rPr>
          <w:rFonts w:ascii="Times New Roman" w:hAnsi="Times New Roman" w:cs="Times New Roman"/>
          <w:sz w:val="24"/>
          <w:szCs w:val="24"/>
        </w:rPr>
        <w:t>in India</w:t>
      </w:r>
      <w:r w:rsidR="00976AC0" w:rsidRPr="00D56D88">
        <w:rPr>
          <w:rFonts w:ascii="Times New Roman" w:hAnsi="Times New Roman" w:cs="Times New Roman"/>
          <w:sz w:val="24"/>
          <w:szCs w:val="24"/>
        </w:rPr>
        <w:t xml:space="preserve"> and abroad.</w:t>
      </w:r>
      <w:r w:rsidR="0034117C" w:rsidRPr="00D56D88">
        <w:rPr>
          <w:rFonts w:ascii="Times New Roman" w:hAnsi="Times New Roman" w:cs="Times New Roman"/>
          <w:sz w:val="24"/>
          <w:szCs w:val="24"/>
        </w:rPr>
        <w:t xml:space="preserve"> Most j</w:t>
      </w:r>
      <w:r w:rsidR="00976AC0" w:rsidRPr="00D56D88">
        <w:rPr>
          <w:rFonts w:ascii="Times New Roman" w:hAnsi="Times New Roman" w:cs="Times New Roman"/>
          <w:sz w:val="24"/>
          <w:szCs w:val="24"/>
        </w:rPr>
        <w:t xml:space="preserve">ournals have guidelines in their websites for smooth submission and publication process. </w:t>
      </w:r>
    </w:p>
    <w:p w:rsidR="0099207C" w:rsidRPr="00D56D88" w:rsidRDefault="002D441C" w:rsidP="00230AE2">
      <w:pPr>
        <w:spacing w:line="240" w:lineRule="auto"/>
        <w:rPr>
          <w:rFonts w:ascii="Times New Roman" w:hAnsi="Times New Roman" w:cs="Times New Roman"/>
          <w:sz w:val="24"/>
          <w:szCs w:val="24"/>
        </w:rPr>
      </w:pPr>
      <w:r w:rsidRPr="00D56D88">
        <w:rPr>
          <w:rFonts w:ascii="Times New Roman" w:hAnsi="Times New Roman" w:cs="Times New Roman"/>
          <w:sz w:val="24"/>
          <w:szCs w:val="24"/>
        </w:rPr>
        <w:t xml:space="preserve">Guidelines or instructions to author on </w:t>
      </w:r>
      <w:r w:rsidR="00976AC0" w:rsidRPr="00D56D88">
        <w:rPr>
          <w:rFonts w:ascii="Times New Roman" w:hAnsi="Times New Roman" w:cs="Times New Roman"/>
          <w:sz w:val="24"/>
          <w:szCs w:val="24"/>
        </w:rPr>
        <w:t xml:space="preserve">these </w:t>
      </w:r>
      <w:r w:rsidRPr="00D56D88">
        <w:rPr>
          <w:rFonts w:ascii="Times New Roman" w:hAnsi="Times New Roman" w:cs="Times New Roman"/>
          <w:sz w:val="24"/>
          <w:szCs w:val="24"/>
        </w:rPr>
        <w:t>website</w:t>
      </w:r>
      <w:r w:rsidR="00976AC0" w:rsidRPr="00D56D88">
        <w:rPr>
          <w:rFonts w:ascii="Times New Roman" w:hAnsi="Times New Roman" w:cs="Times New Roman"/>
          <w:sz w:val="24"/>
          <w:szCs w:val="24"/>
        </w:rPr>
        <w:t xml:space="preserve">s need to be explicit and regularly </w:t>
      </w:r>
      <w:r w:rsidRPr="00D56D88">
        <w:rPr>
          <w:rFonts w:ascii="Times New Roman" w:hAnsi="Times New Roman" w:cs="Times New Roman"/>
          <w:sz w:val="24"/>
          <w:szCs w:val="24"/>
        </w:rPr>
        <w:t xml:space="preserve">updated </w:t>
      </w:r>
      <w:r w:rsidR="00976AC0" w:rsidRPr="00D56D88">
        <w:rPr>
          <w:rFonts w:ascii="Times New Roman" w:hAnsi="Times New Roman" w:cs="Times New Roman"/>
          <w:sz w:val="24"/>
          <w:szCs w:val="24"/>
        </w:rPr>
        <w:t xml:space="preserve">for ethical publication process. </w:t>
      </w:r>
      <w:r w:rsidR="00D24B31" w:rsidRPr="00D56D88">
        <w:rPr>
          <w:rFonts w:ascii="Times New Roman" w:hAnsi="Times New Roman" w:cs="Times New Roman"/>
          <w:sz w:val="24"/>
          <w:szCs w:val="24"/>
        </w:rPr>
        <w:t xml:space="preserve">A </w:t>
      </w:r>
      <w:r w:rsidR="00BF5647" w:rsidRPr="00D56D88">
        <w:rPr>
          <w:rFonts w:ascii="Times New Roman" w:hAnsi="Times New Roman" w:cs="Times New Roman"/>
          <w:sz w:val="24"/>
          <w:szCs w:val="24"/>
        </w:rPr>
        <w:t xml:space="preserve">clear, unambiguous </w:t>
      </w:r>
      <w:r w:rsidR="00D24B31" w:rsidRPr="00D56D88">
        <w:rPr>
          <w:rFonts w:ascii="Times New Roman" w:hAnsi="Times New Roman" w:cs="Times New Roman"/>
          <w:sz w:val="24"/>
          <w:szCs w:val="24"/>
        </w:rPr>
        <w:t xml:space="preserve">public display of zero tolerance towards unethical research and publication process </w:t>
      </w:r>
      <w:r w:rsidR="00237FB7" w:rsidRPr="00D56D88">
        <w:rPr>
          <w:rFonts w:ascii="Times New Roman" w:hAnsi="Times New Roman" w:cs="Times New Roman"/>
          <w:sz w:val="24"/>
          <w:szCs w:val="24"/>
        </w:rPr>
        <w:t xml:space="preserve">would serve </w:t>
      </w:r>
      <w:r w:rsidR="00D24B31" w:rsidRPr="00D56D88">
        <w:rPr>
          <w:rFonts w:ascii="Times New Roman" w:hAnsi="Times New Roman" w:cs="Times New Roman"/>
          <w:sz w:val="24"/>
          <w:szCs w:val="24"/>
        </w:rPr>
        <w:t xml:space="preserve">as a gatekeeper to good quality research output. </w:t>
      </w:r>
      <w:r w:rsidR="00976AC0" w:rsidRPr="00D56D88">
        <w:rPr>
          <w:rFonts w:ascii="Times New Roman" w:hAnsi="Times New Roman" w:cs="Times New Roman"/>
          <w:sz w:val="24"/>
          <w:szCs w:val="24"/>
        </w:rPr>
        <w:t>These</w:t>
      </w:r>
      <w:r w:rsidR="0034117C" w:rsidRPr="00D56D88">
        <w:rPr>
          <w:rFonts w:ascii="Times New Roman" w:hAnsi="Times New Roman" w:cs="Times New Roman"/>
          <w:sz w:val="24"/>
          <w:szCs w:val="24"/>
        </w:rPr>
        <w:t xml:space="preserve"> </w:t>
      </w:r>
      <w:r w:rsidRPr="00D56D88">
        <w:rPr>
          <w:rFonts w:ascii="Times New Roman" w:hAnsi="Times New Roman" w:cs="Times New Roman"/>
          <w:sz w:val="24"/>
          <w:szCs w:val="24"/>
        </w:rPr>
        <w:t>include</w:t>
      </w:r>
      <w:r w:rsidR="0034117C" w:rsidRPr="00D56D88">
        <w:rPr>
          <w:rFonts w:ascii="Times New Roman" w:hAnsi="Times New Roman" w:cs="Times New Roman"/>
          <w:sz w:val="24"/>
          <w:szCs w:val="24"/>
        </w:rPr>
        <w:t xml:space="preserve"> </w:t>
      </w:r>
      <w:r w:rsidRPr="00D56D88">
        <w:rPr>
          <w:rFonts w:ascii="Times New Roman" w:hAnsi="Times New Roman" w:cs="Times New Roman"/>
          <w:sz w:val="24"/>
          <w:szCs w:val="24"/>
        </w:rPr>
        <w:t>recommendations for ethical c</w:t>
      </w:r>
      <w:r w:rsidR="002E73D6" w:rsidRPr="00D56D88">
        <w:rPr>
          <w:rFonts w:ascii="Times New Roman" w:hAnsi="Times New Roman" w:cs="Times New Roman"/>
          <w:sz w:val="24"/>
          <w:szCs w:val="24"/>
        </w:rPr>
        <w:t xml:space="preserve">learance from the respective institutional review boards, registration of trials in standard registries, participant confidentiality and autonomy, </w:t>
      </w:r>
      <w:r w:rsidR="006B2692" w:rsidRPr="00D56D88">
        <w:rPr>
          <w:rFonts w:ascii="Times New Roman" w:hAnsi="Times New Roman" w:cs="Times New Roman"/>
          <w:sz w:val="24"/>
          <w:szCs w:val="24"/>
        </w:rPr>
        <w:t xml:space="preserve">and </w:t>
      </w:r>
      <w:r w:rsidR="002E73D6" w:rsidRPr="00D56D88">
        <w:rPr>
          <w:rFonts w:ascii="Times New Roman" w:hAnsi="Times New Roman" w:cs="Times New Roman"/>
          <w:sz w:val="24"/>
          <w:szCs w:val="24"/>
        </w:rPr>
        <w:t>authorship guidelines to name a few.</w:t>
      </w:r>
    </w:p>
    <w:p w:rsidR="00D24B31" w:rsidRPr="00D56D88" w:rsidRDefault="00CD4819" w:rsidP="00230AE2">
      <w:pPr>
        <w:spacing w:line="240" w:lineRule="auto"/>
        <w:rPr>
          <w:rFonts w:ascii="Times New Roman" w:hAnsi="Times New Roman" w:cs="Times New Roman"/>
          <w:sz w:val="24"/>
          <w:szCs w:val="24"/>
        </w:rPr>
      </w:pPr>
      <w:r w:rsidRPr="00D56D88">
        <w:rPr>
          <w:rFonts w:ascii="Times New Roman" w:hAnsi="Times New Roman" w:cs="Times New Roman"/>
          <w:sz w:val="24"/>
          <w:szCs w:val="24"/>
        </w:rPr>
        <w:t>There ha</w:t>
      </w:r>
      <w:r w:rsidR="00541795" w:rsidRPr="00D56D88">
        <w:rPr>
          <w:rFonts w:ascii="Times New Roman" w:hAnsi="Times New Roman" w:cs="Times New Roman"/>
          <w:sz w:val="24"/>
          <w:szCs w:val="24"/>
        </w:rPr>
        <w:t>s</w:t>
      </w:r>
      <w:r w:rsidRPr="00D56D88">
        <w:rPr>
          <w:rFonts w:ascii="Times New Roman" w:hAnsi="Times New Roman" w:cs="Times New Roman"/>
          <w:sz w:val="24"/>
          <w:szCs w:val="24"/>
        </w:rPr>
        <w:t xml:space="preserve"> been increasing interest </w:t>
      </w:r>
      <w:r w:rsidR="00541795" w:rsidRPr="00D56D88">
        <w:rPr>
          <w:rFonts w:ascii="Times New Roman" w:hAnsi="Times New Roman" w:cs="Times New Roman"/>
          <w:sz w:val="24"/>
          <w:szCs w:val="24"/>
        </w:rPr>
        <w:t xml:space="preserve">in </w:t>
      </w:r>
      <w:r w:rsidR="00D2331F" w:rsidRPr="00D56D88">
        <w:rPr>
          <w:rFonts w:ascii="Times New Roman" w:hAnsi="Times New Roman" w:cs="Times New Roman"/>
          <w:sz w:val="24"/>
          <w:szCs w:val="24"/>
        </w:rPr>
        <w:t xml:space="preserve">the </w:t>
      </w:r>
      <w:r w:rsidR="00541795" w:rsidRPr="00D56D88">
        <w:rPr>
          <w:rFonts w:ascii="Times New Roman" w:hAnsi="Times New Roman" w:cs="Times New Roman"/>
          <w:sz w:val="24"/>
          <w:szCs w:val="24"/>
        </w:rPr>
        <w:t xml:space="preserve">assessment of journal websites for author instructions and ethical publication process. </w:t>
      </w:r>
      <w:r w:rsidR="006B2692" w:rsidRPr="00D56D88">
        <w:rPr>
          <w:rFonts w:ascii="Times New Roman" w:hAnsi="Times New Roman" w:cs="Times New Roman"/>
          <w:sz w:val="24"/>
          <w:szCs w:val="24"/>
        </w:rPr>
        <w:t xml:space="preserve">This type of </w:t>
      </w:r>
      <w:r w:rsidR="00D24B31" w:rsidRPr="00D56D88">
        <w:rPr>
          <w:rFonts w:ascii="Times New Roman" w:hAnsi="Times New Roman" w:cs="Times New Roman"/>
          <w:sz w:val="24"/>
          <w:szCs w:val="24"/>
        </w:rPr>
        <w:t>assessment has been done in</w:t>
      </w:r>
      <w:r w:rsidR="006B2692" w:rsidRPr="00D56D88">
        <w:rPr>
          <w:rFonts w:ascii="Times New Roman" w:hAnsi="Times New Roman" w:cs="Times New Roman"/>
          <w:sz w:val="24"/>
          <w:szCs w:val="24"/>
        </w:rPr>
        <w:t xml:space="preserve"> the</w:t>
      </w:r>
      <w:r w:rsidR="00D24B31" w:rsidRPr="00D56D88">
        <w:rPr>
          <w:rFonts w:ascii="Times New Roman" w:hAnsi="Times New Roman" w:cs="Times New Roman"/>
          <w:sz w:val="24"/>
          <w:szCs w:val="24"/>
        </w:rPr>
        <w:t xml:space="preserve"> past for </w:t>
      </w:r>
      <w:r w:rsidR="006B2692" w:rsidRPr="00D56D88">
        <w:rPr>
          <w:rFonts w:ascii="Times New Roman" w:hAnsi="Times New Roman" w:cs="Times New Roman"/>
          <w:sz w:val="24"/>
          <w:szCs w:val="24"/>
        </w:rPr>
        <w:t xml:space="preserve">a </w:t>
      </w:r>
      <w:r w:rsidR="00D24B31" w:rsidRPr="00D56D88">
        <w:rPr>
          <w:rFonts w:ascii="Times New Roman" w:hAnsi="Times New Roman" w:cs="Times New Roman"/>
          <w:sz w:val="24"/>
          <w:szCs w:val="24"/>
        </w:rPr>
        <w:t>limited number of journals, or specialties</w:t>
      </w:r>
      <w:r w:rsidR="00AB5D91" w:rsidRPr="00D56D88">
        <w:rPr>
          <w:rFonts w:ascii="Times New Roman" w:hAnsi="Times New Roman" w:cs="Times New Roman"/>
          <w:sz w:val="24"/>
          <w:szCs w:val="24"/>
        </w:rPr>
        <w:t xml:space="preserve"> (4-7</w:t>
      </w:r>
      <w:r w:rsidR="00CC119A" w:rsidRPr="00D56D88">
        <w:rPr>
          <w:rFonts w:ascii="Times New Roman" w:hAnsi="Times New Roman" w:cs="Times New Roman"/>
          <w:sz w:val="24"/>
          <w:szCs w:val="24"/>
        </w:rPr>
        <w:t>).</w:t>
      </w:r>
      <w:r w:rsidR="0034117C" w:rsidRPr="00D56D88">
        <w:rPr>
          <w:rFonts w:ascii="Times New Roman" w:hAnsi="Times New Roman" w:cs="Times New Roman"/>
          <w:sz w:val="24"/>
          <w:szCs w:val="24"/>
        </w:rPr>
        <w:t xml:space="preserve"> </w:t>
      </w:r>
      <w:r w:rsidR="006B2692" w:rsidRPr="00D56D88">
        <w:rPr>
          <w:rFonts w:ascii="Times New Roman" w:hAnsi="Times New Roman" w:cs="Times New Roman"/>
          <w:sz w:val="24"/>
          <w:szCs w:val="24"/>
        </w:rPr>
        <w:t>It</w:t>
      </w:r>
      <w:r w:rsidR="007B2C27">
        <w:rPr>
          <w:rFonts w:ascii="Times New Roman" w:hAnsi="Times New Roman" w:cs="Times New Roman"/>
          <w:sz w:val="24"/>
          <w:szCs w:val="24"/>
        </w:rPr>
        <w:t xml:space="preserve"> </w:t>
      </w:r>
      <w:r w:rsidR="00D24B31" w:rsidRPr="00D56D88">
        <w:rPr>
          <w:rFonts w:ascii="Times New Roman" w:hAnsi="Times New Roman" w:cs="Times New Roman"/>
          <w:sz w:val="24"/>
          <w:szCs w:val="24"/>
        </w:rPr>
        <w:t>has not been done across specialties and across major indexing databases.</w:t>
      </w:r>
    </w:p>
    <w:p w:rsidR="002D22F9" w:rsidRPr="00D56D88" w:rsidRDefault="006B2692" w:rsidP="00230AE2">
      <w:pPr>
        <w:spacing w:line="240" w:lineRule="auto"/>
        <w:rPr>
          <w:rFonts w:ascii="Times New Roman" w:hAnsi="Times New Roman" w:cs="Times New Roman"/>
          <w:sz w:val="24"/>
          <w:szCs w:val="24"/>
        </w:rPr>
      </w:pPr>
      <w:r w:rsidRPr="00D56D88">
        <w:rPr>
          <w:rFonts w:ascii="Times New Roman" w:hAnsi="Times New Roman" w:cs="Times New Roman"/>
          <w:sz w:val="24"/>
          <w:szCs w:val="24"/>
        </w:rPr>
        <w:t>In t</w:t>
      </w:r>
      <w:r w:rsidR="00D24B31" w:rsidRPr="00D56D88">
        <w:rPr>
          <w:rFonts w:ascii="Times New Roman" w:hAnsi="Times New Roman" w:cs="Times New Roman"/>
          <w:sz w:val="24"/>
          <w:szCs w:val="24"/>
        </w:rPr>
        <w:t xml:space="preserve">he present study </w:t>
      </w:r>
      <w:r w:rsidRPr="00D56D88">
        <w:rPr>
          <w:rFonts w:ascii="Times New Roman" w:hAnsi="Times New Roman" w:cs="Times New Roman"/>
          <w:sz w:val="24"/>
          <w:szCs w:val="24"/>
        </w:rPr>
        <w:t>the authors carried out</w:t>
      </w:r>
      <w:r w:rsidR="00D24B31" w:rsidRPr="00D56D88">
        <w:rPr>
          <w:rFonts w:ascii="Times New Roman" w:hAnsi="Times New Roman" w:cs="Times New Roman"/>
          <w:sz w:val="24"/>
          <w:szCs w:val="24"/>
        </w:rPr>
        <w:t xml:space="preserve"> an objective assessment of ‘instruction to authors’ in the websites of Indian journals indexed in PubMed and IndMED. </w:t>
      </w:r>
      <w:r w:rsidRPr="00D56D88">
        <w:rPr>
          <w:rFonts w:ascii="Times New Roman" w:hAnsi="Times New Roman" w:cs="Times New Roman"/>
          <w:sz w:val="24"/>
          <w:szCs w:val="24"/>
        </w:rPr>
        <w:t>In addition</w:t>
      </w:r>
      <w:r w:rsidR="00D24B31" w:rsidRPr="00D56D88">
        <w:rPr>
          <w:rFonts w:ascii="Times New Roman" w:hAnsi="Times New Roman" w:cs="Times New Roman"/>
          <w:sz w:val="24"/>
          <w:szCs w:val="24"/>
        </w:rPr>
        <w:t>, the number of retractions and reasons for retractions from</w:t>
      </w:r>
      <w:r w:rsidR="00EA6BE2" w:rsidRPr="00D56D88">
        <w:rPr>
          <w:rFonts w:ascii="Times New Roman" w:hAnsi="Times New Roman" w:cs="Times New Roman"/>
          <w:sz w:val="24"/>
          <w:szCs w:val="24"/>
        </w:rPr>
        <w:t xml:space="preserve"> January 2012 till October 2017</w:t>
      </w:r>
      <w:r w:rsidR="00D24B31" w:rsidRPr="00D56D88">
        <w:rPr>
          <w:rFonts w:ascii="Times New Roman" w:hAnsi="Times New Roman" w:cs="Times New Roman"/>
          <w:sz w:val="24"/>
          <w:szCs w:val="24"/>
        </w:rPr>
        <w:t xml:space="preserve"> were assessed. </w:t>
      </w:r>
    </w:p>
    <w:p w:rsidR="00230AE2" w:rsidRDefault="00626836" w:rsidP="00230AE2">
      <w:pPr>
        <w:spacing w:line="240" w:lineRule="auto"/>
        <w:rPr>
          <w:rFonts w:ascii="Times New Roman" w:hAnsi="Times New Roman" w:cs="Times New Roman"/>
          <w:b/>
          <w:bCs/>
          <w:sz w:val="24"/>
          <w:szCs w:val="24"/>
        </w:rPr>
      </w:pPr>
      <w:r w:rsidRPr="00D56D88">
        <w:rPr>
          <w:rFonts w:ascii="Times New Roman" w:hAnsi="Times New Roman" w:cs="Times New Roman"/>
          <w:b/>
          <w:bCs/>
          <w:sz w:val="24"/>
          <w:szCs w:val="24"/>
        </w:rPr>
        <w:t>METHODOLOGY</w:t>
      </w:r>
    </w:p>
    <w:p w:rsidR="00275701" w:rsidRPr="00D56D88" w:rsidRDefault="006B2692" w:rsidP="00230AE2">
      <w:pPr>
        <w:spacing w:line="240" w:lineRule="auto"/>
        <w:rPr>
          <w:rFonts w:ascii="Times New Roman" w:hAnsi="Times New Roman" w:cs="Times New Roman"/>
          <w:b/>
          <w:bCs/>
          <w:sz w:val="24"/>
          <w:szCs w:val="24"/>
        </w:rPr>
      </w:pPr>
      <w:r w:rsidRPr="00D56D88">
        <w:rPr>
          <w:rFonts w:ascii="Times New Roman" w:hAnsi="Times New Roman" w:cs="Times New Roman"/>
          <w:sz w:val="24"/>
          <w:szCs w:val="24"/>
        </w:rPr>
        <w:t>The author (MB) conducted a</w:t>
      </w:r>
      <w:r w:rsidR="0034117C" w:rsidRPr="00D56D88">
        <w:rPr>
          <w:rFonts w:ascii="Times New Roman" w:hAnsi="Times New Roman" w:cs="Times New Roman"/>
          <w:sz w:val="24"/>
          <w:szCs w:val="24"/>
        </w:rPr>
        <w:t xml:space="preserve"> </w:t>
      </w:r>
      <w:r w:rsidR="000C610D" w:rsidRPr="00D56D88">
        <w:rPr>
          <w:rFonts w:ascii="Times New Roman" w:hAnsi="Times New Roman" w:cs="Times New Roman"/>
          <w:sz w:val="24"/>
          <w:szCs w:val="24"/>
        </w:rPr>
        <w:t>survey of websites of Indian Journals in Ind</w:t>
      </w:r>
      <w:r w:rsidR="00AB5D91" w:rsidRPr="00D56D88">
        <w:rPr>
          <w:rFonts w:ascii="Times New Roman" w:hAnsi="Times New Roman" w:cs="Times New Roman"/>
          <w:sz w:val="24"/>
          <w:szCs w:val="24"/>
        </w:rPr>
        <w:t>MED (8</w:t>
      </w:r>
      <w:r w:rsidR="000C610D" w:rsidRPr="00D56D88">
        <w:rPr>
          <w:rFonts w:ascii="Times New Roman" w:hAnsi="Times New Roman" w:cs="Times New Roman"/>
          <w:sz w:val="24"/>
          <w:szCs w:val="24"/>
        </w:rPr>
        <w:t>) and PubMed with respect to ‘</w:t>
      </w:r>
      <w:r w:rsidR="00AB5D91" w:rsidRPr="00D56D88">
        <w:rPr>
          <w:rFonts w:ascii="Times New Roman" w:hAnsi="Times New Roman" w:cs="Times New Roman"/>
          <w:sz w:val="24"/>
          <w:szCs w:val="24"/>
        </w:rPr>
        <w:t>instructions to authors’</w:t>
      </w:r>
      <w:r w:rsidR="0034117C" w:rsidRPr="00D56D88">
        <w:rPr>
          <w:rFonts w:ascii="Times New Roman" w:hAnsi="Times New Roman" w:cs="Times New Roman"/>
          <w:sz w:val="24"/>
          <w:szCs w:val="24"/>
        </w:rPr>
        <w:t>. A</w:t>
      </w:r>
      <w:r w:rsidR="000C610D" w:rsidRPr="00D56D88">
        <w:rPr>
          <w:rFonts w:ascii="Times New Roman" w:hAnsi="Times New Roman" w:cs="Times New Roman"/>
          <w:sz w:val="24"/>
          <w:szCs w:val="24"/>
        </w:rPr>
        <w:t xml:space="preserve"> </w:t>
      </w:r>
      <w:r w:rsidR="00CC119A" w:rsidRPr="00D56D88">
        <w:rPr>
          <w:rFonts w:ascii="Times New Roman" w:hAnsi="Times New Roman" w:cs="Times New Roman"/>
          <w:sz w:val="24"/>
          <w:szCs w:val="24"/>
        </w:rPr>
        <w:t>14</w:t>
      </w:r>
      <w:r w:rsidR="000C610D" w:rsidRPr="00D56D88">
        <w:rPr>
          <w:rFonts w:ascii="Times New Roman" w:hAnsi="Times New Roman" w:cs="Times New Roman"/>
          <w:sz w:val="24"/>
          <w:szCs w:val="24"/>
        </w:rPr>
        <w:t>-point checklist</w:t>
      </w:r>
      <w:r w:rsidR="0034117C" w:rsidRPr="00D56D88">
        <w:rPr>
          <w:rFonts w:ascii="Times New Roman" w:hAnsi="Times New Roman" w:cs="Times New Roman"/>
          <w:sz w:val="24"/>
          <w:szCs w:val="24"/>
        </w:rPr>
        <w:t>,</w:t>
      </w:r>
      <w:r w:rsidR="000C610D" w:rsidRPr="00D56D88">
        <w:rPr>
          <w:rFonts w:ascii="Times New Roman" w:hAnsi="Times New Roman" w:cs="Times New Roman"/>
          <w:sz w:val="24"/>
          <w:szCs w:val="24"/>
        </w:rPr>
        <w:t xml:space="preserve"> that was prepared based on </w:t>
      </w:r>
      <w:r w:rsidR="000C610D" w:rsidRPr="00D56D88">
        <w:rPr>
          <w:rFonts w:ascii="Times New Roman" w:hAnsi="Times New Roman" w:cs="Times New Roman"/>
          <w:sz w:val="24"/>
          <w:szCs w:val="24"/>
        </w:rPr>
        <w:lastRenderedPageBreak/>
        <w:t>previous st</w:t>
      </w:r>
      <w:r w:rsidR="00CC119A" w:rsidRPr="00D56D88">
        <w:rPr>
          <w:rFonts w:ascii="Times New Roman" w:hAnsi="Times New Roman" w:cs="Times New Roman"/>
          <w:sz w:val="24"/>
          <w:szCs w:val="24"/>
        </w:rPr>
        <w:t>udies (4-6</w:t>
      </w:r>
      <w:r w:rsidR="000C610D" w:rsidRPr="00D56D88">
        <w:rPr>
          <w:rFonts w:ascii="Times New Roman" w:hAnsi="Times New Roman" w:cs="Times New Roman"/>
          <w:sz w:val="24"/>
          <w:szCs w:val="24"/>
        </w:rPr>
        <w:t>), a preliminary review of some instructions to authors and relevant review of literature. The articles withdrawn in last f</w:t>
      </w:r>
      <w:r w:rsidR="00AB5D91" w:rsidRPr="00D56D88">
        <w:rPr>
          <w:rFonts w:ascii="Times New Roman" w:hAnsi="Times New Roman" w:cs="Times New Roman"/>
          <w:sz w:val="24"/>
          <w:szCs w:val="24"/>
        </w:rPr>
        <w:t>ive years (January 2012 to Octo</w:t>
      </w:r>
      <w:r w:rsidR="000C610D" w:rsidRPr="00D56D88">
        <w:rPr>
          <w:rFonts w:ascii="Times New Roman" w:hAnsi="Times New Roman" w:cs="Times New Roman"/>
          <w:sz w:val="24"/>
          <w:szCs w:val="24"/>
        </w:rPr>
        <w:t xml:space="preserve">ber 2017) were also identified and reasons for withdrawal assessed. </w:t>
      </w:r>
    </w:p>
    <w:p w:rsidR="00230AE2" w:rsidRDefault="00230AE2" w:rsidP="00230AE2">
      <w:pPr>
        <w:spacing w:line="240" w:lineRule="auto"/>
        <w:rPr>
          <w:rFonts w:ascii="Times New Roman" w:hAnsi="Times New Roman" w:cs="Times New Roman"/>
          <w:b/>
          <w:bCs/>
          <w:sz w:val="24"/>
          <w:szCs w:val="24"/>
        </w:rPr>
      </w:pPr>
    </w:p>
    <w:p w:rsidR="000C610D" w:rsidRPr="00D56D88" w:rsidRDefault="000C610D" w:rsidP="00230AE2">
      <w:pPr>
        <w:spacing w:line="240" w:lineRule="auto"/>
        <w:rPr>
          <w:rFonts w:ascii="Times New Roman" w:hAnsi="Times New Roman" w:cs="Times New Roman"/>
          <w:b/>
          <w:bCs/>
          <w:sz w:val="24"/>
          <w:szCs w:val="24"/>
        </w:rPr>
      </w:pPr>
      <w:r w:rsidRPr="00D56D88">
        <w:rPr>
          <w:rFonts w:ascii="Times New Roman" w:hAnsi="Times New Roman" w:cs="Times New Roman"/>
          <w:b/>
          <w:bCs/>
          <w:sz w:val="24"/>
          <w:szCs w:val="24"/>
        </w:rPr>
        <w:t>FIGURE 1: Methodology of the study process:</w:t>
      </w:r>
    </w:p>
    <w:p w:rsidR="000C610D" w:rsidRPr="00D56D88" w:rsidRDefault="006F5ABC" w:rsidP="00230AE2">
      <w:pPr>
        <w:spacing w:line="240" w:lineRule="auto"/>
        <w:rPr>
          <w:rFonts w:ascii="Times New Roman" w:hAnsi="Times New Roman" w:cs="Times New Roman"/>
          <w:sz w:val="24"/>
          <w:szCs w:val="24"/>
        </w:rPr>
      </w:pPr>
      <w:r>
        <w:rPr>
          <w:rFonts w:ascii="Times New Roman" w:hAnsi="Times New Roman" w:cs="Times New Roman"/>
          <w:noProof/>
          <w:sz w:val="24"/>
          <w:szCs w:val="24"/>
          <w:lang w:eastAsia="zh-TW" w:bidi="ar-SA"/>
        </w:rPr>
        <mc:AlternateContent>
          <mc:Choice Requires="wps">
            <w:drawing>
              <wp:anchor distT="0" distB="0" distL="114300" distR="114300" simplePos="0" relativeHeight="251663872" behindDoc="0" locked="0" layoutInCell="1" allowOverlap="1" wp14:anchorId="6905E80B">
                <wp:simplePos x="0" y="0"/>
                <wp:positionH relativeFrom="column">
                  <wp:posOffset>1635760</wp:posOffset>
                </wp:positionH>
                <wp:positionV relativeFrom="paragraph">
                  <wp:posOffset>104775</wp:posOffset>
                </wp:positionV>
                <wp:extent cx="2891155" cy="339090"/>
                <wp:effectExtent l="6985" t="7620" r="6985" b="5715"/>
                <wp:wrapNone/>
                <wp:docPr id="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1155" cy="339090"/>
                        </a:xfrm>
                        <a:prstGeom prst="rect">
                          <a:avLst/>
                        </a:prstGeom>
                        <a:solidFill>
                          <a:srgbClr val="FFFFFF"/>
                        </a:solidFill>
                        <a:ln w="9525">
                          <a:solidFill>
                            <a:srgbClr val="000000"/>
                          </a:solidFill>
                          <a:miter lim="800000"/>
                          <a:headEnd/>
                          <a:tailEnd/>
                        </a:ln>
                      </wps:spPr>
                      <wps:txbx>
                        <w:txbxContent>
                          <w:p w:rsidR="007B2C27" w:rsidRPr="000C610D" w:rsidRDefault="007B2C27" w:rsidP="000C610D">
                            <w:r w:rsidRPr="000C610D">
                              <w:t xml:space="preserve">PubMed and IndMED indexed Indian journals </w:t>
                            </w:r>
                          </w:p>
                          <w:p w:rsidR="007B2C27" w:rsidRPr="00B3171F" w:rsidRDefault="007B2C27" w:rsidP="000C610D">
                            <w:pPr>
                              <w:rPr>
                                <w:b/>
                                <w:bC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905E80B" id="_x0000_t202" coordsize="21600,21600" o:spt="202" path="m,l,21600r21600,l21600,xe">
                <v:stroke joinstyle="miter"/>
                <v:path gradientshapeok="t" o:connecttype="rect"/>
              </v:shapetype>
              <v:shape id="Text Box 12" o:spid="_x0000_s1026" type="#_x0000_t202" style="position:absolute;margin-left:128.8pt;margin-top:8.25pt;width:227.65pt;height:26.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">
                <v:textbox>
                  <w:txbxContent>
                    <w:p w:rsidR="007B2C27" w:rsidRPr="000C610D" w:rsidRDefault="007B2C27" w:rsidP="000C610D">
                      <w:r w:rsidRPr="000C610D">
                        <w:t xml:space="preserve">PubMed and IndMED indexed Indian journals </w:t>
                      </w:r>
                    </w:p>
                    <w:p w:rsidR="007B2C27" w:rsidRPr="00B3171F" w:rsidRDefault="007B2C27" w:rsidP="000C610D">
                      <w:pPr>
                        <w:rPr>
                          <w:b/>
                          <w:bCs/>
                        </w:rPr>
                      </w:pPr>
                    </w:p>
                  </w:txbxContent>
                </v:textbox>
              </v:shape>
            </w:pict>
          </mc:Fallback>
        </mc:AlternateContent>
      </w:r>
    </w:p>
    <w:p w:rsidR="000C610D" w:rsidRPr="00D56D88" w:rsidRDefault="006F5ABC" w:rsidP="00230AE2">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992" behindDoc="0" locked="0" layoutInCell="1" allowOverlap="1" wp14:anchorId="3D2EFFD0">
                <wp:simplePos x="0" y="0"/>
                <wp:positionH relativeFrom="column">
                  <wp:posOffset>3993515</wp:posOffset>
                </wp:positionH>
                <wp:positionV relativeFrom="paragraph">
                  <wp:posOffset>116205</wp:posOffset>
                </wp:positionV>
                <wp:extent cx="0" cy="279400"/>
                <wp:effectExtent l="59690" t="6985" r="54610" b="18415"/>
                <wp:wrapNone/>
                <wp:docPr id="7"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9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E2B6296" id="_x0000_t32" coordsize="21600,21600" o:spt="32" o:oned="t" path="m,l21600,21600e" filled="f">
                <v:path arrowok="t" fillok="f" o:connecttype="none"/>
                <o:lock v:ext="edit" shapetype="t"/>
              </v:shapetype>
              <v:shape id="AutoShape 17" o:spid="_x0000_s1026" type="#_x0000_t32" style="position:absolute;margin-left:314.45pt;margin-top:9.15pt;width:0;height:22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968" behindDoc="0" locked="0" layoutInCell="1" allowOverlap="1" wp14:anchorId="7E1B95F2">
                <wp:simplePos x="0" y="0"/>
                <wp:positionH relativeFrom="column">
                  <wp:posOffset>1983105</wp:posOffset>
                </wp:positionH>
                <wp:positionV relativeFrom="paragraph">
                  <wp:posOffset>144145</wp:posOffset>
                </wp:positionV>
                <wp:extent cx="0" cy="279400"/>
                <wp:effectExtent l="59055" t="6350" r="55245" b="19050"/>
                <wp:wrapNone/>
                <wp:docPr id="6"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9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66702E" id="AutoShape 16" o:spid="_x0000_s1026" type="#_x0000_t32" style="position:absolute;margin-left:156.15pt;margin-top:11.35pt;width:0;height:22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">
                <v:stroke endarrow="block"/>
              </v:shape>
            </w:pict>
          </mc:Fallback>
        </mc:AlternateContent>
      </w:r>
    </w:p>
    <w:p w:rsidR="000C610D" w:rsidRPr="00D56D88" w:rsidRDefault="006F5ABC" w:rsidP="00230AE2">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920" behindDoc="0" locked="0" layoutInCell="1" allowOverlap="1" wp14:anchorId="63175511">
                <wp:simplePos x="0" y="0"/>
                <wp:positionH relativeFrom="column">
                  <wp:posOffset>2847975</wp:posOffset>
                </wp:positionH>
                <wp:positionV relativeFrom="paragraph">
                  <wp:posOffset>168275</wp:posOffset>
                </wp:positionV>
                <wp:extent cx="3362960" cy="452755"/>
                <wp:effectExtent l="9525" t="8890" r="8890" b="5080"/>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960" cy="452755"/>
                        </a:xfrm>
                        <a:prstGeom prst="rect">
                          <a:avLst/>
                        </a:prstGeom>
                        <a:solidFill>
                          <a:srgbClr val="FFFFFF"/>
                        </a:solidFill>
                        <a:ln w="9525">
                          <a:solidFill>
                            <a:srgbClr val="000000"/>
                          </a:solidFill>
                          <a:miter lim="800000"/>
                          <a:headEnd/>
                          <a:tailEnd/>
                        </a:ln>
                      </wps:spPr>
                      <wps:txbx>
                        <w:txbxContent>
                          <w:p w:rsidR="007B2C27" w:rsidRDefault="007B2C27" w:rsidP="000C610D">
                            <w:pPr>
                              <w:rPr>
                                <w:ins w:id="0" w:author="user" w:date="2018-07-03T15:02:00Z"/>
                              </w:rPr>
                            </w:pPr>
                            <w:r>
                              <w:t>Papers</w:t>
                            </w:r>
                            <w:r w:rsidR="00230AE2">
                              <w:t xml:space="preserve"> </w:t>
                            </w:r>
                            <w:r w:rsidRPr="000C610D">
                              <w:t>retracted since last 5 years in these journals</w:t>
                            </w:r>
                          </w:p>
                          <w:p w:rsidR="007B2C27" w:rsidRPr="000C610D" w:rsidRDefault="007B2C27" w:rsidP="000C610D"/>
                          <w:p w:rsidR="007B2C27" w:rsidRPr="00B3171F" w:rsidRDefault="007B2C27" w:rsidP="000C610D">
                            <w:pPr>
                              <w:rPr>
                                <w:b/>
                                <w:bC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3175511" id="Text Box 14" o:spid="_x0000_s1027" type="#_x0000_t202" style="position:absolute;margin-left:224.25pt;margin-top:13.25pt;width:264.8pt;height:35.6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">
                <v:textbox>
                  <w:txbxContent>
                    <w:p w:rsidR="007B2C27" w:rsidRDefault="007B2C27" w:rsidP="000C610D">
                      <w:pPr>
                        <w:rPr>
                          <w:ins w:id="1" w:author="user" w:date="2018-07-03T15:02:00Z"/>
                        </w:rPr>
                      </w:pPr>
                      <w:r>
                        <w:t>Papers</w:t>
                      </w:r>
                      <w:r w:rsidR="00230AE2">
                        <w:t xml:space="preserve"> </w:t>
                      </w:r>
                      <w:r w:rsidRPr="000C610D">
                        <w:t>retracted since last 5 years in these journals</w:t>
                      </w:r>
                    </w:p>
                    <w:p w:rsidR="007B2C27" w:rsidRPr="000C610D" w:rsidRDefault="007B2C27" w:rsidP="000C610D"/>
                    <w:p w:rsidR="007B2C27" w:rsidRPr="00B3171F" w:rsidRDefault="007B2C27" w:rsidP="000C610D">
                      <w:pPr>
                        <w:rPr>
                          <w:b/>
                          <w:bCs/>
                        </w:rPr>
                      </w:pP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896" behindDoc="0" locked="0" layoutInCell="1" allowOverlap="1" wp14:anchorId="27D188AD">
                <wp:simplePos x="0" y="0"/>
                <wp:positionH relativeFrom="column">
                  <wp:posOffset>-127000</wp:posOffset>
                </wp:positionH>
                <wp:positionV relativeFrom="paragraph">
                  <wp:posOffset>158750</wp:posOffset>
                </wp:positionV>
                <wp:extent cx="2800350" cy="436245"/>
                <wp:effectExtent l="6350" t="8890" r="12700" b="12065"/>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436245"/>
                        </a:xfrm>
                        <a:prstGeom prst="rect">
                          <a:avLst/>
                        </a:prstGeom>
                        <a:solidFill>
                          <a:srgbClr val="FFFFFF"/>
                        </a:solidFill>
                        <a:ln w="9525">
                          <a:solidFill>
                            <a:srgbClr val="000000"/>
                          </a:solidFill>
                          <a:miter lim="800000"/>
                          <a:headEnd/>
                          <a:tailEnd/>
                        </a:ln>
                      </wps:spPr>
                      <wps:txbx>
                        <w:txbxContent>
                          <w:p w:rsidR="007B2C27" w:rsidRPr="000C610D" w:rsidRDefault="007B2C27" w:rsidP="000C610D">
                            <w:r w:rsidRPr="000C610D">
                              <w:t>Journal website for Instruction for authors</w:t>
                            </w:r>
                          </w:p>
                          <w:p w:rsidR="007B2C27" w:rsidRPr="00B3171F" w:rsidRDefault="007B2C27" w:rsidP="000C610D">
                            <w:pPr>
                              <w:rPr>
                                <w:b/>
                                <w:bC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7D188AD" id="Text Box 13" o:spid="_x0000_s1028" type="#_x0000_t202" style="position:absolute;margin-left:-10pt;margin-top:12.5pt;width:220.5pt;height:34.3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">
                <v:textbox>
                  <w:txbxContent>
                    <w:p w:rsidR="007B2C27" w:rsidRPr="000C610D" w:rsidRDefault="007B2C27" w:rsidP="000C610D">
                      <w:r w:rsidRPr="000C610D">
                        <w:t>Journal website for Instruction for authors</w:t>
                      </w:r>
                    </w:p>
                    <w:p w:rsidR="007B2C27" w:rsidRPr="00B3171F" w:rsidRDefault="007B2C27" w:rsidP="000C610D">
                      <w:pPr>
                        <w:rPr>
                          <w:b/>
                          <w:bCs/>
                        </w:rPr>
                      </w:pPr>
                    </w:p>
                  </w:txbxContent>
                </v:textbox>
              </v:shape>
            </w:pict>
          </mc:Fallback>
        </mc:AlternateContent>
      </w:r>
    </w:p>
    <w:p w:rsidR="000C610D" w:rsidRPr="00D56D88" w:rsidRDefault="006F5ABC" w:rsidP="00230AE2">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016" behindDoc="0" locked="0" layoutInCell="1" allowOverlap="1" wp14:anchorId="16432F32">
                <wp:simplePos x="0" y="0"/>
                <wp:positionH relativeFrom="column">
                  <wp:posOffset>1266825</wp:posOffset>
                </wp:positionH>
                <wp:positionV relativeFrom="paragraph">
                  <wp:posOffset>247650</wp:posOffset>
                </wp:positionV>
                <wp:extent cx="0" cy="376555"/>
                <wp:effectExtent l="57150" t="9525" r="57150" b="23495"/>
                <wp:wrapNone/>
                <wp:docPr id="3"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65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B90AFD" id="AutoShape 18" o:spid="_x0000_s1026" type="#_x0000_t32" style="position:absolute;margin-left:99.75pt;margin-top:19.5pt;width:0;height:29.6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">
                <v:stroke endarrow="block"/>
              </v:shape>
            </w:pict>
          </mc:Fallback>
        </mc:AlternateContent>
      </w:r>
    </w:p>
    <w:p w:rsidR="000C610D" w:rsidRPr="00D56D88" w:rsidRDefault="006F5ABC" w:rsidP="00230AE2">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040" behindDoc="0" locked="0" layoutInCell="1" allowOverlap="1" wp14:anchorId="54097CE9">
                <wp:simplePos x="0" y="0"/>
                <wp:positionH relativeFrom="column">
                  <wp:posOffset>4914900</wp:posOffset>
                </wp:positionH>
                <wp:positionV relativeFrom="paragraph">
                  <wp:posOffset>72390</wp:posOffset>
                </wp:positionV>
                <wp:extent cx="0" cy="357505"/>
                <wp:effectExtent l="57150" t="12700" r="57150" b="20320"/>
                <wp:wrapNone/>
                <wp:docPr id="2"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7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8C5F1D" id="AutoShape 19" o:spid="_x0000_s1026" type="#_x0000_t32" style="position:absolute;margin-left:387pt;margin-top:5.7pt;width:0;height:28.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">
                <v:stroke endarrow="block"/>
              </v:shape>
            </w:pict>
          </mc:Fallback>
        </mc:AlternateContent>
      </w:r>
    </w:p>
    <w:tbl>
      <w:tblPr>
        <w:tblStyle w:val="TableGrid"/>
        <w:tblW w:w="0" w:type="auto"/>
        <w:tblLook w:val="04A0" w:firstRow="1" w:lastRow="0" w:firstColumn="1" w:lastColumn="0" w:noHBand="0" w:noVBand="1"/>
      </w:tblPr>
      <w:tblGrid>
        <w:gridCol w:w="3528"/>
        <w:gridCol w:w="3330"/>
      </w:tblGrid>
      <w:tr w:rsidR="000C610D" w:rsidRPr="00D56D88" w:rsidTr="001E6B97">
        <w:trPr>
          <w:trHeight w:val="2564"/>
        </w:trPr>
        <w:tc>
          <w:tcPr>
            <w:tcW w:w="3528" w:type="dxa"/>
          </w:tcPr>
          <w:p w:rsidR="000C610D" w:rsidRPr="00D56D88" w:rsidRDefault="000C610D" w:rsidP="00230AE2">
            <w:pPr>
              <w:pStyle w:val="ListParagraph"/>
              <w:numPr>
                <w:ilvl w:val="0"/>
                <w:numId w:val="15"/>
              </w:numPr>
              <w:ind w:left="360"/>
              <w:rPr>
                <w:rFonts w:ascii="Times New Roman" w:hAnsi="Times New Roman" w:cs="Times New Roman"/>
                <w:sz w:val="24"/>
                <w:szCs w:val="24"/>
              </w:rPr>
            </w:pPr>
            <w:r w:rsidRPr="00D56D88">
              <w:rPr>
                <w:rFonts w:ascii="Times New Roman" w:hAnsi="Times New Roman" w:cs="Times New Roman"/>
                <w:sz w:val="24"/>
                <w:szCs w:val="24"/>
              </w:rPr>
              <w:t>A separate ethics section</w:t>
            </w:r>
          </w:p>
          <w:p w:rsidR="000C610D" w:rsidRPr="00D56D88" w:rsidRDefault="00EA6BE2" w:rsidP="00230AE2">
            <w:pPr>
              <w:pStyle w:val="ListParagraph"/>
              <w:numPr>
                <w:ilvl w:val="0"/>
                <w:numId w:val="15"/>
              </w:numPr>
              <w:ind w:left="360"/>
              <w:rPr>
                <w:rFonts w:ascii="Times New Roman" w:hAnsi="Times New Roman" w:cs="Times New Roman"/>
                <w:sz w:val="24"/>
                <w:szCs w:val="24"/>
              </w:rPr>
            </w:pPr>
            <w:r w:rsidRPr="00D56D88">
              <w:rPr>
                <w:rFonts w:ascii="Times New Roman" w:hAnsi="Times New Roman" w:cs="Times New Roman"/>
                <w:sz w:val="24"/>
                <w:szCs w:val="24"/>
              </w:rPr>
              <w:t>Specific guidelines for ethics reporting</w:t>
            </w:r>
          </w:p>
          <w:p w:rsidR="000C610D" w:rsidRPr="00D56D88" w:rsidRDefault="00EA6BE2" w:rsidP="00230AE2">
            <w:pPr>
              <w:pStyle w:val="ListParagraph"/>
              <w:numPr>
                <w:ilvl w:val="0"/>
                <w:numId w:val="15"/>
              </w:numPr>
              <w:ind w:left="360"/>
              <w:rPr>
                <w:rFonts w:ascii="Times New Roman" w:hAnsi="Times New Roman" w:cs="Times New Roman"/>
                <w:sz w:val="24"/>
                <w:szCs w:val="24"/>
              </w:rPr>
            </w:pPr>
            <w:r w:rsidRPr="00D56D88">
              <w:rPr>
                <w:rFonts w:ascii="Times New Roman" w:hAnsi="Times New Roman" w:cs="Times New Roman"/>
                <w:sz w:val="24"/>
                <w:szCs w:val="24"/>
              </w:rPr>
              <w:t>Animal ethics</w:t>
            </w:r>
          </w:p>
          <w:p w:rsidR="000C610D" w:rsidRPr="00D56D88" w:rsidRDefault="00EA6BE2" w:rsidP="00230AE2">
            <w:pPr>
              <w:pStyle w:val="ListParagraph"/>
              <w:numPr>
                <w:ilvl w:val="0"/>
                <w:numId w:val="15"/>
              </w:numPr>
              <w:ind w:left="360"/>
              <w:rPr>
                <w:rFonts w:ascii="Times New Roman" w:hAnsi="Times New Roman" w:cs="Times New Roman"/>
                <w:sz w:val="24"/>
                <w:szCs w:val="24"/>
              </w:rPr>
            </w:pPr>
            <w:r w:rsidRPr="00D56D88">
              <w:rPr>
                <w:rFonts w:ascii="Times New Roman" w:hAnsi="Times New Roman" w:cs="Times New Roman"/>
                <w:sz w:val="24"/>
                <w:szCs w:val="24"/>
              </w:rPr>
              <w:t>Ethics approval required</w:t>
            </w:r>
          </w:p>
          <w:p w:rsidR="000C610D" w:rsidRPr="00D56D88" w:rsidRDefault="00EA6BE2" w:rsidP="00230AE2">
            <w:pPr>
              <w:pStyle w:val="ListParagraph"/>
              <w:numPr>
                <w:ilvl w:val="0"/>
                <w:numId w:val="15"/>
              </w:numPr>
              <w:ind w:left="360"/>
              <w:rPr>
                <w:rFonts w:ascii="Times New Roman" w:hAnsi="Times New Roman" w:cs="Times New Roman"/>
                <w:sz w:val="24"/>
                <w:szCs w:val="24"/>
              </w:rPr>
            </w:pPr>
            <w:r w:rsidRPr="00D56D88">
              <w:rPr>
                <w:rFonts w:ascii="Times New Roman" w:hAnsi="Times New Roman" w:cs="Times New Roman"/>
                <w:sz w:val="24"/>
                <w:szCs w:val="24"/>
              </w:rPr>
              <w:t>Consent and assent</w:t>
            </w:r>
          </w:p>
          <w:p w:rsidR="000C610D" w:rsidRPr="00D56D88" w:rsidRDefault="00EA6BE2" w:rsidP="00230AE2">
            <w:pPr>
              <w:pStyle w:val="ListParagraph"/>
              <w:numPr>
                <w:ilvl w:val="0"/>
                <w:numId w:val="15"/>
              </w:numPr>
              <w:ind w:left="360"/>
              <w:rPr>
                <w:rFonts w:ascii="Times New Roman" w:hAnsi="Times New Roman" w:cs="Times New Roman"/>
                <w:sz w:val="24"/>
                <w:szCs w:val="24"/>
              </w:rPr>
            </w:pPr>
            <w:r w:rsidRPr="00D56D88">
              <w:rPr>
                <w:rFonts w:ascii="Times New Roman" w:hAnsi="Times New Roman" w:cs="Times New Roman"/>
                <w:sz w:val="24"/>
                <w:szCs w:val="24"/>
              </w:rPr>
              <w:t>Privacy and confidentiality</w:t>
            </w:r>
          </w:p>
          <w:p w:rsidR="000C610D" w:rsidRPr="00D56D88" w:rsidRDefault="00EA6BE2" w:rsidP="00230AE2">
            <w:pPr>
              <w:pStyle w:val="ListParagraph"/>
              <w:numPr>
                <w:ilvl w:val="0"/>
                <w:numId w:val="15"/>
              </w:numPr>
              <w:ind w:left="360"/>
              <w:rPr>
                <w:rFonts w:ascii="Times New Roman" w:hAnsi="Times New Roman" w:cs="Times New Roman"/>
                <w:sz w:val="24"/>
                <w:szCs w:val="24"/>
              </w:rPr>
            </w:pPr>
            <w:r w:rsidRPr="00D56D88">
              <w:rPr>
                <w:rFonts w:ascii="Times New Roman" w:hAnsi="Times New Roman" w:cs="Times New Roman"/>
                <w:sz w:val="24"/>
                <w:szCs w:val="24"/>
              </w:rPr>
              <w:t xml:space="preserve">Mentions following </w:t>
            </w:r>
            <w:r w:rsidR="00354680" w:rsidRPr="00D56D88">
              <w:rPr>
                <w:rFonts w:ascii="Times New Roman" w:hAnsi="Times New Roman" w:cs="Times New Roman"/>
                <w:sz w:val="24"/>
                <w:szCs w:val="24"/>
              </w:rPr>
              <w:t>International Committee of Medical Journal Editors (</w:t>
            </w:r>
            <w:r w:rsidRPr="00D56D88">
              <w:rPr>
                <w:rFonts w:ascii="Times New Roman" w:hAnsi="Times New Roman" w:cs="Times New Roman"/>
                <w:sz w:val="24"/>
                <w:szCs w:val="24"/>
              </w:rPr>
              <w:t>ICMJE</w:t>
            </w:r>
            <w:r w:rsidR="00354680" w:rsidRPr="00D56D88">
              <w:rPr>
                <w:rFonts w:ascii="Times New Roman" w:hAnsi="Times New Roman" w:cs="Times New Roman"/>
                <w:sz w:val="24"/>
                <w:szCs w:val="24"/>
              </w:rPr>
              <w:t>) guidelines</w:t>
            </w:r>
            <w:r w:rsidRPr="00D56D88">
              <w:rPr>
                <w:rFonts w:ascii="Times New Roman" w:hAnsi="Times New Roman" w:cs="Times New Roman"/>
                <w:sz w:val="24"/>
                <w:szCs w:val="24"/>
              </w:rPr>
              <w:t xml:space="preserve"> and listed in ICMJE list of journals</w:t>
            </w:r>
          </w:p>
          <w:p w:rsidR="001E6B97" w:rsidRPr="00D56D88" w:rsidRDefault="001E6B97" w:rsidP="00230AE2">
            <w:pPr>
              <w:pStyle w:val="ListParagraph"/>
              <w:numPr>
                <w:ilvl w:val="0"/>
                <w:numId w:val="15"/>
              </w:numPr>
              <w:spacing w:beforeAutospacing="0" w:after="200" w:afterAutospacing="0"/>
              <w:ind w:left="360"/>
              <w:rPr>
                <w:rFonts w:ascii="Times New Roman" w:hAnsi="Times New Roman" w:cs="Times New Roman"/>
                <w:sz w:val="24"/>
                <w:szCs w:val="24"/>
              </w:rPr>
            </w:pPr>
            <w:r w:rsidRPr="00D56D88">
              <w:rPr>
                <w:rFonts w:ascii="Times New Roman" w:hAnsi="Times New Roman" w:cs="Times New Roman"/>
                <w:sz w:val="24"/>
                <w:szCs w:val="24"/>
              </w:rPr>
              <w:t xml:space="preserve">Clinical trial guidelines: CTRI registration and </w:t>
            </w:r>
            <w:r w:rsidR="00376DFF" w:rsidRPr="00D56D88">
              <w:rPr>
                <w:rFonts w:ascii="Times New Roman" w:hAnsi="Times New Roman" w:cs="Times New Roman"/>
                <w:sz w:val="24"/>
                <w:szCs w:val="24"/>
              </w:rPr>
              <w:t>Consolidated Standards of Reporting Clinical Trials (</w:t>
            </w:r>
            <w:r w:rsidRPr="00D56D88">
              <w:rPr>
                <w:rFonts w:ascii="Times New Roman" w:hAnsi="Times New Roman" w:cs="Times New Roman"/>
                <w:sz w:val="24"/>
                <w:szCs w:val="24"/>
              </w:rPr>
              <w:t>CONSORT</w:t>
            </w:r>
            <w:r w:rsidR="00376DFF" w:rsidRPr="00D56D88">
              <w:rPr>
                <w:rFonts w:ascii="Times New Roman" w:hAnsi="Times New Roman" w:cs="Times New Roman"/>
                <w:sz w:val="24"/>
                <w:szCs w:val="24"/>
              </w:rPr>
              <w:t>)</w:t>
            </w:r>
            <w:r w:rsidRPr="00D56D88">
              <w:rPr>
                <w:rFonts w:ascii="Times New Roman" w:hAnsi="Times New Roman" w:cs="Times New Roman"/>
                <w:sz w:val="24"/>
                <w:szCs w:val="24"/>
              </w:rPr>
              <w:t xml:space="preserve"> reporting </w:t>
            </w:r>
          </w:p>
        </w:tc>
        <w:tc>
          <w:tcPr>
            <w:tcW w:w="3330" w:type="dxa"/>
          </w:tcPr>
          <w:p w:rsidR="001E6B97" w:rsidRPr="00D56D88" w:rsidRDefault="001E6B97" w:rsidP="00230AE2">
            <w:pPr>
              <w:pStyle w:val="ListParagraph"/>
              <w:numPr>
                <w:ilvl w:val="0"/>
                <w:numId w:val="15"/>
              </w:numPr>
              <w:ind w:left="360"/>
              <w:rPr>
                <w:rFonts w:ascii="Times New Roman" w:hAnsi="Times New Roman" w:cs="Times New Roman"/>
                <w:sz w:val="24"/>
                <w:szCs w:val="24"/>
              </w:rPr>
            </w:pPr>
            <w:r w:rsidRPr="00D56D88">
              <w:rPr>
                <w:rFonts w:ascii="Times New Roman" w:hAnsi="Times New Roman" w:cs="Times New Roman"/>
                <w:sz w:val="24"/>
                <w:szCs w:val="24"/>
              </w:rPr>
              <w:t>Plagiarism check</w:t>
            </w:r>
          </w:p>
          <w:p w:rsidR="000C610D" w:rsidRPr="00D56D88" w:rsidRDefault="006F5ABC" w:rsidP="00230AE2">
            <w:pPr>
              <w:pStyle w:val="ListParagraph"/>
              <w:numPr>
                <w:ilvl w:val="0"/>
                <w:numId w:val="15"/>
              </w:numPr>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088" behindDoc="0" locked="0" layoutInCell="1" allowOverlap="1" wp14:anchorId="7C52CFC7">
                      <wp:simplePos x="0" y="0"/>
                      <wp:positionH relativeFrom="column">
                        <wp:posOffset>2286635</wp:posOffset>
                      </wp:positionH>
                      <wp:positionV relativeFrom="paragraph">
                        <wp:posOffset>3175</wp:posOffset>
                      </wp:positionV>
                      <wp:extent cx="1581785" cy="1663065"/>
                      <wp:effectExtent l="12065" t="9525" r="6350" b="13335"/>
                      <wp:wrapNone/>
                      <wp:docPr id="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785" cy="1663065"/>
                              </a:xfrm>
                              <a:prstGeom prst="rect">
                                <a:avLst/>
                              </a:prstGeom>
                              <a:solidFill>
                                <a:srgbClr val="FFFFFF"/>
                              </a:solidFill>
                              <a:ln w="9525">
                                <a:solidFill>
                                  <a:srgbClr val="000000"/>
                                </a:solidFill>
                                <a:miter lim="800000"/>
                                <a:headEnd/>
                                <a:tailEnd/>
                              </a:ln>
                            </wps:spPr>
                            <wps:txbx>
                              <w:txbxContent>
                                <w:p w:rsidR="007B2C27" w:rsidRPr="00230AE2" w:rsidRDefault="007B2C27" w:rsidP="00230AE2">
                                  <w:pPr>
                                    <w:spacing w:after="0" w:line="360" w:lineRule="auto"/>
                                    <w:rPr>
                                      <w:rFonts w:ascii="Times New Roman" w:hAnsi="Times New Roman" w:cs="Times New Roman"/>
                                      <w:sz w:val="24"/>
                                      <w:szCs w:val="24"/>
                                    </w:rPr>
                                  </w:pPr>
                                  <w:r w:rsidRPr="00230AE2">
                                    <w:rPr>
                                      <w:rFonts w:ascii="Times New Roman" w:hAnsi="Times New Roman" w:cs="Times New Roman"/>
                                      <w:sz w:val="24"/>
                                      <w:szCs w:val="24"/>
                                    </w:rPr>
                                    <w:t>Key words used for identification:</w:t>
                                  </w:r>
                                </w:p>
                                <w:p w:rsidR="007B2C27" w:rsidRPr="00230AE2" w:rsidRDefault="007B2C27" w:rsidP="00230AE2">
                                  <w:pPr>
                                    <w:pStyle w:val="ListParagraph"/>
                                    <w:numPr>
                                      <w:ilvl w:val="0"/>
                                      <w:numId w:val="19"/>
                                    </w:numPr>
                                    <w:spacing w:after="0" w:line="360" w:lineRule="auto"/>
                                    <w:rPr>
                                      <w:rFonts w:ascii="Times New Roman" w:hAnsi="Times New Roman" w:cs="Times New Roman"/>
                                      <w:sz w:val="24"/>
                                      <w:szCs w:val="24"/>
                                    </w:rPr>
                                  </w:pPr>
                                  <w:r w:rsidRPr="00230AE2">
                                    <w:rPr>
                                      <w:rFonts w:ascii="Times New Roman" w:hAnsi="Times New Roman" w:cs="Times New Roman"/>
                                      <w:sz w:val="24"/>
                                      <w:szCs w:val="24"/>
                                    </w:rPr>
                                    <w:t>Retraction</w:t>
                                  </w:r>
                                </w:p>
                                <w:p w:rsidR="007B2C27" w:rsidRPr="00230AE2" w:rsidRDefault="007B2C27" w:rsidP="00230AE2">
                                  <w:pPr>
                                    <w:pStyle w:val="ListParagraph"/>
                                    <w:numPr>
                                      <w:ilvl w:val="0"/>
                                      <w:numId w:val="19"/>
                                    </w:numPr>
                                    <w:spacing w:after="0" w:line="360" w:lineRule="auto"/>
                                    <w:rPr>
                                      <w:rFonts w:ascii="Times New Roman" w:hAnsi="Times New Roman" w:cs="Times New Roman"/>
                                      <w:sz w:val="24"/>
                                      <w:szCs w:val="24"/>
                                    </w:rPr>
                                  </w:pPr>
                                  <w:r w:rsidRPr="00230AE2">
                                    <w:rPr>
                                      <w:rFonts w:ascii="Times New Roman" w:hAnsi="Times New Roman" w:cs="Times New Roman"/>
                                      <w:sz w:val="24"/>
                                      <w:szCs w:val="24"/>
                                    </w:rPr>
                                    <w:t>Withdrawal</w:t>
                                  </w:r>
                                </w:p>
                                <w:p w:rsidR="007B2C27" w:rsidRPr="00230AE2" w:rsidRDefault="007B2C27" w:rsidP="00230AE2">
                                  <w:pPr>
                                    <w:pStyle w:val="ListParagraph"/>
                                    <w:numPr>
                                      <w:ilvl w:val="0"/>
                                      <w:numId w:val="19"/>
                                    </w:numPr>
                                    <w:spacing w:after="0" w:line="360" w:lineRule="auto"/>
                                    <w:rPr>
                                      <w:rFonts w:ascii="Times New Roman" w:hAnsi="Times New Roman" w:cs="Times New Roman"/>
                                      <w:sz w:val="24"/>
                                      <w:szCs w:val="24"/>
                                    </w:rPr>
                                  </w:pPr>
                                  <w:r w:rsidRPr="00230AE2">
                                    <w:rPr>
                                      <w:rFonts w:ascii="Times New Roman" w:hAnsi="Times New Roman" w:cs="Times New Roman"/>
                                      <w:sz w:val="24"/>
                                      <w:szCs w:val="24"/>
                                    </w:rPr>
                                    <w:t>Corrigendum</w:t>
                                  </w:r>
                                </w:p>
                                <w:p w:rsidR="007B2C27" w:rsidRPr="00230AE2" w:rsidRDefault="007B2C27" w:rsidP="00230AE2">
                                  <w:pPr>
                                    <w:pStyle w:val="ListParagraph"/>
                                    <w:numPr>
                                      <w:ilvl w:val="0"/>
                                      <w:numId w:val="19"/>
                                    </w:numPr>
                                    <w:spacing w:after="0" w:line="360" w:lineRule="auto"/>
                                    <w:rPr>
                                      <w:rFonts w:ascii="Times New Roman" w:hAnsi="Times New Roman" w:cs="Times New Roman"/>
                                      <w:sz w:val="24"/>
                                      <w:szCs w:val="24"/>
                                    </w:rPr>
                                  </w:pPr>
                                  <w:r w:rsidRPr="00230AE2">
                                    <w:rPr>
                                      <w:rFonts w:ascii="Times New Roman" w:hAnsi="Times New Roman" w:cs="Times New Roman"/>
                                      <w:sz w:val="24"/>
                                      <w:szCs w:val="24"/>
                                    </w:rPr>
                                    <w:t xml:space="preserve">Erratum </w:t>
                                  </w:r>
                                </w:p>
                                <w:p w:rsidR="007B2C27" w:rsidRPr="000C610D" w:rsidRDefault="007B2C27" w:rsidP="00230AE2">
                                  <w:pPr>
                                    <w:spacing w:after="0" w:line="360" w:lineRule="auto"/>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C52CFC7" id="Text Box 21" o:spid="_x0000_s1029" type="#_x0000_t202" style="position:absolute;left:0;text-align:left;margin-left:180.05pt;margin-top:.25pt;width:124.55pt;height:130.9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">
                      <v:textbox>
                        <w:txbxContent>
                          <w:p w:rsidR="007B2C27" w:rsidRPr="00230AE2" w:rsidRDefault="007B2C27" w:rsidP="00230AE2">
                            <w:pPr>
                              <w:spacing w:after="0" w:line="360" w:lineRule="auto"/>
                              <w:rPr>
                                <w:rFonts w:ascii="Times New Roman" w:hAnsi="Times New Roman" w:cs="Times New Roman"/>
                                <w:sz w:val="24"/>
                                <w:szCs w:val="24"/>
                              </w:rPr>
                            </w:pPr>
                            <w:r w:rsidRPr="00230AE2">
                              <w:rPr>
                                <w:rFonts w:ascii="Times New Roman" w:hAnsi="Times New Roman" w:cs="Times New Roman"/>
                                <w:sz w:val="24"/>
                                <w:szCs w:val="24"/>
                              </w:rPr>
                              <w:t>Key words used for identification:</w:t>
                            </w:r>
                          </w:p>
                          <w:p w:rsidR="007B2C27" w:rsidRPr="00230AE2" w:rsidRDefault="007B2C27" w:rsidP="00230AE2">
                            <w:pPr>
                              <w:pStyle w:val="ListParagraph"/>
                              <w:numPr>
                                <w:ilvl w:val="0"/>
                                <w:numId w:val="19"/>
                              </w:numPr>
                              <w:spacing w:after="0" w:line="360" w:lineRule="auto"/>
                              <w:rPr>
                                <w:rFonts w:ascii="Times New Roman" w:hAnsi="Times New Roman" w:cs="Times New Roman"/>
                                <w:sz w:val="24"/>
                                <w:szCs w:val="24"/>
                              </w:rPr>
                            </w:pPr>
                            <w:r w:rsidRPr="00230AE2">
                              <w:rPr>
                                <w:rFonts w:ascii="Times New Roman" w:hAnsi="Times New Roman" w:cs="Times New Roman"/>
                                <w:sz w:val="24"/>
                                <w:szCs w:val="24"/>
                              </w:rPr>
                              <w:t>Retraction</w:t>
                            </w:r>
                          </w:p>
                          <w:p w:rsidR="007B2C27" w:rsidRPr="00230AE2" w:rsidRDefault="007B2C27" w:rsidP="00230AE2">
                            <w:pPr>
                              <w:pStyle w:val="ListParagraph"/>
                              <w:numPr>
                                <w:ilvl w:val="0"/>
                                <w:numId w:val="19"/>
                              </w:numPr>
                              <w:spacing w:after="0" w:line="360" w:lineRule="auto"/>
                              <w:rPr>
                                <w:rFonts w:ascii="Times New Roman" w:hAnsi="Times New Roman" w:cs="Times New Roman"/>
                                <w:sz w:val="24"/>
                                <w:szCs w:val="24"/>
                              </w:rPr>
                            </w:pPr>
                            <w:r w:rsidRPr="00230AE2">
                              <w:rPr>
                                <w:rFonts w:ascii="Times New Roman" w:hAnsi="Times New Roman" w:cs="Times New Roman"/>
                                <w:sz w:val="24"/>
                                <w:szCs w:val="24"/>
                              </w:rPr>
                              <w:t>Withdrawal</w:t>
                            </w:r>
                          </w:p>
                          <w:p w:rsidR="007B2C27" w:rsidRPr="00230AE2" w:rsidRDefault="007B2C27" w:rsidP="00230AE2">
                            <w:pPr>
                              <w:pStyle w:val="ListParagraph"/>
                              <w:numPr>
                                <w:ilvl w:val="0"/>
                                <w:numId w:val="19"/>
                              </w:numPr>
                              <w:spacing w:after="0" w:line="360" w:lineRule="auto"/>
                              <w:rPr>
                                <w:rFonts w:ascii="Times New Roman" w:hAnsi="Times New Roman" w:cs="Times New Roman"/>
                                <w:sz w:val="24"/>
                                <w:szCs w:val="24"/>
                              </w:rPr>
                            </w:pPr>
                            <w:r w:rsidRPr="00230AE2">
                              <w:rPr>
                                <w:rFonts w:ascii="Times New Roman" w:hAnsi="Times New Roman" w:cs="Times New Roman"/>
                                <w:sz w:val="24"/>
                                <w:szCs w:val="24"/>
                              </w:rPr>
                              <w:t>Corrigendum</w:t>
                            </w:r>
                          </w:p>
                          <w:p w:rsidR="007B2C27" w:rsidRPr="00230AE2" w:rsidRDefault="007B2C27" w:rsidP="00230AE2">
                            <w:pPr>
                              <w:pStyle w:val="ListParagraph"/>
                              <w:numPr>
                                <w:ilvl w:val="0"/>
                                <w:numId w:val="19"/>
                              </w:numPr>
                              <w:spacing w:after="0" w:line="360" w:lineRule="auto"/>
                              <w:rPr>
                                <w:rFonts w:ascii="Times New Roman" w:hAnsi="Times New Roman" w:cs="Times New Roman"/>
                                <w:sz w:val="24"/>
                                <w:szCs w:val="24"/>
                              </w:rPr>
                            </w:pPr>
                            <w:r w:rsidRPr="00230AE2">
                              <w:rPr>
                                <w:rFonts w:ascii="Times New Roman" w:hAnsi="Times New Roman" w:cs="Times New Roman"/>
                                <w:sz w:val="24"/>
                                <w:szCs w:val="24"/>
                              </w:rPr>
                              <w:t xml:space="preserve">Erratum </w:t>
                            </w:r>
                          </w:p>
                          <w:p w:rsidR="007B2C27" w:rsidRPr="000C610D" w:rsidRDefault="007B2C27" w:rsidP="00230AE2">
                            <w:pPr>
                              <w:spacing w:after="0" w:line="360" w:lineRule="auto"/>
                            </w:pPr>
                          </w:p>
                        </w:txbxContent>
                      </v:textbox>
                    </v:shape>
                  </w:pict>
                </mc:Fallback>
              </mc:AlternateContent>
            </w:r>
            <w:r w:rsidR="00B31C2C" w:rsidRPr="00D56D88">
              <w:rPr>
                <w:rFonts w:ascii="Times New Roman" w:hAnsi="Times New Roman" w:cs="Times New Roman"/>
                <w:sz w:val="24"/>
                <w:szCs w:val="24"/>
              </w:rPr>
              <w:t>Authorship</w:t>
            </w:r>
            <w:r w:rsidR="001E6B97" w:rsidRPr="00D56D88">
              <w:rPr>
                <w:rFonts w:ascii="Times New Roman" w:hAnsi="Times New Roman" w:cs="Times New Roman"/>
                <w:sz w:val="24"/>
                <w:szCs w:val="24"/>
              </w:rPr>
              <w:t>: Criteria mentioned and contribution to be declared</w:t>
            </w:r>
          </w:p>
          <w:p w:rsidR="001E6B97" w:rsidRPr="00D56D88" w:rsidRDefault="001E6B97" w:rsidP="00230AE2">
            <w:pPr>
              <w:pStyle w:val="ListParagraph"/>
              <w:numPr>
                <w:ilvl w:val="0"/>
                <w:numId w:val="15"/>
              </w:numPr>
              <w:ind w:left="360"/>
              <w:rPr>
                <w:rFonts w:ascii="Times New Roman" w:hAnsi="Times New Roman" w:cs="Times New Roman"/>
                <w:sz w:val="24"/>
                <w:szCs w:val="24"/>
              </w:rPr>
            </w:pPr>
            <w:r w:rsidRPr="00D56D88">
              <w:rPr>
                <w:rFonts w:ascii="Times New Roman" w:hAnsi="Times New Roman" w:cs="Times New Roman"/>
                <w:sz w:val="24"/>
                <w:szCs w:val="24"/>
              </w:rPr>
              <w:t>Conflict of interest</w:t>
            </w:r>
          </w:p>
          <w:p w:rsidR="000C610D" w:rsidRPr="00D56D88" w:rsidRDefault="000C610D" w:rsidP="00230AE2">
            <w:pPr>
              <w:pStyle w:val="ListParagraph"/>
              <w:numPr>
                <w:ilvl w:val="0"/>
                <w:numId w:val="15"/>
              </w:numPr>
              <w:ind w:left="360"/>
              <w:rPr>
                <w:rFonts w:ascii="Times New Roman" w:hAnsi="Times New Roman" w:cs="Times New Roman"/>
                <w:sz w:val="24"/>
                <w:szCs w:val="24"/>
              </w:rPr>
            </w:pPr>
            <w:r w:rsidRPr="00D56D88">
              <w:rPr>
                <w:rFonts w:ascii="Times New Roman" w:hAnsi="Times New Roman" w:cs="Times New Roman"/>
                <w:sz w:val="24"/>
                <w:szCs w:val="24"/>
              </w:rPr>
              <w:t>Simultaneous publication prohibited</w:t>
            </w:r>
          </w:p>
          <w:p w:rsidR="000C610D" w:rsidRPr="00D56D88" w:rsidRDefault="000C610D" w:rsidP="00230AE2">
            <w:pPr>
              <w:pStyle w:val="ListParagraph"/>
              <w:numPr>
                <w:ilvl w:val="0"/>
                <w:numId w:val="15"/>
              </w:numPr>
              <w:ind w:left="360"/>
              <w:rPr>
                <w:rFonts w:ascii="Times New Roman" w:hAnsi="Times New Roman" w:cs="Times New Roman"/>
                <w:sz w:val="24"/>
                <w:szCs w:val="24"/>
              </w:rPr>
            </w:pPr>
            <w:r w:rsidRPr="00D56D88">
              <w:rPr>
                <w:rFonts w:ascii="Times New Roman" w:hAnsi="Times New Roman" w:cs="Times New Roman"/>
                <w:sz w:val="24"/>
                <w:szCs w:val="24"/>
              </w:rPr>
              <w:t>Sharing of data on databases</w:t>
            </w:r>
          </w:p>
          <w:p w:rsidR="000C610D" w:rsidRPr="00D56D88" w:rsidRDefault="00376DFF" w:rsidP="00230AE2">
            <w:pPr>
              <w:pStyle w:val="ListParagraph"/>
              <w:numPr>
                <w:ilvl w:val="0"/>
                <w:numId w:val="15"/>
              </w:numPr>
              <w:ind w:left="360"/>
              <w:rPr>
                <w:rFonts w:ascii="Times New Roman" w:hAnsi="Times New Roman" w:cs="Times New Roman"/>
                <w:sz w:val="24"/>
                <w:szCs w:val="24"/>
              </w:rPr>
            </w:pPr>
            <w:r w:rsidRPr="00D56D88">
              <w:rPr>
                <w:rFonts w:ascii="Times New Roman" w:hAnsi="Times New Roman" w:cs="Times New Roman"/>
                <w:sz w:val="24"/>
                <w:szCs w:val="24"/>
              </w:rPr>
              <w:t>Committee on Publication Ethics (</w:t>
            </w:r>
            <w:r w:rsidR="000C610D" w:rsidRPr="00D56D88">
              <w:rPr>
                <w:rFonts w:ascii="Times New Roman" w:hAnsi="Times New Roman" w:cs="Times New Roman"/>
                <w:sz w:val="24"/>
                <w:szCs w:val="24"/>
              </w:rPr>
              <w:t>COPE</w:t>
            </w:r>
            <w:r w:rsidRPr="00D56D88">
              <w:rPr>
                <w:rFonts w:ascii="Times New Roman" w:hAnsi="Times New Roman" w:cs="Times New Roman"/>
                <w:sz w:val="24"/>
                <w:szCs w:val="24"/>
              </w:rPr>
              <w:t>)</w:t>
            </w:r>
            <w:r w:rsidR="000C610D" w:rsidRPr="00D56D88">
              <w:rPr>
                <w:rFonts w:ascii="Times New Roman" w:hAnsi="Times New Roman" w:cs="Times New Roman"/>
                <w:sz w:val="24"/>
                <w:szCs w:val="24"/>
              </w:rPr>
              <w:t xml:space="preserve"> guidelines</w:t>
            </w:r>
          </w:p>
        </w:tc>
      </w:tr>
    </w:tbl>
    <w:p w:rsidR="000C610D" w:rsidRPr="00D56D88" w:rsidRDefault="000C610D" w:rsidP="00230AE2">
      <w:pPr>
        <w:spacing w:line="240" w:lineRule="auto"/>
        <w:rPr>
          <w:rFonts w:ascii="Times New Roman" w:hAnsi="Times New Roman" w:cs="Times New Roman"/>
          <w:sz w:val="24"/>
          <w:szCs w:val="24"/>
        </w:rPr>
      </w:pPr>
    </w:p>
    <w:p w:rsidR="002F5055" w:rsidRPr="00D56D88" w:rsidRDefault="002F5055" w:rsidP="00230AE2">
      <w:pPr>
        <w:spacing w:line="240" w:lineRule="auto"/>
        <w:rPr>
          <w:rFonts w:ascii="Times New Roman" w:hAnsi="Times New Roman" w:cs="Times New Roman"/>
          <w:sz w:val="24"/>
          <w:szCs w:val="24"/>
        </w:rPr>
      </w:pPr>
      <w:r w:rsidRPr="00D56D88">
        <w:rPr>
          <w:rFonts w:ascii="Times New Roman" w:hAnsi="Times New Roman" w:cs="Times New Roman"/>
          <w:b/>
          <w:bCs/>
          <w:sz w:val="24"/>
          <w:szCs w:val="24"/>
        </w:rPr>
        <w:t>Inclusion criteria:</w:t>
      </w:r>
      <w:r w:rsidR="0034117C" w:rsidRPr="00D56D88">
        <w:rPr>
          <w:rFonts w:ascii="Times New Roman" w:hAnsi="Times New Roman" w:cs="Times New Roman"/>
          <w:b/>
          <w:bCs/>
          <w:sz w:val="24"/>
          <w:szCs w:val="24"/>
        </w:rPr>
        <w:t xml:space="preserve"> </w:t>
      </w:r>
      <w:r w:rsidR="00AC79AE" w:rsidRPr="00D56D88">
        <w:rPr>
          <w:rFonts w:ascii="Times New Roman" w:hAnsi="Times New Roman" w:cs="Times New Roman"/>
          <w:sz w:val="24"/>
          <w:szCs w:val="24"/>
        </w:rPr>
        <w:t xml:space="preserve">Medical journals </w:t>
      </w:r>
      <w:r w:rsidR="00EA6BE2" w:rsidRPr="00D56D88">
        <w:rPr>
          <w:rFonts w:ascii="Times New Roman" w:hAnsi="Times New Roman" w:cs="Times New Roman"/>
          <w:sz w:val="24"/>
          <w:szCs w:val="24"/>
        </w:rPr>
        <w:t>belonging to modern medicine were</w:t>
      </w:r>
      <w:r w:rsidR="00AC79AE" w:rsidRPr="00D56D88">
        <w:rPr>
          <w:rFonts w:ascii="Times New Roman" w:hAnsi="Times New Roman" w:cs="Times New Roman"/>
          <w:sz w:val="24"/>
          <w:szCs w:val="24"/>
        </w:rPr>
        <w:t xml:space="preserve"> included.</w:t>
      </w:r>
    </w:p>
    <w:p w:rsidR="002F5055" w:rsidRPr="00D56D88" w:rsidRDefault="002F5055" w:rsidP="00230AE2">
      <w:pPr>
        <w:pStyle w:val="ListParagraph"/>
        <w:numPr>
          <w:ilvl w:val="0"/>
          <w:numId w:val="1"/>
        </w:numPr>
        <w:spacing w:line="240" w:lineRule="auto"/>
        <w:rPr>
          <w:rFonts w:ascii="Times New Roman" w:hAnsi="Times New Roman" w:cs="Times New Roman"/>
          <w:sz w:val="24"/>
          <w:szCs w:val="24"/>
        </w:rPr>
      </w:pPr>
      <w:r w:rsidRPr="00D56D88">
        <w:rPr>
          <w:rFonts w:ascii="Times New Roman" w:hAnsi="Times New Roman" w:cs="Times New Roman"/>
          <w:sz w:val="24"/>
          <w:szCs w:val="24"/>
        </w:rPr>
        <w:t>Indian journal indexed in IndMED</w:t>
      </w:r>
      <w:r w:rsidR="00AC79AE" w:rsidRPr="00D56D88">
        <w:rPr>
          <w:rFonts w:ascii="Times New Roman" w:hAnsi="Times New Roman" w:cs="Times New Roman"/>
          <w:sz w:val="24"/>
          <w:szCs w:val="24"/>
        </w:rPr>
        <w:t xml:space="preserve">, </w:t>
      </w:r>
      <w:r w:rsidR="00275701" w:rsidRPr="00D56D88">
        <w:rPr>
          <w:rFonts w:ascii="Times New Roman" w:hAnsi="Times New Roman" w:cs="Times New Roman"/>
          <w:sz w:val="24"/>
          <w:szCs w:val="24"/>
        </w:rPr>
        <w:t>PubMed</w:t>
      </w:r>
      <w:r w:rsidR="00AC79AE" w:rsidRPr="00D56D88">
        <w:rPr>
          <w:rFonts w:ascii="Times New Roman" w:hAnsi="Times New Roman" w:cs="Times New Roman"/>
          <w:sz w:val="24"/>
          <w:szCs w:val="24"/>
        </w:rPr>
        <w:t xml:space="preserve"> or both.</w:t>
      </w:r>
    </w:p>
    <w:p w:rsidR="002F5055" w:rsidRPr="00D56D88" w:rsidRDefault="00EA6BE2" w:rsidP="00230AE2">
      <w:pPr>
        <w:pStyle w:val="ListParagraph"/>
        <w:numPr>
          <w:ilvl w:val="0"/>
          <w:numId w:val="1"/>
        </w:numPr>
        <w:spacing w:line="240" w:lineRule="auto"/>
        <w:rPr>
          <w:rFonts w:ascii="Times New Roman" w:hAnsi="Times New Roman" w:cs="Times New Roman"/>
          <w:sz w:val="24"/>
          <w:szCs w:val="24"/>
        </w:rPr>
      </w:pPr>
      <w:r w:rsidRPr="00D56D88">
        <w:rPr>
          <w:rFonts w:ascii="Times New Roman" w:hAnsi="Times New Roman" w:cs="Times New Roman"/>
          <w:sz w:val="24"/>
          <w:szCs w:val="24"/>
        </w:rPr>
        <w:t>Articles withdrawn in the period of January 2012 to October 2017</w:t>
      </w:r>
    </w:p>
    <w:p w:rsidR="00305464" w:rsidRPr="00D56D88" w:rsidRDefault="00305464" w:rsidP="00230AE2">
      <w:pPr>
        <w:spacing w:line="240" w:lineRule="auto"/>
        <w:rPr>
          <w:rFonts w:ascii="Times New Roman" w:hAnsi="Times New Roman" w:cs="Times New Roman"/>
          <w:b/>
          <w:bCs/>
          <w:sz w:val="24"/>
          <w:szCs w:val="24"/>
        </w:rPr>
      </w:pPr>
      <w:r w:rsidRPr="00D56D88">
        <w:rPr>
          <w:rFonts w:ascii="Times New Roman" w:hAnsi="Times New Roman" w:cs="Times New Roman"/>
          <w:b/>
          <w:bCs/>
          <w:sz w:val="24"/>
          <w:szCs w:val="24"/>
        </w:rPr>
        <w:t xml:space="preserve">Exclusion criteria: </w:t>
      </w:r>
    </w:p>
    <w:p w:rsidR="00305464" w:rsidRPr="00D56D88" w:rsidRDefault="00305464" w:rsidP="00230AE2">
      <w:pPr>
        <w:spacing w:line="240" w:lineRule="auto"/>
        <w:rPr>
          <w:rFonts w:ascii="Times New Roman" w:hAnsi="Times New Roman" w:cs="Times New Roman"/>
          <w:sz w:val="24"/>
          <w:szCs w:val="24"/>
        </w:rPr>
      </w:pPr>
      <w:r w:rsidRPr="00D56D88">
        <w:rPr>
          <w:rFonts w:ascii="Times New Roman" w:hAnsi="Times New Roman" w:cs="Times New Roman"/>
          <w:sz w:val="24"/>
          <w:szCs w:val="24"/>
        </w:rPr>
        <w:t xml:space="preserve">Journals with no website, </w:t>
      </w:r>
      <w:r w:rsidR="00785A78" w:rsidRPr="00D56D88">
        <w:rPr>
          <w:rFonts w:ascii="Times New Roman" w:hAnsi="Times New Roman" w:cs="Times New Roman"/>
          <w:sz w:val="24"/>
          <w:szCs w:val="24"/>
        </w:rPr>
        <w:t xml:space="preserve">journals </w:t>
      </w:r>
      <w:r w:rsidRPr="00D56D88">
        <w:rPr>
          <w:rFonts w:ascii="Times New Roman" w:hAnsi="Times New Roman" w:cs="Times New Roman"/>
          <w:sz w:val="24"/>
          <w:szCs w:val="24"/>
        </w:rPr>
        <w:t xml:space="preserve">without any kind of author instructions and periodicals </w:t>
      </w:r>
      <w:r w:rsidR="00EA6BE2" w:rsidRPr="00D56D88">
        <w:rPr>
          <w:rFonts w:ascii="Times New Roman" w:hAnsi="Times New Roman" w:cs="Times New Roman"/>
          <w:sz w:val="24"/>
          <w:szCs w:val="24"/>
        </w:rPr>
        <w:t xml:space="preserve">were </w:t>
      </w:r>
      <w:r w:rsidRPr="00D56D88">
        <w:rPr>
          <w:rFonts w:ascii="Times New Roman" w:hAnsi="Times New Roman" w:cs="Times New Roman"/>
          <w:sz w:val="24"/>
          <w:szCs w:val="24"/>
        </w:rPr>
        <w:t>excluded from the study.</w:t>
      </w:r>
      <w:r w:rsidR="00AC79AE" w:rsidRPr="00D56D88">
        <w:rPr>
          <w:rFonts w:ascii="Times New Roman" w:hAnsi="Times New Roman" w:cs="Times New Roman"/>
          <w:sz w:val="24"/>
          <w:szCs w:val="24"/>
        </w:rPr>
        <w:t xml:space="preserve"> Journals belonging to alternative medicine, such as Ayurveda, Siddha </w:t>
      </w:r>
      <w:r w:rsidR="00EA6BE2" w:rsidRPr="00D56D88">
        <w:rPr>
          <w:rFonts w:ascii="Times New Roman" w:hAnsi="Times New Roman" w:cs="Times New Roman"/>
          <w:sz w:val="24"/>
          <w:szCs w:val="24"/>
        </w:rPr>
        <w:t>or Unani, etc., were also excluded due to lack of clarity with regard to applicability of research and publication ethics in these</w:t>
      </w:r>
      <w:r w:rsidR="00B31C2C" w:rsidRPr="00D56D88">
        <w:rPr>
          <w:rFonts w:ascii="Times New Roman" w:hAnsi="Times New Roman" w:cs="Times New Roman"/>
          <w:sz w:val="24"/>
          <w:szCs w:val="24"/>
        </w:rPr>
        <w:t xml:space="preserve"> disciplines</w:t>
      </w:r>
      <w:r w:rsidR="00EA6BE2" w:rsidRPr="00D56D88">
        <w:rPr>
          <w:rFonts w:ascii="Times New Roman" w:hAnsi="Times New Roman" w:cs="Times New Roman"/>
          <w:sz w:val="24"/>
          <w:szCs w:val="24"/>
        </w:rPr>
        <w:t xml:space="preserve">. Moreover, the knowledge and background of the </w:t>
      </w:r>
      <w:r w:rsidR="00230AE2">
        <w:rPr>
          <w:rFonts w:ascii="Times New Roman" w:hAnsi="Times New Roman" w:cs="Times New Roman"/>
          <w:sz w:val="24"/>
          <w:szCs w:val="24"/>
        </w:rPr>
        <w:t>authors</w:t>
      </w:r>
      <w:r w:rsidR="00EA6BE2" w:rsidRPr="00D56D88">
        <w:rPr>
          <w:rFonts w:ascii="Times New Roman" w:hAnsi="Times New Roman" w:cs="Times New Roman"/>
          <w:sz w:val="24"/>
          <w:szCs w:val="24"/>
        </w:rPr>
        <w:t xml:space="preserve"> limited </w:t>
      </w:r>
      <w:r w:rsidR="00B31C2C" w:rsidRPr="00D56D88">
        <w:rPr>
          <w:rFonts w:ascii="Times New Roman" w:hAnsi="Times New Roman" w:cs="Times New Roman"/>
          <w:sz w:val="24"/>
          <w:szCs w:val="24"/>
        </w:rPr>
        <w:t xml:space="preserve">her </w:t>
      </w:r>
      <w:r w:rsidR="00EA6BE2" w:rsidRPr="00D56D88">
        <w:rPr>
          <w:rFonts w:ascii="Times New Roman" w:hAnsi="Times New Roman" w:cs="Times New Roman"/>
          <w:sz w:val="24"/>
          <w:szCs w:val="24"/>
        </w:rPr>
        <w:t>expertise in this area to make any judgment.</w:t>
      </w:r>
    </w:p>
    <w:p w:rsidR="00275701" w:rsidRPr="00D56D88" w:rsidRDefault="00626836" w:rsidP="00230AE2">
      <w:pPr>
        <w:spacing w:line="240" w:lineRule="auto"/>
        <w:rPr>
          <w:rFonts w:ascii="Times New Roman" w:hAnsi="Times New Roman" w:cs="Times New Roman"/>
          <w:b/>
          <w:bCs/>
          <w:sz w:val="24"/>
          <w:szCs w:val="24"/>
        </w:rPr>
      </w:pPr>
      <w:r w:rsidRPr="00D56D88">
        <w:rPr>
          <w:rFonts w:ascii="Times New Roman" w:hAnsi="Times New Roman" w:cs="Times New Roman"/>
          <w:b/>
          <w:bCs/>
          <w:sz w:val="24"/>
          <w:szCs w:val="24"/>
        </w:rPr>
        <w:lastRenderedPageBreak/>
        <w:t>RESULTS</w:t>
      </w:r>
    </w:p>
    <w:p w:rsidR="00EA6BE2" w:rsidRPr="00D56D88" w:rsidRDefault="00EA6BE2" w:rsidP="00230AE2">
      <w:pPr>
        <w:spacing w:line="240" w:lineRule="auto"/>
        <w:rPr>
          <w:rFonts w:ascii="Times New Roman" w:hAnsi="Times New Roman" w:cs="Times New Roman"/>
          <w:sz w:val="24"/>
          <w:szCs w:val="24"/>
        </w:rPr>
      </w:pPr>
      <w:r w:rsidRPr="00D56D88">
        <w:rPr>
          <w:rFonts w:ascii="Times New Roman" w:hAnsi="Times New Roman" w:cs="Times New Roman"/>
          <w:sz w:val="24"/>
          <w:szCs w:val="24"/>
        </w:rPr>
        <w:t xml:space="preserve">A total of 129 Indian </w:t>
      </w:r>
      <w:r w:rsidR="00B31C2C" w:rsidRPr="00D56D88">
        <w:rPr>
          <w:rFonts w:ascii="Times New Roman" w:hAnsi="Times New Roman" w:cs="Times New Roman"/>
          <w:sz w:val="24"/>
          <w:szCs w:val="24"/>
        </w:rPr>
        <w:t xml:space="preserve">journals </w:t>
      </w:r>
      <w:r w:rsidRPr="00D56D88">
        <w:rPr>
          <w:rFonts w:ascii="Times New Roman" w:hAnsi="Times New Roman" w:cs="Times New Roman"/>
          <w:sz w:val="24"/>
          <w:szCs w:val="24"/>
        </w:rPr>
        <w:t>were shortlisted using the IndMED website and PubMed National Library of Medicine catalogue for journals. Of these 110 journals had accessible websites with clear author instructions and were included in further analysis. Table 1 depicts the indexing characteristics of journals included in the study.</w:t>
      </w:r>
    </w:p>
    <w:p w:rsidR="001E6B97" w:rsidRPr="00D56D88" w:rsidRDefault="001E6B97" w:rsidP="00230AE2">
      <w:pPr>
        <w:spacing w:line="240" w:lineRule="auto"/>
        <w:rPr>
          <w:rFonts w:ascii="Times New Roman" w:hAnsi="Times New Roman" w:cs="Times New Roman"/>
          <w:sz w:val="24"/>
          <w:szCs w:val="24"/>
        </w:rPr>
      </w:pPr>
      <w:r w:rsidRPr="00D56D88">
        <w:rPr>
          <w:rFonts w:ascii="Times New Roman" w:hAnsi="Times New Roman" w:cs="Times New Roman"/>
          <w:sz w:val="24"/>
          <w:szCs w:val="24"/>
        </w:rPr>
        <w:t xml:space="preserve">Table </w:t>
      </w:r>
      <w:r w:rsidR="003D0019" w:rsidRPr="00D56D88">
        <w:rPr>
          <w:rFonts w:ascii="Times New Roman" w:hAnsi="Times New Roman" w:cs="Times New Roman"/>
          <w:sz w:val="24"/>
          <w:szCs w:val="24"/>
        </w:rPr>
        <w:t xml:space="preserve">2 </w:t>
      </w:r>
      <w:r w:rsidRPr="00D56D88">
        <w:rPr>
          <w:rFonts w:ascii="Times New Roman" w:hAnsi="Times New Roman" w:cs="Times New Roman"/>
          <w:sz w:val="24"/>
          <w:szCs w:val="24"/>
        </w:rPr>
        <w:t>describes the results of the journal website assessment. A dedicated section on ethics was found i</w:t>
      </w:r>
      <w:r w:rsidR="00AB5D91" w:rsidRPr="00D56D88">
        <w:rPr>
          <w:rFonts w:ascii="Times New Roman" w:hAnsi="Times New Roman" w:cs="Times New Roman"/>
          <w:sz w:val="24"/>
          <w:szCs w:val="24"/>
        </w:rPr>
        <w:t>n 56 (50.9%) journals</w:t>
      </w:r>
      <w:r w:rsidRPr="00D56D88">
        <w:rPr>
          <w:rFonts w:ascii="Times New Roman" w:hAnsi="Times New Roman" w:cs="Times New Roman"/>
          <w:sz w:val="24"/>
          <w:szCs w:val="24"/>
        </w:rPr>
        <w:t>. In</w:t>
      </w:r>
      <w:r w:rsidR="00B31C2C" w:rsidRPr="00D56D88">
        <w:rPr>
          <w:rFonts w:ascii="Times New Roman" w:hAnsi="Times New Roman" w:cs="Times New Roman"/>
          <w:sz w:val="24"/>
          <w:szCs w:val="24"/>
        </w:rPr>
        <w:t xml:space="preserve"> the</w:t>
      </w:r>
      <w:r w:rsidRPr="00D56D88">
        <w:rPr>
          <w:rFonts w:ascii="Times New Roman" w:hAnsi="Times New Roman" w:cs="Times New Roman"/>
          <w:sz w:val="24"/>
          <w:szCs w:val="24"/>
        </w:rPr>
        <w:t xml:space="preserve"> rest of the journals it was part of the text where </w:t>
      </w:r>
      <w:r w:rsidR="00AB5D91" w:rsidRPr="00D56D88">
        <w:rPr>
          <w:rFonts w:ascii="Times New Roman" w:hAnsi="Times New Roman" w:cs="Times New Roman"/>
          <w:sz w:val="24"/>
          <w:szCs w:val="24"/>
        </w:rPr>
        <w:t>it was not prominently displayed</w:t>
      </w:r>
      <w:r w:rsidR="00D74707">
        <w:rPr>
          <w:rFonts w:ascii="Times New Roman" w:hAnsi="Times New Roman" w:cs="Times New Roman"/>
          <w:sz w:val="24"/>
          <w:szCs w:val="24"/>
        </w:rPr>
        <w:t xml:space="preserve"> </w:t>
      </w:r>
      <w:r w:rsidR="00B31C2C" w:rsidRPr="00D56D88">
        <w:rPr>
          <w:rFonts w:ascii="Times New Roman" w:hAnsi="Times New Roman" w:cs="Times New Roman"/>
          <w:sz w:val="24"/>
          <w:szCs w:val="24"/>
        </w:rPr>
        <w:t xml:space="preserve">on </w:t>
      </w:r>
      <w:r w:rsidRPr="00D56D88">
        <w:rPr>
          <w:rFonts w:ascii="Times New Roman" w:hAnsi="Times New Roman" w:cs="Times New Roman"/>
          <w:sz w:val="24"/>
          <w:szCs w:val="24"/>
        </w:rPr>
        <w:t xml:space="preserve">the </w:t>
      </w:r>
      <w:r w:rsidR="00B31C2C" w:rsidRPr="00D56D88">
        <w:rPr>
          <w:rFonts w:ascii="Times New Roman" w:hAnsi="Times New Roman" w:cs="Times New Roman"/>
          <w:sz w:val="24"/>
          <w:szCs w:val="24"/>
        </w:rPr>
        <w:t>webpage</w:t>
      </w:r>
      <w:r w:rsidRPr="00D56D88">
        <w:rPr>
          <w:rFonts w:ascii="Times New Roman" w:hAnsi="Times New Roman" w:cs="Times New Roman"/>
          <w:sz w:val="24"/>
          <w:szCs w:val="24"/>
        </w:rPr>
        <w:t xml:space="preserve">. </w:t>
      </w:r>
      <w:r w:rsidR="003D0019" w:rsidRPr="00D56D88">
        <w:rPr>
          <w:rFonts w:ascii="Times New Roman" w:hAnsi="Times New Roman" w:cs="Times New Roman"/>
          <w:sz w:val="24"/>
          <w:szCs w:val="24"/>
        </w:rPr>
        <w:t xml:space="preserve">Fifty one </w:t>
      </w:r>
      <w:r w:rsidRPr="00D56D88">
        <w:rPr>
          <w:rFonts w:ascii="Times New Roman" w:hAnsi="Times New Roman" w:cs="Times New Roman"/>
          <w:sz w:val="24"/>
          <w:szCs w:val="24"/>
        </w:rPr>
        <w:t xml:space="preserve">(46.4%) </w:t>
      </w:r>
      <w:r w:rsidR="00B31C2C" w:rsidRPr="00D56D88">
        <w:rPr>
          <w:rFonts w:ascii="Times New Roman" w:hAnsi="Times New Roman" w:cs="Times New Roman"/>
          <w:sz w:val="24"/>
          <w:szCs w:val="24"/>
        </w:rPr>
        <w:t xml:space="preserve">journals </w:t>
      </w:r>
      <w:r w:rsidRPr="00D56D88">
        <w:rPr>
          <w:rFonts w:ascii="Times New Roman" w:hAnsi="Times New Roman" w:cs="Times New Roman"/>
          <w:sz w:val="24"/>
          <w:szCs w:val="24"/>
        </w:rPr>
        <w:t xml:space="preserve">mentioned </w:t>
      </w:r>
      <w:r w:rsidR="00B31C2C" w:rsidRPr="00D56D88">
        <w:rPr>
          <w:rFonts w:ascii="Times New Roman" w:hAnsi="Times New Roman" w:cs="Times New Roman"/>
          <w:sz w:val="24"/>
          <w:szCs w:val="24"/>
        </w:rPr>
        <w:t xml:space="preserve">the </w:t>
      </w:r>
      <w:r w:rsidRPr="00D56D88">
        <w:rPr>
          <w:rFonts w:ascii="Times New Roman" w:hAnsi="Times New Roman" w:cs="Times New Roman"/>
          <w:sz w:val="24"/>
          <w:szCs w:val="24"/>
        </w:rPr>
        <w:t>Declaration of Helsinki as the guidelines to be followed for articles submitted to the journals</w:t>
      </w:r>
      <w:r w:rsidR="00B31C2C" w:rsidRPr="00D56D88">
        <w:rPr>
          <w:rFonts w:ascii="Times New Roman" w:hAnsi="Times New Roman" w:cs="Times New Roman"/>
          <w:sz w:val="24"/>
          <w:szCs w:val="24"/>
        </w:rPr>
        <w:t>.</w:t>
      </w:r>
      <w:r w:rsidR="008461A0" w:rsidRPr="00D56D88">
        <w:rPr>
          <w:rFonts w:ascii="Times New Roman" w:hAnsi="Times New Roman" w:cs="Times New Roman"/>
          <w:sz w:val="24"/>
          <w:szCs w:val="24"/>
        </w:rPr>
        <w:t xml:space="preserve"> Ten</w:t>
      </w:r>
      <w:r w:rsidR="00B31C2C" w:rsidRPr="00D56D88">
        <w:rPr>
          <w:rFonts w:ascii="Times New Roman" w:hAnsi="Times New Roman" w:cs="Times New Roman"/>
          <w:sz w:val="24"/>
          <w:szCs w:val="24"/>
        </w:rPr>
        <w:t xml:space="preserve"> (9%) journals mentioned the </w:t>
      </w:r>
      <w:r w:rsidRPr="00D56D88">
        <w:rPr>
          <w:rFonts w:ascii="Times New Roman" w:hAnsi="Times New Roman" w:cs="Times New Roman"/>
          <w:sz w:val="24"/>
          <w:szCs w:val="24"/>
        </w:rPr>
        <w:t xml:space="preserve">Indian Council of Medical Research guidelines as the only </w:t>
      </w:r>
      <w:r w:rsidR="00911F76" w:rsidRPr="00D56D88">
        <w:rPr>
          <w:rFonts w:ascii="Times New Roman" w:hAnsi="Times New Roman" w:cs="Times New Roman"/>
          <w:sz w:val="24"/>
          <w:szCs w:val="24"/>
        </w:rPr>
        <w:t>guideline; seven</w:t>
      </w:r>
      <w:r w:rsidR="00B31C2C" w:rsidRPr="00D56D88">
        <w:rPr>
          <w:rFonts w:ascii="Times New Roman" w:hAnsi="Times New Roman" w:cs="Times New Roman"/>
          <w:sz w:val="24"/>
          <w:szCs w:val="24"/>
        </w:rPr>
        <w:t xml:space="preserve"> (6.4%) journals mentioned both</w:t>
      </w:r>
      <w:r w:rsidRPr="00D56D88">
        <w:rPr>
          <w:rFonts w:ascii="Times New Roman" w:hAnsi="Times New Roman" w:cs="Times New Roman"/>
          <w:sz w:val="24"/>
          <w:szCs w:val="24"/>
        </w:rPr>
        <w:t>. Forty two journals (38.2%) journals did not mention any specific guidelines for research and publication ethics. Animal ethics was mentioned 65 (59%) of the journals. An ethics committee approval was required by 65 (59%) of the journals.</w:t>
      </w:r>
    </w:p>
    <w:p w:rsidR="001E6B97" w:rsidRPr="00D56D88" w:rsidRDefault="001E6B97" w:rsidP="00230AE2">
      <w:pPr>
        <w:spacing w:line="240" w:lineRule="auto"/>
        <w:rPr>
          <w:rFonts w:ascii="Times New Roman" w:hAnsi="Times New Roman" w:cs="Times New Roman"/>
          <w:sz w:val="24"/>
          <w:szCs w:val="24"/>
        </w:rPr>
      </w:pPr>
      <w:r w:rsidRPr="00D56D88">
        <w:rPr>
          <w:rFonts w:ascii="Times New Roman" w:hAnsi="Times New Roman" w:cs="Times New Roman"/>
          <w:sz w:val="24"/>
          <w:szCs w:val="24"/>
        </w:rPr>
        <w:t xml:space="preserve">Regarding patient autonomy, </w:t>
      </w:r>
      <w:r w:rsidR="00B31C2C" w:rsidRPr="00D56D88">
        <w:rPr>
          <w:rFonts w:ascii="Times New Roman" w:hAnsi="Times New Roman" w:cs="Times New Roman"/>
          <w:sz w:val="24"/>
          <w:szCs w:val="24"/>
        </w:rPr>
        <w:t xml:space="preserve">64 (58.2%) of the journals mentioned that </w:t>
      </w:r>
      <w:r w:rsidRPr="00D56D88">
        <w:rPr>
          <w:rFonts w:ascii="Times New Roman" w:hAnsi="Times New Roman" w:cs="Times New Roman"/>
          <w:sz w:val="24"/>
          <w:szCs w:val="24"/>
        </w:rPr>
        <w:t xml:space="preserve">an informed consent was mandatory for human participants and </w:t>
      </w:r>
      <w:r w:rsidR="00B31C2C" w:rsidRPr="00D56D88">
        <w:rPr>
          <w:rFonts w:ascii="Times New Roman" w:hAnsi="Times New Roman" w:cs="Times New Roman"/>
          <w:sz w:val="24"/>
          <w:szCs w:val="24"/>
        </w:rPr>
        <w:t xml:space="preserve">only 19 (17.3%) of the biomedical journals studied </w:t>
      </w:r>
      <w:r w:rsidRPr="00D56D88">
        <w:rPr>
          <w:rFonts w:ascii="Times New Roman" w:hAnsi="Times New Roman" w:cs="Times New Roman"/>
          <w:sz w:val="24"/>
          <w:szCs w:val="24"/>
        </w:rPr>
        <w:t>mentioned</w:t>
      </w:r>
      <w:r w:rsidR="00B31C2C" w:rsidRPr="00D56D88">
        <w:rPr>
          <w:rFonts w:ascii="Times New Roman" w:hAnsi="Times New Roman" w:cs="Times New Roman"/>
          <w:sz w:val="24"/>
          <w:szCs w:val="24"/>
        </w:rPr>
        <w:t xml:space="preserve"> assent</w:t>
      </w:r>
      <w:r w:rsidRPr="00D56D88">
        <w:rPr>
          <w:rFonts w:ascii="Times New Roman" w:hAnsi="Times New Roman" w:cs="Times New Roman"/>
          <w:sz w:val="24"/>
          <w:szCs w:val="24"/>
        </w:rPr>
        <w:t xml:space="preserve">.  </w:t>
      </w:r>
      <w:r w:rsidR="00954B6C" w:rsidRPr="00D56D88">
        <w:rPr>
          <w:rFonts w:ascii="Times New Roman" w:hAnsi="Times New Roman" w:cs="Times New Roman"/>
          <w:sz w:val="24"/>
          <w:szCs w:val="24"/>
        </w:rPr>
        <w:t>I</w:t>
      </w:r>
      <w:r w:rsidRPr="00D56D88">
        <w:rPr>
          <w:rFonts w:ascii="Times New Roman" w:hAnsi="Times New Roman" w:cs="Times New Roman"/>
          <w:sz w:val="24"/>
          <w:szCs w:val="24"/>
        </w:rPr>
        <w:t>mportance of privacy and confidentiality of the human participants was conveyed in 61 (55.5%) of the journals. While 73 (66.4%) journals mentioned following the ICMJE guidelines for publication, only 34 (31%) of these journals were actually listed in the ICMJE list of journals.</w:t>
      </w:r>
    </w:p>
    <w:p w:rsidR="001E6B97" w:rsidRPr="00D56D88" w:rsidRDefault="00954B6C" w:rsidP="00230AE2">
      <w:pPr>
        <w:spacing w:line="240" w:lineRule="auto"/>
        <w:rPr>
          <w:rFonts w:ascii="Times New Roman" w:hAnsi="Times New Roman" w:cs="Times New Roman"/>
          <w:sz w:val="24"/>
          <w:szCs w:val="24"/>
        </w:rPr>
      </w:pPr>
      <w:r w:rsidRPr="00D56D88">
        <w:rPr>
          <w:rFonts w:ascii="Times New Roman" w:hAnsi="Times New Roman" w:cs="Times New Roman"/>
          <w:sz w:val="24"/>
          <w:szCs w:val="24"/>
        </w:rPr>
        <w:t>With regard to</w:t>
      </w:r>
      <w:r w:rsidR="001E6B97" w:rsidRPr="00D56D88">
        <w:rPr>
          <w:rFonts w:ascii="Times New Roman" w:hAnsi="Times New Roman" w:cs="Times New Roman"/>
          <w:sz w:val="24"/>
          <w:szCs w:val="24"/>
        </w:rPr>
        <w:t xml:space="preserve"> clinical trials, registration of the trial in clinical trial registry of India was mentioned in 36 (32.7%) of the journals and reporting according to CONSORT was required by 52 (47.3%) of the journals. There were 22 (20%</w:t>
      </w:r>
      <w:r w:rsidR="00AB5D91" w:rsidRPr="00D56D88">
        <w:rPr>
          <w:rFonts w:ascii="Times New Roman" w:hAnsi="Times New Roman" w:cs="Times New Roman"/>
          <w:sz w:val="24"/>
          <w:szCs w:val="24"/>
        </w:rPr>
        <w:t>) journals websites that</w:t>
      </w:r>
      <w:r w:rsidR="001E6B97" w:rsidRPr="00D56D88">
        <w:rPr>
          <w:rFonts w:ascii="Times New Roman" w:hAnsi="Times New Roman" w:cs="Times New Roman"/>
          <w:sz w:val="24"/>
          <w:szCs w:val="24"/>
        </w:rPr>
        <w:t xml:space="preserve"> require</w:t>
      </w:r>
      <w:r w:rsidR="00AB5D91" w:rsidRPr="00D56D88">
        <w:rPr>
          <w:rFonts w:ascii="Times New Roman" w:hAnsi="Times New Roman" w:cs="Times New Roman"/>
          <w:sz w:val="24"/>
          <w:szCs w:val="24"/>
        </w:rPr>
        <w:t>d neither</w:t>
      </w:r>
      <w:r w:rsidR="001E6B97" w:rsidRPr="00D56D88">
        <w:rPr>
          <w:rFonts w:ascii="Times New Roman" w:hAnsi="Times New Roman" w:cs="Times New Roman"/>
          <w:sz w:val="24"/>
          <w:szCs w:val="24"/>
        </w:rPr>
        <w:t xml:space="preserve"> CTRI registration </w:t>
      </w:r>
      <w:r w:rsidR="00AB5D91" w:rsidRPr="00D56D88">
        <w:rPr>
          <w:rFonts w:ascii="Times New Roman" w:hAnsi="Times New Roman" w:cs="Times New Roman"/>
          <w:sz w:val="24"/>
          <w:szCs w:val="24"/>
        </w:rPr>
        <w:t>n</w:t>
      </w:r>
      <w:r w:rsidR="001E6B97" w:rsidRPr="00D56D88">
        <w:rPr>
          <w:rFonts w:ascii="Times New Roman" w:hAnsi="Times New Roman" w:cs="Times New Roman"/>
          <w:sz w:val="24"/>
          <w:szCs w:val="24"/>
        </w:rPr>
        <w:t>or CONSORT guidelines for reporting of clinical trials. There were 38 (34.5%) journals that activ</w:t>
      </w:r>
      <w:r w:rsidR="00AB5D91" w:rsidRPr="00D56D88">
        <w:rPr>
          <w:rFonts w:ascii="Times New Roman" w:hAnsi="Times New Roman" w:cs="Times New Roman"/>
          <w:sz w:val="24"/>
          <w:szCs w:val="24"/>
        </w:rPr>
        <w:t xml:space="preserve">ely looked for plagiarism, </w:t>
      </w:r>
      <w:r w:rsidR="001E6B97" w:rsidRPr="00D56D88">
        <w:rPr>
          <w:rFonts w:ascii="Times New Roman" w:hAnsi="Times New Roman" w:cs="Times New Roman"/>
          <w:sz w:val="24"/>
          <w:szCs w:val="24"/>
        </w:rPr>
        <w:t xml:space="preserve">explicitly mentioned in the website along </w:t>
      </w:r>
      <w:r w:rsidR="00302151" w:rsidRPr="00D56D88">
        <w:rPr>
          <w:rFonts w:ascii="Times New Roman" w:hAnsi="Times New Roman" w:cs="Times New Roman"/>
          <w:sz w:val="24"/>
          <w:szCs w:val="24"/>
        </w:rPr>
        <w:t xml:space="preserve">with </w:t>
      </w:r>
      <w:r w:rsidR="00AB5D91" w:rsidRPr="00D56D88">
        <w:rPr>
          <w:rFonts w:ascii="Times New Roman" w:hAnsi="Times New Roman" w:cs="Times New Roman"/>
          <w:sz w:val="24"/>
          <w:szCs w:val="24"/>
        </w:rPr>
        <w:t xml:space="preserve">warning of </w:t>
      </w:r>
      <w:r w:rsidR="001E6B97" w:rsidRPr="00D56D88">
        <w:rPr>
          <w:rFonts w:ascii="Times New Roman" w:hAnsi="Times New Roman" w:cs="Times New Roman"/>
          <w:sz w:val="24"/>
          <w:szCs w:val="24"/>
        </w:rPr>
        <w:t>action against authors if found doing so.</w:t>
      </w:r>
    </w:p>
    <w:p w:rsidR="001E6B97" w:rsidRPr="00D56D88" w:rsidRDefault="001E6B97" w:rsidP="00230AE2">
      <w:pPr>
        <w:spacing w:line="240" w:lineRule="auto"/>
        <w:rPr>
          <w:rFonts w:ascii="Times New Roman" w:hAnsi="Times New Roman" w:cs="Times New Roman"/>
          <w:sz w:val="24"/>
          <w:szCs w:val="24"/>
        </w:rPr>
      </w:pPr>
      <w:r w:rsidRPr="00D56D88">
        <w:rPr>
          <w:rFonts w:ascii="Times New Roman" w:hAnsi="Times New Roman" w:cs="Times New Roman"/>
          <w:sz w:val="24"/>
          <w:szCs w:val="24"/>
        </w:rPr>
        <w:t xml:space="preserve">One of the most commonly followed parameter was that of prohibition of simultaneous publication as this was described </w:t>
      </w:r>
      <w:r w:rsidR="00302151" w:rsidRPr="00D56D88">
        <w:rPr>
          <w:rFonts w:ascii="Times New Roman" w:hAnsi="Times New Roman" w:cs="Times New Roman"/>
          <w:sz w:val="24"/>
          <w:szCs w:val="24"/>
        </w:rPr>
        <w:t>very</w:t>
      </w:r>
      <w:r w:rsidR="00D74707">
        <w:rPr>
          <w:rFonts w:ascii="Times New Roman" w:hAnsi="Times New Roman" w:cs="Times New Roman"/>
          <w:sz w:val="24"/>
          <w:szCs w:val="24"/>
        </w:rPr>
        <w:t xml:space="preserve"> </w:t>
      </w:r>
      <w:r w:rsidRPr="00D56D88">
        <w:rPr>
          <w:rFonts w:ascii="Times New Roman" w:hAnsi="Times New Roman" w:cs="Times New Roman"/>
          <w:sz w:val="24"/>
          <w:szCs w:val="24"/>
        </w:rPr>
        <w:t>clearly in 81 (73.6%) of the journals. This was followed by the requirement of clarification regarding conflict of interest statement</w:t>
      </w:r>
      <w:r w:rsidR="004A62E4" w:rsidRPr="00D56D88">
        <w:rPr>
          <w:rFonts w:ascii="Times New Roman" w:hAnsi="Times New Roman" w:cs="Times New Roman"/>
          <w:sz w:val="24"/>
          <w:szCs w:val="24"/>
        </w:rPr>
        <w:t xml:space="preserve"> </w:t>
      </w:r>
      <w:r w:rsidR="008461A0" w:rsidRPr="00D56D88">
        <w:rPr>
          <w:rFonts w:ascii="Times New Roman" w:hAnsi="Times New Roman" w:cs="Times New Roman"/>
          <w:sz w:val="24"/>
          <w:szCs w:val="24"/>
        </w:rPr>
        <w:t>(75, 68.2%)</w:t>
      </w:r>
      <w:r w:rsidRPr="00D56D88">
        <w:rPr>
          <w:rFonts w:ascii="Times New Roman" w:hAnsi="Times New Roman" w:cs="Times New Roman"/>
          <w:sz w:val="24"/>
          <w:szCs w:val="24"/>
        </w:rPr>
        <w:t>. Committee on Publication Ethics was mentioned in 18 (16.4%) of the journals.</w:t>
      </w:r>
    </w:p>
    <w:p w:rsidR="001E6B97" w:rsidRPr="00D56D88" w:rsidRDefault="001E6B97" w:rsidP="00230AE2">
      <w:pPr>
        <w:spacing w:line="240" w:lineRule="auto"/>
        <w:rPr>
          <w:rFonts w:ascii="Times New Roman" w:hAnsi="Times New Roman" w:cs="Times New Roman"/>
          <w:sz w:val="24"/>
          <w:szCs w:val="24"/>
        </w:rPr>
      </w:pPr>
      <w:r w:rsidRPr="00D56D88">
        <w:rPr>
          <w:rFonts w:ascii="Times New Roman" w:hAnsi="Times New Roman" w:cs="Times New Roman"/>
          <w:sz w:val="24"/>
          <w:szCs w:val="24"/>
        </w:rPr>
        <w:t xml:space="preserve">Table </w:t>
      </w:r>
      <w:r w:rsidR="008461A0" w:rsidRPr="00D56D88">
        <w:rPr>
          <w:rFonts w:ascii="Times New Roman" w:hAnsi="Times New Roman" w:cs="Times New Roman"/>
          <w:sz w:val="24"/>
          <w:szCs w:val="24"/>
        </w:rPr>
        <w:t>3</w:t>
      </w:r>
      <w:r w:rsidR="004A62E4" w:rsidRPr="00D56D88">
        <w:rPr>
          <w:rFonts w:ascii="Times New Roman" w:hAnsi="Times New Roman" w:cs="Times New Roman"/>
          <w:sz w:val="24"/>
          <w:szCs w:val="24"/>
        </w:rPr>
        <w:t xml:space="preserve"> </w:t>
      </w:r>
      <w:r w:rsidRPr="00D56D88">
        <w:rPr>
          <w:rFonts w:ascii="Times New Roman" w:hAnsi="Times New Roman" w:cs="Times New Roman"/>
          <w:sz w:val="24"/>
          <w:szCs w:val="24"/>
        </w:rPr>
        <w:t xml:space="preserve">describes the reasons for 60 retractions that took place from </w:t>
      </w:r>
      <w:r w:rsidR="004A62E4" w:rsidRPr="00D56D88">
        <w:rPr>
          <w:rFonts w:ascii="Times New Roman" w:hAnsi="Times New Roman" w:cs="Times New Roman"/>
          <w:sz w:val="24"/>
          <w:szCs w:val="24"/>
        </w:rPr>
        <w:t xml:space="preserve">January </w:t>
      </w:r>
      <w:r w:rsidRPr="00D56D88">
        <w:rPr>
          <w:rFonts w:ascii="Times New Roman" w:hAnsi="Times New Roman" w:cs="Times New Roman"/>
          <w:sz w:val="24"/>
          <w:szCs w:val="24"/>
        </w:rPr>
        <w:t>2012 till October 2017. The most common reason for retraction was duplicate articles, (23, 38.4%), followed by plagiarism (17, 28.3%)</w:t>
      </w:r>
      <w:r w:rsidR="004A62E4" w:rsidRPr="00D56D88">
        <w:rPr>
          <w:rFonts w:ascii="Times New Roman" w:hAnsi="Times New Roman" w:cs="Times New Roman"/>
          <w:sz w:val="24"/>
          <w:szCs w:val="24"/>
        </w:rPr>
        <w:t xml:space="preserve"> which included one article with plagiarism from Wikipedia</w:t>
      </w:r>
      <w:r w:rsidRPr="00D56D88">
        <w:rPr>
          <w:rFonts w:ascii="Times New Roman" w:hAnsi="Times New Roman" w:cs="Times New Roman"/>
          <w:sz w:val="24"/>
          <w:szCs w:val="24"/>
        </w:rPr>
        <w:t>. Some of the other reasons for retraction were authorship issues and ‘</w:t>
      </w:r>
      <w:r w:rsidR="000D4C65" w:rsidRPr="00D56D88">
        <w:rPr>
          <w:rFonts w:ascii="Times New Roman" w:hAnsi="Times New Roman" w:cs="Times New Roman"/>
          <w:sz w:val="24"/>
          <w:szCs w:val="24"/>
        </w:rPr>
        <w:t>inadvertent publication’.</w:t>
      </w:r>
    </w:p>
    <w:p w:rsidR="008C4F0A" w:rsidRPr="00D56D88" w:rsidRDefault="00626836" w:rsidP="00230AE2">
      <w:pPr>
        <w:spacing w:line="240" w:lineRule="auto"/>
        <w:rPr>
          <w:rFonts w:ascii="Times New Roman" w:hAnsi="Times New Roman" w:cs="Times New Roman"/>
          <w:b/>
          <w:bCs/>
          <w:sz w:val="24"/>
          <w:szCs w:val="24"/>
        </w:rPr>
      </w:pPr>
      <w:r w:rsidRPr="00D56D88">
        <w:rPr>
          <w:rFonts w:ascii="Times New Roman" w:hAnsi="Times New Roman" w:cs="Times New Roman"/>
          <w:b/>
          <w:bCs/>
          <w:sz w:val="24"/>
          <w:szCs w:val="24"/>
        </w:rPr>
        <w:t>DISCUSSION</w:t>
      </w:r>
    </w:p>
    <w:p w:rsidR="000D4C65" w:rsidRPr="00D56D88" w:rsidRDefault="000D4C65" w:rsidP="00230AE2">
      <w:pPr>
        <w:spacing w:line="240" w:lineRule="auto"/>
        <w:rPr>
          <w:rFonts w:ascii="Times New Roman" w:hAnsi="Times New Roman" w:cs="Times New Roman"/>
          <w:sz w:val="24"/>
          <w:szCs w:val="24"/>
        </w:rPr>
      </w:pPr>
      <w:r w:rsidRPr="00D56D88">
        <w:rPr>
          <w:rFonts w:ascii="Times New Roman" w:hAnsi="Times New Roman" w:cs="Times New Roman"/>
          <w:sz w:val="24"/>
          <w:szCs w:val="24"/>
        </w:rPr>
        <w:t>Our study attempts to assess the preparedness of biomedical journals from India, indexed in PubMed and IndMED</w:t>
      </w:r>
      <w:r w:rsidR="00AB5D91" w:rsidRPr="00D56D88">
        <w:rPr>
          <w:rFonts w:ascii="Times New Roman" w:hAnsi="Times New Roman" w:cs="Times New Roman"/>
          <w:sz w:val="24"/>
          <w:szCs w:val="24"/>
        </w:rPr>
        <w:t xml:space="preserve"> for ethical publication process</w:t>
      </w:r>
      <w:r w:rsidRPr="00D56D88">
        <w:rPr>
          <w:rFonts w:ascii="Times New Roman" w:hAnsi="Times New Roman" w:cs="Times New Roman"/>
          <w:sz w:val="24"/>
          <w:szCs w:val="24"/>
        </w:rPr>
        <w:t xml:space="preserve">. Indexation </w:t>
      </w:r>
      <w:r w:rsidR="00575F0F" w:rsidRPr="00D56D88">
        <w:rPr>
          <w:rFonts w:ascii="Times New Roman" w:hAnsi="Times New Roman" w:cs="Times New Roman"/>
          <w:sz w:val="24"/>
          <w:szCs w:val="24"/>
        </w:rPr>
        <w:t>facilitates accessibility, increases readership and re</w:t>
      </w:r>
      <w:r w:rsidR="00AB5D91" w:rsidRPr="00D56D88">
        <w:rPr>
          <w:rFonts w:ascii="Times New Roman" w:hAnsi="Times New Roman" w:cs="Times New Roman"/>
          <w:sz w:val="24"/>
          <w:szCs w:val="24"/>
        </w:rPr>
        <w:t>flects quality to some extent (9</w:t>
      </w:r>
      <w:r w:rsidR="00575F0F" w:rsidRPr="00D56D88">
        <w:rPr>
          <w:rFonts w:ascii="Times New Roman" w:hAnsi="Times New Roman" w:cs="Times New Roman"/>
          <w:sz w:val="24"/>
          <w:szCs w:val="24"/>
        </w:rPr>
        <w:t>). IndMED is an ICMR funded project that supplements the international PubMed indexing service for select peer</w:t>
      </w:r>
      <w:r w:rsidR="00302151" w:rsidRPr="00D56D88">
        <w:rPr>
          <w:rFonts w:ascii="Times New Roman" w:hAnsi="Times New Roman" w:cs="Times New Roman"/>
          <w:sz w:val="24"/>
          <w:szCs w:val="24"/>
        </w:rPr>
        <w:t>-</w:t>
      </w:r>
      <w:r w:rsidR="00575F0F" w:rsidRPr="00D56D88">
        <w:rPr>
          <w:rFonts w:ascii="Times New Roman" w:hAnsi="Times New Roman" w:cs="Times New Roman"/>
          <w:sz w:val="24"/>
          <w:szCs w:val="24"/>
        </w:rPr>
        <w:t>reviewed Indian medical journals</w:t>
      </w:r>
      <w:r w:rsidR="00AB5D91" w:rsidRPr="00D56D88">
        <w:rPr>
          <w:rFonts w:ascii="Times New Roman" w:hAnsi="Times New Roman" w:cs="Times New Roman"/>
          <w:sz w:val="24"/>
          <w:szCs w:val="24"/>
        </w:rPr>
        <w:t xml:space="preserve"> (8)</w:t>
      </w:r>
      <w:r w:rsidR="00575F0F" w:rsidRPr="00D56D88">
        <w:rPr>
          <w:rFonts w:ascii="Times New Roman" w:hAnsi="Times New Roman" w:cs="Times New Roman"/>
          <w:sz w:val="24"/>
          <w:szCs w:val="24"/>
        </w:rPr>
        <w:t>. We discuss the findings of the study as per the checklist used.</w:t>
      </w:r>
    </w:p>
    <w:p w:rsidR="00575F0F" w:rsidRPr="00D56D88" w:rsidRDefault="00575F0F" w:rsidP="00230AE2">
      <w:pPr>
        <w:spacing w:line="240" w:lineRule="auto"/>
        <w:rPr>
          <w:rFonts w:ascii="Times New Roman" w:hAnsi="Times New Roman" w:cs="Times New Roman"/>
          <w:b/>
          <w:bCs/>
          <w:sz w:val="24"/>
          <w:szCs w:val="24"/>
        </w:rPr>
      </w:pPr>
      <w:r w:rsidRPr="00D56D88">
        <w:rPr>
          <w:rFonts w:ascii="Times New Roman" w:hAnsi="Times New Roman" w:cs="Times New Roman"/>
          <w:b/>
          <w:bCs/>
          <w:sz w:val="24"/>
          <w:szCs w:val="24"/>
        </w:rPr>
        <w:t>Separate section in ethics</w:t>
      </w:r>
      <w:r w:rsidR="007D2D9B" w:rsidRPr="00D56D88">
        <w:rPr>
          <w:rFonts w:ascii="Times New Roman" w:hAnsi="Times New Roman" w:cs="Times New Roman"/>
          <w:b/>
          <w:bCs/>
          <w:sz w:val="24"/>
          <w:szCs w:val="24"/>
        </w:rPr>
        <w:t xml:space="preserve"> and specific guidelines for ethics:</w:t>
      </w:r>
    </w:p>
    <w:p w:rsidR="00575F0F" w:rsidRPr="00D56D88" w:rsidRDefault="008461A0" w:rsidP="00230AE2">
      <w:pPr>
        <w:spacing w:line="240" w:lineRule="auto"/>
        <w:rPr>
          <w:rFonts w:ascii="Times New Roman" w:hAnsi="Times New Roman" w:cs="Times New Roman"/>
          <w:sz w:val="24"/>
          <w:szCs w:val="24"/>
        </w:rPr>
      </w:pPr>
      <w:r w:rsidRPr="00D56D88">
        <w:rPr>
          <w:rFonts w:ascii="Times New Roman" w:hAnsi="Times New Roman" w:cs="Times New Roman"/>
          <w:sz w:val="24"/>
          <w:szCs w:val="24"/>
        </w:rPr>
        <w:lastRenderedPageBreak/>
        <w:t xml:space="preserve">A separate section dedicated to ethics </w:t>
      </w:r>
      <w:r w:rsidR="00575F0F" w:rsidRPr="00D56D88">
        <w:rPr>
          <w:rFonts w:ascii="Times New Roman" w:hAnsi="Times New Roman" w:cs="Times New Roman"/>
          <w:sz w:val="24"/>
          <w:szCs w:val="24"/>
        </w:rPr>
        <w:t>is indicative of the importance to ethical research and publication</w:t>
      </w:r>
      <w:r w:rsidR="00AB5D91" w:rsidRPr="00D56D88">
        <w:rPr>
          <w:rFonts w:ascii="Times New Roman" w:hAnsi="Times New Roman" w:cs="Times New Roman"/>
          <w:sz w:val="24"/>
          <w:szCs w:val="24"/>
        </w:rPr>
        <w:t xml:space="preserve"> process by the journal. T</w:t>
      </w:r>
      <w:r w:rsidR="00575F0F" w:rsidRPr="00D56D88">
        <w:rPr>
          <w:rFonts w:ascii="Times New Roman" w:hAnsi="Times New Roman" w:cs="Times New Roman"/>
          <w:sz w:val="24"/>
          <w:szCs w:val="24"/>
        </w:rPr>
        <w:t>his was found in the website of roughly half of the journals surveyed</w:t>
      </w:r>
      <w:r w:rsidR="00AB5D91" w:rsidRPr="00D56D88">
        <w:rPr>
          <w:rFonts w:ascii="Times New Roman" w:hAnsi="Times New Roman" w:cs="Times New Roman"/>
          <w:sz w:val="24"/>
          <w:szCs w:val="24"/>
        </w:rPr>
        <w:t>. Mo</w:t>
      </w:r>
      <w:r w:rsidR="00200083" w:rsidRPr="00D56D88">
        <w:rPr>
          <w:rFonts w:ascii="Times New Roman" w:hAnsi="Times New Roman" w:cs="Times New Roman"/>
          <w:sz w:val="24"/>
          <w:szCs w:val="24"/>
        </w:rPr>
        <w:t>re than half mentioned Declaration of Helsinki as specific guidelines to be followed. In a recent study 71% mentioned Declaration of Helsinki but only 15% referred to the latest amendments</w:t>
      </w:r>
      <w:r w:rsidR="00176352" w:rsidRPr="00D56D88">
        <w:rPr>
          <w:rFonts w:ascii="Times New Roman" w:hAnsi="Times New Roman" w:cs="Times New Roman"/>
          <w:sz w:val="24"/>
          <w:szCs w:val="24"/>
        </w:rPr>
        <w:t>. T</w:t>
      </w:r>
      <w:r w:rsidR="00200083" w:rsidRPr="00D56D88">
        <w:rPr>
          <w:rFonts w:ascii="Times New Roman" w:hAnsi="Times New Roman" w:cs="Times New Roman"/>
          <w:sz w:val="24"/>
          <w:szCs w:val="24"/>
        </w:rPr>
        <w:t>he rest r</w:t>
      </w:r>
      <w:r w:rsidR="007D2D9B" w:rsidRPr="00D56D88">
        <w:rPr>
          <w:rFonts w:ascii="Times New Roman" w:hAnsi="Times New Roman" w:cs="Times New Roman"/>
          <w:sz w:val="24"/>
          <w:szCs w:val="24"/>
        </w:rPr>
        <w:t>eferred to the older versions</w:t>
      </w:r>
      <w:r w:rsidR="00CB397B" w:rsidRPr="00D56D88">
        <w:rPr>
          <w:rFonts w:ascii="Times New Roman" w:hAnsi="Times New Roman" w:cs="Times New Roman"/>
          <w:sz w:val="24"/>
          <w:szCs w:val="24"/>
        </w:rPr>
        <w:t xml:space="preserve"> (10)</w:t>
      </w:r>
      <w:r w:rsidR="007D2D9B" w:rsidRPr="00D56D88">
        <w:rPr>
          <w:rFonts w:ascii="Times New Roman" w:hAnsi="Times New Roman" w:cs="Times New Roman"/>
          <w:sz w:val="24"/>
          <w:szCs w:val="24"/>
        </w:rPr>
        <w:t xml:space="preserve">. </w:t>
      </w:r>
      <w:r w:rsidR="00302151" w:rsidRPr="00D56D88">
        <w:rPr>
          <w:rFonts w:ascii="Times New Roman" w:hAnsi="Times New Roman" w:cs="Times New Roman"/>
          <w:sz w:val="24"/>
          <w:szCs w:val="24"/>
        </w:rPr>
        <w:t xml:space="preserve">The absence of </w:t>
      </w:r>
      <w:r w:rsidR="00176352" w:rsidRPr="00D56D88">
        <w:rPr>
          <w:rFonts w:ascii="Times New Roman" w:hAnsi="Times New Roman" w:cs="Times New Roman"/>
          <w:sz w:val="24"/>
          <w:szCs w:val="24"/>
        </w:rPr>
        <w:t xml:space="preserve">near </w:t>
      </w:r>
      <w:r w:rsidR="00302151" w:rsidRPr="00D56D88">
        <w:rPr>
          <w:rFonts w:ascii="Times New Roman" w:hAnsi="Times New Roman" w:cs="Times New Roman"/>
          <w:sz w:val="24"/>
          <w:szCs w:val="24"/>
        </w:rPr>
        <w:t xml:space="preserve">ubiquitous </w:t>
      </w:r>
      <w:r w:rsidR="007D2D9B" w:rsidRPr="00D56D88">
        <w:rPr>
          <w:rFonts w:ascii="Times New Roman" w:hAnsi="Times New Roman" w:cs="Times New Roman"/>
          <w:sz w:val="24"/>
          <w:szCs w:val="24"/>
        </w:rPr>
        <w:t>reference to ICMR guidelines in Indian journals was striking. The more recent ICMR guidelines were in the draft phase when the data collection was done for this study</w:t>
      </w:r>
      <w:r w:rsidR="00CB397B" w:rsidRPr="00D56D88">
        <w:rPr>
          <w:rFonts w:ascii="Times New Roman" w:hAnsi="Times New Roman" w:cs="Times New Roman"/>
          <w:sz w:val="24"/>
          <w:szCs w:val="24"/>
        </w:rPr>
        <w:t xml:space="preserve"> (11)</w:t>
      </w:r>
      <w:r w:rsidR="007D2D9B" w:rsidRPr="00D56D88">
        <w:rPr>
          <w:rFonts w:ascii="Times New Roman" w:hAnsi="Times New Roman" w:cs="Times New Roman"/>
          <w:sz w:val="24"/>
          <w:szCs w:val="24"/>
        </w:rPr>
        <w:t xml:space="preserve">. </w:t>
      </w:r>
    </w:p>
    <w:p w:rsidR="007D2D9B" w:rsidRPr="00D56D88" w:rsidRDefault="007D2D9B" w:rsidP="00230AE2">
      <w:pPr>
        <w:tabs>
          <w:tab w:val="left" w:pos="2295"/>
        </w:tabs>
        <w:spacing w:line="240" w:lineRule="auto"/>
        <w:rPr>
          <w:rFonts w:ascii="Times New Roman" w:hAnsi="Times New Roman" w:cs="Times New Roman"/>
          <w:sz w:val="24"/>
          <w:szCs w:val="24"/>
        </w:rPr>
      </w:pPr>
      <w:r w:rsidRPr="00D56D88">
        <w:rPr>
          <w:rFonts w:ascii="Times New Roman" w:hAnsi="Times New Roman" w:cs="Times New Roman"/>
          <w:sz w:val="24"/>
          <w:szCs w:val="24"/>
        </w:rPr>
        <w:t xml:space="preserve">Animal ethics found place in the website of less than 60% of the journals. While it is possible that some of these journals may not be publishing </w:t>
      </w:r>
      <w:r w:rsidR="009E2A7A" w:rsidRPr="00D56D88">
        <w:rPr>
          <w:rFonts w:ascii="Times New Roman" w:hAnsi="Times New Roman" w:cs="Times New Roman"/>
          <w:sz w:val="24"/>
          <w:szCs w:val="24"/>
        </w:rPr>
        <w:t>research</w:t>
      </w:r>
      <w:r w:rsidRPr="00D56D88">
        <w:rPr>
          <w:rFonts w:ascii="Times New Roman" w:hAnsi="Times New Roman" w:cs="Times New Roman"/>
          <w:sz w:val="24"/>
          <w:szCs w:val="24"/>
        </w:rPr>
        <w:t xml:space="preserve"> on animals often, the instructions to the authors have an educational value in </w:t>
      </w:r>
      <w:r w:rsidR="00C57CDA" w:rsidRPr="00D56D88">
        <w:rPr>
          <w:rFonts w:ascii="Times New Roman" w:hAnsi="Times New Roman" w:cs="Times New Roman"/>
          <w:sz w:val="24"/>
          <w:szCs w:val="24"/>
        </w:rPr>
        <w:t>disseminating</w:t>
      </w:r>
      <w:r w:rsidR="00230AE2">
        <w:rPr>
          <w:rFonts w:ascii="Times New Roman" w:hAnsi="Times New Roman" w:cs="Times New Roman"/>
          <w:sz w:val="24"/>
          <w:szCs w:val="24"/>
        </w:rPr>
        <w:t xml:space="preserve"> </w:t>
      </w:r>
      <w:r w:rsidRPr="00D56D88">
        <w:rPr>
          <w:rFonts w:ascii="Times New Roman" w:hAnsi="Times New Roman" w:cs="Times New Roman"/>
          <w:sz w:val="24"/>
          <w:szCs w:val="24"/>
        </w:rPr>
        <w:t>principles of biomedical ethics and should find a place in the website.</w:t>
      </w:r>
      <w:r w:rsidR="00230AE2">
        <w:rPr>
          <w:rFonts w:ascii="Times New Roman" w:hAnsi="Times New Roman" w:cs="Times New Roman"/>
          <w:sz w:val="24"/>
          <w:szCs w:val="24"/>
        </w:rPr>
        <w:t xml:space="preserve"> </w:t>
      </w:r>
      <w:r w:rsidRPr="00D56D88">
        <w:rPr>
          <w:rFonts w:ascii="Times New Roman" w:hAnsi="Times New Roman" w:cs="Times New Roman"/>
          <w:sz w:val="24"/>
          <w:szCs w:val="24"/>
        </w:rPr>
        <w:t xml:space="preserve">The Committee for the Purpose of Control and Supervision of Experiments on Animals (CPCSEA) is a statutory body formed by </w:t>
      </w:r>
      <w:r w:rsidR="00C57CDA" w:rsidRPr="00D56D88">
        <w:rPr>
          <w:rFonts w:ascii="Times New Roman" w:hAnsi="Times New Roman" w:cs="Times New Roman"/>
          <w:sz w:val="24"/>
          <w:szCs w:val="24"/>
        </w:rPr>
        <w:t>an</w:t>
      </w:r>
      <w:r w:rsidR="009E2A7A" w:rsidRPr="00D56D88">
        <w:rPr>
          <w:rFonts w:ascii="Times New Roman" w:hAnsi="Times New Roman" w:cs="Times New Roman"/>
          <w:sz w:val="24"/>
          <w:szCs w:val="24"/>
        </w:rPr>
        <w:t xml:space="preserve"> </w:t>
      </w:r>
      <w:r w:rsidRPr="00D56D88">
        <w:rPr>
          <w:rFonts w:ascii="Times New Roman" w:hAnsi="Times New Roman" w:cs="Times New Roman"/>
          <w:sz w:val="24"/>
          <w:szCs w:val="24"/>
        </w:rPr>
        <w:t>Act of the Indian Parliament under the Prevention of Cruelty to Animals Acts and was the one most commonly mentioned by the journal websites</w:t>
      </w:r>
      <w:r w:rsidR="00CB397B" w:rsidRPr="00D56D88">
        <w:rPr>
          <w:rFonts w:ascii="Times New Roman" w:hAnsi="Times New Roman" w:cs="Times New Roman"/>
          <w:sz w:val="24"/>
          <w:szCs w:val="24"/>
        </w:rPr>
        <w:t xml:space="preserve"> (12</w:t>
      </w:r>
      <w:r w:rsidRPr="00D56D88">
        <w:rPr>
          <w:rFonts w:ascii="Times New Roman" w:hAnsi="Times New Roman" w:cs="Times New Roman"/>
          <w:sz w:val="24"/>
          <w:szCs w:val="24"/>
        </w:rPr>
        <w:t xml:space="preserve">). Indian National Science Academy (INSA) guidelines (1992 and 2000; in 2000 the genetically modified animals were included) </w:t>
      </w:r>
      <w:r w:rsidR="00CB397B" w:rsidRPr="00D56D88">
        <w:rPr>
          <w:rFonts w:ascii="Times New Roman" w:hAnsi="Times New Roman" w:cs="Times New Roman"/>
          <w:sz w:val="24"/>
          <w:szCs w:val="24"/>
        </w:rPr>
        <w:t xml:space="preserve">were mentioned </w:t>
      </w:r>
      <w:r w:rsidRPr="00D56D88">
        <w:rPr>
          <w:rFonts w:ascii="Times New Roman" w:hAnsi="Times New Roman" w:cs="Times New Roman"/>
          <w:sz w:val="24"/>
          <w:szCs w:val="24"/>
        </w:rPr>
        <w:t xml:space="preserve">in five journals. </w:t>
      </w:r>
      <w:r w:rsidR="00A22708" w:rsidRPr="00D56D88">
        <w:rPr>
          <w:rFonts w:ascii="Times New Roman" w:hAnsi="Times New Roman" w:cs="Times New Roman"/>
          <w:sz w:val="24"/>
          <w:szCs w:val="24"/>
        </w:rPr>
        <w:t>In a study by Atlas et al in 2003, 124 high impact journals were assessed using their instructions to authors. Only 40 included some type of guideline concerning protection of experimental animal</w:t>
      </w:r>
      <w:r w:rsidR="00CB397B" w:rsidRPr="00D56D88">
        <w:rPr>
          <w:rFonts w:ascii="Times New Roman" w:hAnsi="Times New Roman" w:cs="Times New Roman"/>
          <w:sz w:val="24"/>
          <w:szCs w:val="24"/>
        </w:rPr>
        <w:t>s (13</w:t>
      </w:r>
      <w:r w:rsidR="00A22708" w:rsidRPr="00D56D88">
        <w:rPr>
          <w:rFonts w:ascii="Times New Roman" w:hAnsi="Times New Roman" w:cs="Times New Roman"/>
          <w:sz w:val="24"/>
          <w:szCs w:val="24"/>
        </w:rPr>
        <w:t>). In a</w:t>
      </w:r>
      <w:r w:rsidR="00C57CDA" w:rsidRPr="00D56D88">
        <w:rPr>
          <w:rFonts w:ascii="Times New Roman" w:hAnsi="Times New Roman" w:cs="Times New Roman"/>
          <w:sz w:val="24"/>
          <w:szCs w:val="24"/>
        </w:rPr>
        <w:t>nother</w:t>
      </w:r>
      <w:r w:rsidR="00A22708" w:rsidRPr="00D56D88">
        <w:rPr>
          <w:rFonts w:ascii="Times New Roman" w:hAnsi="Times New Roman" w:cs="Times New Roman"/>
          <w:sz w:val="24"/>
          <w:szCs w:val="24"/>
        </w:rPr>
        <w:t xml:space="preserve"> study </w:t>
      </w:r>
      <w:r w:rsidR="00C57CDA" w:rsidRPr="00D56D88">
        <w:rPr>
          <w:rFonts w:ascii="Times New Roman" w:hAnsi="Times New Roman" w:cs="Times New Roman"/>
          <w:sz w:val="24"/>
          <w:szCs w:val="24"/>
        </w:rPr>
        <w:t>on</w:t>
      </w:r>
      <w:r w:rsidR="009E2A7A" w:rsidRPr="00D56D88">
        <w:rPr>
          <w:rFonts w:ascii="Times New Roman" w:hAnsi="Times New Roman" w:cs="Times New Roman"/>
          <w:sz w:val="24"/>
          <w:szCs w:val="24"/>
        </w:rPr>
        <w:t xml:space="preserve"> </w:t>
      </w:r>
      <w:r w:rsidR="00A22708" w:rsidRPr="00D56D88">
        <w:rPr>
          <w:rFonts w:ascii="Times New Roman" w:hAnsi="Times New Roman" w:cs="Times New Roman"/>
          <w:sz w:val="24"/>
          <w:szCs w:val="24"/>
        </w:rPr>
        <w:t xml:space="preserve">59 Indian medical journals, approval from an animal ethics committee was mentioned only in 10 journals (7). </w:t>
      </w:r>
    </w:p>
    <w:p w:rsidR="00A22708" w:rsidRPr="00D56D88" w:rsidRDefault="00A22708" w:rsidP="00230AE2">
      <w:pPr>
        <w:tabs>
          <w:tab w:val="left" w:pos="2295"/>
        </w:tabs>
        <w:spacing w:line="240" w:lineRule="auto"/>
        <w:rPr>
          <w:rFonts w:ascii="Times New Roman" w:hAnsi="Times New Roman" w:cs="Times New Roman"/>
          <w:sz w:val="24"/>
          <w:szCs w:val="24"/>
        </w:rPr>
      </w:pPr>
      <w:r w:rsidRPr="00D56D88">
        <w:rPr>
          <w:rFonts w:ascii="Times New Roman" w:hAnsi="Times New Roman" w:cs="Times New Roman"/>
          <w:sz w:val="24"/>
          <w:szCs w:val="24"/>
        </w:rPr>
        <w:t xml:space="preserve">In the present study, 61% journal websites required ethics approval for research publication. </w:t>
      </w:r>
      <w:r w:rsidR="008072CB" w:rsidRPr="00D56D88">
        <w:rPr>
          <w:rFonts w:ascii="Times New Roman" w:hAnsi="Times New Roman" w:cs="Times New Roman"/>
          <w:sz w:val="24"/>
          <w:szCs w:val="24"/>
        </w:rPr>
        <w:t>The mere a</w:t>
      </w:r>
      <w:r w:rsidR="0038247C" w:rsidRPr="00D56D88">
        <w:rPr>
          <w:rFonts w:ascii="Times New Roman" w:hAnsi="Times New Roman" w:cs="Times New Roman"/>
          <w:sz w:val="24"/>
          <w:szCs w:val="24"/>
        </w:rPr>
        <w:t>bsence of mention of ethics</w:t>
      </w:r>
      <w:r w:rsidR="008072CB" w:rsidRPr="00D56D88">
        <w:rPr>
          <w:rFonts w:ascii="Times New Roman" w:hAnsi="Times New Roman" w:cs="Times New Roman"/>
          <w:sz w:val="24"/>
          <w:szCs w:val="24"/>
        </w:rPr>
        <w:t xml:space="preserve"> clearance does not mean research published in these journals is unethical (14). It could be due to lack of space, need to report and absence of such a requirement specified in the journal guidelines. </w:t>
      </w:r>
      <w:r w:rsidR="009E2A7A" w:rsidRPr="00D56D88">
        <w:rPr>
          <w:rFonts w:ascii="Times New Roman" w:hAnsi="Times New Roman" w:cs="Times New Roman"/>
          <w:sz w:val="24"/>
          <w:szCs w:val="24"/>
        </w:rPr>
        <w:t xml:space="preserve">Four </w:t>
      </w:r>
      <w:r w:rsidR="002E79FD" w:rsidRPr="00D56D88">
        <w:rPr>
          <w:rFonts w:ascii="Times New Roman" w:hAnsi="Times New Roman" w:cs="Times New Roman"/>
          <w:sz w:val="24"/>
          <w:szCs w:val="24"/>
        </w:rPr>
        <w:t>out of 10 journals did not state a requirement for mandatory ethics approval, and this might be perceived as encouraging “opacity” (as opposed to transparency)</w:t>
      </w:r>
      <w:r w:rsidR="009E2A7A" w:rsidRPr="00D56D88">
        <w:rPr>
          <w:rFonts w:ascii="Times New Roman" w:hAnsi="Times New Roman" w:cs="Times New Roman"/>
          <w:sz w:val="24"/>
          <w:szCs w:val="24"/>
        </w:rPr>
        <w:t xml:space="preserve"> </w:t>
      </w:r>
      <w:r w:rsidR="00AD1428" w:rsidRPr="00D56D88">
        <w:rPr>
          <w:rFonts w:ascii="Times New Roman" w:hAnsi="Times New Roman" w:cs="Times New Roman"/>
          <w:sz w:val="24"/>
          <w:szCs w:val="24"/>
        </w:rPr>
        <w:t>or not considering ethical review for publication important</w:t>
      </w:r>
      <w:r w:rsidR="002E79FD" w:rsidRPr="00D56D88">
        <w:rPr>
          <w:rFonts w:ascii="Times New Roman" w:hAnsi="Times New Roman" w:cs="Times New Roman"/>
          <w:sz w:val="24"/>
          <w:szCs w:val="24"/>
        </w:rPr>
        <w:t xml:space="preserve"> in the publication process. </w:t>
      </w:r>
    </w:p>
    <w:p w:rsidR="007D2D9B" w:rsidRPr="00D56D88" w:rsidRDefault="007D2D9B" w:rsidP="00230AE2">
      <w:pPr>
        <w:tabs>
          <w:tab w:val="left" w:pos="2295"/>
        </w:tabs>
        <w:spacing w:line="240" w:lineRule="auto"/>
        <w:rPr>
          <w:rFonts w:ascii="Times New Roman" w:hAnsi="Times New Roman" w:cs="Times New Roman"/>
          <w:b/>
          <w:bCs/>
          <w:sz w:val="24"/>
          <w:szCs w:val="24"/>
        </w:rPr>
      </w:pPr>
      <w:r w:rsidRPr="00D56D88">
        <w:rPr>
          <w:rFonts w:ascii="Times New Roman" w:hAnsi="Times New Roman" w:cs="Times New Roman"/>
          <w:b/>
          <w:bCs/>
          <w:sz w:val="24"/>
          <w:szCs w:val="24"/>
        </w:rPr>
        <w:t>Consent and assent</w:t>
      </w:r>
      <w:r w:rsidR="001D65D8" w:rsidRPr="00D56D88">
        <w:rPr>
          <w:rFonts w:ascii="Times New Roman" w:hAnsi="Times New Roman" w:cs="Times New Roman"/>
          <w:b/>
          <w:bCs/>
          <w:sz w:val="24"/>
          <w:szCs w:val="24"/>
        </w:rPr>
        <w:t>, privacy and confidentiality</w:t>
      </w:r>
    </w:p>
    <w:p w:rsidR="009D12D2" w:rsidRPr="00D56D88" w:rsidRDefault="002E79FD" w:rsidP="00230AE2">
      <w:pPr>
        <w:tabs>
          <w:tab w:val="left" w:pos="2295"/>
        </w:tabs>
        <w:spacing w:line="240" w:lineRule="auto"/>
        <w:rPr>
          <w:rFonts w:ascii="Times New Roman" w:hAnsi="Times New Roman" w:cs="Times New Roman"/>
          <w:sz w:val="24"/>
          <w:szCs w:val="24"/>
        </w:rPr>
      </w:pPr>
      <w:r w:rsidRPr="00D56D88">
        <w:rPr>
          <w:rFonts w:ascii="Times New Roman" w:hAnsi="Times New Roman" w:cs="Times New Roman"/>
          <w:sz w:val="24"/>
          <w:szCs w:val="24"/>
        </w:rPr>
        <w:t>P</w:t>
      </w:r>
      <w:r w:rsidR="009D12D2" w:rsidRPr="00D56D88">
        <w:rPr>
          <w:rFonts w:ascii="Times New Roman" w:hAnsi="Times New Roman" w:cs="Times New Roman"/>
          <w:sz w:val="24"/>
          <w:szCs w:val="24"/>
        </w:rPr>
        <w:t xml:space="preserve">articipant consent, in the form of </w:t>
      </w:r>
      <w:r w:rsidRPr="00D56D88">
        <w:rPr>
          <w:rFonts w:ascii="Times New Roman" w:hAnsi="Times New Roman" w:cs="Times New Roman"/>
          <w:sz w:val="24"/>
          <w:szCs w:val="24"/>
        </w:rPr>
        <w:t xml:space="preserve">an </w:t>
      </w:r>
      <w:r w:rsidR="009D12D2" w:rsidRPr="00D56D88">
        <w:rPr>
          <w:rFonts w:ascii="Times New Roman" w:hAnsi="Times New Roman" w:cs="Times New Roman"/>
          <w:sz w:val="24"/>
          <w:szCs w:val="24"/>
        </w:rPr>
        <w:t xml:space="preserve">informed consent was a requirement in 58% of the journals. This requirement has many finer points that </w:t>
      </w:r>
      <w:r w:rsidR="000549A8" w:rsidRPr="00D56D88">
        <w:rPr>
          <w:rFonts w:ascii="Times New Roman" w:hAnsi="Times New Roman" w:cs="Times New Roman"/>
          <w:sz w:val="24"/>
          <w:szCs w:val="24"/>
        </w:rPr>
        <w:t>have</w:t>
      </w:r>
      <w:r w:rsidR="009E2A7A" w:rsidRPr="00D56D88">
        <w:rPr>
          <w:rFonts w:ascii="Times New Roman" w:hAnsi="Times New Roman" w:cs="Times New Roman"/>
          <w:sz w:val="24"/>
          <w:szCs w:val="24"/>
        </w:rPr>
        <w:t xml:space="preserve"> </w:t>
      </w:r>
      <w:r w:rsidR="009D12D2" w:rsidRPr="00D56D88">
        <w:rPr>
          <w:rFonts w:ascii="Times New Roman" w:hAnsi="Times New Roman" w:cs="Times New Roman"/>
          <w:sz w:val="24"/>
          <w:szCs w:val="24"/>
        </w:rPr>
        <w:t>not be</w:t>
      </w:r>
      <w:r w:rsidR="000549A8" w:rsidRPr="00D56D88">
        <w:rPr>
          <w:rFonts w:ascii="Times New Roman" w:hAnsi="Times New Roman" w:cs="Times New Roman"/>
          <w:sz w:val="24"/>
          <w:szCs w:val="24"/>
        </w:rPr>
        <w:t>en</w:t>
      </w:r>
      <w:r w:rsidR="009D12D2" w:rsidRPr="00D56D88">
        <w:rPr>
          <w:rFonts w:ascii="Times New Roman" w:hAnsi="Times New Roman" w:cs="Times New Roman"/>
          <w:sz w:val="24"/>
          <w:szCs w:val="24"/>
        </w:rPr>
        <w:t xml:space="preserve"> mentioned in the journal website</w:t>
      </w:r>
      <w:r w:rsidR="000549A8" w:rsidRPr="00D56D88">
        <w:rPr>
          <w:rFonts w:ascii="Times New Roman" w:hAnsi="Times New Roman" w:cs="Times New Roman"/>
          <w:sz w:val="24"/>
          <w:szCs w:val="24"/>
        </w:rPr>
        <w:t>s</w:t>
      </w:r>
      <w:r w:rsidR="009D12D2" w:rsidRPr="00D56D88">
        <w:rPr>
          <w:rFonts w:ascii="Times New Roman" w:hAnsi="Times New Roman" w:cs="Times New Roman"/>
          <w:sz w:val="24"/>
          <w:szCs w:val="24"/>
        </w:rPr>
        <w:t xml:space="preserve"> but have been described in detail in</w:t>
      </w:r>
      <w:r w:rsidR="00CB397B" w:rsidRPr="00D56D88">
        <w:rPr>
          <w:rFonts w:ascii="Times New Roman" w:hAnsi="Times New Roman" w:cs="Times New Roman"/>
          <w:sz w:val="24"/>
          <w:szCs w:val="24"/>
        </w:rPr>
        <w:t xml:space="preserve"> the Declaration of Helsinki (15</w:t>
      </w:r>
      <w:r w:rsidR="009D12D2" w:rsidRPr="00D56D88">
        <w:rPr>
          <w:rFonts w:ascii="Times New Roman" w:hAnsi="Times New Roman" w:cs="Times New Roman"/>
          <w:sz w:val="24"/>
          <w:szCs w:val="24"/>
        </w:rPr>
        <w:t>). Here</w:t>
      </w:r>
      <w:r w:rsidR="000549A8" w:rsidRPr="00D56D88">
        <w:rPr>
          <w:rFonts w:ascii="Times New Roman" w:hAnsi="Times New Roman" w:cs="Times New Roman"/>
          <w:sz w:val="24"/>
          <w:szCs w:val="24"/>
        </w:rPr>
        <w:t>,</w:t>
      </w:r>
      <w:r w:rsidR="009D12D2" w:rsidRPr="00D56D88">
        <w:rPr>
          <w:rFonts w:ascii="Times New Roman" w:hAnsi="Times New Roman" w:cs="Times New Roman"/>
          <w:sz w:val="24"/>
          <w:szCs w:val="24"/>
        </w:rPr>
        <w:t xml:space="preserve"> after ensuring that the participant has understood the information, the investigator should preferably take a written informed consent, and when this is not possible, formally document the non-written consent with witness. Moreover, it is very important</w:t>
      </w:r>
      <w:r w:rsidR="00230AE2">
        <w:rPr>
          <w:rFonts w:ascii="Times New Roman" w:hAnsi="Times New Roman" w:cs="Times New Roman"/>
          <w:sz w:val="24"/>
          <w:szCs w:val="24"/>
        </w:rPr>
        <w:t xml:space="preserve"> </w:t>
      </w:r>
      <w:r w:rsidR="009D12D2" w:rsidRPr="00D56D88">
        <w:rPr>
          <w:rFonts w:ascii="Times New Roman" w:hAnsi="Times New Roman" w:cs="Times New Roman"/>
          <w:sz w:val="24"/>
          <w:szCs w:val="24"/>
        </w:rPr>
        <w:t xml:space="preserve">that the physician-investigator identifies a dependent relationship where consent may not be entirely voluntary. The present study found that many journals which require an informed </w:t>
      </w:r>
      <w:r w:rsidR="00D46F9E" w:rsidRPr="00D56D88">
        <w:rPr>
          <w:rFonts w:ascii="Times New Roman" w:hAnsi="Times New Roman" w:cs="Times New Roman"/>
          <w:sz w:val="24"/>
          <w:szCs w:val="24"/>
        </w:rPr>
        <w:t>consent</w:t>
      </w:r>
      <w:r w:rsidR="009E2A7A" w:rsidRPr="00D56D88">
        <w:rPr>
          <w:rFonts w:ascii="Times New Roman" w:hAnsi="Times New Roman" w:cs="Times New Roman"/>
          <w:sz w:val="24"/>
          <w:szCs w:val="24"/>
        </w:rPr>
        <w:t xml:space="preserve"> </w:t>
      </w:r>
      <w:r w:rsidR="000549A8" w:rsidRPr="00D56D88">
        <w:rPr>
          <w:rFonts w:ascii="Times New Roman" w:hAnsi="Times New Roman" w:cs="Times New Roman"/>
          <w:sz w:val="24"/>
          <w:szCs w:val="24"/>
        </w:rPr>
        <w:t>do so</w:t>
      </w:r>
      <w:r w:rsidR="009E2A7A" w:rsidRPr="00D56D88">
        <w:rPr>
          <w:rFonts w:ascii="Times New Roman" w:hAnsi="Times New Roman" w:cs="Times New Roman"/>
          <w:sz w:val="24"/>
          <w:szCs w:val="24"/>
        </w:rPr>
        <w:t xml:space="preserve"> </w:t>
      </w:r>
      <w:r w:rsidR="009D12D2" w:rsidRPr="00D56D88">
        <w:rPr>
          <w:rFonts w:ascii="Times New Roman" w:hAnsi="Times New Roman" w:cs="Times New Roman"/>
          <w:sz w:val="24"/>
          <w:szCs w:val="24"/>
        </w:rPr>
        <w:t xml:space="preserve">only </w:t>
      </w:r>
      <w:r w:rsidR="009E2A7A" w:rsidRPr="00D56D88">
        <w:rPr>
          <w:rFonts w:ascii="Times New Roman" w:hAnsi="Times New Roman" w:cs="Times New Roman"/>
          <w:sz w:val="24"/>
          <w:szCs w:val="24"/>
        </w:rPr>
        <w:t xml:space="preserve">for clinical photographs. On the other hand, </w:t>
      </w:r>
      <w:r w:rsidR="009D12D2" w:rsidRPr="00D56D88">
        <w:rPr>
          <w:rFonts w:ascii="Times New Roman" w:hAnsi="Times New Roman" w:cs="Times New Roman"/>
          <w:sz w:val="24"/>
          <w:szCs w:val="24"/>
        </w:rPr>
        <w:t>informed consent</w:t>
      </w:r>
      <w:r w:rsidR="009723F9" w:rsidRPr="00D56D88">
        <w:rPr>
          <w:rFonts w:ascii="Times New Roman" w:hAnsi="Times New Roman" w:cs="Times New Roman"/>
          <w:sz w:val="24"/>
          <w:szCs w:val="24"/>
        </w:rPr>
        <w:t xml:space="preserve"> to </w:t>
      </w:r>
      <w:r w:rsidR="0038247C" w:rsidRPr="00D56D88">
        <w:rPr>
          <w:rFonts w:ascii="Times New Roman" w:hAnsi="Times New Roman" w:cs="Times New Roman"/>
          <w:sz w:val="24"/>
          <w:szCs w:val="24"/>
        </w:rPr>
        <w:t xml:space="preserve">explain </w:t>
      </w:r>
      <w:r w:rsidR="009723F9" w:rsidRPr="00D56D88">
        <w:rPr>
          <w:rFonts w:ascii="Times New Roman" w:hAnsi="Times New Roman" w:cs="Times New Roman"/>
          <w:sz w:val="24"/>
          <w:szCs w:val="24"/>
        </w:rPr>
        <w:t xml:space="preserve">the full extent of the participant’s </w:t>
      </w:r>
      <w:r w:rsidR="0038247C" w:rsidRPr="00D56D88">
        <w:rPr>
          <w:rFonts w:ascii="Times New Roman" w:hAnsi="Times New Roman" w:cs="Times New Roman"/>
          <w:sz w:val="24"/>
          <w:szCs w:val="24"/>
        </w:rPr>
        <w:t>involvement</w:t>
      </w:r>
      <w:r w:rsidR="009D12D2" w:rsidRPr="00D56D88">
        <w:rPr>
          <w:rFonts w:ascii="Times New Roman" w:hAnsi="Times New Roman" w:cs="Times New Roman"/>
          <w:sz w:val="24"/>
          <w:szCs w:val="24"/>
        </w:rPr>
        <w:t xml:space="preserve"> is required in any study which involves human</w:t>
      </w:r>
      <w:r w:rsidR="009723F9" w:rsidRPr="00D56D88">
        <w:rPr>
          <w:rFonts w:ascii="Times New Roman" w:hAnsi="Times New Roman" w:cs="Times New Roman"/>
          <w:sz w:val="24"/>
          <w:szCs w:val="24"/>
        </w:rPr>
        <w:t>s</w:t>
      </w:r>
      <w:r w:rsidR="009E2A7A" w:rsidRPr="00D56D88">
        <w:rPr>
          <w:rFonts w:ascii="Times New Roman" w:hAnsi="Times New Roman" w:cs="Times New Roman"/>
          <w:sz w:val="24"/>
          <w:szCs w:val="24"/>
        </w:rPr>
        <w:t xml:space="preserve"> and not just for clinical photographs</w:t>
      </w:r>
      <w:r w:rsidR="009D12D2" w:rsidRPr="00D56D88">
        <w:rPr>
          <w:rFonts w:ascii="Times New Roman" w:hAnsi="Times New Roman" w:cs="Times New Roman"/>
          <w:sz w:val="24"/>
          <w:szCs w:val="24"/>
        </w:rPr>
        <w:t xml:space="preserve">. </w:t>
      </w:r>
    </w:p>
    <w:p w:rsidR="009D12D2" w:rsidRPr="00D56D88" w:rsidRDefault="005C0B6A" w:rsidP="00230AE2">
      <w:pPr>
        <w:tabs>
          <w:tab w:val="left" w:pos="2295"/>
        </w:tabs>
        <w:spacing w:line="240" w:lineRule="auto"/>
        <w:rPr>
          <w:rFonts w:ascii="Times New Roman" w:hAnsi="Times New Roman" w:cs="Times New Roman"/>
          <w:sz w:val="24"/>
          <w:szCs w:val="24"/>
        </w:rPr>
      </w:pPr>
      <w:r w:rsidRPr="00D56D88">
        <w:rPr>
          <w:rFonts w:ascii="Times New Roman" w:hAnsi="Times New Roman" w:cs="Times New Roman"/>
          <w:sz w:val="24"/>
          <w:szCs w:val="24"/>
        </w:rPr>
        <w:t>A</w:t>
      </w:r>
      <w:r w:rsidR="009E2A7A" w:rsidRPr="00D56D88">
        <w:rPr>
          <w:rFonts w:ascii="Times New Roman" w:hAnsi="Times New Roman" w:cs="Times New Roman"/>
          <w:sz w:val="24"/>
          <w:szCs w:val="24"/>
        </w:rPr>
        <w:t xml:space="preserve"> </w:t>
      </w:r>
      <w:r w:rsidR="009D12D2" w:rsidRPr="00D56D88">
        <w:rPr>
          <w:rFonts w:ascii="Times New Roman" w:hAnsi="Times New Roman" w:cs="Times New Roman"/>
          <w:sz w:val="24"/>
          <w:szCs w:val="24"/>
        </w:rPr>
        <w:t xml:space="preserve">study done by Asai and Singu, in 1999 found that </w:t>
      </w:r>
      <w:r w:rsidR="00D46F9E" w:rsidRPr="00D56D88">
        <w:rPr>
          <w:rFonts w:ascii="Times New Roman" w:hAnsi="Times New Roman" w:cs="Times New Roman"/>
          <w:sz w:val="24"/>
          <w:szCs w:val="24"/>
        </w:rPr>
        <w:t>eight</w:t>
      </w:r>
      <w:r w:rsidR="009D12D2" w:rsidRPr="00D56D88">
        <w:rPr>
          <w:rFonts w:ascii="Times New Roman" w:hAnsi="Times New Roman" w:cs="Times New Roman"/>
          <w:sz w:val="24"/>
          <w:szCs w:val="24"/>
        </w:rPr>
        <w:t xml:space="preserve"> out of 11 anesthesiology journals from Science Citation Index Journal Citation Report, had mentioned informed consent as a requirement (1</w:t>
      </w:r>
      <w:r w:rsidR="00CB397B" w:rsidRPr="00D56D88">
        <w:rPr>
          <w:rFonts w:ascii="Times New Roman" w:hAnsi="Times New Roman" w:cs="Times New Roman"/>
          <w:sz w:val="24"/>
          <w:szCs w:val="24"/>
        </w:rPr>
        <w:t>6</w:t>
      </w:r>
      <w:r w:rsidR="00230AE2">
        <w:rPr>
          <w:rFonts w:ascii="Times New Roman" w:hAnsi="Times New Roman" w:cs="Times New Roman"/>
          <w:sz w:val="24"/>
          <w:szCs w:val="24"/>
        </w:rPr>
        <w:t>). In a study by Bel</w:t>
      </w:r>
      <w:r w:rsidR="009D12D2" w:rsidRPr="00D56D88">
        <w:rPr>
          <w:rFonts w:ascii="Times New Roman" w:hAnsi="Times New Roman" w:cs="Times New Roman"/>
          <w:sz w:val="24"/>
          <w:szCs w:val="24"/>
        </w:rPr>
        <w:t>hekar</w:t>
      </w:r>
      <w:r w:rsidR="00D46F9E" w:rsidRPr="00D56D88">
        <w:rPr>
          <w:rFonts w:ascii="Times New Roman" w:hAnsi="Times New Roman" w:cs="Times New Roman"/>
          <w:sz w:val="24"/>
          <w:szCs w:val="24"/>
        </w:rPr>
        <w:t xml:space="preserve"> in 2014</w:t>
      </w:r>
      <w:r w:rsidR="009D12D2" w:rsidRPr="00D56D88">
        <w:rPr>
          <w:rFonts w:ascii="Times New Roman" w:hAnsi="Times New Roman" w:cs="Times New Roman"/>
          <w:sz w:val="24"/>
          <w:szCs w:val="24"/>
        </w:rPr>
        <w:t xml:space="preserve">, 673 research articles were reviewed from four major national clinical journals: Journal of Association of Physicians of India, Indian Journal of Surgery, Journal of Obstetrics and Gynecology of India and Indian Journal of Orthopedics (6). </w:t>
      </w:r>
      <w:r w:rsidR="009D12D2" w:rsidRPr="00D56D88">
        <w:rPr>
          <w:rFonts w:ascii="Times New Roman" w:hAnsi="Times New Roman" w:cs="Times New Roman"/>
          <w:sz w:val="24"/>
          <w:szCs w:val="24"/>
        </w:rPr>
        <w:lastRenderedPageBreak/>
        <w:t>Overall</w:t>
      </w:r>
      <w:r w:rsidR="009723F9" w:rsidRPr="00D56D88">
        <w:rPr>
          <w:rFonts w:ascii="Times New Roman" w:hAnsi="Times New Roman" w:cs="Times New Roman"/>
          <w:sz w:val="24"/>
          <w:szCs w:val="24"/>
        </w:rPr>
        <w:t>,</w:t>
      </w:r>
      <w:r w:rsidR="009D12D2" w:rsidRPr="00D56D88">
        <w:rPr>
          <w:rFonts w:ascii="Times New Roman" w:hAnsi="Times New Roman" w:cs="Times New Roman"/>
          <w:sz w:val="24"/>
          <w:szCs w:val="24"/>
        </w:rPr>
        <w:t xml:space="preserve"> 26.5% articles mentioned informed consent, of which Indian Journal of Surgery fared the lowest (16.2% articles mentioning informed consent) followed by Journal of Association o</w:t>
      </w:r>
      <w:r w:rsidR="009723F9" w:rsidRPr="00D56D88">
        <w:rPr>
          <w:rFonts w:ascii="Times New Roman" w:hAnsi="Times New Roman" w:cs="Times New Roman"/>
          <w:sz w:val="24"/>
          <w:szCs w:val="24"/>
        </w:rPr>
        <w:t>f</w:t>
      </w:r>
      <w:r w:rsidR="009D12D2" w:rsidRPr="00D56D88">
        <w:rPr>
          <w:rFonts w:ascii="Times New Roman" w:hAnsi="Times New Roman" w:cs="Times New Roman"/>
          <w:sz w:val="24"/>
          <w:szCs w:val="24"/>
        </w:rPr>
        <w:t xml:space="preserve"> Physicians of India (39% of articles). In 2011, a survey of 59 Indian journals (selected from PubMed, Google and National Informatics Centre) found that 74.5% journals mentioned the requirement of informed consent (7). In 2017, a similar survey in 55 PubMed indexed Indian journals found that reporting whether consent was obtained for enrolment in a study was recommended by 47.3% of journals.</w:t>
      </w:r>
      <w:r w:rsidR="00D46F9E" w:rsidRPr="00D56D88">
        <w:rPr>
          <w:rFonts w:ascii="Times New Roman" w:hAnsi="Times New Roman" w:cs="Times New Roman"/>
          <w:sz w:val="24"/>
          <w:szCs w:val="24"/>
        </w:rPr>
        <w:t xml:space="preserve"> This study identified the phrases that were used for consent: </w:t>
      </w:r>
      <w:r w:rsidR="009D12D2" w:rsidRPr="00D56D88">
        <w:rPr>
          <w:rFonts w:ascii="Times New Roman" w:hAnsi="Times New Roman" w:cs="Times New Roman"/>
          <w:sz w:val="24"/>
          <w:szCs w:val="24"/>
        </w:rPr>
        <w:t xml:space="preserve"> “consent” (n=1); “informed consent” (n=23) and “written cons</w:t>
      </w:r>
      <w:r w:rsidR="00CB397B" w:rsidRPr="00D56D88">
        <w:rPr>
          <w:rFonts w:ascii="Times New Roman" w:hAnsi="Times New Roman" w:cs="Times New Roman"/>
          <w:sz w:val="24"/>
          <w:szCs w:val="24"/>
        </w:rPr>
        <w:t>ent” (n=2) (10</w:t>
      </w:r>
      <w:r w:rsidR="009D12D2" w:rsidRPr="00D56D88">
        <w:rPr>
          <w:rFonts w:ascii="Times New Roman" w:hAnsi="Times New Roman" w:cs="Times New Roman"/>
          <w:sz w:val="24"/>
          <w:szCs w:val="24"/>
        </w:rPr>
        <w:t xml:space="preserve">). A very insightful qualitative study in Kenya explored the community views on consent process during a time when three research studies were </w:t>
      </w:r>
      <w:r w:rsidR="00DC343F" w:rsidRPr="00D56D88">
        <w:rPr>
          <w:rFonts w:ascii="Times New Roman" w:hAnsi="Times New Roman" w:cs="Times New Roman"/>
          <w:sz w:val="24"/>
          <w:szCs w:val="24"/>
        </w:rPr>
        <w:t>being done in the rural area (17</w:t>
      </w:r>
      <w:r w:rsidR="009D12D2" w:rsidRPr="00D56D88">
        <w:rPr>
          <w:rFonts w:ascii="Times New Roman" w:hAnsi="Times New Roman" w:cs="Times New Roman"/>
          <w:sz w:val="24"/>
          <w:szCs w:val="24"/>
        </w:rPr>
        <w:t>). It was found that the community had confusion and could not distinguish between clinical investigations and research suggesting therapeutic misconception.</w:t>
      </w:r>
    </w:p>
    <w:p w:rsidR="00037FFD" w:rsidRPr="00D56D88" w:rsidRDefault="00037FFD" w:rsidP="00230AE2">
      <w:pPr>
        <w:tabs>
          <w:tab w:val="left" w:pos="2295"/>
        </w:tabs>
        <w:spacing w:line="240" w:lineRule="auto"/>
        <w:rPr>
          <w:rFonts w:ascii="Times New Roman" w:hAnsi="Times New Roman" w:cs="Times New Roman"/>
          <w:sz w:val="24"/>
          <w:szCs w:val="24"/>
        </w:rPr>
      </w:pPr>
      <w:r w:rsidRPr="00D56D88">
        <w:rPr>
          <w:rFonts w:ascii="Times New Roman" w:hAnsi="Times New Roman" w:cs="Times New Roman"/>
          <w:sz w:val="24"/>
          <w:szCs w:val="24"/>
        </w:rPr>
        <w:t>Only 17% journals mentioned about assent. While it is possible that not all journals deal with pediatric population, it can be argued that these journals also do not have any policy to refuse original research in pediatric population</w:t>
      </w:r>
      <w:r w:rsidR="00AE28BC" w:rsidRPr="00D56D88">
        <w:rPr>
          <w:rFonts w:ascii="Times New Roman" w:hAnsi="Times New Roman" w:cs="Times New Roman"/>
          <w:sz w:val="24"/>
          <w:szCs w:val="24"/>
        </w:rPr>
        <w:t xml:space="preserve"> and hence need to address assent in their submission guidelines</w:t>
      </w:r>
      <w:r w:rsidRPr="00D56D88">
        <w:rPr>
          <w:rFonts w:ascii="Times New Roman" w:hAnsi="Times New Roman" w:cs="Times New Roman"/>
          <w:sz w:val="24"/>
          <w:szCs w:val="24"/>
        </w:rPr>
        <w:t xml:space="preserve">. Moreover, the instructions to authors are educational for young researchers and can serve as </w:t>
      </w:r>
      <w:r w:rsidR="00B12557" w:rsidRPr="00D56D88">
        <w:rPr>
          <w:rFonts w:ascii="Times New Roman" w:hAnsi="Times New Roman" w:cs="Times New Roman"/>
          <w:sz w:val="24"/>
          <w:szCs w:val="24"/>
        </w:rPr>
        <w:t xml:space="preserve">a </w:t>
      </w:r>
      <w:r w:rsidRPr="00D56D88">
        <w:rPr>
          <w:rFonts w:ascii="Times New Roman" w:hAnsi="Times New Roman" w:cs="Times New Roman"/>
          <w:sz w:val="24"/>
          <w:szCs w:val="24"/>
        </w:rPr>
        <w:t>medium to highlight the importance of assent. Similar finding</w:t>
      </w:r>
      <w:r w:rsidR="00CB397B" w:rsidRPr="00D56D88">
        <w:rPr>
          <w:rFonts w:ascii="Times New Roman" w:hAnsi="Times New Roman" w:cs="Times New Roman"/>
          <w:sz w:val="24"/>
          <w:szCs w:val="24"/>
        </w:rPr>
        <w:t>s have been noted in past (7, 10</w:t>
      </w:r>
      <w:r w:rsidR="004D5574" w:rsidRPr="00D56D88">
        <w:rPr>
          <w:rFonts w:ascii="Times New Roman" w:hAnsi="Times New Roman" w:cs="Times New Roman"/>
          <w:sz w:val="24"/>
          <w:szCs w:val="24"/>
        </w:rPr>
        <w:t>)</w:t>
      </w:r>
      <w:r w:rsidRPr="00D56D88">
        <w:rPr>
          <w:rFonts w:ascii="Times New Roman" w:hAnsi="Times New Roman" w:cs="Times New Roman"/>
          <w:sz w:val="24"/>
          <w:szCs w:val="24"/>
        </w:rPr>
        <w:t xml:space="preserve">. According to </w:t>
      </w:r>
      <w:r w:rsidR="00B12557" w:rsidRPr="00D56D88">
        <w:rPr>
          <w:rFonts w:ascii="Times New Roman" w:hAnsi="Times New Roman" w:cs="Times New Roman"/>
          <w:sz w:val="24"/>
          <w:szCs w:val="24"/>
        </w:rPr>
        <w:t xml:space="preserve">the </w:t>
      </w:r>
      <w:r w:rsidRPr="00D56D88">
        <w:rPr>
          <w:rFonts w:ascii="Times New Roman" w:hAnsi="Times New Roman" w:cs="Times New Roman"/>
          <w:sz w:val="24"/>
          <w:szCs w:val="24"/>
        </w:rPr>
        <w:t>Declaration of Helsinki, when a potential research subject is incapable of informed consent, assent should be taken along with the consent of the legal</w:t>
      </w:r>
      <w:r w:rsidR="00CB397B" w:rsidRPr="00D56D88">
        <w:rPr>
          <w:rFonts w:ascii="Times New Roman" w:hAnsi="Times New Roman" w:cs="Times New Roman"/>
          <w:sz w:val="24"/>
          <w:szCs w:val="24"/>
        </w:rPr>
        <w:t>ly authorized representative (15</w:t>
      </w:r>
      <w:r w:rsidRPr="00D56D88">
        <w:rPr>
          <w:rFonts w:ascii="Times New Roman" w:hAnsi="Times New Roman" w:cs="Times New Roman"/>
          <w:sz w:val="24"/>
          <w:szCs w:val="24"/>
        </w:rPr>
        <w:t xml:space="preserve">).  The ICMR guidelines (2006) </w:t>
      </w:r>
      <w:r w:rsidR="004D5574" w:rsidRPr="00D56D88">
        <w:rPr>
          <w:rFonts w:ascii="Times New Roman" w:hAnsi="Times New Roman" w:cs="Times New Roman"/>
          <w:sz w:val="24"/>
          <w:szCs w:val="24"/>
        </w:rPr>
        <w:t xml:space="preserve">guidelines </w:t>
      </w:r>
      <w:r w:rsidRPr="00D56D88">
        <w:rPr>
          <w:rFonts w:ascii="Times New Roman" w:hAnsi="Times New Roman" w:cs="Times New Roman"/>
          <w:sz w:val="24"/>
          <w:szCs w:val="24"/>
        </w:rPr>
        <w:t xml:space="preserve">mention the </w:t>
      </w:r>
      <w:r w:rsidR="004D5574" w:rsidRPr="00D56D88">
        <w:rPr>
          <w:rFonts w:ascii="Times New Roman" w:hAnsi="Times New Roman" w:cs="Times New Roman"/>
          <w:sz w:val="24"/>
          <w:szCs w:val="24"/>
        </w:rPr>
        <w:t xml:space="preserve">requirement of </w:t>
      </w:r>
      <w:r w:rsidRPr="00D56D88">
        <w:rPr>
          <w:rFonts w:ascii="Times New Roman" w:hAnsi="Times New Roman" w:cs="Times New Roman"/>
          <w:sz w:val="24"/>
          <w:szCs w:val="24"/>
        </w:rPr>
        <w:t>assent of the child</w:t>
      </w:r>
      <w:r w:rsidR="004D5574" w:rsidRPr="00D56D88">
        <w:rPr>
          <w:rFonts w:ascii="Times New Roman" w:hAnsi="Times New Roman" w:cs="Times New Roman"/>
          <w:sz w:val="24"/>
          <w:szCs w:val="24"/>
        </w:rPr>
        <w:t xml:space="preserve"> in</w:t>
      </w:r>
      <w:r w:rsidRPr="00D56D88">
        <w:rPr>
          <w:rFonts w:ascii="Times New Roman" w:hAnsi="Times New Roman" w:cs="Times New Roman"/>
          <w:sz w:val="24"/>
          <w:szCs w:val="24"/>
        </w:rPr>
        <w:t xml:space="preserve"> mature minors a</w:t>
      </w:r>
      <w:r w:rsidR="004D5574" w:rsidRPr="00D56D88">
        <w:rPr>
          <w:rFonts w:ascii="Times New Roman" w:hAnsi="Times New Roman" w:cs="Times New Roman"/>
          <w:sz w:val="24"/>
          <w:szCs w:val="24"/>
        </w:rPr>
        <w:t xml:space="preserve">nd state the required age as 7-18 </w:t>
      </w:r>
      <w:r w:rsidRPr="00D56D88">
        <w:rPr>
          <w:rFonts w:ascii="Times New Roman" w:hAnsi="Times New Roman" w:cs="Times New Roman"/>
          <w:sz w:val="24"/>
          <w:szCs w:val="24"/>
        </w:rPr>
        <w:t xml:space="preserve">years </w:t>
      </w:r>
      <w:r w:rsidR="00CB397B" w:rsidRPr="00D56D88">
        <w:rPr>
          <w:rFonts w:ascii="Times New Roman" w:hAnsi="Times New Roman" w:cs="Times New Roman"/>
          <w:sz w:val="24"/>
          <w:szCs w:val="24"/>
        </w:rPr>
        <w:t xml:space="preserve">of age </w:t>
      </w:r>
      <w:r w:rsidR="00AE28BC" w:rsidRPr="00D56D88">
        <w:rPr>
          <w:rFonts w:ascii="Times New Roman" w:hAnsi="Times New Roman" w:cs="Times New Roman"/>
          <w:sz w:val="24"/>
          <w:szCs w:val="24"/>
        </w:rPr>
        <w:t>and the recent</w:t>
      </w:r>
      <w:r w:rsidR="005C0B6A" w:rsidRPr="00D56D88">
        <w:rPr>
          <w:rFonts w:ascii="Times New Roman" w:hAnsi="Times New Roman" w:cs="Times New Roman"/>
          <w:sz w:val="24"/>
          <w:szCs w:val="24"/>
        </w:rPr>
        <w:t>ly updated ICMR</w:t>
      </w:r>
      <w:r w:rsidR="00AE28BC" w:rsidRPr="00D56D88">
        <w:rPr>
          <w:rFonts w:ascii="Times New Roman" w:hAnsi="Times New Roman" w:cs="Times New Roman"/>
          <w:sz w:val="24"/>
          <w:szCs w:val="24"/>
        </w:rPr>
        <w:t xml:space="preserve"> guidelines add that an oral assent is required for ages 7-12 and written for ages 13-18 </w:t>
      </w:r>
      <w:r w:rsidR="00CB397B" w:rsidRPr="00D56D88">
        <w:rPr>
          <w:rFonts w:ascii="Times New Roman" w:hAnsi="Times New Roman" w:cs="Times New Roman"/>
          <w:sz w:val="24"/>
          <w:szCs w:val="24"/>
        </w:rPr>
        <w:t>(11</w:t>
      </w:r>
      <w:r w:rsidR="004D5574" w:rsidRPr="00D56D88">
        <w:rPr>
          <w:rFonts w:ascii="Times New Roman" w:hAnsi="Times New Roman" w:cs="Times New Roman"/>
          <w:sz w:val="24"/>
          <w:szCs w:val="24"/>
        </w:rPr>
        <w:t xml:space="preserve">). The WHO states that </w:t>
      </w:r>
      <w:r w:rsidRPr="00D56D88">
        <w:rPr>
          <w:rFonts w:ascii="Times New Roman" w:hAnsi="Times New Roman" w:cs="Times New Roman"/>
          <w:sz w:val="24"/>
          <w:szCs w:val="24"/>
        </w:rPr>
        <w:t>the age at which this informed assent should be taken varies, but the researchers should consider asking for assent from children over the age of 7 years and take it from all children ove</w:t>
      </w:r>
      <w:r w:rsidR="004D5574" w:rsidRPr="00D56D88">
        <w:rPr>
          <w:rFonts w:ascii="Times New Roman" w:hAnsi="Times New Roman" w:cs="Times New Roman"/>
          <w:sz w:val="24"/>
          <w:szCs w:val="24"/>
        </w:rPr>
        <w:t>r the age of 12 years of age (18</w:t>
      </w:r>
      <w:r w:rsidRPr="00D56D88">
        <w:rPr>
          <w:rFonts w:ascii="Times New Roman" w:hAnsi="Times New Roman" w:cs="Times New Roman"/>
          <w:sz w:val="24"/>
          <w:szCs w:val="24"/>
        </w:rPr>
        <w:t xml:space="preserve">). In a study in 2008, 132 research articles from two Indian pediatric journals were examined for ethical issues. A total of 54 articles had children of 7 years or more and were required to report assent, </w:t>
      </w:r>
      <w:r w:rsidR="00AE28BC" w:rsidRPr="00D56D88">
        <w:rPr>
          <w:rFonts w:ascii="Times New Roman" w:hAnsi="Times New Roman" w:cs="Times New Roman"/>
          <w:sz w:val="24"/>
          <w:szCs w:val="24"/>
        </w:rPr>
        <w:t xml:space="preserve">but </w:t>
      </w:r>
      <w:r w:rsidRPr="00D56D88">
        <w:rPr>
          <w:rFonts w:ascii="Times New Roman" w:hAnsi="Times New Roman" w:cs="Times New Roman"/>
          <w:sz w:val="24"/>
          <w:szCs w:val="24"/>
        </w:rPr>
        <w:t xml:space="preserve">only </w:t>
      </w:r>
      <w:r w:rsidR="0038247C" w:rsidRPr="00D56D88">
        <w:rPr>
          <w:rFonts w:ascii="Times New Roman" w:hAnsi="Times New Roman" w:cs="Times New Roman"/>
          <w:sz w:val="24"/>
          <w:szCs w:val="24"/>
        </w:rPr>
        <w:t>eight</w:t>
      </w:r>
      <w:r w:rsidR="004D5574" w:rsidRPr="00D56D88">
        <w:rPr>
          <w:rFonts w:ascii="Times New Roman" w:hAnsi="Times New Roman" w:cs="Times New Roman"/>
          <w:sz w:val="24"/>
          <w:szCs w:val="24"/>
        </w:rPr>
        <w:t xml:space="preserve"> reported children’s assent (5</w:t>
      </w:r>
      <w:r w:rsidRPr="00D56D88">
        <w:rPr>
          <w:rFonts w:ascii="Times New Roman" w:hAnsi="Times New Roman" w:cs="Times New Roman"/>
          <w:sz w:val="24"/>
          <w:szCs w:val="24"/>
        </w:rPr>
        <w:t>). There has been debate around the need for assent where Baines states that ‘if consent is the authority to proceed, then assent has no role’ a</w:t>
      </w:r>
      <w:r w:rsidR="004D5574" w:rsidRPr="00D56D88">
        <w:rPr>
          <w:rFonts w:ascii="Times New Roman" w:hAnsi="Times New Roman" w:cs="Times New Roman"/>
          <w:sz w:val="24"/>
          <w:szCs w:val="24"/>
        </w:rPr>
        <w:t>nd that it can actually harm (19</w:t>
      </w:r>
      <w:r w:rsidRPr="00D56D88">
        <w:rPr>
          <w:rFonts w:ascii="Times New Roman" w:hAnsi="Times New Roman" w:cs="Times New Roman"/>
          <w:sz w:val="24"/>
          <w:szCs w:val="24"/>
        </w:rPr>
        <w:t>). But the purpose of an assent is not to provide second consent but to facilitate child’s involvement in decision-making proc</w:t>
      </w:r>
      <w:r w:rsidR="004D5574" w:rsidRPr="00D56D88">
        <w:rPr>
          <w:rFonts w:ascii="Times New Roman" w:hAnsi="Times New Roman" w:cs="Times New Roman"/>
          <w:sz w:val="24"/>
          <w:szCs w:val="24"/>
        </w:rPr>
        <w:t>ess that involves him or her (20</w:t>
      </w:r>
      <w:r w:rsidRPr="00D56D88">
        <w:rPr>
          <w:rFonts w:ascii="Times New Roman" w:hAnsi="Times New Roman" w:cs="Times New Roman"/>
          <w:sz w:val="24"/>
          <w:szCs w:val="24"/>
        </w:rPr>
        <w:t>). The three important ethical arguments used for assent are: chi</w:t>
      </w:r>
      <w:r w:rsidR="007B52B5" w:rsidRPr="00D56D88">
        <w:rPr>
          <w:rFonts w:ascii="Times New Roman" w:hAnsi="Times New Roman" w:cs="Times New Roman"/>
          <w:sz w:val="24"/>
          <w:szCs w:val="24"/>
        </w:rPr>
        <w:t xml:space="preserve">ldren’s rights, the best </w:t>
      </w:r>
      <w:r w:rsidRPr="00D56D88">
        <w:rPr>
          <w:rFonts w:ascii="Times New Roman" w:hAnsi="Times New Roman" w:cs="Times New Roman"/>
          <w:sz w:val="24"/>
          <w:szCs w:val="24"/>
        </w:rPr>
        <w:t>interest of the child and respect fo</w:t>
      </w:r>
      <w:r w:rsidR="00CB397B" w:rsidRPr="00D56D88">
        <w:rPr>
          <w:rFonts w:ascii="Times New Roman" w:hAnsi="Times New Roman" w:cs="Times New Roman"/>
          <w:sz w:val="24"/>
          <w:szCs w:val="24"/>
        </w:rPr>
        <w:t xml:space="preserve">r </w:t>
      </w:r>
      <w:r w:rsidR="005C0B6A" w:rsidRPr="00D56D88">
        <w:rPr>
          <w:rFonts w:ascii="Times New Roman" w:hAnsi="Times New Roman" w:cs="Times New Roman"/>
          <w:sz w:val="24"/>
          <w:szCs w:val="24"/>
        </w:rPr>
        <w:t xml:space="preserve">the </w:t>
      </w:r>
      <w:r w:rsidR="00CB397B" w:rsidRPr="00D56D88">
        <w:rPr>
          <w:rFonts w:ascii="Times New Roman" w:hAnsi="Times New Roman" w:cs="Times New Roman"/>
          <w:sz w:val="24"/>
          <w:szCs w:val="24"/>
        </w:rPr>
        <w:t xml:space="preserve">child’s developing autonomy. </w:t>
      </w:r>
      <w:r w:rsidR="006D4DAE" w:rsidRPr="00D56D88">
        <w:rPr>
          <w:rFonts w:ascii="Times New Roman" w:hAnsi="Times New Roman" w:cs="Times New Roman"/>
          <w:sz w:val="24"/>
          <w:szCs w:val="24"/>
        </w:rPr>
        <w:t xml:space="preserve">As Sibley explains, </w:t>
      </w:r>
      <w:r w:rsidR="00CB397B" w:rsidRPr="00D56D88">
        <w:rPr>
          <w:rFonts w:ascii="Times New Roman" w:hAnsi="Times New Roman" w:cs="Times New Roman"/>
          <w:sz w:val="24"/>
          <w:szCs w:val="24"/>
        </w:rPr>
        <w:t>there is</w:t>
      </w:r>
      <w:r w:rsidRPr="00D56D88">
        <w:rPr>
          <w:rFonts w:ascii="Times New Roman" w:hAnsi="Times New Roman" w:cs="Times New Roman"/>
          <w:sz w:val="24"/>
          <w:szCs w:val="24"/>
        </w:rPr>
        <w:t xml:space="preserve"> a two-fold justification: ‘respect for the </w:t>
      </w:r>
      <w:r w:rsidR="00864D24" w:rsidRPr="00D56D88">
        <w:rPr>
          <w:rFonts w:ascii="Times New Roman" w:hAnsi="Times New Roman" w:cs="Times New Roman"/>
          <w:sz w:val="24"/>
          <w:szCs w:val="24"/>
        </w:rPr>
        <w:t xml:space="preserve">parent’s </w:t>
      </w:r>
      <w:r w:rsidRPr="00D56D88">
        <w:rPr>
          <w:rFonts w:ascii="Times New Roman" w:hAnsi="Times New Roman" w:cs="Times New Roman"/>
          <w:sz w:val="24"/>
          <w:szCs w:val="24"/>
        </w:rPr>
        <w:t xml:space="preserve">pedagogical role in teaching their child to become autonomous and respect for child’s moral worth’. The latter basically means listening, considering, engaging and involving </w:t>
      </w:r>
      <w:r w:rsidR="00864D24" w:rsidRPr="00D56D88">
        <w:rPr>
          <w:rFonts w:ascii="Times New Roman" w:hAnsi="Times New Roman" w:cs="Times New Roman"/>
          <w:sz w:val="24"/>
          <w:szCs w:val="24"/>
        </w:rPr>
        <w:t xml:space="preserve">children </w:t>
      </w:r>
      <w:r w:rsidR="004048A6" w:rsidRPr="00D56D88">
        <w:rPr>
          <w:rFonts w:ascii="Times New Roman" w:hAnsi="Times New Roman" w:cs="Times New Roman"/>
          <w:sz w:val="24"/>
          <w:szCs w:val="24"/>
        </w:rPr>
        <w:t xml:space="preserve">in </w:t>
      </w:r>
      <w:r w:rsidR="00864D24" w:rsidRPr="00D56D88">
        <w:rPr>
          <w:rFonts w:ascii="Times New Roman" w:hAnsi="Times New Roman" w:cs="Times New Roman"/>
          <w:sz w:val="24"/>
          <w:szCs w:val="24"/>
        </w:rPr>
        <w:t xml:space="preserve">the </w:t>
      </w:r>
      <w:r w:rsidR="004048A6" w:rsidRPr="00D56D88">
        <w:rPr>
          <w:rFonts w:ascii="Times New Roman" w:hAnsi="Times New Roman" w:cs="Times New Roman"/>
          <w:sz w:val="24"/>
          <w:szCs w:val="24"/>
        </w:rPr>
        <w:t>decision making process (2</w:t>
      </w:r>
      <w:r w:rsidRPr="00D56D88">
        <w:rPr>
          <w:rFonts w:ascii="Times New Roman" w:hAnsi="Times New Roman" w:cs="Times New Roman"/>
          <w:sz w:val="24"/>
          <w:szCs w:val="24"/>
        </w:rPr>
        <w:t xml:space="preserve">0).  </w:t>
      </w:r>
    </w:p>
    <w:p w:rsidR="004048A6" w:rsidRPr="00D56D88" w:rsidRDefault="006D4DAE" w:rsidP="00230AE2">
      <w:pPr>
        <w:tabs>
          <w:tab w:val="left" w:pos="2295"/>
        </w:tabs>
        <w:spacing w:line="240" w:lineRule="auto"/>
        <w:rPr>
          <w:rFonts w:ascii="Times New Roman" w:hAnsi="Times New Roman" w:cs="Times New Roman"/>
          <w:b/>
          <w:bCs/>
          <w:sz w:val="24"/>
          <w:szCs w:val="24"/>
        </w:rPr>
      </w:pPr>
      <w:r w:rsidRPr="00D56D88">
        <w:rPr>
          <w:rFonts w:ascii="Times New Roman" w:hAnsi="Times New Roman" w:cs="Times New Roman"/>
          <w:b/>
          <w:bCs/>
          <w:sz w:val="24"/>
          <w:szCs w:val="24"/>
        </w:rPr>
        <w:t>P</w:t>
      </w:r>
      <w:r w:rsidR="004048A6" w:rsidRPr="00D56D88">
        <w:rPr>
          <w:rFonts w:ascii="Times New Roman" w:hAnsi="Times New Roman" w:cs="Times New Roman"/>
          <w:b/>
          <w:bCs/>
          <w:sz w:val="24"/>
          <w:szCs w:val="24"/>
        </w:rPr>
        <w:t>rivacy and confidentiality</w:t>
      </w:r>
    </w:p>
    <w:p w:rsidR="004048A6" w:rsidRPr="00D56D88" w:rsidRDefault="007B52B5" w:rsidP="00230AE2">
      <w:pPr>
        <w:tabs>
          <w:tab w:val="left" w:pos="2295"/>
        </w:tabs>
        <w:spacing w:line="240" w:lineRule="auto"/>
        <w:rPr>
          <w:rFonts w:ascii="Times New Roman" w:hAnsi="Times New Roman" w:cs="Times New Roman"/>
          <w:sz w:val="24"/>
          <w:szCs w:val="24"/>
        </w:rPr>
      </w:pPr>
      <w:r w:rsidRPr="00D56D88">
        <w:rPr>
          <w:rFonts w:ascii="Times New Roman" w:hAnsi="Times New Roman" w:cs="Times New Roman"/>
          <w:sz w:val="24"/>
          <w:szCs w:val="24"/>
        </w:rPr>
        <w:t xml:space="preserve">Protection of </w:t>
      </w:r>
      <w:r w:rsidR="001D65D8" w:rsidRPr="00D56D88">
        <w:rPr>
          <w:rFonts w:ascii="Times New Roman" w:hAnsi="Times New Roman" w:cs="Times New Roman"/>
          <w:sz w:val="24"/>
          <w:szCs w:val="24"/>
        </w:rPr>
        <w:t xml:space="preserve">privacy and confidentiality </w:t>
      </w:r>
      <w:r w:rsidRPr="00D56D88">
        <w:rPr>
          <w:rFonts w:ascii="Times New Roman" w:hAnsi="Times New Roman" w:cs="Times New Roman"/>
          <w:sz w:val="24"/>
          <w:szCs w:val="24"/>
        </w:rPr>
        <w:t xml:space="preserve">of research participant </w:t>
      </w:r>
      <w:r w:rsidR="001D65D8" w:rsidRPr="00D56D88">
        <w:rPr>
          <w:rFonts w:ascii="Times New Roman" w:hAnsi="Times New Roman" w:cs="Times New Roman"/>
          <w:sz w:val="24"/>
          <w:szCs w:val="24"/>
        </w:rPr>
        <w:t>was mentioned in 55.5% of the journals in their author instructions. Most journals mention protection of privacy and confidentiality in the context of clinical photographs</w:t>
      </w:r>
      <w:r w:rsidR="006667AF" w:rsidRPr="00D56D88">
        <w:rPr>
          <w:rFonts w:ascii="Times New Roman" w:hAnsi="Times New Roman" w:cs="Times New Roman"/>
          <w:sz w:val="24"/>
          <w:szCs w:val="24"/>
        </w:rPr>
        <w:t xml:space="preserve"> whereas these have relevance beyond just photographs</w:t>
      </w:r>
      <w:r w:rsidR="001D65D8" w:rsidRPr="00D56D88">
        <w:rPr>
          <w:rFonts w:ascii="Times New Roman" w:hAnsi="Times New Roman" w:cs="Times New Roman"/>
          <w:sz w:val="24"/>
          <w:szCs w:val="24"/>
        </w:rPr>
        <w:t>.</w:t>
      </w:r>
      <w:r w:rsidRPr="00D56D88">
        <w:rPr>
          <w:rFonts w:ascii="Times New Roman" w:hAnsi="Times New Roman" w:cs="Times New Roman"/>
          <w:sz w:val="24"/>
          <w:szCs w:val="24"/>
        </w:rPr>
        <w:t xml:space="preserve"> </w:t>
      </w:r>
      <w:r w:rsidR="001D65D8" w:rsidRPr="00D56D88">
        <w:rPr>
          <w:rFonts w:ascii="Times New Roman" w:hAnsi="Times New Roman" w:cs="Times New Roman"/>
          <w:sz w:val="24"/>
          <w:szCs w:val="24"/>
        </w:rPr>
        <w:t xml:space="preserve">Privacy is a person’s interest in controlling access to himself or herself. </w:t>
      </w:r>
      <w:r w:rsidR="00864D24" w:rsidRPr="00D56D88">
        <w:rPr>
          <w:rFonts w:ascii="Times New Roman" w:hAnsi="Times New Roman" w:cs="Times New Roman"/>
          <w:sz w:val="24"/>
          <w:szCs w:val="24"/>
        </w:rPr>
        <w:t>Apart from physical,</w:t>
      </w:r>
      <w:r w:rsidRPr="00D56D88">
        <w:rPr>
          <w:rFonts w:ascii="Times New Roman" w:hAnsi="Times New Roman" w:cs="Times New Roman"/>
          <w:sz w:val="24"/>
          <w:szCs w:val="24"/>
        </w:rPr>
        <w:t xml:space="preserve"> </w:t>
      </w:r>
      <w:r w:rsidR="00864D24" w:rsidRPr="00D56D88">
        <w:rPr>
          <w:rFonts w:ascii="Times New Roman" w:hAnsi="Times New Roman" w:cs="Times New Roman"/>
          <w:sz w:val="24"/>
          <w:szCs w:val="24"/>
        </w:rPr>
        <w:t xml:space="preserve">such </w:t>
      </w:r>
      <w:r w:rsidR="001D65D8" w:rsidRPr="00D56D88">
        <w:rPr>
          <w:rFonts w:ascii="Times New Roman" w:hAnsi="Times New Roman" w:cs="Times New Roman"/>
          <w:sz w:val="24"/>
          <w:szCs w:val="24"/>
        </w:rPr>
        <w:t xml:space="preserve">privacy can </w:t>
      </w:r>
      <w:r w:rsidR="00864D24" w:rsidRPr="00D56D88">
        <w:rPr>
          <w:rFonts w:ascii="Times New Roman" w:hAnsi="Times New Roman" w:cs="Times New Roman"/>
          <w:sz w:val="24"/>
          <w:szCs w:val="24"/>
        </w:rPr>
        <w:t xml:space="preserve">also </w:t>
      </w:r>
      <w:r w:rsidR="001D65D8" w:rsidRPr="00D56D88">
        <w:rPr>
          <w:rFonts w:ascii="Times New Roman" w:hAnsi="Times New Roman" w:cs="Times New Roman"/>
          <w:sz w:val="24"/>
          <w:szCs w:val="24"/>
        </w:rPr>
        <w:t xml:space="preserve">be, informational. The latter can be </w:t>
      </w:r>
      <w:r w:rsidR="006667AF" w:rsidRPr="00D56D88">
        <w:rPr>
          <w:rFonts w:ascii="Times New Roman" w:hAnsi="Times New Roman" w:cs="Times New Roman"/>
          <w:sz w:val="24"/>
          <w:szCs w:val="24"/>
        </w:rPr>
        <w:t xml:space="preserve">a </w:t>
      </w:r>
      <w:r w:rsidR="001D65D8" w:rsidRPr="00D56D88">
        <w:rPr>
          <w:rFonts w:ascii="Times New Roman" w:hAnsi="Times New Roman" w:cs="Times New Roman"/>
          <w:sz w:val="24"/>
          <w:szCs w:val="24"/>
        </w:rPr>
        <w:t>medical condition, income</w:t>
      </w:r>
      <w:r w:rsidR="006667AF" w:rsidRPr="00D56D88">
        <w:rPr>
          <w:rFonts w:ascii="Times New Roman" w:hAnsi="Times New Roman" w:cs="Times New Roman"/>
          <w:sz w:val="24"/>
          <w:szCs w:val="24"/>
        </w:rPr>
        <w:t>,</w:t>
      </w:r>
      <w:r w:rsidR="001D65D8" w:rsidRPr="00D56D88">
        <w:rPr>
          <w:rFonts w:ascii="Times New Roman" w:hAnsi="Times New Roman" w:cs="Times New Roman"/>
          <w:sz w:val="24"/>
          <w:szCs w:val="24"/>
        </w:rPr>
        <w:t xml:space="preserve"> personal habits, etc. In terms of physical privacy, it can be body part examination, biological specimen and related personal space. Accessing medical records, for example can be invasion of </w:t>
      </w:r>
      <w:r w:rsidR="001D65D8" w:rsidRPr="00D56D88">
        <w:rPr>
          <w:rFonts w:ascii="Times New Roman" w:hAnsi="Times New Roman" w:cs="Times New Roman"/>
          <w:sz w:val="24"/>
          <w:szCs w:val="24"/>
        </w:rPr>
        <w:lastRenderedPageBreak/>
        <w:t>informational privacy. Confidentiality deals with the informational privacy. While both are important in clinical setting as well as research settings, it is more important in research setting where the responsibility for the protection of research subjects is with the researcher and nev</w:t>
      </w:r>
      <w:r w:rsidR="00CB397B" w:rsidRPr="00D56D88">
        <w:rPr>
          <w:rFonts w:ascii="Times New Roman" w:hAnsi="Times New Roman" w:cs="Times New Roman"/>
          <w:sz w:val="24"/>
          <w:szCs w:val="24"/>
        </w:rPr>
        <w:t>er with the research subject (15</w:t>
      </w:r>
      <w:r w:rsidR="001D65D8" w:rsidRPr="00D56D88">
        <w:rPr>
          <w:rFonts w:ascii="Times New Roman" w:hAnsi="Times New Roman" w:cs="Times New Roman"/>
          <w:sz w:val="24"/>
          <w:szCs w:val="24"/>
        </w:rPr>
        <w:t xml:space="preserve">). In </w:t>
      </w:r>
      <w:r w:rsidR="00864D24" w:rsidRPr="00D56D88">
        <w:rPr>
          <w:rFonts w:ascii="Times New Roman" w:hAnsi="Times New Roman" w:cs="Times New Roman"/>
          <w:sz w:val="24"/>
          <w:szCs w:val="24"/>
        </w:rPr>
        <w:t xml:space="preserve">the </w:t>
      </w:r>
      <w:r w:rsidR="001D65D8" w:rsidRPr="00D56D88">
        <w:rPr>
          <w:rFonts w:ascii="Times New Roman" w:hAnsi="Times New Roman" w:cs="Times New Roman"/>
          <w:sz w:val="24"/>
          <w:szCs w:val="24"/>
        </w:rPr>
        <w:t>study by Asai and S</w:t>
      </w:r>
      <w:r w:rsidR="00B12C3E" w:rsidRPr="00D56D88">
        <w:rPr>
          <w:rFonts w:ascii="Times New Roman" w:hAnsi="Times New Roman" w:cs="Times New Roman"/>
          <w:sz w:val="24"/>
          <w:szCs w:val="24"/>
        </w:rPr>
        <w:t>h</w:t>
      </w:r>
      <w:r w:rsidR="001D65D8" w:rsidRPr="00D56D88">
        <w:rPr>
          <w:rFonts w:ascii="Times New Roman" w:hAnsi="Times New Roman" w:cs="Times New Roman"/>
          <w:sz w:val="24"/>
          <w:szCs w:val="24"/>
        </w:rPr>
        <w:t>ingu in 1999 the term privacy was present in 7 of 11 journ</w:t>
      </w:r>
      <w:r w:rsidR="00B12C3E" w:rsidRPr="00D56D88">
        <w:rPr>
          <w:rFonts w:ascii="Times New Roman" w:hAnsi="Times New Roman" w:cs="Times New Roman"/>
          <w:sz w:val="24"/>
          <w:szCs w:val="24"/>
        </w:rPr>
        <w:t>als in Science Citation Index (1</w:t>
      </w:r>
      <w:r w:rsidR="00CB397B" w:rsidRPr="00D56D88">
        <w:rPr>
          <w:rFonts w:ascii="Times New Roman" w:hAnsi="Times New Roman" w:cs="Times New Roman"/>
          <w:sz w:val="24"/>
          <w:szCs w:val="24"/>
        </w:rPr>
        <w:t>6</w:t>
      </w:r>
      <w:r w:rsidR="001D65D8" w:rsidRPr="00D56D88">
        <w:rPr>
          <w:rFonts w:ascii="Times New Roman" w:hAnsi="Times New Roman" w:cs="Times New Roman"/>
          <w:sz w:val="24"/>
          <w:szCs w:val="24"/>
        </w:rPr>
        <w:t>).</w:t>
      </w:r>
    </w:p>
    <w:p w:rsidR="007D2D9B" w:rsidRPr="00D56D88" w:rsidRDefault="007D2D9B" w:rsidP="00230AE2">
      <w:pPr>
        <w:tabs>
          <w:tab w:val="left" w:pos="2295"/>
        </w:tabs>
        <w:spacing w:line="240" w:lineRule="auto"/>
        <w:rPr>
          <w:rFonts w:ascii="Times New Roman" w:hAnsi="Times New Roman" w:cs="Times New Roman"/>
          <w:b/>
          <w:bCs/>
          <w:sz w:val="24"/>
          <w:szCs w:val="24"/>
        </w:rPr>
      </w:pPr>
      <w:r w:rsidRPr="00D56D88">
        <w:rPr>
          <w:rFonts w:ascii="Times New Roman" w:hAnsi="Times New Roman" w:cs="Times New Roman"/>
          <w:b/>
          <w:bCs/>
          <w:sz w:val="24"/>
          <w:szCs w:val="24"/>
        </w:rPr>
        <w:t>ICMJE</w:t>
      </w:r>
      <w:r w:rsidR="00B12C3E" w:rsidRPr="00D56D88">
        <w:rPr>
          <w:rFonts w:ascii="Times New Roman" w:hAnsi="Times New Roman" w:cs="Times New Roman"/>
          <w:b/>
          <w:bCs/>
          <w:sz w:val="24"/>
          <w:szCs w:val="24"/>
        </w:rPr>
        <w:t xml:space="preserve"> and authorship</w:t>
      </w:r>
    </w:p>
    <w:p w:rsidR="00B12C3E" w:rsidRPr="00D56D88" w:rsidRDefault="00AC4EDE" w:rsidP="00230AE2">
      <w:pPr>
        <w:tabs>
          <w:tab w:val="left" w:pos="2295"/>
        </w:tabs>
        <w:spacing w:line="240" w:lineRule="auto"/>
        <w:rPr>
          <w:rFonts w:ascii="Times New Roman" w:hAnsi="Times New Roman" w:cs="Times New Roman"/>
          <w:sz w:val="24"/>
          <w:szCs w:val="24"/>
        </w:rPr>
      </w:pPr>
      <w:r w:rsidRPr="00D56D88">
        <w:rPr>
          <w:rFonts w:ascii="Times New Roman" w:hAnsi="Times New Roman" w:cs="Times New Roman"/>
          <w:sz w:val="24"/>
          <w:szCs w:val="24"/>
        </w:rPr>
        <w:t xml:space="preserve">In 1978, </w:t>
      </w:r>
      <w:r w:rsidR="006667AF" w:rsidRPr="00D56D88">
        <w:rPr>
          <w:rFonts w:ascii="Times New Roman" w:hAnsi="Times New Roman" w:cs="Times New Roman"/>
          <w:sz w:val="24"/>
          <w:szCs w:val="24"/>
        </w:rPr>
        <w:t>some of the</w:t>
      </w:r>
      <w:r w:rsidRPr="00D56D88">
        <w:rPr>
          <w:rFonts w:ascii="Times New Roman" w:hAnsi="Times New Roman" w:cs="Times New Roman"/>
          <w:sz w:val="24"/>
          <w:szCs w:val="24"/>
        </w:rPr>
        <w:t xml:space="preserve"> editors of medical journals got together and constructed a minimum guideline</w:t>
      </w:r>
      <w:r w:rsidR="0096272B" w:rsidRPr="00D56D88">
        <w:rPr>
          <w:rFonts w:ascii="Times New Roman" w:hAnsi="Times New Roman" w:cs="Times New Roman"/>
          <w:sz w:val="24"/>
          <w:szCs w:val="24"/>
        </w:rPr>
        <w:t xml:space="preserve"> for </w:t>
      </w:r>
      <w:r w:rsidR="000A5156" w:rsidRPr="00D56D88">
        <w:rPr>
          <w:rFonts w:ascii="Times New Roman" w:hAnsi="Times New Roman" w:cs="Times New Roman"/>
          <w:sz w:val="24"/>
          <w:szCs w:val="24"/>
        </w:rPr>
        <w:t xml:space="preserve">publication </w:t>
      </w:r>
      <w:r w:rsidR="0096272B" w:rsidRPr="00D56D88">
        <w:rPr>
          <w:rFonts w:ascii="Times New Roman" w:hAnsi="Times New Roman" w:cs="Times New Roman"/>
          <w:sz w:val="24"/>
          <w:szCs w:val="24"/>
        </w:rPr>
        <w:t xml:space="preserve">formatting requirements.  This early document called the Uniform Requirement for Manuscripts (URM) has over the years evolved into the much respected ICMJE guidelines that cover a wide range of publication </w:t>
      </w:r>
      <w:r w:rsidR="009E3B1A" w:rsidRPr="00D56D88">
        <w:rPr>
          <w:rFonts w:ascii="Times New Roman" w:hAnsi="Times New Roman" w:cs="Times New Roman"/>
          <w:sz w:val="24"/>
          <w:szCs w:val="24"/>
        </w:rPr>
        <w:t>quality issues</w:t>
      </w:r>
      <w:r w:rsidR="0096272B" w:rsidRPr="00D56D88">
        <w:rPr>
          <w:rFonts w:ascii="Times New Roman" w:hAnsi="Times New Roman" w:cs="Times New Roman"/>
          <w:sz w:val="24"/>
          <w:szCs w:val="24"/>
        </w:rPr>
        <w:t>, the most recent edition of which came out in 2016</w:t>
      </w:r>
      <w:r w:rsidR="00D968A5" w:rsidRPr="00D56D88">
        <w:rPr>
          <w:rFonts w:ascii="Times New Roman" w:hAnsi="Times New Roman" w:cs="Times New Roman"/>
          <w:sz w:val="24"/>
          <w:szCs w:val="24"/>
        </w:rPr>
        <w:t xml:space="preserve"> (21)</w:t>
      </w:r>
      <w:r w:rsidR="0096272B" w:rsidRPr="00D56D88">
        <w:rPr>
          <w:rFonts w:ascii="Times New Roman" w:hAnsi="Times New Roman" w:cs="Times New Roman"/>
          <w:sz w:val="24"/>
          <w:szCs w:val="24"/>
        </w:rPr>
        <w:t xml:space="preserve">.  </w:t>
      </w:r>
      <w:r w:rsidR="00B12C3E" w:rsidRPr="00D56D88">
        <w:rPr>
          <w:rFonts w:ascii="Times New Roman" w:hAnsi="Times New Roman" w:cs="Times New Roman"/>
          <w:sz w:val="24"/>
          <w:szCs w:val="24"/>
        </w:rPr>
        <w:t>While more than 66% Indian journals in the present study mention that they follow the ICMJE guidelines, only 31% were actually listed in the ICMJE list which is otherwise a very simple process (</w:t>
      </w:r>
      <w:r w:rsidR="001A05E3" w:rsidRPr="00D56D88">
        <w:rPr>
          <w:rFonts w:ascii="Times New Roman" w:hAnsi="Times New Roman" w:cs="Times New Roman"/>
          <w:sz w:val="24"/>
          <w:szCs w:val="24"/>
        </w:rPr>
        <w:t>22</w:t>
      </w:r>
      <w:r w:rsidR="00B12C3E" w:rsidRPr="00D56D88">
        <w:rPr>
          <w:rFonts w:ascii="Times New Roman" w:hAnsi="Times New Roman" w:cs="Times New Roman"/>
          <w:sz w:val="24"/>
          <w:szCs w:val="24"/>
        </w:rPr>
        <w:t xml:space="preserve">). </w:t>
      </w:r>
      <w:r w:rsidR="009F6786" w:rsidRPr="00D56D88">
        <w:rPr>
          <w:rFonts w:ascii="Times New Roman" w:hAnsi="Times New Roman" w:cs="Times New Roman"/>
          <w:sz w:val="24"/>
          <w:szCs w:val="24"/>
        </w:rPr>
        <w:t xml:space="preserve">Authorship criteria </w:t>
      </w:r>
      <w:r w:rsidR="00CB397B" w:rsidRPr="00D56D88">
        <w:rPr>
          <w:rFonts w:ascii="Times New Roman" w:hAnsi="Times New Roman" w:cs="Times New Roman"/>
          <w:sz w:val="24"/>
          <w:szCs w:val="24"/>
        </w:rPr>
        <w:t xml:space="preserve">based on ICMJE </w:t>
      </w:r>
      <w:r w:rsidR="009F6786" w:rsidRPr="00D56D88">
        <w:rPr>
          <w:rFonts w:ascii="Times New Roman" w:hAnsi="Times New Roman" w:cs="Times New Roman"/>
          <w:sz w:val="24"/>
          <w:szCs w:val="24"/>
        </w:rPr>
        <w:t xml:space="preserve">were mentioned in 51% while 45% required author contribution to be declared. </w:t>
      </w:r>
      <w:r w:rsidR="00B12C3E" w:rsidRPr="00D56D88">
        <w:rPr>
          <w:rFonts w:ascii="Times New Roman" w:hAnsi="Times New Roman" w:cs="Times New Roman"/>
          <w:sz w:val="24"/>
          <w:szCs w:val="24"/>
        </w:rPr>
        <w:t xml:space="preserve">In a similar study in </w:t>
      </w:r>
      <w:r w:rsidR="006D5B4E" w:rsidRPr="00D56D88">
        <w:rPr>
          <w:rFonts w:ascii="Times New Roman" w:hAnsi="Times New Roman" w:cs="Times New Roman"/>
          <w:sz w:val="24"/>
          <w:szCs w:val="24"/>
        </w:rPr>
        <w:t xml:space="preserve">the </w:t>
      </w:r>
      <w:r w:rsidR="00B12C3E" w:rsidRPr="00D56D88">
        <w:rPr>
          <w:rFonts w:ascii="Times New Roman" w:hAnsi="Times New Roman" w:cs="Times New Roman"/>
          <w:sz w:val="24"/>
          <w:szCs w:val="24"/>
        </w:rPr>
        <w:t>past, autho</w:t>
      </w:r>
      <w:r w:rsidR="00D15EDF" w:rsidRPr="00D56D88">
        <w:rPr>
          <w:rFonts w:ascii="Times New Roman" w:hAnsi="Times New Roman" w:cs="Times New Roman"/>
          <w:sz w:val="24"/>
          <w:szCs w:val="24"/>
        </w:rPr>
        <w:t xml:space="preserve">rship </w:t>
      </w:r>
      <w:r w:rsidR="006D5B4E" w:rsidRPr="00D56D88">
        <w:rPr>
          <w:rFonts w:ascii="Times New Roman" w:hAnsi="Times New Roman" w:cs="Times New Roman"/>
          <w:sz w:val="24"/>
          <w:szCs w:val="24"/>
        </w:rPr>
        <w:t>as per the</w:t>
      </w:r>
      <w:r w:rsidR="00D15EDF" w:rsidRPr="00D56D88">
        <w:rPr>
          <w:rFonts w:ascii="Times New Roman" w:hAnsi="Times New Roman" w:cs="Times New Roman"/>
          <w:sz w:val="24"/>
          <w:szCs w:val="24"/>
        </w:rPr>
        <w:t xml:space="preserve"> ICMJE </w:t>
      </w:r>
      <w:r w:rsidR="006D5B4E" w:rsidRPr="00D56D88">
        <w:rPr>
          <w:rFonts w:ascii="Times New Roman" w:hAnsi="Times New Roman" w:cs="Times New Roman"/>
          <w:sz w:val="24"/>
          <w:szCs w:val="24"/>
        </w:rPr>
        <w:t xml:space="preserve">was </w:t>
      </w:r>
      <w:r w:rsidR="00D15EDF" w:rsidRPr="00D56D88">
        <w:rPr>
          <w:rFonts w:ascii="Times New Roman" w:hAnsi="Times New Roman" w:cs="Times New Roman"/>
          <w:sz w:val="24"/>
          <w:szCs w:val="24"/>
        </w:rPr>
        <w:t xml:space="preserve">mentioned in </w:t>
      </w:r>
      <w:r w:rsidR="00FC0385" w:rsidRPr="00D56D88">
        <w:rPr>
          <w:rFonts w:ascii="Times New Roman" w:hAnsi="Times New Roman" w:cs="Times New Roman"/>
          <w:sz w:val="24"/>
          <w:szCs w:val="24"/>
        </w:rPr>
        <w:t>59% of the Indian journals</w:t>
      </w:r>
      <w:r w:rsidR="000A5156" w:rsidRPr="00D56D88">
        <w:rPr>
          <w:rFonts w:ascii="Times New Roman" w:hAnsi="Times New Roman" w:cs="Times New Roman"/>
          <w:sz w:val="24"/>
          <w:szCs w:val="24"/>
        </w:rPr>
        <w:t xml:space="preserve"> (7)</w:t>
      </w:r>
      <w:r w:rsidR="00FC0385" w:rsidRPr="00D56D88">
        <w:rPr>
          <w:rFonts w:ascii="Times New Roman" w:hAnsi="Times New Roman" w:cs="Times New Roman"/>
          <w:sz w:val="24"/>
          <w:szCs w:val="24"/>
        </w:rPr>
        <w:t>. The ICMJE has recommended four criteria for authorship: substantial contribution to conception, or acquisition, analysis or interpretation of data; drafting the work or revising it; final approval and lastly, agreement to be accountable for all aspects of the work accuracy and integrity (</w:t>
      </w:r>
      <w:r w:rsidR="001A05E3" w:rsidRPr="00D56D88">
        <w:rPr>
          <w:rFonts w:ascii="Times New Roman" w:hAnsi="Times New Roman" w:cs="Times New Roman"/>
          <w:sz w:val="24"/>
          <w:szCs w:val="24"/>
        </w:rPr>
        <w:t>22</w:t>
      </w:r>
      <w:r w:rsidR="00FC0385" w:rsidRPr="00D56D88">
        <w:rPr>
          <w:rFonts w:ascii="Times New Roman" w:hAnsi="Times New Roman" w:cs="Times New Roman"/>
          <w:sz w:val="24"/>
          <w:szCs w:val="24"/>
        </w:rPr>
        <w:t xml:space="preserve">). </w:t>
      </w:r>
      <w:r w:rsidR="00CB397B" w:rsidRPr="00D56D88">
        <w:rPr>
          <w:rFonts w:ascii="Times New Roman" w:hAnsi="Times New Roman" w:cs="Times New Roman"/>
          <w:sz w:val="24"/>
          <w:szCs w:val="24"/>
        </w:rPr>
        <w:t xml:space="preserve">This is </w:t>
      </w:r>
      <w:r w:rsidR="00FC0385" w:rsidRPr="00D56D88">
        <w:rPr>
          <w:rFonts w:ascii="Times New Roman" w:hAnsi="Times New Roman" w:cs="Times New Roman"/>
          <w:sz w:val="24"/>
          <w:szCs w:val="24"/>
        </w:rPr>
        <w:t xml:space="preserve">to safeguard credit </w:t>
      </w:r>
      <w:r w:rsidR="00CB397B" w:rsidRPr="00D56D88">
        <w:rPr>
          <w:rFonts w:ascii="Times New Roman" w:hAnsi="Times New Roman" w:cs="Times New Roman"/>
          <w:sz w:val="24"/>
          <w:szCs w:val="24"/>
        </w:rPr>
        <w:t>and importance of academic work</w:t>
      </w:r>
      <w:r w:rsidR="000A5156" w:rsidRPr="00D56D88">
        <w:rPr>
          <w:rFonts w:ascii="Times New Roman" w:hAnsi="Times New Roman" w:cs="Times New Roman"/>
          <w:sz w:val="24"/>
          <w:szCs w:val="24"/>
        </w:rPr>
        <w:t>. There is also</w:t>
      </w:r>
      <w:r w:rsidR="00FC0385" w:rsidRPr="00D56D88">
        <w:rPr>
          <w:rFonts w:ascii="Times New Roman" w:hAnsi="Times New Roman" w:cs="Times New Roman"/>
          <w:sz w:val="24"/>
          <w:szCs w:val="24"/>
        </w:rPr>
        <w:t xml:space="preserve"> a criticism that it has become a ready-made tool for the industry where </w:t>
      </w:r>
      <w:r w:rsidR="00CB397B" w:rsidRPr="00D56D88">
        <w:rPr>
          <w:rFonts w:ascii="Times New Roman" w:hAnsi="Times New Roman" w:cs="Times New Roman"/>
          <w:sz w:val="24"/>
          <w:szCs w:val="24"/>
        </w:rPr>
        <w:t xml:space="preserve">it </w:t>
      </w:r>
      <w:r w:rsidR="00FC0385" w:rsidRPr="00D56D88">
        <w:rPr>
          <w:rFonts w:ascii="Times New Roman" w:hAnsi="Times New Roman" w:cs="Times New Roman"/>
          <w:sz w:val="24"/>
          <w:szCs w:val="24"/>
        </w:rPr>
        <w:t>may exaggerate the contribution of academic authors and downplay the industry authors either as acknowledgment or a contributor in small print (</w:t>
      </w:r>
      <w:r w:rsidR="001A05E3" w:rsidRPr="00D56D88">
        <w:rPr>
          <w:rFonts w:ascii="Times New Roman" w:hAnsi="Times New Roman" w:cs="Times New Roman"/>
          <w:sz w:val="24"/>
          <w:szCs w:val="24"/>
        </w:rPr>
        <w:t>23</w:t>
      </w:r>
      <w:r w:rsidR="00FC0385" w:rsidRPr="00D56D88">
        <w:rPr>
          <w:rFonts w:ascii="Times New Roman" w:hAnsi="Times New Roman" w:cs="Times New Roman"/>
          <w:sz w:val="24"/>
          <w:szCs w:val="24"/>
        </w:rPr>
        <w:t>).</w:t>
      </w:r>
      <w:r w:rsidR="006E0BFE" w:rsidRPr="00D56D88">
        <w:rPr>
          <w:rFonts w:ascii="Times New Roman" w:hAnsi="Times New Roman" w:cs="Times New Roman"/>
          <w:sz w:val="24"/>
          <w:szCs w:val="24"/>
        </w:rPr>
        <w:t xml:space="preserve"> Nevertheless, these criteria have been the first to objectivise the </w:t>
      </w:r>
      <w:r w:rsidR="0096272B" w:rsidRPr="00D56D88">
        <w:rPr>
          <w:rFonts w:ascii="Times New Roman" w:hAnsi="Times New Roman" w:cs="Times New Roman"/>
          <w:sz w:val="24"/>
          <w:szCs w:val="24"/>
        </w:rPr>
        <w:t>requirements</w:t>
      </w:r>
      <w:r w:rsidR="006E0BFE" w:rsidRPr="00D56D88">
        <w:rPr>
          <w:rFonts w:ascii="Times New Roman" w:hAnsi="Times New Roman" w:cs="Times New Roman"/>
          <w:sz w:val="24"/>
          <w:szCs w:val="24"/>
        </w:rPr>
        <w:t xml:space="preserve"> and in the absence of a better benchmark, they serve the purpose.</w:t>
      </w:r>
    </w:p>
    <w:p w:rsidR="007D2D9B" w:rsidRPr="00D56D88" w:rsidRDefault="007D2D9B" w:rsidP="00230AE2">
      <w:pPr>
        <w:tabs>
          <w:tab w:val="left" w:pos="2295"/>
        </w:tabs>
        <w:spacing w:line="240" w:lineRule="auto"/>
        <w:rPr>
          <w:rFonts w:ascii="Times New Roman" w:hAnsi="Times New Roman" w:cs="Times New Roman"/>
          <w:b/>
          <w:bCs/>
          <w:sz w:val="24"/>
          <w:szCs w:val="24"/>
        </w:rPr>
      </w:pPr>
      <w:r w:rsidRPr="00D56D88">
        <w:rPr>
          <w:rFonts w:ascii="Times New Roman" w:hAnsi="Times New Roman" w:cs="Times New Roman"/>
          <w:b/>
          <w:bCs/>
          <w:sz w:val="24"/>
          <w:szCs w:val="24"/>
        </w:rPr>
        <w:t>Plagiarism</w:t>
      </w:r>
    </w:p>
    <w:p w:rsidR="00FC0385" w:rsidRPr="00D56D88" w:rsidRDefault="00D774D1" w:rsidP="00230AE2">
      <w:pPr>
        <w:tabs>
          <w:tab w:val="left" w:pos="2295"/>
        </w:tabs>
        <w:spacing w:line="240" w:lineRule="auto"/>
        <w:rPr>
          <w:rFonts w:ascii="Times New Roman" w:hAnsi="Times New Roman" w:cs="Times New Roman"/>
          <w:sz w:val="24"/>
          <w:szCs w:val="24"/>
        </w:rPr>
      </w:pPr>
      <w:r w:rsidRPr="00D56D88">
        <w:rPr>
          <w:rFonts w:ascii="Times New Roman" w:hAnsi="Times New Roman" w:cs="Times New Roman"/>
          <w:sz w:val="24"/>
          <w:szCs w:val="24"/>
        </w:rPr>
        <w:t>The American Association of University Professors in their statement on plagiarism have defined it as “taking over the ideas, methods, or written words of another, without acknowledgment and with the intention that they be taken as the work of the deceiver, is plagiarism” (</w:t>
      </w:r>
      <w:r w:rsidR="001A05E3" w:rsidRPr="00D56D88">
        <w:rPr>
          <w:rFonts w:ascii="Times New Roman" w:hAnsi="Times New Roman" w:cs="Times New Roman"/>
          <w:sz w:val="24"/>
          <w:szCs w:val="24"/>
        </w:rPr>
        <w:t>24</w:t>
      </w:r>
      <w:r w:rsidRPr="00D56D88">
        <w:rPr>
          <w:rFonts w:ascii="Times New Roman" w:hAnsi="Times New Roman" w:cs="Times New Roman"/>
          <w:sz w:val="24"/>
          <w:szCs w:val="24"/>
        </w:rPr>
        <w:t xml:space="preserve">). Plagiarism is universally considered as unethical practice and the consequences may range from article retraction to </w:t>
      </w:r>
      <w:r w:rsidR="00376E0E" w:rsidRPr="00D56D88">
        <w:rPr>
          <w:rFonts w:ascii="Times New Roman" w:hAnsi="Times New Roman" w:cs="Times New Roman"/>
          <w:sz w:val="24"/>
          <w:szCs w:val="24"/>
        </w:rPr>
        <w:t xml:space="preserve">retributive action.  </w:t>
      </w:r>
      <w:r w:rsidR="00FC0385" w:rsidRPr="00D56D88">
        <w:rPr>
          <w:rFonts w:ascii="Times New Roman" w:hAnsi="Times New Roman" w:cs="Times New Roman"/>
          <w:sz w:val="24"/>
          <w:szCs w:val="24"/>
        </w:rPr>
        <w:t xml:space="preserve">The proportion of journals looking actively for plagiarism and warning of action against it was 34.5%. </w:t>
      </w:r>
      <w:r w:rsidR="000846A3" w:rsidRPr="00D56D88">
        <w:rPr>
          <w:rFonts w:ascii="Times New Roman" w:hAnsi="Times New Roman" w:cs="Times New Roman"/>
          <w:sz w:val="24"/>
          <w:szCs w:val="24"/>
        </w:rPr>
        <w:t xml:space="preserve">Common reason for </w:t>
      </w:r>
      <w:r w:rsidR="00FC0385" w:rsidRPr="00D56D88">
        <w:rPr>
          <w:rFonts w:ascii="Times New Roman" w:hAnsi="Times New Roman" w:cs="Times New Roman"/>
          <w:sz w:val="24"/>
          <w:szCs w:val="24"/>
        </w:rPr>
        <w:t xml:space="preserve">134 retractions by BioMed Central journals from 2000-15 </w:t>
      </w:r>
      <w:r w:rsidR="000846A3" w:rsidRPr="00D56D88">
        <w:rPr>
          <w:rFonts w:ascii="Times New Roman" w:hAnsi="Times New Roman" w:cs="Times New Roman"/>
          <w:sz w:val="24"/>
          <w:szCs w:val="24"/>
        </w:rPr>
        <w:t>was textual plagiarism (</w:t>
      </w:r>
      <w:r w:rsidR="001A05E3" w:rsidRPr="00D56D88">
        <w:rPr>
          <w:rFonts w:ascii="Times New Roman" w:hAnsi="Times New Roman" w:cs="Times New Roman"/>
          <w:sz w:val="24"/>
          <w:szCs w:val="24"/>
        </w:rPr>
        <w:t>25</w:t>
      </w:r>
      <w:r w:rsidR="000846A3" w:rsidRPr="00D56D88">
        <w:rPr>
          <w:rFonts w:ascii="Times New Roman" w:hAnsi="Times New Roman" w:cs="Times New Roman"/>
          <w:sz w:val="24"/>
          <w:szCs w:val="24"/>
        </w:rPr>
        <w:t>). In another analysis of more than 2000 retraction in PubMed, 9.8% were due to plagiarism and countries with high incidence were Japan, China, India, Korea, Italy, Turkey, Iran and France (</w:t>
      </w:r>
      <w:r w:rsidR="001A05E3" w:rsidRPr="00D56D88">
        <w:rPr>
          <w:rFonts w:ascii="Times New Roman" w:hAnsi="Times New Roman" w:cs="Times New Roman"/>
          <w:sz w:val="24"/>
          <w:szCs w:val="24"/>
        </w:rPr>
        <w:t>26</w:t>
      </w:r>
      <w:r w:rsidR="000846A3" w:rsidRPr="00D56D88">
        <w:rPr>
          <w:rFonts w:ascii="Times New Roman" w:hAnsi="Times New Roman" w:cs="Times New Roman"/>
          <w:sz w:val="24"/>
          <w:szCs w:val="24"/>
        </w:rPr>
        <w:t>). A study from India which assessed the knowledge about plagiarism in 5000 dental professionals found that 43% had frequently and 30% had occasionally indulged in plagiarism (</w:t>
      </w:r>
      <w:r w:rsidR="001A05E3" w:rsidRPr="00D56D88">
        <w:rPr>
          <w:rFonts w:ascii="Times New Roman" w:hAnsi="Times New Roman" w:cs="Times New Roman"/>
          <w:sz w:val="24"/>
          <w:szCs w:val="24"/>
        </w:rPr>
        <w:t>27</w:t>
      </w:r>
      <w:r w:rsidR="000846A3" w:rsidRPr="00D56D88">
        <w:rPr>
          <w:rFonts w:ascii="Times New Roman" w:hAnsi="Times New Roman" w:cs="Times New Roman"/>
          <w:sz w:val="24"/>
          <w:szCs w:val="24"/>
        </w:rPr>
        <w:t>). In a meta-analysis of surveys of scientists admitting to plagiarism, it was found that pooled estimate of committed plagiarism was 1.7% (CI 1.2</w:t>
      </w:r>
      <w:r w:rsidR="00971B02" w:rsidRPr="00D56D88">
        <w:rPr>
          <w:rFonts w:ascii="Times New Roman" w:hAnsi="Times New Roman" w:cs="Times New Roman"/>
          <w:sz w:val="24"/>
          <w:szCs w:val="24"/>
        </w:rPr>
        <w:t xml:space="preserve"> </w:t>
      </w:r>
      <w:r w:rsidR="000846A3" w:rsidRPr="00D56D88">
        <w:rPr>
          <w:rFonts w:ascii="Times New Roman" w:hAnsi="Times New Roman" w:cs="Times New Roman"/>
          <w:sz w:val="24"/>
          <w:szCs w:val="24"/>
        </w:rPr>
        <w:t>-</w:t>
      </w:r>
      <w:r w:rsidR="00971B02" w:rsidRPr="00D56D88">
        <w:rPr>
          <w:rFonts w:ascii="Times New Roman" w:hAnsi="Times New Roman" w:cs="Times New Roman"/>
          <w:sz w:val="24"/>
          <w:szCs w:val="24"/>
        </w:rPr>
        <w:t xml:space="preserve"> </w:t>
      </w:r>
      <w:r w:rsidR="000846A3" w:rsidRPr="00D56D88">
        <w:rPr>
          <w:rFonts w:ascii="Times New Roman" w:hAnsi="Times New Roman" w:cs="Times New Roman"/>
          <w:sz w:val="24"/>
          <w:szCs w:val="24"/>
        </w:rPr>
        <w:t>2.4) and that of witnessed plagiarism was 30% (CI 17-46) (</w:t>
      </w:r>
      <w:r w:rsidR="001A05E3" w:rsidRPr="00D56D88">
        <w:rPr>
          <w:rFonts w:ascii="Times New Roman" w:hAnsi="Times New Roman" w:cs="Times New Roman"/>
          <w:sz w:val="24"/>
          <w:szCs w:val="24"/>
        </w:rPr>
        <w:t>28</w:t>
      </w:r>
      <w:r w:rsidR="000846A3" w:rsidRPr="00D56D88">
        <w:rPr>
          <w:rFonts w:ascii="Times New Roman" w:hAnsi="Times New Roman" w:cs="Times New Roman"/>
          <w:sz w:val="24"/>
          <w:szCs w:val="24"/>
        </w:rPr>
        <w:t>).</w:t>
      </w:r>
    </w:p>
    <w:p w:rsidR="007D2D9B" w:rsidRPr="00D56D88" w:rsidRDefault="007D2D9B" w:rsidP="00230AE2">
      <w:pPr>
        <w:tabs>
          <w:tab w:val="left" w:pos="2295"/>
        </w:tabs>
        <w:spacing w:line="240" w:lineRule="auto"/>
        <w:rPr>
          <w:rFonts w:ascii="Times New Roman" w:hAnsi="Times New Roman" w:cs="Times New Roman"/>
          <w:b/>
          <w:bCs/>
          <w:sz w:val="24"/>
          <w:szCs w:val="24"/>
        </w:rPr>
      </w:pPr>
      <w:r w:rsidRPr="00D56D88">
        <w:rPr>
          <w:rFonts w:ascii="Times New Roman" w:hAnsi="Times New Roman" w:cs="Times New Roman"/>
          <w:b/>
          <w:bCs/>
          <w:sz w:val="24"/>
          <w:szCs w:val="24"/>
        </w:rPr>
        <w:t>Prohibition of simultaneous publication</w:t>
      </w:r>
    </w:p>
    <w:p w:rsidR="00562C2D" w:rsidRPr="00D56D88" w:rsidRDefault="001A05E3" w:rsidP="00230AE2">
      <w:pPr>
        <w:tabs>
          <w:tab w:val="left" w:pos="2295"/>
        </w:tabs>
        <w:spacing w:line="240" w:lineRule="auto"/>
        <w:rPr>
          <w:rFonts w:ascii="Times New Roman" w:hAnsi="Times New Roman" w:cs="Times New Roman"/>
          <w:sz w:val="24"/>
          <w:szCs w:val="24"/>
        </w:rPr>
      </w:pPr>
      <w:r w:rsidRPr="00D56D88">
        <w:rPr>
          <w:rFonts w:ascii="Times New Roman" w:hAnsi="Times New Roman" w:cs="Times New Roman"/>
          <w:sz w:val="24"/>
          <w:szCs w:val="24"/>
        </w:rPr>
        <w:t xml:space="preserve">The ICMJE’s Recommendation for the Conduct, Reporting, Editing and Publication of Scholarly Work in Medical Journals (updated December 2017) prohibits simultaneous submission of manuscripts (21).  </w:t>
      </w:r>
      <w:r w:rsidR="00562C2D" w:rsidRPr="00D56D88">
        <w:rPr>
          <w:rFonts w:ascii="Times New Roman" w:hAnsi="Times New Roman" w:cs="Times New Roman"/>
          <w:sz w:val="24"/>
          <w:szCs w:val="24"/>
        </w:rPr>
        <w:t>This was the second most frequently me</w:t>
      </w:r>
      <w:r w:rsidR="00B10B9A" w:rsidRPr="00D56D88">
        <w:rPr>
          <w:rFonts w:ascii="Times New Roman" w:hAnsi="Times New Roman" w:cs="Times New Roman"/>
          <w:sz w:val="24"/>
          <w:szCs w:val="24"/>
        </w:rPr>
        <w:t xml:space="preserve">ntioned safeguard (after conflict of interest) on journal websites (74%). While this has not been studied in detail by past studies on </w:t>
      </w:r>
      <w:r w:rsidR="00B10B9A" w:rsidRPr="00D56D88">
        <w:rPr>
          <w:rFonts w:ascii="Times New Roman" w:hAnsi="Times New Roman" w:cs="Times New Roman"/>
          <w:sz w:val="24"/>
          <w:szCs w:val="24"/>
        </w:rPr>
        <w:lastRenderedPageBreak/>
        <w:t>publ</w:t>
      </w:r>
      <w:r w:rsidR="00325E0E" w:rsidRPr="00D56D88">
        <w:rPr>
          <w:rFonts w:ascii="Times New Roman" w:hAnsi="Times New Roman" w:cs="Times New Roman"/>
          <w:sz w:val="24"/>
          <w:szCs w:val="24"/>
        </w:rPr>
        <w:t>ication ethics, there are cas</w:t>
      </w:r>
      <w:r w:rsidR="00B10B9A" w:rsidRPr="00D56D88">
        <w:rPr>
          <w:rFonts w:ascii="Times New Roman" w:hAnsi="Times New Roman" w:cs="Times New Roman"/>
          <w:sz w:val="24"/>
          <w:szCs w:val="24"/>
        </w:rPr>
        <w:t xml:space="preserve">e reports where the </w:t>
      </w:r>
      <w:r w:rsidR="00325E0E" w:rsidRPr="00D56D88">
        <w:rPr>
          <w:rFonts w:ascii="Times New Roman" w:hAnsi="Times New Roman" w:cs="Times New Roman"/>
          <w:sz w:val="24"/>
          <w:szCs w:val="24"/>
        </w:rPr>
        <w:t xml:space="preserve">dates of </w:t>
      </w:r>
      <w:r w:rsidR="00B10B9A" w:rsidRPr="00D56D88">
        <w:rPr>
          <w:rFonts w:ascii="Times New Roman" w:hAnsi="Times New Roman" w:cs="Times New Roman"/>
          <w:sz w:val="24"/>
          <w:szCs w:val="24"/>
        </w:rPr>
        <w:t xml:space="preserve">submission and publication dates </w:t>
      </w:r>
      <w:r w:rsidR="00325E0E" w:rsidRPr="00D56D88">
        <w:rPr>
          <w:rFonts w:ascii="Times New Roman" w:hAnsi="Times New Roman" w:cs="Times New Roman"/>
          <w:sz w:val="24"/>
          <w:szCs w:val="24"/>
        </w:rPr>
        <w:t>suggest</w:t>
      </w:r>
      <w:r w:rsidR="00B10B9A" w:rsidRPr="00D56D88">
        <w:rPr>
          <w:rFonts w:ascii="Times New Roman" w:hAnsi="Times New Roman" w:cs="Times New Roman"/>
          <w:sz w:val="24"/>
          <w:szCs w:val="24"/>
        </w:rPr>
        <w:t xml:space="preserve"> that the articles were simultaneously submitted to more than one journal (</w:t>
      </w:r>
      <w:r w:rsidRPr="00D56D88">
        <w:rPr>
          <w:rFonts w:ascii="Times New Roman" w:hAnsi="Times New Roman" w:cs="Times New Roman"/>
          <w:sz w:val="24"/>
          <w:szCs w:val="24"/>
        </w:rPr>
        <w:t>29</w:t>
      </w:r>
      <w:r w:rsidR="00B10B9A" w:rsidRPr="00D56D88">
        <w:rPr>
          <w:rFonts w:ascii="Times New Roman" w:hAnsi="Times New Roman" w:cs="Times New Roman"/>
          <w:sz w:val="24"/>
          <w:szCs w:val="24"/>
        </w:rPr>
        <w:t xml:space="preserve">). </w:t>
      </w:r>
    </w:p>
    <w:p w:rsidR="007D2D9B" w:rsidRPr="00D56D88" w:rsidRDefault="007D2D9B" w:rsidP="00230AE2">
      <w:pPr>
        <w:tabs>
          <w:tab w:val="left" w:pos="2295"/>
        </w:tabs>
        <w:spacing w:line="240" w:lineRule="auto"/>
        <w:rPr>
          <w:rFonts w:ascii="Times New Roman" w:hAnsi="Times New Roman" w:cs="Times New Roman"/>
          <w:b/>
          <w:bCs/>
          <w:sz w:val="24"/>
          <w:szCs w:val="24"/>
        </w:rPr>
      </w:pPr>
      <w:r w:rsidRPr="00D56D88">
        <w:rPr>
          <w:rFonts w:ascii="Times New Roman" w:hAnsi="Times New Roman" w:cs="Times New Roman"/>
          <w:b/>
          <w:bCs/>
          <w:sz w:val="24"/>
          <w:szCs w:val="24"/>
        </w:rPr>
        <w:t xml:space="preserve">Conflict of interest </w:t>
      </w:r>
      <w:r w:rsidR="001A05E3" w:rsidRPr="00D56D88">
        <w:rPr>
          <w:rFonts w:ascii="Times New Roman" w:hAnsi="Times New Roman" w:cs="Times New Roman"/>
          <w:b/>
          <w:bCs/>
          <w:sz w:val="24"/>
          <w:szCs w:val="24"/>
        </w:rPr>
        <w:t xml:space="preserve">(COI) </w:t>
      </w:r>
      <w:r w:rsidRPr="00D56D88">
        <w:rPr>
          <w:rFonts w:ascii="Times New Roman" w:hAnsi="Times New Roman" w:cs="Times New Roman"/>
          <w:b/>
          <w:bCs/>
          <w:sz w:val="24"/>
          <w:szCs w:val="24"/>
        </w:rPr>
        <w:t>declaration</w:t>
      </w:r>
    </w:p>
    <w:p w:rsidR="00B10B9A" w:rsidRPr="00D56D88" w:rsidRDefault="00B10B9A" w:rsidP="00230AE2">
      <w:pPr>
        <w:tabs>
          <w:tab w:val="left" w:pos="2295"/>
        </w:tabs>
        <w:spacing w:line="240" w:lineRule="auto"/>
        <w:rPr>
          <w:rFonts w:ascii="Times New Roman" w:hAnsi="Times New Roman" w:cs="Times New Roman"/>
          <w:sz w:val="24"/>
          <w:szCs w:val="24"/>
        </w:rPr>
      </w:pPr>
      <w:r w:rsidRPr="00D56D88">
        <w:rPr>
          <w:rFonts w:ascii="Times New Roman" w:hAnsi="Times New Roman" w:cs="Times New Roman"/>
          <w:sz w:val="24"/>
          <w:szCs w:val="24"/>
        </w:rPr>
        <w:t>This was the most common requirement in the websites of the journals surveyed (75%). According to the new ICMR guidelines, COI is a set of conditions where professional judgment concerning a primary interest such as participants welfare or validity of research tends to be unduly influenced by a secondary interest, financial or non-financial (personal, academic or political) (1</w:t>
      </w:r>
      <w:r w:rsidR="00325E0E" w:rsidRPr="00D56D88">
        <w:rPr>
          <w:rFonts w:ascii="Times New Roman" w:hAnsi="Times New Roman" w:cs="Times New Roman"/>
          <w:sz w:val="24"/>
          <w:szCs w:val="24"/>
        </w:rPr>
        <w:t>1</w:t>
      </w:r>
      <w:r w:rsidRPr="00D56D88">
        <w:rPr>
          <w:rFonts w:ascii="Times New Roman" w:hAnsi="Times New Roman" w:cs="Times New Roman"/>
          <w:sz w:val="24"/>
          <w:szCs w:val="24"/>
        </w:rPr>
        <w:t>). Rowan-Legg et al compared journal instructions between 1995 and 2005 for conflict of interest disclosure in 100 biomedical journals from Index Medicus (</w:t>
      </w:r>
      <w:r w:rsidR="001A05E3" w:rsidRPr="00D56D88">
        <w:rPr>
          <w:rFonts w:ascii="Times New Roman" w:hAnsi="Times New Roman" w:cs="Times New Roman"/>
          <w:sz w:val="24"/>
          <w:szCs w:val="24"/>
        </w:rPr>
        <w:t>30</w:t>
      </w:r>
      <w:r w:rsidRPr="00D56D88">
        <w:rPr>
          <w:rFonts w:ascii="Times New Roman" w:hAnsi="Times New Roman" w:cs="Times New Roman"/>
          <w:sz w:val="24"/>
          <w:szCs w:val="24"/>
        </w:rPr>
        <w:t xml:space="preserve">). </w:t>
      </w:r>
      <w:r w:rsidR="00855E47" w:rsidRPr="00D56D88">
        <w:rPr>
          <w:rFonts w:ascii="Times New Roman" w:hAnsi="Times New Roman" w:cs="Times New Roman"/>
          <w:sz w:val="24"/>
          <w:szCs w:val="24"/>
        </w:rPr>
        <w:t>T</w:t>
      </w:r>
      <w:r w:rsidRPr="00D56D88">
        <w:rPr>
          <w:rFonts w:ascii="Times New Roman" w:hAnsi="Times New Roman" w:cs="Times New Roman"/>
          <w:sz w:val="24"/>
          <w:szCs w:val="24"/>
        </w:rPr>
        <w:t>he proportion of journals requiring COI disclosure increased from 75% to 94%</w:t>
      </w:r>
      <w:r w:rsidR="00855E47" w:rsidRPr="00D56D88">
        <w:rPr>
          <w:rFonts w:ascii="Times New Roman" w:hAnsi="Times New Roman" w:cs="Times New Roman"/>
          <w:sz w:val="24"/>
          <w:szCs w:val="24"/>
        </w:rPr>
        <w:t xml:space="preserve"> in this period</w:t>
      </w:r>
      <w:r w:rsidRPr="00D56D88">
        <w:rPr>
          <w:rFonts w:ascii="Times New Roman" w:hAnsi="Times New Roman" w:cs="Times New Roman"/>
          <w:sz w:val="24"/>
          <w:szCs w:val="24"/>
        </w:rPr>
        <w:t>. They defined COI disclosure under 9 domains: employment or leadership position in commercial firm, employment as consultant for commercial firm, family connection, stock ownership, honoraria, research funding or grant, expert testimony, patents or other remuneration. It was considered comprehensive when the website mentioned these or more domains. The rest had vague statements that allowed optional compliance (</w:t>
      </w:r>
      <w:r w:rsidR="001A05E3" w:rsidRPr="00D56D88">
        <w:rPr>
          <w:rFonts w:ascii="Times New Roman" w:hAnsi="Times New Roman" w:cs="Times New Roman"/>
          <w:sz w:val="24"/>
          <w:szCs w:val="24"/>
        </w:rPr>
        <w:t>30</w:t>
      </w:r>
      <w:r w:rsidRPr="00D56D88">
        <w:rPr>
          <w:rFonts w:ascii="Times New Roman" w:hAnsi="Times New Roman" w:cs="Times New Roman"/>
          <w:sz w:val="24"/>
          <w:szCs w:val="24"/>
        </w:rPr>
        <w:t>). While most of the times one thinks of conflict of interest in terms of financial one, it could also be academic, personal, conceptual, societal, clinical belief, institutional, etc (</w:t>
      </w:r>
      <w:r w:rsidR="00D52F7B" w:rsidRPr="00D56D88">
        <w:rPr>
          <w:rFonts w:ascii="Times New Roman" w:hAnsi="Times New Roman" w:cs="Times New Roman"/>
          <w:sz w:val="24"/>
          <w:szCs w:val="24"/>
        </w:rPr>
        <w:t>21</w:t>
      </w:r>
      <w:r w:rsidRPr="00D56D88">
        <w:rPr>
          <w:rFonts w:ascii="Times New Roman" w:hAnsi="Times New Roman" w:cs="Times New Roman"/>
          <w:sz w:val="24"/>
          <w:szCs w:val="24"/>
        </w:rPr>
        <w:t>).</w:t>
      </w:r>
    </w:p>
    <w:p w:rsidR="00D52F7B" w:rsidRPr="00D56D88" w:rsidRDefault="00D52F7B" w:rsidP="00230AE2">
      <w:pPr>
        <w:tabs>
          <w:tab w:val="left" w:pos="2295"/>
        </w:tabs>
        <w:spacing w:line="240" w:lineRule="auto"/>
        <w:rPr>
          <w:rFonts w:ascii="Times New Roman" w:hAnsi="Times New Roman" w:cs="Times New Roman"/>
          <w:b/>
          <w:bCs/>
          <w:sz w:val="24"/>
          <w:szCs w:val="24"/>
        </w:rPr>
      </w:pPr>
      <w:r w:rsidRPr="00D56D88">
        <w:rPr>
          <w:rFonts w:ascii="Times New Roman" w:hAnsi="Times New Roman" w:cs="Times New Roman"/>
          <w:b/>
          <w:bCs/>
          <w:sz w:val="24"/>
          <w:szCs w:val="24"/>
        </w:rPr>
        <w:t>Clinical trials:</w:t>
      </w:r>
    </w:p>
    <w:p w:rsidR="007D2D9B" w:rsidRPr="00D56D88" w:rsidRDefault="00D52F7B" w:rsidP="00230AE2">
      <w:pPr>
        <w:tabs>
          <w:tab w:val="left" w:pos="2295"/>
        </w:tabs>
        <w:spacing w:line="240" w:lineRule="auto"/>
        <w:rPr>
          <w:rFonts w:ascii="Times New Roman" w:hAnsi="Times New Roman" w:cs="Times New Roman"/>
          <w:sz w:val="24"/>
          <w:szCs w:val="24"/>
        </w:rPr>
      </w:pPr>
      <w:r w:rsidRPr="00D56D88">
        <w:rPr>
          <w:rFonts w:ascii="Times New Roman" w:hAnsi="Times New Roman" w:cs="Times New Roman"/>
          <w:sz w:val="24"/>
          <w:szCs w:val="24"/>
        </w:rPr>
        <w:t>The requirement of a trial to be registered in clinical trial registry of India (CTRI) was mentioned by 33% of the journal websites and should be reported according to Consolidated Standards of Reporting Trials (CONSORT) by 47% of the journals. Almost 20% of the journals mentioned neither. These are comparable to findings of a study in 55 PubMed indexed Indian journal</w:t>
      </w:r>
      <w:r w:rsidR="00325E0E" w:rsidRPr="00D56D88">
        <w:rPr>
          <w:rFonts w:ascii="Times New Roman" w:hAnsi="Times New Roman" w:cs="Times New Roman"/>
          <w:sz w:val="24"/>
          <w:szCs w:val="24"/>
        </w:rPr>
        <w:t xml:space="preserve">s </w:t>
      </w:r>
      <w:r w:rsidR="001330D9" w:rsidRPr="00D56D88">
        <w:rPr>
          <w:rFonts w:ascii="Times New Roman" w:hAnsi="Times New Roman" w:cs="Times New Roman"/>
          <w:sz w:val="24"/>
          <w:szCs w:val="24"/>
        </w:rPr>
        <w:t xml:space="preserve">where CONSORT was required by 58% of the journals and CTRI registration by 36% of the journals (10). Study by Rowan-Legg found 37% of 103 biomedical </w:t>
      </w:r>
      <w:r w:rsidR="00FA0573" w:rsidRPr="00D56D88">
        <w:rPr>
          <w:rFonts w:ascii="Times New Roman" w:hAnsi="Times New Roman" w:cs="Times New Roman"/>
          <w:sz w:val="24"/>
          <w:szCs w:val="24"/>
        </w:rPr>
        <w:t>journals</w:t>
      </w:r>
      <w:r w:rsidR="001330D9" w:rsidRPr="00D56D88">
        <w:rPr>
          <w:rFonts w:ascii="Times New Roman" w:hAnsi="Times New Roman" w:cs="Times New Roman"/>
          <w:sz w:val="24"/>
          <w:szCs w:val="24"/>
        </w:rPr>
        <w:t xml:space="preserve"> indexed in Index Medicus requiring submission according to CONSORT (30).</w:t>
      </w:r>
      <w:r w:rsidRPr="00D56D88">
        <w:rPr>
          <w:rFonts w:ascii="Times New Roman" w:hAnsi="Times New Roman" w:cs="Times New Roman"/>
          <w:sz w:val="24"/>
          <w:szCs w:val="24"/>
        </w:rPr>
        <w:t xml:space="preserve">The CTRI in India was launched in 2007 for free registration of trials. The new ICMR guidelines and Declaration of Helsinki </w:t>
      </w:r>
      <w:r w:rsidR="00325E0E" w:rsidRPr="00D56D88">
        <w:rPr>
          <w:rFonts w:ascii="Times New Roman" w:hAnsi="Times New Roman" w:cs="Times New Roman"/>
          <w:sz w:val="24"/>
          <w:szCs w:val="24"/>
        </w:rPr>
        <w:t xml:space="preserve">also make </w:t>
      </w:r>
      <w:r w:rsidR="001330D9" w:rsidRPr="00D56D88">
        <w:rPr>
          <w:rFonts w:ascii="Times New Roman" w:hAnsi="Times New Roman" w:cs="Times New Roman"/>
          <w:sz w:val="24"/>
          <w:szCs w:val="24"/>
        </w:rPr>
        <w:t>registration</w:t>
      </w:r>
      <w:r w:rsidR="00325E0E" w:rsidRPr="00D56D88">
        <w:rPr>
          <w:rFonts w:ascii="Times New Roman" w:hAnsi="Times New Roman" w:cs="Times New Roman"/>
          <w:sz w:val="24"/>
          <w:szCs w:val="24"/>
        </w:rPr>
        <w:t xml:space="preserve"> mandatory (11, 15</w:t>
      </w:r>
      <w:r w:rsidRPr="00D56D88">
        <w:rPr>
          <w:rFonts w:ascii="Times New Roman" w:hAnsi="Times New Roman" w:cs="Times New Roman"/>
          <w:sz w:val="24"/>
          <w:szCs w:val="24"/>
        </w:rPr>
        <w:t>).Th</w:t>
      </w:r>
      <w:r w:rsidR="001330D9" w:rsidRPr="00D56D88">
        <w:rPr>
          <w:rFonts w:ascii="Times New Roman" w:hAnsi="Times New Roman" w:cs="Times New Roman"/>
          <w:sz w:val="24"/>
          <w:szCs w:val="24"/>
        </w:rPr>
        <w:t>e trials</w:t>
      </w:r>
      <w:r w:rsidR="00971B02" w:rsidRPr="00D56D88">
        <w:rPr>
          <w:rFonts w:ascii="Times New Roman" w:hAnsi="Times New Roman" w:cs="Times New Roman"/>
          <w:sz w:val="24"/>
          <w:szCs w:val="24"/>
        </w:rPr>
        <w:t xml:space="preserve"> </w:t>
      </w:r>
      <w:r w:rsidR="001330D9" w:rsidRPr="00D56D88">
        <w:rPr>
          <w:rFonts w:ascii="Times New Roman" w:hAnsi="Times New Roman" w:cs="Times New Roman"/>
          <w:sz w:val="24"/>
          <w:szCs w:val="24"/>
        </w:rPr>
        <w:t xml:space="preserve">may </w:t>
      </w:r>
      <w:r w:rsidRPr="00D56D88">
        <w:rPr>
          <w:rFonts w:ascii="Times New Roman" w:hAnsi="Times New Roman" w:cs="Times New Roman"/>
          <w:sz w:val="24"/>
          <w:szCs w:val="24"/>
        </w:rPr>
        <w:t xml:space="preserve">include any intervention such as drugs, surgical procedures, devices, biomedical, educational or </w:t>
      </w:r>
      <w:r w:rsidR="00971B02" w:rsidRPr="00D56D88">
        <w:rPr>
          <w:rFonts w:ascii="Times New Roman" w:hAnsi="Times New Roman" w:cs="Times New Roman"/>
          <w:sz w:val="24"/>
          <w:szCs w:val="24"/>
        </w:rPr>
        <w:t>behavioral</w:t>
      </w:r>
      <w:r w:rsidRPr="00D56D88">
        <w:rPr>
          <w:rFonts w:ascii="Times New Roman" w:hAnsi="Times New Roman" w:cs="Times New Roman"/>
          <w:sz w:val="24"/>
          <w:szCs w:val="24"/>
        </w:rPr>
        <w:t xml:space="preserve"> research, public health intervention studies, observational studies, implementation research and preclinical studies of experimental therapeutics and preventives or AYUSH studies. Many editors of eminent Indian journals also released a statement on need of CTRI registration of trial manuscripts before publication (</w:t>
      </w:r>
      <w:r w:rsidR="001A05E3" w:rsidRPr="00D56D88">
        <w:rPr>
          <w:rFonts w:ascii="Times New Roman" w:hAnsi="Times New Roman" w:cs="Times New Roman"/>
          <w:sz w:val="24"/>
          <w:szCs w:val="24"/>
        </w:rPr>
        <w:t>31</w:t>
      </w:r>
      <w:r w:rsidRPr="00D56D88">
        <w:rPr>
          <w:rFonts w:ascii="Times New Roman" w:hAnsi="Times New Roman" w:cs="Times New Roman"/>
          <w:sz w:val="24"/>
          <w:szCs w:val="24"/>
        </w:rPr>
        <w:t xml:space="preserve">). </w:t>
      </w:r>
      <w:r w:rsidR="001330D9" w:rsidRPr="00D56D88">
        <w:rPr>
          <w:rFonts w:ascii="Times New Roman" w:hAnsi="Times New Roman" w:cs="Times New Roman"/>
          <w:sz w:val="24"/>
          <w:szCs w:val="24"/>
        </w:rPr>
        <w:t xml:space="preserve">India is becoming a hub for clinical trials facilitated by Contract Research Organizations (CROs) which </w:t>
      </w:r>
      <w:r w:rsidR="00D906BB" w:rsidRPr="00D56D88">
        <w:rPr>
          <w:rFonts w:ascii="Times New Roman" w:hAnsi="Times New Roman" w:cs="Times New Roman"/>
          <w:sz w:val="24"/>
          <w:szCs w:val="24"/>
        </w:rPr>
        <w:t>make</w:t>
      </w:r>
      <w:r w:rsidR="00971B02" w:rsidRPr="00D56D88">
        <w:rPr>
          <w:rFonts w:ascii="Times New Roman" w:hAnsi="Times New Roman" w:cs="Times New Roman"/>
          <w:sz w:val="24"/>
          <w:szCs w:val="24"/>
        </w:rPr>
        <w:t xml:space="preserve"> </w:t>
      </w:r>
      <w:r w:rsidR="001330D9" w:rsidRPr="00D56D88">
        <w:rPr>
          <w:rFonts w:ascii="Times New Roman" w:hAnsi="Times New Roman" w:cs="Times New Roman"/>
          <w:sz w:val="24"/>
          <w:szCs w:val="24"/>
        </w:rPr>
        <w:t xml:space="preserve">cheaper and faster </w:t>
      </w:r>
      <w:r w:rsidR="00971B02" w:rsidRPr="00D56D88">
        <w:rPr>
          <w:rFonts w:ascii="Times New Roman" w:hAnsi="Times New Roman" w:cs="Times New Roman"/>
          <w:sz w:val="24"/>
          <w:szCs w:val="24"/>
        </w:rPr>
        <w:t>trials possible</w:t>
      </w:r>
      <w:r w:rsidR="001330D9" w:rsidRPr="00D56D88">
        <w:rPr>
          <w:rFonts w:ascii="Times New Roman" w:hAnsi="Times New Roman" w:cs="Times New Roman"/>
          <w:sz w:val="24"/>
          <w:szCs w:val="24"/>
        </w:rPr>
        <w:t xml:space="preserve"> (32). </w:t>
      </w:r>
      <w:r w:rsidR="00484C6E" w:rsidRPr="00D56D88">
        <w:rPr>
          <w:rFonts w:ascii="Times New Roman" w:hAnsi="Times New Roman" w:cs="Times New Roman"/>
          <w:sz w:val="24"/>
          <w:szCs w:val="24"/>
        </w:rPr>
        <w:t>Apart from journal websites, l</w:t>
      </w:r>
      <w:r w:rsidR="001330D9" w:rsidRPr="00D56D88">
        <w:rPr>
          <w:rFonts w:ascii="Times New Roman" w:hAnsi="Times New Roman" w:cs="Times New Roman"/>
          <w:sz w:val="24"/>
          <w:szCs w:val="24"/>
        </w:rPr>
        <w:t>egal oversight, formal training and accreditation of Ethics Committee, research mentorsh</w:t>
      </w:r>
      <w:r w:rsidR="00484C6E" w:rsidRPr="00D56D88">
        <w:rPr>
          <w:rFonts w:ascii="Times New Roman" w:hAnsi="Times New Roman" w:cs="Times New Roman"/>
          <w:sz w:val="24"/>
          <w:szCs w:val="24"/>
        </w:rPr>
        <w:t xml:space="preserve">ip, transparency, increasing public understanding of research are some important interventions for ethical clinical trials in India (33). </w:t>
      </w:r>
    </w:p>
    <w:p w:rsidR="007D2D9B" w:rsidRPr="00D56D88" w:rsidRDefault="007D2D9B" w:rsidP="00230AE2">
      <w:pPr>
        <w:tabs>
          <w:tab w:val="left" w:pos="2295"/>
        </w:tabs>
        <w:spacing w:line="240" w:lineRule="auto"/>
        <w:rPr>
          <w:rFonts w:ascii="Times New Roman" w:hAnsi="Times New Roman" w:cs="Times New Roman"/>
          <w:b/>
          <w:bCs/>
          <w:sz w:val="24"/>
          <w:szCs w:val="24"/>
        </w:rPr>
      </w:pPr>
      <w:r w:rsidRPr="00D56D88">
        <w:rPr>
          <w:rFonts w:ascii="Times New Roman" w:hAnsi="Times New Roman" w:cs="Times New Roman"/>
          <w:b/>
          <w:bCs/>
          <w:sz w:val="24"/>
          <w:szCs w:val="24"/>
        </w:rPr>
        <w:t>Data sharing</w:t>
      </w:r>
    </w:p>
    <w:p w:rsidR="007D2D9B" w:rsidRPr="00D56D88" w:rsidRDefault="00775CEF" w:rsidP="00230AE2">
      <w:pPr>
        <w:tabs>
          <w:tab w:val="left" w:pos="2295"/>
        </w:tabs>
        <w:spacing w:line="240" w:lineRule="auto"/>
        <w:rPr>
          <w:rFonts w:ascii="Times New Roman" w:hAnsi="Times New Roman" w:cs="Times New Roman"/>
          <w:sz w:val="24"/>
          <w:szCs w:val="24"/>
        </w:rPr>
      </w:pPr>
      <w:r w:rsidRPr="00D56D88">
        <w:rPr>
          <w:rFonts w:ascii="Times New Roman" w:hAnsi="Times New Roman" w:cs="Times New Roman"/>
          <w:sz w:val="24"/>
          <w:szCs w:val="24"/>
        </w:rPr>
        <w:t>This parameter</w:t>
      </w:r>
      <w:r w:rsidR="00325E0E" w:rsidRPr="00D56D88">
        <w:rPr>
          <w:rFonts w:ascii="Times New Roman" w:hAnsi="Times New Roman" w:cs="Times New Roman"/>
          <w:sz w:val="24"/>
          <w:szCs w:val="24"/>
        </w:rPr>
        <w:t xml:space="preserve"> does not reflect in our</w:t>
      </w:r>
      <w:r w:rsidRPr="00D56D88">
        <w:rPr>
          <w:rFonts w:ascii="Times New Roman" w:hAnsi="Times New Roman" w:cs="Times New Roman"/>
          <w:sz w:val="24"/>
          <w:szCs w:val="24"/>
        </w:rPr>
        <w:t xml:space="preserve"> table as none of the journal websites mentioned it. The ICMJE proposes that the authors should share de-identified individual data within 6 months after the publication (</w:t>
      </w:r>
      <w:r w:rsidR="001A05E3" w:rsidRPr="00D56D88">
        <w:rPr>
          <w:rFonts w:ascii="Times New Roman" w:hAnsi="Times New Roman" w:cs="Times New Roman"/>
          <w:sz w:val="24"/>
          <w:szCs w:val="24"/>
        </w:rPr>
        <w:t>34</w:t>
      </w:r>
      <w:r w:rsidRPr="00D56D88">
        <w:rPr>
          <w:rFonts w:ascii="Times New Roman" w:hAnsi="Times New Roman" w:cs="Times New Roman"/>
          <w:sz w:val="24"/>
          <w:szCs w:val="24"/>
        </w:rPr>
        <w:t xml:space="preserve">). The method of data sharing should be part of the plan when the trial is registered. It has the advantage of preventing selective publication and selective reporting of research findings and possibility of duplication research. While this is a welcome move, there are </w:t>
      </w:r>
      <w:r w:rsidRPr="00D56D88">
        <w:rPr>
          <w:rFonts w:ascii="Times New Roman" w:hAnsi="Times New Roman" w:cs="Times New Roman"/>
          <w:sz w:val="24"/>
          <w:szCs w:val="24"/>
        </w:rPr>
        <w:lastRenderedPageBreak/>
        <w:t>pros and cons as far as peer review process is concerned (</w:t>
      </w:r>
      <w:r w:rsidR="001A05E3" w:rsidRPr="00D56D88">
        <w:rPr>
          <w:rFonts w:ascii="Times New Roman" w:hAnsi="Times New Roman" w:cs="Times New Roman"/>
          <w:sz w:val="24"/>
          <w:szCs w:val="24"/>
        </w:rPr>
        <w:t>35</w:t>
      </w:r>
      <w:r w:rsidRPr="00D56D88">
        <w:rPr>
          <w:rFonts w:ascii="Times New Roman" w:hAnsi="Times New Roman" w:cs="Times New Roman"/>
          <w:sz w:val="24"/>
          <w:szCs w:val="24"/>
        </w:rPr>
        <w:t xml:space="preserve">). </w:t>
      </w:r>
      <w:r w:rsidR="001932A9" w:rsidRPr="00D56D88">
        <w:rPr>
          <w:rFonts w:ascii="Times New Roman" w:hAnsi="Times New Roman" w:cs="Times New Roman"/>
          <w:sz w:val="24"/>
          <w:szCs w:val="24"/>
        </w:rPr>
        <w:t xml:space="preserve">Reviewers </w:t>
      </w:r>
      <w:r w:rsidRPr="00D56D88">
        <w:rPr>
          <w:rFonts w:ascii="Times New Roman" w:hAnsi="Times New Roman" w:cs="Times New Roman"/>
          <w:sz w:val="24"/>
          <w:szCs w:val="24"/>
        </w:rPr>
        <w:t>have access to the data which helps the scientific review</w:t>
      </w:r>
      <w:r w:rsidR="001932A9" w:rsidRPr="00D56D88">
        <w:rPr>
          <w:rFonts w:ascii="Times New Roman" w:hAnsi="Times New Roman" w:cs="Times New Roman"/>
          <w:sz w:val="24"/>
          <w:szCs w:val="24"/>
        </w:rPr>
        <w:t xml:space="preserve"> process</w:t>
      </w:r>
      <w:r w:rsidRPr="00D56D88">
        <w:rPr>
          <w:rFonts w:ascii="Times New Roman" w:hAnsi="Times New Roman" w:cs="Times New Roman"/>
          <w:sz w:val="24"/>
          <w:szCs w:val="24"/>
        </w:rPr>
        <w:t xml:space="preserve">, </w:t>
      </w:r>
      <w:r w:rsidR="001932A9" w:rsidRPr="00D56D88">
        <w:rPr>
          <w:rFonts w:ascii="Times New Roman" w:hAnsi="Times New Roman" w:cs="Times New Roman"/>
          <w:sz w:val="24"/>
          <w:szCs w:val="24"/>
        </w:rPr>
        <w:t xml:space="preserve">but </w:t>
      </w:r>
      <w:r w:rsidRPr="00D56D88">
        <w:rPr>
          <w:rFonts w:ascii="Times New Roman" w:hAnsi="Times New Roman" w:cs="Times New Roman"/>
          <w:sz w:val="24"/>
          <w:szCs w:val="24"/>
        </w:rPr>
        <w:t>there is also a possibility of delay</w:t>
      </w:r>
      <w:r w:rsidR="00484C6E" w:rsidRPr="00D56D88">
        <w:rPr>
          <w:rFonts w:ascii="Times New Roman" w:hAnsi="Times New Roman" w:cs="Times New Roman"/>
          <w:sz w:val="24"/>
          <w:szCs w:val="24"/>
        </w:rPr>
        <w:t xml:space="preserve"> due to extra burden of material to be reviewed leading to reviewer fatigue or </w:t>
      </w:r>
      <w:r w:rsidR="00354680" w:rsidRPr="00D56D88">
        <w:rPr>
          <w:rFonts w:ascii="Times New Roman" w:hAnsi="Times New Roman" w:cs="Times New Roman"/>
          <w:sz w:val="24"/>
          <w:szCs w:val="24"/>
        </w:rPr>
        <w:t>if they look to</w:t>
      </w:r>
      <w:r w:rsidRPr="00D56D88">
        <w:rPr>
          <w:rFonts w:ascii="Times New Roman" w:hAnsi="Times New Roman" w:cs="Times New Roman"/>
          <w:sz w:val="24"/>
          <w:szCs w:val="24"/>
        </w:rPr>
        <w:t xml:space="preserve"> further their own research</w:t>
      </w:r>
      <w:r w:rsidR="00354680" w:rsidRPr="00D56D88">
        <w:rPr>
          <w:rFonts w:ascii="Times New Roman" w:hAnsi="Times New Roman" w:cs="Times New Roman"/>
          <w:sz w:val="24"/>
          <w:szCs w:val="24"/>
        </w:rPr>
        <w:t xml:space="preserve"> in the same area</w:t>
      </w:r>
      <w:r w:rsidR="00484C6E" w:rsidRPr="00D56D88">
        <w:rPr>
          <w:rFonts w:ascii="Times New Roman" w:hAnsi="Times New Roman" w:cs="Times New Roman"/>
          <w:sz w:val="24"/>
          <w:szCs w:val="24"/>
        </w:rPr>
        <w:t xml:space="preserve"> (35)</w:t>
      </w:r>
      <w:r w:rsidR="00354680" w:rsidRPr="00D56D88">
        <w:rPr>
          <w:rFonts w:ascii="Times New Roman" w:hAnsi="Times New Roman" w:cs="Times New Roman"/>
          <w:sz w:val="24"/>
          <w:szCs w:val="24"/>
        </w:rPr>
        <w:t xml:space="preserve">.  </w:t>
      </w:r>
      <w:r w:rsidRPr="00D56D88">
        <w:rPr>
          <w:rFonts w:ascii="Times New Roman" w:hAnsi="Times New Roman" w:cs="Times New Roman"/>
          <w:sz w:val="24"/>
          <w:szCs w:val="24"/>
        </w:rPr>
        <w:t xml:space="preserve">This is still a new concept that is yet to catch up in the academicians and researchers in India as reflected in the lack of such instructions in the journal websites. </w:t>
      </w:r>
    </w:p>
    <w:p w:rsidR="001E6B97" w:rsidRPr="00D56D88" w:rsidRDefault="00775CEF" w:rsidP="00230AE2">
      <w:pPr>
        <w:spacing w:line="240" w:lineRule="auto"/>
        <w:rPr>
          <w:rFonts w:ascii="Times New Roman" w:hAnsi="Times New Roman" w:cs="Times New Roman"/>
          <w:b/>
          <w:bCs/>
          <w:sz w:val="24"/>
          <w:szCs w:val="24"/>
        </w:rPr>
      </w:pPr>
      <w:r w:rsidRPr="00D56D88">
        <w:rPr>
          <w:rFonts w:ascii="Times New Roman" w:hAnsi="Times New Roman" w:cs="Times New Roman"/>
          <w:b/>
          <w:bCs/>
          <w:sz w:val="24"/>
          <w:szCs w:val="24"/>
        </w:rPr>
        <w:t>Retractions</w:t>
      </w:r>
    </w:p>
    <w:p w:rsidR="00775CEF" w:rsidRPr="00D56D88" w:rsidRDefault="00354680" w:rsidP="00230AE2">
      <w:pPr>
        <w:spacing w:line="240" w:lineRule="auto"/>
        <w:rPr>
          <w:rFonts w:ascii="Times New Roman" w:hAnsi="Times New Roman" w:cs="Times New Roman"/>
          <w:sz w:val="24"/>
          <w:szCs w:val="24"/>
        </w:rPr>
      </w:pPr>
      <w:r w:rsidRPr="00D56D88">
        <w:rPr>
          <w:rFonts w:ascii="Times New Roman" w:hAnsi="Times New Roman" w:cs="Times New Roman"/>
          <w:sz w:val="24"/>
          <w:szCs w:val="24"/>
        </w:rPr>
        <w:t xml:space="preserve">From the websites assessed, there </w:t>
      </w:r>
      <w:r w:rsidR="006153FC" w:rsidRPr="00D56D88">
        <w:rPr>
          <w:rFonts w:ascii="Times New Roman" w:hAnsi="Times New Roman" w:cs="Times New Roman"/>
          <w:sz w:val="24"/>
          <w:szCs w:val="24"/>
        </w:rPr>
        <w:t xml:space="preserve">were 60 articles that were retracted for various reasons from 2012 till 2017. </w:t>
      </w:r>
      <w:r w:rsidR="00F05E47" w:rsidRPr="00D56D88">
        <w:rPr>
          <w:rFonts w:ascii="Times New Roman" w:hAnsi="Times New Roman" w:cs="Times New Roman"/>
          <w:sz w:val="24"/>
          <w:szCs w:val="24"/>
        </w:rPr>
        <w:t xml:space="preserve">The percentage of articles retracted due to duplicate publication was 38.4%. </w:t>
      </w:r>
      <w:r w:rsidR="001C19BD" w:rsidRPr="00D56D88">
        <w:rPr>
          <w:rFonts w:ascii="Times New Roman" w:hAnsi="Times New Roman" w:cs="Times New Roman"/>
          <w:sz w:val="24"/>
          <w:szCs w:val="24"/>
        </w:rPr>
        <w:t xml:space="preserve">In five (8%) instances, there was no </w:t>
      </w:r>
      <w:r w:rsidR="006153FC" w:rsidRPr="00D56D88">
        <w:rPr>
          <w:rFonts w:ascii="Times New Roman" w:hAnsi="Times New Roman" w:cs="Times New Roman"/>
          <w:sz w:val="24"/>
          <w:szCs w:val="24"/>
        </w:rPr>
        <w:t>specific reason for retraction</w:t>
      </w:r>
      <w:r w:rsidR="00971B02" w:rsidRPr="00D56D88">
        <w:rPr>
          <w:rFonts w:ascii="Times New Roman" w:hAnsi="Times New Roman" w:cs="Times New Roman"/>
          <w:sz w:val="24"/>
          <w:szCs w:val="24"/>
        </w:rPr>
        <w:t xml:space="preserve"> </w:t>
      </w:r>
      <w:r w:rsidR="001C19BD" w:rsidRPr="00D56D88">
        <w:rPr>
          <w:rFonts w:ascii="Times New Roman" w:hAnsi="Times New Roman" w:cs="Times New Roman"/>
          <w:sz w:val="24"/>
          <w:szCs w:val="24"/>
        </w:rPr>
        <w:t xml:space="preserve">mentioned by the editor, </w:t>
      </w:r>
      <w:r w:rsidR="006153FC" w:rsidRPr="00D56D88">
        <w:rPr>
          <w:rFonts w:ascii="Times New Roman" w:hAnsi="Times New Roman" w:cs="Times New Roman"/>
          <w:sz w:val="24"/>
          <w:szCs w:val="24"/>
        </w:rPr>
        <w:t xml:space="preserve">which is contrary to the COPE guidelines </w:t>
      </w:r>
      <w:r w:rsidR="0074789B" w:rsidRPr="00D56D88">
        <w:rPr>
          <w:rFonts w:ascii="Times New Roman" w:hAnsi="Times New Roman" w:cs="Times New Roman"/>
          <w:sz w:val="24"/>
          <w:szCs w:val="24"/>
        </w:rPr>
        <w:t>(</w:t>
      </w:r>
      <w:r w:rsidR="001A05E3" w:rsidRPr="00D56D88">
        <w:rPr>
          <w:rFonts w:ascii="Times New Roman" w:hAnsi="Times New Roman" w:cs="Times New Roman"/>
          <w:sz w:val="24"/>
          <w:szCs w:val="24"/>
        </w:rPr>
        <w:t>36</w:t>
      </w:r>
      <w:r w:rsidR="0074789B" w:rsidRPr="00D56D88">
        <w:rPr>
          <w:rFonts w:ascii="Times New Roman" w:hAnsi="Times New Roman" w:cs="Times New Roman"/>
          <w:sz w:val="24"/>
          <w:szCs w:val="24"/>
        </w:rPr>
        <w:t>)</w:t>
      </w:r>
      <w:r w:rsidR="006153FC" w:rsidRPr="00D56D88">
        <w:rPr>
          <w:rFonts w:ascii="Times New Roman" w:hAnsi="Times New Roman" w:cs="Times New Roman"/>
          <w:sz w:val="24"/>
          <w:szCs w:val="24"/>
        </w:rPr>
        <w:t xml:space="preserve">. </w:t>
      </w:r>
      <w:r w:rsidR="001C19BD" w:rsidRPr="00D56D88">
        <w:rPr>
          <w:rFonts w:ascii="Times New Roman" w:hAnsi="Times New Roman" w:cs="Times New Roman"/>
          <w:sz w:val="24"/>
          <w:szCs w:val="24"/>
        </w:rPr>
        <w:t xml:space="preserve">Two more papers mentioned ‘inadvertently published’ as reason for retraction which does not convey </w:t>
      </w:r>
      <w:r w:rsidR="00D906BB" w:rsidRPr="00D56D88">
        <w:rPr>
          <w:rFonts w:ascii="Times New Roman" w:hAnsi="Times New Roman" w:cs="Times New Roman"/>
          <w:sz w:val="24"/>
          <w:szCs w:val="24"/>
        </w:rPr>
        <w:t>clarity</w:t>
      </w:r>
      <w:r w:rsidR="001C19BD" w:rsidRPr="00D56D88">
        <w:rPr>
          <w:rFonts w:ascii="Times New Roman" w:hAnsi="Times New Roman" w:cs="Times New Roman"/>
          <w:sz w:val="24"/>
          <w:szCs w:val="24"/>
        </w:rPr>
        <w:t xml:space="preserve">. </w:t>
      </w:r>
      <w:r w:rsidR="0074789B" w:rsidRPr="00D56D88">
        <w:rPr>
          <w:rFonts w:ascii="Times New Roman" w:hAnsi="Times New Roman" w:cs="Times New Roman"/>
          <w:sz w:val="24"/>
          <w:szCs w:val="24"/>
        </w:rPr>
        <w:t xml:space="preserve">In a </w:t>
      </w:r>
      <w:r w:rsidR="006153FC" w:rsidRPr="00D56D88">
        <w:rPr>
          <w:rFonts w:ascii="Times New Roman" w:hAnsi="Times New Roman" w:cs="Times New Roman"/>
          <w:sz w:val="24"/>
          <w:szCs w:val="24"/>
        </w:rPr>
        <w:t xml:space="preserve">study by Moylan et al, 134 retractions </w:t>
      </w:r>
      <w:r w:rsidR="0074789B" w:rsidRPr="00D56D88">
        <w:rPr>
          <w:rFonts w:ascii="Times New Roman" w:hAnsi="Times New Roman" w:cs="Times New Roman"/>
          <w:sz w:val="24"/>
          <w:szCs w:val="24"/>
        </w:rPr>
        <w:t>from BioMed Central were analyzed. M</w:t>
      </w:r>
      <w:r w:rsidR="006153FC" w:rsidRPr="00D56D88">
        <w:rPr>
          <w:rFonts w:ascii="Times New Roman" w:hAnsi="Times New Roman" w:cs="Times New Roman"/>
          <w:sz w:val="24"/>
          <w:szCs w:val="24"/>
        </w:rPr>
        <w:t xml:space="preserve">ost adhered to the </w:t>
      </w:r>
      <w:r w:rsidR="0074789B" w:rsidRPr="00D56D88">
        <w:rPr>
          <w:rFonts w:ascii="Times New Roman" w:hAnsi="Times New Roman" w:cs="Times New Roman"/>
          <w:sz w:val="24"/>
          <w:szCs w:val="24"/>
        </w:rPr>
        <w:t xml:space="preserve">COPE guidelines where explicit </w:t>
      </w:r>
      <w:r w:rsidR="006153FC" w:rsidRPr="00D56D88">
        <w:rPr>
          <w:rFonts w:ascii="Times New Roman" w:hAnsi="Times New Roman" w:cs="Times New Roman"/>
          <w:sz w:val="24"/>
          <w:szCs w:val="24"/>
        </w:rPr>
        <w:t>reas</w:t>
      </w:r>
      <w:r w:rsidR="0074789B" w:rsidRPr="00D56D88">
        <w:rPr>
          <w:rFonts w:ascii="Times New Roman" w:hAnsi="Times New Roman" w:cs="Times New Roman"/>
          <w:sz w:val="24"/>
          <w:szCs w:val="24"/>
        </w:rPr>
        <w:t>ons for retraction was given (</w:t>
      </w:r>
      <w:r w:rsidR="001A05E3" w:rsidRPr="00D56D88">
        <w:rPr>
          <w:rFonts w:ascii="Times New Roman" w:hAnsi="Times New Roman" w:cs="Times New Roman"/>
          <w:sz w:val="24"/>
          <w:szCs w:val="24"/>
        </w:rPr>
        <w:t>25</w:t>
      </w:r>
      <w:r w:rsidR="00971B02" w:rsidRPr="00D56D88">
        <w:rPr>
          <w:rFonts w:ascii="Times New Roman" w:hAnsi="Times New Roman" w:cs="Times New Roman"/>
          <w:sz w:val="24"/>
          <w:szCs w:val="24"/>
        </w:rPr>
        <w:t>). T</w:t>
      </w:r>
      <w:r w:rsidR="006153FC" w:rsidRPr="00D56D88">
        <w:rPr>
          <w:rFonts w:ascii="Times New Roman" w:hAnsi="Times New Roman" w:cs="Times New Roman"/>
          <w:sz w:val="24"/>
          <w:szCs w:val="24"/>
        </w:rPr>
        <w:t xml:space="preserve">here were three retractions due to authorship issues </w:t>
      </w:r>
      <w:r w:rsidR="00971B02" w:rsidRPr="00D56D88">
        <w:rPr>
          <w:rFonts w:ascii="Times New Roman" w:hAnsi="Times New Roman" w:cs="Times New Roman"/>
          <w:sz w:val="24"/>
          <w:szCs w:val="24"/>
        </w:rPr>
        <w:t xml:space="preserve">in the present study </w:t>
      </w:r>
      <w:r w:rsidR="006153FC" w:rsidRPr="00D56D88">
        <w:rPr>
          <w:rFonts w:ascii="Times New Roman" w:hAnsi="Times New Roman" w:cs="Times New Roman"/>
          <w:sz w:val="24"/>
          <w:szCs w:val="24"/>
        </w:rPr>
        <w:t xml:space="preserve">where either the permission of the author was not taken (2 retractions) or author name was included by mistake without his contribution. </w:t>
      </w:r>
      <w:r w:rsidR="0074789B" w:rsidRPr="00D56D88">
        <w:rPr>
          <w:rFonts w:ascii="Times New Roman" w:hAnsi="Times New Roman" w:cs="Times New Roman"/>
          <w:sz w:val="24"/>
          <w:szCs w:val="24"/>
        </w:rPr>
        <w:t>Retractions due to plagiarism were</w:t>
      </w:r>
      <w:r w:rsidR="006153FC" w:rsidRPr="00D56D88">
        <w:rPr>
          <w:rFonts w:ascii="Times New Roman" w:hAnsi="Times New Roman" w:cs="Times New Roman"/>
          <w:sz w:val="24"/>
          <w:szCs w:val="24"/>
        </w:rPr>
        <w:t xml:space="preserve"> the second largest category</w:t>
      </w:r>
      <w:r w:rsidR="00D906BB" w:rsidRPr="00D56D88">
        <w:rPr>
          <w:rFonts w:ascii="Times New Roman" w:hAnsi="Times New Roman" w:cs="Times New Roman"/>
          <w:sz w:val="24"/>
          <w:szCs w:val="24"/>
        </w:rPr>
        <w:t>, in the present study</w:t>
      </w:r>
      <w:r w:rsidR="001C19BD" w:rsidRPr="00D56D88">
        <w:rPr>
          <w:rFonts w:ascii="Times New Roman" w:hAnsi="Times New Roman" w:cs="Times New Roman"/>
          <w:sz w:val="24"/>
          <w:szCs w:val="24"/>
        </w:rPr>
        <w:t xml:space="preserve">(28.3%) </w:t>
      </w:r>
      <w:r w:rsidR="006153FC" w:rsidRPr="00D56D88">
        <w:rPr>
          <w:rFonts w:ascii="Times New Roman" w:hAnsi="Times New Roman" w:cs="Times New Roman"/>
          <w:sz w:val="24"/>
          <w:szCs w:val="24"/>
        </w:rPr>
        <w:t xml:space="preserve">and this is similar to the finding of </w:t>
      </w:r>
      <w:r w:rsidR="0074789B" w:rsidRPr="00D56D88">
        <w:rPr>
          <w:rFonts w:ascii="Times New Roman" w:hAnsi="Times New Roman" w:cs="Times New Roman"/>
          <w:sz w:val="24"/>
          <w:szCs w:val="24"/>
        </w:rPr>
        <w:t>the study by Moylan et al (</w:t>
      </w:r>
      <w:r w:rsidR="001A05E3" w:rsidRPr="00D56D88">
        <w:rPr>
          <w:rFonts w:ascii="Times New Roman" w:hAnsi="Times New Roman" w:cs="Times New Roman"/>
          <w:sz w:val="24"/>
          <w:szCs w:val="24"/>
        </w:rPr>
        <w:t>25</w:t>
      </w:r>
      <w:r w:rsidR="006153FC" w:rsidRPr="00D56D88">
        <w:rPr>
          <w:rFonts w:ascii="Times New Roman" w:hAnsi="Times New Roman" w:cs="Times New Roman"/>
          <w:sz w:val="24"/>
          <w:szCs w:val="24"/>
        </w:rPr>
        <w:t>). Another large study which has done a detailed review of 2,047 PubMed indexed articles which were retracted till May 2013 found that 21.3% were due to error, 67.4% were due to misconduct, fraud or suspected fraud (43.4%), duplicate publication (</w:t>
      </w:r>
      <w:r w:rsidR="00CC119A" w:rsidRPr="00D56D88">
        <w:rPr>
          <w:rFonts w:ascii="Times New Roman" w:hAnsi="Times New Roman" w:cs="Times New Roman"/>
          <w:sz w:val="24"/>
          <w:szCs w:val="24"/>
        </w:rPr>
        <w:t>14.2%) and plagiarism (9.8%) (</w:t>
      </w:r>
      <w:r w:rsidR="001A05E3" w:rsidRPr="00D56D88">
        <w:rPr>
          <w:rFonts w:ascii="Times New Roman" w:hAnsi="Times New Roman" w:cs="Times New Roman"/>
          <w:sz w:val="24"/>
          <w:szCs w:val="24"/>
        </w:rPr>
        <w:t>26</w:t>
      </w:r>
      <w:r w:rsidR="006153FC" w:rsidRPr="00D56D88">
        <w:rPr>
          <w:rFonts w:ascii="Times New Roman" w:hAnsi="Times New Roman" w:cs="Times New Roman"/>
          <w:sz w:val="24"/>
          <w:szCs w:val="24"/>
        </w:rPr>
        <w:t>). In 2016, Springer Nature announced retraction of 58 articles published by Iran-based authors due to plagiarism, manipulation of peer reviewers an</w:t>
      </w:r>
      <w:r w:rsidR="00CC119A" w:rsidRPr="00D56D88">
        <w:rPr>
          <w:rFonts w:ascii="Times New Roman" w:hAnsi="Times New Roman" w:cs="Times New Roman"/>
          <w:sz w:val="24"/>
          <w:szCs w:val="24"/>
        </w:rPr>
        <w:t>d the peer review system (</w:t>
      </w:r>
      <w:r w:rsidR="001A05E3" w:rsidRPr="00D56D88">
        <w:rPr>
          <w:rFonts w:ascii="Times New Roman" w:hAnsi="Times New Roman" w:cs="Times New Roman"/>
          <w:sz w:val="24"/>
          <w:szCs w:val="24"/>
        </w:rPr>
        <w:t>37</w:t>
      </w:r>
      <w:r w:rsidR="006153FC" w:rsidRPr="00D56D88">
        <w:rPr>
          <w:rFonts w:ascii="Times New Roman" w:hAnsi="Times New Roman" w:cs="Times New Roman"/>
          <w:sz w:val="24"/>
          <w:szCs w:val="24"/>
        </w:rPr>
        <w:t>).</w:t>
      </w:r>
    </w:p>
    <w:p w:rsidR="00322B1B" w:rsidRPr="00D56D88" w:rsidRDefault="00CC119A" w:rsidP="00230AE2">
      <w:pPr>
        <w:spacing w:line="240" w:lineRule="auto"/>
        <w:rPr>
          <w:rFonts w:ascii="Times New Roman" w:hAnsi="Times New Roman" w:cs="Times New Roman"/>
          <w:b/>
          <w:bCs/>
          <w:sz w:val="24"/>
          <w:szCs w:val="24"/>
        </w:rPr>
      </w:pPr>
      <w:r w:rsidRPr="00D56D88">
        <w:rPr>
          <w:rFonts w:ascii="Times New Roman" w:hAnsi="Times New Roman" w:cs="Times New Roman"/>
          <w:b/>
          <w:bCs/>
          <w:sz w:val="24"/>
          <w:szCs w:val="24"/>
        </w:rPr>
        <w:t>CONCLUSION</w:t>
      </w:r>
    </w:p>
    <w:p w:rsidR="00CC119A" w:rsidRPr="00D56D88" w:rsidRDefault="00CC119A" w:rsidP="00230AE2">
      <w:pPr>
        <w:spacing w:line="240" w:lineRule="auto"/>
        <w:rPr>
          <w:rFonts w:ascii="Times New Roman" w:hAnsi="Times New Roman" w:cs="Times New Roman"/>
          <w:sz w:val="24"/>
          <w:szCs w:val="24"/>
        </w:rPr>
      </w:pPr>
      <w:r w:rsidRPr="00D56D88">
        <w:rPr>
          <w:rFonts w:ascii="Times New Roman" w:hAnsi="Times New Roman" w:cs="Times New Roman"/>
          <w:sz w:val="24"/>
          <w:szCs w:val="24"/>
        </w:rPr>
        <w:t>The present study assessed the indexed Indian Biomedical journals for ethical publication process using their instructions to author in their websites.</w:t>
      </w:r>
      <w:r w:rsidR="007B2C27">
        <w:rPr>
          <w:rFonts w:ascii="Times New Roman" w:hAnsi="Times New Roman" w:cs="Times New Roman"/>
          <w:sz w:val="24"/>
          <w:szCs w:val="24"/>
        </w:rPr>
        <w:t xml:space="preserve"> </w:t>
      </w:r>
      <w:r w:rsidRPr="00D56D88">
        <w:rPr>
          <w:rFonts w:ascii="Times New Roman" w:hAnsi="Times New Roman" w:cs="Times New Roman"/>
          <w:sz w:val="24"/>
          <w:szCs w:val="24"/>
        </w:rPr>
        <w:t>There are a number of lacunae in the instructions to authors with the most important and widely missing being the absence of a dedicated section for ethics.</w:t>
      </w:r>
      <w:r w:rsidR="007B2C27">
        <w:rPr>
          <w:rFonts w:ascii="Times New Roman" w:hAnsi="Times New Roman" w:cs="Times New Roman"/>
          <w:sz w:val="24"/>
          <w:szCs w:val="24"/>
        </w:rPr>
        <w:t xml:space="preserve"> </w:t>
      </w:r>
      <w:r w:rsidR="0038247C" w:rsidRPr="00D56D88">
        <w:rPr>
          <w:rFonts w:ascii="Times New Roman" w:hAnsi="Times New Roman" w:cs="Times New Roman"/>
          <w:sz w:val="24"/>
          <w:szCs w:val="24"/>
        </w:rPr>
        <w:t>A</w:t>
      </w:r>
      <w:r w:rsidRPr="00D56D88">
        <w:rPr>
          <w:rFonts w:ascii="Times New Roman" w:hAnsi="Times New Roman" w:cs="Times New Roman"/>
          <w:sz w:val="24"/>
          <w:szCs w:val="24"/>
        </w:rPr>
        <w:t xml:space="preserve">ssent of child participants, specific </w:t>
      </w:r>
      <w:r w:rsidR="0038247C" w:rsidRPr="00D56D88">
        <w:rPr>
          <w:rFonts w:ascii="Times New Roman" w:hAnsi="Times New Roman" w:cs="Times New Roman"/>
          <w:sz w:val="24"/>
          <w:szCs w:val="24"/>
        </w:rPr>
        <w:t xml:space="preserve">ethics </w:t>
      </w:r>
      <w:r w:rsidRPr="00D56D88">
        <w:rPr>
          <w:rFonts w:ascii="Times New Roman" w:hAnsi="Times New Roman" w:cs="Times New Roman"/>
          <w:sz w:val="24"/>
          <w:szCs w:val="24"/>
        </w:rPr>
        <w:t xml:space="preserve">guidelines to be followed, privacy and confidentiality, clinical trial guidelines are also areas that require much attention and improvement. A clear warning against the menace of plagiarism was also missing explicitly in many journals. </w:t>
      </w:r>
      <w:r w:rsidR="00DE48E2" w:rsidRPr="00D56D88">
        <w:rPr>
          <w:rFonts w:ascii="Times New Roman" w:hAnsi="Times New Roman" w:cs="Times New Roman"/>
          <w:sz w:val="24"/>
          <w:szCs w:val="24"/>
        </w:rPr>
        <w:t xml:space="preserve">To address this menace, the scientific society journals should budget for procuring plagiarism detecting </w:t>
      </w:r>
      <w:r w:rsidR="00881E4D" w:rsidRPr="00D56D88">
        <w:rPr>
          <w:rFonts w:ascii="Times New Roman" w:hAnsi="Times New Roman" w:cs="Times New Roman"/>
          <w:sz w:val="24"/>
          <w:szCs w:val="24"/>
        </w:rPr>
        <w:t>software</w:t>
      </w:r>
      <w:r w:rsidR="00DE48E2" w:rsidRPr="00D56D88">
        <w:rPr>
          <w:rFonts w:ascii="Times New Roman" w:hAnsi="Times New Roman" w:cs="Times New Roman"/>
          <w:sz w:val="24"/>
          <w:szCs w:val="24"/>
        </w:rPr>
        <w:t xml:space="preserve"> on priority basis.</w:t>
      </w:r>
      <w:r w:rsidR="00881E4D" w:rsidRPr="00D56D88">
        <w:rPr>
          <w:rFonts w:ascii="Times New Roman" w:hAnsi="Times New Roman" w:cs="Times New Roman"/>
          <w:sz w:val="24"/>
          <w:szCs w:val="24"/>
        </w:rPr>
        <w:t xml:space="preserve"> </w:t>
      </w:r>
      <w:r w:rsidRPr="00D56D88">
        <w:rPr>
          <w:rFonts w:ascii="Times New Roman" w:hAnsi="Times New Roman" w:cs="Times New Roman"/>
          <w:sz w:val="24"/>
          <w:szCs w:val="24"/>
        </w:rPr>
        <w:t>Data sharing was uniformly missing in all the journals and it has still not caught the attention of Indian researchers in the clinical trial landscape.</w:t>
      </w:r>
      <w:r w:rsidR="007B2C27">
        <w:rPr>
          <w:rFonts w:ascii="Times New Roman" w:hAnsi="Times New Roman" w:cs="Times New Roman"/>
          <w:sz w:val="24"/>
          <w:szCs w:val="24"/>
        </w:rPr>
        <w:t xml:space="preserve"> </w:t>
      </w:r>
      <w:r w:rsidRPr="00D56D88">
        <w:rPr>
          <w:rFonts w:ascii="Times New Roman" w:hAnsi="Times New Roman" w:cs="Times New Roman"/>
          <w:sz w:val="24"/>
          <w:szCs w:val="24"/>
        </w:rPr>
        <w:t xml:space="preserve">The number of retractions in last </w:t>
      </w:r>
      <w:r w:rsidR="0038247C" w:rsidRPr="00D56D88">
        <w:rPr>
          <w:rFonts w:ascii="Times New Roman" w:hAnsi="Times New Roman" w:cs="Times New Roman"/>
          <w:sz w:val="24"/>
          <w:szCs w:val="24"/>
        </w:rPr>
        <w:t>five</w:t>
      </w:r>
      <w:r w:rsidRPr="00D56D88">
        <w:rPr>
          <w:rFonts w:ascii="Times New Roman" w:hAnsi="Times New Roman" w:cs="Times New Roman"/>
          <w:sz w:val="24"/>
          <w:szCs w:val="24"/>
        </w:rPr>
        <w:t xml:space="preserve"> years suggests that there are valid reasons to strengthen the quality of instructions to authors in the journal website.</w:t>
      </w:r>
    </w:p>
    <w:p w:rsidR="00322B1B" w:rsidRPr="00D56D88" w:rsidRDefault="00626836" w:rsidP="00230AE2">
      <w:pPr>
        <w:spacing w:line="240" w:lineRule="auto"/>
        <w:rPr>
          <w:rFonts w:ascii="Times New Roman" w:hAnsi="Times New Roman" w:cs="Times New Roman"/>
          <w:b/>
          <w:bCs/>
          <w:sz w:val="24"/>
          <w:szCs w:val="24"/>
        </w:rPr>
      </w:pPr>
      <w:r w:rsidRPr="00D56D88">
        <w:rPr>
          <w:rFonts w:ascii="Times New Roman" w:hAnsi="Times New Roman" w:cs="Times New Roman"/>
          <w:b/>
          <w:bCs/>
          <w:sz w:val="24"/>
          <w:szCs w:val="24"/>
        </w:rPr>
        <w:t>REFERENCES</w:t>
      </w:r>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t>Medical Council of India. Minimum qualifications for teachers in medical institutions regulations, 1998 (Amended up to May 2015) Available at http://www.mciindia.org/Rules-and-Regulation/TEQREGULATIONS-16.05.15.pdf (accessed on 21 Dec 2015).</w:t>
      </w:r>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shd w:val="clear" w:color="auto" w:fill="FFFFFF"/>
        </w:rPr>
        <w:lastRenderedPageBreak/>
        <w:t>Aggarwal R, Gogtay N, Kumar R, Sahni P. The revised guidelines of the Medical Council of India for academic promotions: Need for a rethink. Journal of family medicine and primary care. 2015 Oct;4(4):483.</w:t>
      </w:r>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shd w:val="clear" w:color="auto" w:fill="FFFFFF"/>
        </w:rPr>
        <w:t xml:space="preserve">Sheila Hemani, Gaurav Sharma. Publication Etiquette and Ethics: Things You Should Know Before Submitting Your Next paper. Available from </w:t>
      </w:r>
      <w:hyperlink r:id="rId10" w:history="1">
        <w:r w:rsidRPr="00D56D88">
          <w:rPr>
            <w:rStyle w:val="Hyperlink"/>
            <w:rFonts w:ascii="Times New Roman" w:hAnsi="Times New Roman" w:cs="Times New Roman"/>
            <w:sz w:val="24"/>
            <w:szCs w:val="24"/>
            <w:shd w:val="clear" w:color="auto" w:fill="FFFFFF"/>
          </w:rPr>
          <w:t>https://www.ieee.org/publications_standards/publications/.../publication_etiquette.pdf</w:t>
        </w:r>
      </w:hyperlink>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t>Bavdekar SB, Gogtay NJ, Chavan R. Reporting ethical processes: survey of 'instructions to authors' provided by Indian journals. Indian journal of medical sciences. 20</w:t>
      </w:r>
      <w:r w:rsidR="00881E4D" w:rsidRPr="00D56D88">
        <w:rPr>
          <w:rFonts w:ascii="Times New Roman" w:hAnsi="Times New Roman" w:cs="Times New Roman"/>
          <w:sz w:val="24"/>
          <w:szCs w:val="24"/>
        </w:rPr>
        <w:t xml:space="preserve">09;63(6):260-2. </w:t>
      </w:r>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t>Bavdekar SB, Gogtay NJ, Wagh S. Reporting ethical processes in two Indian journals. Indian journal of medical sciences. 200</w:t>
      </w:r>
      <w:r w:rsidR="00881E4D" w:rsidRPr="00D56D88">
        <w:rPr>
          <w:rFonts w:ascii="Times New Roman" w:hAnsi="Times New Roman" w:cs="Times New Roman"/>
          <w:sz w:val="24"/>
          <w:szCs w:val="24"/>
        </w:rPr>
        <w:t xml:space="preserve">8;62(4):134-40. </w:t>
      </w:r>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t>Belhekar MN, Bhalerao SS, Munshi RP. Ethics reporting practices in clinical research publications: A review of four Indian journals. Perspectives in clinical research. 20</w:t>
      </w:r>
      <w:r w:rsidR="00881E4D" w:rsidRPr="00D56D88">
        <w:rPr>
          <w:rFonts w:ascii="Times New Roman" w:hAnsi="Times New Roman" w:cs="Times New Roman"/>
          <w:sz w:val="24"/>
          <w:szCs w:val="24"/>
        </w:rPr>
        <w:t xml:space="preserve">14;5(3):129-33. </w:t>
      </w:r>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t>Jaykaran, Yadav P, Chavda N, Kantharia ND. Survey of "instructions to authors" of Indian medical journals for reporting of ethics and authorship criteria. Indian journal of medical et</w:t>
      </w:r>
      <w:r w:rsidR="00881E4D" w:rsidRPr="00D56D88">
        <w:rPr>
          <w:rFonts w:ascii="Times New Roman" w:hAnsi="Times New Roman" w:cs="Times New Roman"/>
          <w:sz w:val="24"/>
          <w:szCs w:val="24"/>
        </w:rPr>
        <w:t xml:space="preserve">hics. 2011;8(1):36-8. </w:t>
      </w:r>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t>IndMED. Selection of Journals for Indexing in IndMED</w:t>
      </w:r>
      <w:hyperlink r:id="rId11" w:history="1">
        <w:r w:rsidRPr="00D56D88">
          <w:rPr>
            <w:rStyle w:val="Hyperlink"/>
            <w:rFonts w:ascii="Times New Roman" w:hAnsi="Times New Roman" w:cs="Times New Roman"/>
            <w:sz w:val="24"/>
            <w:szCs w:val="24"/>
          </w:rPr>
          <w:t>http://indmed.nic.in/journal_list.html</w:t>
        </w:r>
      </w:hyperlink>
      <w:r w:rsidRPr="00D56D88">
        <w:rPr>
          <w:rFonts w:ascii="Times New Roman" w:hAnsi="Times New Roman" w:cs="Times New Roman"/>
          <w:sz w:val="24"/>
          <w:szCs w:val="24"/>
        </w:rPr>
        <w:t>. National Informatics Centre. (Accessed on 10 August 2017).</w:t>
      </w:r>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t>Balhara Y. Indexed journal: what does it mean? Lung India : official organ of Indian Chest Society. 2012;29(2):193.</w:t>
      </w:r>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t>Bolshete P. Authorship criteria and reporting of ethical compliance in Indian biomedical journals. Indian journal of medical ethics. 2017;2(3):160-</w:t>
      </w:r>
      <w:r w:rsidR="00881E4D" w:rsidRPr="00D56D88">
        <w:rPr>
          <w:rFonts w:ascii="Times New Roman" w:hAnsi="Times New Roman" w:cs="Times New Roman"/>
          <w:sz w:val="24"/>
          <w:szCs w:val="24"/>
        </w:rPr>
        <w:t xml:space="preserve">4. </w:t>
      </w:r>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t xml:space="preserve">Indian Council of Biomedical Research. National Ethical Guidelines for Biomedical and Health Research involving Human Participants. Available at </w:t>
      </w:r>
      <w:hyperlink r:id="rId12" w:history="1">
        <w:r w:rsidRPr="00D56D88">
          <w:rPr>
            <w:rStyle w:val="Hyperlink"/>
            <w:rFonts w:ascii="Times New Roman" w:hAnsi="Times New Roman" w:cs="Times New Roman"/>
            <w:sz w:val="24"/>
            <w:szCs w:val="24"/>
          </w:rPr>
          <w:t>http://icmr.nic.in/guidelines/ICMR_Ethical_Guidelines_2017.pdf</w:t>
        </w:r>
      </w:hyperlink>
      <w:r w:rsidRPr="00D56D88">
        <w:rPr>
          <w:rFonts w:ascii="Times New Roman" w:hAnsi="Times New Roman" w:cs="Times New Roman"/>
          <w:sz w:val="24"/>
          <w:szCs w:val="24"/>
        </w:rPr>
        <w:t>(accessed on 15 October 2017). 2017.</w:t>
      </w:r>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t xml:space="preserve">Pereira S, Veeraraghavan P, Ghosh S, Gandhi M. Animal experimentation and ethics in India: the CPCSEA makes a difference. Alternatives to laboratory animals : ATLA. 2004;32 </w:t>
      </w:r>
      <w:r w:rsidR="00881E4D" w:rsidRPr="00D56D88">
        <w:rPr>
          <w:rFonts w:ascii="Times New Roman" w:hAnsi="Times New Roman" w:cs="Times New Roman"/>
          <w:sz w:val="24"/>
          <w:szCs w:val="24"/>
        </w:rPr>
        <w:t xml:space="preserve">Suppl 1B:411-5. </w:t>
      </w:r>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t>Atlas MC. Emerging ethical issues in instructions to authors of high-impact biomedical journals. Journal of the Medical Library Association : JMLA. 20</w:t>
      </w:r>
      <w:r w:rsidR="00881E4D" w:rsidRPr="00D56D88">
        <w:rPr>
          <w:rFonts w:ascii="Times New Roman" w:hAnsi="Times New Roman" w:cs="Times New Roman"/>
          <w:sz w:val="24"/>
          <w:szCs w:val="24"/>
        </w:rPr>
        <w:t xml:space="preserve">03;91(4):442-9. </w:t>
      </w:r>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t>Henley L. Reporting ethical processes in journals. Indian journal of medical sciences. 2008 Apr 1;62(4):127.</w:t>
      </w:r>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t>World Medical Association. World Medical Association Declaration of Helsinki - Ethical principles for medical research involving human subjects. Bull World Health Organ. 2001;79(4):373.</w:t>
      </w:r>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t>Asai T, Shingu K. Ethical considerations in anaesthesia journals. Anaesthesia. 1999;54(2):192-7.</w:t>
      </w:r>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t>Molyneux CS, Wassenaar DR, Peshu N, Marsh K. 'Even if they ask you to stand by a tree all day, you will have to do it (laughter)...!': community voices on the notion and practice of informed consent for biomedical research in developing countries. Social science &amp; medicine (1982). 200</w:t>
      </w:r>
      <w:r w:rsidR="00881E4D" w:rsidRPr="00D56D88">
        <w:rPr>
          <w:rFonts w:ascii="Times New Roman" w:hAnsi="Times New Roman" w:cs="Times New Roman"/>
          <w:sz w:val="24"/>
          <w:szCs w:val="24"/>
        </w:rPr>
        <w:t xml:space="preserve">5;61(2):443-54. </w:t>
      </w:r>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lastRenderedPageBreak/>
        <w:t>World Health Organization. WHO Research Ethics Committee: The process of obtaining informed consent Available from: [http://www.who.int/rpc/research_ethics/Process_seeking_IF_printing.pdf].</w:t>
      </w:r>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t>Baines P. Assent for children's participation in research is incoherent and wrong. Archives of disease in childhood. 201</w:t>
      </w:r>
      <w:r w:rsidR="00881E4D" w:rsidRPr="00D56D88">
        <w:rPr>
          <w:rFonts w:ascii="Times New Roman" w:hAnsi="Times New Roman" w:cs="Times New Roman"/>
          <w:sz w:val="24"/>
          <w:szCs w:val="24"/>
        </w:rPr>
        <w:t xml:space="preserve">1;96(10):960-2. </w:t>
      </w:r>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t>Sibley A, Sheehan M, Pollard AJ. Assent is not consent. Journal of medical ethics</w:t>
      </w:r>
      <w:r w:rsidR="00881E4D" w:rsidRPr="00D56D88">
        <w:rPr>
          <w:rFonts w:ascii="Times New Roman" w:hAnsi="Times New Roman" w:cs="Times New Roman"/>
          <w:sz w:val="24"/>
          <w:szCs w:val="24"/>
        </w:rPr>
        <w:t xml:space="preserve">. 2012;38(1):3. </w:t>
      </w:r>
    </w:p>
    <w:p w:rsidR="00376E0E" w:rsidRPr="00D56D88" w:rsidRDefault="00376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t>International Committee of Medical Journal EditorsRecfommendations for the Conduct, Reporting, Editing and Publication of Scholarly Work in Medical Journals</w:t>
      </w:r>
      <w:r w:rsidR="001A05E3" w:rsidRPr="00D56D88">
        <w:rPr>
          <w:rFonts w:ascii="Times New Roman" w:hAnsi="Times New Roman" w:cs="Times New Roman"/>
          <w:sz w:val="24"/>
          <w:szCs w:val="24"/>
        </w:rPr>
        <w:t xml:space="preserve">, December 2017. </w:t>
      </w:r>
      <w:r w:rsidRPr="00D56D88">
        <w:rPr>
          <w:rFonts w:ascii="Times New Roman" w:hAnsi="Times New Roman" w:cs="Times New Roman"/>
          <w:sz w:val="24"/>
          <w:szCs w:val="24"/>
        </w:rPr>
        <w:t xml:space="preserve">Available from </w:t>
      </w:r>
      <w:r w:rsidR="001A05E3" w:rsidRPr="00D56D88">
        <w:rPr>
          <w:rFonts w:ascii="Times New Roman" w:hAnsi="Times New Roman" w:cs="Times New Roman"/>
          <w:sz w:val="24"/>
          <w:szCs w:val="24"/>
        </w:rPr>
        <w:t>http://icmje.org/icmje-recommendations.pdf</w:t>
      </w:r>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t>International Committee of Medical Journal Editors. Journals following the ICMJE Recommendations. Available from http://www.icmje.org/journals-following-the-icmje-recommendations/. 2017 [cited 2017 October].</w:t>
      </w:r>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t>Matheson A. How industry uses the ICMJE guidelines to manipulate authorship--and how they should be revised. PLoS medicine. 2011</w:t>
      </w:r>
      <w:r w:rsidR="00881E4D" w:rsidRPr="00D56D88">
        <w:rPr>
          <w:rFonts w:ascii="Times New Roman" w:hAnsi="Times New Roman" w:cs="Times New Roman"/>
          <w:sz w:val="24"/>
          <w:szCs w:val="24"/>
        </w:rPr>
        <w:t xml:space="preserve">;8(8):e1001072. </w:t>
      </w:r>
    </w:p>
    <w:p w:rsidR="00376E0E" w:rsidRPr="00D56D88" w:rsidRDefault="00376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t xml:space="preserve">American Association of University Professors Statement on Plagiarism (1990). </w:t>
      </w:r>
      <w:hyperlink r:id="rId13" w:history="1">
        <w:r w:rsidRPr="00D56D88">
          <w:rPr>
            <w:rStyle w:val="Hyperlink"/>
            <w:rFonts w:ascii="Times New Roman" w:hAnsi="Times New Roman" w:cs="Times New Roman"/>
            <w:sz w:val="24"/>
            <w:szCs w:val="24"/>
          </w:rPr>
          <w:t>http://ethics.iit.edu/ecodes/node/3173</w:t>
        </w:r>
      </w:hyperlink>
      <w:r w:rsidRPr="00D56D88">
        <w:rPr>
          <w:rFonts w:ascii="Times New Roman" w:hAnsi="Times New Roman" w:cs="Times New Roman"/>
          <w:sz w:val="24"/>
          <w:szCs w:val="24"/>
        </w:rPr>
        <w:t xml:space="preserve"> accessed on 26 August 2018. </w:t>
      </w:r>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t>Moylan EC, Kowalczuk MK. Why articles are retracted: a retrospective cross-sectional study of retraction notices at BioMed Central. BMJ open. 2016</w:t>
      </w:r>
      <w:r w:rsidR="00881E4D" w:rsidRPr="00D56D88">
        <w:rPr>
          <w:rFonts w:ascii="Times New Roman" w:hAnsi="Times New Roman" w:cs="Times New Roman"/>
          <w:sz w:val="24"/>
          <w:szCs w:val="24"/>
        </w:rPr>
        <w:t xml:space="preserve">;6(11):e012047. </w:t>
      </w:r>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t>Fang FC, Steen RG, Casadevall A. Misconduct accounts for the majority of retracted scientific publications. Proceedings of the National Academy of Sciences of the United States of America. 2012;10</w:t>
      </w:r>
      <w:r w:rsidR="00881E4D" w:rsidRPr="00D56D88">
        <w:rPr>
          <w:rFonts w:ascii="Times New Roman" w:hAnsi="Times New Roman" w:cs="Times New Roman"/>
          <w:sz w:val="24"/>
          <w:szCs w:val="24"/>
        </w:rPr>
        <w:t xml:space="preserve">9(42):17028-33. </w:t>
      </w:r>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t xml:space="preserve">Singh HP, Guram N. Knowledge and attitude of dental professionals of north India toward plagiarism. North American journal of medical sciences. 2014;6(1):6-11. </w:t>
      </w:r>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t>Pupovac V, Fanelli D. Scientists Admitting to Plagiarism: A Meta-analysis of Surveys. Sci Eng Ethics. 2015</w:t>
      </w:r>
      <w:r w:rsidR="00881E4D" w:rsidRPr="00D56D88">
        <w:rPr>
          <w:rFonts w:ascii="Times New Roman" w:hAnsi="Times New Roman" w:cs="Times New Roman"/>
          <w:sz w:val="24"/>
          <w:szCs w:val="24"/>
        </w:rPr>
        <w:t xml:space="preserve">;21(5):1331-52. </w:t>
      </w:r>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t>Bhandarkar D. Simultaneous submission leading to duplicate publication: Scientific misconduct rears its ugly head. Journal of minimal access surgery. 2</w:t>
      </w:r>
      <w:r w:rsidR="00881E4D" w:rsidRPr="00D56D88">
        <w:rPr>
          <w:rFonts w:ascii="Times New Roman" w:hAnsi="Times New Roman" w:cs="Times New Roman"/>
          <w:sz w:val="24"/>
          <w:szCs w:val="24"/>
        </w:rPr>
        <w:t xml:space="preserve">013;9(4):147-8. </w:t>
      </w:r>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t>Rowan-Legg A, Weijer C, Gao J, Fernandez C. A comparison of journal instructions regarding institutional review board approval and conflict-of-interest disclosure between 1995 and 2005. Journal of medical ethics. 2</w:t>
      </w:r>
      <w:r w:rsidR="00881E4D" w:rsidRPr="00D56D88">
        <w:rPr>
          <w:rFonts w:ascii="Times New Roman" w:hAnsi="Times New Roman" w:cs="Times New Roman"/>
          <w:sz w:val="24"/>
          <w:szCs w:val="24"/>
        </w:rPr>
        <w:t xml:space="preserve">009;35(1):74-8. </w:t>
      </w:r>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t>Satyanarayana K, Sharma A, Parikh P, Vijayan VK, Sahu DK, Nayak BK, et al. Statement on publishing clinical trials in Indian biomedical journals. The National medical journal of India. 20</w:t>
      </w:r>
      <w:r w:rsidR="00881E4D" w:rsidRPr="00D56D88">
        <w:rPr>
          <w:rFonts w:ascii="Times New Roman" w:hAnsi="Times New Roman" w:cs="Times New Roman"/>
          <w:sz w:val="24"/>
          <w:szCs w:val="24"/>
        </w:rPr>
        <w:t xml:space="preserve">08;21(3):105-6. </w:t>
      </w:r>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t>Yee A. Regulation failing to keep up with India's trials boom. Lancet (London, England). 2012;3</w:t>
      </w:r>
      <w:r w:rsidR="00881E4D" w:rsidRPr="00D56D88">
        <w:rPr>
          <w:rFonts w:ascii="Times New Roman" w:hAnsi="Times New Roman" w:cs="Times New Roman"/>
          <w:sz w:val="24"/>
          <w:szCs w:val="24"/>
        </w:rPr>
        <w:t xml:space="preserve">79(9814):397-8. </w:t>
      </w:r>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t xml:space="preserve">Bhan A. Clinical trial ethics in India: One step forward, two steps back. Journal of pharmacology &amp; pharmacotherapeutics. </w:t>
      </w:r>
      <w:r w:rsidR="00881E4D" w:rsidRPr="00D56D88">
        <w:rPr>
          <w:rFonts w:ascii="Times New Roman" w:hAnsi="Times New Roman" w:cs="Times New Roman"/>
          <w:sz w:val="24"/>
          <w:szCs w:val="24"/>
        </w:rPr>
        <w:t xml:space="preserve">2012;3(2):95-7. </w:t>
      </w:r>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t>Taichman DB, Backus J, Baethge C, Bauchner H, de Leeuw PW, Drazen JM, et al. Sharing clinical trial data: a proposal from the International Committee of Medical Journal Editors. Lancet (London, England). 2016;387</w:t>
      </w:r>
      <w:r w:rsidR="00881E4D" w:rsidRPr="00D56D88">
        <w:rPr>
          <w:rFonts w:ascii="Times New Roman" w:hAnsi="Times New Roman" w:cs="Times New Roman"/>
          <w:sz w:val="24"/>
          <w:szCs w:val="24"/>
        </w:rPr>
        <w:t xml:space="preserve">(10016):e9-e11. </w:t>
      </w:r>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t>Kavsak PA. The International Committee of Medical Journal Editors proposal for sharing clinical trial data and the possible implications for the peer review process. Annals of translational medicine. 2</w:t>
      </w:r>
      <w:r w:rsidR="00881E4D" w:rsidRPr="00D56D88">
        <w:rPr>
          <w:rFonts w:ascii="Times New Roman" w:hAnsi="Times New Roman" w:cs="Times New Roman"/>
          <w:sz w:val="24"/>
          <w:szCs w:val="24"/>
        </w:rPr>
        <w:t xml:space="preserve">016;4(6):115. </w:t>
      </w:r>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t>Committee on Publication Ethics. Promoting Integrity in Research Publications. Available at . http://publicationethics.org/. 2016 [cited 2017 October].</w:t>
      </w:r>
    </w:p>
    <w:p w:rsidR="00325E0E"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lastRenderedPageBreak/>
        <w:t>Bourke-Waite A. Retractions from Springer and BioMed Central journals. Springer Nature. Available at: URL: http://www.springernature.com/gp/group/media/press-releases/retractions-from-springer-and-biomed-central-journals/11002850; 2016.</w:t>
      </w:r>
    </w:p>
    <w:p w:rsidR="006F5ABC" w:rsidRDefault="006F5ABC" w:rsidP="006F5ABC">
      <w:pPr>
        <w:spacing w:line="240" w:lineRule="auto"/>
        <w:rPr>
          <w:rFonts w:ascii="Times New Roman" w:hAnsi="Times New Roman" w:cs="Times New Roman"/>
          <w:sz w:val="24"/>
          <w:szCs w:val="24"/>
        </w:rPr>
      </w:pPr>
    </w:p>
    <w:p w:rsidR="006F5ABC" w:rsidRDefault="006F5ABC" w:rsidP="006F5ABC">
      <w:pPr>
        <w:spacing w:line="240" w:lineRule="auto"/>
        <w:rPr>
          <w:rFonts w:ascii="Times New Roman" w:hAnsi="Times New Roman" w:cs="Times New Roman"/>
          <w:sz w:val="24"/>
          <w:szCs w:val="24"/>
        </w:rPr>
      </w:pPr>
    </w:p>
    <w:p w:rsidR="006F5ABC" w:rsidRDefault="006F5ABC" w:rsidP="006F5ABC">
      <w:pPr>
        <w:spacing w:line="240" w:lineRule="auto"/>
        <w:rPr>
          <w:rFonts w:ascii="Times New Roman" w:hAnsi="Times New Roman" w:cs="Times New Roman"/>
          <w:sz w:val="24"/>
          <w:szCs w:val="24"/>
        </w:rPr>
      </w:pPr>
    </w:p>
    <w:p w:rsidR="006F5ABC" w:rsidRPr="006F5ABC" w:rsidRDefault="006F5ABC" w:rsidP="006F5ABC">
      <w:pPr>
        <w:spacing w:after="0" w:line="240" w:lineRule="auto"/>
        <w:rPr>
          <w:rFonts w:ascii="Times New Roman" w:eastAsiaTheme="minorHAnsi" w:hAnsi="Times New Roman" w:cs="Times New Roman"/>
          <w:b/>
          <w:bCs/>
          <w:sz w:val="24"/>
          <w:szCs w:val="24"/>
        </w:rPr>
      </w:pPr>
      <w:r w:rsidRPr="006F5ABC">
        <w:rPr>
          <w:rFonts w:ascii="Times New Roman" w:eastAsiaTheme="minorHAnsi" w:hAnsi="Times New Roman" w:cs="Times New Roman"/>
          <w:b/>
          <w:bCs/>
          <w:sz w:val="24"/>
          <w:szCs w:val="24"/>
        </w:rPr>
        <w:t>Table 1: Indexing characteristics of Journals included</w:t>
      </w:r>
    </w:p>
    <w:tbl>
      <w:tblPr>
        <w:tblStyle w:val="TableGrid1"/>
        <w:tblW w:w="5000" w:type="pct"/>
        <w:tblLook w:val="04A0" w:firstRow="1" w:lastRow="0" w:firstColumn="1" w:lastColumn="0" w:noHBand="0" w:noVBand="1"/>
      </w:tblPr>
      <w:tblGrid>
        <w:gridCol w:w="4067"/>
        <w:gridCol w:w="3128"/>
        <w:gridCol w:w="2381"/>
      </w:tblGrid>
      <w:tr w:rsidR="006F5ABC" w:rsidRPr="006F5ABC" w:rsidTr="008246E8">
        <w:tc>
          <w:tcPr>
            <w:tcW w:w="3757" w:type="pct"/>
            <w:gridSpan w:val="2"/>
          </w:tcPr>
          <w:p w:rsidR="006F5ABC" w:rsidRPr="006F5ABC" w:rsidRDefault="006F5ABC" w:rsidP="006F5ABC">
            <w:pPr>
              <w:rPr>
                <w:rFonts w:ascii="Times New Roman" w:hAnsi="Times New Roman" w:cs="Times New Roman"/>
                <w:b/>
                <w:bCs/>
                <w:sz w:val="24"/>
                <w:szCs w:val="24"/>
              </w:rPr>
            </w:pPr>
            <w:r w:rsidRPr="006F5ABC">
              <w:rPr>
                <w:rFonts w:ascii="Times New Roman" w:hAnsi="Times New Roman" w:cs="Times New Roman"/>
                <w:b/>
                <w:bCs/>
                <w:sz w:val="24"/>
                <w:szCs w:val="24"/>
              </w:rPr>
              <w:t>Indexing characteristics of journal included (N = 129)</w:t>
            </w:r>
          </w:p>
        </w:tc>
        <w:tc>
          <w:tcPr>
            <w:tcW w:w="1243" w:type="pct"/>
          </w:tcPr>
          <w:p w:rsidR="006F5ABC" w:rsidRPr="006F5ABC" w:rsidRDefault="006F5ABC" w:rsidP="006F5ABC">
            <w:pPr>
              <w:rPr>
                <w:rFonts w:ascii="Times New Roman" w:hAnsi="Times New Roman" w:cs="Times New Roman"/>
                <w:b/>
                <w:bCs/>
                <w:sz w:val="24"/>
                <w:szCs w:val="24"/>
              </w:rPr>
            </w:pPr>
            <w:r w:rsidRPr="006F5ABC">
              <w:rPr>
                <w:rFonts w:ascii="Times New Roman" w:hAnsi="Times New Roman" w:cs="Times New Roman"/>
                <w:b/>
                <w:bCs/>
                <w:sz w:val="24"/>
                <w:szCs w:val="24"/>
              </w:rPr>
              <w:t>Number (%)</w:t>
            </w:r>
          </w:p>
        </w:tc>
      </w:tr>
      <w:tr w:rsidR="006F5ABC" w:rsidRPr="006F5ABC" w:rsidTr="008246E8">
        <w:tc>
          <w:tcPr>
            <w:tcW w:w="2124" w:type="pct"/>
            <w:vMerge w:val="restart"/>
          </w:tcPr>
          <w:p w:rsidR="006F5ABC" w:rsidRPr="006F5ABC" w:rsidRDefault="006F5ABC" w:rsidP="006F5ABC">
            <w:pPr>
              <w:rPr>
                <w:rFonts w:ascii="Times New Roman" w:hAnsi="Times New Roman" w:cs="Times New Roman"/>
                <w:sz w:val="24"/>
                <w:szCs w:val="24"/>
              </w:rPr>
            </w:pPr>
            <w:r w:rsidRPr="006F5ABC">
              <w:rPr>
                <w:rFonts w:ascii="Times New Roman" w:hAnsi="Times New Roman" w:cs="Times New Roman"/>
                <w:sz w:val="24"/>
                <w:szCs w:val="24"/>
              </w:rPr>
              <w:t xml:space="preserve">Indexing </w:t>
            </w:r>
          </w:p>
        </w:tc>
        <w:tc>
          <w:tcPr>
            <w:tcW w:w="1633" w:type="pct"/>
          </w:tcPr>
          <w:p w:rsidR="006F5ABC" w:rsidRPr="006F5ABC" w:rsidRDefault="006F5ABC" w:rsidP="006F5ABC">
            <w:pPr>
              <w:rPr>
                <w:rFonts w:ascii="Times New Roman" w:hAnsi="Times New Roman" w:cs="Times New Roman"/>
                <w:sz w:val="24"/>
                <w:szCs w:val="24"/>
              </w:rPr>
            </w:pPr>
            <w:r w:rsidRPr="006F5ABC">
              <w:rPr>
                <w:rFonts w:ascii="Times New Roman" w:hAnsi="Times New Roman" w:cs="Times New Roman"/>
                <w:sz w:val="24"/>
                <w:szCs w:val="24"/>
              </w:rPr>
              <w:t>PubMed only</w:t>
            </w:r>
          </w:p>
        </w:tc>
        <w:tc>
          <w:tcPr>
            <w:tcW w:w="1243" w:type="pct"/>
          </w:tcPr>
          <w:p w:rsidR="006F5ABC" w:rsidRPr="006F5ABC" w:rsidRDefault="006F5ABC" w:rsidP="006F5ABC">
            <w:pPr>
              <w:rPr>
                <w:rFonts w:ascii="Times New Roman" w:hAnsi="Times New Roman" w:cs="Times New Roman"/>
                <w:sz w:val="24"/>
                <w:szCs w:val="24"/>
              </w:rPr>
            </w:pPr>
            <w:r w:rsidRPr="006F5ABC">
              <w:rPr>
                <w:rFonts w:ascii="Times New Roman" w:hAnsi="Times New Roman" w:cs="Times New Roman"/>
                <w:sz w:val="24"/>
                <w:szCs w:val="24"/>
              </w:rPr>
              <w:t>26 (20.2)</w:t>
            </w:r>
          </w:p>
        </w:tc>
      </w:tr>
      <w:tr w:rsidR="006F5ABC" w:rsidRPr="006F5ABC" w:rsidTr="008246E8">
        <w:tc>
          <w:tcPr>
            <w:tcW w:w="2124" w:type="pct"/>
            <w:vMerge/>
          </w:tcPr>
          <w:p w:rsidR="006F5ABC" w:rsidRPr="006F5ABC" w:rsidRDefault="006F5ABC" w:rsidP="006F5ABC">
            <w:pPr>
              <w:rPr>
                <w:rFonts w:ascii="Times New Roman" w:hAnsi="Times New Roman" w:cs="Times New Roman"/>
                <w:sz w:val="24"/>
                <w:szCs w:val="24"/>
              </w:rPr>
            </w:pPr>
          </w:p>
        </w:tc>
        <w:tc>
          <w:tcPr>
            <w:tcW w:w="1633" w:type="pct"/>
          </w:tcPr>
          <w:p w:rsidR="006F5ABC" w:rsidRPr="006F5ABC" w:rsidRDefault="006F5ABC" w:rsidP="006F5ABC">
            <w:pPr>
              <w:rPr>
                <w:rFonts w:ascii="Times New Roman" w:hAnsi="Times New Roman" w:cs="Times New Roman"/>
                <w:sz w:val="24"/>
                <w:szCs w:val="24"/>
              </w:rPr>
            </w:pPr>
            <w:r w:rsidRPr="006F5ABC">
              <w:rPr>
                <w:rFonts w:ascii="Times New Roman" w:hAnsi="Times New Roman" w:cs="Times New Roman"/>
                <w:sz w:val="24"/>
                <w:szCs w:val="24"/>
              </w:rPr>
              <w:t>IndMED only</w:t>
            </w:r>
          </w:p>
        </w:tc>
        <w:tc>
          <w:tcPr>
            <w:tcW w:w="1243" w:type="pct"/>
          </w:tcPr>
          <w:p w:rsidR="006F5ABC" w:rsidRPr="006F5ABC" w:rsidRDefault="006F5ABC" w:rsidP="006F5ABC">
            <w:pPr>
              <w:rPr>
                <w:rFonts w:ascii="Times New Roman" w:hAnsi="Times New Roman" w:cs="Times New Roman"/>
                <w:sz w:val="24"/>
                <w:szCs w:val="24"/>
              </w:rPr>
            </w:pPr>
            <w:r w:rsidRPr="006F5ABC">
              <w:rPr>
                <w:rFonts w:ascii="Times New Roman" w:hAnsi="Times New Roman" w:cs="Times New Roman"/>
                <w:sz w:val="24"/>
                <w:szCs w:val="24"/>
              </w:rPr>
              <w:t>37 (28.7)</w:t>
            </w:r>
          </w:p>
        </w:tc>
      </w:tr>
      <w:tr w:rsidR="006F5ABC" w:rsidRPr="006F5ABC" w:rsidTr="008246E8">
        <w:tc>
          <w:tcPr>
            <w:tcW w:w="2124" w:type="pct"/>
            <w:vMerge/>
          </w:tcPr>
          <w:p w:rsidR="006F5ABC" w:rsidRPr="006F5ABC" w:rsidRDefault="006F5ABC" w:rsidP="006F5ABC">
            <w:pPr>
              <w:rPr>
                <w:rFonts w:ascii="Times New Roman" w:hAnsi="Times New Roman" w:cs="Times New Roman"/>
                <w:sz w:val="24"/>
                <w:szCs w:val="24"/>
              </w:rPr>
            </w:pPr>
          </w:p>
        </w:tc>
        <w:tc>
          <w:tcPr>
            <w:tcW w:w="1633" w:type="pct"/>
          </w:tcPr>
          <w:p w:rsidR="006F5ABC" w:rsidRPr="006F5ABC" w:rsidRDefault="006F5ABC" w:rsidP="006F5ABC">
            <w:pPr>
              <w:rPr>
                <w:rFonts w:ascii="Times New Roman" w:hAnsi="Times New Roman" w:cs="Times New Roman"/>
                <w:sz w:val="24"/>
                <w:szCs w:val="24"/>
              </w:rPr>
            </w:pPr>
            <w:r w:rsidRPr="006F5ABC">
              <w:rPr>
                <w:rFonts w:ascii="Times New Roman" w:hAnsi="Times New Roman" w:cs="Times New Roman"/>
                <w:sz w:val="24"/>
                <w:szCs w:val="24"/>
              </w:rPr>
              <w:t>PubMed and IndMED</w:t>
            </w:r>
          </w:p>
        </w:tc>
        <w:tc>
          <w:tcPr>
            <w:tcW w:w="1243" w:type="pct"/>
          </w:tcPr>
          <w:p w:rsidR="006F5ABC" w:rsidRPr="006F5ABC" w:rsidRDefault="006F5ABC" w:rsidP="006F5ABC">
            <w:pPr>
              <w:rPr>
                <w:rFonts w:ascii="Times New Roman" w:hAnsi="Times New Roman" w:cs="Times New Roman"/>
                <w:sz w:val="24"/>
                <w:szCs w:val="24"/>
              </w:rPr>
            </w:pPr>
            <w:r w:rsidRPr="006F5ABC">
              <w:rPr>
                <w:rFonts w:ascii="Times New Roman" w:hAnsi="Times New Roman" w:cs="Times New Roman"/>
                <w:sz w:val="24"/>
                <w:szCs w:val="24"/>
              </w:rPr>
              <w:t>66 (51.2)</w:t>
            </w:r>
          </w:p>
        </w:tc>
      </w:tr>
      <w:tr w:rsidR="006F5ABC" w:rsidRPr="006F5ABC" w:rsidTr="008246E8">
        <w:tc>
          <w:tcPr>
            <w:tcW w:w="2124" w:type="pct"/>
            <w:vMerge w:val="restart"/>
          </w:tcPr>
          <w:p w:rsidR="006F5ABC" w:rsidRPr="006F5ABC" w:rsidRDefault="006F5ABC" w:rsidP="006F5ABC">
            <w:pPr>
              <w:rPr>
                <w:rFonts w:ascii="Times New Roman" w:hAnsi="Times New Roman" w:cs="Times New Roman"/>
                <w:sz w:val="24"/>
                <w:szCs w:val="24"/>
              </w:rPr>
            </w:pPr>
            <w:r w:rsidRPr="006F5ABC">
              <w:rPr>
                <w:rFonts w:ascii="Times New Roman" w:hAnsi="Times New Roman" w:cs="Times New Roman"/>
                <w:sz w:val="24"/>
                <w:szCs w:val="24"/>
              </w:rPr>
              <w:t>Indexed in PubMed (n=92)</w:t>
            </w:r>
          </w:p>
        </w:tc>
        <w:tc>
          <w:tcPr>
            <w:tcW w:w="1633" w:type="pct"/>
          </w:tcPr>
          <w:p w:rsidR="006F5ABC" w:rsidRPr="006F5ABC" w:rsidRDefault="006F5ABC" w:rsidP="006F5ABC">
            <w:pPr>
              <w:rPr>
                <w:rFonts w:ascii="Times New Roman" w:hAnsi="Times New Roman" w:cs="Times New Roman"/>
                <w:sz w:val="24"/>
                <w:szCs w:val="24"/>
              </w:rPr>
            </w:pPr>
            <w:r w:rsidRPr="006F5ABC">
              <w:rPr>
                <w:rFonts w:ascii="Times New Roman" w:hAnsi="Times New Roman" w:cs="Times New Roman"/>
                <w:sz w:val="24"/>
                <w:szCs w:val="24"/>
              </w:rPr>
              <w:t>Presently indexed</w:t>
            </w:r>
          </w:p>
        </w:tc>
        <w:tc>
          <w:tcPr>
            <w:tcW w:w="1243" w:type="pct"/>
          </w:tcPr>
          <w:p w:rsidR="006F5ABC" w:rsidRPr="006F5ABC" w:rsidRDefault="006F5ABC" w:rsidP="006F5ABC">
            <w:pPr>
              <w:rPr>
                <w:rFonts w:ascii="Times New Roman" w:hAnsi="Times New Roman" w:cs="Times New Roman"/>
                <w:sz w:val="24"/>
                <w:szCs w:val="24"/>
              </w:rPr>
            </w:pPr>
            <w:r w:rsidRPr="006F5ABC">
              <w:rPr>
                <w:rFonts w:ascii="Times New Roman" w:hAnsi="Times New Roman" w:cs="Times New Roman"/>
                <w:sz w:val="24"/>
                <w:szCs w:val="24"/>
              </w:rPr>
              <w:t>70 (76.1)</w:t>
            </w:r>
          </w:p>
        </w:tc>
      </w:tr>
      <w:tr w:rsidR="006F5ABC" w:rsidRPr="006F5ABC" w:rsidTr="008246E8">
        <w:tc>
          <w:tcPr>
            <w:tcW w:w="2124" w:type="pct"/>
            <w:vMerge/>
          </w:tcPr>
          <w:p w:rsidR="006F5ABC" w:rsidRPr="006F5ABC" w:rsidRDefault="006F5ABC" w:rsidP="006F5ABC">
            <w:pPr>
              <w:rPr>
                <w:rFonts w:ascii="Times New Roman" w:hAnsi="Times New Roman" w:cs="Times New Roman"/>
                <w:sz w:val="24"/>
                <w:szCs w:val="24"/>
              </w:rPr>
            </w:pPr>
          </w:p>
        </w:tc>
        <w:tc>
          <w:tcPr>
            <w:tcW w:w="1633" w:type="pct"/>
          </w:tcPr>
          <w:p w:rsidR="006F5ABC" w:rsidRPr="006F5ABC" w:rsidRDefault="006F5ABC" w:rsidP="006F5ABC">
            <w:pPr>
              <w:rPr>
                <w:rFonts w:ascii="Times New Roman" w:hAnsi="Times New Roman" w:cs="Times New Roman"/>
                <w:sz w:val="24"/>
                <w:szCs w:val="24"/>
              </w:rPr>
            </w:pPr>
            <w:r w:rsidRPr="006F5ABC">
              <w:rPr>
                <w:rFonts w:ascii="Times New Roman" w:hAnsi="Times New Roman" w:cs="Times New Roman"/>
                <w:sz w:val="24"/>
                <w:szCs w:val="24"/>
              </w:rPr>
              <w:t>Not presently indexed</w:t>
            </w:r>
          </w:p>
        </w:tc>
        <w:tc>
          <w:tcPr>
            <w:tcW w:w="1243" w:type="pct"/>
          </w:tcPr>
          <w:p w:rsidR="006F5ABC" w:rsidRPr="006F5ABC" w:rsidRDefault="006F5ABC" w:rsidP="006F5ABC">
            <w:pPr>
              <w:rPr>
                <w:rFonts w:ascii="Times New Roman" w:hAnsi="Times New Roman" w:cs="Times New Roman"/>
                <w:sz w:val="24"/>
                <w:szCs w:val="24"/>
              </w:rPr>
            </w:pPr>
            <w:r w:rsidRPr="006F5ABC">
              <w:rPr>
                <w:rFonts w:ascii="Times New Roman" w:hAnsi="Times New Roman" w:cs="Times New Roman"/>
                <w:sz w:val="24"/>
                <w:szCs w:val="24"/>
              </w:rPr>
              <w:t>22 (23.9)</w:t>
            </w:r>
          </w:p>
        </w:tc>
      </w:tr>
    </w:tbl>
    <w:p w:rsidR="006F5ABC" w:rsidRPr="006F5ABC" w:rsidRDefault="006F5ABC" w:rsidP="006F5ABC">
      <w:pPr>
        <w:spacing w:after="0" w:line="240" w:lineRule="auto"/>
        <w:rPr>
          <w:rFonts w:ascii="Times New Roman" w:eastAsiaTheme="minorHAnsi" w:hAnsi="Times New Roman" w:cs="Times New Roman"/>
          <w:b/>
          <w:bCs/>
          <w:sz w:val="24"/>
          <w:szCs w:val="24"/>
        </w:rPr>
      </w:pPr>
    </w:p>
    <w:p w:rsidR="006F5ABC" w:rsidRPr="006F5ABC" w:rsidRDefault="006F5ABC" w:rsidP="006F5ABC">
      <w:pPr>
        <w:spacing w:after="0" w:line="240" w:lineRule="auto"/>
        <w:rPr>
          <w:rFonts w:ascii="Times New Roman" w:eastAsiaTheme="minorHAnsi" w:hAnsi="Times New Roman" w:cs="Times New Roman"/>
          <w:b/>
          <w:bCs/>
          <w:sz w:val="24"/>
          <w:szCs w:val="24"/>
        </w:rPr>
      </w:pPr>
      <w:r w:rsidRPr="006F5ABC">
        <w:rPr>
          <w:rFonts w:ascii="Times New Roman" w:eastAsiaTheme="minorHAnsi" w:hAnsi="Times New Roman" w:cs="Times New Roman"/>
          <w:b/>
          <w:bCs/>
          <w:sz w:val="24"/>
          <w:szCs w:val="24"/>
        </w:rPr>
        <w:t>Table 2: Website parameters suggesting ethical publication process</w:t>
      </w:r>
    </w:p>
    <w:tbl>
      <w:tblPr>
        <w:tblStyle w:val="TableGrid1"/>
        <w:tblW w:w="9812" w:type="dxa"/>
        <w:tblLook w:val="04A0" w:firstRow="1" w:lastRow="0" w:firstColumn="1" w:lastColumn="0" w:noHBand="0" w:noVBand="1"/>
      </w:tblPr>
      <w:tblGrid>
        <w:gridCol w:w="738"/>
        <w:gridCol w:w="4740"/>
        <w:gridCol w:w="2916"/>
        <w:gridCol w:w="1418"/>
      </w:tblGrid>
      <w:tr w:rsidR="006F5ABC" w:rsidRPr="006F5ABC" w:rsidTr="008246E8">
        <w:tc>
          <w:tcPr>
            <w:tcW w:w="738" w:type="dxa"/>
          </w:tcPr>
          <w:p w:rsidR="006F5ABC" w:rsidRPr="006F5ABC" w:rsidRDefault="006F5ABC" w:rsidP="006F5ABC">
            <w:pPr>
              <w:spacing w:after="240"/>
              <w:rPr>
                <w:rFonts w:ascii="Times New Roman" w:hAnsi="Times New Roman" w:cs="Times New Roman"/>
                <w:b/>
                <w:bCs/>
                <w:sz w:val="24"/>
                <w:szCs w:val="24"/>
              </w:rPr>
            </w:pPr>
            <w:r w:rsidRPr="006F5ABC">
              <w:rPr>
                <w:rFonts w:ascii="Times New Roman" w:hAnsi="Times New Roman" w:cs="Times New Roman"/>
                <w:b/>
                <w:bCs/>
                <w:sz w:val="24"/>
                <w:szCs w:val="24"/>
              </w:rPr>
              <w:t>No.</w:t>
            </w:r>
          </w:p>
        </w:tc>
        <w:tc>
          <w:tcPr>
            <w:tcW w:w="7656" w:type="dxa"/>
            <w:gridSpan w:val="2"/>
          </w:tcPr>
          <w:p w:rsidR="006F5ABC" w:rsidRPr="006F5ABC" w:rsidRDefault="006F5ABC" w:rsidP="006F5ABC">
            <w:pPr>
              <w:spacing w:after="240"/>
              <w:rPr>
                <w:rFonts w:ascii="Times New Roman" w:hAnsi="Times New Roman" w:cs="Times New Roman"/>
                <w:b/>
                <w:bCs/>
                <w:sz w:val="24"/>
                <w:szCs w:val="24"/>
              </w:rPr>
            </w:pPr>
            <w:r w:rsidRPr="006F5ABC">
              <w:rPr>
                <w:rFonts w:ascii="Times New Roman" w:hAnsi="Times New Roman" w:cs="Times New Roman"/>
                <w:b/>
                <w:bCs/>
                <w:sz w:val="24"/>
                <w:szCs w:val="24"/>
              </w:rPr>
              <w:t>Parameter (N = 110; 19 journals had no author instructions accessible on their websites)</w:t>
            </w:r>
          </w:p>
        </w:tc>
        <w:tc>
          <w:tcPr>
            <w:tcW w:w="1418" w:type="dxa"/>
          </w:tcPr>
          <w:p w:rsidR="006F5ABC" w:rsidRPr="006F5ABC" w:rsidRDefault="006F5ABC" w:rsidP="006F5ABC">
            <w:pPr>
              <w:spacing w:after="240"/>
              <w:rPr>
                <w:rFonts w:ascii="Times New Roman" w:hAnsi="Times New Roman" w:cs="Times New Roman"/>
                <w:b/>
                <w:bCs/>
                <w:sz w:val="24"/>
                <w:szCs w:val="24"/>
              </w:rPr>
            </w:pPr>
            <w:r w:rsidRPr="006F5ABC">
              <w:rPr>
                <w:rFonts w:ascii="Times New Roman" w:hAnsi="Times New Roman" w:cs="Times New Roman"/>
                <w:b/>
                <w:bCs/>
                <w:sz w:val="24"/>
                <w:szCs w:val="24"/>
              </w:rPr>
              <w:t>Number (%)</w:t>
            </w:r>
          </w:p>
        </w:tc>
      </w:tr>
      <w:tr w:rsidR="006F5ABC" w:rsidRPr="006F5ABC" w:rsidTr="008246E8">
        <w:tc>
          <w:tcPr>
            <w:tcW w:w="738" w:type="dxa"/>
            <w:vMerge w:val="restart"/>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1.</w:t>
            </w:r>
          </w:p>
        </w:tc>
        <w:tc>
          <w:tcPr>
            <w:tcW w:w="4740" w:type="dxa"/>
            <w:vMerge w:val="restart"/>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Separate ethics section</w:t>
            </w:r>
          </w:p>
        </w:tc>
        <w:tc>
          <w:tcPr>
            <w:tcW w:w="2916" w:type="dxa"/>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Yes</w:t>
            </w:r>
          </w:p>
        </w:tc>
        <w:tc>
          <w:tcPr>
            <w:tcW w:w="1418" w:type="dxa"/>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56 (50.9)</w:t>
            </w:r>
          </w:p>
        </w:tc>
      </w:tr>
      <w:tr w:rsidR="006F5ABC" w:rsidRPr="006F5ABC" w:rsidTr="008246E8">
        <w:tc>
          <w:tcPr>
            <w:tcW w:w="738" w:type="dxa"/>
            <w:vMerge/>
          </w:tcPr>
          <w:p w:rsidR="006F5ABC" w:rsidRPr="006F5ABC" w:rsidRDefault="006F5ABC" w:rsidP="006F5ABC">
            <w:pPr>
              <w:spacing w:after="240"/>
              <w:rPr>
                <w:rFonts w:ascii="Times New Roman" w:hAnsi="Times New Roman" w:cs="Times New Roman"/>
                <w:sz w:val="24"/>
                <w:szCs w:val="24"/>
              </w:rPr>
            </w:pPr>
          </w:p>
        </w:tc>
        <w:tc>
          <w:tcPr>
            <w:tcW w:w="4740" w:type="dxa"/>
            <w:vMerge/>
          </w:tcPr>
          <w:p w:rsidR="006F5ABC" w:rsidRPr="006F5ABC" w:rsidRDefault="006F5ABC" w:rsidP="006F5ABC">
            <w:pPr>
              <w:spacing w:after="240"/>
              <w:rPr>
                <w:rFonts w:ascii="Times New Roman" w:hAnsi="Times New Roman" w:cs="Times New Roman"/>
                <w:sz w:val="24"/>
                <w:szCs w:val="24"/>
              </w:rPr>
            </w:pPr>
          </w:p>
        </w:tc>
        <w:tc>
          <w:tcPr>
            <w:tcW w:w="2916" w:type="dxa"/>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No</w:t>
            </w:r>
          </w:p>
        </w:tc>
        <w:tc>
          <w:tcPr>
            <w:tcW w:w="1418" w:type="dxa"/>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54 (49.1)</w:t>
            </w:r>
          </w:p>
        </w:tc>
      </w:tr>
      <w:tr w:rsidR="006F5ABC" w:rsidRPr="006F5ABC" w:rsidTr="008246E8">
        <w:tc>
          <w:tcPr>
            <w:tcW w:w="738" w:type="dxa"/>
            <w:vMerge w:val="restart"/>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2.</w:t>
            </w:r>
          </w:p>
        </w:tc>
        <w:tc>
          <w:tcPr>
            <w:tcW w:w="4740" w:type="dxa"/>
            <w:vMerge w:val="restart"/>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Any specific guidelines for ethics</w:t>
            </w:r>
          </w:p>
        </w:tc>
        <w:tc>
          <w:tcPr>
            <w:tcW w:w="2916" w:type="dxa"/>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ICMR</w:t>
            </w:r>
          </w:p>
        </w:tc>
        <w:tc>
          <w:tcPr>
            <w:tcW w:w="1418" w:type="dxa"/>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10 (9)</w:t>
            </w:r>
          </w:p>
        </w:tc>
      </w:tr>
      <w:tr w:rsidR="006F5ABC" w:rsidRPr="006F5ABC" w:rsidTr="008246E8">
        <w:tc>
          <w:tcPr>
            <w:tcW w:w="738" w:type="dxa"/>
            <w:vMerge/>
          </w:tcPr>
          <w:p w:rsidR="006F5ABC" w:rsidRPr="006F5ABC" w:rsidRDefault="006F5ABC" w:rsidP="006F5ABC">
            <w:pPr>
              <w:spacing w:after="240"/>
              <w:rPr>
                <w:rFonts w:ascii="Times New Roman" w:hAnsi="Times New Roman" w:cs="Times New Roman"/>
                <w:sz w:val="24"/>
                <w:szCs w:val="24"/>
              </w:rPr>
            </w:pPr>
          </w:p>
        </w:tc>
        <w:tc>
          <w:tcPr>
            <w:tcW w:w="4740" w:type="dxa"/>
            <w:vMerge/>
          </w:tcPr>
          <w:p w:rsidR="006F5ABC" w:rsidRPr="006F5ABC" w:rsidRDefault="006F5ABC" w:rsidP="006F5ABC">
            <w:pPr>
              <w:spacing w:after="240"/>
              <w:rPr>
                <w:rFonts w:ascii="Times New Roman" w:hAnsi="Times New Roman" w:cs="Times New Roman"/>
                <w:sz w:val="24"/>
                <w:szCs w:val="24"/>
              </w:rPr>
            </w:pPr>
          </w:p>
        </w:tc>
        <w:tc>
          <w:tcPr>
            <w:tcW w:w="2916" w:type="dxa"/>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Helsinki</w:t>
            </w:r>
          </w:p>
        </w:tc>
        <w:tc>
          <w:tcPr>
            <w:tcW w:w="1418" w:type="dxa"/>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51 (46.4)</w:t>
            </w:r>
          </w:p>
        </w:tc>
      </w:tr>
      <w:tr w:rsidR="006F5ABC" w:rsidRPr="006F5ABC" w:rsidTr="008246E8">
        <w:tc>
          <w:tcPr>
            <w:tcW w:w="738" w:type="dxa"/>
            <w:vMerge/>
          </w:tcPr>
          <w:p w:rsidR="006F5ABC" w:rsidRPr="006F5ABC" w:rsidRDefault="006F5ABC" w:rsidP="006F5ABC">
            <w:pPr>
              <w:spacing w:after="240"/>
              <w:rPr>
                <w:rFonts w:ascii="Times New Roman" w:hAnsi="Times New Roman" w:cs="Times New Roman"/>
                <w:sz w:val="24"/>
                <w:szCs w:val="24"/>
              </w:rPr>
            </w:pPr>
          </w:p>
        </w:tc>
        <w:tc>
          <w:tcPr>
            <w:tcW w:w="4740" w:type="dxa"/>
            <w:vMerge/>
          </w:tcPr>
          <w:p w:rsidR="006F5ABC" w:rsidRPr="006F5ABC" w:rsidRDefault="006F5ABC" w:rsidP="006F5ABC">
            <w:pPr>
              <w:spacing w:after="240"/>
              <w:rPr>
                <w:rFonts w:ascii="Times New Roman" w:hAnsi="Times New Roman" w:cs="Times New Roman"/>
                <w:sz w:val="24"/>
                <w:szCs w:val="24"/>
              </w:rPr>
            </w:pPr>
          </w:p>
        </w:tc>
        <w:tc>
          <w:tcPr>
            <w:tcW w:w="2916" w:type="dxa"/>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Both</w:t>
            </w:r>
          </w:p>
        </w:tc>
        <w:tc>
          <w:tcPr>
            <w:tcW w:w="1418" w:type="dxa"/>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7 (6.4)</w:t>
            </w:r>
          </w:p>
        </w:tc>
      </w:tr>
      <w:tr w:rsidR="006F5ABC" w:rsidRPr="006F5ABC" w:rsidTr="008246E8">
        <w:tc>
          <w:tcPr>
            <w:tcW w:w="738" w:type="dxa"/>
            <w:vMerge/>
          </w:tcPr>
          <w:p w:rsidR="006F5ABC" w:rsidRPr="006F5ABC" w:rsidRDefault="006F5ABC" w:rsidP="006F5ABC">
            <w:pPr>
              <w:spacing w:after="240"/>
              <w:rPr>
                <w:rFonts w:ascii="Times New Roman" w:hAnsi="Times New Roman" w:cs="Times New Roman"/>
                <w:sz w:val="24"/>
                <w:szCs w:val="24"/>
              </w:rPr>
            </w:pPr>
          </w:p>
        </w:tc>
        <w:tc>
          <w:tcPr>
            <w:tcW w:w="4740" w:type="dxa"/>
            <w:vMerge/>
          </w:tcPr>
          <w:p w:rsidR="006F5ABC" w:rsidRPr="006F5ABC" w:rsidRDefault="006F5ABC" w:rsidP="006F5ABC">
            <w:pPr>
              <w:spacing w:after="240"/>
              <w:rPr>
                <w:rFonts w:ascii="Times New Roman" w:hAnsi="Times New Roman" w:cs="Times New Roman"/>
                <w:sz w:val="24"/>
                <w:szCs w:val="24"/>
              </w:rPr>
            </w:pPr>
          </w:p>
        </w:tc>
        <w:tc>
          <w:tcPr>
            <w:tcW w:w="2916" w:type="dxa"/>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None</w:t>
            </w:r>
          </w:p>
        </w:tc>
        <w:tc>
          <w:tcPr>
            <w:tcW w:w="1418" w:type="dxa"/>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42 (38.2)</w:t>
            </w:r>
          </w:p>
        </w:tc>
      </w:tr>
      <w:tr w:rsidR="006F5ABC" w:rsidRPr="006F5ABC" w:rsidTr="008246E8">
        <w:tc>
          <w:tcPr>
            <w:tcW w:w="738" w:type="dxa"/>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3.</w:t>
            </w:r>
          </w:p>
        </w:tc>
        <w:tc>
          <w:tcPr>
            <w:tcW w:w="4740" w:type="dxa"/>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Animal ethics mentioned</w:t>
            </w:r>
          </w:p>
        </w:tc>
        <w:tc>
          <w:tcPr>
            <w:tcW w:w="2916" w:type="dxa"/>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Yes</w:t>
            </w:r>
          </w:p>
        </w:tc>
        <w:tc>
          <w:tcPr>
            <w:tcW w:w="1418" w:type="dxa"/>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65 (59)</w:t>
            </w:r>
          </w:p>
        </w:tc>
      </w:tr>
      <w:tr w:rsidR="006F5ABC" w:rsidRPr="006F5ABC" w:rsidTr="008246E8">
        <w:tc>
          <w:tcPr>
            <w:tcW w:w="738" w:type="dxa"/>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4.</w:t>
            </w:r>
          </w:p>
        </w:tc>
        <w:tc>
          <w:tcPr>
            <w:tcW w:w="4740" w:type="dxa"/>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Ethical approval required mentioned</w:t>
            </w:r>
          </w:p>
        </w:tc>
        <w:tc>
          <w:tcPr>
            <w:tcW w:w="2916" w:type="dxa"/>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Yes</w:t>
            </w:r>
          </w:p>
        </w:tc>
        <w:tc>
          <w:tcPr>
            <w:tcW w:w="1418" w:type="dxa"/>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67 (61)</w:t>
            </w:r>
          </w:p>
        </w:tc>
      </w:tr>
      <w:tr w:rsidR="006F5ABC" w:rsidRPr="006F5ABC" w:rsidTr="008246E8">
        <w:tc>
          <w:tcPr>
            <w:tcW w:w="738" w:type="dxa"/>
            <w:vMerge w:val="restart"/>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5.</w:t>
            </w:r>
          </w:p>
        </w:tc>
        <w:tc>
          <w:tcPr>
            <w:tcW w:w="4740" w:type="dxa"/>
            <w:vMerge w:val="restart"/>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Consent process</w:t>
            </w:r>
          </w:p>
        </w:tc>
        <w:tc>
          <w:tcPr>
            <w:tcW w:w="2916" w:type="dxa"/>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Informed consent</w:t>
            </w:r>
          </w:p>
        </w:tc>
        <w:tc>
          <w:tcPr>
            <w:tcW w:w="1418" w:type="dxa"/>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64 (58.2)</w:t>
            </w:r>
          </w:p>
        </w:tc>
      </w:tr>
      <w:tr w:rsidR="006F5ABC" w:rsidRPr="006F5ABC" w:rsidTr="008246E8">
        <w:tc>
          <w:tcPr>
            <w:tcW w:w="738" w:type="dxa"/>
            <w:vMerge/>
          </w:tcPr>
          <w:p w:rsidR="006F5ABC" w:rsidRPr="006F5ABC" w:rsidRDefault="006F5ABC" w:rsidP="006F5ABC">
            <w:pPr>
              <w:spacing w:after="240"/>
              <w:rPr>
                <w:rFonts w:ascii="Times New Roman" w:hAnsi="Times New Roman" w:cs="Times New Roman"/>
                <w:sz w:val="24"/>
                <w:szCs w:val="24"/>
              </w:rPr>
            </w:pPr>
          </w:p>
        </w:tc>
        <w:tc>
          <w:tcPr>
            <w:tcW w:w="4740" w:type="dxa"/>
            <w:vMerge/>
          </w:tcPr>
          <w:p w:rsidR="006F5ABC" w:rsidRPr="006F5ABC" w:rsidRDefault="006F5ABC" w:rsidP="006F5ABC">
            <w:pPr>
              <w:spacing w:after="240"/>
              <w:rPr>
                <w:rFonts w:ascii="Times New Roman" w:hAnsi="Times New Roman" w:cs="Times New Roman"/>
                <w:sz w:val="24"/>
                <w:szCs w:val="24"/>
              </w:rPr>
            </w:pPr>
          </w:p>
        </w:tc>
        <w:tc>
          <w:tcPr>
            <w:tcW w:w="2916" w:type="dxa"/>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Assent requirement</w:t>
            </w:r>
          </w:p>
        </w:tc>
        <w:tc>
          <w:tcPr>
            <w:tcW w:w="1418" w:type="dxa"/>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19 (17.3)</w:t>
            </w:r>
          </w:p>
        </w:tc>
      </w:tr>
      <w:tr w:rsidR="006F5ABC" w:rsidRPr="006F5ABC" w:rsidTr="008246E8">
        <w:tc>
          <w:tcPr>
            <w:tcW w:w="738" w:type="dxa"/>
            <w:vMerge w:val="restart"/>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6.</w:t>
            </w:r>
          </w:p>
        </w:tc>
        <w:tc>
          <w:tcPr>
            <w:tcW w:w="4740" w:type="dxa"/>
            <w:vMerge w:val="restart"/>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ICMJE guidelines</w:t>
            </w:r>
          </w:p>
        </w:tc>
        <w:tc>
          <w:tcPr>
            <w:tcW w:w="2916" w:type="dxa"/>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Mentions that follows ICMJE guidelines</w:t>
            </w:r>
          </w:p>
        </w:tc>
        <w:tc>
          <w:tcPr>
            <w:tcW w:w="1418" w:type="dxa"/>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73 (66.4)</w:t>
            </w:r>
          </w:p>
        </w:tc>
      </w:tr>
      <w:tr w:rsidR="006F5ABC" w:rsidRPr="006F5ABC" w:rsidTr="008246E8">
        <w:tc>
          <w:tcPr>
            <w:tcW w:w="738" w:type="dxa"/>
            <w:vMerge/>
          </w:tcPr>
          <w:p w:rsidR="006F5ABC" w:rsidRPr="006F5ABC" w:rsidRDefault="006F5ABC" w:rsidP="006F5ABC">
            <w:pPr>
              <w:spacing w:after="240"/>
              <w:rPr>
                <w:rFonts w:ascii="Times New Roman" w:hAnsi="Times New Roman" w:cs="Times New Roman"/>
                <w:sz w:val="24"/>
                <w:szCs w:val="24"/>
              </w:rPr>
            </w:pPr>
          </w:p>
        </w:tc>
        <w:tc>
          <w:tcPr>
            <w:tcW w:w="4740" w:type="dxa"/>
            <w:vMerge/>
          </w:tcPr>
          <w:p w:rsidR="006F5ABC" w:rsidRPr="006F5ABC" w:rsidRDefault="006F5ABC" w:rsidP="006F5ABC">
            <w:pPr>
              <w:spacing w:after="240"/>
              <w:rPr>
                <w:rFonts w:ascii="Times New Roman" w:hAnsi="Times New Roman" w:cs="Times New Roman"/>
                <w:sz w:val="24"/>
                <w:szCs w:val="24"/>
              </w:rPr>
            </w:pPr>
          </w:p>
        </w:tc>
        <w:tc>
          <w:tcPr>
            <w:tcW w:w="2916" w:type="dxa"/>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ICMJE listed</w:t>
            </w:r>
          </w:p>
        </w:tc>
        <w:tc>
          <w:tcPr>
            <w:tcW w:w="1418" w:type="dxa"/>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34 (31)</w:t>
            </w:r>
          </w:p>
        </w:tc>
      </w:tr>
      <w:tr w:rsidR="006F5ABC" w:rsidRPr="006F5ABC" w:rsidTr="008246E8">
        <w:tc>
          <w:tcPr>
            <w:tcW w:w="738" w:type="dxa"/>
            <w:vMerge w:val="restart"/>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7.</w:t>
            </w:r>
          </w:p>
        </w:tc>
        <w:tc>
          <w:tcPr>
            <w:tcW w:w="4740" w:type="dxa"/>
            <w:vMerge w:val="restart"/>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Clinical trial guidelines</w:t>
            </w:r>
          </w:p>
        </w:tc>
        <w:tc>
          <w:tcPr>
            <w:tcW w:w="2916" w:type="dxa"/>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CTRI registration required</w:t>
            </w:r>
          </w:p>
        </w:tc>
        <w:tc>
          <w:tcPr>
            <w:tcW w:w="1418" w:type="dxa"/>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36 (32.7)</w:t>
            </w:r>
          </w:p>
        </w:tc>
      </w:tr>
      <w:tr w:rsidR="006F5ABC" w:rsidRPr="006F5ABC" w:rsidTr="008246E8">
        <w:tc>
          <w:tcPr>
            <w:tcW w:w="738" w:type="dxa"/>
            <w:vMerge/>
          </w:tcPr>
          <w:p w:rsidR="006F5ABC" w:rsidRPr="006F5ABC" w:rsidRDefault="006F5ABC" w:rsidP="006F5ABC">
            <w:pPr>
              <w:spacing w:after="240"/>
              <w:rPr>
                <w:rFonts w:ascii="Times New Roman" w:hAnsi="Times New Roman" w:cs="Times New Roman"/>
                <w:sz w:val="24"/>
                <w:szCs w:val="24"/>
              </w:rPr>
            </w:pPr>
          </w:p>
        </w:tc>
        <w:tc>
          <w:tcPr>
            <w:tcW w:w="4740" w:type="dxa"/>
            <w:vMerge/>
          </w:tcPr>
          <w:p w:rsidR="006F5ABC" w:rsidRPr="006F5ABC" w:rsidRDefault="006F5ABC" w:rsidP="006F5ABC">
            <w:pPr>
              <w:spacing w:after="240"/>
              <w:rPr>
                <w:rFonts w:ascii="Times New Roman" w:hAnsi="Times New Roman" w:cs="Times New Roman"/>
                <w:sz w:val="24"/>
                <w:szCs w:val="24"/>
              </w:rPr>
            </w:pPr>
          </w:p>
        </w:tc>
        <w:tc>
          <w:tcPr>
            <w:tcW w:w="2916" w:type="dxa"/>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According to CONSORT</w:t>
            </w:r>
          </w:p>
        </w:tc>
        <w:tc>
          <w:tcPr>
            <w:tcW w:w="1418" w:type="dxa"/>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52 (47.3)</w:t>
            </w:r>
          </w:p>
        </w:tc>
      </w:tr>
      <w:tr w:rsidR="006F5ABC" w:rsidRPr="006F5ABC" w:rsidTr="008246E8">
        <w:tc>
          <w:tcPr>
            <w:tcW w:w="738" w:type="dxa"/>
            <w:vMerge/>
          </w:tcPr>
          <w:p w:rsidR="006F5ABC" w:rsidRPr="006F5ABC" w:rsidRDefault="006F5ABC" w:rsidP="006F5ABC">
            <w:pPr>
              <w:spacing w:after="240"/>
              <w:rPr>
                <w:rFonts w:ascii="Times New Roman" w:hAnsi="Times New Roman" w:cs="Times New Roman"/>
                <w:sz w:val="24"/>
                <w:szCs w:val="24"/>
              </w:rPr>
            </w:pPr>
          </w:p>
        </w:tc>
        <w:tc>
          <w:tcPr>
            <w:tcW w:w="4740" w:type="dxa"/>
            <w:vMerge/>
          </w:tcPr>
          <w:p w:rsidR="006F5ABC" w:rsidRPr="006F5ABC" w:rsidRDefault="006F5ABC" w:rsidP="006F5ABC">
            <w:pPr>
              <w:spacing w:after="240"/>
              <w:rPr>
                <w:rFonts w:ascii="Times New Roman" w:hAnsi="Times New Roman" w:cs="Times New Roman"/>
                <w:sz w:val="24"/>
                <w:szCs w:val="24"/>
              </w:rPr>
            </w:pPr>
          </w:p>
        </w:tc>
        <w:tc>
          <w:tcPr>
            <w:tcW w:w="2916" w:type="dxa"/>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Neither CTRI nor CONSORT</w:t>
            </w:r>
          </w:p>
        </w:tc>
        <w:tc>
          <w:tcPr>
            <w:tcW w:w="1418" w:type="dxa"/>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22 (20)</w:t>
            </w:r>
          </w:p>
        </w:tc>
      </w:tr>
      <w:tr w:rsidR="006F5ABC" w:rsidRPr="006F5ABC" w:rsidTr="008246E8">
        <w:tc>
          <w:tcPr>
            <w:tcW w:w="738" w:type="dxa"/>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8.</w:t>
            </w:r>
          </w:p>
        </w:tc>
        <w:tc>
          <w:tcPr>
            <w:tcW w:w="4740" w:type="dxa"/>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Actively look for plagiarism and action if found</w:t>
            </w:r>
          </w:p>
        </w:tc>
        <w:tc>
          <w:tcPr>
            <w:tcW w:w="2916" w:type="dxa"/>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Yes</w:t>
            </w:r>
          </w:p>
        </w:tc>
        <w:tc>
          <w:tcPr>
            <w:tcW w:w="1418" w:type="dxa"/>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38 (34.5)</w:t>
            </w:r>
          </w:p>
        </w:tc>
      </w:tr>
      <w:tr w:rsidR="006F5ABC" w:rsidRPr="006F5ABC" w:rsidTr="008246E8">
        <w:tc>
          <w:tcPr>
            <w:tcW w:w="738" w:type="dxa"/>
            <w:vMerge w:val="restart"/>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9.</w:t>
            </w:r>
          </w:p>
        </w:tc>
        <w:tc>
          <w:tcPr>
            <w:tcW w:w="4740" w:type="dxa"/>
            <w:vMerge w:val="restart"/>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Authorship Issues</w:t>
            </w:r>
          </w:p>
        </w:tc>
        <w:tc>
          <w:tcPr>
            <w:tcW w:w="2916" w:type="dxa"/>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Authorship criteria mentioned</w:t>
            </w:r>
          </w:p>
        </w:tc>
        <w:tc>
          <w:tcPr>
            <w:tcW w:w="1418" w:type="dxa"/>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56 (51)</w:t>
            </w:r>
          </w:p>
        </w:tc>
      </w:tr>
      <w:tr w:rsidR="006F5ABC" w:rsidRPr="006F5ABC" w:rsidTr="008246E8">
        <w:tc>
          <w:tcPr>
            <w:tcW w:w="738" w:type="dxa"/>
            <w:vMerge/>
          </w:tcPr>
          <w:p w:rsidR="006F5ABC" w:rsidRPr="006F5ABC" w:rsidRDefault="006F5ABC" w:rsidP="006F5ABC">
            <w:pPr>
              <w:spacing w:after="240"/>
              <w:rPr>
                <w:rFonts w:ascii="Times New Roman" w:hAnsi="Times New Roman" w:cs="Times New Roman"/>
                <w:sz w:val="24"/>
                <w:szCs w:val="24"/>
              </w:rPr>
            </w:pPr>
          </w:p>
        </w:tc>
        <w:tc>
          <w:tcPr>
            <w:tcW w:w="4740" w:type="dxa"/>
            <w:vMerge/>
          </w:tcPr>
          <w:p w:rsidR="006F5ABC" w:rsidRPr="006F5ABC" w:rsidRDefault="006F5ABC" w:rsidP="006F5ABC">
            <w:pPr>
              <w:spacing w:after="240"/>
              <w:rPr>
                <w:rFonts w:ascii="Times New Roman" w:hAnsi="Times New Roman" w:cs="Times New Roman"/>
                <w:sz w:val="24"/>
                <w:szCs w:val="24"/>
              </w:rPr>
            </w:pPr>
          </w:p>
        </w:tc>
        <w:tc>
          <w:tcPr>
            <w:tcW w:w="2916" w:type="dxa"/>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Author contribution to be declared</w:t>
            </w:r>
          </w:p>
        </w:tc>
        <w:tc>
          <w:tcPr>
            <w:tcW w:w="1418" w:type="dxa"/>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49 (44.5)</w:t>
            </w:r>
          </w:p>
        </w:tc>
      </w:tr>
      <w:tr w:rsidR="006F5ABC" w:rsidRPr="006F5ABC" w:rsidTr="008246E8">
        <w:tc>
          <w:tcPr>
            <w:tcW w:w="738" w:type="dxa"/>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10.</w:t>
            </w:r>
          </w:p>
        </w:tc>
        <w:tc>
          <w:tcPr>
            <w:tcW w:w="4740" w:type="dxa"/>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Patient privacy and confidentiality</w:t>
            </w:r>
          </w:p>
        </w:tc>
        <w:tc>
          <w:tcPr>
            <w:tcW w:w="2916" w:type="dxa"/>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Privacy</w:t>
            </w:r>
          </w:p>
        </w:tc>
        <w:tc>
          <w:tcPr>
            <w:tcW w:w="1418" w:type="dxa"/>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61 (55.5)</w:t>
            </w:r>
          </w:p>
        </w:tc>
      </w:tr>
      <w:tr w:rsidR="006F5ABC" w:rsidRPr="006F5ABC" w:rsidTr="008246E8">
        <w:tc>
          <w:tcPr>
            <w:tcW w:w="738" w:type="dxa"/>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11.</w:t>
            </w:r>
          </w:p>
        </w:tc>
        <w:tc>
          <w:tcPr>
            <w:tcW w:w="4740" w:type="dxa"/>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Simultaneous publication prohibited</w:t>
            </w:r>
          </w:p>
        </w:tc>
        <w:tc>
          <w:tcPr>
            <w:tcW w:w="2916" w:type="dxa"/>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Yes</w:t>
            </w:r>
          </w:p>
        </w:tc>
        <w:tc>
          <w:tcPr>
            <w:tcW w:w="1418" w:type="dxa"/>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81 (73.6)</w:t>
            </w:r>
          </w:p>
        </w:tc>
      </w:tr>
      <w:tr w:rsidR="006F5ABC" w:rsidRPr="006F5ABC" w:rsidTr="008246E8">
        <w:tc>
          <w:tcPr>
            <w:tcW w:w="738" w:type="dxa"/>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12.</w:t>
            </w:r>
          </w:p>
        </w:tc>
        <w:tc>
          <w:tcPr>
            <w:tcW w:w="4740" w:type="dxa"/>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Conflict of interest declaration required</w:t>
            </w:r>
          </w:p>
        </w:tc>
        <w:tc>
          <w:tcPr>
            <w:tcW w:w="2916" w:type="dxa"/>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Yes</w:t>
            </w:r>
          </w:p>
        </w:tc>
        <w:tc>
          <w:tcPr>
            <w:tcW w:w="1418" w:type="dxa"/>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75 (68.2)</w:t>
            </w:r>
          </w:p>
        </w:tc>
      </w:tr>
      <w:tr w:rsidR="006F5ABC" w:rsidRPr="006F5ABC" w:rsidTr="008246E8">
        <w:tc>
          <w:tcPr>
            <w:tcW w:w="738" w:type="dxa"/>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13.</w:t>
            </w:r>
          </w:p>
        </w:tc>
        <w:tc>
          <w:tcPr>
            <w:tcW w:w="4740" w:type="dxa"/>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COPE guidelines mentioned</w:t>
            </w:r>
          </w:p>
        </w:tc>
        <w:tc>
          <w:tcPr>
            <w:tcW w:w="2916" w:type="dxa"/>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Yes</w:t>
            </w:r>
          </w:p>
        </w:tc>
        <w:tc>
          <w:tcPr>
            <w:tcW w:w="1418" w:type="dxa"/>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18 (16.4)</w:t>
            </w:r>
          </w:p>
        </w:tc>
      </w:tr>
      <w:tr w:rsidR="006F5ABC" w:rsidRPr="006F5ABC" w:rsidTr="008246E8">
        <w:tc>
          <w:tcPr>
            <w:tcW w:w="738" w:type="dxa"/>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14.</w:t>
            </w:r>
          </w:p>
        </w:tc>
        <w:tc>
          <w:tcPr>
            <w:tcW w:w="4740" w:type="dxa"/>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Journals with author instructions or proper website not found</w:t>
            </w:r>
          </w:p>
        </w:tc>
        <w:tc>
          <w:tcPr>
            <w:tcW w:w="2916" w:type="dxa"/>
          </w:tcPr>
          <w:p w:rsidR="006F5ABC" w:rsidRPr="006F5ABC" w:rsidRDefault="006F5ABC" w:rsidP="006F5ABC">
            <w:pPr>
              <w:spacing w:after="240"/>
              <w:rPr>
                <w:rFonts w:ascii="Times New Roman" w:hAnsi="Times New Roman" w:cs="Times New Roman"/>
                <w:sz w:val="24"/>
                <w:szCs w:val="24"/>
              </w:rPr>
            </w:pPr>
          </w:p>
        </w:tc>
        <w:tc>
          <w:tcPr>
            <w:tcW w:w="1418" w:type="dxa"/>
          </w:tcPr>
          <w:p w:rsidR="006F5ABC" w:rsidRPr="006F5ABC" w:rsidRDefault="006F5ABC" w:rsidP="006F5ABC">
            <w:pPr>
              <w:spacing w:after="240"/>
              <w:rPr>
                <w:rFonts w:ascii="Times New Roman" w:hAnsi="Times New Roman" w:cs="Times New Roman"/>
                <w:sz w:val="24"/>
                <w:szCs w:val="24"/>
              </w:rPr>
            </w:pPr>
            <w:r w:rsidRPr="006F5ABC">
              <w:rPr>
                <w:rFonts w:ascii="Times New Roman" w:hAnsi="Times New Roman" w:cs="Times New Roman"/>
                <w:sz w:val="24"/>
                <w:szCs w:val="24"/>
              </w:rPr>
              <w:t>19 (17.3)</w:t>
            </w:r>
          </w:p>
        </w:tc>
      </w:tr>
    </w:tbl>
    <w:p w:rsidR="006F5ABC" w:rsidRPr="006F5ABC" w:rsidRDefault="006F5ABC" w:rsidP="006F5ABC">
      <w:pPr>
        <w:spacing w:after="240" w:line="240" w:lineRule="auto"/>
        <w:rPr>
          <w:rFonts w:ascii="Times New Roman" w:eastAsiaTheme="minorHAnsi" w:hAnsi="Times New Roman" w:cs="Times New Roman"/>
          <w:sz w:val="24"/>
          <w:szCs w:val="24"/>
        </w:rPr>
      </w:pPr>
    </w:p>
    <w:p w:rsidR="006F5ABC" w:rsidRPr="006F5ABC" w:rsidRDefault="006F5ABC" w:rsidP="006F5ABC">
      <w:pPr>
        <w:spacing w:after="240" w:line="240" w:lineRule="auto"/>
        <w:rPr>
          <w:rFonts w:ascii="Times New Roman" w:eastAsiaTheme="minorHAnsi" w:hAnsi="Times New Roman" w:cs="Times New Roman"/>
          <w:b/>
          <w:bCs/>
          <w:sz w:val="24"/>
          <w:szCs w:val="24"/>
        </w:rPr>
      </w:pPr>
      <w:r w:rsidRPr="006F5ABC">
        <w:rPr>
          <w:rFonts w:ascii="Times New Roman" w:eastAsiaTheme="minorHAnsi" w:hAnsi="Times New Roman" w:cs="Times New Roman"/>
          <w:b/>
          <w:bCs/>
          <w:sz w:val="24"/>
          <w:szCs w:val="24"/>
        </w:rPr>
        <w:t xml:space="preserve">Table 3: Journal-wise number of articles retracted and reasons for retractions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40"/>
        <w:gridCol w:w="1080"/>
        <w:gridCol w:w="1350"/>
        <w:gridCol w:w="1350"/>
        <w:gridCol w:w="1620"/>
        <w:gridCol w:w="1636"/>
      </w:tblGrid>
      <w:tr w:rsidR="006F5ABC" w:rsidRPr="006F5ABC" w:rsidTr="008246E8">
        <w:tc>
          <w:tcPr>
            <w:tcW w:w="1326" w:type="pct"/>
          </w:tcPr>
          <w:p w:rsidR="006F5ABC" w:rsidRPr="006F5ABC" w:rsidRDefault="006F5ABC" w:rsidP="006F5ABC">
            <w:pPr>
              <w:spacing w:after="0" w:line="240" w:lineRule="auto"/>
              <w:rPr>
                <w:rFonts w:ascii="Times New Roman" w:eastAsiaTheme="minorHAnsi" w:hAnsi="Times New Roman" w:cs="Times New Roman"/>
                <w:b/>
                <w:bCs/>
                <w:sz w:val="24"/>
                <w:szCs w:val="24"/>
              </w:rPr>
            </w:pPr>
            <w:r w:rsidRPr="006F5ABC">
              <w:rPr>
                <w:rFonts w:ascii="Times New Roman" w:eastAsiaTheme="minorHAnsi" w:hAnsi="Times New Roman" w:cs="Times New Roman"/>
                <w:b/>
                <w:bCs/>
                <w:sz w:val="24"/>
                <w:szCs w:val="24"/>
              </w:rPr>
              <w:t>Journal name</w:t>
            </w:r>
          </w:p>
        </w:tc>
        <w:tc>
          <w:tcPr>
            <w:tcW w:w="564" w:type="pct"/>
          </w:tcPr>
          <w:p w:rsidR="006F5ABC" w:rsidRPr="006F5ABC" w:rsidRDefault="006F5ABC" w:rsidP="006F5ABC">
            <w:pPr>
              <w:spacing w:after="0" w:line="240" w:lineRule="auto"/>
              <w:ind w:right="-120"/>
              <w:rPr>
                <w:rFonts w:ascii="Times New Roman" w:eastAsiaTheme="minorHAnsi" w:hAnsi="Times New Roman" w:cs="Times New Roman"/>
                <w:b/>
                <w:bCs/>
                <w:sz w:val="24"/>
                <w:szCs w:val="24"/>
              </w:rPr>
            </w:pPr>
            <w:r w:rsidRPr="006F5ABC">
              <w:rPr>
                <w:rFonts w:ascii="Times New Roman" w:eastAsiaTheme="minorHAnsi" w:hAnsi="Times New Roman" w:cs="Times New Roman"/>
                <w:b/>
                <w:bCs/>
                <w:sz w:val="24"/>
                <w:szCs w:val="24"/>
              </w:rPr>
              <w:t>Number retracted</w:t>
            </w:r>
          </w:p>
        </w:tc>
        <w:tc>
          <w:tcPr>
            <w:tcW w:w="3110" w:type="pct"/>
            <w:gridSpan w:val="4"/>
          </w:tcPr>
          <w:p w:rsidR="006F5ABC" w:rsidRPr="006F5ABC" w:rsidRDefault="006F5ABC" w:rsidP="006F5ABC">
            <w:pPr>
              <w:spacing w:after="0" w:line="240" w:lineRule="auto"/>
              <w:rPr>
                <w:rFonts w:ascii="Times New Roman" w:eastAsiaTheme="minorHAnsi" w:hAnsi="Times New Roman" w:cs="Times New Roman"/>
                <w:b/>
                <w:bCs/>
                <w:sz w:val="24"/>
                <w:szCs w:val="24"/>
              </w:rPr>
            </w:pPr>
            <w:r w:rsidRPr="006F5ABC">
              <w:rPr>
                <w:rFonts w:ascii="Times New Roman" w:eastAsiaTheme="minorHAnsi" w:hAnsi="Times New Roman" w:cs="Times New Roman"/>
                <w:b/>
                <w:bCs/>
                <w:sz w:val="24"/>
                <w:szCs w:val="24"/>
              </w:rPr>
              <w:t>Reasons for retraction</w:t>
            </w:r>
          </w:p>
        </w:tc>
      </w:tr>
      <w:tr w:rsidR="006F5ABC" w:rsidRPr="006F5ABC" w:rsidTr="008246E8">
        <w:tc>
          <w:tcPr>
            <w:tcW w:w="1326" w:type="pct"/>
          </w:tcPr>
          <w:p w:rsidR="006F5ABC" w:rsidRPr="006F5ABC" w:rsidRDefault="006F5ABC" w:rsidP="006F5ABC">
            <w:pPr>
              <w:spacing w:after="0" w:line="240" w:lineRule="auto"/>
              <w:rPr>
                <w:rFonts w:ascii="Times New Roman" w:eastAsiaTheme="minorHAnsi" w:hAnsi="Times New Roman" w:cs="Times New Roman"/>
                <w:b/>
                <w:bCs/>
                <w:sz w:val="24"/>
                <w:szCs w:val="24"/>
              </w:rPr>
            </w:pPr>
          </w:p>
        </w:tc>
        <w:tc>
          <w:tcPr>
            <w:tcW w:w="564" w:type="pct"/>
          </w:tcPr>
          <w:p w:rsidR="006F5ABC" w:rsidRPr="006F5ABC" w:rsidRDefault="006F5ABC" w:rsidP="006F5ABC">
            <w:pPr>
              <w:spacing w:after="0" w:line="240" w:lineRule="auto"/>
              <w:rPr>
                <w:rFonts w:ascii="Times New Roman" w:eastAsiaTheme="minorHAnsi" w:hAnsi="Times New Roman" w:cs="Times New Roman"/>
                <w:b/>
                <w:bCs/>
                <w:sz w:val="24"/>
                <w:szCs w:val="24"/>
              </w:rPr>
            </w:pPr>
          </w:p>
        </w:tc>
        <w:tc>
          <w:tcPr>
            <w:tcW w:w="705" w:type="pct"/>
          </w:tcPr>
          <w:p w:rsidR="006F5ABC" w:rsidRPr="006F5ABC" w:rsidRDefault="006F5ABC" w:rsidP="006F5ABC">
            <w:pPr>
              <w:spacing w:after="0" w:line="240" w:lineRule="auto"/>
              <w:rPr>
                <w:rFonts w:ascii="Times New Roman" w:eastAsiaTheme="minorHAnsi" w:hAnsi="Times New Roman" w:cs="Times New Roman"/>
                <w:b/>
                <w:bCs/>
                <w:sz w:val="24"/>
                <w:szCs w:val="24"/>
              </w:rPr>
            </w:pPr>
            <w:r w:rsidRPr="006F5ABC">
              <w:rPr>
                <w:rFonts w:ascii="Times New Roman" w:eastAsiaTheme="minorHAnsi" w:hAnsi="Times New Roman" w:cs="Times New Roman"/>
                <w:b/>
                <w:bCs/>
                <w:sz w:val="24"/>
                <w:szCs w:val="24"/>
              </w:rPr>
              <w:t>Duplicate</w:t>
            </w:r>
          </w:p>
        </w:tc>
        <w:tc>
          <w:tcPr>
            <w:tcW w:w="705" w:type="pct"/>
          </w:tcPr>
          <w:p w:rsidR="006F5ABC" w:rsidRPr="006F5ABC" w:rsidRDefault="006F5ABC" w:rsidP="006F5ABC">
            <w:pPr>
              <w:spacing w:after="0" w:line="240" w:lineRule="auto"/>
              <w:rPr>
                <w:rFonts w:ascii="Times New Roman" w:eastAsiaTheme="minorHAnsi" w:hAnsi="Times New Roman" w:cs="Times New Roman"/>
                <w:b/>
                <w:bCs/>
                <w:sz w:val="24"/>
                <w:szCs w:val="24"/>
              </w:rPr>
            </w:pPr>
            <w:r w:rsidRPr="006F5ABC">
              <w:rPr>
                <w:rFonts w:ascii="Times New Roman" w:eastAsiaTheme="minorHAnsi" w:hAnsi="Times New Roman" w:cs="Times New Roman"/>
                <w:b/>
                <w:bCs/>
                <w:sz w:val="24"/>
                <w:szCs w:val="24"/>
              </w:rPr>
              <w:t>plagiarism</w:t>
            </w:r>
          </w:p>
        </w:tc>
        <w:tc>
          <w:tcPr>
            <w:tcW w:w="846" w:type="pct"/>
          </w:tcPr>
          <w:p w:rsidR="006F5ABC" w:rsidRPr="006F5ABC" w:rsidRDefault="006F5ABC" w:rsidP="006F5ABC">
            <w:pPr>
              <w:spacing w:after="0" w:line="240" w:lineRule="auto"/>
              <w:ind w:hanging="109"/>
              <w:rPr>
                <w:rFonts w:ascii="Times New Roman" w:eastAsiaTheme="minorHAnsi" w:hAnsi="Times New Roman" w:cs="Times New Roman"/>
                <w:b/>
                <w:bCs/>
                <w:sz w:val="24"/>
                <w:szCs w:val="24"/>
              </w:rPr>
            </w:pPr>
            <w:r w:rsidRPr="006F5ABC">
              <w:rPr>
                <w:rFonts w:ascii="Times New Roman" w:eastAsiaTheme="minorHAnsi" w:hAnsi="Times New Roman" w:cs="Times New Roman"/>
                <w:b/>
                <w:bCs/>
                <w:sz w:val="24"/>
                <w:szCs w:val="24"/>
              </w:rPr>
              <w:t>Simultaneous submission</w:t>
            </w:r>
          </w:p>
        </w:tc>
        <w:tc>
          <w:tcPr>
            <w:tcW w:w="855" w:type="pct"/>
          </w:tcPr>
          <w:p w:rsidR="006F5ABC" w:rsidRPr="006F5ABC" w:rsidRDefault="006F5ABC" w:rsidP="006F5ABC">
            <w:pPr>
              <w:spacing w:after="0" w:line="240" w:lineRule="auto"/>
              <w:rPr>
                <w:rFonts w:ascii="Times New Roman" w:eastAsiaTheme="minorHAnsi" w:hAnsi="Times New Roman" w:cs="Times New Roman"/>
                <w:b/>
                <w:bCs/>
                <w:sz w:val="24"/>
                <w:szCs w:val="24"/>
              </w:rPr>
            </w:pPr>
            <w:r w:rsidRPr="006F5ABC">
              <w:rPr>
                <w:rFonts w:ascii="Times New Roman" w:eastAsiaTheme="minorHAnsi" w:hAnsi="Times New Roman" w:cs="Times New Roman"/>
                <w:b/>
                <w:bCs/>
                <w:sz w:val="24"/>
                <w:szCs w:val="24"/>
              </w:rPr>
              <w:t>Others</w:t>
            </w:r>
          </w:p>
        </w:tc>
      </w:tr>
      <w:tr w:rsidR="006F5ABC" w:rsidRPr="006F5ABC" w:rsidTr="008246E8">
        <w:tc>
          <w:tcPr>
            <w:tcW w:w="1326"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Journal of minimal access surgery</w:t>
            </w:r>
          </w:p>
        </w:tc>
        <w:tc>
          <w:tcPr>
            <w:tcW w:w="564"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1</w:t>
            </w:r>
          </w:p>
        </w:tc>
        <w:tc>
          <w:tcPr>
            <w:tcW w:w="705"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1</w:t>
            </w:r>
          </w:p>
        </w:tc>
        <w:tc>
          <w:tcPr>
            <w:tcW w:w="705" w:type="pct"/>
          </w:tcPr>
          <w:p w:rsidR="006F5ABC" w:rsidRPr="006F5ABC" w:rsidRDefault="006F5ABC" w:rsidP="006F5ABC">
            <w:pPr>
              <w:spacing w:after="0" w:line="240" w:lineRule="auto"/>
              <w:rPr>
                <w:rFonts w:ascii="Times New Roman" w:eastAsiaTheme="minorHAnsi" w:hAnsi="Times New Roman" w:cs="Times New Roman"/>
                <w:sz w:val="24"/>
                <w:szCs w:val="24"/>
              </w:rPr>
            </w:pPr>
          </w:p>
        </w:tc>
        <w:tc>
          <w:tcPr>
            <w:tcW w:w="846" w:type="pct"/>
          </w:tcPr>
          <w:p w:rsidR="006F5ABC" w:rsidRPr="006F5ABC" w:rsidRDefault="006F5ABC" w:rsidP="006F5ABC">
            <w:pPr>
              <w:spacing w:after="0" w:line="240" w:lineRule="auto"/>
              <w:rPr>
                <w:rFonts w:ascii="Times New Roman" w:eastAsiaTheme="minorHAnsi" w:hAnsi="Times New Roman" w:cs="Times New Roman"/>
                <w:sz w:val="24"/>
                <w:szCs w:val="24"/>
              </w:rPr>
            </w:pPr>
          </w:p>
        </w:tc>
        <w:tc>
          <w:tcPr>
            <w:tcW w:w="855" w:type="pct"/>
          </w:tcPr>
          <w:p w:rsidR="006F5ABC" w:rsidRPr="006F5ABC" w:rsidRDefault="006F5ABC" w:rsidP="006F5ABC">
            <w:pPr>
              <w:spacing w:after="0" w:line="240" w:lineRule="auto"/>
              <w:rPr>
                <w:rFonts w:ascii="Times New Roman" w:eastAsiaTheme="minorHAnsi" w:hAnsi="Times New Roman" w:cs="Times New Roman"/>
                <w:sz w:val="24"/>
                <w:szCs w:val="24"/>
              </w:rPr>
            </w:pPr>
          </w:p>
        </w:tc>
      </w:tr>
      <w:tr w:rsidR="006F5ABC" w:rsidRPr="006F5ABC" w:rsidTr="008246E8">
        <w:trPr>
          <w:trHeight w:val="1754"/>
        </w:trPr>
        <w:tc>
          <w:tcPr>
            <w:tcW w:w="1326"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Indian journal of pediatrics</w:t>
            </w:r>
          </w:p>
        </w:tc>
        <w:tc>
          <w:tcPr>
            <w:tcW w:w="564"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3</w:t>
            </w:r>
          </w:p>
        </w:tc>
        <w:tc>
          <w:tcPr>
            <w:tcW w:w="705" w:type="pct"/>
          </w:tcPr>
          <w:p w:rsidR="006F5ABC" w:rsidRPr="006F5ABC" w:rsidRDefault="006F5ABC" w:rsidP="006F5ABC">
            <w:pPr>
              <w:spacing w:after="0" w:line="240" w:lineRule="auto"/>
              <w:rPr>
                <w:rFonts w:ascii="Times New Roman" w:eastAsiaTheme="minorHAnsi" w:hAnsi="Times New Roman" w:cs="Times New Roman"/>
                <w:sz w:val="24"/>
                <w:szCs w:val="24"/>
              </w:rPr>
            </w:pPr>
          </w:p>
        </w:tc>
        <w:tc>
          <w:tcPr>
            <w:tcW w:w="705"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1</w:t>
            </w:r>
          </w:p>
        </w:tc>
        <w:tc>
          <w:tcPr>
            <w:tcW w:w="846" w:type="pct"/>
          </w:tcPr>
          <w:p w:rsidR="006F5ABC" w:rsidRPr="006F5ABC" w:rsidRDefault="006F5ABC" w:rsidP="006F5ABC">
            <w:pPr>
              <w:spacing w:after="0" w:line="240" w:lineRule="auto"/>
              <w:rPr>
                <w:rFonts w:ascii="Times New Roman" w:eastAsiaTheme="minorHAnsi" w:hAnsi="Times New Roman" w:cs="Times New Roman"/>
                <w:sz w:val="24"/>
                <w:szCs w:val="24"/>
              </w:rPr>
            </w:pPr>
          </w:p>
        </w:tc>
        <w:tc>
          <w:tcPr>
            <w:tcW w:w="855" w:type="pct"/>
          </w:tcPr>
          <w:p w:rsidR="006F5ABC" w:rsidRPr="006F5ABC" w:rsidRDefault="006F5ABC" w:rsidP="006F5ABC">
            <w:pPr>
              <w:numPr>
                <w:ilvl w:val="0"/>
                <w:numId w:val="21"/>
              </w:numPr>
              <w:spacing w:before="100" w:beforeAutospacing="1" w:after="100" w:afterAutospacing="1" w:line="240" w:lineRule="auto"/>
              <w:ind w:left="198" w:hanging="211"/>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 xml:space="preserve">Authors requested as the data got mixed up </w:t>
            </w:r>
          </w:p>
          <w:p w:rsidR="006F5ABC" w:rsidRPr="006F5ABC" w:rsidRDefault="006F5ABC" w:rsidP="006F5ABC">
            <w:pPr>
              <w:numPr>
                <w:ilvl w:val="0"/>
                <w:numId w:val="21"/>
              </w:numPr>
              <w:spacing w:before="100" w:beforeAutospacing="1" w:after="0" w:line="240" w:lineRule="auto"/>
              <w:ind w:left="198" w:hanging="211"/>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 xml:space="preserve">Copyright issues </w:t>
            </w:r>
          </w:p>
        </w:tc>
      </w:tr>
      <w:tr w:rsidR="006F5ABC" w:rsidRPr="006F5ABC" w:rsidTr="008246E8">
        <w:tc>
          <w:tcPr>
            <w:tcW w:w="1326"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Indian journal of experimental biology</w:t>
            </w:r>
          </w:p>
        </w:tc>
        <w:tc>
          <w:tcPr>
            <w:tcW w:w="564"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1</w:t>
            </w:r>
          </w:p>
        </w:tc>
        <w:tc>
          <w:tcPr>
            <w:tcW w:w="705" w:type="pct"/>
          </w:tcPr>
          <w:p w:rsidR="006F5ABC" w:rsidRPr="006F5ABC" w:rsidRDefault="006F5ABC" w:rsidP="006F5ABC">
            <w:pPr>
              <w:spacing w:after="0" w:line="240" w:lineRule="auto"/>
              <w:rPr>
                <w:rFonts w:ascii="Times New Roman" w:eastAsiaTheme="minorHAnsi" w:hAnsi="Times New Roman" w:cs="Times New Roman"/>
                <w:sz w:val="24"/>
                <w:szCs w:val="24"/>
              </w:rPr>
            </w:pPr>
          </w:p>
        </w:tc>
        <w:tc>
          <w:tcPr>
            <w:tcW w:w="705" w:type="pct"/>
          </w:tcPr>
          <w:p w:rsidR="006F5ABC" w:rsidRPr="006F5ABC" w:rsidRDefault="006F5ABC" w:rsidP="006F5ABC">
            <w:pPr>
              <w:spacing w:after="0" w:line="240" w:lineRule="auto"/>
              <w:rPr>
                <w:rFonts w:ascii="Times New Roman" w:eastAsiaTheme="minorHAnsi" w:hAnsi="Times New Roman" w:cs="Times New Roman"/>
                <w:sz w:val="24"/>
                <w:szCs w:val="24"/>
              </w:rPr>
            </w:pPr>
          </w:p>
        </w:tc>
        <w:tc>
          <w:tcPr>
            <w:tcW w:w="846" w:type="pct"/>
          </w:tcPr>
          <w:p w:rsidR="006F5ABC" w:rsidRPr="006F5ABC" w:rsidRDefault="006F5ABC" w:rsidP="006F5ABC">
            <w:pPr>
              <w:spacing w:after="0" w:line="240" w:lineRule="auto"/>
              <w:rPr>
                <w:rFonts w:ascii="Times New Roman" w:eastAsiaTheme="minorHAnsi" w:hAnsi="Times New Roman" w:cs="Times New Roman"/>
                <w:sz w:val="24"/>
                <w:szCs w:val="24"/>
              </w:rPr>
            </w:pPr>
          </w:p>
        </w:tc>
        <w:tc>
          <w:tcPr>
            <w:tcW w:w="855"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Reasons not known</w:t>
            </w:r>
          </w:p>
        </w:tc>
      </w:tr>
      <w:tr w:rsidR="006F5ABC" w:rsidRPr="006F5ABC" w:rsidTr="008246E8">
        <w:tc>
          <w:tcPr>
            <w:tcW w:w="1326"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Indian journal of dermatology, venereology and leprology</w:t>
            </w:r>
          </w:p>
        </w:tc>
        <w:tc>
          <w:tcPr>
            <w:tcW w:w="564"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2</w:t>
            </w:r>
          </w:p>
        </w:tc>
        <w:tc>
          <w:tcPr>
            <w:tcW w:w="705"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1</w:t>
            </w:r>
          </w:p>
        </w:tc>
        <w:tc>
          <w:tcPr>
            <w:tcW w:w="705" w:type="pct"/>
          </w:tcPr>
          <w:p w:rsidR="006F5ABC" w:rsidRPr="006F5ABC" w:rsidRDefault="006F5ABC" w:rsidP="006F5ABC">
            <w:pPr>
              <w:spacing w:after="0" w:line="240" w:lineRule="auto"/>
              <w:rPr>
                <w:rFonts w:ascii="Times New Roman" w:eastAsiaTheme="minorHAnsi" w:hAnsi="Times New Roman" w:cs="Times New Roman"/>
                <w:sz w:val="24"/>
                <w:szCs w:val="24"/>
              </w:rPr>
            </w:pPr>
          </w:p>
        </w:tc>
        <w:tc>
          <w:tcPr>
            <w:tcW w:w="846" w:type="pct"/>
          </w:tcPr>
          <w:p w:rsidR="006F5ABC" w:rsidRPr="006F5ABC" w:rsidRDefault="006F5ABC" w:rsidP="006F5ABC">
            <w:pPr>
              <w:spacing w:after="0" w:line="240" w:lineRule="auto"/>
              <w:rPr>
                <w:rFonts w:ascii="Times New Roman" w:eastAsiaTheme="minorHAnsi" w:hAnsi="Times New Roman" w:cs="Times New Roman"/>
                <w:sz w:val="24"/>
                <w:szCs w:val="24"/>
              </w:rPr>
            </w:pPr>
          </w:p>
        </w:tc>
        <w:tc>
          <w:tcPr>
            <w:tcW w:w="855"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 xml:space="preserve">Patient family revoked the permission due to privacy </w:t>
            </w:r>
            <w:r w:rsidRPr="006F5ABC">
              <w:rPr>
                <w:rFonts w:ascii="Times New Roman" w:eastAsiaTheme="minorHAnsi" w:hAnsi="Times New Roman" w:cs="Times New Roman"/>
                <w:sz w:val="24"/>
                <w:szCs w:val="24"/>
              </w:rPr>
              <w:lastRenderedPageBreak/>
              <w:t>issues</w:t>
            </w:r>
          </w:p>
        </w:tc>
      </w:tr>
      <w:tr w:rsidR="006F5ABC" w:rsidRPr="006F5ABC" w:rsidTr="008246E8">
        <w:tc>
          <w:tcPr>
            <w:tcW w:w="1326"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lastRenderedPageBreak/>
              <w:t>Indian journal of pathology and microbiology</w:t>
            </w:r>
          </w:p>
        </w:tc>
        <w:tc>
          <w:tcPr>
            <w:tcW w:w="564"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2</w:t>
            </w:r>
          </w:p>
        </w:tc>
        <w:tc>
          <w:tcPr>
            <w:tcW w:w="705" w:type="pct"/>
          </w:tcPr>
          <w:p w:rsidR="006F5ABC" w:rsidRPr="006F5ABC" w:rsidRDefault="006F5ABC" w:rsidP="006F5ABC">
            <w:pPr>
              <w:spacing w:after="0" w:line="240" w:lineRule="auto"/>
              <w:rPr>
                <w:rFonts w:ascii="Times New Roman" w:eastAsiaTheme="minorHAnsi" w:hAnsi="Times New Roman" w:cs="Times New Roman"/>
                <w:sz w:val="24"/>
                <w:szCs w:val="24"/>
              </w:rPr>
            </w:pPr>
          </w:p>
        </w:tc>
        <w:tc>
          <w:tcPr>
            <w:tcW w:w="705" w:type="pct"/>
          </w:tcPr>
          <w:p w:rsidR="006F5ABC" w:rsidRPr="006F5ABC" w:rsidRDefault="006F5ABC" w:rsidP="006F5ABC">
            <w:pPr>
              <w:spacing w:after="0" w:line="240" w:lineRule="auto"/>
              <w:rPr>
                <w:rFonts w:ascii="Times New Roman" w:eastAsiaTheme="minorHAnsi" w:hAnsi="Times New Roman" w:cs="Times New Roman"/>
                <w:sz w:val="24"/>
                <w:szCs w:val="24"/>
              </w:rPr>
            </w:pPr>
          </w:p>
        </w:tc>
        <w:tc>
          <w:tcPr>
            <w:tcW w:w="846" w:type="pct"/>
          </w:tcPr>
          <w:p w:rsidR="006F5ABC" w:rsidRPr="006F5ABC" w:rsidRDefault="006F5ABC" w:rsidP="006F5ABC">
            <w:pPr>
              <w:spacing w:after="0" w:line="240" w:lineRule="auto"/>
              <w:rPr>
                <w:rFonts w:ascii="Times New Roman" w:eastAsiaTheme="minorHAnsi" w:hAnsi="Times New Roman" w:cs="Times New Roman"/>
                <w:sz w:val="24"/>
                <w:szCs w:val="24"/>
              </w:rPr>
            </w:pPr>
          </w:p>
        </w:tc>
        <w:tc>
          <w:tcPr>
            <w:tcW w:w="855"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Reasons not known</w:t>
            </w:r>
          </w:p>
        </w:tc>
      </w:tr>
      <w:tr w:rsidR="006F5ABC" w:rsidRPr="006F5ABC" w:rsidTr="008246E8">
        <w:tc>
          <w:tcPr>
            <w:tcW w:w="1326"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Indian journal of psychiatry</w:t>
            </w:r>
          </w:p>
        </w:tc>
        <w:tc>
          <w:tcPr>
            <w:tcW w:w="564"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1</w:t>
            </w:r>
          </w:p>
        </w:tc>
        <w:tc>
          <w:tcPr>
            <w:tcW w:w="705"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1</w:t>
            </w:r>
          </w:p>
        </w:tc>
        <w:tc>
          <w:tcPr>
            <w:tcW w:w="705" w:type="pct"/>
          </w:tcPr>
          <w:p w:rsidR="006F5ABC" w:rsidRPr="006F5ABC" w:rsidRDefault="006F5ABC" w:rsidP="006F5ABC">
            <w:pPr>
              <w:spacing w:after="0" w:line="240" w:lineRule="auto"/>
              <w:rPr>
                <w:rFonts w:ascii="Times New Roman" w:eastAsiaTheme="minorHAnsi" w:hAnsi="Times New Roman" w:cs="Times New Roman"/>
                <w:sz w:val="24"/>
                <w:szCs w:val="24"/>
              </w:rPr>
            </w:pPr>
          </w:p>
        </w:tc>
        <w:tc>
          <w:tcPr>
            <w:tcW w:w="846" w:type="pct"/>
          </w:tcPr>
          <w:p w:rsidR="006F5ABC" w:rsidRPr="006F5ABC" w:rsidRDefault="006F5ABC" w:rsidP="006F5ABC">
            <w:pPr>
              <w:spacing w:after="0" w:line="240" w:lineRule="auto"/>
              <w:rPr>
                <w:rFonts w:ascii="Times New Roman" w:eastAsiaTheme="minorHAnsi" w:hAnsi="Times New Roman" w:cs="Times New Roman"/>
                <w:sz w:val="24"/>
                <w:szCs w:val="24"/>
              </w:rPr>
            </w:pPr>
          </w:p>
        </w:tc>
        <w:tc>
          <w:tcPr>
            <w:tcW w:w="855"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Plagiarism (from Wikipedia)</w:t>
            </w:r>
          </w:p>
        </w:tc>
      </w:tr>
      <w:tr w:rsidR="006F5ABC" w:rsidRPr="006F5ABC" w:rsidTr="008246E8">
        <w:tc>
          <w:tcPr>
            <w:tcW w:w="1326"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Neurology India</w:t>
            </w:r>
          </w:p>
        </w:tc>
        <w:tc>
          <w:tcPr>
            <w:tcW w:w="564"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1</w:t>
            </w:r>
          </w:p>
        </w:tc>
        <w:tc>
          <w:tcPr>
            <w:tcW w:w="705" w:type="pct"/>
          </w:tcPr>
          <w:p w:rsidR="006F5ABC" w:rsidRPr="006F5ABC" w:rsidRDefault="006F5ABC" w:rsidP="006F5ABC">
            <w:pPr>
              <w:spacing w:after="0" w:line="240" w:lineRule="auto"/>
              <w:rPr>
                <w:rFonts w:ascii="Times New Roman" w:eastAsiaTheme="minorHAnsi" w:hAnsi="Times New Roman" w:cs="Times New Roman"/>
                <w:sz w:val="24"/>
                <w:szCs w:val="24"/>
              </w:rPr>
            </w:pPr>
          </w:p>
        </w:tc>
        <w:tc>
          <w:tcPr>
            <w:tcW w:w="705" w:type="pct"/>
          </w:tcPr>
          <w:p w:rsidR="006F5ABC" w:rsidRPr="006F5ABC" w:rsidRDefault="006F5ABC" w:rsidP="006F5ABC">
            <w:pPr>
              <w:spacing w:after="0" w:line="240" w:lineRule="auto"/>
              <w:rPr>
                <w:rFonts w:ascii="Times New Roman" w:eastAsiaTheme="minorHAnsi" w:hAnsi="Times New Roman" w:cs="Times New Roman"/>
                <w:sz w:val="24"/>
                <w:szCs w:val="24"/>
              </w:rPr>
            </w:pPr>
          </w:p>
        </w:tc>
        <w:tc>
          <w:tcPr>
            <w:tcW w:w="846" w:type="pct"/>
          </w:tcPr>
          <w:p w:rsidR="006F5ABC" w:rsidRPr="006F5ABC" w:rsidRDefault="006F5ABC" w:rsidP="006F5ABC">
            <w:pPr>
              <w:spacing w:after="0" w:line="240" w:lineRule="auto"/>
              <w:rPr>
                <w:rFonts w:ascii="Times New Roman" w:eastAsiaTheme="minorHAnsi" w:hAnsi="Times New Roman" w:cs="Times New Roman"/>
                <w:sz w:val="24"/>
                <w:szCs w:val="24"/>
              </w:rPr>
            </w:pPr>
          </w:p>
        </w:tc>
        <w:tc>
          <w:tcPr>
            <w:tcW w:w="855"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Reasons not known</w:t>
            </w:r>
          </w:p>
        </w:tc>
      </w:tr>
      <w:tr w:rsidR="006F5ABC" w:rsidRPr="006F5ABC" w:rsidTr="008246E8">
        <w:tc>
          <w:tcPr>
            <w:tcW w:w="1326"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Indian journal of community medicine</w:t>
            </w:r>
          </w:p>
        </w:tc>
        <w:tc>
          <w:tcPr>
            <w:tcW w:w="564"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4</w:t>
            </w:r>
          </w:p>
        </w:tc>
        <w:tc>
          <w:tcPr>
            <w:tcW w:w="705"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4</w:t>
            </w:r>
          </w:p>
        </w:tc>
        <w:tc>
          <w:tcPr>
            <w:tcW w:w="705" w:type="pct"/>
          </w:tcPr>
          <w:p w:rsidR="006F5ABC" w:rsidRPr="006F5ABC" w:rsidRDefault="006F5ABC" w:rsidP="006F5ABC">
            <w:pPr>
              <w:spacing w:after="0" w:line="240" w:lineRule="auto"/>
              <w:rPr>
                <w:rFonts w:ascii="Times New Roman" w:eastAsiaTheme="minorHAnsi" w:hAnsi="Times New Roman" w:cs="Times New Roman"/>
                <w:sz w:val="24"/>
                <w:szCs w:val="24"/>
              </w:rPr>
            </w:pPr>
          </w:p>
        </w:tc>
        <w:tc>
          <w:tcPr>
            <w:tcW w:w="846" w:type="pct"/>
          </w:tcPr>
          <w:p w:rsidR="006F5ABC" w:rsidRPr="006F5ABC" w:rsidRDefault="006F5ABC" w:rsidP="006F5ABC">
            <w:pPr>
              <w:spacing w:after="0" w:line="240" w:lineRule="auto"/>
              <w:rPr>
                <w:rFonts w:ascii="Times New Roman" w:eastAsiaTheme="minorHAnsi" w:hAnsi="Times New Roman" w:cs="Times New Roman"/>
                <w:sz w:val="24"/>
                <w:szCs w:val="24"/>
              </w:rPr>
            </w:pPr>
          </w:p>
        </w:tc>
        <w:tc>
          <w:tcPr>
            <w:tcW w:w="855"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Two articles of same kind published twice thus all four retracted</w:t>
            </w:r>
          </w:p>
        </w:tc>
      </w:tr>
      <w:tr w:rsidR="006F5ABC" w:rsidRPr="006F5ABC" w:rsidTr="008246E8">
        <w:tc>
          <w:tcPr>
            <w:tcW w:w="1326"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Diabetes and metabolic syndrome</w:t>
            </w:r>
          </w:p>
        </w:tc>
        <w:tc>
          <w:tcPr>
            <w:tcW w:w="564"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1</w:t>
            </w:r>
          </w:p>
        </w:tc>
        <w:tc>
          <w:tcPr>
            <w:tcW w:w="705" w:type="pct"/>
          </w:tcPr>
          <w:p w:rsidR="006F5ABC" w:rsidRPr="006F5ABC" w:rsidRDefault="006F5ABC" w:rsidP="006F5ABC">
            <w:pPr>
              <w:spacing w:after="0" w:line="240" w:lineRule="auto"/>
              <w:rPr>
                <w:rFonts w:ascii="Times New Roman" w:eastAsiaTheme="minorHAnsi" w:hAnsi="Times New Roman" w:cs="Times New Roman"/>
                <w:sz w:val="24"/>
                <w:szCs w:val="24"/>
              </w:rPr>
            </w:pPr>
          </w:p>
        </w:tc>
        <w:tc>
          <w:tcPr>
            <w:tcW w:w="705" w:type="pct"/>
          </w:tcPr>
          <w:p w:rsidR="006F5ABC" w:rsidRPr="006F5ABC" w:rsidRDefault="006F5ABC" w:rsidP="006F5ABC">
            <w:pPr>
              <w:spacing w:after="0" w:line="240" w:lineRule="auto"/>
              <w:rPr>
                <w:rFonts w:ascii="Times New Roman" w:eastAsiaTheme="minorHAnsi" w:hAnsi="Times New Roman" w:cs="Times New Roman"/>
                <w:sz w:val="24"/>
                <w:szCs w:val="24"/>
              </w:rPr>
            </w:pPr>
          </w:p>
        </w:tc>
        <w:tc>
          <w:tcPr>
            <w:tcW w:w="846" w:type="pct"/>
          </w:tcPr>
          <w:p w:rsidR="006F5ABC" w:rsidRPr="006F5ABC" w:rsidRDefault="006F5ABC" w:rsidP="006F5ABC">
            <w:pPr>
              <w:spacing w:after="0" w:line="240" w:lineRule="auto"/>
              <w:rPr>
                <w:rFonts w:ascii="Times New Roman" w:eastAsiaTheme="minorHAnsi" w:hAnsi="Times New Roman" w:cs="Times New Roman"/>
                <w:sz w:val="24"/>
                <w:szCs w:val="24"/>
              </w:rPr>
            </w:pPr>
          </w:p>
        </w:tc>
        <w:tc>
          <w:tcPr>
            <w:tcW w:w="855"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Reasons not known</w:t>
            </w:r>
          </w:p>
        </w:tc>
      </w:tr>
      <w:tr w:rsidR="006F5ABC" w:rsidRPr="006F5ABC" w:rsidTr="008246E8">
        <w:tc>
          <w:tcPr>
            <w:tcW w:w="1326"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Journal of cancer research and therapeutics</w:t>
            </w:r>
          </w:p>
        </w:tc>
        <w:tc>
          <w:tcPr>
            <w:tcW w:w="564"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2</w:t>
            </w:r>
          </w:p>
        </w:tc>
        <w:tc>
          <w:tcPr>
            <w:tcW w:w="705"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2</w:t>
            </w:r>
          </w:p>
        </w:tc>
        <w:tc>
          <w:tcPr>
            <w:tcW w:w="705" w:type="pct"/>
          </w:tcPr>
          <w:p w:rsidR="006F5ABC" w:rsidRPr="006F5ABC" w:rsidRDefault="006F5ABC" w:rsidP="006F5ABC">
            <w:pPr>
              <w:spacing w:after="0" w:line="240" w:lineRule="auto"/>
              <w:rPr>
                <w:rFonts w:ascii="Times New Roman" w:eastAsiaTheme="minorHAnsi" w:hAnsi="Times New Roman" w:cs="Times New Roman"/>
                <w:sz w:val="24"/>
                <w:szCs w:val="24"/>
              </w:rPr>
            </w:pPr>
          </w:p>
        </w:tc>
        <w:tc>
          <w:tcPr>
            <w:tcW w:w="846" w:type="pct"/>
          </w:tcPr>
          <w:p w:rsidR="006F5ABC" w:rsidRPr="006F5ABC" w:rsidRDefault="006F5ABC" w:rsidP="006F5ABC">
            <w:pPr>
              <w:spacing w:after="0" w:line="240" w:lineRule="auto"/>
              <w:rPr>
                <w:rFonts w:ascii="Times New Roman" w:eastAsiaTheme="minorHAnsi" w:hAnsi="Times New Roman" w:cs="Times New Roman"/>
                <w:sz w:val="24"/>
                <w:szCs w:val="24"/>
              </w:rPr>
            </w:pPr>
          </w:p>
        </w:tc>
        <w:tc>
          <w:tcPr>
            <w:tcW w:w="855" w:type="pct"/>
          </w:tcPr>
          <w:p w:rsidR="006F5ABC" w:rsidRPr="006F5ABC" w:rsidRDefault="006F5ABC" w:rsidP="006F5ABC">
            <w:pPr>
              <w:spacing w:after="0" w:line="240" w:lineRule="auto"/>
              <w:rPr>
                <w:rFonts w:ascii="Times New Roman" w:eastAsiaTheme="minorHAnsi" w:hAnsi="Times New Roman" w:cs="Times New Roman"/>
                <w:sz w:val="24"/>
                <w:szCs w:val="24"/>
              </w:rPr>
            </w:pPr>
          </w:p>
        </w:tc>
      </w:tr>
      <w:tr w:rsidR="006F5ABC" w:rsidRPr="006F5ABC" w:rsidTr="008246E8">
        <w:tc>
          <w:tcPr>
            <w:tcW w:w="1326"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Indian journal of dental research</w:t>
            </w:r>
          </w:p>
        </w:tc>
        <w:tc>
          <w:tcPr>
            <w:tcW w:w="564"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3</w:t>
            </w:r>
          </w:p>
        </w:tc>
        <w:tc>
          <w:tcPr>
            <w:tcW w:w="705" w:type="pct"/>
          </w:tcPr>
          <w:p w:rsidR="006F5ABC" w:rsidRPr="006F5ABC" w:rsidRDefault="006F5ABC" w:rsidP="006F5ABC">
            <w:pPr>
              <w:spacing w:after="0" w:line="240" w:lineRule="auto"/>
              <w:rPr>
                <w:rFonts w:ascii="Times New Roman" w:eastAsiaTheme="minorHAnsi" w:hAnsi="Times New Roman" w:cs="Times New Roman"/>
                <w:sz w:val="24"/>
                <w:szCs w:val="24"/>
              </w:rPr>
            </w:pPr>
          </w:p>
        </w:tc>
        <w:tc>
          <w:tcPr>
            <w:tcW w:w="705"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3</w:t>
            </w:r>
          </w:p>
        </w:tc>
        <w:tc>
          <w:tcPr>
            <w:tcW w:w="846" w:type="pct"/>
          </w:tcPr>
          <w:p w:rsidR="006F5ABC" w:rsidRPr="006F5ABC" w:rsidRDefault="006F5ABC" w:rsidP="006F5ABC">
            <w:pPr>
              <w:spacing w:after="0" w:line="240" w:lineRule="auto"/>
              <w:rPr>
                <w:rFonts w:ascii="Times New Roman" w:eastAsiaTheme="minorHAnsi" w:hAnsi="Times New Roman" w:cs="Times New Roman"/>
                <w:sz w:val="24"/>
                <w:szCs w:val="24"/>
              </w:rPr>
            </w:pPr>
          </w:p>
        </w:tc>
        <w:tc>
          <w:tcPr>
            <w:tcW w:w="855" w:type="pct"/>
          </w:tcPr>
          <w:p w:rsidR="006F5ABC" w:rsidRPr="006F5ABC" w:rsidRDefault="006F5ABC" w:rsidP="006F5ABC">
            <w:pPr>
              <w:spacing w:after="0" w:line="240" w:lineRule="auto"/>
              <w:rPr>
                <w:rFonts w:ascii="Times New Roman" w:eastAsiaTheme="minorHAnsi" w:hAnsi="Times New Roman" w:cs="Times New Roman"/>
                <w:sz w:val="24"/>
                <w:szCs w:val="24"/>
              </w:rPr>
            </w:pPr>
          </w:p>
        </w:tc>
      </w:tr>
      <w:tr w:rsidR="006F5ABC" w:rsidRPr="006F5ABC" w:rsidTr="008246E8">
        <w:tc>
          <w:tcPr>
            <w:tcW w:w="1326"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Journal of the Indian society of pedodontics and preventive dentistry</w:t>
            </w:r>
          </w:p>
        </w:tc>
        <w:tc>
          <w:tcPr>
            <w:tcW w:w="564"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2</w:t>
            </w:r>
          </w:p>
        </w:tc>
        <w:tc>
          <w:tcPr>
            <w:tcW w:w="705"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2</w:t>
            </w:r>
          </w:p>
        </w:tc>
        <w:tc>
          <w:tcPr>
            <w:tcW w:w="705" w:type="pct"/>
          </w:tcPr>
          <w:p w:rsidR="006F5ABC" w:rsidRPr="006F5ABC" w:rsidRDefault="006F5ABC" w:rsidP="006F5ABC">
            <w:pPr>
              <w:spacing w:after="0" w:line="240" w:lineRule="auto"/>
              <w:rPr>
                <w:rFonts w:ascii="Times New Roman" w:eastAsiaTheme="minorHAnsi" w:hAnsi="Times New Roman" w:cs="Times New Roman"/>
                <w:sz w:val="24"/>
                <w:szCs w:val="24"/>
              </w:rPr>
            </w:pPr>
          </w:p>
        </w:tc>
        <w:tc>
          <w:tcPr>
            <w:tcW w:w="846" w:type="pct"/>
          </w:tcPr>
          <w:p w:rsidR="006F5ABC" w:rsidRPr="006F5ABC" w:rsidRDefault="006F5ABC" w:rsidP="006F5ABC">
            <w:pPr>
              <w:spacing w:after="0" w:line="240" w:lineRule="auto"/>
              <w:rPr>
                <w:rFonts w:ascii="Times New Roman" w:eastAsiaTheme="minorHAnsi" w:hAnsi="Times New Roman" w:cs="Times New Roman"/>
                <w:sz w:val="24"/>
                <w:szCs w:val="24"/>
              </w:rPr>
            </w:pPr>
          </w:p>
        </w:tc>
        <w:tc>
          <w:tcPr>
            <w:tcW w:w="855" w:type="pct"/>
          </w:tcPr>
          <w:p w:rsidR="006F5ABC" w:rsidRPr="006F5ABC" w:rsidRDefault="006F5ABC" w:rsidP="006F5ABC">
            <w:pPr>
              <w:spacing w:after="0" w:line="240" w:lineRule="auto"/>
              <w:rPr>
                <w:rFonts w:ascii="Times New Roman" w:eastAsiaTheme="minorHAnsi" w:hAnsi="Times New Roman" w:cs="Times New Roman"/>
                <w:sz w:val="24"/>
                <w:szCs w:val="24"/>
              </w:rPr>
            </w:pPr>
          </w:p>
        </w:tc>
      </w:tr>
      <w:tr w:rsidR="006F5ABC" w:rsidRPr="006F5ABC" w:rsidTr="008246E8">
        <w:tc>
          <w:tcPr>
            <w:tcW w:w="1326"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Indian journal of urology</w:t>
            </w:r>
          </w:p>
        </w:tc>
        <w:tc>
          <w:tcPr>
            <w:tcW w:w="564"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2</w:t>
            </w:r>
          </w:p>
        </w:tc>
        <w:tc>
          <w:tcPr>
            <w:tcW w:w="705"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1</w:t>
            </w:r>
          </w:p>
        </w:tc>
        <w:tc>
          <w:tcPr>
            <w:tcW w:w="705"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1</w:t>
            </w:r>
          </w:p>
        </w:tc>
        <w:tc>
          <w:tcPr>
            <w:tcW w:w="846" w:type="pct"/>
          </w:tcPr>
          <w:p w:rsidR="006F5ABC" w:rsidRPr="006F5ABC" w:rsidRDefault="006F5ABC" w:rsidP="006F5ABC">
            <w:pPr>
              <w:spacing w:after="0" w:line="240" w:lineRule="auto"/>
              <w:rPr>
                <w:rFonts w:ascii="Times New Roman" w:eastAsiaTheme="minorHAnsi" w:hAnsi="Times New Roman" w:cs="Times New Roman"/>
                <w:sz w:val="24"/>
                <w:szCs w:val="24"/>
              </w:rPr>
            </w:pPr>
          </w:p>
        </w:tc>
        <w:tc>
          <w:tcPr>
            <w:tcW w:w="855" w:type="pct"/>
          </w:tcPr>
          <w:p w:rsidR="006F5ABC" w:rsidRPr="006F5ABC" w:rsidRDefault="006F5ABC" w:rsidP="006F5ABC">
            <w:pPr>
              <w:spacing w:after="0" w:line="240" w:lineRule="auto"/>
              <w:rPr>
                <w:rFonts w:ascii="Times New Roman" w:eastAsiaTheme="minorHAnsi" w:hAnsi="Times New Roman" w:cs="Times New Roman"/>
                <w:sz w:val="24"/>
                <w:szCs w:val="24"/>
              </w:rPr>
            </w:pPr>
          </w:p>
        </w:tc>
      </w:tr>
      <w:tr w:rsidR="006F5ABC" w:rsidRPr="006F5ABC" w:rsidTr="008246E8">
        <w:tc>
          <w:tcPr>
            <w:tcW w:w="1326"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Indian journal of plastic surgery</w:t>
            </w:r>
          </w:p>
        </w:tc>
        <w:tc>
          <w:tcPr>
            <w:tcW w:w="564"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1</w:t>
            </w:r>
          </w:p>
        </w:tc>
        <w:tc>
          <w:tcPr>
            <w:tcW w:w="705" w:type="pct"/>
          </w:tcPr>
          <w:p w:rsidR="006F5ABC" w:rsidRPr="006F5ABC" w:rsidRDefault="006F5ABC" w:rsidP="006F5ABC">
            <w:pPr>
              <w:spacing w:after="0" w:line="240" w:lineRule="auto"/>
              <w:rPr>
                <w:rFonts w:ascii="Times New Roman" w:eastAsiaTheme="minorHAnsi" w:hAnsi="Times New Roman" w:cs="Times New Roman"/>
                <w:sz w:val="24"/>
                <w:szCs w:val="24"/>
              </w:rPr>
            </w:pPr>
          </w:p>
        </w:tc>
        <w:tc>
          <w:tcPr>
            <w:tcW w:w="705" w:type="pct"/>
          </w:tcPr>
          <w:p w:rsidR="006F5ABC" w:rsidRPr="006F5ABC" w:rsidRDefault="006F5ABC" w:rsidP="006F5ABC">
            <w:pPr>
              <w:spacing w:after="0" w:line="240" w:lineRule="auto"/>
              <w:rPr>
                <w:rFonts w:ascii="Times New Roman" w:eastAsiaTheme="minorHAnsi" w:hAnsi="Times New Roman" w:cs="Times New Roman"/>
                <w:sz w:val="24"/>
                <w:szCs w:val="24"/>
              </w:rPr>
            </w:pPr>
          </w:p>
        </w:tc>
        <w:tc>
          <w:tcPr>
            <w:tcW w:w="846"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Indian journal of occupational and environmental medicine</w:t>
            </w:r>
          </w:p>
        </w:tc>
        <w:tc>
          <w:tcPr>
            <w:tcW w:w="855"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1</w:t>
            </w:r>
          </w:p>
        </w:tc>
      </w:tr>
      <w:tr w:rsidR="006F5ABC" w:rsidRPr="006F5ABC" w:rsidTr="008246E8">
        <w:tc>
          <w:tcPr>
            <w:tcW w:w="1326" w:type="pct"/>
          </w:tcPr>
          <w:p w:rsidR="006F5ABC" w:rsidRPr="006F5ABC" w:rsidRDefault="006F5ABC" w:rsidP="006F5ABC">
            <w:pPr>
              <w:spacing w:after="0" w:line="240" w:lineRule="auto"/>
              <w:rPr>
                <w:rFonts w:ascii="Times New Roman" w:eastAsiaTheme="minorHAnsi" w:hAnsi="Times New Roman" w:cs="Times New Roman"/>
                <w:sz w:val="24"/>
                <w:szCs w:val="24"/>
              </w:rPr>
            </w:pPr>
          </w:p>
        </w:tc>
        <w:tc>
          <w:tcPr>
            <w:tcW w:w="564" w:type="pct"/>
          </w:tcPr>
          <w:p w:rsidR="006F5ABC" w:rsidRPr="006F5ABC" w:rsidRDefault="006F5ABC" w:rsidP="006F5ABC">
            <w:pPr>
              <w:spacing w:after="0" w:line="240" w:lineRule="auto"/>
              <w:rPr>
                <w:rFonts w:ascii="Times New Roman" w:eastAsiaTheme="minorHAnsi" w:hAnsi="Times New Roman" w:cs="Times New Roman"/>
                <w:sz w:val="24"/>
                <w:szCs w:val="24"/>
              </w:rPr>
            </w:pPr>
          </w:p>
        </w:tc>
        <w:tc>
          <w:tcPr>
            <w:tcW w:w="705" w:type="pct"/>
          </w:tcPr>
          <w:p w:rsidR="006F5ABC" w:rsidRPr="006F5ABC" w:rsidRDefault="006F5ABC" w:rsidP="006F5ABC">
            <w:pPr>
              <w:spacing w:after="0" w:line="240" w:lineRule="auto"/>
              <w:rPr>
                <w:rFonts w:ascii="Times New Roman" w:eastAsiaTheme="minorHAnsi" w:hAnsi="Times New Roman" w:cs="Times New Roman"/>
                <w:sz w:val="24"/>
                <w:szCs w:val="24"/>
              </w:rPr>
            </w:pPr>
          </w:p>
        </w:tc>
        <w:tc>
          <w:tcPr>
            <w:tcW w:w="705" w:type="pct"/>
          </w:tcPr>
          <w:p w:rsidR="006F5ABC" w:rsidRPr="006F5ABC" w:rsidRDefault="006F5ABC" w:rsidP="006F5ABC">
            <w:pPr>
              <w:spacing w:after="0" w:line="240" w:lineRule="auto"/>
              <w:rPr>
                <w:rFonts w:ascii="Times New Roman" w:eastAsiaTheme="minorHAnsi" w:hAnsi="Times New Roman" w:cs="Times New Roman"/>
                <w:sz w:val="24"/>
                <w:szCs w:val="24"/>
              </w:rPr>
            </w:pPr>
          </w:p>
        </w:tc>
        <w:tc>
          <w:tcPr>
            <w:tcW w:w="846" w:type="pct"/>
          </w:tcPr>
          <w:p w:rsidR="006F5ABC" w:rsidRPr="006F5ABC" w:rsidRDefault="006F5ABC" w:rsidP="006F5ABC">
            <w:pPr>
              <w:spacing w:after="0" w:line="240" w:lineRule="auto"/>
              <w:rPr>
                <w:rFonts w:ascii="Times New Roman" w:eastAsiaTheme="minorHAnsi" w:hAnsi="Times New Roman" w:cs="Times New Roman"/>
                <w:sz w:val="24"/>
                <w:szCs w:val="24"/>
              </w:rPr>
            </w:pPr>
          </w:p>
        </w:tc>
        <w:tc>
          <w:tcPr>
            <w:tcW w:w="855"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Inadvertent publication (reason not clearly mentioned)</w:t>
            </w:r>
          </w:p>
        </w:tc>
      </w:tr>
      <w:tr w:rsidR="006F5ABC" w:rsidRPr="006F5ABC" w:rsidTr="008246E8">
        <w:tc>
          <w:tcPr>
            <w:tcW w:w="1326"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Annals of cardiac anaesthesia</w:t>
            </w:r>
          </w:p>
        </w:tc>
        <w:tc>
          <w:tcPr>
            <w:tcW w:w="564"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2</w:t>
            </w:r>
          </w:p>
        </w:tc>
        <w:tc>
          <w:tcPr>
            <w:tcW w:w="705" w:type="pct"/>
          </w:tcPr>
          <w:p w:rsidR="006F5ABC" w:rsidRPr="006F5ABC" w:rsidRDefault="006F5ABC" w:rsidP="006F5ABC">
            <w:pPr>
              <w:spacing w:after="0" w:line="240" w:lineRule="auto"/>
              <w:rPr>
                <w:rFonts w:ascii="Times New Roman" w:eastAsiaTheme="minorHAnsi" w:hAnsi="Times New Roman" w:cs="Times New Roman"/>
                <w:sz w:val="24"/>
                <w:szCs w:val="24"/>
              </w:rPr>
            </w:pPr>
          </w:p>
        </w:tc>
        <w:tc>
          <w:tcPr>
            <w:tcW w:w="705" w:type="pct"/>
          </w:tcPr>
          <w:p w:rsidR="006F5ABC" w:rsidRPr="006F5ABC" w:rsidRDefault="006F5ABC" w:rsidP="006F5ABC">
            <w:pPr>
              <w:spacing w:after="0" w:line="240" w:lineRule="auto"/>
              <w:rPr>
                <w:rFonts w:ascii="Times New Roman" w:eastAsiaTheme="minorHAnsi" w:hAnsi="Times New Roman" w:cs="Times New Roman"/>
                <w:sz w:val="24"/>
                <w:szCs w:val="24"/>
              </w:rPr>
            </w:pPr>
          </w:p>
        </w:tc>
        <w:tc>
          <w:tcPr>
            <w:tcW w:w="846" w:type="pct"/>
          </w:tcPr>
          <w:p w:rsidR="006F5ABC" w:rsidRPr="006F5ABC" w:rsidRDefault="006F5ABC" w:rsidP="006F5ABC">
            <w:pPr>
              <w:spacing w:after="0" w:line="240" w:lineRule="auto"/>
              <w:rPr>
                <w:rFonts w:ascii="Times New Roman" w:eastAsiaTheme="minorHAnsi" w:hAnsi="Times New Roman" w:cs="Times New Roman"/>
                <w:sz w:val="24"/>
                <w:szCs w:val="24"/>
              </w:rPr>
            </w:pPr>
          </w:p>
        </w:tc>
        <w:tc>
          <w:tcPr>
            <w:tcW w:w="855"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No reasons clearly mentioned</w:t>
            </w:r>
          </w:p>
        </w:tc>
      </w:tr>
      <w:tr w:rsidR="006F5ABC" w:rsidRPr="006F5ABC" w:rsidTr="008246E8">
        <w:tc>
          <w:tcPr>
            <w:tcW w:w="1326"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Indian journal of public health</w:t>
            </w:r>
          </w:p>
        </w:tc>
        <w:tc>
          <w:tcPr>
            <w:tcW w:w="564"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1</w:t>
            </w:r>
          </w:p>
        </w:tc>
        <w:tc>
          <w:tcPr>
            <w:tcW w:w="705" w:type="pct"/>
          </w:tcPr>
          <w:p w:rsidR="006F5ABC" w:rsidRPr="006F5ABC" w:rsidRDefault="006F5ABC" w:rsidP="006F5ABC">
            <w:pPr>
              <w:spacing w:after="0" w:line="240" w:lineRule="auto"/>
              <w:rPr>
                <w:rFonts w:ascii="Times New Roman" w:eastAsiaTheme="minorHAnsi" w:hAnsi="Times New Roman" w:cs="Times New Roman"/>
                <w:sz w:val="24"/>
                <w:szCs w:val="24"/>
              </w:rPr>
            </w:pPr>
          </w:p>
        </w:tc>
        <w:tc>
          <w:tcPr>
            <w:tcW w:w="705" w:type="pct"/>
          </w:tcPr>
          <w:p w:rsidR="006F5ABC" w:rsidRPr="006F5ABC" w:rsidRDefault="006F5ABC" w:rsidP="006F5ABC">
            <w:pPr>
              <w:spacing w:after="0" w:line="240" w:lineRule="auto"/>
              <w:rPr>
                <w:rFonts w:ascii="Times New Roman" w:eastAsiaTheme="minorHAnsi" w:hAnsi="Times New Roman" w:cs="Times New Roman"/>
                <w:sz w:val="24"/>
                <w:szCs w:val="24"/>
              </w:rPr>
            </w:pPr>
          </w:p>
        </w:tc>
        <w:tc>
          <w:tcPr>
            <w:tcW w:w="846" w:type="pct"/>
          </w:tcPr>
          <w:p w:rsidR="006F5ABC" w:rsidRPr="006F5ABC" w:rsidRDefault="006F5ABC" w:rsidP="006F5ABC">
            <w:pPr>
              <w:spacing w:after="0" w:line="240" w:lineRule="auto"/>
              <w:rPr>
                <w:rFonts w:ascii="Times New Roman" w:eastAsiaTheme="minorHAnsi" w:hAnsi="Times New Roman" w:cs="Times New Roman"/>
                <w:sz w:val="24"/>
                <w:szCs w:val="24"/>
              </w:rPr>
            </w:pPr>
          </w:p>
        </w:tc>
        <w:tc>
          <w:tcPr>
            <w:tcW w:w="855"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Inadvertent publication (reason not clearly mentioned)</w:t>
            </w:r>
          </w:p>
        </w:tc>
      </w:tr>
      <w:tr w:rsidR="006F5ABC" w:rsidRPr="006F5ABC" w:rsidTr="008246E8">
        <w:tc>
          <w:tcPr>
            <w:tcW w:w="1326"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 xml:space="preserve">Indian journal of </w:t>
            </w:r>
            <w:r w:rsidRPr="006F5ABC">
              <w:rPr>
                <w:rFonts w:ascii="Times New Roman" w:eastAsiaTheme="minorHAnsi" w:hAnsi="Times New Roman" w:cs="Times New Roman"/>
                <w:sz w:val="24"/>
                <w:szCs w:val="24"/>
              </w:rPr>
              <w:lastRenderedPageBreak/>
              <w:t>dermatology</w:t>
            </w:r>
          </w:p>
        </w:tc>
        <w:tc>
          <w:tcPr>
            <w:tcW w:w="564"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lastRenderedPageBreak/>
              <w:t>8</w:t>
            </w:r>
          </w:p>
        </w:tc>
        <w:tc>
          <w:tcPr>
            <w:tcW w:w="705"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4</w:t>
            </w:r>
          </w:p>
        </w:tc>
        <w:tc>
          <w:tcPr>
            <w:tcW w:w="705"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2</w:t>
            </w:r>
          </w:p>
        </w:tc>
        <w:tc>
          <w:tcPr>
            <w:tcW w:w="846"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2</w:t>
            </w:r>
          </w:p>
        </w:tc>
        <w:tc>
          <w:tcPr>
            <w:tcW w:w="855"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 xml:space="preserve">Out of these, 2 </w:t>
            </w:r>
            <w:r w:rsidRPr="006F5ABC">
              <w:rPr>
                <w:rFonts w:ascii="Times New Roman" w:eastAsiaTheme="minorHAnsi" w:hAnsi="Times New Roman" w:cs="Times New Roman"/>
                <w:sz w:val="24"/>
                <w:szCs w:val="24"/>
              </w:rPr>
              <w:lastRenderedPageBreak/>
              <w:t>were triplicate submission</w:t>
            </w:r>
          </w:p>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One was plagiarized from thesis</w:t>
            </w:r>
          </w:p>
        </w:tc>
      </w:tr>
      <w:tr w:rsidR="006F5ABC" w:rsidRPr="006F5ABC" w:rsidTr="008246E8">
        <w:tc>
          <w:tcPr>
            <w:tcW w:w="1326"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lastRenderedPageBreak/>
              <w:t>Indian journal of surgery</w:t>
            </w:r>
          </w:p>
        </w:tc>
        <w:tc>
          <w:tcPr>
            <w:tcW w:w="564"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1</w:t>
            </w:r>
          </w:p>
        </w:tc>
        <w:tc>
          <w:tcPr>
            <w:tcW w:w="705" w:type="pct"/>
          </w:tcPr>
          <w:p w:rsidR="006F5ABC" w:rsidRPr="006F5ABC" w:rsidRDefault="006F5ABC" w:rsidP="006F5ABC">
            <w:pPr>
              <w:spacing w:after="0" w:line="240" w:lineRule="auto"/>
              <w:rPr>
                <w:rFonts w:ascii="Times New Roman" w:eastAsiaTheme="minorHAnsi" w:hAnsi="Times New Roman" w:cs="Times New Roman"/>
                <w:sz w:val="24"/>
                <w:szCs w:val="24"/>
              </w:rPr>
            </w:pPr>
          </w:p>
        </w:tc>
        <w:tc>
          <w:tcPr>
            <w:tcW w:w="705" w:type="pct"/>
          </w:tcPr>
          <w:p w:rsidR="006F5ABC" w:rsidRPr="006F5ABC" w:rsidRDefault="006F5ABC" w:rsidP="006F5ABC">
            <w:pPr>
              <w:spacing w:after="0" w:line="240" w:lineRule="auto"/>
              <w:rPr>
                <w:rFonts w:ascii="Times New Roman" w:eastAsiaTheme="minorHAnsi" w:hAnsi="Times New Roman" w:cs="Times New Roman"/>
                <w:sz w:val="24"/>
                <w:szCs w:val="24"/>
              </w:rPr>
            </w:pPr>
          </w:p>
        </w:tc>
        <w:tc>
          <w:tcPr>
            <w:tcW w:w="846" w:type="pct"/>
          </w:tcPr>
          <w:p w:rsidR="006F5ABC" w:rsidRPr="006F5ABC" w:rsidRDefault="006F5ABC" w:rsidP="006F5ABC">
            <w:pPr>
              <w:spacing w:after="0" w:line="240" w:lineRule="auto"/>
              <w:rPr>
                <w:rFonts w:ascii="Times New Roman" w:eastAsiaTheme="minorHAnsi" w:hAnsi="Times New Roman" w:cs="Times New Roman"/>
                <w:sz w:val="24"/>
                <w:szCs w:val="24"/>
              </w:rPr>
            </w:pPr>
          </w:p>
        </w:tc>
        <w:tc>
          <w:tcPr>
            <w:tcW w:w="855"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Copyright issues</w:t>
            </w:r>
          </w:p>
        </w:tc>
      </w:tr>
      <w:tr w:rsidR="006F5ABC" w:rsidRPr="006F5ABC" w:rsidTr="008246E8">
        <w:tc>
          <w:tcPr>
            <w:tcW w:w="1326"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Journal of parasitic diseases</w:t>
            </w:r>
          </w:p>
        </w:tc>
        <w:tc>
          <w:tcPr>
            <w:tcW w:w="564"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2</w:t>
            </w:r>
          </w:p>
        </w:tc>
        <w:tc>
          <w:tcPr>
            <w:tcW w:w="705" w:type="pct"/>
          </w:tcPr>
          <w:p w:rsidR="006F5ABC" w:rsidRPr="006F5ABC" w:rsidRDefault="006F5ABC" w:rsidP="006F5ABC">
            <w:pPr>
              <w:spacing w:after="0" w:line="240" w:lineRule="auto"/>
              <w:rPr>
                <w:rFonts w:ascii="Times New Roman" w:eastAsiaTheme="minorHAnsi" w:hAnsi="Times New Roman" w:cs="Times New Roman"/>
                <w:sz w:val="24"/>
                <w:szCs w:val="24"/>
              </w:rPr>
            </w:pPr>
          </w:p>
        </w:tc>
        <w:tc>
          <w:tcPr>
            <w:tcW w:w="705"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1</w:t>
            </w:r>
          </w:p>
        </w:tc>
        <w:tc>
          <w:tcPr>
            <w:tcW w:w="846" w:type="pct"/>
          </w:tcPr>
          <w:p w:rsidR="006F5ABC" w:rsidRPr="006F5ABC" w:rsidRDefault="006F5ABC" w:rsidP="006F5ABC">
            <w:pPr>
              <w:spacing w:after="0" w:line="240" w:lineRule="auto"/>
              <w:rPr>
                <w:rFonts w:ascii="Times New Roman" w:eastAsiaTheme="minorHAnsi" w:hAnsi="Times New Roman" w:cs="Times New Roman"/>
                <w:sz w:val="24"/>
                <w:szCs w:val="24"/>
              </w:rPr>
            </w:pPr>
          </w:p>
        </w:tc>
        <w:tc>
          <w:tcPr>
            <w:tcW w:w="855" w:type="pct"/>
          </w:tcPr>
          <w:p w:rsidR="006F5ABC" w:rsidRPr="006F5ABC" w:rsidRDefault="006F5ABC" w:rsidP="006F5ABC">
            <w:pPr>
              <w:spacing w:after="0" w:line="240" w:lineRule="auto"/>
              <w:rPr>
                <w:rFonts w:ascii="Times New Roman" w:eastAsiaTheme="minorHAnsi" w:hAnsi="Times New Roman" w:cs="Times New Roman"/>
                <w:sz w:val="24"/>
                <w:szCs w:val="24"/>
              </w:rPr>
            </w:pPr>
          </w:p>
        </w:tc>
      </w:tr>
      <w:tr w:rsidR="006F5ABC" w:rsidRPr="006F5ABC" w:rsidTr="008246E8">
        <w:tc>
          <w:tcPr>
            <w:tcW w:w="1326"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Journal of anaesthesiology: clinical pharmacology</w:t>
            </w:r>
          </w:p>
        </w:tc>
        <w:tc>
          <w:tcPr>
            <w:tcW w:w="564"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2</w:t>
            </w:r>
          </w:p>
        </w:tc>
        <w:tc>
          <w:tcPr>
            <w:tcW w:w="705"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1</w:t>
            </w:r>
          </w:p>
        </w:tc>
        <w:tc>
          <w:tcPr>
            <w:tcW w:w="705"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1</w:t>
            </w:r>
          </w:p>
        </w:tc>
        <w:tc>
          <w:tcPr>
            <w:tcW w:w="846" w:type="pct"/>
          </w:tcPr>
          <w:p w:rsidR="006F5ABC" w:rsidRPr="006F5ABC" w:rsidRDefault="006F5ABC" w:rsidP="006F5ABC">
            <w:pPr>
              <w:spacing w:after="0" w:line="240" w:lineRule="auto"/>
              <w:rPr>
                <w:rFonts w:ascii="Times New Roman" w:eastAsiaTheme="minorHAnsi" w:hAnsi="Times New Roman" w:cs="Times New Roman"/>
                <w:sz w:val="24"/>
                <w:szCs w:val="24"/>
              </w:rPr>
            </w:pPr>
          </w:p>
        </w:tc>
        <w:tc>
          <w:tcPr>
            <w:tcW w:w="855" w:type="pct"/>
          </w:tcPr>
          <w:p w:rsidR="006F5ABC" w:rsidRPr="006F5ABC" w:rsidRDefault="006F5ABC" w:rsidP="006F5ABC">
            <w:pPr>
              <w:spacing w:after="0" w:line="240" w:lineRule="auto"/>
              <w:rPr>
                <w:rFonts w:ascii="Times New Roman" w:eastAsiaTheme="minorHAnsi" w:hAnsi="Times New Roman" w:cs="Times New Roman"/>
                <w:sz w:val="24"/>
                <w:szCs w:val="24"/>
              </w:rPr>
            </w:pPr>
          </w:p>
        </w:tc>
      </w:tr>
      <w:tr w:rsidR="006F5ABC" w:rsidRPr="006F5ABC" w:rsidTr="008246E8">
        <w:tc>
          <w:tcPr>
            <w:tcW w:w="1326"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Journal of indian society of periodontology</w:t>
            </w:r>
          </w:p>
        </w:tc>
        <w:tc>
          <w:tcPr>
            <w:tcW w:w="564"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4</w:t>
            </w:r>
          </w:p>
        </w:tc>
        <w:tc>
          <w:tcPr>
            <w:tcW w:w="705"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1</w:t>
            </w:r>
          </w:p>
        </w:tc>
        <w:tc>
          <w:tcPr>
            <w:tcW w:w="705"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1</w:t>
            </w:r>
          </w:p>
        </w:tc>
        <w:tc>
          <w:tcPr>
            <w:tcW w:w="846" w:type="pct"/>
          </w:tcPr>
          <w:p w:rsidR="006F5ABC" w:rsidRPr="006F5ABC" w:rsidRDefault="006F5ABC" w:rsidP="006F5ABC">
            <w:pPr>
              <w:spacing w:after="0" w:line="240" w:lineRule="auto"/>
              <w:rPr>
                <w:rFonts w:ascii="Times New Roman" w:eastAsiaTheme="minorHAnsi" w:hAnsi="Times New Roman" w:cs="Times New Roman"/>
                <w:sz w:val="24"/>
                <w:szCs w:val="24"/>
              </w:rPr>
            </w:pPr>
          </w:p>
        </w:tc>
        <w:tc>
          <w:tcPr>
            <w:tcW w:w="855"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Misrepresentation of facts</w:t>
            </w:r>
          </w:p>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no permission of co-authors was taken before publication</w:t>
            </w:r>
          </w:p>
        </w:tc>
      </w:tr>
      <w:tr w:rsidR="006F5ABC" w:rsidRPr="006F5ABC" w:rsidTr="008246E8">
        <w:tc>
          <w:tcPr>
            <w:tcW w:w="1326"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Journal of human reproductive sciences</w:t>
            </w:r>
          </w:p>
        </w:tc>
        <w:tc>
          <w:tcPr>
            <w:tcW w:w="564"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3</w:t>
            </w:r>
          </w:p>
        </w:tc>
        <w:tc>
          <w:tcPr>
            <w:tcW w:w="705" w:type="pct"/>
          </w:tcPr>
          <w:p w:rsidR="006F5ABC" w:rsidRPr="006F5ABC" w:rsidRDefault="006F5ABC" w:rsidP="006F5ABC">
            <w:pPr>
              <w:spacing w:after="0" w:line="240" w:lineRule="auto"/>
              <w:rPr>
                <w:rFonts w:ascii="Times New Roman" w:eastAsiaTheme="minorHAnsi" w:hAnsi="Times New Roman" w:cs="Times New Roman"/>
                <w:sz w:val="24"/>
                <w:szCs w:val="24"/>
              </w:rPr>
            </w:pPr>
          </w:p>
        </w:tc>
        <w:tc>
          <w:tcPr>
            <w:tcW w:w="705"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3</w:t>
            </w:r>
          </w:p>
        </w:tc>
        <w:tc>
          <w:tcPr>
            <w:tcW w:w="846" w:type="pct"/>
          </w:tcPr>
          <w:p w:rsidR="006F5ABC" w:rsidRPr="006F5ABC" w:rsidRDefault="006F5ABC" w:rsidP="006F5ABC">
            <w:pPr>
              <w:spacing w:after="0" w:line="240" w:lineRule="auto"/>
              <w:rPr>
                <w:rFonts w:ascii="Times New Roman" w:eastAsiaTheme="minorHAnsi" w:hAnsi="Times New Roman" w:cs="Times New Roman"/>
                <w:sz w:val="24"/>
                <w:szCs w:val="24"/>
              </w:rPr>
            </w:pPr>
          </w:p>
        </w:tc>
        <w:tc>
          <w:tcPr>
            <w:tcW w:w="855" w:type="pct"/>
          </w:tcPr>
          <w:p w:rsidR="006F5ABC" w:rsidRPr="006F5ABC" w:rsidRDefault="006F5ABC" w:rsidP="006F5ABC">
            <w:pPr>
              <w:spacing w:after="0" w:line="240" w:lineRule="auto"/>
              <w:rPr>
                <w:rFonts w:ascii="Times New Roman" w:eastAsiaTheme="minorHAnsi" w:hAnsi="Times New Roman" w:cs="Times New Roman"/>
                <w:sz w:val="24"/>
                <w:szCs w:val="24"/>
              </w:rPr>
            </w:pPr>
          </w:p>
        </w:tc>
      </w:tr>
      <w:tr w:rsidR="006F5ABC" w:rsidRPr="006F5ABC" w:rsidTr="008246E8">
        <w:tc>
          <w:tcPr>
            <w:tcW w:w="1326"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Journal of Indian society of pedodontics and preventive dentistry</w:t>
            </w:r>
          </w:p>
        </w:tc>
        <w:tc>
          <w:tcPr>
            <w:tcW w:w="564"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1</w:t>
            </w:r>
          </w:p>
        </w:tc>
        <w:tc>
          <w:tcPr>
            <w:tcW w:w="705"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1</w:t>
            </w:r>
          </w:p>
        </w:tc>
        <w:tc>
          <w:tcPr>
            <w:tcW w:w="705" w:type="pct"/>
          </w:tcPr>
          <w:p w:rsidR="006F5ABC" w:rsidRPr="006F5ABC" w:rsidRDefault="006F5ABC" w:rsidP="006F5ABC">
            <w:pPr>
              <w:spacing w:after="0" w:line="240" w:lineRule="auto"/>
              <w:rPr>
                <w:rFonts w:ascii="Times New Roman" w:eastAsiaTheme="minorHAnsi" w:hAnsi="Times New Roman" w:cs="Times New Roman"/>
                <w:sz w:val="24"/>
                <w:szCs w:val="24"/>
              </w:rPr>
            </w:pPr>
          </w:p>
        </w:tc>
        <w:tc>
          <w:tcPr>
            <w:tcW w:w="846" w:type="pct"/>
          </w:tcPr>
          <w:p w:rsidR="006F5ABC" w:rsidRPr="006F5ABC" w:rsidRDefault="006F5ABC" w:rsidP="006F5ABC">
            <w:pPr>
              <w:spacing w:after="0" w:line="240" w:lineRule="auto"/>
              <w:rPr>
                <w:rFonts w:ascii="Times New Roman" w:eastAsiaTheme="minorHAnsi" w:hAnsi="Times New Roman" w:cs="Times New Roman"/>
                <w:sz w:val="24"/>
                <w:szCs w:val="24"/>
              </w:rPr>
            </w:pPr>
          </w:p>
        </w:tc>
        <w:tc>
          <w:tcPr>
            <w:tcW w:w="855" w:type="pct"/>
          </w:tcPr>
          <w:p w:rsidR="006F5ABC" w:rsidRPr="006F5ABC" w:rsidRDefault="006F5ABC" w:rsidP="006F5ABC">
            <w:pPr>
              <w:spacing w:after="0" w:line="240" w:lineRule="auto"/>
              <w:rPr>
                <w:rFonts w:ascii="Times New Roman" w:eastAsiaTheme="minorHAnsi" w:hAnsi="Times New Roman" w:cs="Times New Roman"/>
                <w:sz w:val="24"/>
                <w:szCs w:val="24"/>
              </w:rPr>
            </w:pPr>
          </w:p>
        </w:tc>
      </w:tr>
      <w:tr w:rsidR="006F5ABC" w:rsidRPr="006F5ABC" w:rsidTr="008246E8">
        <w:tc>
          <w:tcPr>
            <w:tcW w:w="1326"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Contemporary clinical dentistry</w:t>
            </w:r>
          </w:p>
        </w:tc>
        <w:tc>
          <w:tcPr>
            <w:tcW w:w="564"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6</w:t>
            </w:r>
          </w:p>
        </w:tc>
        <w:tc>
          <w:tcPr>
            <w:tcW w:w="705"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4</w:t>
            </w:r>
          </w:p>
        </w:tc>
        <w:tc>
          <w:tcPr>
            <w:tcW w:w="705"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2</w:t>
            </w:r>
          </w:p>
        </w:tc>
        <w:tc>
          <w:tcPr>
            <w:tcW w:w="846" w:type="pct"/>
          </w:tcPr>
          <w:p w:rsidR="006F5ABC" w:rsidRPr="006F5ABC" w:rsidRDefault="006F5ABC" w:rsidP="006F5ABC">
            <w:pPr>
              <w:spacing w:after="0" w:line="240" w:lineRule="auto"/>
              <w:rPr>
                <w:rFonts w:ascii="Times New Roman" w:eastAsiaTheme="minorHAnsi" w:hAnsi="Times New Roman" w:cs="Times New Roman"/>
                <w:sz w:val="24"/>
                <w:szCs w:val="24"/>
              </w:rPr>
            </w:pPr>
          </w:p>
        </w:tc>
        <w:tc>
          <w:tcPr>
            <w:tcW w:w="855" w:type="pct"/>
          </w:tcPr>
          <w:p w:rsidR="006F5ABC" w:rsidRPr="006F5ABC" w:rsidRDefault="006F5ABC" w:rsidP="006F5ABC">
            <w:pPr>
              <w:spacing w:after="0" w:line="240" w:lineRule="auto"/>
              <w:rPr>
                <w:rFonts w:ascii="Times New Roman" w:eastAsiaTheme="minorHAnsi" w:hAnsi="Times New Roman" w:cs="Times New Roman"/>
                <w:sz w:val="24"/>
                <w:szCs w:val="24"/>
              </w:rPr>
            </w:pPr>
          </w:p>
        </w:tc>
      </w:tr>
      <w:tr w:rsidR="006F5ABC" w:rsidRPr="006F5ABC" w:rsidTr="008246E8">
        <w:tc>
          <w:tcPr>
            <w:tcW w:w="1326"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Indian journal of anaesthesia</w:t>
            </w:r>
          </w:p>
        </w:tc>
        <w:tc>
          <w:tcPr>
            <w:tcW w:w="564"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1</w:t>
            </w:r>
          </w:p>
        </w:tc>
        <w:tc>
          <w:tcPr>
            <w:tcW w:w="705" w:type="pct"/>
          </w:tcPr>
          <w:p w:rsidR="006F5ABC" w:rsidRPr="006F5ABC" w:rsidRDefault="006F5ABC" w:rsidP="006F5ABC">
            <w:pPr>
              <w:spacing w:after="0" w:line="240" w:lineRule="auto"/>
              <w:rPr>
                <w:rFonts w:ascii="Times New Roman" w:eastAsiaTheme="minorHAnsi" w:hAnsi="Times New Roman" w:cs="Times New Roman"/>
                <w:sz w:val="24"/>
                <w:szCs w:val="24"/>
              </w:rPr>
            </w:pPr>
          </w:p>
        </w:tc>
        <w:tc>
          <w:tcPr>
            <w:tcW w:w="705"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1</w:t>
            </w:r>
          </w:p>
        </w:tc>
        <w:tc>
          <w:tcPr>
            <w:tcW w:w="846" w:type="pct"/>
          </w:tcPr>
          <w:p w:rsidR="006F5ABC" w:rsidRPr="006F5ABC" w:rsidRDefault="006F5ABC" w:rsidP="006F5ABC">
            <w:pPr>
              <w:spacing w:after="0" w:line="240" w:lineRule="auto"/>
              <w:rPr>
                <w:rFonts w:ascii="Times New Roman" w:eastAsiaTheme="minorHAnsi" w:hAnsi="Times New Roman" w:cs="Times New Roman"/>
                <w:sz w:val="24"/>
                <w:szCs w:val="24"/>
              </w:rPr>
            </w:pPr>
          </w:p>
        </w:tc>
        <w:tc>
          <w:tcPr>
            <w:tcW w:w="855" w:type="pct"/>
          </w:tcPr>
          <w:p w:rsidR="006F5ABC" w:rsidRPr="006F5ABC" w:rsidRDefault="006F5ABC" w:rsidP="006F5ABC">
            <w:pPr>
              <w:spacing w:after="0" w:line="240" w:lineRule="auto"/>
              <w:rPr>
                <w:rFonts w:ascii="Times New Roman" w:eastAsiaTheme="minorHAnsi" w:hAnsi="Times New Roman" w:cs="Times New Roman"/>
                <w:sz w:val="24"/>
                <w:szCs w:val="24"/>
              </w:rPr>
            </w:pPr>
          </w:p>
        </w:tc>
      </w:tr>
      <w:tr w:rsidR="006F5ABC" w:rsidRPr="006F5ABC" w:rsidTr="008246E8">
        <w:tc>
          <w:tcPr>
            <w:tcW w:w="1326"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Indian journal of clinical biochemistry</w:t>
            </w:r>
          </w:p>
        </w:tc>
        <w:tc>
          <w:tcPr>
            <w:tcW w:w="564"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1</w:t>
            </w:r>
          </w:p>
        </w:tc>
        <w:tc>
          <w:tcPr>
            <w:tcW w:w="705" w:type="pct"/>
          </w:tcPr>
          <w:p w:rsidR="006F5ABC" w:rsidRPr="006F5ABC" w:rsidRDefault="006F5ABC" w:rsidP="006F5ABC">
            <w:pPr>
              <w:spacing w:after="0" w:line="240" w:lineRule="auto"/>
              <w:rPr>
                <w:rFonts w:ascii="Times New Roman" w:eastAsiaTheme="minorHAnsi" w:hAnsi="Times New Roman" w:cs="Times New Roman"/>
                <w:sz w:val="24"/>
                <w:szCs w:val="24"/>
              </w:rPr>
            </w:pPr>
          </w:p>
        </w:tc>
        <w:tc>
          <w:tcPr>
            <w:tcW w:w="705" w:type="pct"/>
          </w:tcPr>
          <w:p w:rsidR="006F5ABC" w:rsidRPr="006F5ABC" w:rsidRDefault="006F5ABC" w:rsidP="006F5ABC">
            <w:pPr>
              <w:spacing w:after="0" w:line="240" w:lineRule="auto"/>
              <w:rPr>
                <w:rFonts w:ascii="Times New Roman" w:eastAsiaTheme="minorHAnsi" w:hAnsi="Times New Roman" w:cs="Times New Roman"/>
                <w:sz w:val="24"/>
                <w:szCs w:val="24"/>
              </w:rPr>
            </w:pPr>
          </w:p>
        </w:tc>
        <w:tc>
          <w:tcPr>
            <w:tcW w:w="846" w:type="pct"/>
          </w:tcPr>
          <w:p w:rsidR="006F5ABC" w:rsidRPr="006F5ABC" w:rsidRDefault="006F5ABC" w:rsidP="006F5ABC">
            <w:pPr>
              <w:spacing w:after="0" w:line="240" w:lineRule="auto"/>
              <w:rPr>
                <w:rFonts w:ascii="Times New Roman" w:eastAsiaTheme="minorHAnsi" w:hAnsi="Times New Roman" w:cs="Times New Roman"/>
                <w:sz w:val="24"/>
                <w:szCs w:val="24"/>
              </w:rPr>
            </w:pPr>
          </w:p>
        </w:tc>
        <w:tc>
          <w:tcPr>
            <w:tcW w:w="855"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Inclusion of author without permission/ information</w:t>
            </w:r>
          </w:p>
        </w:tc>
      </w:tr>
      <w:tr w:rsidR="006F5ABC" w:rsidRPr="006F5ABC" w:rsidTr="008246E8">
        <w:tc>
          <w:tcPr>
            <w:tcW w:w="1326"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Indian journal of medical and pediatric oncology</w:t>
            </w:r>
          </w:p>
        </w:tc>
        <w:tc>
          <w:tcPr>
            <w:tcW w:w="564"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1</w:t>
            </w:r>
          </w:p>
        </w:tc>
        <w:tc>
          <w:tcPr>
            <w:tcW w:w="705" w:type="pct"/>
          </w:tcPr>
          <w:p w:rsidR="006F5ABC" w:rsidRPr="006F5ABC" w:rsidRDefault="006F5ABC" w:rsidP="006F5ABC">
            <w:pPr>
              <w:spacing w:after="0" w:line="240" w:lineRule="auto"/>
              <w:rPr>
                <w:rFonts w:ascii="Times New Roman" w:eastAsiaTheme="minorHAnsi" w:hAnsi="Times New Roman" w:cs="Times New Roman"/>
                <w:sz w:val="24"/>
                <w:szCs w:val="24"/>
              </w:rPr>
            </w:pPr>
          </w:p>
        </w:tc>
        <w:tc>
          <w:tcPr>
            <w:tcW w:w="705" w:type="pct"/>
          </w:tcPr>
          <w:p w:rsidR="006F5ABC" w:rsidRPr="006F5ABC" w:rsidRDefault="006F5ABC" w:rsidP="006F5ABC">
            <w:pPr>
              <w:spacing w:after="0" w:line="240" w:lineRule="auto"/>
              <w:rPr>
                <w:rFonts w:ascii="Times New Roman" w:eastAsiaTheme="minorHAnsi" w:hAnsi="Times New Roman" w:cs="Times New Roman"/>
                <w:sz w:val="24"/>
                <w:szCs w:val="24"/>
              </w:rPr>
            </w:pPr>
          </w:p>
        </w:tc>
        <w:tc>
          <w:tcPr>
            <w:tcW w:w="846" w:type="pct"/>
          </w:tcPr>
          <w:p w:rsidR="006F5ABC" w:rsidRPr="006F5ABC" w:rsidRDefault="006F5ABC" w:rsidP="006F5ABC">
            <w:pPr>
              <w:spacing w:after="0" w:line="240" w:lineRule="auto"/>
              <w:rPr>
                <w:rFonts w:ascii="Times New Roman" w:eastAsiaTheme="minorHAnsi" w:hAnsi="Times New Roman" w:cs="Times New Roman"/>
                <w:sz w:val="24"/>
                <w:szCs w:val="24"/>
              </w:rPr>
            </w:pPr>
          </w:p>
        </w:tc>
        <w:tc>
          <w:tcPr>
            <w:tcW w:w="855"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Mistake in including author name with no contribution</w:t>
            </w:r>
          </w:p>
        </w:tc>
      </w:tr>
      <w:tr w:rsidR="006F5ABC" w:rsidRPr="006F5ABC" w:rsidTr="008246E8">
        <w:tc>
          <w:tcPr>
            <w:tcW w:w="1326"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Medical journal armed forces India</w:t>
            </w:r>
          </w:p>
        </w:tc>
        <w:tc>
          <w:tcPr>
            <w:tcW w:w="564"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1</w:t>
            </w:r>
          </w:p>
        </w:tc>
        <w:tc>
          <w:tcPr>
            <w:tcW w:w="705" w:type="pct"/>
          </w:tcPr>
          <w:p w:rsidR="006F5ABC" w:rsidRPr="006F5ABC" w:rsidRDefault="006F5ABC" w:rsidP="006F5ABC">
            <w:pPr>
              <w:spacing w:after="0" w:line="240" w:lineRule="auto"/>
              <w:rPr>
                <w:rFonts w:ascii="Times New Roman" w:eastAsiaTheme="minorHAnsi" w:hAnsi="Times New Roman" w:cs="Times New Roman"/>
                <w:sz w:val="24"/>
                <w:szCs w:val="24"/>
              </w:rPr>
            </w:pPr>
          </w:p>
        </w:tc>
        <w:tc>
          <w:tcPr>
            <w:tcW w:w="705"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1</w:t>
            </w:r>
          </w:p>
        </w:tc>
        <w:tc>
          <w:tcPr>
            <w:tcW w:w="846" w:type="pct"/>
          </w:tcPr>
          <w:p w:rsidR="006F5ABC" w:rsidRPr="006F5ABC" w:rsidRDefault="006F5ABC" w:rsidP="006F5ABC">
            <w:pPr>
              <w:spacing w:after="0" w:line="240" w:lineRule="auto"/>
              <w:rPr>
                <w:rFonts w:ascii="Times New Roman" w:eastAsiaTheme="minorHAnsi" w:hAnsi="Times New Roman" w:cs="Times New Roman"/>
                <w:sz w:val="24"/>
                <w:szCs w:val="24"/>
              </w:rPr>
            </w:pPr>
          </w:p>
        </w:tc>
        <w:tc>
          <w:tcPr>
            <w:tcW w:w="855" w:type="pct"/>
          </w:tcPr>
          <w:p w:rsidR="006F5ABC" w:rsidRPr="006F5ABC" w:rsidRDefault="006F5ABC" w:rsidP="006F5ABC">
            <w:pPr>
              <w:spacing w:after="0" w:line="240" w:lineRule="auto"/>
              <w:rPr>
                <w:rFonts w:ascii="Times New Roman" w:eastAsiaTheme="minorHAnsi" w:hAnsi="Times New Roman" w:cs="Times New Roman"/>
                <w:sz w:val="24"/>
                <w:szCs w:val="24"/>
              </w:rPr>
            </w:pPr>
          </w:p>
        </w:tc>
      </w:tr>
      <w:tr w:rsidR="006F5ABC" w:rsidRPr="006F5ABC" w:rsidTr="008246E8">
        <w:tc>
          <w:tcPr>
            <w:tcW w:w="1326" w:type="pct"/>
          </w:tcPr>
          <w:p w:rsidR="006F5ABC" w:rsidRPr="006F5ABC" w:rsidRDefault="006F5ABC" w:rsidP="006F5ABC">
            <w:pPr>
              <w:spacing w:after="0" w:line="240" w:lineRule="auto"/>
              <w:rPr>
                <w:rFonts w:ascii="Times New Roman" w:eastAsiaTheme="minorHAnsi" w:hAnsi="Times New Roman" w:cs="Times New Roman"/>
                <w:b/>
                <w:bCs/>
                <w:sz w:val="24"/>
                <w:szCs w:val="24"/>
              </w:rPr>
            </w:pPr>
            <w:r w:rsidRPr="006F5ABC">
              <w:rPr>
                <w:rFonts w:ascii="Times New Roman" w:eastAsiaTheme="minorHAnsi" w:hAnsi="Times New Roman" w:cs="Times New Roman"/>
                <w:b/>
                <w:bCs/>
                <w:sz w:val="24"/>
                <w:szCs w:val="24"/>
              </w:rPr>
              <w:t>Total</w:t>
            </w:r>
          </w:p>
        </w:tc>
        <w:tc>
          <w:tcPr>
            <w:tcW w:w="564" w:type="pct"/>
          </w:tcPr>
          <w:p w:rsidR="006F5ABC" w:rsidRPr="006F5ABC" w:rsidRDefault="006F5ABC" w:rsidP="006F5ABC">
            <w:pPr>
              <w:spacing w:after="0" w:line="240" w:lineRule="auto"/>
              <w:rPr>
                <w:rFonts w:ascii="Times New Roman" w:eastAsiaTheme="minorHAnsi" w:hAnsi="Times New Roman" w:cs="Times New Roman"/>
                <w:b/>
                <w:bCs/>
                <w:sz w:val="24"/>
                <w:szCs w:val="24"/>
              </w:rPr>
            </w:pPr>
            <w:r w:rsidRPr="006F5ABC">
              <w:rPr>
                <w:rFonts w:ascii="Times New Roman" w:eastAsiaTheme="minorHAnsi" w:hAnsi="Times New Roman" w:cs="Times New Roman"/>
                <w:b/>
                <w:bCs/>
                <w:sz w:val="24"/>
                <w:szCs w:val="24"/>
              </w:rPr>
              <w:t>60</w:t>
            </w:r>
          </w:p>
        </w:tc>
        <w:tc>
          <w:tcPr>
            <w:tcW w:w="705"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23 (38.4%)</w:t>
            </w:r>
          </w:p>
        </w:tc>
        <w:tc>
          <w:tcPr>
            <w:tcW w:w="705"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17 (28.3%)</w:t>
            </w:r>
          </w:p>
        </w:tc>
        <w:tc>
          <w:tcPr>
            <w:tcW w:w="846"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2 (3.3%)</w:t>
            </w:r>
          </w:p>
        </w:tc>
        <w:tc>
          <w:tcPr>
            <w:tcW w:w="855" w:type="pct"/>
          </w:tcPr>
          <w:p w:rsidR="006F5ABC" w:rsidRPr="006F5ABC" w:rsidRDefault="006F5ABC" w:rsidP="006F5ABC">
            <w:pPr>
              <w:spacing w:after="0" w:line="240" w:lineRule="auto"/>
              <w:rPr>
                <w:rFonts w:ascii="Times New Roman" w:eastAsiaTheme="minorHAnsi" w:hAnsi="Times New Roman" w:cs="Times New Roman"/>
                <w:sz w:val="24"/>
                <w:szCs w:val="24"/>
              </w:rPr>
            </w:pPr>
            <w:r w:rsidRPr="006F5ABC">
              <w:rPr>
                <w:rFonts w:ascii="Times New Roman" w:eastAsiaTheme="minorHAnsi" w:hAnsi="Times New Roman" w:cs="Times New Roman"/>
                <w:sz w:val="24"/>
                <w:szCs w:val="24"/>
              </w:rPr>
              <w:t>18 (30%)</w:t>
            </w:r>
          </w:p>
        </w:tc>
      </w:tr>
    </w:tbl>
    <w:p w:rsidR="006F5ABC" w:rsidRPr="006F5ABC" w:rsidRDefault="006F5ABC" w:rsidP="006F5ABC">
      <w:pPr>
        <w:spacing w:after="0" w:line="240" w:lineRule="auto"/>
        <w:rPr>
          <w:rFonts w:ascii="Times New Roman" w:eastAsiaTheme="minorHAnsi" w:hAnsi="Times New Roman" w:cs="Times New Roman"/>
          <w:sz w:val="24"/>
          <w:szCs w:val="24"/>
        </w:rPr>
      </w:pPr>
    </w:p>
    <w:p w:rsidR="006F5ABC" w:rsidRPr="006F5ABC" w:rsidRDefault="006F5ABC" w:rsidP="006F5ABC">
      <w:pPr>
        <w:spacing w:line="240" w:lineRule="auto"/>
        <w:rPr>
          <w:rFonts w:ascii="Times New Roman" w:hAnsi="Times New Roman" w:cs="Times New Roman"/>
          <w:sz w:val="24"/>
          <w:szCs w:val="24"/>
        </w:rPr>
      </w:pPr>
      <w:bookmarkStart w:id="2" w:name="_GoBack"/>
      <w:bookmarkEnd w:id="2"/>
    </w:p>
    <w:sectPr w:rsidR="006F5ABC" w:rsidRPr="006F5ABC" w:rsidSect="00495C66">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41F8" w:rsidRDefault="00AF41F8" w:rsidP="00322B1B">
      <w:pPr>
        <w:spacing w:after="0" w:line="240" w:lineRule="auto"/>
      </w:pPr>
      <w:r>
        <w:separator/>
      </w:r>
    </w:p>
  </w:endnote>
  <w:endnote w:type="continuationSeparator" w:id="0">
    <w:p w:rsidR="00AF41F8" w:rsidRDefault="00AF41F8" w:rsidP="00322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9262020"/>
      <w:docPartObj>
        <w:docPartGallery w:val="Page Numbers (Bottom of Page)"/>
        <w:docPartUnique/>
      </w:docPartObj>
    </w:sdtPr>
    <w:sdtEndPr/>
    <w:sdtContent>
      <w:sdt>
        <w:sdtPr>
          <w:id w:val="565050523"/>
          <w:docPartObj>
            <w:docPartGallery w:val="Page Numbers (Top of Page)"/>
            <w:docPartUnique/>
          </w:docPartObj>
        </w:sdtPr>
        <w:sdtEndPr/>
        <w:sdtContent>
          <w:p w:rsidR="007B2C27" w:rsidRDefault="007B2C27">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BA652B">
              <w:rPr>
                <w:b/>
                <w:noProof/>
              </w:rPr>
              <w:t>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BA652B">
              <w:rPr>
                <w:b/>
                <w:noProof/>
              </w:rPr>
              <w:t>12</w:t>
            </w:r>
            <w:r>
              <w:rPr>
                <w:b/>
                <w:sz w:val="24"/>
                <w:szCs w:val="24"/>
              </w:rPr>
              <w:fldChar w:fldCharType="end"/>
            </w:r>
          </w:p>
        </w:sdtContent>
      </w:sdt>
    </w:sdtContent>
  </w:sdt>
  <w:p w:rsidR="007B2C27" w:rsidRDefault="007B2C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41F8" w:rsidRDefault="00AF41F8" w:rsidP="00322B1B">
      <w:pPr>
        <w:spacing w:after="0" w:line="240" w:lineRule="auto"/>
      </w:pPr>
      <w:r>
        <w:separator/>
      </w:r>
    </w:p>
  </w:footnote>
  <w:footnote w:type="continuationSeparator" w:id="0">
    <w:p w:rsidR="00AF41F8" w:rsidRDefault="00AF41F8" w:rsidP="00322B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2C27" w:rsidRDefault="007B2C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72A05"/>
    <w:multiLevelType w:val="hybridMultilevel"/>
    <w:tmpl w:val="D1949F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C22E1"/>
    <w:multiLevelType w:val="hybridMultilevel"/>
    <w:tmpl w:val="7E3C6432"/>
    <w:lvl w:ilvl="0" w:tplc="BE2088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20714"/>
    <w:multiLevelType w:val="hybridMultilevel"/>
    <w:tmpl w:val="96888B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C2D3E"/>
    <w:multiLevelType w:val="hybridMultilevel"/>
    <w:tmpl w:val="9BCED144"/>
    <w:lvl w:ilvl="0" w:tplc="7DF25000">
      <w:start w:val="5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271ECE"/>
    <w:multiLevelType w:val="hybridMultilevel"/>
    <w:tmpl w:val="E926EB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DE43D7"/>
    <w:multiLevelType w:val="hybridMultilevel"/>
    <w:tmpl w:val="9BB04260"/>
    <w:lvl w:ilvl="0" w:tplc="CBF87F0E">
      <w:start w:val="3"/>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2B30F0"/>
    <w:multiLevelType w:val="hybridMultilevel"/>
    <w:tmpl w:val="C4A0A5FE"/>
    <w:lvl w:ilvl="0" w:tplc="0F70BFC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C51586E"/>
    <w:multiLevelType w:val="hybridMultilevel"/>
    <w:tmpl w:val="10EA2F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0043CB"/>
    <w:multiLevelType w:val="hybridMultilevel"/>
    <w:tmpl w:val="6FA0B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532DBA"/>
    <w:multiLevelType w:val="hybridMultilevel"/>
    <w:tmpl w:val="89728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774614"/>
    <w:multiLevelType w:val="hybridMultilevel"/>
    <w:tmpl w:val="EC44A164"/>
    <w:lvl w:ilvl="0" w:tplc="D89EBBDE">
      <w:start w:val="16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416BD4"/>
    <w:multiLevelType w:val="hybridMultilevel"/>
    <w:tmpl w:val="07525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A5357F"/>
    <w:multiLevelType w:val="hybridMultilevel"/>
    <w:tmpl w:val="0956A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656E4B"/>
    <w:multiLevelType w:val="hybridMultilevel"/>
    <w:tmpl w:val="18E8D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C130F6"/>
    <w:multiLevelType w:val="hybridMultilevel"/>
    <w:tmpl w:val="C51E9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FD2523"/>
    <w:multiLevelType w:val="hybridMultilevel"/>
    <w:tmpl w:val="BDB4439A"/>
    <w:lvl w:ilvl="0" w:tplc="BE9C0A3E">
      <w:start w:val="1"/>
      <w:numFmt w:val="bullet"/>
      <w:lvlText w:val="•"/>
      <w:lvlJc w:val="left"/>
      <w:pPr>
        <w:tabs>
          <w:tab w:val="num" w:pos="720"/>
        </w:tabs>
        <w:ind w:left="720" w:hanging="360"/>
      </w:pPr>
      <w:rPr>
        <w:rFonts w:ascii="Arial" w:hAnsi="Arial" w:hint="default"/>
      </w:rPr>
    </w:lvl>
    <w:lvl w:ilvl="1" w:tplc="6E1CA2CE" w:tentative="1">
      <w:start w:val="1"/>
      <w:numFmt w:val="bullet"/>
      <w:lvlText w:val="•"/>
      <w:lvlJc w:val="left"/>
      <w:pPr>
        <w:tabs>
          <w:tab w:val="num" w:pos="1440"/>
        </w:tabs>
        <w:ind w:left="1440" w:hanging="360"/>
      </w:pPr>
      <w:rPr>
        <w:rFonts w:ascii="Arial" w:hAnsi="Arial" w:hint="default"/>
      </w:rPr>
    </w:lvl>
    <w:lvl w:ilvl="2" w:tplc="4F2C9F2A" w:tentative="1">
      <w:start w:val="1"/>
      <w:numFmt w:val="bullet"/>
      <w:lvlText w:val="•"/>
      <w:lvlJc w:val="left"/>
      <w:pPr>
        <w:tabs>
          <w:tab w:val="num" w:pos="2160"/>
        </w:tabs>
        <w:ind w:left="2160" w:hanging="360"/>
      </w:pPr>
      <w:rPr>
        <w:rFonts w:ascii="Arial" w:hAnsi="Arial" w:hint="default"/>
      </w:rPr>
    </w:lvl>
    <w:lvl w:ilvl="3" w:tplc="7460E922" w:tentative="1">
      <w:start w:val="1"/>
      <w:numFmt w:val="bullet"/>
      <w:lvlText w:val="•"/>
      <w:lvlJc w:val="left"/>
      <w:pPr>
        <w:tabs>
          <w:tab w:val="num" w:pos="2880"/>
        </w:tabs>
        <w:ind w:left="2880" w:hanging="360"/>
      </w:pPr>
      <w:rPr>
        <w:rFonts w:ascii="Arial" w:hAnsi="Arial" w:hint="default"/>
      </w:rPr>
    </w:lvl>
    <w:lvl w:ilvl="4" w:tplc="85627A2C" w:tentative="1">
      <w:start w:val="1"/>
      <w:numFmt w:val="bullet"/>
      <w:lvlText w:val="•"/>
      <w:lvlJc w:val="left"/>
      <w:pPr>
        <w:tabs>
          <w:tab w:val="num" w:pos="3600"/>
        </w:tabs>
        <w:ind w:left="3600" w:hanging="360"/>
      </w:pPr>
      <w:rPr>
        <w:rFonts w:ascii="Arial" w:hAnsi="Arial" w:hint="default"/>
      </w:rPr>
    </w:lvl>
    <w:lvl w:ilvl="5" w:tplc="7E5ADC44" w:tentative="1">
      <w:start w:val="1"/>
      <w:numFmt w:val="bullet"/>
      <w:lvlText w:val="•"/>
      <w:lvlJc w:val="left"/>
      <w:pPr>
        <w:tabs>
          <w:tab w:val="num" w:pos="4320"/>
        </w:tabs>
        <w:ind w:left="4320" w:hanging="360"/>
      </w:pPr>
      <w:rPr>
        <w:rFonts w:ascii="Arial" w:hAnsi="Arial" w:hint="default"/>
      </w:rPr>
    </w:lvl>
    <w:lvl w:ilvl="6" w:tplc="D0AABF24" w:tentative="1">
      <w:start w:val="1"/>
      <w:numFmt w:val="bullet"/>
      <w:lvlText w:val="•"/>
      <w:lvlJc w:val="left"/>
      <w:pPr>
        <w:tabs>
          <w:tab w:val="num" w:pos="5040"/>
        </w:tabs>
        <w:ind w:left="5040" w:hanging="360"/>
      </w:pPr>
      <w:rPr>
        <w:rFonts w:ascii="Arial" w:hAnsi="Arial" w:hint="default"/>
      </w:rPr>
    </w:lvl>
    <w:lvl w:ilvl="7" w:tplc="3EA0C934" w:tentative="1">
      <w:start w:val="1"/>
      <w:numFmt w:val="bullet"/>
      <w:lvlText w:val="•"/>
      <w:lvlJc w:val="left"/>
      <w:pPr>
        <w:tabs>
          <w:tab w:val="num" w:pos="5760"/>
        </w:tabs>
        <w:ind w:left="5760" w:hanging="360"/>
      </w:pPr>
      <w:rPr>
        <w:rFonts w:ascii="Arial" w:hAnsi="Arial" w:hint="default"/>
      </w:rPr>
    </w:lvl>
    <w:lvl w:ilvl="8" w:tplc="5880AE3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3DF7619"/>
    <w:multiLevelType w:val="hybridMultilevel"/>
    <w:tmpl w:val="186C4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647287"/>
    <w:multiLevelType w:val="hybridMultilevel"/>
    <w:tmpl w:val="19426D1E"/>
    <w:lvl w:ilvl="0" w:tplc="A80C83EC">
      <w:start w:val="1"/>
      <w:numFmt w:val="decimal"/>
      <w:lvlText w:val="%1."/>
      <w:lvlJc w:val="left"/>
      <w:pPr>
        <w:ind w:left="720" w:hanging="360"/>
      </w:pPr>
      <w:rPr>
        <w:rFonts w:asciiTheme="minorHAnsi" w:eastAsiaTheme="minorEastAsia"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D86438"/>
    <w:multiLevelType w:val="hybridMultilevel"/>
    <w:tmpl w:val="488467C2"/>
    <w:lvl w:ilvl="0" w:tplc="1A06A354">
      <w:start w:val="9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6771460"/>
    <w:multiLevelType w:val="hybridMultilevel"/>
    <w:tmpl w:val="6204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7E397F"/>
    <w:multiLevelType w:val="hybridMultilevel"/>
    <w:tmpl w:val="F57AF58C"/>
    <w:lvl w:ilvl="0" w:tplc="A718F10C">
      <w:start w:val="1"/>
      <w:numFmt w:val="bullet"/>
      <w:lvlText w:val="•"/>
      <w:lvlJc w:val="left"/>
      <w:pPr>
        <w:tabs>
          <w:tab w:val="num" w:pos="720"/>
        </w:tabs>
        <w:ind w:left="720" w:hanging="360"/>
      </w:pPr>
      <w:rPr>
        <w:rFonts w:ascii="Arial" w:hAnsi="Arial" w:hint="default"/>
      </w:rPr>
    </w:lvl>
    <w:lvl w:ilvl="1" w:tplc="08EC9F94" w:tentative="1">
      <w:start w:val="1"/>
      <w:numFmt w:val="bullet"/>
      <w:lvlText w:val="•"/>
      <w:lvlJc w:val="left"/>
      <w:pPr>
        <w:tabs>
          <w:tab w:val="num" w:pos="1440"/>
        </w:tabs>
        <w:ind w:left="1440" w:hanging="360"/>
      </w:pPr>
      <w:rPr>
        <w:rFonts w:ascii="Arial" w:hAnsi="Arial" w:hint="default"/>
      </w:rPr>
    </w:lvl>
    <w:lvl w:ilvl="2" w:tplc="912011FE" w:tentative="1">
      <w:start w:val="1"/>
      <w:numFmt w:val="bullet"/>
      <w:lvlText w:val="•"/>
      <w:lvlJc w:val="left"/>
      <w:pPr>
        <w:tabs>
          <w:tab w:val="num" w:pos="2160"/>
        </w:tabs>
        <w:ind w:left="2160" w:hanging="360"/>
      </w:pPr>
      <w:rPr>
        <w:rFonts w:ascii="Arial" w:hAnsi="Arial" w:hint="default"/>
      </w:rPr>
    </w:lvl>
    <w:lvl w:ilvl="3" w:tplc="85FA46A2" w:tentative="1">
      <w:start w:val="1"/>
      <w:numFmt w:val="bullet"/>
      <w:lvlText w:val="•"/>
      <w:lvlJc w:val="left"/>
      <w:pPr>
        <w:tabs>
          <w:tab w:val="num" w:pos="2880"/>
        </w:tabs>
        <w:ind w:left="2880" w:hanging="360"/>
      </w:pPr>
      <w:rPr>
        <w:rFonts w:ascii="Arial" w:hAnsi="Arial" w:hint="default"/>
      </w:rPr>
    </w:lvl>
    <w:lvl w:ilvl="4" w:tplc="4B683944" w:tentative="1">
      <w:start w:val="1"/>
      <w:numFmt w:val="bullet"/>
      <w:lvlText w:val="•"/>
      <w:lvlJc w:val="left"/>
      <w:pPr>
        <w:tabs>
          <w:tab w:val="num" w:pos="3600"/>
        </w:tabs>
        <w:ind w:left="3600" w:hanging="360"/>
      </w:pPr>
      <w:rPr>
        <w:rFonts w:ascii="Arial" w:hAnsi="Arial" w:hint="default"/>
      </w:rPr>
    </w:lvl>
    <w:lvl w:ilvl="5" w:tplc="6CD49B4C" w:tentative="1">
      <w:start w:val="1"/>
      <w:numFmt w:val="bullet"/>
      <w:lvlText w:val="•"/>
      <w:lvlJc w:val="left"/>
      <w:pPr>
        <w:tabs>
          <w:tab w:val="num" w:pos="4320"/>
        </w:tabs>
        <w:ind w:left="4320" w:hanging="360"/>
      </w:pPr>
      <w:rPr>
        <w:rFonts w:ascii="Arial" w:hAnsi="Arial" w:hint="default"/>
      </w:rPr>
    </w:lvl>
    <w:lvl w:ilvl="6" w:tplc="56EE7A44" w:tentative="1">
      <w:start w:val="1"/>
      <w:numFmt w:val="bullet"/>
      <w:lvlText w:val="•"/>
      <w:lvlJc w:val="left"/>
      <w:pPr>
        <w:tabs>
          <w:tab w:val="num" w:pos="5040"/>
        </w:tabs>
        <w:ind w:left="5040" w:hanging="360"/>
      </w:pPr>
      <w:rPr>
        <w:rFonts w:ascii="Arial" w:hAnsi="Arial" w:hint="default"/>
      </w:rPr>
    </w:lvl>
    <w:lvl w:ilvl="7" w:tplc="1F101E8C" w:tentative="1">
      <w:start w:val="1"/>
      <w:numFmt w:val="bullet"/>
      <w:lvlText w:val="•"/>
      <w:lvlJc w:val="left"/>
      <w:pPr>
        <w:tabs>
          <w:tab w:val="num" w:pos="5760"/>
        </w:tabs>
        <w:ind w:left="5760" w:hanging="360"/>
      </w:pPr>
      <w:rPr>
        <w:rFonts w:ascii="Arial" w:hAnsi="Arial" w:hint="default"/>
      </w:rPr>
    </w:lvl>
    <w:lvl w:ilvl="8" w:tplc="3D9A9A4C"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9"/>
  </w:num>
  <w:num w:numId="3">
    <w:abstractNumId w:val="2"/>
  </w:num>
  <w:num w:numId="4">
    <w:abstractNumId w:val="0"/>
  </w:num>
  <w:num w:numId="5">
    <w:abstractNumId w:val="4"/>
  </w:num>
  <w:num w:numId="6">
    <w:abstractNumId w:val="10"/>
  </w:num>
  <w:num w:numId="7">
    <w:abstractNumId w:val="17"/>
  </w:num>
  <w:num w:numId="8">
    <w:abstractNumId w:val="18"/>
  </w:num>
  <w:num w:numId="9">
    <w:abstractNumId w:val="5"/>
  </w:num>
  <w:num w:numId="10">
    <w:abstractNumId w:val="12"/>
  </w:num>
  <w:num w:numId="11">
    <w:abstractNumId w:val="8"/>
  </w:num>
  <w:num w:numId="12">
    <w:abstractNumId w:val="16"/>
  </w:num>
  <w:num w:numId="13">
    <w:abstractNumId w:val="6"/>
  </w:num>
  <w:num w:numId="14">
    <w:abstractNumId w:val="13"/>
  </w:num>
  <w:num w:numId="15">
    <w:abstractNumId w:val="19"/>
  </w:num>
  <w:num w:numId="16">
    <w:abstractNumId w:val="11"/>
  </w:num>
  <w:num w:numId="17">
    <w:abstractNumId w:val="20"/>
  </w:num>
  <w:num w:numId="18">
    <w:abstractNumId w:val="15"/>
  </w:num>
  <w:num w:numId="19">
    <w:abstractNumId w:val="14"/>
  </w:num>
  <w:num w:numId="20">
    <w:abstractNumId w:val="1"/>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055"/>
    <w:rsid w:val="00036C6C"/>
    <w:rsid w:val="00037FFD"/>
    <w:rsid w:val="00047008"/>
    <w:rsid w:val="000549A8"/>
    <w:rsid w:val="000605FC"/>
    <w:rsid w:val="00064048"/>
    <w:rsid w:val="000650D0"/>
    <w:rsid w:val="000846A3"/>
    <w:rsid w:val="000A5156"/>
    <w:rsid w:val="000A6C5C"/>
    <w:rsid w:val="000B4DDC"/>
    <w:rsid w:val="000B4F41"/>
    <w:rsid w:val="000C610D"/>
    <w:rsid w:val="000D4C65"/>
    <w:rsid w:val="000E3F1E"/>
    <w:rsid w:val="000E4BE6"/>
    <w:rsid w:val="000E7A94"/>
    <w:rsid w:val="00105CFA"/>
    <w:rsid w:val="00127596"/>
    <w:rsid w:val="0013223E"/>
    <w:rsid w:val="001330D9"/>
    <w:rsid w:val="00134224"/>
    <w:rsid w:val="001407ED"/>
    <w:rsid w:val="00144984"/>
    <w:rsid w:val="00176352"/>
    <w:rsid w:val="001932A9"/>
    <w:rsid w:val="001A05E3"/>
    <w:rsid w:val="001C19BD"/>
    <w:rsid w:val="001D65D8"/>
    <w:rsid w:val="001E6B97"/>
    <w:rsid w:val="00200083"/>
    <w:rsid w:val="002078BC"/>
    <w:rsid w:val="002243A0"/>
    <w:rsid w:val="00230AE2"/>
    <w:rsid w:val="002326C6"/>
    <w:rsid w:val="00237FB7"/>
    <w:rsid w:val="00241ED5"/>
    <w:rsid w:val="00241F11"/>
    <w:rsid w:val="00275701"/>
    <w:rsid w:val="002A224C"/>
    <w:rsid w:val="002B41B3"/>
    <w:rsid w:val="002D22F9"/>
    <w:rsid w:val="002D441C"/>
    <w:rsid w:val="002E73D6"/>
    <w:rsid w:val="002E79FD"/>
    <w:rsid w:val="002F5055"/>
    <w:rsid w:val="00302151"/>
    <w:rsid w:val="00305464"/>
    <w:rsid w:val="00307654"/>
    <w:rsid w:val="00322B1B"/>
    <w:rsid w:val="00325E0E"/>
    <w:rsid w:val="0034117C"/>
    <w:rsid w:val="00343F5A"/>
    <w:rsid w:val="00354680"/>
    <w:rsid w:val="00372291"/>
    <w:rsid w:val="00376DFF"/>
    <w:rsid w:val="00376E0E"/>
    <w:rsid w:val="0038247C"/>
    <w:rsid w:val="003A0EEF"/>
    <w:rsid w:val="003B1FB0"/>
    <w:rsid w:val="003C4EC2"/>
    <w:rsid w:val="003C520B"/>
    <w:rsid w:val="003D0019"/>
    <w:rsid w:val="003D43AA"/>
    <w:rsid w:val="004048A6"/>
    <w:rsid w:val="00411899"/>
    <w:rsid w:val="00420AEB"/>
    <w:rsid w:val="00430AFD"/>
    <w:rsid w:val="00437AC8"/>
    <w:rsid w:val="00484C6E"/>
    <w:rsid w:val="00495C66"/>
    <w:rsid w:val="004A62E4"/>
    <w:rsid w:val="004A6538"/>
    <w:rsid w:val="004B555D"/>
    <w:rsid w:val="004C7AE6"/>
    <w:rsid w:val="004D5574"/>
    <w:rsid w:val="00541795"/>
    <w:rsid w:val="005532D5"/>
    <w:rsid w:val="00561D7E"/>
    <w:rsid w:val="00562C2D"/>
    <w:rsid w:val="00575F0F"/>
    <w:rsid w:val="0059579F"/>
    <w:rsid w:val="005B06E7"/>
    <w:rsid w:val="005B4A24"/>
    <w:rsid w:val="005C0B6A"/>
    <w:rsid w:val="005C6716"/>
    <w:rsid w:val="005C7617"/>
    <w:rsid w:val="005F3238"/>
    <w:rsid w:val="006153FC"/>
    <w:rsid w:val="00626836"/>
    <w:rsid w:val="0066430E"/>
    <w:rsid w:val="006667AF"/>
    <w:rsid w:val="00674334"/>
    <w:rsid w:val="00685E60"/>
    <w:rsid w:val="00697204"/>
    <w:rsid w:val="006A5A02"/>
    <w:rsid w:val="006B2692"/>
    <w:rsid w:val="006D4DAE"/>
    <w:rsid w:val="006D5B4E"/>
    <w:rsid w:val="006E0BFE"/>
    <w:rsid w:val="006F5ABC"/>
    <w:rsid w:val="00714CBC"/>
    <w:rsid w:val="0074789B"/>
    <w:rsid w:val="00767386"/>
    <w:rsid w:val="0077051D"/>
    <w:rsid w:val="00775CEF"/>
    <w:rsid w:val="00785A78"/>
    <w:rsid w:val="007937F3"/>
    <w:rsid w:val="007A3CFF"/>
    <w:rsid w:val="007B2C27"/>
    <w:rsid w:val="007B52B5"/>
    <w:rsid w:val="007C5724"/>
    <w:rsid w:val="007D2D9B"/>
    <w:rsid w:val="007E72B0"/>
    <w:rsid w:val="007F0046"/>
    <w:rsid w:val="007F66F7"/>
    <w:rsid w:val="008072CB"/>
    <w:rsid w:val="00812709"/>
    <w:rsid w:val="00817F82"/>
    <w:rsid w:val="0083231D"/>
    <w:rsid w:val="00833484"/>
    <w:rsid w:val="008461A0"/>
    <w:rsid w:val="00855E47"/>
    <w:rsid w:val="00864D24"/>
    <w:rsid w:val="0087115D"/>
    <w:rsid w:val="0087580C"/>
    <w:rsid w:val="00877088"/>
    <w:rsid w:val="00877991"/>
    <w:rsid w:val="00881E4D"/>
    <w:rsid w:val="008C4F0A"/>
    <w:rsid w:val="008D6C7C"/>
    <w:rsid w:val="008F3821"/>
    <w:rsid w:val="00911F76"/>
    <w:rsid w:val="00944708"/>
    <w:rsid w:val="00947F35"/>
    <w:rsid w:val="00954B6C"/>
    <w:rsid w:val="0096272B"/>
    <w:rsid w:val="00971B02"/>
    <w:rsid w:val="00971FC4"/>
    <w:rsid w:val="009723F9"/>
    <w:rsid w:val="00974EA3"/>
    <w:rsid w:val="00976AC0"/>
    <w:rsid w:val="009847A7"/>
    <w:rsid w:val="0099207C"/>
    <w:rsid w:val="009959E9"/>
    <w:rsid w:val="009B2668"/>
    <w:rsid w:val="009D12D2"/>
    <w:rsid w:val="009E2A7A"/>
    <w:rsid w:val="009E3B1A"/>
    <w:rsid w:val="009F6786"/>
    <w:rsid w:val="009F7CE8"/>
    <w:rsid w:val="00A009D2"/>
    <w:rsid w:val="00A22708"/>
    <w:rsid w:val="00A33655"/>
    <w:rsid w:val="00A81E90"/>
    <w:rsid w:val="00AA0EE3"/>
    <w:rsid w:val="00AB2B1E"/>
    <w:rsid w:val="00AB5D91"/>
    <w:rsid w:val="00AC4EDE"/>
    <w:rsid w:val="00AC79AE"/>
    <w:rsid w:val="00AD1428"/>
    <w:rsid w:val="00AE28BC"/>
    <w:rsid w:val="00AF41F8"/>
    <w:rsid w:val="00B10B9A"/>
    <w:rsid w:val="00B12557"/>
    <w:rsid w:val="00B12C3E"/>
    <w:rsid w:val="00B2356D"/>
    <w:rsid w:val="00B31C2C"/>
    <w:rsid w:val="00B67C99"/>
    <w:rsid w:val="00BA29DC"/>
    <w:rsid w:val="00BA652B"/>
    <w:rsid w:val="00BF5647"/>
    <w:rsid w:val="00C04679"/>
    <w:rsid w:val="00C057CA"/>
    <w:rsid w:val="00C57CDA"/>
    <w:rsid w:val="00C63F5A"/>
    <w:rsid w:val="00C755D4"/>
    <w:rsid w:val="00C838A0"/>
    <w:rsid w:val="00CB3686"/>
    <w:rsid w:val="00CB397B"/>
    <w:rsid w:val="00CC119A"/>
    <w:rsid w:val="00CC4FB0"/>
    <w:rsid w:val="00CD4819"/>
    <w:rsid w:val="00CE7B74"/>
    <w:rsid w:val="00D15EDF"/>
    <w:rsid w:val="00D208B2"/>
    <w:rsid w:val="00D2331F"/>
    <w:rsid w:val="00D24B31"/>
    <w:rsid w:val="00D266BB"/>
    <w:rsid w:val="00D37580"/>
    <w:rsid w:val="00D46F9E"/>
    <w:rsid w:val="00D52F7B"/>
    <w:rsid w:val="00D56D88"/>
    <w:rsid w:val="00D57F44"/>
    <w:rsid w:val="00D71CF4"/>
    <w:rsid w:val="00D74707"/>
    <w:rsid w:val="00D774D1"/>
    <w:rsid w:val="00D906BB"/>
    <w:rsid w:val="00D91BCC"/>
    <w:rsid w:val="00D937C2"/>
    <w:rsid w:val="00D968A5"/>
    <w:rsid w:val="00DA776A"/>
    <w:rsid w:val="00DC343F"/>
    <w:rsid w:val="00DD0F9C"/>
    <w:rsid w:val="00DD6D3F"/>
    <w:rsid w:val="00DE48E2"/>
    <w:rsid w:val="00E27E22"/>
    <w:rsid w:val="00E33CE5"/>
    <w:rsid w:val="00E46187"/>
    <w:rsid w:val="00E609B8"/>
    <w:rsid w:val="00E94666"/>
    <w:rsid w:val="00EA6BE2"/>
    <w:rsid w:val="00ED1F94"/>
    <w:rsid w:val="00EE73F0"/>
    <w:rsid w:val="00EF37C0"/>
    <w:rsid w:val="00F05E47"/>
    <w:rsid w:val="00F12B1C"/>
    <w:rsid w:val="00F37BB0"/>
    <w:rsid w:val="00F57945"/>
    <w:rsid w:val="00F861C2"/>
    <w:rsid w:val="00FA0573"/>
    <w:rsid w:val="00FB051B"/>
    <w:rsid w:val="00FC038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19E53"/>
  <w15:docId w15:val="{91162E74-C1C6-40F8-93BA-66095D89B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5C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055"/>
    <w:pPr>
      <w:ind w:left="720"/>
      <w:contextualSpacing/>
    </w:pPr>
  </w:style>
  <w:style w:type="character" w:styleId="Hyperlink">
    <w:name w:val="Hyperlink"/>
    <w:basedOn w:val="DefaultParagraphFont"/>
    <w:uiPriority w:val="99"/>
    <w:unhideWhenUsed/>
    <w:rsid w:val="00A81E90"/>
    <w:rPr>
      <w:color w:val="0000FF" w:themeColor="hyperlink"/>
      <w:u w:val="single"/>
    </w:rPr>
  </w:style>
  <w:style w:type="table" w:styleId="TableGrid">
    <w:name w:val="Table Grid"/>
    <w:basedOn w:val="TableNormal"/>
    <w:uiPriority w:val="59"/>
    <w:rsid w:val="00275701"/>
    <w:pPr>
      <w:spacing w:beforeAutospacing="1" w:after="0" w:afterAutospacing="1"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99207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9207C"/>
    <w:rPr>
      <w:rFonts w:ascii="Tahoma" w:hAnsi="Tahoma" w:cs="Mangal"/>
      <w:sz w:val="16"/>
      <w:szCs w:val="14"/>
    </w:rPr>
  </w:style>
  <w:style w:type="paragraph" w:styleId="NormalWeb">
    <w:name w:val="Normal (Web)"/>
    <w:basedOn w:val="Normal"/>
    <w:uiPriority w:val="99"/>
    <w:semiHidden/>
    <w:unhideWhenUsed/>
    <w:rsid w:val="000B4DD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2B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B1B"/>
  </w:style>
  <w:style w:type="paragraph" w:styleId="Footer">
    <w:name w:val="footer"/>
    <w:basedOn w:val="Normal"/>
    <w:link w:val="FooterChar"/>
    <w:uiPriority w:val="99"/>
    <w:unhideWhenUsed/>
    <w:rsid w:val="00322B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B1B"/>
  </w:style>
  <w:style w:type="character" w:styleId="CommentReference">
    <w:name w:val="annotation reference"/>
    <w:basedOn w:val="DefaultParagraphFont"/>
    <w:uiPriority w:val="99"/>
    <w:semiHidden/>
    <w:unhideWhenUsed/>
    <w:rsid w:val="00B31C2C"/>
    <w:rPr>
      <w:sz w:val="16"/>
      <w:szCs w:val="16"/>
    </w:rPr>
  </w:style>
  <w:style w:type="paragraph" w:styleId="CommentText">
    <w:name w:val="annotation text"/>
    <w:basedOn w:val="Normal"/>
    <w:link w:val="CommentTextChar"/>
    <w:uiPriority w:val="99"/>
    <w:semiHidden/>
    <w:unhideWhenUsed/>
    <w:rsid w:val="00B31C2C"/>
    <w:pPr>
      <w:spacing w:line="240" w:lineRule="auto"/>
    </w:pPr>
    <w:rPr>
      <w:sz w:val="20"/>
      <w:szCs w:val="18"/>
    </w:rPr>
  </w:style>
  <w:style w:type="character" w:customStyle="1" w:styleId="CommentTextChar">
    <w:name w:val="Comment Text Char"/>
    <w:basedOn w:val="DefaultParagraphFont"/>
    <w:link w:val="CommentText"/>
    <w:uiPriority w:val="99"/>
    <w:semiHidden/>
    <w:rsid w:val="00B31C2C"/>
    <w:rPr>
      <w:sz w:val="20"/>
      <w:szCs w:val="18"/>
    </w:rPr>
  </w:style>
  <w:style w:type="paragraph" w:styleId="CommentSubject">
    <w:name w:val="annotation subject"/>
    <w:basedOn w:val="CommentText"/>
    <w:next w:val="CommentText"/>
    <w:link w:val="CommentSubjectChar"/>
    <w:uiPriority w:val="99"/>
    <w:semiHidden/>
    <w:unhideWhenUsed/>
    <w:rsid w:val="00B31C2C"/>
    <w:rPr>
      <w:b/>
      <w:bCs/>
    </w:rPr>
  </w:style>
  <w:style w:type="character" w:customStyle="1" w:styleId="CommentSubjectChar">
    <w:name w:val="Comment Subject Char"/>
    <w:basedOn w:val="CommentTextChar"/>
    <w:link w:val="CommentSubject"/>
    <w:uiPriority w:val="99"/>
    <w:semiHidden/>
    <w:rsid w:val="00B31C2C"/>
    <w:rPr>
      <w:b/>
      <w:bCs/>
      <w:sz w:val="20"/>
      <w:szCs w:val="18"/>
    </w:rPr>
  </w:style>
  <w:style w:type="table" w:customStyle="1" w:styleId="TableGrid1">
    <w:name w:val="Table Grid1"/>
    <w:basedOn w:val="TableNormal"/>
    <w:next w:val="TableGrid"/>
    <w:uiPriority w:val="59"/>
    <w:rsid w:val="006F5ABC"/>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0844">
      <w:bodyDiv w:val="1"/>
      <w:marLeft w:val="0"/>
      <w:marRight w:val="0"/>
      <w:marTop w:val="0"/>
      <w:marBottom w:val="0"/>
      <w:divBdr>
        <w:top w:val="none" w:sz="0" w:space="0" w:color="auto"/>
        <w:left w:val="none" w:sz="0" w:space="0" w:color="auto"/>
        <w:bottom w:val="none" w:sz="0" w:space="0" w:color="auto"/>
        <w:right w:val="none" w:sz="0" w:space="0" w:color="auto"/>
      </w:divBdr>
    </w:div>
    <w:div w:id="31812943">
      <w:bodyDiv w:val="1"/>
      <w:marLeft w:val="0"/>
      <w:marRight w:val="0"/>
      <w:marTop w:val="0"/>
      <w:marBottom w:val="0"/>
      <w:divBdr>
        <w:top w:val="none" w:sz="0" w:space="0" w:color="auto"/>
        <w:left w:val="none" w:sz="0" w:space="0" w:color="auto"/>
        <w:bottom w:val="none" w:sz="0" w:space="0" w:color="auto"/>
        <w:right w:val="none" w:sz="0" w:space="0" w:color="auto"/>
      </w:divBdr>
    </w:div>
    <w:div w:id="116265419">
      <w:bodyDiv w:val="1"/>
      <w:marLeft w:val="0"/>
      <w:marRight w:val="0"/>
      <w:marTop w:val="0"/>
      <w:marBottom w:val="0"/>
      <w:divBdr>
        <w:top w:val="none" w:sz="0" w:space="0" w:color="auto"/>
        <w:left w:val="none" w:sz="0" w:space="0" w:color="auto"/>
        <w:bottom w:val="none" w:sz="0" w:space="0" w:color="auto"/>
        <w:right w:val="none" w:sz="0" w:space="0" w:color="auto"/>
      </w:divBdr>
    </w:div>
    <w:div w:id="229315444">
      <w:bodyDiv w:val="1"/>
      <w:marLeft w:val="0"/>
      <w:marRight w:val="0"/>
      <w:marTop w:val="0"/>
      <w:marBottom w:val="0"/>
      <w:divBdr>
        <w:top w:val="none" w:sz="0" w:space="0" w:color="auto"/>
        <w:left w:val="none" w:sz="0" w:space="0" w:color="auto"/>
        <w:bottom w:val="none" w:sz="0" w:space="0" w:color="auto"/>
        <w:right w:val="none" w:sz="0" w:space="0" w:color="auto"/>
      </w:divBdr>
    </w:div>
    <w:div w:id="380137037">
      <w:bodyDiv w:val="1"/>
      <w:marLeft w:val="0"/>
      <w:marRight w:val="0"/>
      <w:marTop w:val="0"/>
      <w:marBottom w:val="0"/>
      <w:divBdr>
        <w:top w:val="none" w:sz="0" w:space="0" w:color="auto"/>
        <w:left w:val="none" w:sz="0" w:space="0" w:color="auto"/>
        <w:bottom w:val="none" w:sz="0" w:space="0" w:color="auto"/>
        <w:right w:val="none" w:sz="0" w:space="0" w:color="auto"/>
      </w:divBdr>
    </w:div>
    <w:div w:id="425618746">
      <w:bodyDiv w:val="1"/>
      <w:marLeft w:val="0"/>
      <w:marRight w:val="0"/>
      <w:marTop w:val="0"/>
      <w:marBottom w:val="0"/>
      <w:divBdr>
        <w:top w:val="none" w:sz="0" w:space="0" w:color="auto"/>
        <w:left w:val="none" w:sz="0" w:space="0" w:color="auto"/>
        <w:bottom w:val="none" w:sz="0" w:space="0" w:color="auto"/>
        <w:right w:val="none" w:sz="0" w:space="0" w:color="auto"/>
      </w:divBdr>
    </w:div>
    <w:div w:id="558596086">
      <w:bodyDiv w:val="1"/>
      <w:marLeft w:val="0"/>
      <w:marRight w:val="0"/>
      <w:marTop w:val="0"/>
      <w:marBottom w:val="0"/>
      <w:divBdr>
        <w:top w:val="none" w:sz="0" w:space="0" w:color="auto"/>
        <w:left w:val="none" w:sz="0" w:space="0" w:color="auto"/>
        <w:bottom w:val="none" w:sz="0" w:space="0" w:color="auto"/>
        <w:right w:val="none" w:sz="0" w:space="0" w:color="auto"/>
      </w:divBdr>
    </w:div>
    <w:div w:id="766655173">
      <w:bodyDiv w:val="1"/>
      <w:marLeft w:val="0"/>
      <w:marRight w:val="0"/>
      <w:marTop w:val="0"/>
      <w:marBottom w:val="0"/>
      <w:divBdr>
        <w:top w:val="none" w:sz="0" w:space="0" w:color="auto"/>
        <w:left w:val="none" w:sz="0" w:space="0" w:color="auto"/>
        <w:bottom w:val="none" w:sz="0" w:space="0" w:color="auto"/>
        <w:right w:val="none" w:sz="0" w:space="0" w:color="auto"/>
      </w:divBdr>
      <w:divsChild>
        <w:div w:id="42601496">
          <w:marLeft w:val="576"/>
          <w:marRight w:val="0"/>
          <w:marTop w:val="0"/>
          <w:marBottom w:val="0"/>
          <w:divBdr>
            <w:top w:val="none" w:sz="0" w:space="0" w:color="auto"/>
            <w:left w:val="none" w:sz="0" w:space="0" w:color="auto"/>
            <w:bottom w:val="none" w:sz="0" w:space="0" w:color="auto"/>
            <w:right w:val="none" w:sz="0" w:space="0" w:color="auto"/>
          </w:divBdr>
        </w:div>
        <w:div w:id="1477070951">
          <w:marLeft w:val="576"/>
          <w:marRight w:val="0"/>
          <w:marTop w:val="0"/>
          <w:marBottom w:val="0"/>
          <w:divBdr>
            <w:top w:val="none" w:sz="0" w:space="0" w:color="auto"/>
            <w:left w:val="none" w:sz="0" w:space="0" w:color="auto"/>
            <w:bottom w:val="none" w:sz="0" w:space="0" w:color="auto"/>
            <w:right w:val="none" w:sz="0" w:space="0" w:color="auto"/>
          </w:divBdr>
        </w:div>
        <w:div w:id="666204817">
          <w:marLeft w:val="576"/>
          <w:marRight w:val="0"/>
          <w:marTop w:val="0"/>
          <w:marBottom w:val="0"/>
          <w:divBdr>
            <w:top w:val="none" w:sz="0" w:space="0" w:color="auto"/>
            <w:left w:val="none" w:sz="0" w:space="0" w:color="auto"/>
            <w:bottom w:val="none" w:sz="0" w:space="0" w:color="auto"/>
            <w:right w:val="none" w:sz="0" w:space="0" w:color="auto"/>
          </w:divBdr>
        </w:div>
      </w:divsChild>
    </w:div>
    <w:div w:id="1566792769">
      <w:bodyDiv w:val="1"/>
      <w:marLeft w:val="0"/>
      <w:marRight w:val="0"/>
      <w:marTop w:val="0"/>
      <w:marBottom w:val="0"/>
      <w:divBdr>
        <w:top w:val="none" w:sz="0" w:space="0" w:color="auto"/>
        <w:left w:val="none" w:sz="0" w:space="0" w:color="auto"/>
        <w:bottom w:val="none" w:sz="0" w:space="0" w:color="auto"/>
        <w:right w:val="none" w:sz="0" w:space="0" w:color="auto"/>
      </w:divBdr>
    </w:div>
    <w:div w:id="1605265027">
      <w:bodyDiv w:val="1"/>
      <w:marLeft w:val="0"/>
      <w:marRight w:val="0"/>
      <w:marTop w:val="0"/>
      <w:marBottom w:val="0"/>
      <w:divBdr>
        <w:top w:val="none" w:sz="0" w:space="0" w:color="auto"/>
        <w:left w:val="none" w:sz="0" w:space="0" w:color="auto"/>
        <w:bottom w:val="none" w:sz="0" w:space="0" w:color="auto"/>
        <w:right w:val="none" w:sz="0" w:space="0" w:color="auto"/>
      </w:divBdr>
    </w:div>
    <w:div w:id="208537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ioethics@yenepoya.edu.in" TargetMode="External"/><Relationship Id="rId13" Type="http://schemas.openxmlformats.org/officeDocument/2006/relationships/hyperlink" Target="http://ethics.iit.edu/ecodes/node/3173" TargetMode="External"/><Relationship Id="rId3" Type="http://schemas.openxmlformats.org/officeDocument/2006/relationships/settings" Target="settings.xml"/><Relationship Id="rId7" Type="http://schemas.openxmlformats.org/officeDocument/2006/relationships/hyperlink" Target="mailto:madhavi.bhargava@yenepoya.edu.in" TargetMode="External"/><Relationship Id="rId12" Type="http://schemas.openxmlformats.org/officeDocument/2006/relationships/hyperlink" Target="http://icmr.nic.in/guidelines/ICMR_Ethical_Guidelines_2017.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ndmed.nic.in/journal_list.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ieee.org/publications_standards/publications/.../publication_etiquette.pdf" TargetMode="External"/><Relationship Id="rId4" Type="http://schemas.openxmlformats.org/officeDocument/2006/relationships/webSettings" Target="webSettings.xml"/><Relationship Id="rId9" Type="http://schemas.openxmlformats.org/officeDocument/2006/relationships/hyperlink" Target="mailto:ravi.vaswani@yenepoya.edu.i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5701</Words>
  <Characters>32496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Manuscript for IJME_Version 1</vt:lpstr>
    </vt:vector>
  </TitlesOfParts>
  <Company>Grizli777</Company>
  <LinksUpToDate>false</LinksUpToDate>
  <CharactersWithSpaces>38121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for IJME_Version 1</dc:title>
  <dc:creator>MB</dc:creator>
  <cp:lastModifiedBy>MS Editor</cp:lastModifiedBy>
  <cp:revision>2</cp:revision>
  <dcterms:created xsi:type="dcterms:W3CDTF">2018-12-17T06:43:00Z</dcterms:created>
  <dcterms:modified xsi:type="dcterms:W3CDTF">2018-12-17T06:43:00Z</dcterms:modified>
</cp:coreProperties>
</file>