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0AD" w:rsidRPr="002F5ADC" w:rsidRDefault="007460AD" w:rsidP="0070696B">
      <w:pPr>
        <w:jc w:val="both"/>
        <w:rPr>
          <w:rFonts w:ascii="Times New Roman" w:hAnsi="Times New Roman" w:cs="Times New Roman"/>
          <w:b/>
          <w:sz w:val="24"/>
          <w:szCs w:val="24"/>
        </w:rPr>
      </w:pPr>
      <w:bookmarkStart w:id="0" w:name="_GoBack"/>
      <w:bookmarkEnd w:id="0"/>
      <w:r w:rsidRPr="002F5ADC">
        <w:rPr>
          <w:rFonts w:ascii="Times New Roman" w:hAnsi="Times New Roman" w:cs="Times New Roman"/>
          <w:b/>
          <w:sz w:val="24"/>
          <w:szCs w:val="24"/>
        </w:rPr>
        <w:t>COMMENT</w:t>
      </w:r>
    </w:p>
    <w:p w:rsidR="000F2B3F" w:rsidRPr="002F5ADC" w:rsidRDefault="004E3C82" w:rsidP="0070696B">
      <w:pPr>
        <w:jc w:val="both"/>
        <w:rPr>
          <w:rFonts w:ascii="Times New Roman" w:hAnsi="Times New Roman" w:cs="Times New Roman"/>
          <w:b/>
          <w:sz w:val="24"/>
          <w:szCs w:val="24"/>
        </w:rPr>
      </w:pPr>
      <w:r w:rsidRPr="002F5ADC">
        <w:rPr>
          <w:rFonts w:ascii="Times New Roman" w:hAnsi="Times New Roman" w:cs="Times New Roman"/>
          <w:b/>
          <w:sz w:val="24"/>
          <w:szCs w:val="24"/>
        </w:rPr>
        <w:t>The ethics of teaching in medicine</w:t>
      </w:r>
      <w:r w:rsidR="005E5A91" w:rsidRPr="002F5ADC">
        <w:rPr>
          <w:rFonts w:ascii="Times New Roman" w:hAnsi="Times New Roman" w:cs="Times New Roman"/>
          <w:b/>
          <w:sz w:val="24"/>
          <w:szCs w:val="24"/>
        </w:rPr>
        <w:t xml:space="preserve">: </w:t>
      </w:r>
      <w:r w:rsidR="0064131E" w:rsidRPr="002F5ADC">
        <w:rPr>
          <w:rFonts w:ascii="Times New Roman" w:hAnsi="Times New Roman" w:cs="Times New Roman"/>
          <w:b/>
          <w:sz w:val="24"/>
          <w:szCs w:val="24"/>
        </w:rPr>
        <w:t>A personal view</w:t>
      </w:r>
    </w:p>
    <w:p w:rsidR="00667FE7" w:rsidRPr="002F5ADC" w:rsidRDefault="005E5A91" w:rsidP="0070696B">
      <w:pPr>
        <w:jc w:val="both"/>
        <w:rPr>
          <w:rFonts w:ascii="Times New Roman" w:hAnsi="Times New Roman" w:cs="Times New Roman"/>
          <w:sz w:val="24"/>
          <w:szCs w:val="24"/>
        </w:rPr>
      </w:pPr>
      <w:r w:rsidRPr="002F5ADC">
        <w:rPr>
          <w:rFonts w:ascii="Times New Roman" w:hAnsi="Times New Roman" w:cs="Times New Roman"/>
          <w:sz w:val="24"/>
          <w:szCs w:val="24"/>
        </w:rPr>
        <w:t>Mario Vaz</w:t>
      </w:r>
    </w:p>
    <w:p w:rsidR="00230314" w:rsidRPr="002F5ADC" w:rsidRDefault="00230314" w:rsidP="0070696B">
      <w:pPr>
        <w:jc w:val="both"/>
        <w:rPr>
          <w:rFonts w:ascii="Times New Roman" w:hAnsi="Times New Roman" w:cs="Times New Roman"/>
          <w:sz w:val="24"/>
          <w:szCs w:val="24"/>
        </w:rPr>
      </w:pPr>
      <w:r w:rsidRPr="002F5ADC">
        <w:rPr>
          <w:rFonts w:ascii="Times New Roman" w:hAnsi="Times New Roman" w:cs="Times New Roman"/>
          <w:sz w:val="24"/>
          <w:szCs w:val="24"/>
        </w:rPr>
        <w:t>Department of Physiology, St. John’s Medical College; Division of Health and Humanities, St. John’s Research Institute, Bangalore</w:t>
      </w:r>
    </w:p>
    <w:p w:rsidR="00573A77" w:rsidRPr="002F5ADC" w:rsidRDefault="00667FE7" w:rsidP="0070696B">
      <w:pPr>
        <w:jc w:val="both"/>
        <w:rPr>
          <w:ins w:id="1" w:author="mariovaz" w:date="2019-05-17T16:00:00Z"/>
          <w:rFonts w:ascii="Times New Roman" w:hAnsi="Times New Roman" w:cs="Times New Roman"/>
          <w:sz w:val="24"/>
          <w:szCs w:val="24"/>
        </w:rPr>
      </w:pPr>
      <w:del w:id="2" w:author="mariovaz" w:date="2019-05-17T16:00:00Z">
        <w:r w:rsidRPr="002F5ADC">
          <w:rPr>
            <w:rFonts w:ascii="Times New Roman" w:hAnsi="Times New Roman" w:cs="Times New Roman"/>
            <w:sz w:val="24"/>
            <w:szCs w:val="24"/>
          </w:rPr>
          <w:delText xml:space="preserve">After thirty years of teaching in a medical college, I have noticed a paucity of discussion about the ethics of medical teaching so critical to developing and mentoring ethical doctors during their period of studentship. </w:delText>
        </w:r>
      </w:del>
    </w:p>
    <w:p w:rsidR="00573A77" w:rsidRPr="002F5ADC" w:rsidRDefault="00491A90" w:rsidP="0070696B">
      <w:pPr>
        <w:jc w:val="both"/>
        <w:rPr>
          <w:del w:id="3" w:author="mariovaz" w:date="2019-05-17T16:00:00Z"/>
          <w:rFonts w:ascii="Times New Roman" w:hAnsi="Times New Roman" w:cs="Times New Roman"/>
          <w:sz w:val="24"/>
          <w:szCs w:val="24"/>
        </w:rPr>
      </w:pPr>
      <w:moveFromRangeStart w:id="4" w:author="mariovaz" w:date="2019-05-17T16:00:00Z" w:name="move9001254"/>
      <w:moveFrom w:id="5" w:author="mariovaz" w:date="2019-05-17T16:00:00Z">
        <w:r w:rsidRPr="002F5ADC">
          <w:rPr>
            <w:rFonts w:ascii="Times New Roman" w:hAnsi="Times New Roman" w:cs="Times New Roman"/>
            <w:sz w:val="24"/>
            <w:szCs w:val="24"/>
          </w:rPr>
          <w:t>There is a general sense that the pedestal once occupied by the medical profession has begun to crumble.</w:t>
        </w:r>
        <w:moveFromRangeStart w:id="6" w:author="mariovaz" w:date="2019-05-17T16:00:00Z" w:name="move9001255"/>
        <w:moveFromRangeEnd w:id="4"/>
        <w:r w:rsidRPr="002F5ADC">
          <w:rPr>
            <w:rFonts w:ascii="Times New Roman" w:hAnsi="Times New Roman" w:cs="Times New Roman"/>
            <w:sz w:val="24"/>
            <w:szCs w:val="24"/>
          </w:rPr>
          <w:t xml:space="preserve"> It has been buffeted by strong winds of change from outside – the higher legitimate expectations of the public in terms of honesty, trustworthiness, competence and accountability.  </w:t>
        </w:r>
      </w:moveFrom>
      <w:moveFromRangeEnd w:id="6"/>
      <w:del w:id="7" w:author="mariovaz" w:date="2019-05-17T16:00:00Z">
        <w:r w:rsidR="00573A77" w:rsidRPr="002F5ADC">
          <w:rPr>
            <w:rFonts w:ascii="Times New Roman" w:hAnsi="Times New Roman" w:cs="Times New Roman"/>
            <w:sz w:val="24"/>
            <w:szCs w:val="24"/>
          </w:rPr>
          <w:delText xml:space="preserve">It has </w:delText>
        </w:r>
        <w:r w:rsidR="00041BEA" w:rsidRPr="002F5ADC">
          <w:rPr>
            <w:rFonts w:ascii="Times New Roman" w:hAnsi="Times New Roman" w:cs="Times New Roman"/>
            <w:sz w:val="24"/>
            <w:szCs w:val="24"/>
          </w:rPr>
          <w:delText xml:space="preserve">also </w:delText>
        </w:r>
        <w:r w:rsidR="00573A77" w:rsidRPr="002F5ADC">
          <w:rPr>
            <w:rFonts w:ascii="Times New Roman" w:hAnsi="Times New Roman" w:cs="Times New Roman"/>
            <w:sz w:val="24"/>
            <w:szCs w:val="24"/>
          </w:rPr>
          <w:delText>been eroded from within by scandal, malpractice and corruption</w:delText>
        </w:r>
        <w:r w:rsidR="00230314" w:rsidRPr="002F5ADC">
          <w:rPr>
            <w:rFonts w:ascii="Times New Roman" w:hAnsi="Times New Roman" w:cs="Times New Roman"/>
            <w:sz w:val="24"/>
            <w:szCs w:val="24"/>
          </w:rPr>
          <w:delText xml:space="preserve"> (</w:delText>
        </w:r>
        <w:r w:rsidR="006675AE" w:rsidRPr="002F5ADC">
          <w:rPr>
            <w:rFonts w:ascii="Times New Roman" w:hAnsi="Times New Roman" w:cs="Times New Roman"/>
            <w:sz w:val="24"/>
            <w:szCs w:val="24"/>
          </w:rPr>
          <w:delText>1,2,3,4,5)</w:delText>
        </w:r>
        <w:r w:rsidR="00573A77" w:rsidRPr="002F5ADC">
          <w:rPr>
            <w:rFonts w:ascii="Times New Roman" w:hAnsi="Times New Roman" w:cs="Times New Roman"/>
            <w:sz w:val="24"/>
            <w:szCs w:val="24"/>
          </w:rPr>
          <w:delText xml:space="preserve"> – the fact that these actions </w:delText>
        </w:r>
        <w:r w:rsidR="00667FE7" w:rsidRPr="002F5ADC">
          <w:rPr>
            <w:rFonts w:ascii="Times New Roman" w:hAnsi="Times New Roman" w:cs="Times New Roman"/>
            <w:sz w:val="24"/>
            <w:szCs w:val="24"/>
          </w:rPr>
          <w:delText xml:space="preserve">may </w:delText>
        </w:r>
        <w:r w:rsidR="00404D41" w:rsidRPr="002F5ADC">
          <w:rPr>
            <w:rFonts w:ascii="Times New Roman" w:hAnsi="Times New Roman" w:cs="Times New Roman"/>
            <w:sz w:val="24"/>
            <w:szCs w:val="24"/>
          </w:rPr>
          <w:delText>represent a part</w:delText>
        </w:r>
        <w:r w:rsidR="00573A77" w:rsidRPr="002F5ADC">
          <w:rPr>
            <w:rFonts w:ascii="Times New Roman" w:hAnsi="Times New Roman" w:cs="Times New Roman"/>
            <w:sz w:val="24"/>
            <w:szCs w:val="24"/>
          </w:rPr>
          <w:delText xml:space="preserve"> of the medical profession does not matter. We reel with horror when </w:delText>
        </w:r>
        <w:r w:rsidR="00041BEA" w:rsidRPr="002F5ADC">
          <w:rPr>
            <w:rFonts w:ascii="Times New Roman" w:hAnsi="Times New Roman" w:cs="Times New Roman"/>
            <w:sz w:val="24"/>
            <w:szCs w:val="24"/>
          </w:rPr>
          <w:delText xml:space="preserve">the press and journals </w:delText>
        </w:r>
        <w:r w:rsidR="006675AE" w:rsidRPr="002F5ADC">
          <w:rPr>
            <w:rFonts w:ascii="Times New Roman" w:hAnsi="Times New Roman" w:cs="Times New Roman"/>
            <w:sz w:val="24"/>
            <w:szCs w:val="24"/>
          </w:rPr>
          <w:delText>abroad (6</w:delText>
        </w:r>
        <w:r w:rsidR="00711F7F" w:rsidRPr="002F5ADC">
          <w:rPr>
            <w:rFonts w:ascii="Times New Roman" w:hAnsi="Times New Roman" w:cs="Times New Roman"/>
            <w:sz w:val="24"/>
            <w:szCs w:val="24"/>
          </w:rPr>
          <w:delText>)</w:delText>
        </w:r>
        <w:r w:rsidR="00ED4FE4" w:rsidRPr="002F5ADC">
          <w:rPr>
            <w:rFonts w:ascii="Times New Roman" w:hAnsi="Times New Roman" w:cs="Times New Roman"/>
            <w:sz w:val="24"/>
            <w:szCs w:val="24"/>
          </w:rPr>
          <w:delText xml:space="preserve"> </w:delText>
        </w:r>
        <w:r w:rsidR="00041BEA" w:rsidRPr="002F5ADC">
          <w:rPr>
            <w:rFonts w:ascii="Times New Roman" w:hAnsi="Times New Roman" w:cs="Times New Roman"/>
            <w:sz w:val="24"/>
            <w:szCs w:val="24"/>
          </w:rPr>
          <w:delText xml:space="preserve">reveal the rot within, </w:delText>
        </w:r>
        <w:r w:rsidR="00BE24DC" w:rsidRPr="002F5ADC">
          <w:rPr>
            <w:rFonts w:ascii="Times New Roman" w:hAnsi="Times New Roman" w:cs="Times New Roman"/>
            <w:sz w:val="24"/>
            <w:szCs w:val="24"/>
          </w:rPr>
          <w:delText xml:space="preserve">perhaps, </w:delText>
        </w:r>
        <w:r w:rsidR="008413E2" w:rsidRPr="002F5ADC">
          <w:rPr>
            <w:rFonts w:ascii="Times New Roman" w:hAnsi="Times New Roman" w:cs="Times New Roman"/>
            <w:sz w:val="24"/>
            <w:szCs w:val="24"/>
          </w:rPr>
          <w:delText>not because we are</w:delText>
        </w:r>
        <w:r w:rsidR="00041BEA" w:rsidRPr="002F5ADC">
          <w:rPr>
            <w:rFonts w:ascii="Times New Roman" w:hAnsi="Times New Roman" w:cs="Times New Roman"/>
            <w:sz w:val="24"/>
            <w:szCs w:val="24"/>
          </w:rPr>
          <w:delText xml:space="preserve"> unaware of it, but because the very idea </w:delText>
        </w:r>
        <w:r w:rsidR="00ED4FE4" w:rsidRPr="002F5ADC">
          <w:rPr>
            <w:rFonts w:ascii="Times New Roman" w:hAnsi="Times New Roman" w:cs="Times New Roman"/>
            <w:sz w:val="24"/>
            <w:szCs w:val="24"/>
          </w:rPr>
          <w:delText>of being exposed</w:delText>
        </w:r>
        <w:r w:rsidR="00041BEA" w:rsidRPr="002F5ADC">
          <w:rPr>
            <w:rFonts w:ascii="Times New Roman" w:hAnsi="Times New Roman" w:cs="Times New Roman"/>
            <w:sz w:val="24"/>
            <w:szCs w:val="24"/>
          </w:rPr>
          <w:delText xml:space="preserve"> is singularly unpleasant</w:delText>
        </w:r>
        <w:r w:rsidR="00ED4FE4" w:rsidRPr="002F5ADC">
          <w:rPr>
            <w:rFonts w:ascii="Times New Roman" w:hAnsi="Times New Roman" w:cs="Times New Roman"/>
            <w:sz w:val="24"/>
            <w:szCs w:val="24"/>
          </w:rPr>
          <w:delText xml:space="preserve">. </w:delText>
        </w:r>
        <w:r w:rsidR="00CF582F" w:rsidRPr="002F5ADC">
          <w:rPr>
            <w:rFonts w:ascii="Times New Roman" w:hAnsi="Times New Roman" w:cs="Times New Roman"/>
            <w:sz w:val="24"/>
            <w:szCs w:val="24"/>
          </w:rPr>
          <w:delText xml:space="preserve"> </w:delText>
        </w:r>
      </w:del>
    </w:p>
    <w:p w:rsidR="00041BEA" w:rsidRPr="002F5ADC" w:rsidRDefault="00713ADB" w:rsidP="0070696B">
      <w:pPr>
        <w:jc w:val="both"/>
        <w:rPr>
          <w:rFonts w:ascii="Times New Roman" w:hAnsi="Times New Roman" w:cs="Times New Roman"/>
          <w:sz w:val="24"/>
          <w:szCs w:val="24"/>
        </w:rPr>
      </w:pPr>
      <w:r w:rsidRPr="002F5ADC">
        <w:rPr>
          <w:rFonts w:ascii="Times New Roman" w:hAnsi="Times New Roman" w:cs="Times New Roman"/>
          <w:sz w:val="24"/>
          <w:szCs w:val="24"/>
        </w:rPr>
        <w:t>The medical teacher has multiple roles that go beyond the traditional transmitter of knowledge</w:t>
      </w:r>
      <w:r w:rsidR="0037086C" w:rsidRPr="002F5ADC">
        <w:rPr>
          <w:rFonts w:ascii="Times New Roman" w:hAnsi="Times New Roman" w:cs="Times New Roman"/>
          <w:sz w:val="24"/>
          <w:szCs w:val="24"/>
        </w:rPr>
        <w:t>,</w:t>
      </w:r>
      <w:r w:rsidRPr="002F5ADC">
        <w:rPr>
          <w:rFonts w:ascii="Times New Roman" w:hAnsi="Times New Roman" w:cs="Times New Roman"/>
          <w:sz w:val="24"/>
          <w:szCs w:val="24"/>
        </w:rPr>
        <w:t xml:space="preserve"> to</w:t>
      </w:r>
      <w:r w:rsidR="00FF0013" w:rsidRPr="002F5ADC">
        <w:rPr>
          <w:rFonts w:ascii="Times New Roman" w:hAnsi="Times New Roman" w:cs="Times New Roman"/>
          <w:sz w:val="24"/>
          <w:szCs w:val="24"/>
        </w:rPr>
        <w:t xml:space="preserve"> an enhancer of the education process while being a role model, a facilitator of </w:t>
      </w:r>
      <w:r w:rsidR="00366F61" w:rsidRPr="002F5ADC">
        <w:rPr>
          <w:rFonts w:ascii="Times New Roman" w:hAnsi="Times New Roman" w:cs="Times New Roman"/>
          <w:sz w:val="24"/>
          <w:szCs w:val="24"/>
        </w:rPr>
        <w:t>knowledge</w:t>
      </w:r>
      <w:r w:rsidR="0037086C" w:rsidRPr="002F5ADC">
        <w:rPr>
          <w:rFonts w:ascii="Times New Roman" w:hAnsi="Times New Roman" w:cs="Times New Roman"/>
          <w:sz w:val="24"/>
          <w:szCs w:val="24"/>
        </w:rPr>
        <w:t>, an assessor,</w:t>
      </w:r>
      <w:r w:rsidR="00FF0013" w:rsidRPr="002F5ADC">
        <w:rPr>
          <w:rFonts w:ascii="Times New Roman" w:hAnsi="Times New Roman" w:cs="Times New Roman"/>
          <w:sz w:val="24"/>
          <w:szCs w:val="24"/>
        </w:rPr>
        <w:t xml:space="preserve"> a planner and resource developer (</w:t>
      </w:r>
      <w:del w:id="8" w:author="mariovaz" w:date="2019-05-17T16:00:00Z">
        <w:r w:rsidR="006675AE" w:rsidRPr="002F5ADC">
          <w:rPr>
            <w:rFonts w:ascii="Times New Roman" w:hAnsi="Times New Roman" w:cs="Times New Roman"/>
            <w:sz w:val="24"/>
            <w:szCs w:val="24"/>
          </w:rPr>
          <w:delText>7)</w:delText>
        </w:r>
        <w:r w:rsidR="00FF0013" w:rsidRPr="002F5ADC">
          <w:rPr>
            <w:rFonts w:ascii="Times New Roman" w:hAnsi="Times New Roman" w:cs="Times New Roman"/>
            <w:sz w:val="24"/>
            <w:szCs w:val="24"/>
          </w:rPr>
          <w:delText>.</w:delText>
        </w:r>
      </w:del>
      <w:ins w:id="9" w:author="mariovaz" w:date="2019-05-17T16:00:00Z">
        <w:r w:rsidR="007A4829">
          <w:rPr>
            <w:rFonts w:ascii="Times New Roman" w:hAnsi="Times New Roman" w:cs="Times New Roman"/>
            <w:sz w:val="24"/>
            <w:szCs w:val="24"/>
          </w:rPr>
          <w:t>1</w:t>
        </w:r>
        <w:r w:rsidR="006675AE" w:rsidRPr="002F5ADC">
          <w:rPr>
            <w:rFonts w:ascii="Times New Roman" w:hAnsi="Times New Roman" w:cs="Times New Roman"/>
            <w:sz w:val="24"/>
            <w:szCs w:val="24"/>
          </w:rPr>
          <w:t>)</w:t>
        </w:r>
        <w:r w:rsidR="00FF0013" w:rsidRPr="002F5ADC">
          <w:rPr>
            <w:rFonts w:ascii="Times New Roman" w:hAnsi="Times New Roman" w:cs="Times New Roman"/>
            <w:sz w:val="24"/>
            <w:szCs w:val="24"/>
          </w:rPr>
          <w:t xml:space="preserve">. </w:t>
        </w:r>
        <w:r w:rsidR="004C26BB">
          <w:rPr>
            <w:rFonts w:ascii="Times New Roman" w:hAnsi="Times New Roman" w:cs="Times New Roman"/>
            <w:sz w:val="24"/>
            <w:szCs w:val="24"/>
          </w:rPr>
          <w:t>Along with this recognition of the multiple roles of a medical teacher, are the paradigm shifts in medical education – from teaching to learning and from teacher-centred approaches to student-centred approaches.</w:t>
        </w:r>
      </w:ins>
      <w:r w:rsidR="004C26BB">
        <w:rPr>
          <w:rFonts w:ascii="Times New Roman" w:hAnsi="Times New Roman" w:cs="Times New Roman"/>
          <w:sz w:val="24"/>
          <w:szCs w:val="24"/>
        </w:rPr>
        <w:t xml:space="preserve"> </w:t>
      </w:r>
      <w:r w:rsidR="00884E66" w:rsidRPr="002F5ADC">
        <w:rPr>
          <w:rFonts w:ascii="Times New Roman" w:hAnsi="Times New Roman" w:cs="Times New Roman"/>
          <w:sz w:val="24"/>
          <w:szCs w:val="24"/>
        </w:rPr>
        <w:t>As a role model, the medical teacher influences the attitudes, behaviour and ethics of medical students and helps cultivate professional values in them (</w:t>
      </w:r>
      <w:del w:id="10" w:author="mariovaz" w:date="2019-05-17T16:00:00Z">
        <w:r w:rsidR="007F68E4" w:rsidRPr="002F5ADC">
          <w:rPr>
            <w:rFonts w:ascii="Times New Roman" w:hAnsi="Times New Roman" w:cs="Times New Roman"/>
            <w:sz w:val="24"/>
            <w:szCs w:val="24"/>
          </w:rPr>
          <w:delText>8,9</w:delText>
        </w:r>
      </w:del>
      <w:ins w:id="11" w:author="mariovaz" w:date="2019-05-17T16:00:00Z">
        <w:r w:rsidR="007A4829">
          <w:rPr>
            <w:rFonts w:ascii="Times New Roman" w:hAnsi="Times New Roman" w:cs="Times New Roman"/>
            <w:sz w:val="24"/>
            <w:szCs w:val="24"/>
          </w:rPr>
          <w:t>2,3</w:t>
        </w:r>
      </w:ins>
      <w:r w:rsidR="00884E66" w:rsidRPr="002F5ADC">
        <w:rPr>
          <w:rFonts w:ascii="Times New Roman" w:hAnsi="Times New Roman" w:cs="Times New Roman"/>
          <w:sz w:val="24"/>
          <w:szCs w:val="24"/>
        </w:rPr>
        <w:t>). Clinical skills, personality, and teaching ability are the three most important factors that students identify in an ideal role model while research activities and academic status were listed as less important (</w:t>
      </w:r>
      <w:del w:id="12" w:author="mariovaz" w:date="2019-05-17T16:00:00Z">
        <w:r w:rsidR="007F68E4" w:rsidRPr="002F5ADC">
          <w:rPr>
            <w:rFonts w:ascii="Times New Roman" w:hAnsi="Times New Roman" w:cs="Times New Roman"/>
            <w:sz w:val="24"/>
            <w:szCs w:val="24"/>
          </w:rPr>
          <w:delText>10</w:delText>
        </w:r>
      </w:del>
      <w:ins w:id="13" w:author="mariovaz" w:date="2019-05-17T16:00:00Z">
        <w:r w:rsidR="007A4829">
          <w:rPr>
            <w:rFonts w:ascii="Times New Roman" w:hAnsi="Times New Roman" w:cs="Times New Roman"/>
            <w:sz w:val="24"/>
            <w:szCs w:val="24"/>
          </w:rPr>
          <w:t>4</w:t>
        </w:r>
      </w:ins>
      <w:r w:rsidR="00884E66" w:rsidRPr="002F5ADC">
        <w:rPr>
          <w:rFonts w:ascii="Times New Roman" w:hAnsi="Times New Roman" w:cs="Times New Roman"/>
          <w:sz w:val="24"/>
          <w:szCs w:val="24"/>
        </w:rPr>
        <w:t>). In this article, I focus on one aspect of how the medical profession, by devaluing the important task of teaching/educating, has contributed to its own demise.</w:t>
      </w:r>
      <w:r w:rsidR="006B2195">
        <w:rPr>
          <w:rFonts w:ascii="Times New Roman" w:hAnsi="Times New Roman" w:cs="Times New Roman"/>
          <w:sz w:val="24"/>
          <w:szCs w:val="24"/>
        </w:rPr>
        <w:t xml:space="preserve"> </w:t>
      </w:r>
      <w:del w:id="14" w:author="mariovaz" w:date="2019-05-17T16:00:00Z">
        <w:r w:rsidR="006B2195">
          <w:rPr>
            <w:rFonts w:ascii="Times New Roman" w:hAnsi="Times New Roman" w:cs="Times New Roman"/>
            <w:sz w:val="24"/>
            <w:szCs w:val="24"/>
          </w:rPr>
          <w:delText>Fortunately, the</w:delText>
        </w:r>
      </w:del>
      <w:ins w:id="15" w:author="mariovaz" w:date="2019-05-17T16:00:00Z">
        <w:r w:rsidR="0031693E">
          <w:rPr>
            <w:rFonts w:ascii="Times New Roman" w:hAnsi="Times New Roman" w:cs="Times New Roman"/>
            <w:sz w:val="24"/>
            <w:szCs w:val="24"/>
          </w:rPr>
          <w:t>The intent is not, however, to paint a picture of Stygian gloom. T</w:t>
        </w:r>
        <w:r w:rsidR="006B2195">
          <w:rPr>
            <w:rFonts w:ascii="Times New Roman" w:hAnsi="Times New Roman" w:cs="Times New Roman"/>
            <w:sz w:val="24"/>
            <w:szCs w:val="24"/>
          </w:rPr>
          <w:t>he</w:t>
        </w:r>
      </w:ins>
      <w:r w:rsidR="006B2195">
        <w:rPr>
          <w:rFonts w:ascii="Times New Roman" w:hAnsi="Times New Roman" w:cs="Times New Roman"/>
          <w:sz w:val="24"/>
          <w:szCs w:val="24"/>
        </w:rPr>
        <w:t xml:space="preserve"> new competency based MCI curriculum that incorporates a spirally integrated course on attitude, ethics and communication (AETCOM),  due to be implemented later this year, is an opportunity for medical teachers to review their roles and how best they can </w:t>
      </w:r>
      <w:ins w:id="16" w:author="mariovaz" w:date="2019-05-17T16:00:00Z">
        <w:r w:rsidR="00101B72">
          <w:rPr>
            <w:rFonts w:ascii="Times New Roman" w:hAnsi="Times New Roman" w:cs="Times New Roman"/>
            <w:sz w:val="24"/>
            <w:szCs w:val="24"/>
          </w:rPr>
          <w:t>be ethical medical teachers</w:t>
        </w:r>
        <w:r w:rsidR="007A4829">
          <w:rPr>
            <w:rFonts w:ascii="Times New Roman" w:hAnsi="Times New Roman" w:cs="Times New Roman"/>
            <w:sz w:val="24"/>
            <w:szCs w:val="24"/>
          </w:rPr>
          <w:t xml:space="preserve"> (5</w:t>
        </w:r>
        <w:r w:rsidR="00415E6E">
          <w:rPr>
            <w:rFonts w:ascii="Times New Roman" w:hAnsi="Times New Roman" w:cs="Times New Roman"/>
            <w:sz w:val="24"/>
            <w:szCs w:val="24"/>
          </w:rPr>
          <w:t>)</w:t>
        </w:r>
        <w:r w:rsidR="00101B72">
          <w:rPr>
            <w:rFonts w:ascii="Times New Roman" w:hAnsi="Times New Roman" w:cs="Times New Roman"/>
            <w:sz w:val="24"/>
            <w:szCs w:val="24"/>
          </w:rPr>
          <w:t>.</w:t>
        </w:r>
      </w:ins>
    </w:p>
    <w:p w:rsidR="0023072F" w:rsidRDefault="006A1361" w:rsidP="0070696B">
      <w:pPr>
        <w:jc w:val="both"/>
        <w:rPr>
          <w:ins w:id="17" w:author="mariovaz" w:date="2019-05-17T16:00:00Z"/>
          <w:rFonts w:ascii="Times New Roman" w:hAnsi="Times New Roman" w:cs="Times New Roman"/>
          <w:sz w:val="24"/>
          <w:szCs w:val="24"/>
        </w:rPr>
      </w:pPr>
      <w:r w:rsidRPr="002F5ADC">
        <w:rPr>
          <w:rFonts w:ascii="Times New Roman" w:hAnsi="Times New Roman" w:cs="Times New Roman"/>
          <w:sz w:val="24"/>
          <w:szCs w:val="24"/>
        </w:rPr>
        <w:t xml:space="preserve">One has only to read </w:t>
      </w:r>
      <w:r w:rsidR="00C8350A" w:rsidRPr="002F5ADC">
        <w:rPr>
          <w:rFonts w:ascii="Times New Roman" w:hAnsi="Times New Roman" w:cs="Times New Roman"/>
          <w:sz w:val="24"/>
          <w:szCs w:val="24"/>
        </w:rPr>
        <w:t xml:space="preserve">William </w:t>
      </w:r>
      <w:r w:rsidRPr="002F5ADC">
        <w:rPr>
          <w:rFonts w:ascii="Times New Roman" w:hAnsi="Times New Roman" w:cs="Times New Roman"/>
          <w:sz w:val="24"/>
          <w:szCs w:val="24"/>
        </w:rPr>
        <w:t>Osler to marvel at the remarkable vocati</w:t>
      </w:r>
      <w:r w:rsidR="007E0237" w:rsidRPr="002F5ADC">
        <w:rPr>
          <w:rFonts w:ascii="Times New Roman" w:hAnsi="Times New Roman" w:cs="Times New Roman"/>
          <w:sz w:val="24"/>
          <w:szCs w:val="24"/>
        </w:rPr>
        <w:t>on of medical teaching</w:t>
      </w:r>
      <w:r w:rsidR="00230314" w:rsidRPr="002F5ADC">
        <w:rPr>
          <w:rFonts w:ascii="Times New Roman" w:hAnsi="Times New Roman" w:cs="Times New Roman"/>
          <w:sz w:val="24"/>
          <w:szCs w:val="24"/>
        </w:rPr>
        <w:t>;</w:t>
      </w:r>
      <w:r w:rsidR="007E0237" w:rsidRPr="002F5ADC">
        <w:rPr>
          <w:rFonts w:ascii="Times New Roman" w:hAnsi="Times New Roman" w:cs="Times New Roman"/>
          <w:sz w:val="24"/>
          <w:szCs w:val="24"/>
        </w:rPr>
        <w:t xml:space="preserve"> </w:t>
      </w:r>
      <w:r w:rsidR="00230314" w:rsidRPr="002F5ADC">
        <w:rPr>
          <w:rFonts w:ascii="Times New Roman" w:hAnsi="Times New Roman" w:cs="Times New Roman"/>
          <w:sz w:val="24"/>
          <w:szCs w:val="24"/>
        </w:rPr>
        <w:t>f</w:t>
      </w:r>
      <w:r w:rsidR="00CF582F" w:rsidRPr="002F5ADC">
        <w:rPr>
          <w:rFonts w:ascii="Times New Roman" w:hAnsi="Times New Roman" w:cs="Times New Roman"/>
          <w:sz w:val="24"/>
          <w:szCs w:val="24"/>
        </w:rPr>
        <w:t>or</w:t>
      </w:r>
      <w:r w:rsidR="00081CE1" w:rsidRPr="002F5ADC">
        <w:rPr>
          <w:rFonts w:ascii="Times New Roman" w:hAnsi="Times New Roman" w:cs="Times New Roman"/>
          <w:sz w:val="24"/>
          <w:szCs w:val="24"/>
        </w:rPr>
        <w:t>, teaching in general</w:t>
      </w:r>
      <w:r w:rsidR="00CF582F" w:rsidRPr="002F5ADC">
        <w:rPr>
          <w:rFonts w:ascii="Times New Roman" w:hAnsi="Times New Roman" w:cs="Times New Roman"/>
          <w:sz w:val="24"/>
          <w:szCs w:val="24"/>
        </w:rPr>
        <w:t xml:space="preserve"> and medical teaching in particular</w:t>
      </w:r>
      <w:r w:rsidR="00081CE1" w:rsidRPr="002F5ADC">
        <w:rPr>
          <w:rFonts w:ascii="Times New Roman" w:hAnsi="Times New Roman" w:cs="Times New Roman"/>
          <w:sz w:val="24"/>
          <w:szCs w:val="24"/>
        </w:rPr>
        <w:t>,</w:t>
      </w:r>
      <w:r w:rsidR="00CF582F" w:rsidRPr="002F5ADC">
        <w:rPr>
          <w:rFonts w:ascii="Times New Roman" w:hAnsi="Times New Roman" w:cs="Times New Roman"/>
          <w:sz w:val="24"/>
          <w:szCs w:val="24"/>
        </w:rPr>
        <w:t xml:space="preserve"> is a ‘calling’ (vocal –</w:t>
      </w:r>
      <w:r w:rsidR="00081CE1" w:rsidRPr="002F5ADC">
        <w:rPr>
          <w:rFonts w:ascii="Times New Roman" w:hAnsi="Times New Roman" w:cs="Times New Roman"/>
          <w:sz w:val="24"/>
          <w:szCs w:val="24"/>
        </w:rPr>
        <w:t xml:space="preserve"> </w:t>
      </w:r>
      <w:r w:rsidR="00CF582F" w:rsidRPr="002F5ADC">
        <w:rPr>
          <w:rFonts w:ascii="Times New Roman" w:hAnsi="Times New Roman" w:cs="Times New Roman"/>
          <w:sz w:val="24"/>
          <w:szCs w:val="24"/>
        </w:rPr>
        <w:t xml:space="preserve">vocation). </w:t>
      </w:r>
      <w:r w:rsidR="001642AB" w:rsidRPr="002F5ADC">
        <w:rPr>
          <w:rFonts w:ascii="Times New Roman" w:hAnsi="Times New Roman" w:cs="Times New Roman"/>
          <w:sz w:val="24"/>
          <w:szCs w:val="24"/>
        </w:rPr>
        <w:t>As Osler would indicate –“I desire no other epitaph—no hurry about it, I may say—than the statement that I taught medical students in the wards, as I regard this as by far the most useful and important work I have been called upon to do.” (</w:t>
      </w:r>
      <w:del w:id="18" w:author="mariovaz" w:date="2019-05-17T16:00:00Z">
        <w:r w:rsidR="001642AB" w:rsidRPr="002F5ADC">
          <w:rPr>
            <w:rFonts w:ascii="Times New Roman" w:hAnsi="Times New Roman" w:cs="Times New Roman"/>
            <w:sz w:val="24"/>
            <w:szCs w:val="24"/>
          </w:rPr>
          <w:delText>11</w:delText>
        </w:r>
      </w:del>
      <w:ins w:id="19" w:author="mariovaz" w:date="2019-05-17T16:00:00Z">
        <w:r w:rsidR="008E0EC7">
          <w:rPr>
            <w:rFonts w:ascii="Times New Roman" w:hAnsi="Times New Roman" w:cs="Times New Roman"/>
            <w:sz w:val="24"/>
            <w:szCs w:val="24"/>
          </w:rPr>
          <w:t>6</w:t>
        </w:r>
      </w:ins>
      <w:r w:rsidR="001642AB" w:rsidRPr="002F5ADC">
        <w:rPr>
          <w:rFonts w:ascii="Times New Roman" w:hAnsi="Times New Roman" w:cs="Times New Roman"/>
          <w:sz w:val="24"/>
          <w:szCs w:val="24"/>
        </w:rPr>
        <w:t xml:space="preserve">) </w:t>
      </w:r>
      <w:r w:rsidR="00DF449A" w:rsidRPr="002F5ADC">
        <w:rPr>
          <w:rFonts w:ascii="Times New Roman" w:hAnsi="Times New Roman" w:cs="Times New Roman"/>
          <w:sz w:val="24"/>
          <w:szCs w:val="24"/>
        </w:rPr>
        <w:t xml:space="preserve">Each of us will undoubtedly recall remarkable teachers that we had in medical college who inspired </w:t>
      </w:r>
      <w:r w:rsidR="00667FE7" w:rsidRPr="002F5ADC">
        <w:rPr>
          <w:rFonts w:ascii="Times New Roman" w:hAnsi="Times New Roman" w:cs="Times New Roman"/>
          <w:sz w:val="24"/>
          <w:szCs w:val="24"/>
        </w:rPr>
        <w:t xml:space="preserve">us </w:t>
      </w:r>
      <w:r w:rsidR="00DF449A" w:rsidRPr="002F5ADC">
        <w:rPr>
          <w:rFonts w:ascii="Times New Roman" w:hAnsi="Times New Roman" w:cs="Times New Roman"/>
          <w:sz w:val="24"/>
          <w:szCs w:val="24"/>
        </w:rPr>
        <w:t>and who were somehow, often intangibly, different.</w:t>
      </w:r>
      <w:del w:id="20" w:author="mariovaz" w:date="2019-05-17T16:00:00Z">
        <w:r w:rsidR="00DF449A" w:rsidRPr="002F5ADC">
          <w:rPr>
            <w:rFonts w:ascii="Times New Roman" w:hAnsi="Times New Roman" w:cs="Times New Roman"/>
            <w:sz w:val="24"/>
            <w:szCs w:val="24"/>
          </w:rPr>
          <w:delText xml:space="preserve"> </w:delText>
        </w:r>
      </w:del>
      <w:ins w:id="21" w:author="mariovaz" w:date="2019-05-17T16:00:00Z">
        <w:r w:rsidR="00DF449A" w:rsidRPr="002F5ADC">
          <w:rPr>
            <w:rFonts w:ascii="Times New Roman" w:hAnsi="Times New Roman" w:cs="Times New Roman"/>
            <w:sz w:val="24"/>
            <w:szCs w:val="24"/>
          </w:rPr>
          <w:t xml:space="preserve"> </w:t>
        </w:r>
        <w:r w:rsidR="0023072F">
          <w:rPr>
            <w:rFonts w:ascii="Times New Roman" w:hAnsi="Times New Roman" w:cs="Times New Roman"/>
            <w:sz w:val="24"/>
            <w:szCs w:val="24"/>
          </w:rPr>
          <w:t xml:space="preserve">I was fortunate to go through a formal course in medical ethics when I was in medical college. However, the greater impact on me was what I observed of </w:t>
        </w:r>
        <w:r w:rsidR="0023072F">
          <w:rPr>
            <w:rFonts w:ascii="Times New Roman" w:hAnsi="Times New Roman" w:cs="Times New Roman"/>
            <w:sz w:val="24"/>
            <w:szCs w:val="24"/>
          </w:rPr>
          <w:lastRenderedPageBreak/>
          <w:t xml:space="preserve">my medical teachers – a large number, committed and sensitive to patient and student needs and what I would describe as generally good and genuine human beings. </w:t>
        </w:r>
      </w:ins>
    </w:p>
    <w:p w:rsidR="00B36A37" w:rsidRPr="002F5ADC" w:rsidRDefault="00CF582F" w:rsidP="0070696B">
      <w:pPr>
        <w:jc w:val="both"/>
        <w:rPr>
          <w:rFonts w:ascii="Times New Roman" w:hAnsi="Times New Roman" w:cs="Times New Roman"/>
          <w:sz w:val="24"/>
          <w:szCs w:val="24"/>
        </w:rPr>
      </w:pPr>
      <w:r w:rsidRPr="002F5ADC">
        <w:rPr>
          <w:rFonts w:ascii="Times New Roman" w:hAnsi="Times New Roman" w:cs="Times New Roman"/>
          <w:sz w:val="24"/>
          <w:szCs w:val="24"/>
        </w:rPr>
        <w:t>There is no excuse for the absence of learning in medicine – graduat</w:t>
      </w:r>
      <w:r w:rsidR="00ED4FE4" w:rsidRPr="002F5ADC">
        <w:rPr>
          <w:rFonts w:ascii="Times New Roman" w:hAnsi="Times New Roman" w:cs="Times New Roman"/>
          <w:sz w:val="24"/>
          <w:szCs w:val="24"/>
        </w:rPr>
        <w:t>es</w:t>
      </w:r>
      <w:r w:rsidRPr="002F5ADC">
        <w:rPr>
          <w:rFonts w:ascii="Times New Roman" w:hAnsi="Times New Roman" w:cs="Times New Roman"/>
          <w:sz w:val="24"/>
          <w:szCs w:val="24"/>
        </w:rPr>
        <w:t xml:space="preserve"> once armed with a certificate to practice, will interact with the public with competence or incom</w:t>
      </w:r>
      <w:r w:rsidR="00F13EFC" w:rsidRPr="002F5ADC">
        <w:rPr>
          <w:rFonts w:ascii="Times New Roman" w:hAnsi="Times New Roman" w:cs="Times New Roman"/>
          <w:sz w:val="24"/>
          <w:szCs w:val="24"/>
        </w:rPr>
        <w:t>petence, based on what they have imbibed in medical college</w:t>
      </w:r>
      <w:r w:rsidRPr="002F5ADC">
        <w:rPr>
          <w:rFonts w:ascii="Times New Roman" w:hAnsi="Times New Roman" w:cs="Times New Roman"/>
          <w:sz w:val="24"/>
          <w:szCs w:val="24"/>
        </w:rPr>
        <w:t>. They will also embody</w:t>
      </w:r>
      <w:r w:rsidR="00081CE1" w:rsidRPr="002F5ADC">
        <w:rPr>
          <w:rFonts w:ascii="Times New Roman" w:hAnsi="Times New Roman" w:cs="Times New Roman"/>
          <w:sz w:val="24"/>
          <w:szCs w:val="24"/>
        </w:rPr>
        <w:t>, or not,</w:t>
      </w:r>
      <w:r w:rsidRPr="002F5ADC">
        <w:rPr>
          <w:rFonts w:ascii="Times New Roman" w:hAnsi="Times New Roman" w:cs="Times New Roman"/>
          <w:sz w:val="24"/>
          <w:szCs w:val="24"/>
        </w:rPr>
        <w:t xml:space="preserve"> the </w:t>
      </w:r>
      <w:r w:rsidR="00081CE1" w:rsidRPr="002F5ADC">
        <w:rPr>
          <w:rFonts w:ascii="Times New Roman" w:hAnsi="Times New Roman" w:cs="Times New Roman"/>
          <w:sz w:val="24"/>
          <w:szCs w:val="24"/>
        </w:rPr>
        <w:t>values of the medical profession that we and the public shoul</w:t>
      </w:r>
      <w:r w:rsidR="00BE24DC" w:rsidRPr="002F5ADC">
        <w:rPr>
          <w:rFonts w:ascii="Times New Roman" w:hAnsi="Times New Roman" w:cs="Times New Roman"/>
          <w:sz w:val="24"/>
          <w:szCs w:val="24"/>
        </w:rPr>
        <w:t>d take for granted –</w:t>
      </w:r>
      <w:r w:rsidR="00667FE7" w:rsidRPr="002F5ADC">
        <w:rPr>
          <w:rFonts w:ascii="Times New Roman" w:hAnsi="Times New Roman" w:cs="Times New Roman"/>
          <w:sz w:val="24"/>
          <w:szCs w:val="24"/>
        </w:rPr>
        <w:t xml:space="preserve"> </w:t>
      </w:r>
      <w:r w:rsidR="00BE24DC" w:rsidRPr="002F5ADC">
        <w:rPr>
          <w:rFonts w:ascii="Times New Roman" w:hAnsi="Times New Roman" w:cs="Times New Roman"/>
          <w:sz w:val="24"/>
          <w:szCs w:val="24"/>
        </w:rPr>
        <w:t xml:space="preserve">compassion and </w:t>
      </w:r>
      <w:r w:rsidR="00081CE1" w:rsidRPr="002F5ADC">
        <w:rPr>
          <w:rFonts w:ascii="Times New Roman" w:hAnsi="Times New Roman" w:cs="Times New Roman"/>
          <w:sz w:val="24"/>
          <w:szCs w:val="24"/>
        </w:rPr>
        <w:t>empathy in the face of visible and hidden suffering, humility when faced with the limits</w:t>
      </w:r>
      <w:r w:rsidR="008F2076" w:rsidRPr="002F5ADC">
        <w:rPr>
          <w:rFonts w:ascii="Times New Roman" w:hAnsi="Times New Roman" w:cs="Times New Roman"/>
          <w:sz w:val="24"/>
          <w:szCs w:val="24"/>
        </w:rPr>
        <w:t xml:space="preserve"> of </w:t>
      </w:r>
      <w:r w:rsidR="00DF449A" w:rsidRPr="002F5ADC">
        <w:rPr>
          <w:rFonts w:ascii="Times New Roman" w:hAnsi="Times New Roman" w:cs="Times New Roman"/>
          <w:sz w:val="24"/>
          <w:szCs w:val="24"/>
        </w:rPr>
        <w:t xml:space="preserve">knowledge and </w:t>
      </w:r>
      <w:r w:rsidR="00081CE1" w:rsidRPr="002F5ADC">
        <w:rPr>
          <w:rFonts w:ascii="Times New Roman" w:hAnsi="Times New Roman" w:cs="Times New Roman"/>
          <w:sz w:val="24"/>
          <w:szCs w:val="24"/>
        </w:rPr>
        <w:t xml:space="preserve">understanding, equanimity when confronted by </w:t>
      </w:r>
      <w:r w:rsidR="00BE24DC" w:rsidRPr="002F5ADC">
        <w:rPr>
          <w:rFonts w:ascii="Times New Roman" w:hAnsi="Times New Roman" w:cs="Times New Roman"/>
          <w:sz w:val="24"/>
          <w:szCs w:val="24"/>
        </w:rPr>
        <w:t xml:space="preserve">the </w:t>
      </w:r>
      <w:r w:rsidR="00F13EFC" w:rsidRPr="002F5ADC">
        <w:rPr>
          <w:rFonts w:ascii="Times New Roman" w:hAnsi="Times New Roman" w:cs="Times New Roman"/>
          <w:sz w:val="24"/>
          <w:szCs w:val="24"/>
        </w:rPr>
        <w:t>highs and lows of professional life, a passion for constant learning in the knowledge that the s</w:t>
      </w:r>
      <w:r w:rsidR="00BE24DC" w:rsidRPr="002F5ADC">
        <w:rPr>
          <w:rFonts w:ascii="Times New Roman" w:hAnsi="Times New Roman" w:cs="Times New Roman"/>
          <w:sz w:val="24"/>
          <w:szCs w:val="24"/>
        </w:rPr>
        <w:t>cience of medicine is continuously</w:t>
      </w:r>
      <w:r w:rsidR="00F13EFC" w:rsidRPr="002F5ADC">
        <w:rPr>
          <w:rFonts w:ascii="Times New Roman" w:hAnsi="Times New Roman" w:cs="Times New Roman"/>
          <w:sz w:val="24"/>
          <w:szCs w:val="24"/>
        </w:rPr>
        <w:t xml:space="preserve"> advancing and changing, and a moral compass that allows us to choose right from wrong, or the greater good.</w:t>
      </w:r>
      <w:r w:rsidR="00DF449A" w:rsidRPr="002F5ADC">
        <w:rPr>
          <w:rFonts w:ascii="Times New Roman" w:hAnsi="Times New Roman" w:cs="Times New Roman"/>
          <w:sz w:val="24"/>
          <w:szCs w:val="24"/>
        </w:rPr>
        <w:t xml:space="preserve"> These are colossal</w:t>
      </w:r>
      <w:r w:rsidR="00F13EFC" w:rsidRPr="002F5ADC">
        <w:rPr>
          <w:rFonts w:ascii="Times New Roman" w:hAnsi="Times New Roman" w:cs="Times New Roman"/>
          <w:sz w:val="24"/>
          <w:szCs w:val="24"/>
        </w:rPr>
        <w:t xml:space="preserve"> tasks for a medical educator. The easy “out” is to blame the current generation of students as uncommitted, superficial, </w:t>
      </w:r>
      <w:r w:rsidR="00DF449A" w:rsidRPr="002F5ADC">
        <w:rPr>
          <w:rFonts w:ascii="Times New Roman" w:hAnsi="Times New Roman" w:cs="Times New Roman"/>
          <w:sz w:val="24"/>
          <w:szCs w:val="24"/>
        </w:rPr>
        <w:t xml:space="preserve">of lower quality, </w:t>
      </w:r>
      <w:r w:rsidR="00F13EFC" w:rsidRPr="002F5ADC">
        <w:rPr>
          <w:rFonts w:ascii="Times New Roman" w:hAnsi="Times New Roman" w:cs="Times New Roman"/>
          <w:sz w:val="24"/>
          <w:szCs w:val="24"/>
        </w:rPr>
        <w:t>unsuited to the medical profession</w:t>
      </w:r>
      <w:r w:rsidR="00DF449A" w:rsidRPr="002F5ADC">
        <w:rPr>
          <w:rFonts w:ascii="Times New Roman" w:hAnsi="Times New Roman" w:cs="Times New Roman"/>
          <w:sz w:val="24"/>
          <w:szCs w:val="24"/>
        </w:rPr>
        <w:t>, inordinately attached to their inanimate hand held dev</w:t>
      </w:r>
      <w:r w:rsidR="00ED4FE4" w:rsidRPr="002F5ADC">
        <w:rPr>
          <w:rFonts w:ascii="Times New Roman" w:hAnsi="Times New Roman" w:cs="Times New Roman"/>
          <w:sz w:val="24"/>
          <w:szCs w:val="24"/>
        </w:rPr>
        <w:t>ices and as a result,</w:t>
      </w:r>
      <w:r w:rsidR="00DF449A" w:rsidRPr="002F5ADC">
        <w:rPr>
          <w:rFonts w:ascii="Times New Roman" w:hAnsi="Times New Roman" w:cs="Times New Roman"/>
          <w:sz w:val="24"/>
          <w:szCs w:val="24"/>
        </w:rPr>
        <w:t xml:space="preserve"> incapable of relating to the needs of ‘animate’ patients.</w:t>
      </w:r>
      <w:r w:rsidR="00F13EFC" w:rsidRPr="002F5ADC">
        <w:rPr>
          <w:rFonts w:ascii="Times New Roman" w:hAnsi="Times New Roman" w:cs="Times New Roman"/>
          <w:sz w:val="24"/>
          <w:szCs w:val="24"/>
        </w:rPr>
        <w:t xml:space="preserve"> The harder option is to look at ourselves</w:t>
      </w:r>
      <w:r w:rsidR="00BE24DC" w:rsidRPr="002F5ADC">
        <w:rPr>
          <w:rFonts w:ascii="Times New Roman" w:hAnsi="Times New Roman" w:cs="Times New Roman"/>
          <w:sz w:val="24"/>
          <w:szCs w:val="24"/>
        </w:rPr>
        <w:t xml:space="preserve"> in the mirror</w:t>
      </w:r>
      <w:r w:rsidR="00F13EFC" w:rsidRPr="002F5ADC">
        <w:rPr>
          <w:rFonts w:ascii="Times New Roman" w:hAnsi="Times New Roman" w:cs="Times New Roman"/>
          <w:sz w:val="24"/>
          <w:szCs w:val="24"/>
        </w:rPr>
        <w:t xml:space="preserve">, as medical educators, and ask how much we have abrogated the role entrusted to us </w:t>
      </w:r>
      <w:r w:rsidR="00DF449A" w:rsidRPr="002F5ADC">
        <w:rPr>
          <w:rFonts w:ascii="Times New Roman" w:hAnsi="Times New Roman" w:cs="Times New Roman"/>
          <w:sz w:val="24"/>
          <w:szCs w:val="24"/>
        </w:rPr>
        <w:t xml:space="preserve">by following a policy of passivity that ‘hopes’ that medical students will </w:t>
      </w:r>
      <w:r w:rsidR="00F31FC6" w:rsidRPr="002F5ADC">
        <w:rPr>
          <w:rFonts w:ascii="Times New Roman" w:hAnsi="Times New Roman" w:cs="Times New Roman"/>
          <w:sz w:val="24"/>
          <w:szCs w:val="24"/>
        </w:rPr>
        <w:t>“</w:t>
      </w:r>
      <w:r w:rsidR="00DF449A" w:rsidRPr="002F5ADC">
        <w:rPr>
          <w:rFonts w:ascii="Times New Roman" w:hAnsi="Times New Roman" w:cs="Times New Roman"/>
          <w:sz w:val="24"/>
          <w:szCs w:val="24"/>
        </w:rPr>
        <w:t>somehow</w:t>
      </w:r>
      <w:r w:rsidR="00F31FC6" w:rsidRPr="002F5ADC">
        <w:rPr>
          <w:rFonts w:ascii="Times New Roman" w:hAnsi="Times New Roman" w:cs="Times New Roman"/>
          <w:sz w:val="24"/>
          <w:szCs w:val="24"/>
        </w:rPr>
        <w:t>”</w:t>
      </w:r>
      <w:r w:rsidR="00DF449A" w:rsidRPr="002F5ADC">
        <w:rPr>
          <w:rFonts w:ascii="Times New Roman" w:hAnsi="Times New Roman" w:cs="Times New Roman"/>
          <w:sz w:val="24"/>
          <w:szCs w:val="24"/>
        </w:rPr>
        <w:t xml:space="preserve"> imbibe what is expected of them during their stay in medical college.</w:t>
      </w:r>
      <w:r w:rsidR="00F13EFC" w:rsidRPr="002F5ADC">
        <w:rPr>
          <w:rFonts w:ascii="Times New Roman" w:hAnsi="Times New Roman" w:cs="Times New Roman"/>
          <w:sz w:val="24"/>
          <w:szCs w:val="24"/>
        </w:rPr>
        <w:t xml:space="preserve"> </w:t>
      </w:r>
    </w:p>
    <w:p w:rsidR="00415E6E" w:rsidRDefault="00DF449A" w:rsidP="0070696B">
      <w:pPr>
        <w:jc w:val="both"/>
        <w:rPr>
          <w:ins w:id="22" w:author="mariovaz" w:date="2019-05-17T16:00:00Z"/>
          <w:rFonts w:ascii="Times New Roman" w:hAnsi="Times New Roman" w:cs="Times New Roman"/>
          <w:sz w:val="24"/>
          <w:szCs w:val="24"/>
        </w:rPr>
      </w:pPr>
      <w:r w:rsidRPr="002F5ADC">
        <w:rPr>
          <w:rFonts w:ascii="Times New Roman" w:hAnsi="Times New Roman" w:cs="Times New Roman"/>
          <w:sz w:val="24"/>
          <w:szCs w:val="24"/>
        </w:rPr>
        <w:t xml:space="preserve">So why is medical teaching so undervalued? The typical trajectory of a medical teacher involves </w:t>
      </w:r>
      <w:del w:id="23" w:author="mariovaz" w:date="2019-05-17T16:00:00Z">
        <w:r w:rsidRPr="002F5ADC">
          <w:rPr>
            <w:rFonts w:ascii="Times New Roman" w:hAnsi="Times New Roman" w:cs="Times New Roman"/>
            <w:sz w:val="24"/>
            <w:szCs w:val="24"/>
          </w:rPr>
          <w:delText>a</w:delText>
        </w:r>
      </w:del>
      <w:ins w:id="24" w:author="mariovaz" w:date="2019-05-17T16:00:00Z">
        <w:r w:rsidRPr="002F5ADC">
          <w:rPr>
            <w:rFonts w:ascii="Times New Roman" w:hAnsi="Times New Roman" w:cs="Times New Roman"/>
            <w:sz w:val="24"/>
            <w:szCs w:val="24"/>
          </w:rPr>
          <w:t>a</w:t>
        </w:r>
        <w:r w:rsidR="00415E6E">
          <w:rPr>
            <w:rFonts w:ascii="Times New Roman" w:hAnsi="Times New Roman" w:cs="Times New Roman"/>
            <w:sz w:val="24"/>
            <w:szCs w:val="24"/>
          </w:rPr>
          <w:t>t least three distinct phases:</w:t>
        </w:r>
      </w:ins>
    </w:p>
    <w:p w:rsidR="00415E6E" w:rsidRDefault="00415E6E" w:rsidP="0070696B">
      <w:pPr>
        <w:jc w:val="both"/>
        <w:rPr>
          <w:ins w:id="25" w:author="mariovaz" w:date="2019-05-17T16:00:00Z"/>
          <w:rFonts w:ascii="Times New Roman" w:hAnsi="Times New Roman" w:cs="Times New Roman"/>
          <w:sz w:val="24"/>
          <w:szCs w:val="24"/>
        </w:rPr>
      </w:pPr>
      <w:ins w:id="26" w:author="mariovaz" w:date="2019-05-17T16:00:00Z">
        <w:r>
          <w:rPr>
            <w:rFonts w:ascii="Times New Roman" w:hAnsi="Times New Roman" w:cs="Times New Roman"/>
            <w:sz w:val="24"/>
            <w:szCs w:val="24"/>
          </w:rPr>
          <w:t>i) the early</w:t>
        </w:r>
      </w:ins>
      <w:r w:rsidR="00DF449A" w:rsidRPr="002F5ADC">
        <w:rPr>
          <w:rFonts w:ascii="Times New Roman" w:hAnsi="Times New Roman" w:cs="Times New Roman"/>
          <w:sz w:val="24"/>
          <w:szCs w:val="24"/>
        </w:rPr>
        <w:t xml:space="preserve"> period when they are deeply engaged with students as junior faculty – teaching </w:t>
      </w:r>
      <w:r w:rsidR="0027157E" w:rsidRPr="002F5ADC">
        <w:rPr>
          <w:rFonts w:ascii="Times New Roman" w:hAnsi="Times New Roman" w:cs="Times New Roman"/>
          <w:sz w:val="24"/>
          <w:szCs w:val="24"/>
        </w:rPr>
        <w:t>is fun and</w:t>
      </w:r>
      <w:r w:rsidR="00DF449A" w:rsidRPr="002F5ADC">
        <w:rPr>
          <w:rFonts w:ascii="Times New Roman" w:hAnsi="Times New Roman" w:cs="Times New Roman"/>
          <w:sz w:val="24"/>
          <w:szCs w:val="24"/>
        </w:rPr>
        <w:t xml:space="preserve"> </w:t>
      </w:r>
      <w:r w:rsidR="004F5698" w:rsidRPr="002F5ADC">
        <w:rPr>
          <w:rFonts w:ascii="Times New Roman" w:hAnsi="Times New Roman" w:cs="Times New Roman"/>
          <w:sz w:val="24"/>
          <w:szCs w:val="24"/>
        </w:rPr>
        <w:t>interactions with students are valued and enjoyed</w:t>
      </w:r>
      <w:r w:rsidR="00DF449A" w:rsidRPr="002F5ADC">
        <w:rPr>
          <w:rFonts w:ascii="Times New Roman" w:hAnsi="Times New Roman" w:cs="Times New Roman"/>
          <w:sz w:val="24"/>
          <w:szCs w:val="24"/>
        </w:rPr>
        <w:t>.</w:t>
      </w:r>
      <w:del w:id="27" w:author="mariovaz" w:date="2019-05-17T16:00:00Z">
        <w:r w:rsidR="00DF449A" w:rsidRPr="002F5ADC">
          <w:rPr>
            <w:rFonts w:ascii="Times New Roman" w:hAnsi="Times New Roman" w:cs="Times New Roman"/>
            <w:sz w:val="24"/>
            <w:szCs w:val="24"/>
          </w:rPr>
          <w:delText xml:space="preserve"> At some stage,</w:delText>
        </w:r>
      </w:del>
      <w:ins w:id="28" w:author="mariovaz" w:date="2019-05-17T16:00:00Z">
        <w:r w:rsidR="00DF449A" w:rsidRPr="002F5ADC">
          <w:rPr>
            <w:rFonts w:ascii="Times New Roman" w:hAnsi="Times New Roman" w:cs="Times New Roman"/>
            <w:sz w:val="24"/>
            <w:szCs w:val="24"/>
          </w:rPr>
          <w:t xml:space="preserve"> </w:t>
        </w:r>
      </w:ins>
    </w:p>
    <w:p w:rsidR="00415E6E" w:rsidRDefault="00415E6E" w:rsidP="0070696B">
      <w:pPr>
        <w:jc w:val="both"/>
        <w:rPr>
          <w:ins w:id="29" w:author="mariovaz" w:date="2019-05-17T16:00:00Z"/>
          <w:rFonts w:ascii="Times New Roman" w:hAnsi="Times New Roman" w:cs="Times New Roman"/>
          <w:sz w:val="24"/>
          <w:szCs w:val="24"/>
        </w:rPr>
      </w:pPr>
      <w:ins w:id="30" w:author="mariovaz" w:date="2019-05-17T16:00:00Z">
        <w:r>
          <w:rPr>
            <w:rFonts w:ascii="Times New Roman" w:hAnsi="Times New Roman" w:cs="Times New Roman"/>
            <w:sz w:val="24"/>
            <w:szCs w:val="24"/>
          </w:rPr>
          <w:t xml:space="preserve">ii) a middle phase when </w:t>
        </w:r>
      </w:ins>
      <w:r w:rsidR="00DF449A" w:rsidRPr="002F5ADC">
        <w:rPr>
          <w:rFonts w:ascii="Times New Roman" w:hAnsi="Times New Roman" w:cs="Times New Roman"/>
          <w:sz w:val="24"/>
          <w:szCs w:val="24"/>
        </w:rPr>
        <w:t xml:space="preserve"> the need to </w:t>
      </w:r>
      <w:r w:rsidR="0027157E" w:rsidRPr="002F5ADC">
        <w:rPr>
          <w:rFonts w:ascii="Times New Roman" w:hAnsi="Times New Roman" w:cs="Times New Roman"/>
          <w:sz w:val="24"/>
          <w:szCs w:val="24"/>
        </w:rPr>
        <w:t xml:space="preserve">demonstrate ‘scholarly’ activity in terms of research projects and publications becomes acute, particularly since it may be linked to promotion. It does not help that at this stage people are often married, have young children and </w:t>
      </w:r>
      <w:r w:rsidR="004F5698" w:rsidRPr="002F5ADC">
        <w:rPr>
          <w:rFonts w:ascii="Times New Roman" w:hAnsi="Times New Roman" w:cs="Times New Roman"/>
          <w:sz w:val="24"/>
          <w:szCs w:val="24"/>
        </w:rPr>
        <w:t xml:space="preserve">require </w:t>
      </w:r>
      <w:r w:rsidR="0027157E" w:rsidRPr="002F5ADC">
        <w:rPr>
          <w:rFonts w:ascii="Times New Roman" w:hAnsi="Times New Roman" w:cs="Times New Roman"/>
          <w:sz w:val="24"/>
          <w:szCs w:val="24"/>
        </w:rPr>
        <w:t xml:space="preserve">a higher salary which would be guaranteed by promotion. At this stage, engaged teaching is </w:t>
      </w:r>
      <w:r w:rsidR="00533665" w:rsidRPr="002F5ADC">
        <w:rPr>
          <w:rFonts w:ascii="Times New Roman" w:hAnsi="Times New Roman" w:cs="Times New Roman"/>
          <w:sz w:val="24"/>
          <w:szCs w:val="24"/>
        </w:rPr>
        <w:t xml:space="preserve">a chore and </w:t>
      </w:r>
      <w:r w:rsidR="0027157E" w:rsidRPr="002F5ADC">
        <w:rPr>
          <w:rFonts w:ascii="Times New Roman" w:hAnsi="Times New Roman" w:cs="Times New Roman"/>
          <w:sz w:val="24"/>
          <w:szCs w:val="24"/>
        </w:rPr>
        <w:t xml:space="preserve">an obstacle to a greater </w:t>
      </w:r>
      <w:r w:rsidR="00A96617" w:rsidRPr="002F5ADC">
        <w:rPr>
          <w:rFonts w:ascii="Times New Roman" w:hAnsi="Times New Roman" w:cs="Times New Roman"/>
          <w:sz w:val="24"/>
          <w:szCs w:val="24"/>
        </w:rPr>
        <w:t xml:space="preserve">personal </w:t>
      </w:r>
      <w:r w:rsidR="0027157E" w:rsidRPr="002F5ADC">
        <w:rPr>
          <w:rFonts w:ascii="Times New Roman" w:hAnsi="Times New Roman" w:cs="Times New Roman"/>
          <w:sz w:val="24"/>
          <w:szCs w:val="24"/>
        </w:rPr>
        <w:t xml:space="preserve">need </w:t>
      </w:r>
      <w:r w:rsidR="00A96617" w:rsidRPr="002F5ADC">
        <w:rPr>
          <w:rFonts w:ascii="Times New Roman" w:hAnsi="Times New Roman" w:cs="Times New Roman"/>
          <w:sz w:val="24"/>
          <w:szCs w:val="24"/>
        </w:rPr>
        <w:t xml:space="preserve">of self advancement </w:t>
      </w:r>
      <w:r w:rsidR="0027157E" w:rsidRPr="002F5ADC">
        <w:rPr>
          <w:rFonts w:ascii="Times New Roman" w:hAnsi="Times New Roman" w:cs="Times New Roman"/>
          <w:sz w:val="24"/>
          <w:szCs w:val="24"/>
        </w:rPr>
        <w:t xml:space="preserve">and students are part of that obstacle course – an easier option is </w:t>
      </w:r>
      <w:r w:rsidR="0037086C" w:rsidRPr="002F5ADC">
        <w:rPr>
          <w:rFonts w:ascii="Times New Roman" w:hAnsi="Times New Roman" w:cs="Times New Roman"/>
          <w:sz w:val="24"/>
          <w:szCs w:val="24"/>
        </w:rPr>
        <w:t xml:space="preserve">to </w:t>
      </w:r>
      <w:r w:rsidR="0027157E" w:rsidRPr="002F5ADC">
        <w:rPr>
          <w:rFonts w:ascii="Times New Roman" w:hAnsi="Times New Roman" w:cs="Times New Roman"/>
          <w:sz w:val="24"/>
          <w:szCs w:val="24"/>
        </w:rPr>
        <w:t xml:space="preserve">focus on research and allow teaching to proceed on ‘automated pilot’ mode. </w:t>
      </w:r>
      <w:del w:id="31" w:author="mariovaz" w:date="2019-05-17T16:00:00Z">
        <w:r w:rsidR="0027157E" w:rsidRPr="002F5ADC">
          <w:rPr>
            <w:rFonts w:ascii="Times New Roman" w:hAnsi="Times New Roman" w:cs="Times New Roman"/>
            <w:sz w:val="24"/>
            <w:szCs w:val="24"/>
          </w:rPr>
          <w:delText>Once</w:delText>
        </w:r>
      </w:del>
    </w:p>
    <w:p w:rsidR="00415E6E" w:rsidRDefault="00415E6E" w:rsidP="0070696B">
      <w:pPr>
        <w:jc w:val="both"/>
        <w:rPr>
          <w:ins w:id="32" w:author="mariovaz" w:date="2019-05-17T16:00:00Z"/>
          <w:rFonts w:ascii="Times New Roman" w:hAnsi="Times New Roman" w:cs="Times New Roman"/>
          <w:sz w:val="24"/>
          <w:szCs w:val="24"/>
        </w:rPr>
      </w:pPr>
      <w:ins w:id="33" w:author="mariovaz" w:date="2019-05-17T16:00:00Z">
        <w:r>
          <w:rPr>
            <w:rFonts w:ascii="Times New Roman" w:hAnsi="Times New Roman" w:cs="Times New Roman"/>
            <w:sz w:val="24"/>
            <w:szCs w:val="24"/>
          </w:rPr>
          <w:t>iii) a later stage when</w:t>
        </w:r>
      </w:ins>
      <w:r w:rsidR="0027157E" w:rsidRPr="002F5ADC">
        <w:rPr>
          <w:rFonts w:ascii="Times New Roman" w:hAnsi="Times New Roman" w:cs="Times New Roman"/>
          <w:sz w:val="24"/>
          <w:szCs w:val="24"/>
        </w:rPr>
        <w:t xml:space="preserve"> promotions have occurred and individuals have now moved to the status of senior faculty</w:t>
      </w:r>
      <w:ins w:id="34" w:author="mariovaz" w:date="2019-05-17T16:00:00Z">
        <w:r>
          <w:rPr>
            <w:rFonts w:ascii="Times New Roman" w:hAnsi="Times New Roman" w:cs="Times New Roman"/>
            <w:sz w:val="24"/>
            <w:szCs w:val="24"/>
          </w:rPr>
          <w:t>. At this stage</w:t>
        </w:r>
      </w:ins>
      <w:r>
        <w:rPr>
          <w:rFonts w:ascii="Times New Roman" w:hAnsi="Times New Roman" w:cs="Times New Roman"/>
          <w:sz w:val="24"/>
          <w:szCs w:val="24"/>
        </w:rPr>
        <w:t>,</w:t>
      </w:r>
      <w:r w:rsidR="0027157E" w:rsidRPr="002F5ADC">
        <w:rPr>
          <w:rFonts w:ascii="Times New Roman" w:hAnsi="Times New Roman" w:cs="Times New Roman"/>
          <w:sz w:val="24"/>
          <w:szCs w:val="24"/>
        </w:rPr>
        <w:t xml:space="preserve"> individuals find themselves on committees, policy groups, </w:t>
      </w:r>
      <w:r w:rsidR="00533665" w:rsidRPr="002F5ADC">
        <w:rPr>
          <w:rFonts w:ascii="Times New Roman" w:hAnsi="Times New Roman" w:cs="Times New Roman"/>
          <w:sz w:val="24"/>
          <w:szCs w:val="24"/>
        </w:rPr>
        <w:t>and</w:t>
      </w:r>
      <w:ins w:id="35" w:author="mariovaz" w:date="2019-05-17T16:00:00Z">
        <w:r w:rsidR="00533665" w:rsidRPr="002F5ADC">
          <w:rPr>
            <w:rFonts w:ascii="Times New Roman" w:hAnsi="Times New Roman" w:cs="Times New Roman"/>
            <w:sz w:val="24"/>
            <w:szCs w:val="24"/>
          </w:rPr>
          <w:t xml:space="preserve"> </w:t>
        </w:r>
        <w:r>
          <w:rPr>
            <w:rFonts w:ascii="Times New Roman" w:hAnsi="Times New Roman" w:cs="Times New Roman"/>
            <w:sz w:val="24"/>
            <w:szCs w:val="24"/>
          </w:rPr>
          <w:t>assume</w:t>
        </w:r>
      </w:ins>
      <w:r>
        <w:rPr>
          <w:rFonts w:ascii="Times New Roman" w:hAnsi="Times New Roman" w:cs="Times New Roman"/>
          <w:sz w:val="24"/>
          <w:szCs w:val="24"/>
        </w:rPr>
        <w:t xml:space="preserve"> </w:t>
      </w:r>
      <w:r w:rsidR="00533665" w:rsidRPr="002F5ADC">
        <w:rPr>
          <w:rFonts w:ascii="Times New Roman" w:hAnsi="Times New Roman" w:cs="Times New Roman"/>
          <w:sz w:val="24"/>
          <w:szCs w:val="24"/>
        </w:rPr>
        <w:t>leadership roles. I</w:t>
      </w:r>
      <w:r w:rsidR="0027157E" w:rsidRPr="002F5ADC">
        <w:rPr>
          <w:rFonts w:ascii="Times New Roman" w:hAnsi="Times New Roman" w:cs="Times New Roman"/>
          <w:sz w:val="24"/>
          <w:szCs w:val="24"/>
        </w:rPr>
        <w:t xml:space="preserve">f successful in research – this becomes a roller coaster of its own. At this stage, teaching becomes </w:t>
      </w:r>
      <w:r w:rsidR="00F31FC6" w:rsidRPr="002F5ADC">
        <w:rPr>
          <w:rFonts w:ascii="Times New Roman" w:hAnsi="Times New Roman" w:cs="Times New Roman"/>
          <w:sz w:val="24"/>
          <w:szCs w:val="24"/>
        </w:rPr>
        <w:t xml:space="preserve">an entity to be delegated to other staff for “their own good and experience” and for a “greater good” served by the individual in the other roles that they have adopted. </w:t>
      </w:r>
    </w:p>
    <w:p w:rsidR="00415E6E" w:rsidRDefault="00F31FC6" w:rsidP="0070696B">
      <w:pPr>
        <w:jc w:val="both"/>
        <w:rPr>
          <w:rFonts w:ascii="Times New Roman" w:hAnsi="Times New Roman" w:cs="Times New Roman"/>
          <w:sz w:val="24"/>
          <w:szCs w:val="24"/>
        </w:rPr>
      </w:pPr>
      <w:r w:rsidRPr="002F5ADC">
        <w:rPr>
          <w:rFonts w:ascii="Times New Roman" w:hAnsi="Times New Roman" w:cs="Times New Roman"/>
          <w:sz w:val="24"/>
          <w:szCs w:val="24"/>
        </w:rPr>
        <w:t>It is pertinent to point out that during promotions</w:t>
      </w:r>
      <w:r w:rsidR="008F2076" w:rsidRPr="002F5ADC">
        <w:rPr>
          <w:rFonts w:ascii="Times New Roman" w:hAnsi="Times New Roman" w:cs="Times New Roman"/>
          <w:sz w:val="24"/>
          <w:szCs w:val="24"/>
        </w:rPr>
        <w:t>,</w:t>
      </w:r>
      <w:r w:rsidRPr="002F5ADC">
        <w:rPr>
          <w:rFonts w:ascii="Times New Roman" w:hAnsi="Times New Roman" w:cs="Times New Roman"/>
          <w:sz w:val="24"/>
          <w:szCs w:val="24"/>
        </w:rPr>
        <w:t xml:space="preserve"> </w:t>
      </w:r>
      <w:r w:rsidR="008F2076" w:rsidRPr="002F5ADC">
        <w:rPr>
          <w:rFonts w:ascii="Times New Roman" w:hAnsi="Times New Roman" w:cs="Times New Roman"/>
          <w:sz w:val="24"/>
          <w:szCs w:val="24"/>
        </w:rPr>
        <w:t>the evaluation</w:t>
      </w:r>
      <w:r w:rsidRPr="002F5ADC">
        <w:rPr>
          <w:rFonts w:ascii="Times New Roman" w:hAnsi="Times New Roman" w:cs="Times New Roman"/>
          <w:sz w:val="24"/>
          <w:szCs w:val="24"/>
        </w:rPr>
        <w:t xml:space="preserve"> of research can be very objective and complex (</w:t>
      </w:r>
      <w:r w:rsidR="004F5698" w:rsidRPr="002F5ADC">
        <w:rPr>
          <w:rFonts w:ascii="Times New Roman" w:hAnsi="Times New Roman" w:cs="Times New Roman"/>
          <w:sz w:val="24"/>
          <w:szCs w:val="24"/>
        </w:rPr>
        <w:t xml:space="preserve">number and nature of grants, </w:t>
      </w:r>
      <w:r w:rsidRPr="002F5ADC">
        <w:rPr>
          <w:rFonts w:ascii="Times New Roman" w:hAnsi="Times New Roman" w:cs="Times New Roman"/>
          <w:sz w:val="24"/>
          <w:szCs w:val="24"/>
        </w:rPr>
        <w:t>number of publications, impact factor of journals, citations, ‘h’ index etc.) in contrast to the  evaluation of teaching which can be remarkably naive and simplistic (“How much do they teach?” “</w:t>
      </w:r>
      <w:r w:rsidR="00757023" w:rsidRPr="002F5ADC">
        <w:rPr>
          <w:rFonts w:ascii="Times New Roman" w:hAnsi="Times New Roman" w:cs="Times New Roman"/>
          <w:sz w:val="24"/>
          <w:szCs w:val="24"/>
        </w:rPr>
        <w:t xml:space="preserve">Are they </w:t>
      </w:r>
      <w:r w:rsidRPr="002F5ADC">
        <w:rPr>
          <w:rFonts w:ascii="Times New Roman" w:hAnsi="Times New Roman" w:cs="Times New Roman"/>
          <w:sz w:val="24"/>
          <w:szCs w:val="24"/>
        </w:rPr>
        <w:t>good?”</w:t>
      </w:r>
      <w:r w:rsidR="0054751B" w:rsidRPr="002F5ADC">
        <w:rPr>
          <w:rFonts w:ascii="Times New Roman" w:hAnsi="Times New Roman" w:cs="Times New Roman"/>
          <w:sz w:val="24"/>
          <w:szCs w:val="24"/>
        </w:rPr>
        <w:t xml:space="preserve">). There are two issues here. First, by teaching less as they become more experienced, medical educators </w:t>
      </w:r>
      <w:r w:rsidR="0054751B" w:rsidRPr="002F5ADC">
        <w:rPr>
          <w:rFonts w:ascii="Times New Roman" w:hAnsi="Times New Roman" w:cs="Times New Roman"/>
          <w:sz w:val="24"/>
          <w:szCs w:val="24"/>
        </w:rPr>
        <w:lastRenderedPageBreak/>
        <w:t xml:space="preserve">deny the students access to the expertise that derives from experience – this is a huge wasted resource. </w:t>
      </w:r>
      <w:r w:rsidR="008F2076" w:rsidRPr="002F5ADC">
        <w:rPr>
          <w:rFonts w:ascii="Times New Roman" w:hAnsi="Times New Roman" w:cs="Times New Roman"/>
          <w:sz w:val="24"/>
          <w:szCs w:val="24"/>
        </w:rPr>
        <w:t xml:space="preserve">They also in the process, buttress the view that teaching is not really that important.  </w:t>
      </w:r>
      <w:r w:rsidR="0054751B" w:rsidRPr="002F5ADC">
        <w:rPr>
          <w:rFonts w:ascii="Times New Roman" w:hAnsi="Times New Roman" w:cs="Times New Roman"/>
          <w:sz w:val="24"/>
          <w:szCs w:val="24"/>
        </w:rPr>
        <w:t xml:space="preserve">Second, the diminished value that teaching has in relation to research during promotions </w:t>
      </w:r>
      <w:r w:rsidR="008119C1" w:rsidRPr="002F5ADC">
        <w:rPr>
          <w:rFonts w:ascii="Times New Roman" w:hAnsi="Times New Roman" w:cs="Times New Roman"/>
          <w:sz w:val="24"/>
          <w:szCs w:val="24"/>
        </w:rPr>
        <w:t>reinforces the notion that the latter is the “real deal” in academia. This pr</w:t>
      </w:r>
      <w:r w:rsidR="008F2076" w:rsidRPr="002F5ADC">
        <w:rPr>
          <w:rFonts w:ascii="Times New Roman" w:hAnsi="Times New Roman" w:cs="Times New Roman"/>
          <w:sz w:val="24"/>
          <w:szCs w:val="24"/>
        </w:rPr>
        <w:t>omotes an</w:t>
      </w:r>
      <w:r w:rsidR="008119C1" w:rsidRPr="002F5ADC">
        <w:rPr>
          <w:rFonts w:ascii="Times New Roman" w:hAnsi="Times New Roman" w:cs="Times New Roman"/>
          <w:sz w:val="24"/>
          <w:szCs w:val="24"/>
        </w:rPr>
        <w:t xml:space="preserve"> “either -or” belief rather than a “both” commitment.</w:t>
      </w:r>
      <w:r w:rsidR="00C36F42" w:rsidRPr="002F5ADC">
        <w:rPr>
          <w:rFonts w:ascii="Times New Roman" w:hAnsi="Times New Roman" w:cs="Times New Roman"/>
          <w:sz w:val="24"/>
          <w:szCs w:val="24"/>
        </w:rPr>
        <w:t xml:space="preserve"> Institutions feel under pres</w:t>
      </w:r>
      <w:r w:rsidR="00A96617" w:rsidRPr="002F5ADC">
        <w:rPr>
          <w:rFonts w:ascii="Times New Roman" w:hAnsi="Times New Roman" w:cs="Times New Roman"/>
          <w:sz w:val="24"/>
          <w:szCs w:val="24"/>
        </w:rPr>
        <w:t>sure to do research since this e</w:t>
      </w:r>
      <w:r w:rsidR="00C36F42" w:rsidRPr="002F5ADC">
        <w:rPr>
          <w:rFonts w:ascii="Times New Roman" w:hAnsi="Times New Roman" w:cs="Times New Roman"/>
          <w:sz w:val="24"/>
          <w:szCs w:val="24"/>
        </w:rPr>
        <w:t>ffects college rankings</w:t>
      </w:r>
      <w:r w:rsidR="00757023" w:rsidRPr="002F5ADC">
        <w:rPr>
          <w:rFonts w:ascii="Times New Roman" w:hAnsi="Times New Roman" w:cs="Times New Roman"/>
          <w:sz w:val="24"/>
          <w:szCs w:val="24"/>
        </w:rPr>
        <w:t xml:space="preserve"> and public perceptions</w:t>
      </w:r>
      <w:r w:rsidR="00C36F42" w:rsidRPr="002F5ADC">
        <w:rPr>
          <w:rFonts w:ascii="Times New Roman" w:hAnsi="Times New Roman" w:cs="Times New Roman"/>
          <w:sz w:val="24"/>
          <w:szCs w:val="24"/>
        </w:rPr>
        <w:t>. This is unfortunate since the</w:t>
      </w:r>
      <w:r w:rsidR="00A9149C">
        <w:rPr>
          <w:rFonts w:ascii="Times New Roman" w:hAnsi="Times New Roman" w:cs="Times New Roman"/>
          <w:sz w:val="24"/>
          <w:szCs w:val="24"/>
        </w:rPr>
        <w:t xml:space="preserve"> </w:t>
      </w:r>
      <w:r w:rsidR="00C36F42" w:rsidRPr="002F5ADC">
        <w:rPr>
          <w:rFonts w:ascii="Times New Roman" w:hAnsi="Times New Roman" w:cs="Times New Roman"/>
          <w:sz w:val="24"/>
          <w:szCs w:val="24"/>
        </w:rPr>
        <w:t>promotion of research in higher education has its own rationale which includes the generation of new knowledge and the translation of this knowledge for common good, among others. Thus, the higher status accorded to research by administrators on account of the preeminent place of research in the metrics of ranking</w:t>
      </w:r>
      <w:r w:rsidR="001642AB" w:rsidRPr="002F5ADC">
        <w:rPr>
          <w:rFonts w:ascii="Times New Roman" w:hAnsi="Times New Roman" w:cs="Times New Roman"/>
          <w:sz w:val="24"/>
          <w:szCs w:val="24"/>
        </w:rPr>
        <w:t xml:space="preserve"> (</w:t>
      </w:r>
      <w:del w:id="36" w:author="mariovaz" w:date="2019-05-17T16:00:00Z">
        <w:r w:rsidR="001642AB" w:rsidRPr="002F5ADC">
          <w:rPr>
            <w:rFonts w:ascii="Times New Roman" w:hAnsi="Times New Roman" w:cs="Times New Roman"/>
            <w:sz w:val="24"/>
            <w:szCs w:val="24"/>
          </w:rPr>
          <w:delText>12</w:delText>
        </w:r>
      </w:del>
      <w:ins w:id="37" w:author="mariovaz" w:date="2019-05-17T16:00:00Z">
        <w:r w:rsidR="008E0EC7">
          <w:rPr>
            <w:rFonts w:ascii="Times New Roman" w:hAnsi="Times New Roman" w:cs="Times New Roman"/>
            <w:sz w:val="24"/>
            <w:szCs w:val="24"/>
          </w:rPr>
          <w:t>7</w:t>
        </w:r>
      </w:ins>
      <w:r w:rsidR="0045094A" w:rsidRPr="002F5ADC">
        <w:rPr>
          <w:rFonts w:ascii="Times New Roman" w:hAnsi="Times New Roman" w:cs="Times New Roman"/>
          <w:sz w:val="24"/>
          <w:szCs w:val="24"/>
        </w:rPr>
        <w:t>)</w:t>
      </w:r>
      <w:r w:rsidR="00C36F42" w:rsidRPr="002F5ADC">
        <w:rPr>
          <w:rFonts w:ascii="Times New Roman" w:hAnsi="Times New Roman" w:cs="Times New Roman"/>
          <w:sz w:val="24"/>
          <w:szCs w:val="24"/>
        </w:rPr>
        <w:t xml:space="preserve"> is detrimental both to teaching and to research, since the very </w:t>
      </w:r>
      <w:r w:rsidR="00762883" w:rsidRPr="002F5ADC">
        <w:rPr>
          <w:rFonts w:ascii="Times New Roman" w:hAnsi="Times New Roman" w:cs="Times New Roman"/>
          <w:i/>
          <w:sz w:val="24"/>
          <w:szCs w:val="24"/>
        </w:rPr>
        <w:t>raison d'être</w:t>
      </w:r>
      <w:r w:rsidR="00762883" w:rsidRPr="002F5ADC">
        <w:rPr>
          <w:rFonts w:ascii="Times New Roman" w:hAnsi="Times New Roman" w:cs="Times New Roman"/>
          <w:sz w:val="24"/>
          <w:szCs w:val="24"/>
        </w:rPr>
        <w:t xml:space="preserve"> </w:t>
      </w:r>
      <w:r w:rsidR="00C36F42" w:rsidRPr="002F5ADC">
        <w:rPr>
          <w:rFonts w:ascii="Times New Roman" w:hAnsi="Times New Roman" w:cs="Times New Roman"/>
          <w:sz w:val="24"/>
          <w:szCs w:val="24"/>
        </w:rPr>
        <w:t>of research is</w:t>
      </w:r>
      <w:r w:rsidR="00762883" w:rsidRPr="002F5ADC">
        <w:rPr>
          <w:rFonts w:ascii="Times New Roman" w:hAnsi="Times New Roman" w:cs="Times New Roman"/>
          <w:sz w:val="24"/>
          <w:szCs w:val="24"/>
        </w:rPr>
        <w:t xml:space="preserve"> </w:t>
      </w:r>
      <w:r w:rsidR="0070696B" w:rsidRPr="002F5ADC">
        <w:rPr>
          <w:rFonts w:ascii="Times New Roman" w:hAnsi="Times New Roman" w:cs="Times New Roman"/>
          <w:sz w:val="24"/>
          <w:szCs w:val="24"/>
        </w:rPr>
        <w:t xml:space="preserve">reduced to a self serving </w:t>
      </w:r>
      <w:r w:rsidR="00091447" w:rsidRPr="002F5ADC">
        <w:rPr>
          <w:rFonts w:ascii="Times New Roman" w:hAnsi="Times New Roman" w:cs="Times New Roman"/>
          <w:sz w:val="24"/>
          <w:szCs w:val="24"/>
        </w:rPr>
        <w:t>exercise</w:t>
      </w:r>
      <w:r w:rsidR="00C36F42" w:rsidRPr="002F5ADC">
        <w:rPr>
          <w:rFonts w:ascii="Times New Roman" w:hAnsi="Times New Roman" w:cs="Times New Roman"/>
          <w:sz w:val="24"/>
          <w:szCs w:val="24"/>
        </w:rPr>
        <w:t>.</w:t>
      </w:r>
      <w:r w:rsidR="00091447" w:rsidRPr="002F5ADC">
        <w:rPr>
          <w:rFonts w:ascii="Times New Roman" w:hAnsi="Times New Roman" w:cs="Times New Roman"/>
          <w:sz w:val="24"/>
          <w:szCs w:val="24"/>
        </w:rPr>
        <w:t xml:space="preserve"> This also promotes an adverse culture towards research including unethical practices such as gift authorship based on senior</w:t>
      </w:r>
      <w:r w:rsidR="001642AB" w:rsidRPr="002F5ADC">
        <w:rPr>
          <w:rFonts w:ascii="Times New Roman" w:hAnsi="Times New Roman" w:cs="Times New Roman"/>
          <w:sz w:val="24"/>
          <w:szCs w:val="24"/>
        </w:rPr>
        <w:t>ity or other factors (</w:t>
      </w:r>
      <w:del w:id="38" w:author="mariovaz" w:date="2019-05-17T16:00:00Z">
        <w:r w:rsidR="001642AB" w:rsidRPr="002F5ADC">
          <w:rPr>
            <w:rFonts w:ascii="Times New Roman" w:hAnsi="Times New Roman" w:cs="Times New Roman"/>
            <w:sz w:val="24"/>
            <w:szCs w:val="24"/>
          </w:rPr>
          <w:delText>13</w:delText>
        </w:r>
      </w:del>
      <w:ins w:id="39" w:author="mariovaz" w:date="2019-05-17T16:00:00Z">
        <w:r w:rsidR="008E0EC7">
          <w:rPr>
            <w:rFonts w:ascii="Times New Roman" w:hAnsi="Times New Roman" w:cs="Times New Roman"/>
            <w:sz w:val="24"/>
            <w:szCs w:val="24"/>
          </w:rPr>
          <w:t>8</w:t>
        </w:r>
      </w:ins>
      <w:r w:rsidR="00091447" w:rsidRPr="002F5ADC">
        <w:rPr>
          <w:rFonts w:ascii="Times New Roman" w:hAnsi="Times New Roman" w:cs="Times New Roman"/>
          <w:sz w:val="24"/>
          <w:szCs w:val="24"/>
        </w:rPr>
        <w:t>), resort to predatory journals for publication (</w:t>
      </w:r>
      <w:del w:id="40" w:author="mariovaz" w:date="2019-05-17T16:00:00Z">
        <w:r w:rsidR="001642AB" w:rsidRPr="002F5ADC">
          <w:rPr>
            <w:rFonts w:ascii="Times New Roman" w:hAnsi="Times New Roman" w:cs="Times New Roman"/>
            <w:sz w:val="24"/>
            <w:szCs w:val="24"/>
          </w:rPr>
          <w:delText>14</w:delText>
        </w:r>
      </w:del>
      <w:ins w:id="41" w:author="mariovaz" w:date="2019-05-17T16:00:00Z">
        <w:r w:rsidR="008E0EC7">
          <w:rPr>
            <w:rFonts w:ascii="Times New Roman" w:hAnsi="Times New Roman" w:cs="Times New Roman"/>
            <w:sz w:val="24"/>
            <w:szCs w:val="24"/>
          </w:rPr>
          <w:t>9</w:t>
        </w:r>
      </w:ins>
      <w:r w:rsidR="00BB0BEC" w:rsidRPr="002F5ADC">
        <w:rPr>
          <w:rFonts w:ascii="Times New Roman" w:hAnsi="Times New Roman" w:cs="Times New Roman"/>
          <w:sz w:val="24"/>
          <w:szCs w:val="24"/>
        </w:rPr>
        <w:t>), plagiarism (</w:t>
      </w:r>
      <w:del w:id="42" w:author="mariovaz" w:date="2019-05-17T16:00:00Z">
        <w:r w:rsidR="00BB0BEC" w:rsidRPr="002F5ADC">
          <w:rPr>
            <w:rFonts w:ascii="Times New Roman" w:hAnsi="Times New Roman" w:cs="Times New Roman"/>
            <w:sz w:val="24"/>
            <w:szCs w:val="24"/>
          </w:rPr>
          <w:delText>15</w:delText>
        </w:r>
      </w:del>
      <w:ins w:id="43" w:author="mariovaz" w:date="2019-05-17T16:00:00Z">
        <w:r w:rsidR="008E0EC7">
          <w:rPr>
            <w:rFonts w:ascii="Times New Roman" w:hAnsi="Times New Roman" w:cs="Times New Roman"/>
            <w:sz w:val="24"/>
            <w:szCs w:val="24"/>
          </w:rPr>
          <w:t>10</w:t>
        </w:r>
      </w:ins>
      <w:r w:rsidR="00BB0BEC" w:rsidRPr="002F5ADC">
        <w:rPr>
          <w:rFonts w:ascii="Times New Roman" w:hAnsi="Times New Roman" w:cs="Times New Roman"/>
          <w:sz w:val="24"/>
          <w:szCs w:val="24"/>
        </w:rPr>
        <w:t>)</w:t>
      </w:r>
      <w:r w:rsidR="00091447" w:rsidRPr="002F5ADC">
        <w:rPr>
          <w:rFonts w:ascii="Times New Roman" w:hAnsi="Times New Roman" w:cs="Times New Roman"/>
          <w:sz w:val="24"/>
          <w:szCs w:val="24"/>
        </w:rPr>
        <w:t xml:space="preserve"> and other breaches of publication ethics</w:t>
      </w:r>
      <w:ins w:id="44" w:author="mariovaz" w:date="2019-05-17T16:00:00Z">
        <w:r w:rsidR="00091447" w:rsidRPr="002F5ADC">
          <w:rPr>
            <w:rFonts w:ascii="Times New Roman" w:hAnsi="Times New Roman" w:cs="Times New Roman"/>
            <w:sz w:val="24"/>
            <w:szCs w:val="24"/>
          </w:rPr>
          <w:t>.</w:t>
        </w:r>
        <w:r w:rsidR="00A9149C">
          <w:rPr>
            <w:rFonts w:ascii="Times New Roman" w:hAnsi="Times New Roman" w:cs="Times New Roman"/>
            <w:sz w:val="24"/>
            <w:szCs w:val="24"/>
          </w:rPr>
          <w:t xml:space="preserve"> </w:t>
        </w:r>
        <w:r w:rsidR="00F56EA8" w:rsidRPr="002F5ADC">
          <w:rPr>
            <w:rFonts w:ascii="Times New Roman" w:hAnsi="Times New Roman" w:cs="Times New Roman"/>
            <w:sz w:val="24"/>
            <w:szCs w:val="24"/>
          </w:rPr>
          <w:t xml:space="preserve">So are there ethical issues in the way we approach </w:t>
        </w:r>
        <w:r w:rsidR="004E6EDF" w:rsidRPr="002F5ADC">
          <w:rPr>
            <w:rFonts w:ascii="Times New Roman" w:hAnsi="Times New Roman" w:cs="Times New Roman"/>
            <w:sz w:val="24"/>
            <w:szCs w:val="24"/>
          </w:rPr>
          <w:t xml:space="preserve">medical </w:t>
        </w:r>
        <w:r w:rsidR="00F56EA8" w:rsidRPr="002F5ADC">
          <w:rPr>
            <w:rFonts w:ascii="Times New Roman" w:hAnsi="Times New Roman" w:cs="Times New Roman"/>
            <w:sz w:val="24"/>
            <w:szCs w:val="24"/>
          </w:rPr>
          <w:t>teaching?</w:t>
        </w:r>
        <w:r w:rsidR="001A3290" w:rsidRPr="002F5ADC">
          <w:rPr>
            <w:rFonts w:ascii="Times New Roman" w:hAnsi="Times New Roman" w:cs="Times New Roman"/>
            <w:sz w:val="24"/>
            <w:szCs w:val="24"/>
          </w:rPr>
          <w:t xml:space="preserve"> </w:t>
        </w:r>
        <w:r w:rsidR="001F469F">
          <w:rPr>
            <w:rFonts w:ascii="Times New Roman" w:hAnsi="Times New Roman" w:cs="Times New Roman"/>
            <w:sz w:val="24"/>
            <w:szCs w:val="24"/>
          </w:rPr>
          <w:t>There are a large number of ethical issues that teachers encounter in any stream of education. These ha</w:t>
        </w:r>
        <w:r w:rsidR="00D641B4">
          <w:rPr>
            <w:rFonts w:ascii="Times New Roman" w:hAnsi="Times New Roman" w:cs="Times New Roman"/>
            <w:sz w:val="24"/>
            <w:szCs w:val="24"/>
          </w:rPr>
          <w:t>ve been extensively discussed an</w:t>
        </w:r>
        <w:r w:rsidR="001F469F">
          <w:rPr>
            <w:rFonts w:ascii="Times New Roman" w:hAnsi="Times New Roman" w:cs="Times New Roman"/>
            <w:sz w:val="24"/>
            <w:szCs w:val="24"/>
          </w:rPr>
          <w:t>d relate to the classroom ambience, the learning experience, assessment of students, relationships in academia and in the responsibilities that teachers have to their st</w:t>
        </w:r>
        <w:r w:rsidR="008E0EC7">
          <w:rPr>
            <w:rFonts w:ascii="Times New Roman" w:hAnsi="Times New Roman" w:cs="Times New Roman"/>
            <w:sz w:val="24"/>
            <w:szCs w:val="24"/>
          </w:rPr>
          <w:t>udents and colleagues (11</w:t>
        </w:r>
        <w:r w:rsidR="001F469F">
          <w:rPr>
            <w:rFonts w:ascii="Times New Roman" w:hAnsi="Times New Roman" w:cs="Times New Roman"/>
            <w:sz w:val="24"/>
            <w:szCs w:val="24"/>
          </w:rPr>
          <w:t>).</w:t>
        </w:r>
        <w:r w:rsidR="0022197B" w:rsidRPr="002F5ADC">
          <w:rPr>
            <w:rFonts w:ascii="Times New Roman" w:hAnsi="Times New Roman" w:cs="Times New Roman"/>
            <w:sz w:val="24"/>
            <w:szCs w:val="24"/>
          </w:rPr>
          <w:t xml:space="preserve"> </w:t>
        </w:r>
        <w:r w:rsidR="00D641B4">
          <w:rPr>
            <w:rFonts w:ascii="Times New Roman" w:hAnsi="Times New Roman" w:cs="Times New Roman"/>
            <w:sz w:val="24"/>
            <w:szCs w:val="24"/>
          </w:rPr>
          <w:t>In my own discussion in this article, I use a Principlist approach to discuss the ethical issues of medical teaching</w:t>
        </w:r>
      </w:ins>
      <w:r w:rsidR="00D641B4">
        <w:rPr>
          <w:rFonts w:ascii="Times New Roman" w:hAnsi="Times New Roman" w:cs="Times New Roman"/>
          <w:sz w:val="24"/>
          <w:szCs w:val="24"/>
        </w:rPr>
        <w:t>.</w:t>
      </w:r>
    </w:p>
    <w:p w:rsidR="00415E6E" w:rsidRDefault="00F56EA8" w:rsidP="0070696B">
      <w:pPr>
        <w:jc w:val="both"/>
        <w:rPr>
          <w:ins w:id="45" w:author="mariovaz" w:date="2019-05-17T16:00:00Z"/>
          <w:rFonts w:ascii="Times New Roman" w:hAnsi="Times New Roman" w:cs="Times New Roman"/>
          <w:sz w:val="24"/>
          <w:szCs w:val="24"/>
        </w:rPr>
      </w:pPr>
      <w:del w:id="46" w:author="mariovaz" w:date="2019-05-17T16:00:00Z">
        <w:r w:rsidRPr="002F5ADC">
          <w:rPr>
            <w:rFonts w:ascii="Times New Roman" w:hAnsi="Times New Roman" w:cs="Times New Roman"/>
            <w:sz w:val="24"/>
            <w:szCs w:val="24"/>
          </w:rPr>
          <w:delText xml:space="preserve">So are there ethical issues in the way we approach </w:delText>
        </w:r>
        <w:r w:rsidR="004E6EDF" w:rsidRPr="002F5ADC">
          <w:rPr>
            <w:rFonts w:ascii="Times New Roman" w:hAnsi="Times New Roman" w:cs="Times New Roman"/>
            <w:sz w:val="24"/>
            <w:szCs w:val="24"/>
          </w:rPr>
          <w:delText xml:space="preserve">medical </w:delText>
        </w:r>
        <w:r w:rsidRPr="002F5ADC">
          <w:rPr>
            <w:rFonts w:ascii="Times New Roman" w:hAnsi="Times New Roman" w:cs="Times New Roman"/>
            <w:sz w:val="24"/>
            <w:szCs w:val="24"/>
          </w:rPr>
          <w:delText>teaching?</w:delText>
        </w:r>
        <w:r w:rsidR="001A3290" w:rsidRPr="002F5ADC">
          <w:rPr>
            <w:rFonts w:ascii="Times New Roman" w:hAnsi="Times New Roman" w:cs="Times New Roman"/>
            <w:sz w:val="24"/>
            <w:szCs w:val="24"/>
          </w:rPr>
          <w:delText xml:space="preserve"> I use a</w:delText>
        </w:r>
        <w:r w:rsidR="0022197B" w:rsidRPr="002F5ADC">
          <w:rPr>
            <w:rFonts w:ascii="Times New Roman" w:hAnsi="Times New Roman" w:cs="Times New Roman"/>
            <w:sz w:val="24"/>
            <w:szCs w:val="24"/>
          </w:rPr>
          <w:delText xml:space="preserve"> Principlist approach to discuss this. </w:delText>
        </w:r>
      </w:del>
      <w:r w:rsidR="0022197B" w:rsidRPr="002F5ADC">
        <w:rPr>
          <w:rFonts w:ascii="Times New Roman" w:hAnsi="Times New Roman" w:cs="Times New Roman"/>
          <w:sz w:val="24"/>
          <w:szCs w:val="24"/>
        </w:rPr>
        <w:t xml:space="preserve">The act of senior medical teachers to withdraw from teaching cannot be considered </w:t>
      </w:r>
      <w:r w:rsidR="0022197B" w:rsidRPr="002F5ADC">
        <w:rPr>
          <w:rFonts w:ascii="Times New Roman" w:hAnsi="Times New Roman" w:cs="Times New Roman"/>
          <w:i/>
          <w:sz w:val="24"/>
          <w:szCs w:val="24"/>
        </w:rPr>
        <w:t>beneficent</w:t>
      </w:r>
      <w:r w:rsidR="0022197B" w:rsidRPr="002F5ADC">
        <w:rPr>
          <w:rFonts w:ascii="Times New Roman" w:hAnsi="Times New Roman" w:cs="Times New Roman"/>
          <w:sz w:val="24"/>
          <w:szCs w:val="24"/>
        </w:rPr>
        <w:t xml:space="preserve"> (doing good) - this would require not only that in the process of withdrawing from teaching they do good for their </w:t>
      </w:r>
      <w:r w:rsidR="00230314" w:rsidRPr="002F5ADC">
        <w:rPr>
          <w:rFonts w:ascii="Times New Roman" w:hAnsi="Times New Roman" w:cs="Times New Roman"/>
          <w:sz w:val="24"/>
          <w:szCs w:val="24"/>
        </w:rPr>
        <w:t>colleagues</w:t>
      </w:r>
      <w:r w:rsidR="0022197B" w:rsidRPr="002F5ADC">
        <w:rPr>
          <w:rFonts w:ascii="Times New Roman" w:hAnsi="Times New Roman" w:cs="Times New Roman"/>
          <w:sz w:val="24"/>
          <w:szCs w:val="24"/>
        </w:rPr>
        <w:t xml:space="preserve"> (</w:t>
      </w:r>
      <w:r w:rsidR="00C36F42" w:rsidRPr="002F5ADC">
        <w:rPr>
          <w:rFonts w:ascii="Times New Roman" w:hAnsi="Times New Roman" w:cs="Times New Roman"/>
          <w:sz w:val="24"/>
          <w:szCs w:val="24"/>
        </w:rPr>
        <w:t xml:space="preserve">i.e. </w:t>
      </w:r>
      <w:r w:rsidR="0022197B" w:rsidRPr="002F5ADC">
        <w:rPr>
          <w:rFonts w:ascii="Times New Roman" w:hAnsi="Times New Roman" w:cs="Times New Roman"/>
          <w:sz w:val="24"/>
          <w:szCs w:val="24"/>
        </w:rPr>
        <w:t>provide them with opportunities – although it is debateable about whether this is used as a convenient excuse) but that students also benefit by their withdrawal. The latter is possible if they were bad teachers to begin with and their departure is seen as a boon by students rather than a loss. I would argue that this is not true for the majority</w:t>
      </w:r>
      <w:r w:rsidR="00C36F42" w:rsidRPr="002F5ADC">
        <w:rPr>
          <w:rFonts w:ascii="Times New Roman" w:hAnsi="Times New Roman" w:cs="Times New Roman"/>
          <w:sz w:val="24"/>
          <w:szCs w:val="24"/>
        </w:rPr>
        <w:t xml:space="preserve"> of senior medical teachers</w:t>
      </w:r>
      <w:r w:rsidR="0022197B" w:rsidRPr="002F5ADC">
        <w:rPr>
          <w:rFonts w:ascii="Times New Roman" w:hAnsi="Times New Roman" w:cs="Times New Roman"/>
          <w:sz w:val="24"/>
          <w:szCs w:val="24"/>
        </w:rPr>
        <w:t>– and</w:t>
      </w:r>
      <w:r w:rsidR="00762883" w:rsidRPr="002F5ADC">
        <w:rPr>
          <w:rFonts w:ascii="Times New Roman" w:hAnsi="Times New Roman" w:cs="Times New Roman"/>
          <w:sz w:val="24"/>
          <w:szCs w:val="24"/>
        </w:rPr>
        <w:t>,</w:t>
      </w:r>
      <w:r w:rsidR="00C36F42" w:rsidRPr="002F5ADC">
        <w:rPr>
          <w:rFonts w:ascii="Times New Roman" w:hAnsi="Times New Roman" w:cs="Times New Roman"/>
          <w:sz w:val="24"/>
          <w:szCs w:val="24"/>
        </w:rPr>
        <w:t xml:space="preserve"> even</w:t>
      </w:r>
      <w:r w:rsidR="0022197B" w:rsidRPr="002F5ADC">
        <w:rPr>
          <w:rFonts w:ascii="Times New Roman" w:hAnsi="Times New Roman" w:cs="Times New Roman"/>
          <w:sz w:val="24"/>
          <w:szCs w:val="24"/>
        </w:rPr>
        <w:t xml:space="preserve"> if it were true, it would support the argument that the educative role of medical teachers has received lower consideration during promotions. </w:t>
      </w:r>
      <w:ins w:id="47" w:author="mariovaz" w:date="2019-05-17T16:00:00Z">
        <w:r w:rsidR="00885C6E">
          <w:rPr>
            <w:rFonts w:ascii="Times New Roman" w:hAnsi="Times New Roman" w:cs="Times New Roman"/>
            <w:sz w:val="24"/>
            <w:szCs w:val="24"/>
          </w:rPr>
          <w:t xml:space="preserve">The gradual reduction of teaching with increasing seniority in higher education has been documented in other countries such as Taiwan, where it has, </w:t>
        </w:r>
        <w:r w:rsidR="00263550">
          <w:rPr>
            <w:rFonts w:ascii="Times New Roman" w:hAnsi="Times New Roman" w:cs="Times New Roman"/>
            <w:sz w:val="24"/>
            <w:szCs w:val="24"/>
          </w:rPr>
          <w:t>in fact</w:t>
        </w:r>
        <w:r w:rsidR="00885C6E">
          <w:rPr>
            <w:rFonts w:ascii="Times New Roman" w:hAnsi="Times New Roman" w:cs="Times New Roman"/>
            <w:sz w:val="24"/>
            <w:szCs w:val="24"/>
          </w:rPr>
          <w:t xml:space="preserve">, been </w:t>
        </w:r>
        <w:r w:rsidR="00263550">
          <w:rPr>
            <w:rFonts w:ascii="Times New Roman" w:hAnsi="Times New Roman" w:cs="Times New Roman"/>
            <w:sz w:val="24"/>
            <w:szCs w:val="24"/>
          </w:rPr>
          <w:t>institutionalized</w:t>
        </w:r>
        <w:r w:rsidR="00885C6E">
          <w:rPr>
            <w:rFonts w:ascii="Times New Roman" w:hAnsi="Times New Roman" w:cs="Times New Roman"/>
            <w:sz w:val="24"/>
            <w:szCs w:val="24"/>
          </w:rPr>
          <w:t xml:space="preserve"> (12) </w:t>
        </w:r>
      </w:ins>
      <w:r w:rsidR="00C36F42" w:rsidRPr="002F5ADC">
        <w:rPr>
          <w:rFonts w:ascii="Times New Roman" w:hAnsi="Times New Roman" w:cs="Times New Roman"/>
          <w:sz w:val="24"/>
          <w:szCs w:val="24"/>
        </w:rPr>
        <w:t xml:space="preserve">The decision of administrators </w:t>
      </w:r>
      <w:r w:rsidR="00762883" w:rsidRPr="002F5ADC">
        <w:rPr>
          <w:rFonts w:ascii="Times New Roman" w:hAnsi="Times New Roman" w:cs="Times New Roman"/>
          <w:sz w:val="24"/>
          <w:szCs w:val="24"/>
        </w:rPr>
        <w:t>not to see quality of teaching as a critical component of promotions or the actual work of medical faculty</w:t>
      </w:r>
      <w:r w:rsidR="00A96617" w:rsidRPr="002F5ADC">
        <w:rPr>
          <w:rFonts w:ascii="Times New Roman" w:hAnsi="Times New Roman" w:cs="Times New Roman"/>
          <w:sz w:val="24"/>
          <w:szCs w:val="24"/>
        </w:rPr>
        <w:t>,</w:t>
      </w:r>
      <w:r w:rsidR="00762883" w:rsidRPr="002F5ADC">
        <w:rPr>
          <w:rFonts w:ascii="Times New Roman" w:hAnsi="Times New Roman" w:cs="Times New Roman"/>
          <w:sz w:val="24"/>
          <w:szCs w:val="24"/>
        </w:rPr>
        <w:t xml:space="preserve"> cannot be considered beneficent - given the very purpose of medical colleges – to educate and train medical students. </w:t>
      </w:r>
    </w:p>
    <w:p w:rsidR="00415E6E" w:rsidRDefault="00762883" w:rsidP="0070696B">
      <w:pPr>
        <w:jc w:val="both"/>
        <w:rPr>
          <w:ins w:id="48" w:author="mariovaz" w:date="2019-05-17T16:00:00Z"/>
          <w:rFonts w:ascii="Times New Roman" w:hAnsi="Times New Roman" w:cs="Times New Roman"/>
          <w:sz w:val="24"/>
          <w:szCs w:val="24"/>
        </w:rPr>
      </w:pPr>
      <w:r w:rsidRPr="002F5ADC">
        <w:rPr>
          <w:rFonts w:ascii="Times New Roman" w:hAnsi="Times New Roman" w:cs="Times New Roman"/>
          <w:i/>
          <w:sz w:val="24"/>
          <w:szCs w:val="24"/>
        </w:rPr>
        <w:t>Primum non nocere</w:t>
      </w:r>
      <w:r w:rsidRPr="002F5ADC">
        <w:rPr>
          <w:rFonts w:ascii="Times New Roman" w:hAnsi="Times New Roman" w:cs="Times New Roman"/>
          <w:sz w:val="24"/>
          <w:szCs w:val="24"/>
        </w:rPr>
        <w:t xml:space="preserve"> (first, do no harm) is an ethical principle of ancient origins and embodied in the idea of </w:t>
      </w:r>
      <w:r w:rsidRPr="002F5ADC">
        <w:rPr>
          <w:rFonts w:ascii="Times New Roman" w:hAnsi="Times New Roman" w:cs="Times New Roman"/>
          <w:i/>
          <w:sz w:val="24"/>
          <w:szCs w:val="24"/>
        </w:rPr>
        <w:t>non-maleficence</w:t>
      </w:r>
      <w:r w:rsidRPr="002F5ADC">
        <w:rPr>
          <w:rFonts w:ascii="Times New Roman" w:hAnsi="Times New Roman" w:cs="Times New Roman"/>
          <w:sz w:val="24"/>
          <w:szCs w:val="24"/>
        </w:rPr>
        <w:t xml:space="preserve">. </w:t>
      </w:r>
      <w:r w:rsidR="005C3DFE" w:rsidRPr="002F5ADC">
        <w:rPr>
          <w:rFonts w:ascii="Times New Roman" w:hAnsi="Times New Roman" w:cs="Times New Roman"/>
          <w:sz w:val="24"/>
          <w:szCs w:val="24"/>
        </w:rPr>
        <w:t xml:space="preserve">I argue that, on the contrary, the current approach to medical teaching is indeed harmful. </w:t>
      </w:r>
      <w:r w:rsidR="004F5698" w:rsidRPr="002F5ADC">
        <w:rPr>
          <w:rFonts w:ascii="Times New Roman" w:hAnsi="Times New Roman" w:cs="Times New Roman"/>
          <w:sz w:val="24"/>
          <w:szCs w:val="24"/>
        </w:rPr>
        <w:t xml:space="preserve">When senior teachers stop or reduce their teaching, students are often </w:t>
      </w:r>
      <w:r w:rsidR="000F639D" w:rsidRPr="002F5ADC">
        <w:rPr>
          <w:rFonts w:ascii="Times New Roman" w:hAnsi="Times New Roman" w:cs="Times New Roman"/>
          <w:sz w:val="24"/>
          <w:szCs w:val="24"/>
        </w:rPr>
        <w:t xml:space="preserve">subjected to </w:t>
      </w:r>
      <w:r w:rsidR="004F5698" w:rsidRPr="002F5ADC">
        <w:rPr>
          <w:rFonts w:ascii="Times New Roman" w:hAnsi="Times New Roman" w:cs="Times New Roman"/>
          <w:sz w:val="24"/>
          <w:szCs w:val="24"/>
        </w:rPr>
        <w:t xml:space="preserve">a large quantum of knowledge </w:t>
      </w:r>
      <w:r w:rsidR="000F639D" w:rsidRPr="002F5ADC">
        <w:rPr>
          <w:rFonts w:ascii="Times New Roman" w:hAnsi="Times New Roman" w:cs="Times New Roman"/>
          <w:sz w:val="24"/>
          <w:szCs w:val="24"/>
        </w:rPr>
        <w:t xml:space="preserve">from </w:t>
      </w:r>
      <w:r w:rsidR="00404D41" w:rsidRPr="002F5ADC">
        <w:rPr>
          <w:rFonts w:ascii="Times New Roman" w:hAnsi="Times New Roman" w:cs="Times New Roman"/>
          <w:sz w:val="24"/>
          <w:szCs w:val="24"/>
        </w:rPr>
        <w:t>enthusiastic</w:t>
      </w:r>
      <w:r w:rsidR="00667FE7" w:rsidRPr="002F5ADC">
        <w:rPr>
          <w:rFonts w:ascii="Times New Roman" w:hAnsi="Times New Roman" w:cs="Times New Roman"/>
          <w:sz w:val="24"/>
          <w:szCs w:val="24"/>
        </w:rPr>
        <w:t xml:space="preserve"> </w:t>
      </w:r>
      <w:r w:rsidR="000F639D" w:rsidRPr="002F5ADC">
        <w:rPr>
          <w:rFonts w:ascii="Times New Roman" w:hAnsi="Times New Roman" w:cs="Times New Roman"/>
          <w:sz w:val="24"/>
          <w:szCs w:val="24"/>
        </w:rPr>
        <w:t>junior faculty</w:t>
      </w:r>
      <w:r w:rsidR="00996F9A" w:rsidRPr="002F5ADC">
        <w:rPr>
          <w:rFonts w:ascii="Times New Roman" w:hAnsi="Times New Roman" w:cs="Times New Roman"/>
          <w:sz w:val="24"/>
          <w:szCs w:val="24"/>
        </w:rPr>
        <w:t>;</w:t>
      </w:r>
      <w:r w:rsidR="000F639D" w:rsidRPr="002F5ADC">
        <w:rPr>
          <w:rFonts w:ascii="Times New Roman" w:hAnsi="Times New Roman" w:cs="Times New Roman"/>
          <w:sz w:val="24"/>
          <w:szCs w:val="24"/>
        </w:rPr>
        <w:t xml:space="preserve"> </w:t>
      </w:r>
      <w:r w:rsidR="004F5698" w:rsidRPr="002F5ADC">
        <w:rPr>
          <w:rFonts w:ascii="Times New Roman" w:hAnsi="Times New Roman" w:cs="Times New Roman"/>
          <w:sz w:val="24"/>
          <w:szCs w:val="24"/>
        </w:rPr>
        <w:t>mu</w:t>
      </w:r>
      <w:r w:rsidR="00996F9A" w:rsidRPr="002F5ADC">
        <w:rPr>
          <w:rFonts w:ascii="Times New Roman" w:hAnsi="Times New Roman" w:cs="Times New Roman"/>
          <w:sz w:val="24"/>
          <w:szCs w:val="24"/>
        </w:rPr>
        <w:t>ch of this may be</w:t>
      </w:r>
      <w:r w:rsidR="004F5698" w:rsidRPr="002F5ADC">
        <w:rPr>
          <w:rFonts w:ascii="Times New Roman" w:hAnsi="Times New Roman" w:cs="Times New Roman"/>
          <w:sz w:val="24"/>
          <w:szCs w:val="24"/>
        </w:rPr>
        <w:t xml:space="preserve"> irrelevant. Senior faculty through their experience have the ability to sift what is needed from the vast tracts of information available to all, they are able to simplify with</w:t>
      </w:r>
      <w:r w:rsidR="00A149AE" w:rsidRPr="002F5ADC">
        <w:rPr>
          <w:rFonts w:ascii="Times New Roman" w:hAnsi="Times New Roman" w:cs="Times New Roman"/>
          <w:sz w:val="24"/>
          <w:szCs w:val="24"/>
        </w:rPr>
        <w:t xml:space="preserve">out being </w:t>
      </w:r>
      <w:r w:rsidR="0070696B" w:rsidRPr="002F5ADC">
        <w:rPr>
          <w:rFonts w:ascii="Times New Roman" w:hAnsi="Times New Roman" w:cs="Times New Roman"/>
          <w:sz w:val="24"/>
          <w:szCs w:val="24"/>
        </w:rPr>
        <w:t>simplistic, they can be</w:t>
      </w:r>
      <w:r w:rsidR="00A149AE" w:rsidRPr="002F5ADC">
        <w:rPr>
          <w:rFonts w:ascii="Times New Roman" w:hAnsi="Times New Roman" w:cs="Times New Roman"/>
          <w:sz w:val="24"/>
          <w:szCs w:val="24"/>
        </w:rPr>
        <w:t xml:space="preserve"> open to being questioned without feeling threatened, and, above all, they bring to their teaching a practical approach that comes with experience that cannot be gleaned from books. An important aspect of this is the sharing of the lessons of life that extend beyond the framework of subject expertise. </w:t>
      </w:r>
      <w:ins w:id="49" w:author="mariovaz" w:date="2019-05-17T16:00:00Z">
        <w:r w:rsidR="004D63A0">
          <w:rPr>
            <w:rFonts w:ascii="Times New Roman" w:hAnsi="Times New Roman" w:cs="Times New Roman"/>
            <w:sz w:val="24"/>
            <w:szCs w:val="24"/>
          </w:rPr>
          <w:t>This is relevant because the ‘null curriculum’ –which suggests to students that, what is not taught is unimportant, needs to be carefully considered in terms of its i</w:t>
        </w:r>
        <w:r w:rsidR="008E0EC7">
          <w:rPr>
            <w:rFonts w:ascii="Times New Roman" w:hAnsi="Times New Roman" w:cs="Times New Roman"/>
            <w:sz w:val="24"/>
            <w:szCs w:val="24"/>
          </w:rPr>
          <w:t>mpact on learners (</w:t>
        </w:r>
        <w:r w:rsidR="00885C6E">
          <w:rPr>
            <w:rFonts w:ascii="Times New Roman" w:hAnsi="Times New Roman" w:cs="Times New Roman"/>
            <w:sz w:val="24"/>
            <w:szCs w:val="24"/>
          </w:rPr>
          <w:t>13</w:t>
        </w:r>
        <w:r w:rsidR="004D63A0">
          <w:rPr>
            <w:rFonts w:ascii="Times New Roman" w:hAnsi="Times New Roman" w:cs="Times New Roman"/>
            <w:sz w:val="24"/>
            <w:szCs w:val="24"/>
          </w:rPr>
          <w:t xml:space="preserve">). </w:t>
        </w:r>
      </w:ins>
      <w:r w:rsidR="00A149AE" w:rsidRPr="002F5ADC">
        <w:rPr>
          <w:rFonts w:ascii="Times New Roman" w:hAnsi="Times New Roman" w:cs="Times New Roman"/>
          <w:sz w:val="24"/>
          <w:szCs w:val="24"/>
        </w:rPr>
        <w:t xml:space="preserve">The absence or reduction of these </w:t>
      </w:r>
      <w:r w:rsidR="00993714" w:rsidRPr="002F5ADC">
        <w:rPr>
          <w:rFonts w:ascii="Times New Roman" w:hAnsi="Times New Roman" w:cs="Times New Roman"/>
          <w:sz w:val="24"/>
          <w:szCs w:val="24"/>
        </w:rPr>
        <w:t>approaches</w:t>
      </w:r>
      <w:r w:rsidR="00A149AE" w:rsidRPr="002F5ADC">
        <w:rPr>
          <w:rFonts w:ascii="Times New Roman" w:hAnsi="Times New Roman" w:cs="Times New Roman"/>
          <w:sz w:val="24"/>
          <w:szCs w:val="24"/>
        </w:rPr>
        <w:t xml:space="preserve"> could result in students seeing information as the goal rather than its application, detail and </w:t>
      </w:r>
      <w:r w:rsidR="00917E25" w:rsidRPr="002F5ADC">
        <w:rPr>
          <w:rFonts w:ascii="Times New Roman" w:hAnsi="Times New Roman" w:cs="Times New Roman"/>
          <w:sz w:val="24"/>
          <w:szCs w:val="24"/>
        </w:rPr>
        <w:t>minutiae</w:t>
      </w:r>
      <w:r w:rsidR="00A149AE" w:rsidRPr="002F5ADC">
        <w:rPr>
          <w:rFonts w:ascii="Times New Roman" w:hAnsi="Times New Roman" w:cs="Times New Roman"/>
          <w:sz w:val="24"/>
          <w:szCs w:val="24"/>
        </w:rPr>
        <w:t xml:space="preserve"> as preferable to a unified and integrated approach,</w:t>
      </w:r>
      <w:r w:rsidR="00917E25" w:rsidRPr="002F5ADC">
        <w:rPr>
          <w:rFonts w:ascii="Times New Roman" w:hAnsi="Times New Roman" w:cs="Times New Roman"/>
          <w:sz w:val="24"/>
          <w:szCs w:val="24"/>
        </w:rPr>
        <w:t xml:space="preserve"> </w:t>
      </w:r>
      <w:r w:rsidR="00993714" w:rsidRPr="002F5ADC">
        <w:rPr>
          <w:rFonts w:ascii="Times New Roman" w:hAnsi="Times New Roman" w:cs="Times New Roman"/>
          <w:sz w:val="24"/>
          <w:szCs w:val="24"/>
        </w:rPr>
        <w:t xml:space="preserve">adoption of </w:t>
      </w:r>
      <w:r w:rsidR="00917E25" w:rsidRPr="002F5ADC">
        <w:rPr>
          <w:rFonts w:ascii="Times New Roman" w:hAnsi="Times New Roman" w:cs="Times New Roman"/>
          <w:sz w:val="24"/>
          <w:szCs w:val="24"/>
        </w:rPr>
        <w:t>a linear rather than a multidimen</w:t>
      </w:r>
      <w:r w:rsidR="00993714" w:rsidRPr="002F5ADC">
        <w:rPr>
          <w:rFonts w:ascii="Times New Roman" w:hAnsi="Times New Roman" w:cs="Times New Roman"/>
          <w:sz w:val="24"/>
          <w:szCs w:val="24"/>
        </w:rPr>
        <w:t xml:space="preserve">sional method </w:t>
      </w:r>
      <w:r w:rsidR="00757023" w:rsidRPr="002F5ADC">
        <w:rPr>
          <w:rFonts w:ascii="Times New Roman" w:hAnsi="Times New Roman" w:cs="Times New Roman"/>
          <w:sz w:val="24"/>
          <w:szCs w:val="24"/>
        </w:rPr>
        <w:t xml:space="preserve">of reasoning </w:t>
      </w:r>
      <w:r w:rsidR="00917E25" w:rsidRPr="002F5ADC">
        <w:rPr>
          <w:rFonts w:ascii="Times New Roman" w:hAnsi="Times New Roman" w:cs="Times New Roman"/>
          <w:sz w:val="24"/>
          <w:szCs w:val="24"/>
        </w:rPr>
        <w:t xml:space="preserve">and theory superseding rather than being integral to practice. This, given the very nature of medicine – a science and an art, an imperfect science, a human science, is not merely non-beneficent, it is maleficent. </w:t>
      </w:r>
    </w:p>
    <w:p w:rsidR="00415E6E" w:rsidRDefault="00917E25" w:rsidP="0070696B">
      <w:pPr>
        <w:jc w:val="both"/>
        <w:rPr>
          <w:ins w:id="50" w:author="mariovaz" w:date="2019-05-17T16:00:00Z"/>
          <w:rFonts w:ascii="Times New Roman" w:hAnsi="Times New Roman" w:cs="Times New Roman"/>
          <w:sz w:val="24"/>
          <w:szCs w:val="24"/>
        </w:rPr>
      </w:pPr>
      <w:r w:rsidRPr="002F5ADC">
        <w:rPr>
          <w:rFonts w:ascii="Times New Roman" w:hAnsi="Times New Roman" w:cs="Times New Roman"/>
          <w:sz w:val="24"/>
          <w:szCs w:val="24"/>
        </w:rPr>
        <w:t xml:space="preserve">The intent is not to generalise about the qualities of senior or junior faculty but rather to decry the reticence with which many senior faculty continue to teach. There is the added factor of the “grunt” work </w:t>
      </w:r>
      <w:r w:rsidR="00993714" w:rsidRPr="002F5ADC">
        <w:rPr>
          <w:rFonts w:ascii="Times New Roman" w:hAnsi="Times New Roman" w:cs="Times New Roman"/>
          <w:sz w:val="24"/>
          <w:szCs w:val="24"/>
        </w:rPr>
        <w:t>–</w:t>
      </w:r>
      <w:r w:rsidRPr="002F5ADC">
        <w:rPr>
          <w:rFonts w:ascii="Times New Roman" w:hAnsi="Times New Roman" w:cs="Times New Roman"/>
          <w:sz w:val="24"/>
          <w:szCs w:val="24"/>
        </w:rPr>
        <w:t xml:space="preserve"> </w:t>
      </w:r>
      <w:r w:rsidR="00993714" w:rsidRPr="002F5ADC">
        <w:rPr>
          <w:rFonts w:ascii="Times New Roman" w:hAnsi="Times New Roman" w:cs="Times New Roman"/>
          <w:sz w:val="24"/>
          <w:szCs w:val="24"/>
        </w:rPr>
        <w:t xml:space="preserve">repetitious, boring work with little reward. Included in this is all manner of activities such as invigilation, paper corrections, repeated practicals, revision classes etc. It would be unreasonable to expect senior faculty to be at the centre of all activities but it would not be unreasonable for senior faculty to acknowledge and appreciate this work done by junior colleagues and to mentor them through these processes. </w:t>
      </w:r>
      <w:r w:rsidR="00993714" w:rsidRPr="002F5ADC">
        <w:rPr>
          <w:rFonts w:ascii="Times New Roman" w:hAnsi="Times New Roman" w:cs="Times New Roman"/>
          <w:i/>
          <w:sz w:val="24"/>
          <w:szCs w:val="24"/>
        </w:rPr>
        <w:t>Justice</w:t>
      </w:r>
      <w:r w:rsidR="00993714" w:rsidRPr="002F5ADC">
        <w:rPr>
          <w:rFonts w:ascii="Times New Roman" w:hAnsi="Times New Roman" w:cs="Times New Roman"/>
          <w:sz w:val="24"/>
          <w:szCs w:val="24"/>
        </w:rPr>
        <w:t xml:space="preserve"> in medical teach</w:t>
      </w:r>
      <w:r w:rsidR="00757023" w:rsidRPr="002F5ADC">
        <w:rPr>
          <w:rFonts w:ascii="Times New Roman" w:hAnsi="Times New Roman" w:cs="Times New Roman"/>
          <w:sz w:val="24"/>
          <w:szCs w:val="24"/>
        </w:rPr>
        <w:t>ing is most visible in</w:t>
      </w:r>
      <w:r w:rsidR="00993714" w:rsidRPr="002F5ADC">
        <w:rPr>
          <w:rFonts w:ascii="Times New Roman" w:hAnsi="Times New Roman" w:cs="Times New Roman"/>
          <w:sz w:val="24"/>
          <w:szCs w:val="24"/>
        </w:rPr>
        <w:t xml:space="preserve"> being fair and open to all students without prejudice or favour</w:t>
      </w:r>
      <w:r w:rsidR="00757023" w:rsidRPr="002F5ADC">
        <w:rPr>
          <w:rFonts w:ascii="Times New Roman" w:hAnsi="Times New Roman" w:cs="Times New Roman"/>
          <w:sz w:val="24"/>
          <w:szCs w:val="24"/>
        </w:rPr>
        <w:t xml:space="preserve">. This, unfortunately, has taken a beating over the years – the need to demonstrate ‘good results’, to ensure special favours to students who are sons and daughters of influential people, to be seen as being compliant to institutional authority and ‘needs’ has resulted in </w:t>
      </w:r>
      <w:r w:rsidR="008D3B07" w:rsidRPr="002F5ADC">
        <w:rPr>
          <w:rFonts w:ascii="Times New Roman" w:hAnsi="Times New Roman" w:cs="Times New Roman"/>
          <w:sz w:val="24"/>
          <w:szCs w:val="24"/>
        </w:rPr>
        <w:t xml:space="preserve">many </w:t>
      </w:r>
      <w:r w:rsidR="00757023" w:rsidRPr="002F5ADC">
        <w:rPr>
          <w:rFonts w:ascii="Times New Roman" w:hAnsi="Times New Roman" w:cs="Times New Roman"/>
          <w:sz w:val="24"/>
          <w:szCs w:val="24"/>
        </w:rPr>
        <w:t>medical faculty being willing to barter their principles for immediate benefits. The teaching of ethics is unlikely to overcome the</w:t>
      </w:r>
      <w:r w:rsidR="008D3B07" w:rsidRPr="002F5ADC">
        <w:rPr>
          <w:rFonts w:ascii="Times New Roman" w:hAnsi="Times New Roman" w:cs="Times New Roman"/>
          <w:sz w:val="24"/>
          <w:szCs w:val="24"/>
        </w:rPr>
        <w:t>se</w:t>
      </w:r>
      <w:r w:rsidR="00757023" w:rsidRPr="002F5ADC">
        <w:rPr>
          <w:rFonts w:ascii="Times New Roman" w:hAnsi="Times New Roman" w:cs="Times New Roman"/>
          <w:sz w:val="24"/>
          <w:szCs w:val="24"/>
        </w:rPr>
        <w:t xml:space="preserve"> ne</w:t>
      </w:r>
      <w:r w:rsidR="008D3B07" w:rsidRPr="002F5ADC">
        <w:rPr>
          <w:rFonts w:ascii="Times New Roman" w:hAnsi="Times New Roman" w:cs="Times New Roman"/>
          <w:sz w:val="24"/>
          <w:szCs w:val="24"/>
        </w:rPr>
        <w:t xml:space="preserve">gative effects of the “hidden curriculum.” </w:t>
      </w:r>
      <w:r w:rsidR="000A6498" w:rsidRPr="002F5ADC">
        <w:rPr>
          <w:rFonts w:ascii="Times New Roman" w:hAnsi="Times New Roman" w:cs="Times New Roman"/>
          <w:sz w:val="24"/>
          <w:szCs w:val="24"/>
        </w:rPr>
        <w:t xml:space="preserve"> (</w:t>
      </w:r>
      <w:ins w:id="51" w:author="mariovaz" w:date="2019-05-17T16:00:00Z">
        <w:r w:rsidR="008E0EC7">
          <w:rPr>
            <w:rFonts w:ascii="Times New Roman" w:hAnsi="Times New Roman" w:cs="Times New Roman"/>
            <w:sz w:val="24"/>
            <w:szCs w:val="24"/>
          </w:rPr>
          <w:t>14, 15</w:t>
        </w:r>
        <w:r w:rsidR="009F6308">
          <w:rPr>
            <w:rFonts w:ascii="Times New Roman" w:hAnsi="Times New Roman" w:cs="Times New Roman"/>
            <w:sz w:val="24"/>
            <w:szCs w:val="24"/>
          </w:rPr>
          <w:t xml:space="preserve">, </w:t>
        </w:r>
      </w:ins>
      <w:r w:rsidR="009F6308">
        <w:rPr>
          <w:rFonts w:ascii="Times New Roman" w:hAnsi="Times New Roman" w:cs="Times New Roman"/>
          <w:sz w:val="24"/>
          <w:szCs w:val="24"/>
        </w:rPr>
        <w:t>16</w:t>
      </w:r>
      <w:del w:id="52" w:author="mariovaz" w:date="2019-05-17T16:00:00Z">
        <w:r w:rsidR="001642AB" w:rsidRPr="002F5ADC">
          <w:rPr>
            <w:rFonts w:ascii="Times New Roman" w:hAnsi="Times New Roman" w:cs="Times New Roman"/>
            <w:sz w:val="24"/>
            <w:szCs w:val="24"/>
          </w:rPr>
          <w:delText xml:space="preserve">, </w:delText>
        </w:r>
        <w:r w:rsidR="000A6498" w:rsidRPr="002F5ADC">
          <w:rPr>
            <w:rFonts w:ascii="Times New Roman" w:hAnsi="Times New Roman" w:cs="Times New Roman"/>
            <w:sz w:val="24"/>
            <w:szCs w:val="24"/>
          </w:rPr>
          <w:delText>17</w:delText>
        </w:r>
        <w:r w:rsidR="001642AB" w:rsidRPr="002F5ADC">
          <w:rPr>
            <w:rFonts w:ascii="Times New Roman" w:hAnsi="Times New Roman" w:cs="Times New Roman"/>
            <w:sz w:val="24"/>
            <w:szCs w:val="24"/>
          </w:rPr>
          <w:delText>, 18</w:delText>
        </w:r>
      </w:del>
      <w:r w:rsidR="000A6498" w:rsidRPr="002F5ADC">
        <w:rPr>
          <w:rFonts w:ascii="Times New Roman" w:hAnsi="Times New Roman" w:cs="Times New Roman"/>
          <w:sz w:val="24"/>
          <w:szCs w:val="24"/>
        </w:rPr>
        <w:t xml:space="preserve">) </w:t>
      </w:r>
      <w:r w:rsidR="008D3B07" w:rsidRPr="002F5ADC">
        <w:rPr>
          <w:rFonts w:ascii="Times New Roman" w:hAnsi="Times New Roman" w:cs="Times New Roman"/>
          <w:sz w:val="24"/>
          <w:szCs w:val="24"/>
        </w:rPr>
        <w:t xml:space="preserve">In the process, teaching which is often seen as a ‘moral enterprise’ </w:t>
      </w:r>
      <w:r w:rsidR="006A5787" w:rsidRPr="002F5ADC">
        <w:rPr>
          <w:rFonts w:ascii="Times New Roman" w:hAnsi="Times New Roman" w:cs="Times New Roman"/>
          <w:sz w:val="24"/>
          <w:szCs w:val="24"/>
        </w:rPr>
        <w:t>(</w:t>
      </w:r>
      <w:del w:id="53" w:author="mariovaz" w:date="2019-05-17T16:00:00Z">
        <w:r w:rsidR="001642AB" w:rsidRPr="002F5ADC">
          <w:rPr>
            <w:rFonts w:ascii="Times New Roman" w:hAnsi="Times New Roman" w:cs="Times New Roman"/>
            <w:sz w:val="24"/>
            <w:szCs w:val="24"/>
          </w:rPr>
          <w:delText>19</w:delText>
        </w:r>
      </w:del>
      <w:ins w:id="54" w:author="mariovaz" w:date="2019-05-17T16:00:00Z">
        <w:r w:rsidR="001642AB" w:rsidRPr="002F5ADC">
          <w:rPr>
            <w:rFonts w:ascii="Times New Roman" w:hAnsi="Times New Roman" w:cs="Times New Roman"/>
            <w:sz w:val="24"/>
            <w:szCs w:val="24"/>
          </w:rPr>
          <w:t>1</w:t>
        </w:r>
        <w:r w:rsidR="009F6308">
          <w:rPr>
            <w:rFonts w:ascii="Times New Roman" w:hAnsi="Times New Roman" w:cs="Times New Roman"/>
            <w:sz w:val="24"/>
            <w:szCs w:val="24"/>
          </w:rPr>
          <w:t>7</w:t>
        </w:r>
      </w:ins>
      <w:r w:rsidR="006A5787" w:rsidRPr="002F5ADC">
        <w:rPr>
          <w:rFonts w:ascii="Times New Roman" w:hAnsi="Times New Roman" w:cs="Times New Roman"/>
          <w:sz w:val="24"/>
          <w:szCs w:val="24"/>
        </w:rPr>
        <w:t xml:space="preserve">) </w:t>
      </w:r>
      <w:r w:rsidR="008D3B07" w:rsidRPr="002F5ADC">
        <w:rPr>
          <w:rFonts w:ascii="Times New Roman" w:hAnsi="Times New Roman" w:cs="Times New Roman"/>
          <w:sz w:val="24"/>
          <w:szCs w:val="24"/>
        </w:rPr>
        <w:t xml:space="preserve">becomes the very means to undermine morality in our medical graduates. But there is more to the idea of justice; the actions of medical educators </w:t>
      </w:r>
      <w:r w:rsidR="001F361C" w:rsidRPr="002F5ADC">
        <w:rPr>
          <w:rFonts w:ascii="Times New Roman" w:hAnsi="Times New Roman" w:cs="Times New Roman"/>
          <w:sz w:val="24"/>
          <w:szCs w:val="24"/>
        </w:rPr>
        <w:t>accord</w:t>
      </w:r>
      <w:r w:rsidR="00993714" w:rsidRPr="002F5ADC">
        <w:rPr>
          <w:rFonts w:ascii="Times New Roman" w:hAnsi="Times New Roman" w:cs="Times New Roman"/>
          <w:sz w:val="24"/>
          <w:szCs w:val="24"/>
        </w:rPr>
        <w:t xml:space="preserve"> the opportunity to inculcate </w:t>
      </w:r>
      <w:r w:rsidR="001F361C" w:rsidRPr="002F5ADC">
        <w:rPr>
          <w:rFonts w:ascii="Times New Roman" w:hAnsi="Times New Roman" w:cs="Times New Roman"/>
          <w:sz w:val="24"/>
          <w:szCs w:val="24"/>
        </w:rPr>
        <w:t>in students and junior faculty</w:t>
      </w:r>
      <w:r w:rsidR="00993714" w:rsidRPr="002F5ADC">
        <w:rPr>
          <w:rFonts w:ascii="Times New Roman" w:hAnsi="Times New Roman" w:cs="Times New Roman"/>
          <w:sz w:val="24"/>
          <w:szCs w:val="24"/>
        </w:rPr>
        <w:t xml:space="preserve"> the principles of social justice </w:t>
      </w:r>
      <w:r w:rsidR="00757023" w:rsidRPr="002F5ADC">
        <w:rPr>
          <w:rFonts w:ascii="Times New Roman" w:hAnsi="Times New Roman" w:cs="Times New Roman"/>
          <w:sz w:val="24"/>
          <w:szCs w:val="24"/>
        </w:rPr>
        <w:t>so central to</w:t>
      </w:r>
      <w:r w:rsidR="00E776C6" w:rsidRPr="002F5ADC">
        <w:rPr>
          <w:rFonts w:ascii="Times New Roman" w:hAnsi="Times New Roman" w:cs="Times New Roman"/>
          <w:sz w:val="24"/>
          <w:szCs w:val="24"/>
        </w:rPr>
        <w:t xml:space="preserve"> the practice of medicine. Thus, distributive justice is exemplified</w:t>
      </w:r>
      <w:r w:rsidR="008D3B07" w:rsidRPr="002F5ADC">
        <w:rPr>
          <w:rFonts w:ascii="Times New Roman" w:hAnsi="Times New Roman" w:cs="Times New Roman"/>
          <w:sz w:val="24"/>
          <w:szCs w:val="24"/>
        </w:rPr>
        <w:t>, for instance,</w:t>
      </w:r>
      <w:r w:rsidR="00E776C6" w:rsidRPr="002F5ADC">
        <w:rPr>
          <w:rFonts w:ascii="Times New Roman" w:hAnsi="Times New Roman" w:cs="Times New Roman"/>
          <w:sz w:val="24"/>
          <w:szCs w:val="24"/>
        </w:rPr>
        <w:t xml:space="preserve"> by the way in whi</w:t>
      </w:r>
      <w:r w:rsidR="002F5ADC">
        <w:rPr>
          <w:rFonts w:ascii="Times New Roman" w:hAnsi="Times New Roman" w:cs="Times New Roman"/>
          <w:sz w:val="24"/>
          <w:szCs w:val="24"/>
        </w:rPr>
        <w:t>ch teaching loads and examination assessment</w:t>
      </w:r>
      <w:r w:rsidR="00E776C6" w:rsidRPr="002F5ADC">
        <w:rPr>
          <w:rFonts w:ascii="Times New Roman" w:hAnsi="Times New Roman" w:cs="Times New Roman"/>
          <w:sz w:val="24"/>
          <w:szCs w:val="24"/>
        </w:rPr>
        <w:t>s</w:t>
      </w:r>
      <w:del w:id="55" w:author="mariovaz" w:date="2019-05-17T16:00:00Z">
        <w:r w:rsidR="00E776C6" w:rsidRPr="002F5ADC">
          <w:rPr>
            <w:rFonts w:ascii="Times New Roman" w:hAnsi="Times New Roman" w:cs="Times New Roman"/>
            <w:sz w:val="24"/>
            <w:szCs w:val="24"/>
          </w:rPr>
          <w:delText>,</w:delText>
        </w:r>
      </w:del>
      <w:r w:rsidR="00E776C6" w:rsidRPr="002F5ADC">
        <w:rPr>
          <w:rFonts w:ascii="Times New Roman" w:hAnsi="Times New Roman" w:cs="Times New Roman"/>
          <w:sz w:val="24"/>
          <w:szCs w:val="24"/>
        </w:rPr>
        <w:t xml:space="preserve"> are distributed across faculty. </w:t>
      </w:r>
      <w:r w:rsidR="00993714" w:rsidRPr="002F5ADC">
        <w:rPr>
          <w:rFonts w:ascii="Times New Roman" w:hAnsi="Times New Roman" w:cs="Times New Roman"/>
          <w:sz w:val="24"/>
          <w:szCs w:val="24"/>
        </w:rPr>
        <w:t xml:space="preserve"> </w:t>
      </w:r>
      <w:r w:rsidR="00E776C6" w:rsidRPr="002F5ADC">
        <w:rPr>
          <w:rFonts w:ascii="Times New Roman" w:hAnsi="Times New Roman" w:cs="Times New Roman"/>
          <w:sz w:val="24"/>
          <w:szCs w:val="24"/>
        </w:rPr>
        <w:t>Participatory justice is typified in open, transparent and regular depa</w:t>
      </w:r>
      <w:r w:rsidR="00FE5663" w:rsidRPr="002F5ADC">
        <w:rPr>
          <w:rFonts w:ascii="Times New Roman" w:hAnsi="Times New Roman" w:cs="Times New Roman"/>
          <w:sz w:val="24"/>
          <w:szCs w:val="24"/>
        </w:rPr>
        <w:t xml:space="preserve">rtment meetings </w:t>
      </w:r>
      <w:r w:rsidR="008D3B07" w:rsidRPr="002F5ADC">
        <w:rPr>
          <w:rFonts w:ascii="Times New Roman" w:hAnsi="Times New Roman" w:cs="Times New Roman"/>
          <w:sz w:val="24"/>
          <w:szCs w:val="24"/>
        </w:rPr>
        <w:t xml:space="preserve">and meetings with students </w:t>
      </w:r>
      <w:r w:rsidR="00FE5663" w:rsidRPr="002F5ADC">
        <w:rPr>
          <w:rFonts w:ascii="Times New Roman" w:hAnsi="Times New Roman" w:cs="Times New Roman"/>
          <w:sz w:val="24"/>
          <w:szCs w:val="24"/>
        </w:rPr>
        <w:t xml:space="preserve">where all opinions are not only heard but openly expressed. </w:t>
      </w:r>
      <w:r w:rsidR="008D3B07" w:rsidRPr="002F5ADC">
        <w:rPr>
          <w:rFonts w:ascii="Times New Roman" w:hAnsi="Times New Roman" w:cs="Times New Roman"/>
          <w:sz w:val="24"/>
          <w:szCs w:val="24"/>
        </w:rPr>
        <w:t>Commutative justice is reflected in the policies of institutions not only emblazoned on the</w:t>
      </w:r>
      <w:r w:rsidR="006C4AE5" w:rsidRPr="002F5ADC">
        <w:rPr>
          <w:rFonts w:ascii="Times New Roman" w:hAnsi="Times New Roman" w:cs="Times New Roman"/>
          <w:sz w:val="24"/>
          <w:szCs w:val="24"/>
        </w:rPr>
        <w:t>ir</w:t>
      </w:r>
      <w:r w:rsidR="008D3B07" w:rsidRPr="002F5ADC">
        <w:rPr>
          <w:rFonts w:ascii="Times New Roman" w:hAnsi="Times New Roman" w:cs="Times New Roman"/>
          <w:sz w:val="24"/>
          <w:szCs w:val="24"/>
        </w:rPr>
        <w:t xml:space="preserve"> entrance walls as “Vision” and “Mission” statements but actualized from day to day. </w:t>
      </w:r>
    </w:p>
    <w:p w:rsidR="00F56EA8" w:rsidRPr="002F5ADC" w:rsidRDefault="008D3B07"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One of the challenges of medical teaching is how to “pitch” ones teaching – cater to the majority of the class and one might fail to inspire the ‘high performers’ and also leave the ‘low performers’ behind. The utilitarian approach of providing the greatest benefit to the greatest number thus clearly has its limitations. </w:t>
      </w:r>
      <w:r w:rsidR="001F361C" w:rsidRPr="002F5ADC">
        <w:rPr>
          <w:rFonts w:ascii="Times New Roman" w:hAnsi="Times New Roman" w:cs="Times New Roman"/>
          <w:sz w:val="24"/>
          <w:szCs w:val="24"/>
        </w:rPr>
        <w:t xml:space="preserve">The principle of </w:t>
      </w:r>
      <w:r w:rsidR="001F361C" w:rsidRPr="002F5ADC">
        <w:rPr>
          <w:rFonts w:ascii="Times New Roman" w:hAnsi="Times New Roman" w:cs="Times New Roman"/>
          <w:i/>
          <w:sz w:val="24"/>
          <w:szCs w:val="24"/>
        </w:rPr>
        <w:t>subsidiarity</w:t>
      </w:r>
      <w:r w:rsidR="001F361C" w:rsidRPr="002F5ADC">
        <w:rPr>
          <w:rFonts w:ascii="Times New Roman" w:hAnsi="Times New Roman" w:cs="Times New Roman"/>
          <w:sz w:val="24"/>
          <w:szCs w:val="24"/>
        </w:rPr>
        <w:t xml:space="preserve"> requires medical teachers to look for avenues to deal with these smaller numbers</w:t>
      </w:r>
      <w:r w:rsidR="006C4AE5" w:rsidRPr="002F5ADC">
        <w:rPr>
          <w:rFonts w:ascii="Times New Roman" w:hAnsi="Times New Roman" w:cs="Times New Roman"/>
          <w:sz w:val="24"/>
          <w:szCs w:val="24"/>
        </w:rPr>
        <w:t xml:space="preserve"> of students</w:t>
      </w:r>
      <w:r w:rsidR="001F361C" w:rsidRPr="002F5ADC">
        <w:rPr>
          <w:rFonts w:ascii="Times New Roman" w:hAnsi="Times New Roman" w:cs="Times New Roman"/>
          <w:sz w:val="24"/>
          <w:szCs w:val="24"/>
        </w:rPr>
        <w:t>; both high and low performers</w:t>
      </w:r>
      <w:del w:id="56" w:author="mariovaz" w:date="2019-05-17T16:00:00Z">
        <w:r w:rsidR="006C4AE5" w:rsidRPr="002F5ADC">
          <w:rPr>
            <w:rFonts w:ascii="Times New Roman" w:hAnsi="Times New Roman" w:cs="Times New Roman"/>
            <w:sz w:val="24"/>
            <w:szCs w:val="24"/>
          </w:rPr>
          <w:delText>,</w:delText>
        </w:r>
        <w:r w:rsidR="001F361C" w:rsidRPr="002F5ADC">
          <w:rPr>
            <w:rFonts w:ascii="Times New Roman" w:hAnsi="Times New Roman" w:cs="Times New Roman"/>
            <w:sz w:val="24"/>
            <w:szCs w:val="24"/>
          </w:rPr>
          <w:delText xml:space="preserve"> and this needs to be addressed without stigmatization. In this context,</w:delText>
        </w:r>
      </w:del>
      <w:ins w:id="57" w:author="mariovaz" w:date="2019-05-17T16:00:00Z">
        <w:r w:rsidR="00B71913">
          <w:rPr>
            <w:rFonts w:ascii="Times New Roman" w:hAnsi="Times New Roman" w:cs="Times New Roman"/>
            <w:sz w:val="24"/>
            <w:szCs w:val="24"/>
          </w:rPr>
          <w:t xml:space="preserve">. </w:t>
        </w:r>
        <w:r w:rsidR="006E771F">
          <w:rPr>
            <w:rFonts w:ascii="Times New Roman" w:hAnsi="Times New Roman" w:cs="Times New Roman"/>
            <w:sz w:val="24"/>
            <w:szCs w:val="24"/>
          </w:rPr>
          <w:t>The new MCI curriculum</w:t>
        </w:r>
        <w:r w:rsidR="001F361C" w:rsidRPr="002F5ADC">
          <w:rPr>
            <w:rFonts w:ascii="Times New Roman" w:hAnsi="Times New Roman" w:cs="Times New Roman"/>
            <w:sz w:val="24"/>
            <w:szCs w:val="24"/>
          </w:rPr>
          <w:t xml:space="preserve"> </w:t>
        </w:r>
        <w:r w:rsidR="006E771F">
          <w:rPr>
            <w:rFonts w:ascii="Times New Roman" w:hAnsi="Times New Roman" w:cs="Times New Roman"/>
            <w:sz w:val="24"/>
            <w:szCs w:val="24"/>
          </w:rPr>
          <w:t xml:space="preserve">incorporates two 4-week elective blocks at the end of the third year which can appeal to all categories of students. </w:t>
        </w:r>
        <w:r w:rsidR="0004332F">
          <w:rPr>
            <w:rFonts w:ascii="Times New Roman" w:hAnsi="Times New Roman" w:cs="Times New Roman"/>
            <w:sz w:val="24"/>
            <w:szCs w:val="24"/>
          </w:rPr>
          <w:t>Student-led peer education programmes</w:t>
        </w:r>
        <w:r w:rsidR="003048D8">
          <w:rPr>
            <w:rFonts w:ascii="Times New Roman" w:hAnsi="Times New Roman" w:cs="Times New Roman"/>
            <w:sz w:val="24"/>
            <w:szCs w:val="24"/>
          </w:rPr>
          <w:t xml:space="preserve"> (</w:t>
        </w:r>
        <w:r w:rsidR="009F6308">
          <w:rPr>
            <w:rFonts w:ascii="Times New Roman" w:hAnsi="Times New Roman" w:cs="Times New Roman"/>
            <w:sz w:val="24"/>
            <w:szCs w:val="24"/>
          </w:rPr>
          <w:t>18</w:t>
        </w:r>
        <w:r w:rsidR="003048D8">
          <w:rPr>
            <w:rFonts w:ascii="Times New Roman" w:hAnsi="Times New Roman" w:cs="Times New Roman"/>
            <w:sz w:val="24"/>
            <w:szCs w:val="24"/>
          </w:rPr>
          <w:t>)</w:t>
        </w:r>
        <w:r w:rsidR="0004332F">
          <w:rPr>
            <w:rFonts w:ascii="Times New Roman" w:hAnsi="Times New Roman" w:cs="Times New Roman"/>
            <w:sz w:val="24"/>
            <w:szCs w:val="24"/>
          </w:rPr>
          <w:t xml:space="preserve"> may also serve the needs of ‘high performers’ while sensitising them to the needs of others in their </w:t>
        </w:r>
        <w:r w:rsidR="003048D8">
          <w:rPr>
            <w:rFonts w:ascii="Times New Roman" w:hAnsi="Times New Roman" w:cs="Times New Roman"/>
            <w:sz w:val="24"/>
            <w:szCs w:val="24"/>
          </w:rPr>
          <w:t>batch</w:t>
        </w:r>
        <w:r w:rsidR="0004332F">
          <w:rPr>
            <w:rFonts w:ascii="Times New Roman" w:hAnsi="Times New Roman" w:cs="Times New Roman"/>
            <w:sz w:val="24"/>
            <w:szCs w:val="24"/>
          </w:rPr>
          <w:t>.</w:t>
        </w:r>
        <w:r w:rsidR="00B71913">
          <w:rPr>
            <w:rFonts w:ascii="Times New Roman" w:hAnsi="Times New Roman" w:cs="Times New Roman"/>
            <w:sz w:val="24"/>
            <w:szCs w:val="24"/>
          </w:rPr>
          <w:t xml:space="preserve"> Remedial classes have also been advocated in the new MCI curriculum for low performers and considerable thought needs to be given on how this can be done while minimizing the</w:t>
        </w:r>
        <w:r w:rsidR="007766F5">
          <w:rPr>
            <w:rFonts w:ascii="Times New Roman" w:hAnsi="Times New Roman" w:cs="Times New Roman"/>
            <w:sz w:val="24"/>
            <w:szCs w:val="24"/>
          </w:rPr>
          <w:t xml:space="preserve"> problems of labelling and stigm</w:t>
        </w:r>
        <w:r w:rsidR="00B71913">
          <w:rPr>
            <w:rFonts w:ascii="Times New Roman" w:hAnsi="Times New Roman" w:cs="Times New Roman"/>
            <w:sz w:val="24"/>
            <w:szCs w:val="24"/>
          </w:rPr>
          <w:t>atization. In this context</w:t>
        </w:r>
      </w:ins>
      <w:r w:rsidR="00B71913">
        <w:rPr>
          <w:rFonts w:ascii="Times New Roman" w:hAnsi="Times New Roman" w:cs="Times New Roman"/>
          <w:sz w:val="24"/>
          <w:szCs w:val="24"/>
        </w:rPr>
        <w:t xml:space="preserve"> how one deals with the issue is as important as what one does. </w:t>
      </w:r>
    </w:p>
    <w:p w:rsidR="00E572CE" w:rsidRPr="002F5ADC" w:rsidRDefault="00E572CE"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A medical teacher is required to maintain professional and ethical relationships with peers, students and others with whom they work. </w:t>
      </w:r>
      <w:r w:rsidR="0054565A" w:rsidRPr="002F5ADC">
        <w:rPr>
          <w:rFonts w:ascii="Times New Roman" w:hAnsi="Times New Roman" w:cs="Times New Roman"/>
          <w:sz w:val="24"/>
          <w:szCs w:val="24"/>
        </w:rPr>
        <w:t>The teacher</w:t>
      </w:r>
      <w:del w:id="58" w:author="mariovaz" w:date="2019-05-17T16:00:00Z">
        <w:r w:rsidR="0054565A" w:rsidRPr="002F5ADC">
          <w:rPr>
            <w:rFonts w:ascii="Times New Roman" w:hAnsi="Times New Roman" w:cs="Times New Roman"/>
            <w:sz w:val="24"/>
            <w:szCs w:val="24"/>
          </w:rPr>
          <w:delText xml:space="preserve"> </w:delText>
        </w:r>
      </w:del>
      <w:r w:rsidR="0054565A" w:rsidRPr="002F5ADC">
        <w:rPr>
          <w:rFonts w:ascii="Times New Roman" w:hAnsi="Times New Roman" w:cs="Times New Roman"/>
          <w:sz w:val="24"/>
          <w:szCs w:val="24"/>
        </w:rPr>
        <w:t>–student relationship may however often be adversarial resulting in intimidation, public shaming, and humili</w:t>
      </w:r>
      <w:r w:rsidR="001642AB" w:rsidRPr="002F5ADC">
        <w:rPr>
          <w:rFonts w:ascii="Times New Roman" w:hAnsi="Times New Roman" w:cs="Times New Roman"/>
          <w:sz w:val="24"/>
          <w:szCs w:val="24"/>
        </w:rPr>
        <w:t xml:space="preserve">ation of students </w:t>
      </w:r>
      <w:del w:id="59" w:author="mariovaz" w:date="2019-05-17T16:00:00Z">
        <w:r w:rsidR="001642AB" w:rsidRPr="002F5ADC">
          <w:rPr>
            <w:rFonts w:ascii="Times New Roman" w:hAnsi="Times New Roman" w:cs="Times New Roman"/>
            <w:sz w:val="24"/>
            <w:szCs w:val="24"/>
          </w:rPr>
          <w:delText xml:space="preserve"> (20</w:delText>
        </w:r>
      </w:del>
      <w:ins w:id="60" w:author="mariovaz" w:date="2019-05-17T16:00:00Z">
        <w:r w:rsidR="001642AB" w:rsidRPr="002F5ADC">
          <w:rPr>
            <w:rFonts w:ascii="Times New Roman" w:hAnsi="Times New Roman" w:cs="Times New Roman"/>
            <w:sz w:val="24"/>
            <w:szCs w:val="24"/>
          </w:rPr>
          <w:t>(</w:t>
        </w:r>
        <w:r w:rsidR="008E0EC7">
          <w:rPr>
            <w:rFonts w:ascii="Times New Roman" w:hAnsi="Times New Roman" w:cs="Times New Roman"/>
            <w:sz w:val="24"/>
            <w:szCs w:val="24"/>
          </w:rPr>
          <w:t>1</w:t>
        </w:r>
        <w:r w:rsidR="007A36C3">
          <w:rPr>
            <w:rFonts w:ascii="Times New Roman" w:hAnsi="Times New Roman" w:cs="Times New Roman"/>
            <w:sz w:val="24"/>
            <w:szCs w:val="24"/>
          </w:rPr>
          <w:t>9</w:t>
        </w:r>
      </w:ins>
      <w:r w:rsidR="0054565A" w:rsidRPr="002F5ADC">
        <w:rPr>
          <w:rFonts w:ascii="Times New Roman" w:hAnsi="Times New Roman" w:cs="Times New Roman"/>
          <w:sz w:val="24"/>
          <w:szCs w:val="24"/>
        </w:rPr>
        <w:t>). F</w:t>
      </w:r>
      <w:r w:rsidRPr="002F5ADC">
        <w:rPr>
          <w:rFonts w:ascii="Times New Roman" w:hAnsi="Times New Roman" w:cs="Times New Roman"/>
          <w:sz w:val="24"/>
          <w:szCs w:val="24"/>
        </w:rPr>
        <w:t>ew institutions have a policy in place and there is a need to develop a professional code of conduct governing the student-faculty-</w:t>
      </w:r>
      <w:del w:id="61" w:author="mariovaz" w:date="2019-05-17T16:00:00Z">
        <w:r w:rsidRPr="002F5ADC">
          <w:rPr>
            <w:rFonts w:ascii="Times New Roman" w:hAnsi="Times New Roman" w:cs="Times New Roman"/>
            <w:sz w:val="24"/>
            <w:szCs w:val="24"/>
          </w:rPr>
          <w:delText>scho</w:delText>
        </w:r>
        <w:r w:rsidR="007043A9" w:rsidRPr="002F5ADC">
          <w:rPr>
            <w:rFonts w:ascii="Times New Roman" w:hAnsi="Times New Roman" w:cs="Times New Roman"/>
            <w:sz w:val="24"/>
            <w:szCs w:val="24"/>
          </w:rPr>
          <w:delText>ol</w:delText>
        </w:r>
      </w:del>
      <w:ins w:id="62" w:author="mariovaz" w:date="2019-05-17T16:00:00Z">
        <w:r w:rsidR="00436329">
          <w:rPr>
            <w:rFonts w:ascii="Times New Roman" w:hAnsi="Times New Roman" w:cs="Times New Roman"/>
            <w:sz w:val="24"/>
            <w:szCs w:val="24"/>
          </w:rPr>
          <w:t>medical college</w:t>
        </w:r>
      </w:ins>
      <w:r w:rsidR="007043A9" w:rsidRPr="002F5ADC">
        <w:rPr>
          <w:rFonts w:ascii="Times New Roman" w:hAnsi="Times New Roman" w:cs="Times New Roman"/>
          <w:sz w:val="24"/>
          <w:szCs w:val="24"/>
        </w:rPr>
        <w:t xml:space="preserve"> relationship</w:t>
      </w:r>
      <w:r w:rsidRPr="002F5ADC">
        <w:rPr>
          <w:rFonts w:ascii="Times New Roman" w:hAnsi="Times New Roman" w:cs="Times New Roman"/>
          <w:sz w:val="24"/>
          <w:szCs w:val="24"/>
        </w:rPr>
        <w:t>. Such a code will ensure that roles and responsibilities of both students and faculty are clearly defined, boundaries delineated and measures for redressal of grievances outlined as has been done in some medical institutions (</w:t>
      </w:r>
      <w:r w:rsidR="0054565A" w:rsidRPr="002F5ADC">
        <w:rPr>
          <w:rFonts w:ascii="Times New Roman" w:hAnsi="Times New Roman" w:cs="Times New Roman"/>
          <w:sz w:val="24"/>
          <w:szCs w:val="24"/>
        </w:rPr>
        <w:t xml:space="preserve">see </w:t>
      </w:r>
      <w:del w:id="63" w:author="mariovaz" w:date="2019-05-17T16:00:00Z">
        <w:r w:rsidR="007043A9" w:rsidRPr="002F5ADC">
          <w:rPr>
            <w:rFonts w:ascii="Times New Roman" w:hAnsi="Times New Roman" w:cs="Times New Roman"/>
            <w:sz w:val="24"/>
            <w:szCs w:val="24"/>
          </w:rPr>
          <w:delText>21</w:delText>
        </w:r>
      </w:del>
      <w:ins w:id="64" w:author="mariovaz" w:date="2019-05-17T16:00:00Z">
        <w:r w:rsidR="009F6308">
          <w:rPr>
            <w:rFonts w:ascii="Times New Roman" w:hAnsi="Times New Roman" w:cs="Times New Roman"/>
            <w:sz w:val="24"/>
            <w:szCs w:val="24"/>
          </w:rPr>
          <w:t>20</w:t>
        </w:r>
      </w:ins>
      <w:r w:rsidR="007043A9" w:rsidRPr="002F5ADC">
        <w:rPr>
          <w:rFonts w:ascii="Times New Roman" w:hAnsi="Times New Roman" w:cs="Times New Roman"/>
          <w:sz w:val="24"/>
          <w:szCs w:val="24"/>
        </w:rPr>
        <w:t>, for example</w:t>
      </w:r>
      <w:r w:rsidRPr="002F5ADC">
        <w:rPr>
          <w:rFonts w:ascii="Times New Roman" w:hAnsi="Times New Roman" w:cs="Times New Roman"/>
          <w:sz w:val="24"/>
          <w:szCs w:val="24"/>
        </w:rPr>
        <w:t>)</w:t>
      </w:r>
      <w:r w:rsidR="0054565A" w:rsidRPr="002F5ADC">
        <w:rPr>
          <w:rFonts w:ascii="Times New Roman" w:hAnsi="Times New Roman" w:cs="Times New Roman"/>
          <w:sz w:val="24"/>
          <w:szCs w:val="24"/>
        </w:rPr>
        <w:t>. It is also important for medical teachers to undergo some training on student relationships and not to model their behaviour on their own experiences of excessively hierarchical</w:t>
      </w:r>
      <w:r w:rsidR="00580C69" w:rsidRPr="002F5ADC">
        <w:rPr>
          <w:rFonts w:ascii="Times New Roman" w:hAnsi="Times New Roman" w:cs="Times New Roman"/>
          <w:sz w:val="24"/>
          <w:szCs w:val="24"/>
        </w:rPr>
        <w:t>, sometimes abusive,</w:t>
      </w:r>
      <w:r w:rsidR="0054565A" w:rsidRPr="002F5ADC">
        <w:rPr>
          <w:rFonts w:ascii="Times New Roman" w:hAnsi="Times New Roman" w:cs="Times New Roman"/>
          <w:sz w:val="24"/>
          <w:szCs w:val="24"/>
        </w:rPr>
        <w:t xml:space="preserve"> and unquestioned teacher-student relationships which they may attribute to their </w:t>
      </w:r>
      <w:r w:rsidR="00580C69" w:rsidRPr="002F5ADC">
        <w:rPr>
          <w:rFonts w:ascii="Times New Roman" w:hAnsi="Times New Roman" w:cs="Times New Roman"/>
          <w:sz w:val="24"/>
          <w:szCs w:val="24"/>
        </w:rPr>
        <w:t xml:space="preserve">current level of competence, </w:t>
      </w:r>
      <w:r w:rsidR="0054565A" w:rsidRPr="002F5ADC">
        <w:rPr>
          <w:rFonts w:ascii="Times New Roman" w:hAnsi="Times New Roman" w:cs="Times New Roman"/>
          <w:sz w:val="24"/>
          <w:szCs w:val="24"/>
        </w:rPr>
        <w:t>expertise</w:t>
      </w:r>
      <w:r w:rsidR="00580C69" w:rsidRPr="002F5ADC">
        <w:rPr>
          <w:rFonts w:ascii="Times New Roman" w:hAnsi="Times New Roman" w:cs="Times New Roman"/>
          <w:sz w:val="24"/>
          <w:szCs w:val="24"/>
        </w:rPr>
        <w:t xml:space="preserve"> and success</w:t>
      </w:r>
      <w:r w:rsidR="0054565A" w:rsidRPr="002F5ADC">
        <w:rPr>
          <w:rFonts w:ascii="Times New Roman" w:hAnsi="Times New Roman" w:cs="Times New Roman"/>
          <w:sz w:val="24"/>
          <w:szCs w:val="24"/>
        </w:rPr>
        <w:t>.</w:t>
      </w:r>
      <w:ins w:id="65" w:author="mariovaz" w:date="2019-05-17T16:00:00Z">
        <w:r w:rsidR="001C0B0B">
          <w:rPr>
            <w:rFonts w:ascii="Times New Roman" w:hAnsi="Times New Roman" w:cs="Times New Roman"/>
            <w:sz w:val="24"/>
            <w:szCs w:val="24"/>
          </w:rPr>
          <w:t xml:space="preserve"> There is at least some evidence, that medical teachers are more likely to identify ethical issues in patient care rather than ethical issues in medical education and that this can be improved with training (</w:t>
        </w:r>
        <w:r w:rsidR="009F6308">
          <w:rPr>
            <w:rFonts w:ascii="Times New Roman" w:hAnsi="Times New Roman" w:cs="Times New Roman"/>
            <w:sz w:val="24"/>
            <w:szCs w:val="24"/>
          </w:rPr>
          <w:t>21</w:t>
        </w:r>
        <w:r w:rsidR="001C0B0B">
          <w:rPr>
            <w:rFonts w:ascii="Times New Roman" w:hAnsi="Times New Roman" w:cs="Times New Roman"/>
            <w:sz w:val="24"/>
            <w:szCs w:val="24"/>
          </w:rPr>
          <w:t>).</w:t>
        </w:r>
      </w:ins>
    </w:p>
    <w:p w:rsidR="00494222" w:rsidRDefault="00494222"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There is a final point that I wish to make. The essence of clinical medical teaching occurs at the bedside of the patient – here the teacher not only focuses on the technical skills required of a medical graduate but on the human skills essential to a meaningful doctor-patient relationship. </w:t>
      </w:r>
      <w:ins w:id="66" w:author="mariovaz" w:date="2019-05-17T16:00:00Z">
        <w:r w:rsidR="00A9149C">
          <w:rPr>
            <w:rFonts w:ascii="Times New Roman" w:hAnsi="Times New Roman" w:cs="Times New Roman"/>
            <w:sz w:val="24"/>
            <w:szCs w:val="24"/>
          </w:rPr>
          <w:t>The discussion on the critical role of the committed clinical teacher is not new – William Osler wrote a spirited defence of the clinical teacher over a hundred years ago, and his observations are as pertinent</w:t>
        </w:r>
        <w:r w:rsidR="00741A2E">
          <w:rPr>
            <w:rFonts w:ascii="Times New Roman" w:hAnsi="Times New Roman" w:cs="Times New Roman"/>
            <w:sz w:val="24"/>
            <w:szCs w:val="24"/>
          </w:rPr>
          <w:t xml:space="preserve"> now, as they were then (</w:t>
        </w:r>
        <w:r w:rsidR="009F6308">
          <w:rPr>
            <w:rFonts w:ascii="Times New Roman" w:hAnsi="Times New Roman" w:cs="Times New Roman"/>
            <w:sz w:val="24"/>
            <w:szCs w:val="24"/>
          </w:rPr>
          <w:t>22</w:t>
        </w:r>
        <w:r w:rsidR="00A9149C">
          <w:rPr>
            <w:rFonts w:ascii="Times New Roman" w:hAnsi="Times New Roman" w:cs="Times New Roman"/>
            <w:sz w:val="24"/>
            <w:szCs w:val="24"/>
          </w:rPr>
          <w:t xml:space="preserve">). </w:t>
        </w:r>
      </w:ins>
      <w:r w:rsidR="005F00F1" w:rsidRPr="002F5ADC">
        <w:rPr>
          <w:rFonts w:ascii="Times New Roman" w:hAnsi="Times New Roman" w:cs="Times New Roman"/>
          <w:sz w:val="24"/>
          <w:szCs w:val="24"/>
        </w:rPr>
        <w:t xml:space="preserve">The bedside is also an ideal location for the teaching of medical ethics </w:t>
      </w:r>
      <w:r w:rsidR="00A27072" w:rsidRPr="002F5ADC">
        <w:rPr>
          <w:rFonts w:ascii="Times New Roman" w:hAnsi="Times New Roman" w:cs="Times New Roman"/>
          <w:sz w:val="24"/>
          <w:szCs w:val="24"/>
        </w:rPr>
        <w:t xml:space="preserve">in real time </w:t>
      </w:r>
      <w:r w:rsidR="005F00F1" w:rsidRPr="002F5ADC">
        <w:rPr>
          <w:rFonts w:ascii="Times New Roman" w:hAnsi="Times New Roman" w:cs="Times New Roman"/>
          <w:sz w:val="24"/>
          <w:szCs w:val="24"/>
        </w:rPr>
        <w:t xml:space="preserve">and </w:t>
      </w:r>
      <w:r w:rsidR="00A27072" w:rsidRPr="002F5ADC">
        <w:rPr>
          <w:rFonts w:ascii="Times New Roman" w:hAnsi="Times New Roman" w:cs="Times New Roman"/>
          <w:sz w:val="24"/>
          <w:szCs w:val="24"/>
        </w:rPr>
        <w:t xml:space="preserve">in </w:t>
      </w:r>
      <w:r w:rsidR="005F00F1" w:rsidRPr="002F5ADC">
        <w:rPr>
          <w:rFonts w:ascii="Times New Roman" w:hAnsi="Times New Roman" w:cs="Times New Roman"/>
          <w:sz w:val="24"/>
          <w:szCs w:val="24"/>
        </w:rPr>
        <w:t xml:space="preserve">very different </w:t>
      </w:r>
      <w:r w:rsidR="00A27072" w:rsidRPr="002F5ADC">
        <w:rPr>
          <w:rFonts w:ascii="Times New Roman" w:hAnsi="Times New Roman" w:cs="Times New Roman"/>
          <w:sz w:val="24"/>
          <w:szCs w:val="24"/>
        </w:rPr>
        <w:t xml:space="preserve">circumstances to the </w:t>
      </w:r>
      <w:r w:rsidR="005F00F1" w:rsidRPr="002F5ADC">
        <w:rPr>
          <w:rFonts w:ascii="Times New Roman" w:hAnsi="Times New Roman" w:cs="Times New Roman"/>
          <w:sz w:val="24"/>
          <w:szCs w:val="24"/>
        </w:rPr>
        <w:t>environment of a classroom</w:t>
      </w:r>
      <w:r w:rsidR="00A27072" w:rsidRPr="002F5ADC">
        <w:rPr>
          <w:rFonts w:ascii="Times New Roman" w:hAnsi="Times New Roman" w:cs="Times New Roman"/>
          <w:sz w:val="24"/>
          <w:szCs w:val="24"/>
        </w:rPr>
        <w:t xml:space="preserve"> (</w:t>
      </w:r>
      <w:del w:id="67" w:author="mariovaz" w:date="2019-05-17T16:00:00Z">
        <w:r w:rsidR="007043A9" w:rsidRPr="002F5ADC">
          <w:rPr>
            <w:rFonts w:ascii="Times New Roman" w:hAnsi="Times New Roman" w:cs="Times New Roman"/>
            <w:sz w:val="24"/>
            <w:szCs w:val="24"/>
          </w:rPr>
          <w:delText>22</w:delText>
        </w:r>
      </w:del>
      <w:ins w:id="68" w:author="mariovaz" w:date="2019-05-17T16:00:00Z">
        <w:r w:rsidR="007043A9" w:rsidRPr="002F5ADC">
          <w:rPr>
            <w:rFonts w:ascii="Times New Roman" w:hAnsi="Times New Roman" w:cs="Times New Roman"/>
            <w:sz w:val="24"/>
            <w:szCs w:val="24"/>
          </w:rPr>
          <w:t>2</w:t>
        </w:r>
        <w:r w:rsidR="009F6308">
          <w:rPr>
            <w:rFonts w:ascii="Times New Roman" w:hAnsi="Times New Roman" w:cs="Times New Roman"/>
            <w:sz w:val="24"/>
            <w:szCs w:val="24"/>
          </w:rPr>
          <w:t>3</w:t>
        </w:r>
      </w:ins>
      <w:r w:rsidR="00A27072" w:rsidRPr="002F5ADC">
        <w:rPr>
          <w:rFonts w:ascii="Times New Roman" w:hAnsi="Times New Roman" w:cs="Times New Roman"/>
          <w:sz w:val="24"/>
          <w:szCs w:val="24"/>
        </w:rPr>
        <w:t>)</w:t>
      </w:r>
      <w:r w:rsidR="005F00F1" w:rsidRPr="002F5ADC">
        <w:rPr>
          <w:rFonts w:ascii="Times New Roman" w:hAnsi="Times New Roman" w:cs="Times New Roman"/>
          <w:sz w:val="24"/>
          <w:szCs w:val="24"/>
        </w:rPr>
        <w:t>. Committed teachers see the inherent worth of educating students at the bedside. The focus on theory in medical colleges and the certification of graduates with incomplete medical and human skills is one of the gravest injustices the medical profession can inflict on society. In this sense, medical teachers are morally complicit when medical graduates treat patients incompetently, insensitively and unethically.</w:t>
      </w:r>
      <w:r w:rsidR="0004332F">
        <w:rPr>
          <w:rFonts w:ascii="Times New Roman" w:hAnsi="Times New Roman" w:cs="Times New Roman"/>
          <w:sz w:val="24"/>
          <w:szCs w:val="24"/>
        </w:rPr>
        <w:t xml:space="preserve"> </w:t>
      </w:r>
      <w:del w:id="69" w:author="mariovaz" w:date="2019-05-17T16:00:00Z">
        <w:r w:rsidR="005F00F1" w:rsidRPr="002F5ADC">
          <w:rPr>
            <w:rFonts w:ascii="Times New Roman" w:hAnsi="Times New Roman" w:cs="Times New Roman"/>
            <w:sz w:val="24"/>
            <w:szCs w:val="24"/>
          </w:rPr>
          <w:delText xml:space="preserve">  </w:delText>
        </w:r>
        <w:r w:rsidR="00A96617" w:rsidRPr="002F5ADC">
          <w:rPr>
            <w:rFonts w:ascii="Times New Roman" w:hAnsi="Times New Roman" w:cs="Times New Roman"/>
            <w:sz w:val="24"/>
            <w:szCs w:val="24"/>
          </w:rPr>
          <w:delText xml:space="preserve">The new competency-based curriculum of the Medical Council of India </w:delText>
        </w:r>
        <w:r w:rsidR="007043A9" w:rsidRPr="002F5ADC">
          <w:rPr>
            <w:rFonts w:ascii="Times New Roman" w:hAnsi="Times New Roman" w:cs="Times New Roman"/>
            <w:sz w:val="24"/>
            <w:szCs w:val="24"/>
          </w:rPr>
          <w:delText>(23</w:delText>
        </w:r>
        <w:r w:rsidR="006814CB" w:rsidRPr="002F5ADC">
          <w:rPr>
            <w:rFonts w:ascii="Times New Roman" w:hAnsi="Times New Roman" w:cs="Times New Roman"/>
            <w:sz w:val="24"/>
            <w:szCs w:val="24"/>
          </w:rPr>
          <w:delText>)</w:delText>
        </w:r>
        <w:r w:rsidR="00B74335" w:rsidRPr="002F5ADC">
          <w:rPr>
            <w:rFonts w:ascii="Times New Roman" w:hAnsi="Times New Roman" w:cs="Times New Roman"/>
            <w:sz w:val="24"/>
            <w:szCs w:val="24"/>
          </w:rPr>
          <w:delText xml:space="preserve"> which</w:delText>
        </w:r>
        <w:r w:rsidR="006814CB" w:rsidRPr="002F5ADC">
          <w:rPr>
            <w:rFonts w:ascii="Times New Roman" w:hAnsi="Times New Roman" w:cs="Times New Roman"/>
            <w:sz w:val="24"/>
            <w:szCs w:val="24"/>
          </w:rPr>
          <w:delText xml:space="preserve"> </w:delText>
        </w:r>
        <w:r w:rsidR="00A96617" w:rsidRPr="002F5ADC">
          <w:rPr>
            <w:rFonts w:ascii="Times New Roman" w:hAnsi="Times New Roman" w:cs="Times New Roman"/>
            <w:sz w:val="24"/>
            <w:szCs w:val="24"/>
          </w:rPr>
          <w:delText xml:space="preserve">incorporates an AETCOM programme (attitudes, ethics and communication) within </w:delText>
        </w:r>
        <w:r w:rsidR="00C8350A" w:rsidRPr="002F5ADC">
          <w:rPr>
            <w:rFonts w:ascii="Times New Roman" w:hAnsi="Times New Roman" w:cs="Times New Roman"/>
            <w:sz w:val="24"/>
            <w:szCs w:val="24"/>
          </w:rPr>
          <w:delText>it</w:delText>
        </w:r>
        <w:r w:rsidR="00A96617" w:rsidRPr="002F5ADC">
          <w:rPr>
            <w:rFonts w:ascii="Times New Roman" w:hAnsi="Times New Roman" w:cs="Times New Roman"/>
            <w:sz w:val="24"/>
            <w:szCs w:val="24"/>
          </w:rPr>
          <w:delText xml:space="preserve"> is a new opportunity for medical teachers to review </w:delText>
        </w:r>
        <w:r w:rsidR="00B74335" w:rsidRPr="002F5ADC">
          <w:rPr>
            <w:rFonts w:ascii="Times New Roman" w:hAnsi="Times New Roman" w:cs="Times New Roman"/>
            <w:sz w:val="24"/>
            <w:szCs w:val="24"/>
          </w:rPr>
          <w:delText xml:space="preserve">and put into practice </w:delText>
        </w:r>
        <w:r w:rsidR="00A96617" w:rsidRPr="002F5ADC">
          <w:rPr>
            <w:rFonts w:ascii="Times New Roman" w:hAnsi="Times New Roman" w:cs="Times New Roman"/>
            <w:sz w:val="24"/>
            <w:szCs w:val="24"/>
          </w:rPr>
          <w:delText>the ethical dimensions of their calling.</w:delText>
        </w:r>
      </w:del>
      <w:ins w:id="70" w:author="mariovaz" w:date="2019-05-17T16:00:00Z">
        <w:r w:rsidR="0004332F">
          <w:rPr>
            <w:rFonts w:ascii="Times New Roman" w:hAnsi="Times New Roman" w:cs="Times New Roman"/>
            <w:sz w:val="24"/>
            <w:szCs w:val="24"/>
          </w:rPr>
          <w:t>Be</w:t>
        </w:r>
        <w:r w:rsidR="00F46BF6">
          <w:rPr>
            <w:rFonts w:ascii="Times New Roman" w:hAnsi="Times New Roman" w:cs="Times New Roman"/>
            <w:sz w:val="24"/>
            <w:szCs w:val="24"/>
          </w:rPr>
          <w:t>dside teaching is</w:t>
        </w:r>
        <w:r w:rsidR="0004332F">
          <w:rPr>
            <w:rFonts w:ascii="Times New Roman" w:hAnsi="Times New Roman" w:cs="Times New Roman"/>
            <w:sz w:val="24"/>
            <w:szCs w:val="24"/>
          </w:rPr>
          <w:t xml:space="preserve"> not, however, without its ethical challenges</w:t>
        </w:r>
        <w:r w:rsidR="00E3716B">
          <w:rPr>
            <w:rFonts w:ascii="Times New Roman" w:hAnsi="Times New Roman" w:cs="Times New Roman"/>
            <w:sz w:val="24"/>
            <w:szCs w:val="24"/>
          </w:rPr>
          <w:t>, including those of</w:t>
        </w:r>
        <w:r w:rsidR="008813EB">
          <w:rPr>
            <w:rFonts w:ascii="Times New Roman" w:hAnsi="Times New Roman" w:cs="Times New Roman"/>
            <w:sz w:val="24"/>
            <w:szCs w:val="24"/>
          </w:rPr>
          <w:t xml:space="preserve"> patient dynamics, patient satisfaction and patient care</w:t>
        </w:r>
        <w:r w:rsidR="00103B7F">
          <w:rPr>
            <w:rFonts w:ascii="Times New Roman" w:hAnsi="Times New Roman" w:cs="Times New Roman"/>
            <w:sz w:val="24"/>
            <w:szCs w:val="24"/>
          </w:rPr>
          <w:t xml:space="preserve"> (</w:t>
        </w:r>
        <w:r w:rsidR="009F6308">
          <w:rPr>
            <w:rFonts w:ascii="Times New Roman" w:hAnsi="Times New Roman" w:cs="Times New Roman"/>
            <w:sz w:val="24"/>
            <w:szCs w:val="24"/>
          </w:rPr>
          <w:t>24</w:t>
        </w:r>
        <w:r w:rsidR="008813EB">
          <w:rPr>
            <w:rFonts w:ascii="Times New Roman" w:hAnsi="Times New Roman" w:cs="Times New Roman"/>
            <w:sz w:val="24"/>
            <w:szCs w:val="24"/>
          </w:rPr>
          <w:t>)</w:t>
        </w:r>
        <w:r w:rsidR="00F46BF6">
          <w:rPr>
            <w:rFonts w:ascii="Times New Roman" w:hAnsi="Times New Roman" w:cs="Times New Roman"/>
            <w:sz w:val="24"/>
            <w:szCs w:val="24"/>
          </w:rPr>
          <w:t xml:space="preserve">. </w:t>
        </w:r>
        <w:r w:rsidR="008813EB">
          <w:rPr>
            <w:rFonts w:ascii="Times New Roman" w:hAnsi="Times New Roman" w:cs="Times New Roman"/>
            <w:sz w:val="24"/>
            <w:szCs w:val="24"/>
          </w:rPr>
          <w:t xml:space="preserve">Specific ethical issues during the clinical teaching-learning process </w:t>
        </w:r>
        <w:r w:rsidR="00F46BF6">
          <w:rPr>
            <w:rFonts w:ascii="Times New Roman" w:hAnsi="Times New Roman" w:cs="Times New Roman"/>
            <w:sz w:val="24"/>
            <w:szCs w:val="24"/>
          </w:rPr>
          <w:t xml:space="preserve">include </w:t>
        </w:r>
        <w:r w:rsidR="00436329">
          <w:rPr>
            <w:rFonts w:ascii="Times New Roman" w:hAnsi="Times New Roman" w:cs="Times New Roman"/>
            <w:sz w:val="24"/>
            <w:szCs w:val="24"/>
          </w:rPr>
          <w:t xml:space="preserve">the lack of </w:t>
        </w:r>
        <w:r w:rsidR="00F46BF6">
          <w:rPr>
            <w:rFonts w:ascii="Times New Roman" w:hAnsi="Times New Roman" w:cs="Times New Roman"/>
            <w:sz w:val="24"/>
            <w:szCs w:val="24"/>
          </w:rPr>
          <w:t xml:space="preserve">respect for patients by medical students and </w:t>
        </w:r>
        <w:r w:rsidR="007A36C3">
          <w:rPr>
            <w:rFonts w:ascii="Times New Roman" w:hAnsi="Times New Roman" w:cs="Times New Roman"/>
            <w:sz w:val="24"/>
            <w:szCs w:val="24"/>
          </w:rPr>
          <w:t>non-</w:t>
        </w:r>
        <w:r w:rsidR="00F46BF6">
          <w:rPr>
            <w:rFonts w:ascii="Times New Roman" w:hAnsi="Times New Roman" w:cs="Times New Roman"/>
            <w:sz w:val="24"/>
            <w:szCs w:val="24"/>
          </w:rPr>
          <w:t>disclosure of their student status</w:t>
        </w:r>
        <w:r w:rsidR="00103B7F">
          <w:rPr>
            <w:rFonts w:ascii="Times New Roman" w:hAnsi="Times New Roman" w:cs="Times New Roman"/>
            <w:sz w:val="24"/>
            <w:szCs w:val="24"/>
          </w:rPr>
          <w:t xml:space="preserve"> (</w:t>
        </w:r>
        <w:r w:rsidR="009F6308">
          <w:rPr>
            <w:rFonts w:ascii="Times New Roman" w:hAnsi="Times New Roman" w:cs="Times New Roman"/>
            <w:sz w:val="24"/>
            <w:szCs w:val="24"/>
          </w:rPr>
          <w:t>25</w:t>
        </w:r>
        <w:r w:rsidR="00F46BF6">
          <w:rPr>
            <w:rFonts w:ascii="Times New Roman" w:hAnsi="Times New Roman" w:cs="Times New Roman"/>
            <w:sz w:val="24"/>
            <w:szCs w:val="24"/>
          </w:rPr>
          <w:t>) and the role of the medical teacher in mediating between the patient and the student while trying to balance the interests of both parties</w:t>
        </w:r>
        <w:r w:rsidR="003668F6">
          <w:rPr>
            <w:rFonts w:ascii="Times New Roman" w:hAnsi="Times New Roman" w:cs="Times New Roman"/>
            <w:sz w:val="24"/>
            <w:szCs w:val="24"/>
          </w:rPr>
          <w:t xml:space="preserve"> – patient autonomy and learner needs. In the case of the latter, this includes issues of clinical history taking, physical examination and the performance of procedures under supervision </w:t>
        </w:r>
        <w:r w:rsidR="00465EDE">
          <w:rPr>
            <w:rFonts w:ascii="Times New Roman" w:hAnsi="Times New Roman" w:cs="Times New Roman"/>
            <w:sz w:val="24"/>
            <w:szCs w:val="24"/>
          </w:rPr>
          <w:t>(</w:t>
        </w:r>
        <w:r w:rsidR="009F6308">
          <w:rPr>
            <w:rFonts w:ascii="Times New Roman" w:hAnsi="Times New Roman" w:cs="Times New Roman"/>
            <w:sz w:val="24"/>
            <w:szCs w:val="24"/>
          </w:rPr>
          <w:t>26</w:t>
        </w:r>
        <w:r w:rsidR="003668F6">
          <w:rPr>
            <w:rFonts w:ascii="Times New Roman" w:hAnsi="Times New Roman" w:cs="Times New Roman"/>
            <w:sz w:val="24"/>
            <w:szCs w:val="24"/>
          </w:rPr>
          <w:t>)</w:t>
        </w:r>
        <w:r w:rsidR="00F46BF6">
          <w:rPr>
            <w:rFonts w:ascii="Times New Roman" w:hAnsi="Times New Roman" w:cs="Times New Roman"/>
            <w:sz w:val="24"/>
            <w:szCs w:val="24"/>
          </w:rPr>
          <w:t xml:space="preserve">. </w:t>
        </w:r>
      </w:ins>
    </w:p>
    <w:p w:rsidR="00B16BFF" w:rsidRDefault="00491A90" w:rsidP="0070696B">
      <w:pPr>
        <w:jc w:val="both"/>
        <w:rPr>
          <w:ins w:id="71" w:author="mariovaz" w:date="2019-05-17T16:00:00Z"/>
          <w:rFonts w:ascii="Times New Roman" w:hAnsi="Times New Roman" w:cs="Times New Roman"/>
          <w:sz w:val="24"/>
          <w:szCs w:val="24"/>
        </w:rPr>
      </w:pPr>
      <w:moveToRangeStart w:id="72" w:author="mariovaz" w:date="2019-05-17T16:00:00Z" w:name="move9001254"/>
      <w:moveTo w:id="73" w:author="mariovaz" w:date="2019-05-17T16:00:00Z">
        <w:r w:rsidRPr="002F5ADC">
          <w:rPr>
            <w:rFonts w:ascii="Times New Roman" w:hAnsi="Times New Roman" w:cs="Times New Roman"/>
            <w:sz w:val="24"/>
            <w:szCs w:val="24"/>
          </w:rPr>
          <w:t>There is a general sense that the pedestal once occupied by the medical profession has begun to crumble.</w:t>
        </w:r>
        <w:moveToRangeStart w:id="74" w:author="mariovaz" w:date="2019-05-17T16:00:00Z" w:name="move9001255"/>
        <w:moveToRangeEnd w:id="72"/>
        <w:r w:rsidRPr="002F5ADC">
          <w:rPr>
            <w:rFonts w:ascii="Times New Roman" w:hAnsi="Times New Roman" w:cs="Times New Roman"/>
            <w:sz w:val="24"/>
            <w:szCs w:val="24"/>
          </w:rPr>
          <w:t xml:space="preserve"> It has been buffeted by strong winds of change from outside – the higher legitimate expectations of the public in terms of honesty, trustworthiness, competence and accountability.  </w:t>
        </w:r>
      </w:moveTo>
      <w:moveToRangeEnd w:id="74"/>
      <w:ins w:id="75" w:author="mariovaz" w:date="2019-05-17T16:00:00Z">
        <w:r w:rsidRPr="002F5ADC">
          <w:rPr>
            <w:rFonts w:ascii="Times New Roman" w:hAnsi="Times New Roman" w:cs="Times New Roman"/>
            <w:sz w:val="24"/>
            <w:szCs w:val="24"/>
          </w:rPr>
          <w:t>It has also been eroded from within by scandal, malpractice and corruption (</w:t>
        </w:r>
        <w:r w:rsidR="006F13FB">
          <w:rPr>
            <w:rFonts w:ascii="Times New Roman" w:hAnsi="Times New Roman" w:cs="Times New Roman"/>
            <w:sz w:val="24"/>
            <w:szCs w:val="24"/>
          </w:rPr>
          <w:t>27,28,29,30</w:t>
        </w:r>
        <w:r w:rsidR="009F6308">
          <w:rPr>
            <w:rFonts w:ascii="Times New Roman" w:hAnsi="Times New Roman" w:cs="Times New Roman"/>
            <w:sz w:val="24"/>
            <w:szCs w:val="24"/>
          </w:rPr>
          <w:t>,31</w:t>
        </w:r>
        <w:r w:rsidRPr="002F5ADC">
          <w:rPr>
            <w:rFonts w:ascii="Times New Roman" w:hAnsi="Times New Roman" w:cs="Times New Roman"/>
            <w:sz w:val="24"/>
            <w:szCs w:val="24"/>
          </w:rPr>
          <w:t>) – the fact that these actions may represent a part of the medical profession does not matter. We reel with horror when the press and journals abroad (</w:t>
        </w:r>
        <w:r w:rsidR="006F13FB">
          <w:rPr>
            <w:rFonts w:ascii="Times New Roman" w:hAnsi="Times New Roman" w:cs="Times New Roman"/>
            <w:sz w:val="24"/>
            <w:szCs w:val="24"/>
          </w:rPr>
          <w:t>3</w:t>
        </w:r>
        <w:r w:rsidR="009F6308">
          <w:rPr>
            <w:rFonts w:ascii="Times New Roman" w:hAnsi="Times New Roman" w:cs="Times New Roman"/>
            <w:sz w:val="24"/>
            <w:szCs w:val="24"/>
          </w:rPr>
          <w:t>2</w:t>
        </w:r>
        <w:r w:rsidRPr="002F5ADC">
          <w:rPr>
            <w:rFonts w:ascii="Times New Roman" w:hAnsi="Times New Roman" w:cs="Times New Roman"/>
            <w:sz w:val="24"/>
            <w:szCs w:val="24"/>
          </w:rPr>
          <w:t>) reveal the rot within, perhaps, not because we are unaware of it, but because the very idea of being exposed is singularly unpleasant.</w:t>
        </w:r>
        <w:r>
          <w:rPr>
            <w:rFonts w:ascii="Times New Roman" w:hAnsi="Times New Roman" w:cs="Times New Roman"/>
            <w:sz w:val="24"/>
            <w:szCs w:val="24"/>
          </w:rPr>
          <w:t xml:space="preserve"> Medical teachers are </w:t>
        </w:r>
        <w:r w:rsidR="00B71913">
          <w:rPr>
            <w:rFonts w:ascii="Times New Roman" w:hAnsi="Times New Roman" w:cs="Times New Roman"/>
            <w:sz w:val="24"/>
            <w:szCs w:val="24"/>
          </w:rPr>
          <w:t>uniquely placed</w:t>
        </w:r>
        <w:r>
          <w:rPr>
            <w:rFonts w:ascii="Times New Roman" w:hAnsi="Times New Roman" w:cs="Times New Roman"/>
            <w:sz w:val="24"/>
            <w:szCs w:val="24"/>
          </w:rPr>
          <w:t xml:space="preserve"> to stem this rot. In their hands are placed the future generations of doctors. </w:t>
        </w:r>
      </w:ins>
    </w:p>
    <w:p w:rsidR="00491A90" w:rsidRDefault="00491A90" w:rsidP="0070696B">
      <w:pPr>
        <w:jc w:val="both"/>
        <w:rPr>
          <w:ins w:id="76" w:author="mariovaz" w:date="2019-05-17T16:00:00Z"/>
          <w:rFonts w:ascii="Times New Roman" w:hAnsi="Times New Roman" w:cs="Times New Roman"/>
          <w:sz w:val="24"/>
          <w:szCs w:val="24"/>
        </w:rPr>
      </w:pPr>
      <w:ins w:id="77" w:author="mariovaz" w:date="2019-05-17T16:00:00Z">
        <w:r>
          <w:rPr>
            <w:rFonts w:ascii="Times New Roman" w:hAnsi="Times New Roman" w:cs="Times New Roman"/>
            <w:sz w:val="24"/>
            <w:szCs w:val="24"/>
          </w:rPr>
          <w:t>Some of the ways in which medical teachers can address the ethics of their teaching role include the following:</w:t>
        </w:r>
      </w:ins>
    </w:p>
    <w:p w:rsidR="00BD16F5" w:rsidRDefault="008219D3">
      <w:pPr>
        <w:pStyle w:val="ListParagraph"/>
        <w:numPr>
          <w:ilvl w:val="0"/>
          <w:numId w:val="1"/>
        </w:numPr>
        <w:autoSpaceDE w:val="0"/>
        <w:autoSpaceDN w:val="0"/>
        <w:adjustRightInd w:val="0"/>
        <w:spacing w:after="0"/>
        <w:rPr>
          <w:ins w:id="78" w:author="mariovaz" w:date="2019-05-17T16:00:00Z"/>
          <w:rFonts w:ascii="Times New Roman" w:hAnsi="Times New Roman" w:cs="Times New Roman"/>
          <w:sz w:val="24"/>
          <w:szCs w:val="24"/>
        </w:rPr>
      </w:pPr>
      <w:ins w:id="79" w:author="mariovaz" w:date="2019-05-17T16:00:00Z">
        <w:r w:rsidRPr="008219D3">
          <w:rPr>
            <w:rFonts w:ascii="Times New Roman" w:hAnsi="Times New Roman" w:cs="Times New Roman"/>
            <w:sz w:val="24"/>
            <w:szCs w:val="24"/>
          </w:rPr>
          <w:t>Understand that they are role models: their behaviour is constantly being scrutinized. Students often embrace what they see as positive attitudes and may reject, or sometimes unfortunately, embrace negative behaviours if they see some gain</w:t>
        </w:r>
        <w:r w:rsidR="006F13FB">
          <w:rPr>
            <w:rFonts w:ascii="Times New Roman" w:hAnsi="Times New Roman" w:cs="Times New Roman"/>
            <w:sz w:val="24"/>
            <w:szCs w:val="24"/>
          </w:rPr>
          <w:t xml:space="preserve"> (32</w:t>
        </w:r>
        <w:r w:rsidR="00E3716B">
          <w:rPr>
            <w:rFonts w:ascii="Times New Roman" w:hAnsi="Times New Roman" w:cs="Times New Roman"/>
            <w:sz w:val="24"/>
            <w:szCs w:val="24"/>
          </w:rPr>
          <w:t>).</w:t>
        </w:r>
        <w:r w:rsidRPr="008219D3">
          <w:rPr>
            <w:rFonts w:ascii="Times New Roman" w:hAnsi="Times New Roman" w:cs="Times New Roman"/>
            <w:sz w:val="24"/>
            <w:szCs w:val="24"/>
          </w:rPr>
          <w:t xml:space="preserve"> Teachers must also be aware that students </w:t>
        </w:r>
        <w:r w:rsidR="006D1A32">
          <w:rPr>
            <w:rFonts w:ascii="Times New Roman" w:hAnsi="Times New Roman" w:cs="Times New Roman"/>
            <w:sz w:val="24"/>
            <w:szCs w:val="24"/>
          </w:rPr>
          <w:t xml:space="preserve">are quick to distinguish what they say from what they </w:t>
        </w:r>
        <w:r w:rsidRPr="008219D3">
          <w:rPr>
            <w:rFonts w:ascii="Times New Roman" w:hAnsi="Times New Roman" w:cs="Times New Roman"/>
            <w:sz w:val="24"/>
            <w:szCs w:val="24"/>
          </w:rPr>
          <w:t>do</w:t>
        </w:r>
        <w:r w:rsidR="006D1A32">
          <w:rPr>
            <w:rFonts w:ascii="Times New Roman" w:hAnsi="Times New Roman" w:cs="Times New Roman"/>
            <w:sz w:val="24"/>
            <w:szCs w:val="24"/>
          </w:rPr>
          <w:t xml:space="preserve"> and that a positive teacher-student relationship is a critical mediator in the hidden curriculum (</w:t>
        </w:r>
        <w:r w:rsidR="009F6308">
          <w:rPr>
            <w:rFonts w:ascii="Times New Roman" w:hAnsi="Times New Roman" w:cs="Times New Roman"/>
            <w:sz w:val="24"/>
            <w:szCs w:val="24"/>
          </w:rPr>
          <w:t>19</w:t>
        </w:r>
        <w:r w:rsidR="006D1A32">
          <w:rPr>
            <w:rFonts w:ascii="Times New Roman" w:hAnsi="Times New Roman" w:cs="Times New Roman"/>
            <w:sz w:val="24"/>
            <w:szCs w:val="24"/>
          </w:rPr>
          <w:t xml:space="preserve">). </w:t>
        </w:r>
        <w:r w:rsidRPr="008219D3">
          <w:rPr>
            <w:rFonts w:ascii="Times New Roman" w:hAnsi="Times New Roman" w:cs="Times New Roman"/>
            <w:sz w:val="24"/>
            <w:szCs w:val="24"/>
          </w:rPr>
          <w:t xml:space="preserve"> The ongoing debate about how much ethics is taught or caught echoes the question posed</w:t>
        </w:r>
        <w:r w:rsidR="00B71913">
          <w:rPr>
            <w:rFonts w:ascii="Times New Roman" w:hAnsi="Times New Roman" w:cs="Times New Roman"/>
            <w:sz w:val="24"/>
            <w:szCs w:val="24"/>
          </w:rPr>
          <w:t xml:space="preserve"> close to 2500 years ago</w:t>
        </w:r>
        <w:r w:rsidRPr="008219D3">
          <w:rPr>
            <w:rFonts w:ascii="Times New Roman" w:hAnsi="Times New Roman" w:cs="Times New Roman"/>
            <w:sz w:val="24"/>
            <w:szCs w:val="24"/>
          </w:rPr>
          <w:t xml:space="preserve"> by Meno to Socrates in Plato’s Dialogue – “Is virtue something that can be taught? Or, does it come by practice?”</w:t>
        </w:r>
        <w:r w:rsidR="006F13FB">
          <w:rPr>
            <w:rFonts w:ascii="Times New Roman" w:hAnsi="Times New Roman" w:cs="Times New Roman"/>
            <w:sz w:val="24"/>
            <w:szCs w:val="24"/>
          </w:rPr>
          <w:t xml:space="preserve"> (3</w:t>
        </w:r>
        <w:r w:rsidR="009F6308">
          <w:rPr>
            <w:rFonts w:ascii="Times New Roman" w:hAnsi="Times New Roman" w:cs="Times New Roman"/>
            <w:sz w:val="24"/>
            <w:szCs w:val="24"/>
          </w:rPr>
          <w:t>4</w:t>
        </w:r>
        <w:r w:rsidRPr="008219D3">
          <w:rPr>
            <w:rFonts w:ascii="Times New Roman" w:hAnsi="Times New Roman" w:cs="Times New Roman"/>
            <w:sz w:val="24"/>
            <w:szCs w:val="24"/>
          </w:rPr>
          <w:t>)</w:t>
        </w:r>
      </w:ins>
    </w:p>
    <w:p w:rsidR="00BD16F5" w:rsidRDefault="000E7C71">
      <w:pPr>
        <w:pStyle w:val="ListParagraph"/>
        <w:numPr>
          <w:ilvl w:val="0"/>
          <w:numId w:val="1"/>
        </w:numPr>
        <w:jc w:val="both"/>
        <w:rPr>
          <w:ins w:id="80" w:author="mariovaz" w:date="2019-05-17T16:00:00Z"/>
          <w:rFonts w:ascii="Times New Roman" w:hAnsi="Times New Roman" w:cs="Times New Roman"/>
          <w:sz w:val="24"/>
          <w:szCs w:val="24"/>
        </w:rPr>
      </w:pPr>
      <w:ins w:id="81" w:author="mariovaz" w:date="2019-05-17T16:00:00Z">
        <w:r>
          <w:rPr>
            <w:rFonts w:ascii="Times New Roman" w:hAnsi="Times New Roman" w:cs="Times New Roman"/>
            <w:sz w:val="24"/>
            <w:szCs w:val="24"/>
          </w:rPr>
          <w:t xml:space="preserve">Accept teaching and the facilitation of learning </w:t>
        </w:r>
        <w:r w:rsidR="00491A90">
          <w:rPr>
            <w:rFonts w:ascii="Times New Roman" w:hAnsi="Times New Roman" w:cs="Times New Roman"/>
            <w:sz w:val="24"/>
            <w:szCs w:val="24"/>
          </w:rPr>
          <w:t xml:space="preserve">as an integral and important role: </w:t>
        </w:r>
        <w:r>
          <w:rPr>
            <w:rFonts w:ascii="Times New Roman" w:hAnsi="Times New Roman" w:cs="Times New Roman"/>
            <w:sz w:val="24"/>
            <w:szCs w:val="24"/>
          </w:rPr>
          <w:t xml:space="preserve">while clinical service and research are also integral roles of a medical teacher, the educative role cannot be relegated to the background – this is why they have presumably opted to work in medical colleges. </w:t>
        </w:r>
        <w:r w:rsidR="00414760">
          <w:rPr>
            <w:rFonts w:ascii="Times New Roman" w:hAnsi="Times New Roman" w:cs="Times New Roman"/>
            <w:sz w:val="24"/>
            <w:szCs w:val="24"/>
          </w:rPr>
          <w:t xml:space="preserve">They also need to be aware, and resist ethical breeches that teachers may encounter such as the lure of improper or </w:t>
        </w:r>
        <w:r w:rsidR="00E3716B">
          <w:rPr>
            <w:rFonts w:ascii="Times New Roman" w:hAnsi="Times New Roman" w:cs="Times New Roman"/>
            <w:sz w:val="24"/>
            <w:szCs w:val="24"/>
          </w:rPr>
          <w:t>biased</w:t>
        </w:r>
        <w:r w:rsidR="00414760">
          <w:rPr>
            <w:rFonts w:ascii="Times New Roman" w:hAnsi="Times New Roman" w:cs="Times New Roman"/>
            <w:sz w:val="24"/>
            <w:szCs w:val="24"/>
          </w:rPr>
          <w:t xml:space="preserve"> grading of </w:t>
        </w:r>
        <w:r w:rsidR="00E3716B">
          <w:rPr>
            <w:rFonts w:ascii="Times New Roman" w:hAnsi="Times New Roman" w:cs="Times New Roman"/>
            <w:sz w:val="24"/>
            <w:szCs w:val="24"/>
          </w:rPr>
          <w:t>answer</w:t>
        </w:r>
        <w:r w:rsidR="00414760">
          <w:rPr>
            <w:rFonts w:ascii="Times New Roman" w:hAnsi="Times New Roman" w:cs="Times New Roman"/>
            <w:sz w:val="24"/>
            <w:szCs w:val="24"/>
          </w:rPr>
          <w:t xml:space="preserve"> scripts, accepting gifts and favours from students, exposing students to embarrassment or disparagement, and inappropriate relations with students, among</w:t>
        </w:r>
        <w:r w:rsidR="006F13FB">
          <w:rPr>
            <w:rFonts w:ascii="Times New Roman" w:hAnsi="Times New Roman" w:cs="Times New Roman"/>
            <w:sz w:val="24"/>
            <w:szCs w:val="24"/>
          </w:rPr>
          <w:t xml:space="preserve"> others (</w:t>
        </w:r>
        <w:r w:rsidR="009F6308">
          <w:rPr>
            <w:rFonts w:ascii="Times New Roman" w:hAnsi="Times New Roman" w:cs="Times New Roman"/>
            <w:sz w:val="24"/>
            <w:szCs w:val="24"/>
          </w:rPr>
          <w:t>35</w:t>
        </w:r>
        <w:r w:rsidR="00414760">
          <w:rPr>
            <w:rFonts w:ascii="Times New Roman" w:hAnsi="Times New Roman" w:cs="Times New Roman"/>
            <w:sz w:val="24"/>
            <w:szCs w:val="24"/>
          </w:rPr>
          <w:t>).</w:t>
        </w:r>
      </w:ins>
    </w:p>
    <w:p w:rsidR="00BD16F5" w:rsidRDefault="000E7C71">
      <w:pPr>
        <w:pStyle w:val="ListParagraph"/>
        <w:numPr>
          <w:ilvl w:val="0"/>
          <w:numId w:val="1"/>
        </w:numPr>
        <w:jc w:val="both"/>
        <w:rPr>
          <w:ins w:id="82" w:author="mariovaz" w:date="2019-05-17T16:00:00Z"/>
          <w:rFonts w:ascii="Times New Roman" w:hAnsi="Times New Roman" w:cs="Times New Roman"/>
          <w:sz w:val="24"/>
          <w:szCs w:val="24"/>
        </w:rPr>
      </w:pPr>
      <w:ins w:id="83" w:author="mariovaz" w:date="2019-05-17T16:00:00Z">
        <w:r>
          <w:rPr>
            <w:rFonts w:ascii="Times New Roman" w:hAnsi="Times New Roman" w:cs="Times New Roman"/>
            <w:sz w:val="24"/>
            <w:szCs w:val="24"/>
          </w:rPr>
          <w:t>Keep the student at the heart of the teaching–learning process.</w:t>
        </w:r>
        <w:r w:rsidR="00E3716B">
          <w:rPr>
            <w:rFonts w:ascii="Times New Roman" w:hAnsi="Times New Roman" w:cs="Times New Roman"/>
            <w:sz w:val="24"/>
            <w:szCs w:val="24"/>
          </w:rPr>
          <w:t xml:space="preserve"> </w:t>
        </w:r>
        <w:r>
          <w:rPr>
            <w:rFonts w:ascii="Times New Roman" w:hAnsi="Times New Roman" w:cs="Times New Roman"/>
            <w:sz w:val="24"/>
            <w:szCs w:val="24"/>
          </w:rPr>
          <w:t xml:space="preserve">Their needs, apprehensions and difficulties need to be addressed. Lifelong learning needs to be cultivated </w:t>
        </w:r>
        <w:r w:rsidR="006F13FB">
          <w:rPr>
            <w:rFonts w:ascii="Times New Roman" w:hAnsi="Times New Roman" w:cs="Times New Roman"/>
            <w:sz w:val="24"/>
            <w:szCs w:val="24"/>
          </w:rPr>
          <w:t>(</w:t>
        </w:r>
        <w:r w:rsidR="009F6308">
          <w:rPr>
            <w:rFonts w:ascii="Times New Roman" w:hAnsi="Times New Roman" w:cs="Times New Roman"/>
            <w:sz w:val="24"/>
            <w:szCs w:val="24"/>
          </w:rPr>
          <w:t>36</w:t>
        </w:r>
        <w:r w:rsidR="00B16BFF">
          <w:rPr>
            <w:rFonts w:ascii="Times New Roman" w:hAnsi="Times New Roman" w:cs="Times New Roman"/>
            <w:sz w:val="24"/>
            <w:szCs w:val="24"/>
          </w:rPr>
          <w:t xml:space="preserve">) </w:t>
        </w:r>
        <w:r>
          <w:rPr>
            <w:rFonts w:ascii="Times New Roman" w:hAnsi="Times New Roman" w:cs="Times New Roman"/>
            <w:sz w:val="24"/>
            <w:szCs w:val="24"/>
          </w:rPr>
          <w:t xml:space="preserve">and teachers do this by </w:t>
        </w:r>
        <w:r w:rsidR="00680F30">
          <w:rPr>
            <w:rFonts w:ascii="Times New Roman" w:hAnsi="Times New Roman" w:cs="Times New Roman"/>
            <w:sz w:val="24"/>
            <w:szCs w:val="24"/>
          </w:rPr>
          <w:t xml:space="preserve">being living examples of academic integrity – by preparing well for the classes and </w:t>
        </w:r>
        <w:r>
          <w:rPr>
            <w:rFonts w:ascii="Times New Roman" w:hAnsi="Times New Roman" w:cs="Times New Roman"/>
            <w:sz w:val="24"/>
            <w:szCs w:val="24"/>
          </w:rPr>
          <w:t>being abreast of their fields. They need to be open to being questioned and s</w:t>
        </w:r>
        <w:r w:rsidR="00680F30">
          <w:rPr>
            <w:rFonts w:ascii="Times New Roman" w:hAnsi="Times New Roman" w:cs="Times New Roman"/>
            <w:sz w:val="24"/>
            <w:szCs w:val="24"/>
          </w:rPr>
          <w:t>hould see this as an opportunity rather</w:t>
        </w:r>
        <w:r>
          <w:rPr>
            <w:rFonts w:ascii="Times New Roman" w:hAnsi="Times New Roman" w:cs="Times New Roman"/>
            <w:sz w:val="24"/>
            <w:szCs w:val="24"/>
          </w:rPr>
          <w:t xml:space="preserve"> </w:t>
        </w:r>
        <w:r w:rsidR="00680F30">
          <w:rPr>
            <w:rFonts w:ascii="Times New Roman" w:hAnsi="Times New Roman" w:cs="Times New Roman"/>
            <w:sz w:val="24"/>
            <w:szCs w:val="24"/>
          </w:rPr>
          <w:t xml:space="preserve">than </w:t>
        </w:r>
        <w:r>
          <w:rPr>
            <w:rFonts w:ascii="Times New Roman" w:hAnsi="Times New Roman" w:cs="Times New Roman"/>
            <w:sz w:val="24"/>
            <w:szCs w:val="24"/>
          </w:rPr>
          <w:t>a threat</w:t>
        </w:r>
        <w:r w:rsidR="00680F30">
          <w:rPr>
            <w:rFonts w:ascii="Times New Roman" w:hAnsi="Times New Roman" w:cs="Times New Roman"/>
            <w:sz w:val="24"/>
            <w:szCs w:val="24"/>
          </w:rPr>
          <w:t>. The facilitation of lifelong learning is an ethical imperative as knowledge grows and therapies change.</w:t>
        </w:r>
        <w:r w:rsidR="00BF3496">
          <w:rPr>
            <w:rFonts w:ascii="Times New Roman" w:hAnsi="Times New Roman" w:cs="Times New Roman"/>
            <w:sz w:val="24"/>
            <w:szCs w:val="24"/>
          </w:rPr>
          <w:t xml:space="preserve"> </w:t>
        </w:r>
      </w:ins>
    </w:p>
    <w:p w:rsidR="00BD16F5" w:rsidRDefault="00BF32C3">
      <w:pPr>
        <w:pStyle w:val="ListParagraph"/>
        <w:numPr>
          <w:ilvl w:val="0"/>
          <w:numId w:val="1"/>
        </w:numPr>
        <w:jc w:val="both"/>
        <w:rPr>
          <w:ins w:id="84" w:author="mariovaz" w:date="2019-05-17T16:00:00Z"/>
          <w:rFonts w:ascii="Times New Roman" w:hAnsi="Times New Roman" w:cs="Times New Roman"/>
          <w:sz w:val="24"/>
          <w:szCs w:val="24"/>
        </w:rPr>
      </w:pPr>
      <w:ins w:id="85" w:author="mariovaz" w:date="2019-05-17T16:00:00Z">
        <w:r>
          <w:rPr>
            <w:rFonts w:ascii="Times New Roman" w:hAnsi="Times New Roman" w:cs="Times New Roman"/>
            <w:sz w:val="24"/>
            <w:szCs w:val="24"/>
          </w:rPr>
          <w:t>Promote academic honesty and ensure that academic dishonesty</w:t>
        </w:r>
        <w:r w:rsidR="008638C0">
          <w:rPr>
            <w:rFonts w:ascii="Times New Roman" w:hAnsi="Times New Roman" w:cs="Times New Roman"/>
            <w:sz w:val="24"/>
            <w:szCs w:val="24"/>
          </w:rPr>
          <w:t>, including among students,</w:t>
        </w:r>
        <w:r>
          <w:rPr>
            <w:rFonts w:ascii="Times New Roman" w:hAnsi="Times New Roman" w:cs="Times New Roman"/>
            <w:sz w:val="24"/>
            <w:szCs w:val="24"/>
          </w:rPr>
          <w:t xml:space="preserve"> is reported and suitable action taken. Issues of academic dishonesty with students include copying, cheating, </w:t>
        </w:r>
        <w:r w:rsidR="008638C0">
          <w:rPr>
            <w:rFonts w:ascii="Times New Roman" w:hAnsi="Times New Roman" w:cs="Times New Roman"/>
            <w:sz w:val="24"/>
            <w:szCs w:val="24"/>
          </w:rPr>
          <w:t>and plagiarism, among others (</w:t>
        </w:r>
        <w:r w:rsidR="009F6308">
          <w:rPr>
            <w:rFonts w:ascii="Times New Roman" w:hAnsi="Times New Roman" w:cs="Times New Roman"/>
            <w:sz w:val="24"/>
            <w:szCs w:val="24"/>
          </w:rPr>
          <w:t>37</w:t>
        </w:r>
        <w:r w:rsidR="008638C0">
          <w:rPr>
            <w:rFonts w:ascii="Times New Roman" w:hAnsi="Times New Roman" w:cs="Times New Roman"/>
            <w:sz w:val="24"/>
            <w:szCs w:val="24"/>
          </w:rPr>
          <w:t>)</w:t>
        </w:r>
      </w:ins>
    </w:p>
    <w:p w:rsidR="008219D3" w:rsidRDefault="00680F30" w:rsidP="008219D3">
      <w:pPr>
        <w:pStyle w:val="ListParagraph"/>
        <w:numPr>
          <w:ilvl w:val="0"/>
          <w:numId w:val="1"/>
        </w:numPr>
        <w:jc w:val="both"/>
        <w:rPr>
          <w:ins w:id="86" w:author="mariovaz" w:date="2019-05-17T16:00:00Z"/>
          <w:rFonts w:ascii="Times New Roman" w:hAnsi="Times New Roman" w:cs="Times New Roman"/>
          <w:sz w:val="24"/>
          <w:szCs w:val="24"/>
        </w:rPr>
      </w:pPr>
      <w:ins w:id="87" w:author="mariovaz" w:date="2019-05-17T16:00:00Z">
        <w:r>
          <w:rPr>
            <w:rFonts w:ascii="Times New Roman" w:hAnsi="Times New Roman" w:cs="Times New Roman"/>
            <w:sz w:val="24"/>
            <w:szCs w:val="24"/>
          </w:rPr>
          <w:t>Recognise the bedside as the primary area where medical students are taught, not merely clinical skills, but the essence of patient-doctor communication, the necessity for respect, the identification of ethical issues and their appropriate addressal such that it avoids or minimizes moral distress in the patient, their family members and in the treating physician.</w:t>
        </w:r>
      </w:ins>
    </w:p>
    <w:p w:rsidR="00BD16F5" w:rsidRDefault="00154FE1">
      <w:pPr>
        <w:pStyle w:val="ListParagraph"/>
        <w:numPr>
          <w:ilvl w:val="0"/>
          <w:numId w:val="1"/>
        </w:numPr>
        <w:jc w:val="both"/>
        <w:rPr>
          <w:ins w:id="88" w:author="mariovaz" w:date="2019-05-17T16:00:00Z"/>
          <w:rFonts w:ascii="Times New Roman" w:hAnsi="Times New Roman" w:cs="Times New Roman"/>
          <w:sz w:val="24"/>
          <w:szCs w:val="24"/>
        </w:rPr>
      </w:pPr>
      <w:ins w:id="89" w:author="mariovaz" w:date="2019-05-17T16:00:00Z">
        <w:r>
          <w:rPr>
            <w:rFonts w:ascii="Times New Roman" w:hAnsi="Times New Roman" w:cs="Times New Roman"/>
            <w:sz w:val="24"/>
            <w:szCs w:val="24"/>
          </w:rPr>
          <w:t>Align medical teaching with health needs of national priority, since a primary purpose of medical education is to address the medical care delivery needs of the country</w:t>
        </w:r>
        <w:r w:rsidR="002907C3">
          <w:rPr>
            <w:rFonts w:ascii="Times New Roman" w:hAnsi="Times New Roman" w:cs="Times New Roman"/>
            <w:sz w:val="24"/>
            <w:szCs w:val="24"/>
          </w:rPr>
          <w:t xml:space="preserve"> (</w:t>
        </w:r>
        <w:r w:rsidR="009F6308">
          <w:rPr>
            <w:rFonts w:ascii="Times New Roman" w:hAnsi="Times New Roman" w:cs="Times New Roman"/>
            <w:sz w:val="24"/>
            <w:szCs w:val="24"/>
          </w:rPr>
          <w:t>38</w:t>
        </w:r>
        <w:r>
          <w:rPr>
            <w:rFonts w:ascii="Times New Roman" w:hAnsi="Times New Roman" w:cs="Times New Roman"/>
            <w:sz w:val="24"/>
            <w:szCs w:val="24"/>
          </w:rPr>
          <w:t>). This will also widen the ethical outlook of students beyond doctor-patient interactions to doctor-community relationships and the importance of public health ethics.</w:t>
        </w:r>
      </w:ins>
    </w:p>
    <w:p w:rsidR="00BF32C3" w:rsidRDefault="00B16BFF" w:rsidP="00933640">
      <w:pPr>
        <w:jc w:val="both"/>
        <w:rPr>
          <w:ins w:id="90" w:author="mariovaz" w:date="2019-05-17T16:00:00Z"/>
          <w:rFonts w:ascii="Times New Roman" w:hAnsi="Times New Roman" w:cs="Times New Roman"/>
          <w:sz w:val="24"/>
          <w:szCs w:val="24"/>
        </w:rPr>
      </w:pPr>
      <w:ins w:id="91" w:author="mariovaz" w:date="2019-05-17T16:00:00Z">
        <w:r>
          <w:rPr>
            <w:rFonts w:ascii="Times New Roman" w:hAnsi="Times New Roman" w:cs="Times New Roman"/>
            <w:sz w:val="24"/>
            <w:szCs w:val="24"/>
          </w:rPr>
          <w:t>A</w:t>
        </w:r>
        <w:r w:rsidR="00933640">
          <w:rPr>
            <w:rFonts w:ascii="Times New Roman" w:hAnsi="Times New Roman" w:cs="Times New Roman"/>
            <w:sz w:val="24"/>
            <w:szCs w:val="24"/>
          </w:rPr>
          <w:t xml:space="preserve">dministrators of medical colleges, also </w:t>
        </w:r>
        <w:r>
          <w:rPr>
            <w:rFonts w:ascii="Times New Roman" w:hAnsi="Times New Roman" w:cs="Times New Roman"/>
            <w:sz w:val="24"/>
            <w:szCs w:val="24"/>
          </w:rPr>
          <w:t xml:space="preserve">have an important role to play. They need to: </w:t>
        </w:r>
      </w:ins>
    </w:p>
    <w:p w:rsidR="00BD16F5" w:rsidRDefault="00B16BFF">
      <w:pPr>
        <w:pStyle w:val="ListParagraph"/>
        <w:numPr>
          <w:ilvl w:val="0"/>
          <w:numId w:val="2"/>
        </w:numPr>
        <w:jc w:val="both"/>
        <w:rPr>
          <w:ins w:id="92" w:author="mariovaz" w:date="2019-05-17T16:00:00Z"/>
          <w:rFonts w:ascii="Times New Roman" w:hAnsi="Times New Roman" w:cs="Times New Roman"/>
          <w:sz w:val="24"/>
          <w:szCs w:val="24"/>
        </w:rPr>
      </w:pPr>
      <w:ins w:id="93" w:author="mariovaz" w:date="2019-05-17T16:00:00Z">
        <w:r>
          <w:rPr>
            <w:rFonts w:ascii="Times New Roman" w:hAnsi="Times New Roman" w:cs="Times New Roman"/>
            <w:sz w:val="24"/>
            <w:szCs w:val="24"/>
          </w:rPr>
          <w:t>Recognize and evaluate teaching as an integral part of the professional development of medical teachers and the promotion process</w:t>
        </w:r>
        <w:r w:rsidR="002455FB">
          <w:rPr>
            <w:rFonts w:ascii="Times New Roman" w:hAnsi="Times New Roman" w:cs="Times New Roman"/>
            <w:sz w:val="24"/>
            <w:szCs w:val="24"/>
          </w:rPr>
          <w:t>. While the objective evaluation of teaching will continue to be a challenging prospect, various methods have evolved to allow for inputs from all the stakeholders involved (</w:t>
        </w:r>
        <w:r w:rsidR="009F6308">
          <w:rPr>
            <w:rFonts w:ascii="Times New Roman" w:hAnsi="Times New Roman" w:cs="Times New Roman"/>
            <w:sz w:val="24"/>
            <w:szCs w:val="24"/>
          </w:rPr>
          <w:t>39</w:t>
        </w:r>
        <w:r w:rsidR="00741906">
          <w:rPr>
            <w:rFonts w:ascii="Times New Roman" w:hAnsi="Times New Roman" w:cs="Times New Roman"/>
            <w:sz w:val="24"/>
            <w:szCs w:val="24"/>
          </w:rPr>
          <w:t>).</w:t>
        </w:r>
      </w:ins>
    </w:p>
    <w:p w:rsidR="00BD16F5" w:rsidRDefault="00B16BFF">
      <w:pPr>
        <w:pStyle w:val="ListParagraph"/>
        <w:numPr>
          <w:ilvl w:val="0"/>
          <w:numId w:val="2"/>
        </w:numPr>
        <w:jc w:val="both"/>
        <w:rPr>
          <w:ins w:id="94" w:author="mariovaz" w:date="2019-05-17T16:00:00Z"/>
          <w:rFonts w:ascii="Times New Roman" w:hAnsi="Times New Roman" w:cs="Times New Roman"/>
          <w:sz w:val="24"/>
          <w:szCs w:val="24"/>
        </w:rPr>
      </w:pPr>
      <w:ins w:id="95" w:author="mariovaz" w:date="2019-05-17T16:00:00Z">
        <w:r>
          <w:rPr>
            <w:rFonts w:ascii="Times New Roman" w:hAnsi="Times New Roman" w:cs="Times New Roman"/>
            <w:sz w:val="24"/>
            <w:szCs w:val="24"/>
          </w:rPr>
          <w:t xml:space="preserve">Rationalise the distribution of time across the broad roles of those working in medical colleges (teaching, research, clinical service) so that this does not become the prerogative of the individual but rather institutionalised as policy. In so doing, institutions must recognise that various permutations of time allocation exist in models abroad, which allow institutions to recognise the inherent worth of individuals </w:t>
        </w:r>
        <w:r w:rsidR="004045C7">
          <w:rPr>
            <w:rFonts w:ascii="Times New Roman" w:hAnsi="Times New Roman" w:cs="Times New Roman"/>
            <w:sz w:val="24"/>
            <w:szCs w:val="24"/>
          </w:rPr>
          <w:t>having greater capabilities in one or more these broad roles.</w:t>
        </w:r>
        <w:r>
          <w:rPr>
            <w:rFonts w:ascii="Times New Roman" w:hAnsi="Times New Roman" w:cs="Times New Roman"/>
            <w:sz w:val="24"/>
            <w:szCs w:val="24"/>
          </w:rPr>
          <w:t xml:space="preserve"> </w:t>
        </w:r>
      </w:ins>
    </w:p>
    <w:p w:rsidR="00BD16F5" w:rsidRDefault="003048D8">
      <w:pPr>
        <w:pStyle w:val="ListParagraph"/>
        <w:numPr>
          <w:ilvl w:val="0"/>
          <w:numId w:val="2"/>
        </w:numPr>
        <w:jc w:val="both"/>
        <w:rPr>
          <w:ins w:id="96" w:author="mariovaz" w:date="2019-05-17T16:00:00Z"/>
          <w:rFonts w:ascii="Times New Roman" w:hAnsi="Times New Roman" w:cs="Times New Roman"/>
          <w:sz w:val="24"/>
          <w:szCs w:val="24"/>
        </w:rPr>
      </w:pPr>
      <w:ins w:id="97" w:author="mariovaz" w:date="2019-05-17T16:00:00Z">
        <w:r>
          <w:rPr>
            <w:rFonts w:ascii="Times New Roman" w:hAnsi="Times New Roman" w:cs="Times New Roman"/>
            <w:sz w:val="24"/>
            <w:szCs w:val="24"/>
          </w:rPr>
          <w:t xml:space="preserve">Be aware of the implications of the ‘hidden curriculum’ – the fact that students learn from organisational structure and organisation, even if this not intended. </w:t>
        </w:r>
        <w:r w:rsidR="004D63A0">
          <w:rPr>
            <w:rFonts w:ascii="Times New Roman" w:hAnsi="Times New Roman" w:cs="Times New Roman"/>
            <w:sz w:val="24"/>
            <w:szCs w:val="24"/>
          </w:rPr>
          <w:t>There is thus a need to align the hidden curriculum with what is professed in the formal curriculum</w:t>
        </w:r>
        <w:r w:rsidR="00E3716B">
          <w:rPr>
            <w:rFonts w:ascii="Times New Roman" w:hAnsi="Times New Roman" w:cs="Times New Roman"/>
            <w:sz w:val="24"/>
            <w:szCs w:val="24"/>
          </w:rPr>
          <w:t xml:space="preserve"> </w:t>
        </w:r>
        <w:r w:rsidR="002907C3">
          <w:rPr>
            <w:rFonts w:ascii="Times New Roman" w:hAnsi="Times New Roman" w:cs="Times New Roman"/>
            <w:sz w:val="24"/>
            <w:szCs w:val="24"/>
          </w:rPr>
          <w:t>(</w:t>
        </w:r>
        <w:r w:rsidR="009F6308">
          <w:rPr>
            <w:rFonts w:ascii="Times New Roman" w:hAnsi="Times New Roman" w:cs="Times New Roman"/>
            <w:sz w:val="24"/>
            <w:szCs w:val="24"/>
          </w:rPr>
          <w:t>13</w:t>
        </w:r>
        <w:r>
          <w:rPr>
            <w:rFonts w:ascii="Times New Roman" w:hAnsi="Times New Roman" w:cs="Times New Roman"/>
            <w:sz w:val="24"/>
            <w:szCs w:val="24"/>
          </w:rPr>
          <w:t>)</w:t>
        </w:r>
        <w:r w:rsidR="004D63A0">
          <w:rPr>
            <w:rFonts w:ascii="Times New Roman" w:hAnsi="Times New Roman" w:cs="Times New Roman"/>
            <w:sz w:val="24"/>
            <w:szCs w:val="24"/>
          </w:rPr>
          <w:t>.</w:t>
        </w:r>
      </w:ins>
    </w:p>
    <w:p w:rsidR="00BF32C3" w:rsidRPr="00933640" w:rsidRDefault="00BF32C3" w:rsidP="00933640">
      <w:pPr>
        <w:jc w:val="both"/>
        <w:rPr>
          <w:ins w:id="98" w:author="mariovaz" w:date="2019-05-17T16:00:00Z"/>
          <w:rFonts w:ascii="Times New Roman" w:hAnsi="Times New Roman" w:cs="Times New Roman"/>
          <w:sz w:val="24"/>
          <w:szCs w:val="24"/>
        </w:rPr>
      </w:pPr>
      <w:ins w:id="99" w:author="mariovaz" w:date="2019-05-17T16:00:00Z">
        <w:r>
          <w:rPr>
            <w:rFonts w:ascii="Times New Roman" w:hAnsi="Times New Roman" w:cs="Times New Roman"/>
            <w:sz w:val="24"/>
            <w:szCs w:val="24"/>
          </w:rPr>
          <w:t>The word doctor has its root in the Latin word ‘docere’ (to teach). It is time that medical teachers embrace th</w:t>
        </w:r>
        <w:r w:rsidR="002907C3">
          <w:rPr>
            <w:rFonts w:ascii="Times New Roman" w:hAnsi="Times New Roman" w:cs="Times New Roman"/>
            <w:sz w:val="24"/>
            <w:szCs w:val="24"/>
          </w:rPr>
          <w:t>is professional obligation (</w:t>
        </w:r>
        <w:r w:rsidR="009F6308">
          <w:rPr>
            <w:rFonts w:ascii="Times New Roman" w:hAnsi="Times New Roman" w:cs="Times New Roman"/>
            <w:sz w:val="24"/>
            <w:szCs w:val="24"/>
          </w:rPr>
          <w:t>40</w:t>
        </w:r>
        <w:r>
          <w:rPr>
            <w:rFonts w:ascii="Times New Roman" w:hAnsi="Times New Roman" w:cs="Times New Roman"/>
            <w:sz w:val="24"/>
            <w:szCs w:val="24"/>
          </w:rPr>
          <w:t>).</w:t>
        </w:r>
      </w:ins>
    </w:p>
    <w:p w:rsidR="001D6841" w:rsidRPr="002F5ADC" w:rsidRDefault="000A6498" w:rsidP="0070696B">
      <w:pPr>
        <w:jc w:val="both"/>
        <w:rPr>
          <w:rFonts w:ascii="Times New Roman" w:hAnsi="Times New Roman" w:cs="Times New Roman"/>
          <w:b/>
          <w:sz w:val="24"/>
          <w:szCs w:val="24"/>
        </w:rPr>
      </w:pPr>
      <w:r w:rsidRPr="002F5ADC">
        <w:rPr>
          <w:rFonts w:ascii="Times New Roman" w:hAnsi="Times New Roman" w:cs="Times New Roman"/>
          <w:b/>
          <w:sz w:val="24"/>
          <w:szCs w:val="24"/>
        </w:rPr>
        <w:t>Acknowledgements</w:t>
      </w:r>
    </w:p>
    <w:p w:rsidR="000A6498" w:rsidRPr="002F5ADC" w:rsidRDefault="000A6498" w:rsidP="0070696B">
      <w:pPr>
        <w:jc w:val="both"/>
        <w:rPr>
          <w:rFonts w:ascii="Times New Roman" w:hAnsi="Times New Roman" w:cs="Times New Roman"/>
          <w:sz w:val="24"/>
          <w:szCs w:val="24"/>
        </w:rPr>
      </w:pPr>
      <w:r w:rsidRPr="002F5ADC">
        <w:rPr>
          <w:rFonts w:ascii="Times New Roman" w:hAnsi="Times New Roman" w:cs="Times New Roman"/>
          <w:sz w:val="24"/>
          <w:szCs w:val="24"/>
        </w:rPr>
        <w:t>Olinda Timms and Manjulika Vaz for the</w:t>
      </w:r>
      <w:r w:rsidR="0025513D" w:rsidRPr="002F5ADC">
        <w:rPr>
          <w:rFonts w:ascii="Times New Roman" w:hAnsi="Times New Roman" w:cs="Times New Roman"/>
          <w:sz w:val="24"/>
          <w:szCs w:val="24"/>
        </w:rPr>
        <w:t>ir</w:t>
      </w:r>
      <w:r w:rsidRPr="002F5ADC">
        <w:rPr>
          <w:rFonts w:ascii="Times New Roman" w:hAnsi="Times New Roman" w:cs="Times New Roman"/>
          <w:sz w:val="24"/>
          <w:szCs w:val="24"/>
        </w:rPr>
        <w:t xml:space="preserve"> comments on the manuscript</w:t>
      </w:r>
      <w:ins w:id="100" w:author="mariovaz" w:date="2019-05-17T16:00:00Z">
        <w:r w:rsidR="00E3716B">
          <w:rPr>
            <w:rFonts w:ascii="Times New Roman" w:hAnsi="Times New Roman" w:cs="Times New Roman"/>
            <w:sz w:val="24"/>
            <w:szCs w:val="24"/>
          </w:rPr>
          <w:t xml:space="preserve"> and the reviewer for very thoughtful insights and suggestions</w:t>
        </w:r>
      </w:ins>
      <w:r w:rsidRPr="002F5ADC">
        <w:rPr>
          <w:rFonts w:ascii="Times New Roman" w:hAnsi="Times New Roman" w:cs="Times New Roman"/>
          <w:sz w:val="24"/>
          <w:szCs w:val="24"/>
        </w:rPr>
        <w:t>.</w:t>
      </w:r>
    </w:p>
    <w:p w:rsidR="006A5787" w:rsidRPr="002F5ADC" w:rsidRDefault="006A5787" w:rsidP="0070696B">
      <w:pPr>
        <w:jc w:val="both"/>
        <w:rPr>
          <w:rFonts w:ascii="Times New Roman" w:hAnsi="Times New Roman" w:cs="Times New Roman"/>
          <w:b/>
          <w:sz w:val="24"/>
          <w:szCs w:val="24"/>
        </w:rPr>
      </w:pPr>
      <w:r w:rsidRPr="002F5ADC">
        <w:rPr>
          <w:rFonts w:ascii="Times New Roman" w:hAnsi="Times New Roman" w:cs="Times New Roman"/>
          <w:b/>
          <w:sz w:val="24"/>
          <w:szCs w:val="24"/>
        </w:rPr>
        <w:t>References</w:t>
      </w:r>
    </w:p>
    <w:p w:rsidR="00BA1516" w:rsidRPr="002F5ADC" w:rsidRDefault="006675AE" w:rsidP="0070696B">
      <w:pPr>
        <w:spacing w:after="0" w:line="240" w:lineRule="auto"/>
        <w:jc w:val="both"/>
        <w:rPr>
          <w:rFonts w:ascii="Times New Roman" w:eastAsia="Times New Roman" w:hAnsi="Times New Roman" w:cs="Times New Roman"/>
          <w:sz w:val="24"/>
          <w:szCs w:val="24"/>
          <w:lang w:eastAsia="en-IN"/>
        </w:rPr>
      </w:pPr>
      <w:del w:id="101" w:author="mariovaz" w:date="2019-05-17T16:00:00Z">
        <w:r w:rsidRPr="002F5ADC">
          <w:rPr>
            <w:rFonts w:ascii="Times New Roman" w:eastAsia="Times New Roman" w:hAnsi="Times New Roman" w:cs="Times New Roman"/>
            <w:sz w:val="24"/>
            <w:szCs w:val="24"/>
            <w:lang w:eastAsia="en-IN"/>
          </w:rPr>
          <w:delText>1.</w:delText>
        </w:r>
      </w:del>
      <w:ins w:id="102" w:author="mariovaz" w:date="2019-05-17T16:00:00Z">
        <w:r w:rsidRPr="002F5ADC">
          <w:rPr>
            <w:rFonts w:ascii="Times New Roman" w:eastAsia="Times New Roman" w:hAnsi="Times New Roman" w:cs="Times New Roman"/>
            <w:sz w:val="24"/>
            <w:szCs w:val="24"/>
            <w:lang w:eastAsia="en-IN"/>
          </w:rPr>
          <w:t xml:space="preserve">1. </w:t>
        </w:r>
      </w:ins>
      <w:moveFromRangeStart w:id="103" w:author="mariovaz" w:date="2019-05-17T16:00:00Z" w:name="move9001256"/>
      <w:moveFrom w:id="104" w:author="mariovaz" w:date="2019-05-17T16:00:00Z">
        <w:r w:rsidR="007A4829">
          <w:rPr>
            <w:rFonts w:ascii="Times New Roman" w:eastAsia="Times New Roman" w:hAnsi="Times New Roman" w:cs="Times New Roman"/>
            <w:sz w:val="24"/>
            <w:szCs w:val="24"/>
            <w:lang w:eastAsia="en-IN"/>
          </w:rPr>
          <w:t xml:space="preserve"> </w:t>
        </w:r>
        <w:r w:rsidR="00BA1516" w:rsidRPr="002F5ADC">
          <w:rPr>
            <w:rFonts w:ascii="Times New Roman" w:eastAsia="Times New Roman" w:hAnsi="Times New Roman" w:cs="Times New Roman"/>
            <w:sz w:val="24"/>
            <w:szCs w:val="24"/>
            <w:lang w:eastAsia="en-IN"/>
          </w:rPr>
          <w:t xml:space="preserve">Kane S, Michael Calnan M. </w:t>
        </w:r>
        <w:r w:rsidR="00BA1516" w:rsidRPr="002F5ADC">
          <w:rPr>
            <w:rFonts w:ascii="Times New Roman" w:eastAsia="Times New Roman" w:hAnsi="Times New Roman" w:cs="Times New Roman"/>
            <w:bCs/>
            <w:kern w:val="36"/>
            <w:sz w:val="24"/>
            <w:szCs w:val="24"/>
            <w:lang w:eastAsia="en-IN"/>
          </w:rPr>
          <w:t>Erosion of Trust in the Medical Profession in India: Time for Doctors to Act</w:t>
        </w:r>
        <w:r w:rsidR="0025513D" w:rsidRPr="002F5ADC">
          <w:rPr>
            <w:rFonts w:ascii="Times New Roman" w:eastAsia="Times New Roman" w:hAnsi="Times New Roman" w:cs="Times New Roman"/>
            <w:bCs/>
            <w:kern w:val="36"/>
            <w:sz w:val="24"/>
            <w:szCs w:val="24"/>
            <w:lang w:eastAsia="en-IN"/>
          </w:rPr>
          <w:t>.</w:t>
        </w:r>
        <w:r w:rsidR="00BA1516" w:rsidRPr="002F5ADC">
          <w:rPr>
            <w:rFonts w:ascii="Times New Roman" w:eastAsia="Times New Roman" w:hAnsi="Times New Roman" w:cs="Times New Roman"/>
            <w:sz w:val="24"/>
            <w:szCs w:val="24"/>
            <w:lang w:eastAsia="en-IN"/>
          </w:rPr>
          <w:t xml:space="preserve"> </w:t>
        </w:r>
        <w:r w:rsidR="00BD16F5">
          <w:fldChar w:fldCharType="begin"/>
        </w:r>
        <w:r w:rsidR="00BD16F5">
          <w:instrText>HYPERLINK "https://www.ncbi.nlm.nih.gov/pmc/articles/PMC5193507/"</w:instrText>
        </w:r>
        <w:r w:rsidR="00BD16F5">
          <w:fldChar w:fldCharType="separate"/>
        </w:r>
        <w:r w:rsidR="00BA1516" w:rsidRPr="002F5ADC">
          <w:rPr>
            <w:rFonts w:ascii="Times New Roman" w:eastAsia="Times New Roman" w:hAnsi="Times New Roman" w:cs="Times New Roman"/>
            <w:sz w:val="24"/>
            <w:szCs w:val="24"/>
            <w:lang w:eastAsia="en-IN"/>
          </w:rPr>
          <w:t>Int J Health Policy Manag</w:t>
        </w:r>
        <w:r w:rsidR="00BD16F5">
          <w:fldChar w:fldCharType="end"/>
        </w:r>
        <w:r w:rsidR="00BA1516" w:rsidRPr="002F5ADC">
          <w:rPr>
            <w:rFonts w:ascii="Times New Roman" w:eastAsia="Times New Roman" w:hAnsi="Times New Roman" w:cs="Times New Roman"/>
            <w:sz w:val="24"/>
            <w:szCs w:val="24"/>
            <w:lang w:eastAsia="en-IN"/>
          </w:rPr>
          <w:t xml:space="preserve">. 2017 Jan; 6(1): 5–8. </w:t>
        </w:r>
      </w:moveFrom>
    </w:p>
    <w:moveFromRangeEnd w:id="103"/>
    <w:p w:rsidR="00BA1516" w:rsidRPr="002F5ADC" w:rsidRDefault="006675AE" w:rsidP="0070696B">
      <w:pPr>
        <w:spacing w:before="100" w:beforeAutospacing="1" w:after="100" w:afterAutospacing="1" w:line="240" w:lineRule="auto"/>
        <w:jc w:val="both"/>
        <w:outlineLvl w:val="0"/>
        <w:rPr>
          <w:del w:id="105" w:author="mariovaz" w:date="2019-05-17T16:00:00Z"/>
          <w:rFonts w:ascii="Times New Roman" w:eastAsia="Times New Roman" w:hAnsi="Times New Roman" w:cs="Times New Roman"/>
          <w:bCs/>
          <w:kern w:val="36"/>
          <w:sz w:val="24"/>
          <w:szCs w:val="24"/>
          <w:lang w:eastAsia="en-IN"/>
        </w:rPr>
      </w:pPr>
      <w:del w:id="106" w:author="mariovaz" w:date="2019-05-17T16:00:00Z">
        <w:r w:rsidRPr="002F5ADC">
          <w:rPr>
            <w:rFonts w:ascii="Times New Roman" w:eastAsia="Times New Roman" w:hAnsi="Times New Roman" w:cs="Times New Roman"/>
            <w:sz w:val="24"/>
            <w:szCs w:val="24"/>
            <w:lang w:eastAsia="en-IN"/>
          </w:rPr>
          <w:delText>2.</w:delText>
        </w:r>
      </w:del>
      <w:moveFromRangeStart w:id="107" w:author="mariovaz" w:date="2019-05-17T16:00:00Z" w:name="move9001257"/>
      <w:moveFrom w:id="108" w:author="mariovaz" w:date="2019-05-17T16:00:00Z">
        <w:r w:rsidRPr="002F5ADC">
          <w:rPr>
            <w:rFonts w:ascii="Times New Roman" w:eastAsia="Times New Roman" w:hAnsi="Times New Roman" w:cs="Times New Roman"/>
            <w:sz w:val="24"/>
            <w:szCs w:val="24"/>
            <w:lang w:eastAsia="en-IN"/>
          </w:rPr>
          <w:t xml:space="preserve"> </w:t>
        </w:r>
        <w:r w:rsidR="00BA1516" w:rsidRPr="002F5ADC">
          <w:rPr>
            <w:rFonts w:ascii="Times New Roman" w:eastAsia="Times New Roman" w:hAnsi="Times New Roman" w:cs="Times New Roman"/>
            <w:sz w:val="24"/>
            <w:szCs w:val="24"/>
            <w:lang w:eastAsia="en-IN"/>
          </w:rPr>
          <w:t xml:space="preserve">Kumar R. </w:t>
        </w:r>
        <w:r w:rsidR="00BA1516" w:rsidRPr="002F5ADC">
          <w:rPr>
            <w:rFonts w:ascii="Times New Roman" w:eastAsia="Times New Roman" w:hAnsi="Times New Roman" w:cs="Times New Roman"/>
            <w:bCs/>
            <w:kern w:val="36"/>
            <w:sz w:val="24"/>
            <w:szCs w:val="24"/>
            <w:lang w:eastAsia="en-IN"/>
          </w:rPr>
          <w:t>The leadership crisis of medical profession in India: ongoing impact on the health system</w:t>
        </w:r>
        <w:r w:rsidR="0025513D" w:rsidRPr="002F5ADC">
          <w:rPr>
            <w:rFonts w:ascii="Times New Roman" w:eastAsia="Times New Roman" w:hAnsi="Times New Roman" w:cs="Times New Roman"/>
            <w:bCs/>
            <w:kern w:val="36"/>
            <w:sz w:val="24"/>
            <w:szCs w:val="24"/>
            <w:lang w:eastAsia="en-IN"/>
          </w:rPr>
          <w:t>.</w:t>
        </w:r>
        <w:r w:rsidR="00BA1516" w:rsidRPr="002F5ADC">
          <w:rPr>
            <w:rFonts w:ascii="Times New Roman" w:eastAsia="Times New Roman" w:hAnsi="Times New Roman" w:cs="Times New Roman"/>
            <w:bCs/>
            <w:kern w:val="36"/>
            <w:sz w:val="24"/>
            <w:szCs w:val="24"/>
            <w:lang w:eastAsia="en-IN"/>
          </w:rPr>
          <w:t xml:space="preserve"> </w:t>
        </w:r>
        <w:r w:rsidR="00BD16F5">
          <w:fldChar w:fldCharType="begin"/>
        </w:r>
        <w:r w:rsidR="00BD16F5">
          <w:instrText>HYPERLINK "https://www.ncbi.nlm.nih.gov/pmc/articles/PMC4408692/"</w:instrText>
        </w:r>
        <w:r w:rsidR="00BD16F5">
          <w:fldChar w:fldCharType="separate"/>
        </w:r>
        <w:r w:rsidR="00BA1516" w:rsidRPr="002F5ADC">
          <w:rPr>
            <w:rFonts w:ascii="Times New Roman" w:eastAsia="Times New Roman" w:hAnsi="Times New Roman" w:cs="Times New Roman"/>
            <w:sz w:val="24"/>
            <w:szCs w:val="24"/>
            <w:lang w:eastAsia="en-IN"/>
          </w:rPr>
          <w:t>J Family Med Prim Care</w:t>
        </w:r>
        <w:r w:rsidR="00BD16F5">
          <w:fldChar w:fldCharType="end"/>
        </w:r>
        <w:r w:rsidR="00BA1516" w:rsidRPr="002F5ADC">
          <w:rPr>
            <w:rFonts w:ascii="Times New Roman" w:eastAsia="Times New Roman" w:hAnsi="Times New Roman" w:cs="Times New Roman"/>
            <w:sz w:val="24"/>
            <w:szCs w:val="24"/>
            <w:lang w:eastAsia="en-IN"/>
          </w:rPr>
          <w:t xml:space="preserve"> 2015 Apr-Jun; 4(2): 159–161.</w:t>
        </w:r>
      </w:moveFrom>
      <w:moveFromRangeEnd w:id="107"/>
      <w:del w:id="109" w:author="mariovaz" w:date="2019-05-17T16:00:00Z">
        <w:r w:rsidR="00BA1516" w:rsidRPr="002F5ADC">
          <w:rPr>
            <w:rFonts w:ascii="Times New Roman" w:eastAsia="Times New Roman" w:hAnsi="Times New Roman" w:cs="Times New Roman"/>
            <w:sz w:val="24"/>
            <w:szCs w:val="24"/>
            <w:lang w:eastAsia="en-IN"/>
          </w:rPr>
          <w:delText xml:space="preserve"> </w:delText>
        </w:r>
      </w:del>
    </w:p>
    <w:p w:rsidR="00BA1516" w:rsidRPr="002F5ADC" w:rsidRDefault="006675AE" w:rsidP="0070696B">
      <w:pPr>
        <w:spacing w:before="100" w:beforeAutospacing="1" w:after="100" w:afterAutospacing="1" w:line="240" w:lineRule="auto"/>
        <w:jc w:val="both"/>
        <w:outlineLvl w:val="0"/>
        <w:rPr>
          <w:del w:id="110" w:author="mariovaz" w:date="2019-05-17T16:00:00Z"/>
          <w:rFonts w:ascii="Times New Roman" w:eastAsia="Times New Roman" w:hAnsi="Times New Roman" w:cs="Times New Roman"/>
          <w:bCs/>
          <w:kern w:val="36"/>
          <w:sz w:val="24"/>
          <w:szCs w:val="24"/>
          <w:lang w:eastAsia="en-IN"/>
        </w:rPr>
      </w:pPr>
      <w:del w:id="111" w:author="mariovaz" w:date="2019-05-17T16:00:00Z">
        <w:r w:rsidRPr="002F5ADC">
          <w:rPr>
            <w:rFonts w:ascii="Times New Roman" w:hAnsi="Times New Roman" w:cs="Times New Roman"/>
            <w:sz w:val="24"/>
            <w:szCs w:val="24"/>
          </w:rPr>
          <w:delText>3.</w:delText>
        </w:r>
      </w:del>
      <w:moveFromRangeStart w:id="112" w:author="mariovaz" w:date="2019-05-17T16:00:00Z" w:name="move9001258"/>
      <w:moveFrom w:id="113" w:author="mariovaz" w:date="2019-05-17T16:00:00Z">
        <w:r w:rsidRPr="002F5ADC">
          <w:rPr>
            <w:rFonts w:ascii="Times New Roman" w:hAnsi="Times New Roman" w:cs="Times New Roman"/>
            <w:sz w:val="24"/>
            <w:szCs w:val="24"/>
          </w:rPr>
          <w:t xml:space="preserve"> </w:t>
        </w:r>
        <w:r w:rsidR="007460AD" w:rsidRPr="002F5ADC">
          <w:rPr>
            <w:rFonts w:ascii="Times New Roman" w:hAnsi="Times New Roman" w:cs="Times New Roman"/>
            <w:sz w:val="24"/>
            <w:szCs w:val="24"/>
          </w:rPr>
          <w:t>Mahajan</w:t>
        </w:r>
        <w:r w:rsidRPr="002F5ADC">
          <w:rPr>
            <w:rFonts w:ascii="Times New Roman" w:hAnsi="Times New Roman" w:cs="Times New Roman"/>
            <w:sz w:val="24"/>
            <w:szCs w:val="24"/>
          </w:rPr>
          <w:t xml:space="preserve"> V</w:t>
        </w:r>
        <w:r w:rsidR="00BA1516" w:rsidRPr="002F5ADC">
          <w:rPr>
            <w:rFonts w:ascii="Times New Roman" w:hAnsi="Times New Roman" w:cs="Times New Roman"/>
            <w:sz w:val="24"/>
            <w:szCs w:val="24"/>
          </w:rPr>
          <w:t xml:space="preserve">. White coated corruption. </w:t>
        </w:r>
        <w:r w:rsidR="00BA1516" w:rsidRPr="002F5ADC">
          <w:rPr>
            <w:rStyle w:val="Strong"/>
            <w:rFonts w:ascii="Times New Roman" w:hAnsi="Times New Roman" w:cs="Times New Roman"/>
            <w:b w:val="0"/>
            <w:sz w:val="24"/>
            <w:szCs w:val="24"/>
          </w:rPr>
          <w:t>Indian Journal of Medical Ethics</w:t>
        </w:r>
        <w:r w:rsidR="00BA1516" w:rsidRPr="002F5ADC">
          <w:rPr>
            <w:rFonts w:ascii="Times New Roman" w:hAnsi="Times New Roman" w:cs="Times New Roman"/>
            <w:sz w:val="24"/>
            <w:szCs w:val="24"/>
          </w:rPr>
          <w:t xml:space="preserve">, [S.l.], v. 7, n. 1, p. 18, nov. 2016. ISSN 0975-5691. </w:t>
        </w:r>
      </w:moveFrom>
      <w:moveFromRangeEnd w:id="112"/>
      <w:del w:id="114" w:author="mariovaz" w:date="2019-05-17T16:00:00Z">
        <w:r w:rsidR="00BA1516" w:rsidRPr="002F5ADC">
          <w:rPr>
            <w:rFonts w:ascii="Times New Roman" w:hAnsi="Times New Roman" w:cs="Times New Roman"/>
            <w:sz w:val="24"/>
            <w:szCs w:val="24"/>
          </w:rPr>
          <w:delText>Avaialble at: &lt;</w:delText>
        </w:r>
        <w:r w:rsidR="00BA1516" w:rsidRPr="002F5ADC">
          <w:rPr>
            <w:rStyle w:val="Strong"/>
            <w:rFonts w:ascii="Times New Roman" w:hAnsi="Times New Roman" w:cs="Times New Roman"/>
            <w:b w:val="0"/>
            <w:sz w:val="24"/>
            <w:szCs w:val="24"/>
          </w:rPr>
          <w:delText>http://ijme.in/articles/white-coated-corruption/</w:delText>
        </w:r>
        <w:r w:rsidR="00BA1516" w:rsidRPr="002F5ADC">
          <w:rPr>
            <w:rFonts w:ascii="Times New Roman" w:hAnsi="Times New Roman" w:cs="Times New Roman"/>
            <w:sz w:val="24"/>
            <w:szCs w:val="24"/>
          </w:rPr>
          <w:delText>&gt;. Date accessed: 28 May. 2018.</w:delText>
        </w:r>
      </w:del>
    </w:p>
    <w:p w:rsidR="007460AD" w:rsidRPr="002F5ADC" w:rsidRDefault="006675AE" w:rsidP="0070696B">
      <w:pPr>
        <w:spacing w:before="100" w:beforeAutospacing="1" w:after="100" w:afterAutospacing="1" w:line="240" w:lineRule="auto"/>
        <w:jc w:val="both"/>
        <w:outlineLvl w:val="0"/>
        <w:rPr>
          <w:del w:id="115" w:author="mariovaz" w:date="2019-05-17T16:00:00Z"/>
          <w:rFonts w:ascii="Times New Roman" w:eastAsia="Times New Roman" w:hAnsi="Times New Roman" w:cs="Times New Roman"/>
          <w:sz w:val="24"/>
          <w:szCs w:val="24"/>
          <w:lang w:eastAsia="en-IN"/>
        </w:rPr>
      </w:pPr>
      <w:del w:id="116" w:author="mariovaz" w:date="2019-05-17T16:00:00Z">
        <w:r w:rsidRPr="002F5ADC">
          <w:rPr>
            <w:rFonts w:ascii="Times New Roman" w:hAnsi="Times New Roman" w:cs="Times New Roman"/>
          </w:rPr>
          <w:delText>4.</w:delText>
        </w:r>
      </w:del>
      <w:moveFromRangeStart w:id="117" w:author="mariovaz" w:date="2019-05-17T16:00:00Z" w:name="move9001259"/>
      <w:moveFrom w:id="118" w:author="mariovaz" w:date="2019-05-17T16:00:00Z">
        <w:r w:rsidRPr="002F5ADC">
          <w:rPr>
            <w:rFonts w:ascii="Times New Roman" w:hAnsi="Times New Roman" w:cs="Times New Roman"/>
          </w:rPr>
          <w:t xml:space="preserve"> </w:t>
        </w:r>
        <w:r w:rsidR="00BD16F5">
          <w:fldChar w:fldCharType="begin"/>
        </w:r>
        <w:r w:rsidR="00BD16F5">
          <w:instrText>HYPERLINK "https://www.ncbi.nlm.nih.gov/pubmed/?term=Chattopadhyay%20S%5BAuthor%5D&amp;cauthor=true&amp;cauthor_uid=23912727"</w:instrText>
        </w:r>
        <w:r w:rsidR="00BD16F5">
          <w:fldChar w:fldCharType="separate"/>
        </w:r>
        <w:r w:rsidR="007460AD" w:rsidRPr="002F5ADC">
          <w:rPr>
            <w:rFonts w:ascii="Times New Roman" w:eastAsia="Times New Roman" w:hAnsi="Times New Roman" w:cs="Times New Roman"/>
            <w:sz w:val="24"/>
            <w:szCs w:val="24"/>
            <w:lang w:eastAsia="en-IN"/>
          </w:rPr>
          <w:t>Chattopadhyay S</w:t>
        </w:r>
        <w:r w:rsidR="00BD16F5">
          <w:fldChar w:fldCharType="end"/>
        </w:r>
        <w:r w:rsidR="007460AD" w:rsidRPr="002F5ADC">
          <w:rPr>
            <w:rFonts w:ascii="Times New Roman" w:eastAsia="Times New Roman" w:hAnsi="Times New Roman" w:cs="Times New Roman"/>
            <w:sz w:val="24"/>
            <w:szCs w:val="24"/>
            <w:lang w:eastAsia="en-IN"/>
          </w:rPr>
          <w:t xml:space="preserve">. </w:t>
        </w:r>
        <w:r w:rsidR="007460AD" w:rsidRPr="002F5ADC">
          <w:rPr>
            <w:rFonts w:ascii="Times New Roman" w:eastAsia="Times New Roman" w:hAnsi="Times New Roman" w:cs="Times New Roman"/>
            <w:bCs/>
            <w:kern w:val="36"/>
            <w:sz w:val="24"/>
            <w:szCs w:val="24"/>
            <w:lang w:eastAsia="en-IN"/>
          </w:rPr>
          <w:t xml:space="preserve">Corruption in healthcare and medicine: why should physicians and bioethicists care and what should they do? </w:t>
        </w:r>
        <w:r w:rsidR="007460AD" w:rsidRPr="002F5ADC">
          <w:rPr>
            <w:rFonts w:ascii="Times New Roman" w:eastAsia="Times New Roman" w:hAnsi="Times New Roman" w:cs="Times New Roman"/>
            <w:sz w:val="24"/>
            <w:szCs w:val="24"/>
            <w:lang w:eastAsia="en-IN"/>
          </w:rPr>
          <w:t>I</w:t>
        </w:r>
        <w:r w:rsidR="00BD16F5">
          <w:fldChar w:fldCharType="begin"/>
        </w:r>
        <w:r w:rsidR="00BD16F5">
          <w:instrText>HYPERLINK "https://www.ncbi.nlm.nih.gov/pubmed/23912727" \o "Indian journal of medical ethics."</w:instrText>
        </w:r>
        <w:r w:rsidR="00BD16F5">
          <w:fldChar w:fldCharType="separate"/>
        </w:r>
        <w:r w:rsidR="007460AD" w:rsidRPr="002F5ADC">
          <w:rPr>
            <w:rFonts w:ascii="Times New Roman" w:eastAsia="Times New Roman" w:hAnsi="Times New Roman" w:cs="Times New Roman"/>
            <w:sz w:val="24"/>
            <w:szCs w:val="24"/>
            <w:lang w:eastAsia="en-IN"/>
          </w:rPr>
          <w:t>ndian J Med Ethics.</w:t>
        </w:r>
        <w:r w:rsidR="00BD16F5">
          <w:fldChar w:fldCharType="end"/>
        </w:r>
        <w:r w:rsidR="007460AD" w:rsidRPr="002F5ADC">
          <w:rPr>
            <w:rFonts w:ascii="Times New Roman" w:eastAsia="Times New Roman" w:hAnsi="Times New Roman" w:cs="Times New Roman"/>
            <w:sz w:val="24"/>
            <w:szCs w:val="24"/>
            <w:lang w:eastAsia="en-IN"/>
          </w:rPr>
          <w:t xml:space="preserve"> 2013 Jul-Sep;10(3):153-9.</w:t>
        </w:r>
      </w:moveFrom>
      <w:moveFromRangeEnd w:id="117"/>
    </w:p>
    <w:p w:rsidR="00230314" w:rsidRPr="002F5ADC" w:rsidRDefault="006675AE" w:rsidP="0070696B">
      <w:pPr>
        <w:spacing w:before="100" w:beforeAutospacing="1" w:after="100" w:afterAutospacing="1" w:line="240" w:lineRule="auto"/>
        <w:jc w:val="both"/>
        <w:outlineLvl w:val="0"/>
        <w:rPr>
          <w:del w:id="119" w:author="mariovaz" w:date="2019-05-17T16:00:00Z"/>
          <w:rFonts w:ascii="Times New Roman" w:eastAsia="Times New Roman" w:hAnsi="Times New Roman" w:cs="Times New Roman"/>
          <w:sz w:val="24"/>
          <w:szCs w:val="24"/>
          <w:lang w:eastAsia="en-IN"/>
        </w:rPr>
      </w:pPr>
      <w:del w:id="120" w:author="mariovaz" w:date="2019-05-17T16:00:00Z">
        <w:r w:rsidRPr="002F5ADC">
          <w:rPr>
            <w:rFonts w:ascii="Times New Roman" w:hAnsi="Times New Roman" w:cs="Times New Roman"/>
            <w:sz w:val="24"/>
            <w:szCs w:val="24"/>
            <w:shd w:val="clear" w:color="auto" w:fill="FFFFFF"/>
          </w:rPr>
          <w:delText>5.</w:delText>
        </w:r>
      </w:del>
      <w:moveFromRangeStart w:id="121" w:author="mariovaz" w:date="2019-05-17T16:00:00Z" w:name="move9001260"/>
      <w:moveFrom w:id="122" w:author="mariovaz" w:date="2019-05-17T16:00:00Z">
        <w:r w:rsidRPr="002F5ADC">
          <w:rPr>
            <w:rFonts w:ascii="Times New Roman" w:hAnsi="Times New Roman" w:cs="Times New Roman"/>
            <w:sz w:val="24"/>
            <w:szCs w:val="24"/>
            <w:shd w:val="clear" w:color="auto" w:fill="FFFFFF"/>
          </w:rPr>
          <w:t xml:space="preserve"> Nundy S, Desiraju K, Nagral S. (Eds) </w:t>
        </w:r>
        <w:r w:rsidR="00230314" w:rsidRPr="002F5ADC">
          <w:rPr>
            <w:rFonts w:ascii="Times New Roman" w:eastAsia="Times New Roman" w:hAnsi="Times New Roman" w:cs="Times New Roman"/>
            <w:sz w:val="24"/>
            <w:szCs w:val="24"/>
            <w:lang w:eastAsia="en-IN"/>
          </w:rPr>
          <w:t xml:space="preserve">Healers or Predators? Healthcare Corruption in India. </w:t>
        </w:r>
        <w:r w:rsidR="0070696B" w:rsidRPr="002F5ADC">
          <w:rPr>
            <w:rFonts w:ascii="Times New Roman" w:hAnsi="Times New Roman" w:cs="Times New Roman"/>
            <w:sz w:val="24"/>
            <w:szCs w:val="24"/>
            <w:shd w:val="clear" w:color="auto" w:fill="FFFFFF"/>
          </w:rPr>
          <w:t>Oxford University Press, New Delhi, 2018.</w:t>
        </w:r>
      </w:moveFrom>
      <w:moveFromRangeEnd w:id="121"/>
    </w:p>
    <w:p w:rsidR="00711F7F" w:rsidRDefault="006675AE" w:rsidP="0070696B">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del w:id="123" w:author="mariovaz" w:date="2019-05-17T16:00:00Z">
        <w:r w:rsidRPr="002F5ADC">
          <w:rPr>
            <w:rFonts w:ascii="Times New Roman" w:hAnsi="Times New Roman" w:cs="Times New Roman"/>
          </w:rPr>
          <w:delText>6.</w:delText>
        </w:r>
      </w:del>
      <w:moveFromRangeStart w:id="124" w:author="mariovaz" w:date="2019-05-17T16:00:00Z" w:name="move9001261"/>
      <w:moveFrom w:id="125" w:author="mariovaz" w:date="2019-05-17T16:00:00Z">
        <w:r w:rsidRPr="002F5ADC">
          <w:rPr>
            <w:rFonts w:ascii="Times New Roman" w:hAnsi="Times New Roman" w:cs="Times New Roman"/>
          </w:rPr>
          <w:t xml:space="preserve"> </w:t>
        </w:r>
        <w:r w:rsidR="00BD16F5">
          <w:fldChar w:fldCharType="begin"/>
        </w:r>
        <w:r w:rsidR="00BD16F5">
          <w:instrText>HYPERLINK "https://www.ncbi.nlm.nih.gov/pubmed/?term=Berger%20D%5BAuthor%5D&amp;cauthor=true&amp;cauthor_uid=24812115"</w:instrText>
        </w:r>
        <w:r w:rsidR="00BD16F5">
          <w:fldChar w:fldCharType="separate"/>
        </w:r>
        <w:r w:rsidR="00711F7F" w:rsidRPr="002F5ADC">
          <w:rPr>
            <w:rFonts w:ascii="Times New Roman" w:eastAsia="Times New Roman" w:hAnsi="Times New Roman" w:cs="Times New Roman"/>
            <w:sz w:val="24"/>
            <w:szCs w:val="24"/>
            <w:lang w:eastAsia="en-IN"/>
          </w:rPr>
          <w:t>Berger D</w:t>
        </w:r>
        <w:r w:rsidR="00BD16F5">
          <w:fldChar w:fldCharType="end"/>
        </w:r>
        <w:r w:rsidR="00711F7F" w:rsidRPr="002F5ADC">
          <w:rPr>
            <w:rFonts w:ascii="Times New Roman" w:eastAsia="Times New Roman" w:hAnsi="Times New Roman" w:cs="Times New Roman"/>
            <w:sz w:val="24"/>
            <w:szCs w:val="24"/>
            <w:lang w:eastAsia="en-IN"/>
          </w:rPr>
          <w:t xml:space="preserve">. </w:t>
        </w:r>
        <w:r w:rsidR="00711F7F" w:rsidRPr="002F5ADC">
          <w:rPr>
            <w:rFonts w:ascii="Times New Roman" w:eastAsia="Times New Roman" w:hAnsi="Times New Roman" w:cs="Times New Roman"/>
            <w:bCs/>
            <w:kern w:val="36"/>
            <w:sz w:val="24"/>
            <w:szCs w:val="24"/>
            <w:lang w:eastAsia="en-IN"/>
          </w:rPr>
          <w:t xml:space="preserve">Corruption ruins the doctor-patient relationship in India. </w:t>
        </w:r>
        <w:r w:rsidR="00BD16F5">
          <w:fldChar w:fldCharType="begin"/>
        </w:r>
        <w:r w:rsidR="00BD16F5">
          <w:instrText>HYPERLINK "https://www.ncbi.nlm.nih.gov/pubmed/24812115" \o "BMJ (Clinical research ed.)."</w:instrText>
        </w:r>
        <w:r w:rsidR="00BD16F5">
          <w:fldChar w:fldCharType="separate"/>
        </w:r>
        <w:r w:rsidR="00711F7F" w:rsidRPr="002F5ADC">
          <w:rPr>
            <w:rFonts w:ascii="Times New Roman" w:eastAsia="Times New Roman" w:hAnsi="Times New Roman" w:cs="Times New Roman"/>
            <w:sz w:val="24"/>
            <w:szCs w:val="24"/>
            <w:lang w:eastAsia="en-IN"/>
          </w:rPr>
          <w:t>BMJ.</w:t>
        </w:r>
        <w:r w:rsidR="00BD16F5">
          <w:fldChar w:fldCharType="end"/>
        </w:r>
        <w:r w:rsidR="00711F7F" w:rsidRPr="002F5ADC">
          <w:rPr>
            <w:rFonts w:ascii="Times New Roman" w:eastAsia="Times New Roman" w:hAnsi="Times New Roman" w:cs="Times New Roman"/>
            <w:sz w:val="24"/>
            <w:szCs w:val="24"/>
            <w:lang w:eastAsia="en-IN"/>
          </w:rPr>
          <w:t xml:space="preserve"> 2014 May 8;348:g3169. doi: 10.1136/bmj.g3169.</w:t>
        </w:r>
      </w:moveFrom>
    </w:p>
    <w:moveFromRangeEnd w:id="124"/>
    <w:p w:rsidR="007A4829" w:rsidRDefault="006675AE" w:rsidP="007A4829">
      <w:pPr>
        <w:autoSpaceDE w:val="0"/>
        <w:autoSpaceDN w:val="0"/>
        <w:adjustRightInd w:val="0"/>
        <w:spacing w:after="0" w:line="240" w:lineRule="auto"/>
        <w:rPr>
          <w:rFonts w:ascii="Times New Roman" w:hAnsi="Times New Roman" w:cs="Times New Roman"/>
          <w:iCs/>
          <w:sz w:val="24"/>
          <w:szCs w:val="24"/>
        </w:rPr>
      </w:pPr>
      <w:del w:id="126" w:author="mariovaz" w:date="2019-05-17T16:00:00Z">
        <w:r w:rsidRPr="002F5ADC">
          <w:rPr>
            <w:rFonts w:ascii="Times New Roman" w:hAnsi="Times New Roman" w:cs="Times New Roman"/>
            <w:sz w:val="24"/>
            <w:szCs w:val="24"/>
          </w:rPr>
          <w:delText>7.</w:delText>
        </w:r>
      </w:del>
      <w:r w:rsidR="007A4829" w:rsidRPr="002F5ADC">
        <w:rPr>
          <w:rFonts w:ascii="Times New Roman" w:hAnsi="Times New Roman" w:cs="Times New Roman"/>
          <w:sz w:val="24"/>
          <w:szCs w:val="24"/>
        </w:rPr>
        <w:t xml:space="preserve"> Harden RM,  Crosby J.</w:t>
      </w:r>
      <w:r w:rsidR="007A4829" w:rsidRPr="002F5ADC">
        <w:rPr>
          <w:rFonts w:ascii="Times New Roman" w:hAnsi="Times New Roman" w:cs="Times New Roman"/>
          <w:bCs/>
          <w:sz w:val="24"/>
          <w:szCs w:val="24"/>
        </w:rPr>
        <w:t xml:space="preserve"> AMEE Guide No 20: The good teacher is more than a Lecturer - the twelve roles of the teacher. </w:t>
      </w:r>
      <w:r w:rsidR="007A4829" w:rsidRPr="002F5ADC">
        <w:rPr>
          <w:rFonts w:ascii="Times New Roman" w:hAnsi="Times New Roman" w:cs="Times New Roman"/>
          <w:iCs/>
          <w:sz w:val="24"/>
          <w:szCs w:val="24"/>
        </w:rPr>
        <w:t>Medical Teacher 2000; 22(4):334-347.</w:t>
      </w:r>
    </w:p>
    <w:p w:rsidR="007A4829" w:rsidRDefault="007A4829">
      <w:pPr>
        <w:autoSpaceDE w:val="0"/>
        <w:autoSpaceDN w:val="0"/>
        <w:adjustRightInd w:val="0"/>
        <w:spacing w:after="0" w:line="240" w:lineRule="auto"/>
        <w:rPr>
          <w:rFonts w:ascii="Times New Roman" w:hAnsi="Times New Roman" w:cs="Times New Roman"/>
          <w:iCs/>
          <w:sz w:val="24"/>
          <w:szCs w:val="24"/>
        </w:rPr>
        <w:pPrChange w:id="127" w:author="mariovaz" w:date="2019-05-17T16:00:00Z">
          <w:pPr>
            <w:spacing w:after="0" w:line="240" w:lineRule="auto"/>
            <w:jc w:val="both"/>
          </w:pPr>
        </w:pPrChange>
      </w:pPr>
    </w:p>
    <w:p w:rsidR="007A4829" w:rsidRPr="002F5ADC" w:rsidRDefault="007F68E4" w:rsidP="007A4829">
      <w:pPr>
        <w:spacing w:after="0" w:line="240" w:lineRule="auto"/>
        <w:jc w:val="both"/>
        <w:rPr>
          <w:rStyle w:val="highwire-cite-article-as"/>
          <w:rFonts w:ascii="Times New Roman" w:hAnsi="Times New Roman" w:cs="Times New Roman"/>
          <w:iCs/>
          <w:sz w:val="24"/>
          <w:szCs w:val="24"/>
        </w:rPr>
      </w:pPr>
      <w:del w:id="128" w:author="mariovaz" w:date="2019-05-17T16:00:00Z">
        <w:r w:rsidRPr="002F5ADC">
          <w:rPr>
            <w:rFonts w:ascii="Times New Roman" w:hAnsi="Times New Roman" w:cs="Times New Roman"/>
            <w:sz w:val="24"/>
            <w:szCs w:val="24"/>
          </w:rPr>
          <w:delText>8</w:delText>
        </w:r>
      </w:del>
      <w:ins w:id="129" w:author="mariovaz" w:date="2019-05-17T16:00:00Z">
        <w:r w:rsidR="007A4829">
          <w:rPr>
            <w:rFonts w:ascii="Times New Roman" w:hAnsi="Times New Roman" w:cs="Times New Roman"/>
            <w:sz w:val="24"/>
            <w:szCs w:val="24"/>
          </w:rPr>
          <w:t>2</w:t>
        </w:r>
      </w:ins>
      <w:r w:rsidR="007A4829" w:rsidRPr="002F5ADC">
        <w:rPr>
          <w:rFonts w:ascii="Times New Roman" w:hAnsi="Times New Roman" w:cs="Times New Roman"/>
          <w:sz w:val="24"/>
          <w:szCs w:val="24"/>
        </w:rPr>
        <w:t xml:space="preserve">. Ray S. Role Models. </w:t>
      </w:r>
      <w:r w:rsidR="007A4829" w:rsidRPr="002F5ADC">
        <w:rPr>
          <w:rStyle w:val="italic"/>
          <w:rFonts w:ascii="Times New Roman" w:hAnsi="Times New Roman" w:cs="Times New Roman"/>
          <w:iCs/>
          <w:sz w:val="24"/>
          <w:szCs w:val="24"/>
        </w:rPr>
        <w:t>BMJ</w:t>
      </w:r>
      <w:r w:rsidR="007A4829" w:rsidRPr="002F5ADC">
        <w:rPr>
          <w:rStyle w:val="highwire-cite-article-as"/>
          <w:rFonts w:ascii="Times New Roman" w:hAnsi="Times New Roman" w:cs="Times New Roman"/>
          <w:iCs/>
          <w:sz w:val="24"/>
          <w:szCs w:val="24"/>
        </w:rPr>
        <w:t xml:space="preserve"> 2010;340:c1572</w:t>
      </w:r>
    </w:p>
    <w:p w:rsidR="007A4829" w:rsidRPr="002F5ADC" w:rsidRDefault="007F68E4" w:rsidP="007A4829">
      <w:pPr>
        <w:pStyle w:val="author"/>
        <w:jc w:val="both"/>
      </w:pPr>
      <w:del w:id="130" w:author="mariovaz" w:date="2019-05-17T16:00:00Z">
        <w:r w:rsidRPr="002F5ADC">
          <w:rPr>
            <w:iCs/>
          </w:rPr>
          <w:delText>9</w:delText>
        </w:r>
      </w:del>
      <w:ins w:id="131" w:author="mariovaz" w:date="2019-05-17T16:00:00Z">
        <w:r w:rsidR="007A4829">
          <w:rPr>
            <w:iCs/>
          </w:rPr>
          <w:t>3</w:t>
        </w:r>
      </w:ins>
      <w:r w:rsidR="007A4829" w:rsidRPr="002F5ADC">
        <w:rPr>
          <w:iCs/>
        </w:rPr>
        <w:t>. Branch WT. The clinical educator: present and future roles. J Gen Intern Med1997;12:1-4.</w:t>
      </w:r>
    </w:p>
    <w:p w:rsidR="007A4829" w:rsidRPr="002F5ADC" w:rsidRDefault="007F68E4" w:rsidP="007A4829">
      <w:pPr>
        <w:pStyle w:val="Heading1"/>
        <w:rPr>
          <w:b w:val="0"/>
          <w:sz w:val="24"/>
          <w:szCs w:val="24"/>
        </w:rPr>
      </w:pPr>
      <w:del w:id="132" w:author="mariovaz" w:date="2019-05-17T16:00:00Z">
        <w:r w:rsidRPr="002F5ADC">
          <w:rPr>
            <w:b w:val="0"/>
            <w:sz w:val="24"/>
            <w:szCs w:val="24"/>
          </w:rPr>
          <w:delText>10</w:delText>
        </w:r>
      </w:del>
      <w:ins w:id="133" w:author="mariovaz" w:date="2019-05-17T16:00:00Z">
        <w:r w:rsidR="007A4829">
          <w:rPr>
            <w:b w:val="0"/>
            <w:sz w:val="24"/>
            <w:szCs w:val="24"/>
          </w:rPr>
          <w:t>4</w:t>
        </w:r>
      </w:ins>
      <w:r w:rsidR="007A4829" w:rsidRPr="002F5ADC">
        <w:rPr>
          <w:b w:val="0"/>
          <w:sz w:val="24"/>
          <w:szCs w:val="24"/>
        </w:rPr>
        <w:t>.</w:t>
      </w:r>
      <w:r w:rsidR="007A4829" w:rsidRPr="002F5ADC">
        <w:t xml:space="preserve"> </w:t>
      </w:r>
      <w:hyperlink r:id="rId7" w:history="1">
        <w:r w:rsidR="007A4829" w:rsidRPr="002F5ADC">
          <w:rPr>
            <w:rStyle w:val="Hyperlink"/>
            <w:b w:val="0"/>
            <w:color w:val="auto"/>
            <w:sz w:val="24"/>
            <w:szCs w:val="24"/>
            <w:u w:val="none"/>
          </w:rPr>
          <w:t>Wright S</w:t>
        </w:r>
      </w:hyperlink>
      <w:r w:rsidR="007A4829" w:rsidRPr="002F5ADC">
        <w:rPr>
          <w:b w:val="0"/>
          <w:sz w:val="24"/>
          <w:szCs w:val="24"/>
        </w:rPr>
        <w:t xml:space="preserve">, </w:t>
      </w:r>
      <w:hyperlink r:id="rId8" w:history="1">
        <w:r w:rsidR="007A4829" w:rsidRPr="002F5ADC">
          <w:rPr>
            <w:rStyle w:val="Hyperlink"/>
            <w:b w:val="0"/>
            <w:color w:val="auto"/>
            <w:sz w:val="24"/>
            <w:szCs w:val="24"/>
            <w:u w:val="none"/>
          </w:rPr>
          <w:t>Wong A</w:t>
        </w:r>
      </w:hyperlink>
      <w:r w:rsidR="007A4829" w:rsidRPr="002F5ADC">
        <w:rPr>
          <w:b w:val="0"/>
          <w:sz w:val="24"/>
          <w:szCs w:val="24"/>
        </w:rPr>
        <w:t xml:space="preserve">, </w:t>
      </w:r>
      <w:hyperlink r:id="rId9" w:history="1">
        <w:r w:rsidR="007A4829" w:rsidRPr="002F5ADC">
          <w:rPr>
            <w:rStyle w:val="Hyperlink"/>
            <w:b w:val="0"/>
            <w:color w:val="auto"/>
            <w:sz w:val="24"/>
            <w:szCs w:val="24"/>
            <w:u w:val="none"/>
          </w:rPr>
          <w:t>Newill C</w:t>
        </w:r>
      </w:hyperlink>
      <w:r w:rsidR="007A4829" w:rsidRPr="002F5ADC">
        <w:rPr>
          <w:b w:val="0"/>
          <w:sz w:val="24"/>
          <w:szCs w:val="24"/>
        </w:rPr>
        <w:t xml:space="preserve">. The impact of role models on medical students. </w:t>
      </w:r>
      <w:hyperlink r:id="rId10" w:tooltip="Journal of general internal medicine." w:history="1">
        <w:r w:rsidR="007A4829" w:rsidRPr="002F5ADC">
          <w:rPr>
            <w:rStyle w:val="Hyperlink"/>
            <w:b w:val="0"/>
            <w:color w:val="auto"/>
            <w:sz w:val="24"/>
            <w:szCs w:val="24"/>
            <w:u w:val="none"/>
          </w:rPr>
          <w:t>J Gen Intern Med.</w:t>
        </w:r>
      </w:hyperlink>
      <w:r w:rsidR="007A4829" w:rsidRPr="002F5ADC">
        <w:rPr>
          <w:b w:val="0"/>
          <w:sz w:val="24"/>
          <w:szCs w:val="24"/>
        </w:rPr>
        <w:t xml:space="preserve"> 1997 Jan;12(1):53-6.</w:t>
      </w:r>
    </w:p>
    <w:p w:rsidR="007F68E4" w:rsidRPr="002F5ADC" w:rsidRDefault="001642AB" w:rsidP="0070696B">
      <w:pPr>
        <w:pStyle w:val="author"/>
        <w:jc w:val="both"/>
        <w:rPr>
          <w:del w:id="134" w:author="mariovaz" w:date="2019-05-17T16:00:00Z"/>
        </w:rPr>
      </w:pPr>
      <w:del w:id="135" w:author="mariovaz" w:date="2019-05-17T16:00:00Z">
        <w:r w:rsidRPr="002F5ADC">
          <w:delText>11</w:delText>
        </w:r>
      </w:del>
      <w:moveFromRangeStart w:id="136" w:author="mariovaz" w:date="2019-05-17T16:00:00Z" w:name="move9001262"/>
      <w:moveFrom w:id="137" w:author="mariovaz" w:date="2019-05-17T16:00:00Z">
        <w:r w:rsidR="008E0EC7" w:rsidRPr="002F5ADC">
          <w:t>. Sokol DK. William Osler and the jubjub of ethics; or how to teach medical ethics in the 21st century. J R Soc Med 2007;100:544–546</w:t>
        </w:r>
      </w:moveFrom>
      <w:moveFromRangeEnd w:id="136"/>
    </w:p>
    <w:p w:rsidR="008E0EC7" w:rsidRPr="002F5ADC" w:rsidRDefault="001642AB" w:rsidP="008E0EC7">
      <w:pPr>
        <w:spacing w:before="100" w:beforeAutospacing="1" w:after="100" w:afterAutospacing="1" w:line="240" w:lineRule="auto"/>
        <w:jc w:val="both"/>
        <w:outlineLvl w:val="0"/>
        <w:rPr>
          <w:rFonts w:ascii="Times New Roman" w:hAnsi="Times New Roman" w:cs="Times New Roman"/>
          <w:sz w:val="24"/>
          <w:szCs w:val="24"/>
        </w:rPr>
      </w:pPr>
      <w:del w:id="138" w:author="mariovaz" w:date="2019-05-17T16:00:00Z">
        <w:r w:rsidRPr="002F5ADC">
          <w:rPr>
            <w:rFonts w:ascii="Times New Roman" w:hAnsi="Times New Roman" w:cs="Times New Roman"/>
            <w:sz w:val="24"/>
            <w:szCs w:val="24"/>
          </w:rPr>
          <w:delText xml:space="preserve">12. </w:delText>
        </w:r>
      </w:del>
      <w:moveFromRangeStart w:id="139" w:author="mariovaz" w:date="2019-05-17T16:00:00Z" w:name="move9001263"/>
      <w:moveFrom w:id="140" w:author="mariovaz" w:date="2019-05-17T16:00:00Z">
        <w:r w:rsidR="008E0EC7" w:rsidRPr="002F5ADC">
          <w:rPr>
            <w:rFonts w:ascii="Times New Roman" w:hAnsi="Times New Roman" w:cs="Times New Roman"/>
            <w:sz w:val="24"/>
            <w:szCs w:val="24"/>
          </w:rPr>
          <w:t>Prathap G,  Gupta BM.</w:t>
        </w:r>
      </w:moveFrom>
      <w:moveFromRangeEnd w:id="139"/>
      <w:del w:id="141" w:author="mariovaz" w:date="2019-05-17T16:00:00Z">
        <w:r w:rsidRPr="002F5ADC">
          <w:rPr>
            <w:rFonts w:ascii="Times New Roman" w:hAnsi="Times New Roman" w:cs="Times New Roman"/>
            <w:sz w:val="24"/>
            <w:szCs w:val="24"/>
          </w:rPr>
          <w:delText xml:space="preserve"> Ranking of Indian medical colleges for their research performance during 1999-2008.</w:delText>
        </w:r>
      </w:del>
      <w:moveFromRangeStart w:id="142" w:author="mariovaz" w:date="2019-05-17T16:00:00Z" w:name="move9001264"/>
      <w:moveFrom w:id="143" w:author="mariovaz" w:date="2019-05-17T16:00:00Z">
        <w:r w:rsidR="008E0EC7" w:rsidRPr="002F5ADC">
          <w:rPr>
            <w:rFonts w:ascii="Times New Roman" w:hAnsi="Times New Roman" w:cs="Times New Roman"/>
            <w:sz w:val="24"/>
            <w:szCs w:val="24"/>
          </w:rPr>
          <w:t xml:space="preserve">  Annals of Library and Information Studies 2011; 58: 203-210.</w:t>
        </w:r>
      </w:moveFrom>
    </w:p>
    <w:moveFromRangeEnd w:id="142"/>
    <w:p w:rsidR="008E0EC7" w:rsidRPr="002F5ADC" w:rsidRDefault="001642AB" w:rsidP="008E0EC7">
      <w:pPr>
        <w:shd w:val="clear" w:color="auto" w:fill="FFFFFF"/>
        <w:rPr>
          <w:rStyle w:val="cit"/>
          <w:rFonts w:ascii="Times New Roman" w:hAnsi="Times New Roman" w:cs="Times New Roman"/>
          <w:color w:val="000000" w:themeColor="text1"/>
          <w:sz w:val="24"/>
          <w:szCs w:val="24"/>
        </w:rPr>
      </w:pPr>
      <w:del w:id="144" w:author="mariovaz" w:date="2019-05-17T16:00:00Z">
        <w:r w:rsidRPr="002F5ADC">
          <w:rPr>
            <w:rFonts w:ascii="Times New Roman" w:hAnsi="Times New Roman" w:cs="Times New Roman"/>
          </w:rPr>
          <w:delText xml:space="preserve">13. </w:delText>
        </w:r>
        <w:r w:rsidR="00677A20">
          <w:fldChar w:fldCharType="begin"/>
        </w:r>
        <w:r w:rsidR="00677A20">
          <w:delInstrText>HYPERLINK "https://www.ncbi.nlm.nih.gov/pubmed/?term=Bavdekar%20SB%5BAuthor%5D&amp;cauthor=true&amp;cauthor_uid=22345922"</w:delInstrText>
        </w:r>
        <w:r w:rsidR="00677A20">
          <w:fldChar w:fldCharType="separate"/>
        </w:r>
        <w:r w:rsidRPr="002F5ADC">
          <w:rPr>
            <w:rStyle w:val="Hyperlink"/>
            <w:rFonts w:ascii="Times New Roman" w:hAnsi="Times New Roman" w:cs="Times New Roman"/>
            <w:color w:val="000000" w:themeColor="text1"/>
            <w:sz w:val="24"/>
            <w:szCs w:val="24"/>
            <w:u w:val="none"/>
          </w:rPr>
          <w:delText>Bavdekar</w:delText>
        </w:r>
        <w:r w:rsidR="00677A20">
          <w:fldChar w:fldCharType="end"/>
        </w:r>
        <w:r w:rsidRPr="002F5ADC">
          <w:rPr>
            <w:rFonts w:ascii="Times New Roman" w:hAnsi="Times New Roman" w:cs="Times New Roman"/>
            <w:color w:val="000000" w:themeColor="text1"/>
            <w:sz w:val="24"/>
            <w:szCs w:val="24"/>
          </w:rPr>
          <w:delText xml:space="preserve"> SB. </w:delText>
        </w:r>
        <w:r w:rsidRPr="002F5ADC">
          <w:rPr>
            <w:rFonts w:ascii="Times New Roman" w:hAnsi="Times New Roman" w:cs="Times New Roman"/>
            <w:bCs/>
            <w:color w:val="000000" w:themeColor="text1"/>
            <w:sz w:val="24"/>
            <w:szCs w:val="24"/>
          </w:rPr>
          <w:delText xml:space="preserve">Authorship issues. </w:delText>
        </w:r>
        <w:r w:rsidR="00677A20">
          <w:fldChar w:fldCharType="begin"/>
        </w:r>
        <w:r w:rsidR="00677A20">
          <w:delInstrText>HYPERLINK "https://www.ncbi.nlm.nih.gov/pmc/articles/PMC3276043/"</w:delInstrText>
        </w:r>
        <w:r w:rsidR="00677A20">
          <w:fldChar w:fldCharType="separate"/>
        </w:r>
        <w:r w:rsidRPr="002F5ADC">
          <w:rPr>
            <w:rStyle w:val="Hyperlink"/>
            <w:rFonts w:ascii="Times New Roman" w:hAnsi="Times New Roman" w:cs="Times New Roman"/>
            <w:color w:val="000000" w:themeColor="text1"/>
            <w:sz w:val="24"/>
            <w:szCs w:val="24"/>
            <w:u w:val="none"/>
          </w:rPr>
          <w:delText>Lung India</w:delText>
        </w:r>
        <w:r w:rsidR="00677A20">
          <w:fldChar w:fldCharType="end"/>
        </w:r>
        <w:r w:rsidRPr="002F5ADC">
          <w:rPr>
            <w:rStyle w:val="cit"/>
            <w:rFonts w:ascii="Times New Roman" w:hAnsi="Times New Roman" w:cs="Times New Roman"/>
            <w:color w:val="000000" w:themeColor="text1"/>
            <w:sz w:val="24"/>
            <w:szCs w:val="24"/>
          </w:rPr>
          <w:delText>.</w:delText>
        </w:r>
      </w:del>
      <w:moveFromRangeStart w:id="145" w:author="mariovaz" w:date="2019-05-17T16:00:00Z" w:name="move9001265"/>
      <w:moveFrom w:id="146" w:author="mariovaz" w:date="2019-05-17T16:00:00Z">
        <w:r w:rsidR="008E0EC7" w:rsidRPr="002F5ADC">
          <w:rPr>
            <w:rStyle w:val="cit"/>
            <w:rFonts w:ascii="Times New Roman" w:hAnsi="Times New Roman" w:cs="Times New Roman"/>
            <w:color w:val="000000" w:themeColor="text1"/>
            <w:sz w:val="24"/>
            <w:szCs w:val="24"/>
          </w:rPr>
          <w:t xml:space="preserve"> 2012 Jan-Mar; 29(1): 76–80.</w:t>
        </w:r>
      </w:moveFrom>
    </w:p>
    <w:moveFromRangeEnd w:id="145"/>
    <w:p w:rsidR="001642AB" w:rsidRPr="002F5ADC" w:rsidRDefault="001642AB" w:rsidP="0070696B">
      <w:pPr>
        <w:pStyle w:val="author"/>
        <w:jc w:val="both"/>
        <w:rPr>
          <w:del w:id="147" w:author="mariovaz" w:date="2019-05-17T16:00:00Z"/>
          <w:shd w:val="clear" w:color="auto" w:fill="FFFFFF"/>
        </w:rPr>
      </w:pPr>
      <w:del w:id="148" w:author="mariovaz" w:date="2019-05-17T16:00:00Z">
        <w:r w:rsidRPr="002F5ADC">
          <w:rPr>
            <w:rStyle w:val="cit"/>
            <w:color w:val="000000" w:themeColor="text1"/>
          </w:rPr>
          <w:delText xml:space="preserve">14. India targets Universities in predatory-journal crackdown (News). </w:delText>
        </w:r>
        <w:r w:rsidRPr="002F5ADC">
          <w:rPr>
            <w:rStyle w:val="Emphasis1"/>
            <w:iCs/>
            <w:shd w:val="clear" w:color="auto" w:fill="FFFFFF"/>
          </w:rPr>
          <w:delText>Nature</w:delText>
        </w:r>
        <w:r w:rsidRPr="002F5ADC">
          <w:rPr>
            <w:shd w:val="clear" w:color="auto" w:fill="FFFFFF"/>
          </w:rPr>
          <w:delText xml:space="preserve"> 2018; </w:delText>
        </w:r>
        <w:r w:rsidRPr="002F5ADC">
          <w:rPr>
            <w:rStyle w:val="Strong"/>
            <w:b w:val="0"/>
            <w:shd w:val="clear" w:color="auto" w:fill="FFFFFF"/>
          </w:rPr>
          <w:delText>560</w:delText>
        </w:r>
        <w:r w:rsidRPr="002F5ADC">
          <w:rPr>
            <w:shd w:val="clear" w:color="auto" w:fill="FFFFFF"/>
          </w:rPr>
          <w:delText>, 537-538.</w:delText>
        </w:r>
      </w:del>
    </w:p>
    <w:p w:rsidR="008E0EC7" w:rsidRPr="002F5ADC" w:rsidRDefault="001642AB" w:rsidP="008E0EC7">
      <w:pPr>
        <w:shd w:val="clear" w:color="auto" w:fill="FFFFFF"/>
        <w:rPr>
          <w:rFonts w:ascii="Times New Roman" w:hAnsi="Times New Roman" w:cs="Times New Roman"/>
          <w:color w:val="000000" w:themeColor="text1"/>
          <w:sz w:val="24"/>
          <w:szCs w:val="24"/>
        </w:rPr>
      </w:pPr>
      <w:del w:id="149" w:author="mariovaz" w:date="2019-05-17T16:00:00Z">
        <w:r w:rsidRPr="002F5ADC">
          <w:rPr>
            <w:rFonts w:ascii="Times New Roman" w:hAnsi="Times New Roman" w:cs="Times New Roman"/>
            <w:sz w:val="24"/>
            <w:szCs w:val="24"/>
          </w:rPr>
          <w:delText>15.</w:delText>
        </w:r>
      </w:del>
      <w:moveFromRangeStart w:id="150" w:author="mariovaz" w:date="2019-05-17T16:00:00Z" w:name="move9001266"/>
      <w:moveFrom w:id="151" w:author="mariovaz" w:date="2019-05-17T16:00:00Z">
        <w:r w:rsidR="008E0EC7" w:rsidRPr="002F5ADC">
          <w:rPr>
            <w:rFonts w:ascii="Times New Roman" w:hAnsi="Times New Roman" w:cs="Times New Roman"/>
            <w:sz w:val="24"/>
            <w:szCs w:val="24"/>
          </w:rPr>
          <w:t xml:space="preserve"> Juyal D, Thawani V, Thaledi S. Rise of academic plagiarism in India: Reasons, solutions and resolution.  Lung India 2015; 32(5): 542-543.</w:t>
        </w:r>
      </w:moveFrom>
    </w:p>
    <w:moveFromRangeEnd w:id="150"/>
    <w:p w:rsidR="008E0EC7" w:rsidRPr="002F5ADC" w:rsidRDefault="001642AB" w:rsidP="008E0EC7">
      <w:pPr>
        <w:autoSpaceDE w:val="0"/>
        <w:autoSpaceDN w:val="0"/>
        <w:adjustRightInd w:val="0"/>
        <w:spacing w:after="0" w:line="240" w:lineRule="auto"/>
        <w:rPr>
          <w:rFonts w:ascii="Times New Roman" w:hAnsi="Times New Roman" w:cs="Times New Roman"/>
          <w:sz w:val="24"/>
          <w:szCs w:val="24"/>
        </w:rPr>
      </w:pPr>
      <w:del w:id="152" w:author="mariovaz" w:date="2019-05-17T16:00:00Z">
        <w:r w:rsidRPr="002F5ADC">
          <w:rPr>
            <w:rFonts w:ascii="Times New Roman" w:hAnsi="Times New Roman" w:cs="Times New Roman"/>
            <w:sz w:val="24"/>
            <w:szCs w:val="24"/>
          </w:rPr>
          <w:delText>16.</w:delText>
        </w:r>
      </w:del>
      <w:moveFromRangeStart w:id="153" w:author="mariovaz" w:date="2019-05-17T16:00:00Z" w:name="move9001267"/>
      <w:moveFrom w:id="154" w:author="mariovaz" w:date="2019-05-17T16:00:00Z">
        <w:r w:rsidR="008E0EC7" w:rsidRPr="002F5ADC">
          <w:rPr>
            <w:rFonts w:ascii="Times New Roman" w:hAnsi="Times New Roman" w:cs="Times New Roman"/>
            <w:sz w:val="24"/>
            <w:szCs w:val="24"/>
          </w:rPr>
          <w:t xml:space="preserve"> Rajput V, Mookerjee A, Cagande C.  The Contemporary Hidden Curriculum in Medical Education. MedEdPublish </w:t>
        </w:r>
        <w:r w:rsidR="00BD16F5">
          <w:fldChar w:fldCharType="begin"/>
        </w:r>
        <w:r w:rsidR="00BD16F5">
          <w:instrText>HYPERLINK "https://doi.org/10.15694/mep.2017.000155"</w:instrText>
        </w:r>
        <w:r w:rsidR="00BD16F5">
          <w:fldChar w:fldCharType="separate"/>
        </w:r>
        <w:r w:rsidR="008E0EC7" w:rsidRPr="002F5ADC">
          <w:rPr>
            <w:rStyle w:val="Hyperlink"/>
            <w:rFonts w:ascii="Times New Roman" w:hAnsi="Times New Roman" w:cs="Times New Roman"/>
            <w:sz w:val="24"/>
            <w:szCs w:val="24"/>
          </w:rPr>
          <w:t>https://doi.org/10.15694/mep.2017.000155</w:t>
        </w:r>
        <w:r w:rsidR="00BD16F5">
          <w:fldChar w:fldCharType="end"/>
        </w:r>
      </w:moveFrom>
    </w:p>
    <w:p w:rsidR="008E0EC7" w:rsidRPr="002F5ADC" w:rsidRDefault="008E0EC7" w:rsidP="008E0EC7">
      <w:pPr>
        <w:autoSpaceDE w:val="0"/>
        <w:autoSpaceDN w:val="0"/>
        <w:adjustRightInd w:val="0"/>
        <w:spacing w:after="0" w:line="240" w:lineRule="auto"/>
        <w:rPr>
          <w:rFonts w:ascii="Times New Roman" w:hAnsi="Times New Roman" w:cs="Times New Roman"/>
          <w:sz w:val="24"/>
          <w:szCs w:val="24"/>
        </w:rPr>
      </w:pPr>
    </w:p>
    <w:moveFromRangeEnd w:id="153"/>
    <w:p w:rsidR="008E0EC7" w:rsidRPr="002F5ADC" w:rsidRDefault="001642AB" w:rsidP="008E0EC7">
      <w:pPr>
        <w:autoSpaceDE w:val="0"/>
        <w:autoSpaceDN w:val="0"/>
        <w:adjustRightInd w:val="0"/>
        <w:spacing w:after="0" w:line="240" w:lineRule="auto"/>
        <w:rPr>
          <w:rFonts w:ascii="Times New Roman" w:hAnsi="Times New Roman" w:cs="Times New Roman"/>
          <w:sz w:val="24"/>
          <w:szCs w:val="24"/>
        </w:rPr>
      </w:pPr>
      <w:del w:id="155" w:author="mariovaz" w:date="2019-05-17T16:00:00Z">
        <w:r w:rsidRPr="002F5ADC">
          <w:rPr>
            <w:rFonts w:ascii="Times New Roman" w:hAnsi="Times New Roman" w:cs="Times New Roman"/>
            <w:sz w:val="24"/>
            <w:szCs w:val="24"/>
          </w:rPr>
          <w:delText>17.</w:delText>
        </w:r>
      </w:del>
      <w:moveFromRangeStart w:id="156" w:author="mariovaz" w:date="2019-05-17T16:00:00Z" w:name="move9001268"/>
      <w:moveFrom w:id="157" w:author="mariovaz" w:date="2019-05-17T16:00:00Z">
        <w:r w:rsidR="008E0EC7" w:rsidRPr="002F5ADC">
          <w:rPr>
            <w:rFonts w:ascii="Times New Roman" w:hAnsi="Times New Roman" w:cs="Times New Roman"/>
            <w:sz w:val="24"/>
            <w:szCs w:val="24"/>
          </w:rPr>
          <w:t xml:space="preserve"> Lempp H, Seale C. The hidden curriculum in undergraduate medical education: Qualitative study of medical students' perceptions of teaching. BMJ 2004;329:770–3</w:t>
        </w:r>
      </w:moveFrom>
    </w:p>
    <w:p w:rsidR="008E0EC7" w:rsidRPr="002F5ADC" w:rsidRDefault="008E0EC7" w:rsidP="008E0EC7">
      <w:pPr>
        <w:autoSpaceDE w:val="0"/>
        <w:autoSpaceDN w:val="0"/>
        <w:adjustRightInd w:val="0"/>
        <w:spacing w:after="0" w:line="240" w:lineRule="auto"/>
        <w:rPr>
          <w:rFonts w:ascii="Times New Roman" w:hAnsi="Times New Roman" w:cs="Times New Roman"/>
          <w:sz w:val="24"/>
          <w:szCs w:val="24"/>
        </w:rPr>
      </w:pPr>
    </w:p>
    <w:moveFromRangeEnd w:id="156"/>
    <w:p w:rsidR="001642AB" w:rsidRPr="002F5ADC" w:rsidRDefault="001642AB" w:rsidP="001642AB">
      <w:pPr>
        <w:autoSpaceDE w:val="0"/>
        <w:autoSpaceDN w:val="0"/>
        <w:adjustRightInd w:val="0"/>
        <w:spacing w:after="0" w:line="240" w:lineRule="auto"/>
        <w:rPr>
          <w:del w:id="158" w:author="mariovaz" w:date="2019-05-17T16:00:00Z"/>
          <w:rFonts w:ascii="Times New Roman" w:hAnsi="Times New Roman" w:cs="Times New Roman"/>
          <w:sz w:val="24"/>
          <w:szCs w:val="24"/>
        </w:rPr>
      </w:pPr>
      <w:del w:id="159" w:author="mariovaz" w:date="2019-05-17T16:00:00Z">
        <w:r w:rsidRPr="002F5ADC">
          <w:rPr>
            <w:rFonts w:ascii="Times New Roman" w:hAnsi="Times New Roman" w:cs="Times New Roman"/>
            <w:sz w:val="24"/>
            <w:szCs w:val="24"/>
          </w:rPr>
          <w:delText>18.</w:delText>
        </w:r>
      </w:del>
      <w:moveFromRangeStart w:id="160" w:author="mariovaz" w:date="2019-05-17T16:00:00Z" w:name="move9001269"/>
      <w:moveFrom w:id="161" w:author="mariovaz" w:date="2019-05-17T16:00:00Z">
        <w:r w:rsidR="008E0EC7" w:rsidRPr="002F5ADC">
          <w:rPr>
            <w:rFonts w:ascii="Times New Roman" w:hAnsi="Times New Roman" w:cs="Times New Roman"/>
            <w:sz w:val="24"/>
            <w:szCs w:val="24"/>
          </w:rPr>
          <w:t xml:space="preserve"> Gaufberg EH, Batalden M, Sands R, Bell SK. The Hidden Curriculum: What Can We Learn From Third-Year Medical Student Narrative Reflections? Acad Med. 2010;85:1709 –1716.</w:t>
        </w:r>
      </w:moveFrom>
      <w:moveFromRangeEnd w:id="160"/>
    </w:p>
    <w:p w:rsidR="001642AB" w:rsidRPr="002F5ADC" w:rsidRDefault="001642AB" w:rsidP="001642AB">
      <w:pPr>
        <w:spacing w:after="0" w:line="240" w:lineRule="auto"/>
        <w:jc w:val="both"/>
        <w:rPr>
          <w:del w:id="162" w:author="mariovaz" w:date="2019-05-17T16:00:00Z"/>
          <w:rFonts w:ascii="Times New Roman" w:hAnsi="Times New Roman" w:cs="Times New Roman"/>
          <w:sz w:val="24"/>
          <w:szCs w:val="24"/>
        </w:rPr>
      </w:pPr>
      <w:del w:id="163" w:author="mariovaz" w:date="2019-05-17T16:00:00Z">
        <w:r w:rsidRPr="002F5ADC">
          <w:rPr>
            <w:rFonts w:ascii="Times New Roman" w:hAnsi="Times New Roman" w:cs="Times New Roman"/>
            <w:sz w:val="24"/>
            <w:szCs w:val="24"/>
          </w:rPr>
          <w:delText>19.</w:delText>
        </w:r>
      </w:del>
      <w:moveFromRangeStart w:id="164" w:author="mariovaz" w:date="2019-05-17T16:00:00Z" w:name="move9001270"/>
      <w:moveFrom w:id="165" w:author="mariovaz" w:date="2019-05-17T16:00:00Z">
        <w:r w:rsidR="008E0EC7" w:rsidRPr="002F5ADC">
          <w:rPr>
            <w:rFonts w:ascii="Times New Roman" w:hAnsi="Times New Roman" w:cs="Times New Roman"/>
            <w:sz w:val="24"/>
            <w:szCs w:val="24"/>
          </w:rPr>
          <w:t xml:space="preserve"> Caslib, Jr. BN On the Nature of Ethics for Teachers. Philippine Social Science Review 2014) 66/1: 67-90.</w:t>
        </w:r>
      </w:moveFrom>
      <w:moveFromRangeEnd w:id="164"/>
      <w:del w:id="166" w:author="mariovaz" w:date="2019-05-17T16:00:00Z">
        <w:r w:rsidRPr="002F5ADC">
          <w:rPr>
            <w:rFonts w:ascii="Times New Roman" w:hAnsi="Times New Roman" w:cs="Times New Roman"/>
            <w:sz w:val="24"/>
            <w:szCs w:val="24"/>
          </w:rPr>
          <w:delText xml:space="preserve"> </w:delText>
        </w:r>
      </w:del>
    </w:p>
    <w:p w:rsidR="001642AB" w:rsidRPr="002F5ADC" w:rsidRDefault="001642AB" w:rsidP="001642AB">
      <w:pPr>
        <w:spacing w:after="0" w:line="240" w:lineRule="auto"/>
        <w:jc w:val="both"/>
        <w:rPr>
          <w:del w:id="167" w:author="mariovaz" w:date="2019-05-17T16:00:00Z"/>
          <w:rFonts w:ascii="Times New Roman" w:hAnsi="Times New Roman" w:cs="Times New Roman"/>
          <w:sz w:val="24"/>
          <w:szCs w:val="24"/>
        </w:rPr>
      </w:pPr>
    </w:p>
    <w:p w:rsidR="008E0EC7" w:rsidRPr="002F5ADC" w:rsidRDefault="001642AB" w:rsidP="008E0EC7">
      <w:pPr>
        <w:spacing w:after="0" w:line="240" w:lineRule="auto"/>
        <w:jc w:val="both"/>
        <w:rPr>
          <w:rStyle w:val="cit"/>
          <w:rFonts w:ascii="Times New Roman" w:hAnsi="Times New Roman" w:cs="Times New Roman"/>
          <w:sz w:val="24"/>
          <w:szCs w:val="24"/>
        </w:rPr>
      </w:pPr>
      <w:del w:id="168" w:author="mariovaz" w:date="2019-05-17T16:00:00Z">
        <w:r w:rsidRPr="002F5ADC">
          <w:rPr>
            <w:rFonts w:ascii="Times New Roman" w:hAnsi="Times New Roman" w:cs="Times New Roman"/>
            <w:sz w:val="24"/>
            <w:szCs w:val="24"/>
          </w:rPr>
          <w:delText>20. Paul Haidet, The Role of the Student-Teacher Relationship in the Formation of Physicians.The Hidden Curriculum as Process.</w:delText>
        </w:r>
      </w:del>
      <w:moveFromRangeStart w:id="169" w:author="mariovaz" w:date="2019-05-17T16:00:00Z" w:name="move9001271"/>
      <w:moveFrom w:id="170" w:author="mariovaz" w:date="2019-05-17T16:00:00Z">
        <w:r w:rsidR="008E0EC7" w:rsidRPr="002F5ADC">
          <w:rPr>
            <w:rFonts w:ascii="Times New Roman" w:hAnsi="Times New Roman" w:cs="Times New Roman"/>
            <w:sz w:val="24"/>
            <w:szCs w:val="24"/>
          </w:rPr>
          <w:t xml:space="preserve"> </w:t>
        </w:r>
        <w:r w:rsidR="008E0EC7" w:rsidRPr="002F5ADC">
          <w:rPr>
            <w:rStyle w:val="cit"/>
            <w:rFonts w:ascii="Times New Roman" w:hAnsi="Times New Roman" w:cs="Times New Roman"/>
            <w:sz w:val="24"/>
            <w:szCs w:val="24"/>
          </w:rPr>
          <w:t>J Gen Intern Med. 2006 Jan; 21(Suppl 1): S16–S20.</w:t>
        </w:r>
      </w:moveFrom>
    </w:p>
    <w:p w:rsidR="008E0EC7" w:rsidRPr="002F5ADC" w:rsidRDefault="008E0EC7" w:rsidP="008E0EC7">
      <w:pPr>
        <w:spacing w:after="0" w:line="240" w:lineRule="auto"/>
        <w:jc w:val="both"/>
        <w:rPr>
          <w:rFonts w:ascii="Times New Roman" w:hAnsi="Times New Roman" w:cs="Times New Roman"/>
        </w:rPr>
      </w:pPr>
    </w:p>
    <w:moveFromRangeEnd w:id="169"/>
    <w:p w:rsidR="008E0EC7" w:rsidRPr="002F5ADC" w:rsidRDefault="007043A9" w:rsidP="008E0EC7">
      <w:pPr>
        <w:spacing w:after="0" w:line="240" w:lineRule="auto"/>
        <w:jc w:val="both"/>
        <w:rPr>
          <w:rFonts w:ascii="Times New Roman" w:hAnsi="Times New Roman" w:cs="Times New Roman"/>
          <w:sz w:val="24"/>
          <w:szCs w:val="24"/>
        </w:rPr>
      </w:pPr>
      <w:del w:id="171" w:author="mariovaz" w:date="2019-05-17T16:00:00Z">
        <w:r w:rsidRPr="002F5ADC">
          <w:rPr>
            <w:rFonts w:ascii="Times New Roman" w:hAnsi="Times New Roman" w:cs="Times New Roman"/>
          </w:rPr>
          <w:delText>21</w:delText>
        </w:r>
      </w:del>
      <w:moveFromRangeStart w:id="172" w:author="mariovaz" w:date="2019-05-17T16:00:00Z" w:name="move9001272"/>
      <w:moveFrom w:id="173" w:author="mariovaz" w:date="2019-05-17T16:00:00Z">
        <w:r w:rsidR="008E0EC7" w:rsidRPr="002F5ADC">
          <w:rPr>
            <w:rFonts w:ascii="Times New Roman" w:hAnsi="Times New Roman" w:cs="Times New Roman"/>
          </w:rPr>
          <w:t xml:space="preserve">. </w:t>
        </w:r>
        <w:r w:rsidR="00BD16F5">
          <w:fldChar w:fldCharType="begin"/>
        </w:r>
        <w:r w:rsidR="00BD16F5">
          <w:instrText>HYPERLINK "https://www.hopkinsmedicine.org/som/students/policies/relationships.html"</w:instrText>
        </w:r>
        <w:r w:rsidR="00BD16F5">
          <w:fldChar w:fldCharType="separate"/>
        </w:r>
        <w:r w:rsidR="008E0EC7" w:rsidRPr="002F5ADC">
          <w:rPr>
            <w:rStyle w:val="Hyperlink"/>
            <w:rFonts w:ascii="Times New Roman" w:hAnsi="Times New Roman" w:cs="Times New Roman"/>
            <w:sz w:val="24"/>
            <w:szCs w:val="24"/>
          </w:rPr>
          <w:t>https://www.hopkinsmedicine.org/som/students/policies/relationships.html</w:t>
        </w:r>
        <w:r w:rsidR="00BD16F5">
          <w:fldChar w:fldCharType="end"/>
        </w:r>
        <w:r w:rsidR="008E0EC7" w:rsidRPr="002F5ADC">
          <w:rPr>
            <w:rFonts w:ascii="Times New Roman" w:hAnsi="Times New Roman" w:cs="Times New Roman"/>
            <w:sz w:val="24"/>
            <w:szCs w:val="24"/>
          </w:rPr>
          <w:t xml:space="preserve"> accessed on 8th February, 2019</w:t>
        </w:r>
      </w:moveFrom>
    </w:p>
    <w:moveFromRangeEnd w:id="172"/>
    <w:p w:rsidR="00103B7F" w:rsidRPr="002F5ADC" w:rsidRDefault="007043A9" w:rsidP="00103B7F">
      <w:pPr>
        <w:pStyle w:val="author"/>
        <w:jc w:val="both"/>
      </w:pPr>
      <w:del w:id="174" w:author="mariovaz" w:date="2019-05-17T16:00:00Z">
        <w:r w:rsidRPr="002F5ADC">
          <w:delText>22</w:delText>
        </w:r>
        <w:r w:rsidR="001642AB" w:rsidRPr="002F5ADC">
          <w:delText>.</w:delText>
        </w:r>
      </w:del>
      <w:moveFromRangeStart w:id="175" w:author="mariovaz" w:date="2019-05-17T16:00:00Z" w:name="move9001273"/>
      <w:moveFrom w:id="176" w:author="mariovaz" w:date="2019-05-17T16:00:00Z">
        <w:r w:rsidR="00103B7F" w:rsidRPr="002F5ADC">
          <w:t xml:space="preserve"> McCarthy MW, Fins JJ. Teaching Clinical Ethics at the Bedside: William Osler and the Essential Role of the Hospitalist. </w:t>
        </w:r>
        <w:r w:rsidR="00103B7F" w:rsidRPr="002F5ADC">
          <w:rPr>
            <w:i/>
            <w:iCs/>
          </w:rPr>
          <w:t>AMA Journal of Ethics.</w:t>
        </w:r>
        <w:r w:rsidR="00103B7F" w:rsidRPr="002F5ADC">
          <w:t xml:space="preserve"> </w:t>
        </w:r>
        <w:r w:rsidR="00BD16F5">
          <w:fldChar w:fldCharType="begin"/>
        </w:r>
        <w:r w:rsidR="00BD16F5">
          <w:instrText>HYPERLINK "http://journalofethics.ama-assn.org/2017/06/toc-1706.html"</w:instrText>
        </w:r>
        <w:r w:rsidR="00BD16F5">
          <w:fldChar w:fldCharType="separate"/>
        </w:r>
        <w:r w:rsidR="00103B7F" w:rsidRPr="002F5ADC">
          <w:rPr>
            <w:rStyle w:val="Hyperlink"/>
            <w:color w:val="auto"/>
            <w:u w:val="none"/>
          </w:rPr>
          <w:t>June 2017</w:t>
        </w:r>
        <w:r w:rsidR="00BD16F5">
          <w:fldChar w:fldCharType="end"/>
        </w:r>
        <w:r w:rsidR="00103B7F" w:rsidRPr="002F5ADC">
          <w:t>, Volume 19, Number 6: 528-532.</w:t>
        </w:r>
      </w:moveFrom>
    </w:p>
    <w:moveFromRangeEnd w:id="175"/>
    <w:p w:rsidR="007A4829" w:rsidRPr="002F5ADC" w:rsidRDefault="007043A9" w:rsidP="007A4829">
      <w:pPr>
        <w:spacing w:after="0" w:line="240" w:lineRule="auto"/>
        <w:jc w:val="both"/>
        <w:rPr>
          <w:rFonts w:ascii="Times New Roman" w:eastAsia="Times New Roman" w:hAnsi="Times New Roman" w:cs="Times New Roman"/>
          <w:sz w:val="24"/>
          <w:szCs w:val="24"/>
          <w:lang w:eastAsia="en-IN"/>
        </w:rPr>
      </w:pPr>
      <w:del w:id="177" w:author="mariovaz" w:date="2019-05-17T16:00:00Z">
        <w:r w:rsidRPr="002F5ADC">
          <w:rPr>
            <w:rFonts w:ascii="Times New Roman" w:eastAsia="Times New Roman" w:hAnsi="Times New Roman" w:cs="Times New Roman"/>
            <w:sz w:val="24"/>
            <w:szCs w:val="24"/>
            <w:lang w:eastAsia="en-IN"/>
          </w:rPr>
          <w:delText>23</w:delText>
        </w:r>
      </w:del>
      <w:ins w:id="178" w:author="mariovaz" w:date="2019-05-17T16:00:00Z">
        <w:r w:rsidR="007A4829">
          <w:rPr>
            <w:rFonts w:ascii="Times New Roman" w:eastAsia="Times New Roman" w:hAnsi="Times New Roman" w:cs="Times New Roman"/>
            <w:sz w:val="24"/>
            <w:szCs w:val="24"/>
            <w:lang w:eastAsia="en-IN"/>
          </w:rPr>
          <w:t>5</w:t>
        </w:r>
      </w:ins>
      <w:r w:rsidR="007A4829" w:rsidRPr="002F5ADC">
        <w:rPr>
          <w:rFonts w:ascii="Times New Roman" w:eastAsia="Times New Roman" w:hAnsi="Times New Roman" w:cs="Times New Roman"/>
          <w:sz w:val="24"/>
          <w:szCs w:val="24"/>
          <w:lang w:eastAsia="en-IN"/>
        </w:rPr>
        <w:t xml:space="preserve">. Medical Council of India. Competency based medical curriculum –UG. </w:t>
      </w:r>
      <w:hyperlink r:id="rId11" w:history="1">
        <w:r w:rsidR="007A4829" w:rsidRPr="002F5ADC">
          <w:rPr>
            <w:rStyle w:val="Hyperlink"/>
            <w:rFonts w:ascii="Times New Roman" w:eastAsia="Times New Roman" w:hAnsi="Times New Roman" w:cs="Times New Roman"/>
            <w:sz w:val="24"/>
            <w:szCs w:val="24"/>
            <w:lang w:eastAsia="en-IN"/>
          </w:rPr>
          <w:t>https://www.mciindia.org/CMS/information-desk/for-colleges/ug-curriculum</w:t>
        </w:r>
      </w:hyperlink>
      <w:r w:rsidR="007A4829" w:rsidRPr="002F5ADC">
        <w:rPr>
          <w:rFonts w:ascii="Times New Roman" w:eastAsia="Times New Roman" w:hAnsi="Times New Roman" w:cs="Times New Roman"/>
          <w:sz w:val="24"/>
          <w:szCs w:val="24"/>
          <w:lang w:eastAsia="en-IN"/>
        </w:rPr>
        <w:t xml:space="preserve"> accessed on 6th February, 2019</w:t>
      </w:r>
    </w:p>
    <w:p w:rsidR="008E0EC7" w:rsidRPr="002F5ADC" w:rsidRDefault="008E0EC7" w:rsidP="008E0EC7">
      <w:pPr>
        <w:pStyle w:val="author"/>
        <w:jc w:val="both"/>
        <w:rPr>
          <w:ins w:id="179" w:author="mariovaz" w:date="2019-05-17T16:00:00Z"/>
        </w:rPr>
      </w:pPr>
      <w:ins w:id="180" w:author="mariovaz" w:date="2019-05-17T16:00:00Z">
        <w:r>
          <w:t>6</w:t>
        </w:r>
      </w:ins>
      <w:moveToRangeStart w:id="181" w:author="mariovaz" w:date="2019-05-17T16:00:00Z" w:name="move9001262"/>
      <w:moveTo w:id="182" w:author="mariovaz" w:date="2019-05-17T16:00:00Z">
        <w:r w:rsidRPr="002F5ADC">
          <w:t>. Sokol DK. William Osler and the jubjub of ethics; or how to teach medical ethics in the 21st century. J R Soc Med 2007;100:544–546</w:t>
        </w:r>
      </w:moveTo>
      <w:moveToRangeEnd w:id="181"/>
    </w:p>
    <w:p w:rsidR="008E0EC7" w:rsidRPr="002F5ADC" w:rsidRDefault="008E0EC7" w:rsidP="008E0EC7">
      <w:pPr>
        <w:spacing w:before="100" w:beforeAutospacing="1" w:after="100" w:afterAutospacing="1" w:line="240" w:lineRule="auto"/>
        <w:jc w:val="both"/>
        <w:outlineLvl w:val="0"/>
        <w:rPr>
          <w:rFonts w:ascii="Times New Roman" w:hAnsi="Times New Roman" w:cs="Times New Roman"/>
          <w:sz w:val="24"/>
          <w:szCs w:val="24"/>
        </w:rPr>
      </w:pPr>
      <w:ins w:id="183" w:author="mariovaz" w:date="2019-05-17T16:00:00Z">
        <w:r>
          <w:rPr>
            <w:rFonts w:ascii="Times New Roman" w:hAnsi="Times New Roman" w:cs="Times New Roman"/>
            <w:sz w:val="24"/>
            <w:szCs w:val="24"/>
          </w:rPr>
          <w:t>7</w:t>
        </w:r>
        <w:r w:rsidRPr="002F5ADC">
          <w:rPr>
            <w:rFonts w:ascii="Times New Roman" w:hAnsi="Times New Roman" w:cs="Times New Roman"/>
            <w:sz w:val="24"/>
            <w:szCs w:val="24"/>
          </w:rPr>
          <w:t xml:space="preserve">. </w:t>
        </w:r>
      </w:ins>
      <w:moveToRangeStart w:id="184" w:author="mariovaz" w:date="2019-05-17T16:00:00Z" w:name="move9001263"/>
      <w:moveTo w:id="185" w:author="mariovaz" w:date="2019-05-17T16:00:00Z">
        <w:r w:rsidRPr="002F5ADC">
          <w:rPr>
            <w:rFonts w:ascii="Times New Roman" w:hAnsi="Times New Roman" w:cs="Times New Roman"/>
            <w:sz w:val="24"/>
            <w:szCs w:val="24"/>
          </w:rPr>
          <w:t>Prathap G,  Gupta BM.</w:t>
        </w:r>
      </w:moveTo>
      <w:moveToRangeEnd w:id="184"/>
      <w:ins w:id="186" w:author="mariovaz" w:date="2019-05-17T16:00:00Z">
        <w:r w:rsidRPr="002F5ADC">
          <w:rPr>
            <w:rFonts w:ascii="Times New Roman" w:hAnsi="Times New Roman" w:cs="Times New Roman"/>
            <w:sz w:val="24"/>
            <w:szCs w:val="24"/>
          </w:rPr>
          <w:t xml:space="preserve"> Ranking of Indian medical colleges for their research performance during 1999-2008.</w:t>
        </w:r>
      </w:ins>
      <w:moveToRangeStart w:id="187" w:author="mariovaz" w:date="2019-05-17T16:00:00Z" w:name="move9001264"/>
      <w:moveTo w:id="188" w:author="mariovaz" w:date="2019-05-17T16:00:00Z">
        <w:r w:rsidRPr="002F5ADC">
          <w:rPr>
            <w:rFonts w:ascii="Times New Roman" w:hAnsi="Times New Roman" w:cs="Times New Roman"/>
            <w:sz w:val="24"/>
            <w:szCs w:val="24"/>
          </w:rPr>
          <w:t xml:space="preserve">  Annals of Library and Information Studies 2011; 58: 203-210.</w:t>
        </w:r>
      </w:moveTo>
    </w:p>
    <w:moveToRangeEnd w:id="187"/>
    <w:p w:rsidR="008E0EC7" w:rsidRPr="002F5ADC" w:rsidRDefault="008E0EC7" w:rsidP="008E0EC7">
      <w:pPr>
        <w:shd w:val="clear" w:color="auto" w:fill="FFFFFF"/>
        <w:rPr>
          <w:rStyle w:val="cit"/>
          <w:rFonts w:ascii="Times New Roman" w:hAnsi="Times New Roman" w:cs="Times New Roman"/>
          <w:color w:val="000000" w:themeColor="text1"/>
          <w:sz w:val="24"/>
          <w:szCs w:val="24"/>
        </w:rPr>
      </w:pPr>
      <w:ins w:id="189" w:author="mariovaz" w:date="2019-05-17T16:00:00Z">
        <w:r>
          <w:rPr>
            <w:rFonts w:ascii="Times New Roman" w:hAnsi="Times New Roman" w:cs="Times New Roman"/>
          </w:rPr>
          <w:t>8</w:t>
        </w:r>
        <w:r w:rsidRPr="002F5ADC">
          <w:rPr>
            <w:rFonts w:ascii="Times New Roman" w:hAnsi="Times New Roman" w:cs="Times New Roman"/>
          </w:rPr>
          <w:t xml:space="preserve">. </w:t>
        </w:r>
        <w:r w:rsidR="00BD16F5">
          <w:fldChar w:fldCharType="begin"/>
        </w:r>
        <w:r w:rsidR="00BD16F5">
          <w:instrText>HYPERLINK "https://www.ncbi.nlm.nih.gov/pubmed/?term=Bavdekar%20SB%5BAuthor%5D&amp;cauthor=true&amp;cauthor_uid=22345922"</w:instrText>
        </w:r>
        <w:r w:rsidR="00BD16F5">
          <w:fldChar w:fldCharType="separate"/>
        </w:r>
        <w:r w:rsidRPr="002F5ADC">
          <w:rPr>
            <w:rStyle w:val="Hyperlink"/>
            <w:rFonts w:ascii="Times New Roman" w:hAnsi="Times New Roman" w:cs="Times New Roman"/>
            <w:color w:val="000000" w:themeColor="text1"/>
            <w:sz w:val="24"/>
            <w:szCs w:val="24"/>
            <w:u w:val="none"/>
          </w:rPr>
          <w:t>Bavdekar</w:t>
        </w:r>
        <w:r w:rsidR="00BD16F5">
          <w:fldChar w:fldCharType="end"/>
        </w:r>
        <w:r w:rsidRPr="002F5ADC">
          <w:rPr>
            <w:rFonts w:ascii="Times New Roman" w:hAnsi="Times New Roman" w:cs="Times New Roman"/>
            <w:color w:val="000000" w:themeColor="text1"/>
            <w:sz w:val="24"/>
            <w:szCs w:val="24"/>
          </w:rPr>
          <w:t xml:space="preserve"> SB. </w:t>
        </w:r>
        <w:r w:rsidRPr="002F5ADC">
          <w:rPr>
            <w:rFonts w:ascii="Times New Roman" w:hAnsi="Times New Roman" w:cs="Times New Roman"/>
            <w:bCs/>
            <w:color w:val="000000" w:themeColor="text1"/>
            <w:sz w:val="24"/>
            <w:szCs w:val="24"/>
          </w:rPr>
          <w:t xml:space="preserve">Authorship issues. </w:t>
        </w:r>
        <w:r w:rsidR="00BD16F5">
          <w:fldChar w:fldCharType="begin"/>
        </w:r>
        <w:r w:rsidR="00BD16F5">
          <w:instrText>HYPERLINK "https://www.ncbi.nlm.nih.gov/pmc/articles/PMC3276043/"</w:instrText>
        </w:r>
        <w:r w:rsidR="00BD16F5">
          <w:fldChar w:fldCharType="separate"/>
        </w:r>
        <w:r w:rsidRPr="002F5ADC">
          <w:rPr>
            <w:rStyle w:val="Hyperlink"/>
            <w:rFonts w:ascii="Times New Roman" w:hAnsi="Times New Roman" w:cs="Times New Roman"/>
            <w:color w:val="000000" w:themeColor="text1"/>
            <w:sz w:val="24"/>
            <w:szCs w:val="24"/>
            <w:u w:val="none"/>
          </w:rPr>
          <w:t>Lung India</w:t>
        </w:r>
        <w:r w:rsidR="00BD16F5">
          <w:fldChar w:fldCharType="end"/>
        </w:r>
        <w:r w:rsidRPr="002F5ADC">
          <w:rPr>
            <w:rStyle w:val="cit"/>
            <w:rFonts w:ascii="Times New Roman" w:hAnsi="Times New Roman" w:cs="Times New Roman"/>
            <w:color w:val="000000" w:themeColor="text1"/>
            <w:sz w:val="24"/>
            <w:szCs w:val="24"/>
          </w:rPr>
          <w:t>.</w:t>
        </w:r>
      </w:ins>
      <w:moveToRangeStart w:id="190" w:author="mariovaz" w:date="2019-05-17T16:00:00Z" w:name="move9001265"/>
      <w:moveTo w:id="191" w:author="mariovaz" w:date="2019-05-17T16:00:00Z">
        <w:r w:rsidRPr="002F5ADC">
          <w:rPr>
            <w:rStyle w:val="cit"/>
            <w:rFonts w:ascii="Times New Roman" w:hAnsi="Times New Roman" w:cs="Times New Roman"/>
            <w:color w:val="000000" w:themeColor="text1"/>
            <w:sz w:val="24"/>
            <w:szCs w:val="24"/>
          </w:rPr>
          <w:t xml:space="preserve"> 2012 Jan-Mar; 29(1): 76–80.</w:t>
        </w:r>
      </w:moveTo>
    </w:p>
    <w:moveToRangeEnd w:id="190"/>
    <w:p w:rsidR="008E0EC7" w:rsidRPr="002F5ADC" w:rsidRDefault="008E0EC7" w:rsidP="008E0EC7">
      <w:pPr>
        <w:pStyle w:val="author"/>
        <w:jc w:val="both"/>
        <w:rPr>
          <w:ins w:id="192" w:author="mariovaz" w:date="2019-05-17T16:00:00Z"/>
          <w:shd w:val="clear" w:color="auto" w:fill="FFFFFF"/>
        </w:rPr>
      </w:pPr>
      <w:ins w:id="193" w:author="mariovaz" w:date="2019-05-17T16:00:00Z">
        <w:r>
          <w:rPr>
            <w:rStyle w:val="cit"/>
            <w:color w:val="000000" w:themeColor="text1"/>
          </w:rPr>
          <w:t>9</w:t>
        </w:r>
        <w:r w:rsidRPr="002F5ADC">
          <w:rPr>
            <w:rStyle w:val="cit"/>
            <w:color w:val="000000" w:themeColor="text1"/>
          </w:rPr>
          <w:t xml:space="preserve">. India targets Universities in predatory-journal crackdown (News). </w:t>
        </w:r>
        <w:r w:rsidRPr="002F5ADC">
          <w:rPr>
            <w:rStyle w:val="Emphasis1"/>
            <w:iCs/>
            <w:shd w:val="clear" w:color="auto" w:fill="FFFFFF"/>
          </w:rPr>
          <w:t>Nature</w:t>
        </w:r>
        <w:r w:rsidRPr="002F5ADC">
          <w:rPr>
            <w:shd w:val="clear" w:color="auto" w:fill="FFFFFF"/>
          </w:rPr>
          <w:t xml:space="preserve"> 2018; </w:t>
        </w:r>
        <w:r w:rsidRPr="002F5ADC">
          <w:rPr>
            <w:rStyle w:val="Strong"/>
            <w:b w:val="0"/>
            <w:shd w:val="clear" w:color="auto" w:fill="FFFFFF"/>
          </w:rPr>
          <w:t>560</w:t>
        </w:r>
        <w:r w:rsidRPr="002F5ADC">
          <w:rPr>
            <w:shd w:val="clear" w:color="auto" w:fill="FFFFFF"/>
          </w:rPr>
          <w:t>, 537-538.</w:t>
        </w:r>
      </w:ins>
    </w:p>
    <w:p w:rsidR="008E0EC7" w:rsidRPr="002F5ADC" w:rsidRDefault="008E0EC7" w:rsidP="008E0EC7">
      <w:pPr>
        <w:shd w:val="clear" w:color="auto" w:fill="FFFFFF"/>
        <w:rPr>
          <w:rFonts w:ascii="Times New Roman" w:hAnsi="Times New Roman" w:cs="Times New Roman"/>
          <w:color w:val="000000" w:themeColor="text1"/>
          <w:sz w:val="24"/>
          <w:szCs w:val="24"/>
        </w:rPr>
      </w:pPr>
      <w:ins w:id="194" w:author="mariovaz" w:date="2019-05-17T16:00:00Z">
        <w:r>
          <w:rPr>
            <w:rFonts w:ascii="Times New Roman" w:hAnsi="Times New Roman" w:cs="Times New Roman"/>
            <w:sz w:val="24"/>
            <w:szCs w:val="24"/>
          </w:rPr>
          <w:t>10</w:t>
        </w:r>
        <w:r w:rsidRPr="002F5ADC">
          <w:rPr>
            <w:rFonts w:ascii="Times New Roman" w:hAnsi="Times New Roman" w:cs="Times New Roman"/>
            <w:sz w:val="24"/>
            <w:szCs w:val="24"/>
          </w:rPr>
          <w:t>.</w:t>
        </w:r>
      </w:ins>
      <w:moveToRangeStart w:id="195" w:author="mariovaz" w:date="2019-05-17T16:00:00Z" w:name="move9001266"/>
      <w:moveTo w:id="196" w:author="mariovaz" w:date="2019-05-17T16:00:00Z">
        <w:r w:rsidRPr="002F5ADC">
          <w:rPr>
            <w:rFonts w:ascii="Times New Roman" w:hAnsi="Times New Roman" w:cs="Times New Roman"/>
            <w:sz w:val="24"/>
            <w:szCs w:val="24"/>
          </w:rPr>
          <w:t xml:space="preserve"> Juyal D, Thawani V, Thaledi S. Rise of academic plagiarism in India: Reasons, solutions and resolution.  Lung India 2015; 32(5): 542-543.</w:t>
        </w:r>
      </w:moveTo>
    </w:p>
    <w:moveToRangeEnd w:id="195"/>
    <w:p w:rsidR="008E0EC7" w:rsidRDefault="008E0EC7" w:rsidP="008E0EC7">
      <w:pPr>
        <w:autoSpaceDE w:val="0"/>
        <w:autoSpaceDN w:val="0"/>
        <w:adjustRightInd w:val="0"/>
        <w:spacing w:after="0" w:line="240" w:lineRule="auto"/>
        <w:rPr>
          <w:ins w:id="197" w:author="mariovaz" w:date="2019-05-17T16:00:00Z"/>
          <w:rFonts w:ascii="Times New Roman" w:hAnsi="Times New Roman" w:cs="Times New Roman"/>
          <w:sz w:val="24"/>
          <w:szCs w:val="24"/>
          <w:shd w:val="clear" w:color="auto" w:fill="FFFFFF"/>
        </w:rPr>
      </w:pPr>
      <w:ins w:id="198" w:author="mariovaz" w:date="2019-05-17T16:00:00Z">
        <w:r>
          <w:rPr>
            <w:rFonts w:ascii="Times New Roman" w:hAnsi="Times New Roman" w:cs="Times New Roman"/>
            <w:sz w:val="24"/>
            <w:szCs w:val="24"/>
          </w:rPr>
          <w:t>11. Keith-Spiegel P, Whitley Jr. BE, Balogh DW, Perkins DV, Wittig AF. The Ethics of Teaching: A Casebook. 2</w:t>
        </w:r>
        <w:r w:rsidRPr="00424DF3">
          <w:rPr>
            <w:rFonts w:ascii="Times New Roman" w:hAnsi="Times New Roman" w:cs="Times New Roman"/>
            <w:sz w:val="24"/>
            <w:szCs w:val="24"/>
            <w:vertAlign w:val="superscript"/>
          </w:rPr>
          <w:t>nd</w:t>
        </w:r>
        <w:r>
          <w:rPr>
            <w:rFonts w:ascii="Times New Roman" w:hAnsi="Times New Roman" w:cs="Times New Roman"/>
            <w:sz w:val="24"/>
            <w:szCs w:val="24"/>
          </w:rPr>
          <w:t xml:space="preserve"> Edition. Psychology Press. Taylor and Francis Group, New York. 2010 (Reprint) </w:t>
        </w:r>
      </w:ins>
    </w:p>
    <w:p w:rsidR="007A4829" w:rsidRDefault="007A4829" w:rsidP="007A4829">
      <w:pPr>
        <w:autoSpaceDE w:val="0"/>
        <w:autoSpaceDN w:val="0"/>
        <w:adjustRightInd w:val="0"/>
        <w:spacing w:after="0" w:line="240" w:lineRule="auto"/>
        <w:rPr>
          <w:ins w:id="199" w:author="mariovaz" w:date="2019-05-17T16:00:00Z"/>
          <w:rFonts w:ascii="Times New Roman" w:hAnsi="Times New Roman" w:cs="Times New Roman"/>
          <w:bCs/>
          <w:sz w:val="24"/>
          <w:szCs w:val="24"/>
        </w:rPr>
      </w:pPr>
    </w:p>
    <w:p w:rsidR="00885C6E" w:rsidRPr="00885C6E" w:rsidRDefault="00885C6E" w:rsidP="00885C6E">
      <w:pPr>
        <w:autoSpaceDE w:val="0"/>
        <w:autoSpaceDN w:val="0"/>
        <w:adjustRightInd w:val="0"/>
        <w:spacing w:after="0" w:line="240" w:lineRule="auto"/>
        <w:rPr>
          <w:ins w:id="200" w:author="mariovaz" w:date="2019-05-17T16:00:00Z"/>
          <w:rFonts w:ascii="Times New Roman" w:hAnsi="Times New Roman" w:cs="Times New Roman"/>
          <w:sz w:val="24"/>
          <w:szCs w:val="24"/>
        </w:rPr>
      </w:pPr>
      <w:ins w:id="201" w:author="mariovaz" w:date="2019-05-17T16:00:00Z">
        <w:r>
          <w:rPr>
            <w:rFonts w:ascii="Times New Roman" w:hAnsi="Times New Roman" w:cs="Times New Roman"/>
            <w:bCs/>
            <w:sz w:val="24"/>
            <w:szCs w:val="24"/>
          </w:rPr>
          <w:t xml:space="preserve">12. </w:t>
        </w:r>
        <w:r w:rsidR="008219D3">
          <w:rPr>
            <w:rFonts w:ascii="Times New Roman" w:hAnsi="Times New Roman" w:cs="Times New Roman"/>
            <w:bCs/>
            <w:sz w:val="24"/>
            <w:szCs w:val="24"/>
          </w:rPr>
          <w:t xml:space="preserve">Chen CY. </w:t>
        </w:r>
        <w:r w:rsidR="008219D3" w:rsidRPr="008219D3">
          <w:rPr>
            <w:rFonts w:ascii="Times New Roman" w:hAnsi="Times New Roman" w:cs="Times New Roman"/>
            <w:bCs/>
            <w:sz w:val="24"/>
            <w:szCs w:val="24"/>
          </w:rPr>
          <w:t>A Study Showing Research has been Valued over Teaching in</w:t>
        </w:r>
        <w:r w:rsidR="008219D3">
          <w:rPr>
            <w:rFonts w:ascii="Times New Roman" w:hAnsi="Times New Roman" w:cs="Times New Roman"/>
            <w:bCs/>
            <w:sz w:val="24"/>
            <w:szCs w:val="24"/>
          </w:rPr>
          <w:t xml:space="preserve"> </w:t>
        </w:r>
        <w:r w:rsidR="008219D3" w:rsidRPr="008219D3">
          <w:rPr>
            <w:rFonts w:ascii="Times New Roman" w:hAnsi="Times New Roman" w:cs="Times New Roman"/>
            <w:bCs/>
            <w:sz w:val="24"/>
            <w:szCs w:val="24"/>
          </w:rPr>
          <w:t>Higher Education</w:t>
        </w:r>
        <w:r w:rsidR="008219D3">
          <w:rPr>
            <w:rFonts w:ascii="Times New Roman" w:hAnsi="Times New Roman" w:cs="Times New Roman"/>
            <w:bCs/>
            <w:sz w:val="24"/>
            <w:szCs w:val="24"/>
          </w:rPr>
          <w:t xml:space="preserve">. </w:t>
        </w:r>
        <w:r w:rsidR="008219D3" w:rsidRPr="008219D3">
          <w:rPr>
            <w:rFonts w:ascii="Times New Roman" w:hAnsi="Times New Roman" w:cs="Times New Roman"/>
            <w:iCs/>
            <w:sz w:val="24"/>
            <w:szCs w:val="24"/>
          </w:rPr>
          <w:t>Journal of the Scholarship of Teaching and Learning</w:t>
        </w:r>
        <w:r w:rsidR="008219D3" w:rsidRPr="008219D3">
          <w:rPr>
            <w:rFonts w:ascii="Times New Roman" w:hAnsi="Times New Roman" w:cs="Times New Roman"/>
            <w:sz w:val="24"/>
            <w:szCs w:val="24"/>
          </w:rPr>
          <w:t>, 2015; 15 (3): 15 – 32.</w:t>
        </w:r>
      </w:ins>
    </w:p>
    <w:p w:rsidR="00885C6E" w:rsidRPr="00885C6E" w:rsidRDefault="00885C6E" w:rsidP="00885C6E">
      <w:pPr>
        <w:autoSpaceDE w:val="0"/>
        <w:autoSpaceDN w:val="0"/>
        <w:adjustRightInd w:val="0"/>
        <w:spacing w:after="0" w:line="240" w:lineRule="auto"/>
        <w:rPr>
          <w:ins w:id="202" w:author="mariovaz" w:date="2019-05-17T16:00:00Z"/>
          <w:rFonts w:ascii="Times New Roman" w:hAnsi="Times New Roman" w:cs="Times New Roman"/>
          <w:bCs/>
          <w:sz w:val="24"/>
          <w:szCs w:val="24"/>
        </w:rPr>
      </w:pPr>
    </w:p>
    <w:p w:rsidR="008E0EC7" w:rsidRPr="00D57A1D" w:rsidRDefault="009F6308" w:rsidP="008E0EC7">
      <w:pPr>
        <w:autoSpaceDE w:val="0"/>
        <w:autoSpaceDN w:val="0"/>
        <w:adjustRightInd w:val="0"/>
        <w:spacing w:after="0" w:line="240" w:lineRule="auto"/>
        <w:rPr>
          <w:ins w:id="203" w:author="mariovaz" w:date="2019-05-17T16:00:00Z"/>
          <w:rFonts w:ascii="Times New Roman" w:hAnsi="Times New Roman" w:cs="Times New Roman"/>
          <w:sz w:val="24"/>
          <w:szCs w:val="24"/>
        </w:rPr>
      </w:pPr>
      <w:ins w:id="204" w:author="mariovaz" w:date="2019-05-17T16:00:00Z">
        <w:r>
          <w:rPr>
            <w:rFonts w:ascii="Times New Roman" w:hAnsi="Times New Roman" w:cs="Times New Roman"/>
            <w:bCs/>
            <w:sz w:val="24"/>
            <w:szCs w:val="24"/>
          </w:rPr>
          <w:t>13</w:t>
        </w:r>
        <w:r w:rsidR="008E0EC7">
          <w:rPr>
            <w:rFonts w:ascii="Times New Roman" w:hAnsi="Times New Roman" w:cs="Times New Roman"/>
            <w:bCs/>
            <w:sz w:val="24"/>
            <w:szCs w:val="24"/>
          </w:rPr>
          <w:t xml:space="preserve">. </w:t>
        </w:r>
        <w:r w:rsidR="008E0EC7" w:rsidRPr="00424DF3">
          <w:rPr>
            <w:rFonts w:ascii="Times New Roman" w:hAnsi="Times New Roman" w:cs="Times New Roman"/>
            <w:bCs/>
            <w:sz w:val="24"/>
            <w:szCs w:val="24"/>
          </w:rPr>
          <w:t xml:space="preserve">Lehmann LS, Sulmasy LS, JD, Desai S,  for the ACP Ethics, Professionalism and Human Rights Committee. </w:t>
        </w:r>
        <w:r w:rsidR="008E0EC7" w:rsidRPr="00424DF3">
          <w:rPr>
            <w:rFonts w:ascii="Times New Roman" w:hAnsi="Times New Roman" w:cs="Times New Roman"/>
            <w:sz w:val="24"/>
            <w:szCs w:val="24"/>
          </w:rPr>
          <w:t>Hidden Curricula, Ethics, and Professionalism: Optimizing Clinical</w:t>
        </w:r>
        <w:r w:rsidR="008E0EC7" w:rsidRPr="00D57A1D">
          <w:rPr>
            <w:rFonts w:ascii="Times New Roman" w:hAnsi="Times New Roman" w:cs="Times New Roman"/>
            <w:sz w:val="24"/>
            <w:szCs w:val="24"/>
          </w:rPr>
          <w:t xml:space="preserve"> </w:t>
        </w:r>
        <w:r w:rsidR="008E0EC7" w:rsidRPr="00424DF3">
          <w:rPr>
            <w:rFonts w:ascii="Times New Roman" w:hAnsi="Times New Roman" w:cs="Times New Roman"/>
            <w:sz w:val="24"/>
            <w:szCs w:val="24"/>
          </w:rPr>
          <w:t>Learning Environments in Becoming and Being a Physician: A Position</w:t>
        </w:r>
      </w:ins>
    </w:p>
    <w:p w:rsidR="008E0EC7" w:rsidRDefault="008E0EC7" w:rsidP="008E0EC7">
      <w:pPr>
        <w:autoSpaceDE w:val="0"/>
        <w:autoSpaceDN w:val="0"/>
        <w:adjustRightInd w:val="0"/>
        <w:spacing w:after="0" w:line="240" w:lineRule="auto"/>
        <w:rPr>
          <w:ins w:id="205" w:author="mariovaz" w:date="2019-05-17T16:00:00Z"/>
          <w:rFonts w:ascii="Times New Roman" w:eastAsia="AvenirNextLTPro-Regular" w:hAnsi="Times New Roman" w:cs="Times New Roman"/>
          <w:sz w:val="24"/>
          <w:szCs w:val="24"/>
        </w:rPr>
      </w:pPr>
      <w:ins w:id="206" w:author="mariovaz" w:date="2019-05-17T16:00:00Z">
        <w:r w:rsidRPr="00424DF3">
          <w:rPr>
            <w:rFonts w:ascii="Times New Roman" w:hAnsi="Times New Roman" w:cs="Times New Roman"/>
            <w:sz w:val="24"/>
            <w:szCs w:val="24"/>
          </w:rPr>
          <w:t xml:space="preserve">Paper of the American College of Physicians. </w:t>
        </w:r>
        <w:r w:rsidRPr="00424DF3">
          <w:rPr>
            <w:rFonts w:ascii="Times New Roman" w:hAnsi="Times New Roman" w:cs="Times New Roman"/>
            <w:i/>
            <w:iCs/>
            <w:sz w:val="24"/>
            <w:szCs w:val="24"/>
          </w:rPr>
          <w:t xml:space="preserve">Ann Intern Med. </w:t>
        </w:r>
        <w:r w:rsidRPr="00424DF3">
          <w:rPr>
            <w:rFonts w:ascii="Times New Roman" w:eastAsia="AvenirNextLTPro-Regular" w:hAnsi="Times New Roman" w:cs="Times New Roman"/>
            <w:sz w:val="24"/>
            <w:szCs w:val="24"/>
          </w:rPr>
          <w:t>2018;168:506-508</w:t>
        </w:r>
      </w:ins>
    </w:p>
    <w:p w:rsidR="007A4829" w:rsidRDefault="007A4829" w:rsidP="0070696B">
      <w:pPr>
        <w:spacing w:after="0" w:line="240" w:lineRule="auto"/>
        <w:jc w:val="both"/>
        <w:rPr>
          <w:ins w:id="207" w:author="mariovaz" w:date="2019-05-17T16:00:00Z"/>
          <w:rFonts w:ascii="Times New Roman" w:eastAsia="Times New Roman" w:hAnsi="Times New Roman" w:cs="Times New Roman"/>
          <w:sz w:val="24"/>
          <w:szCs w:val="24"/>
          <w:lang w:eastAsia="en-IN"/>
        </w:rPr>
      </w:pPr>
    </w:p>
    <w:p w:rsidR="008E0EC7" w:rsidRPr="002F5ADC" w:rsidRDefault="009F6308" w:rsidP="008E0EC7">
      <w:pPr>
        <w:autoSpaceDE w:val="0"/>
        <w:autoSpaceDN w:val="0"/>
        <w:adjustRightInd w:val="0"/>
        <w:spacing w:after="0" w:line="240" w:lineRule="auto"/>
        <w:rPr>
          <w:rFonts w:ascii="Times New Roman" w:hAnsi="Times New Roman" w:cs="Times New Roman"/>
          <w:sz w:val="24"/>
          <w:szCs w:val="24"/>
        </w:rPr>
      </w:pPr>
      <w:ins w:id="208" w:author="mariovaz" w:date="2019-05-17T16:00:00Z">
        <w:r>
          <w:rPr>
            <w:rFonts w:ascii="Times New Roman" w:hAnsi="Times New Roman" w:cs="Times New Roman"/>
            <w:sz w:val="24"/>
            <w:szCs w:val="24"/>
          </w:rPr>
          <w:t>14</w:t>
        </w:r>
        <w:r w:rsidR="008E0EC7" w:rsidRPr="002F5ADC">
          <w:rPr>
            <w:rFonts w:ascii="Times New Roman" w:hAnsi="Times New Roman" w:cs="Times New Roman"/>
            <w:sz w:val="24"/>
            <w:szCs w:val="24"/>
          </w:rPr>
          <w:t>.</w:t>
        </w:r>
      </w:ins>
      <w:moveToRangeStart w:id="209" w:author="mariovaz" w:date="2019-05-17T16:00:00Z" w:name="move9001267"/>
      <w:moveTo w:id="210" w:author="mariovaz" w:date="2019-05-17T16:00:00Z">
        <w:r w:rsidR="008E0EC7" w:rsidRPr="002F5ADC">
          <w:rPr>
            <w:rFonts w:ascii="Times New Roman" w:hAnsi="Times New Roman" w:cs="Times New Roman"/>
            <w:sz w:val="24"/>
            <w:szCs w:val="24"/>
          </w:rPr>
          <w:t xml:space="preserve"> Rajput V, Mookerjee A, Cagande C.  The Contemporary Hidden Curriculum in Medical Education. MedEdPublish </w:t>
        </w:r>
        <w:r w:rsidR="00BD16F5">
          <w:fldChar w:fldCharType="begin"/>
        </w:r>
        <w:r w:rsidR="00BD16F5">
          <w:instrText>HYPERLINK "https://doi.org/10.15694/mep.2017.000155"</w:instrText>
        </w:r>
        <w:r w:rsidR="00BD16F5">
          <w:fldChar w:fldCharType="separate"/>
        </w:r>
        <w:r w:rsidR="008E0EC7" w:rsidRPr="002F5ADC">
          <w:rPr>
            <w:rStyle w:val="Hyperlink"/>
            <w:rFonts w:ascii="Times New Roman" w:hAnsi="Times New Roman" w:cs="Times New Roman"/>
            <w:sz w:val="24"/>
            <w:szCs w:val="24"/>
          </w:rPr>
          <w:t>https://doi.org/10.15694/mep.2017.000155</w:t>
        </w:r>
        <w:r w:rsidR="00BD16F5">
          <w:fldChar w:fldCharType="end"/>
        </w:r>
      </w:moveTo>
    </w:p>
    <w:p w:rsidR="008E0EC7" w:rsidRPr="002F5ADC" w:rsidRDefault="008E0EC7" w:rsidP="008E0EC7">
      <w:pPr>
        <w:autoSpaceDE w:val="0"/>
        <w:autoSpaceDN w:val="0"/>
        <w:adjustRightInd w:val="0"/>
        <w:spacing w:after="0" w:line="240" w:lineRule="auto"/>
        <w:rPr>
          <w:rFonts w:ascii="Times New Roman" w:hAnsi="Times New Roman" w:cs="Times New Roman"/>
          <w:sz w:val="24"/>
          <w:szCs w:val="24"/>
        </w:rPr>
      </w:pPr>
    </w:p>
    <w:moveToRangeEnd w:id="209"/>
    <w:p w:rsidR="008E0EC7" w:rsidRPr="002F5ADC" w:rsidRDefault="009F6308" w:rsidP="008E0EC7">
      <w:pPr>
        <w:autoSpaceDE w:val="0"/>
        <w:autoSpaceDN w:val="0"/>
        <w:adjustRightInd w:val="0"/>
        <w:spacing w:after="0" w:line="240" w:lineRule="auto"/>
        <w:rPr>
          <w:rFonts w:ascii="Times New Roman" w:hAnsi="Times New Roman" w:cs="Times New Roman"/>
          <w:sz w:val="24"/>
          <w:szCs w:val="24"/>
        </w:rPr>
      </w:pPr>
      <w:ins w:id="211" w:author="mariovaz" w:date="2019-05-17T16:00:00Z">
        <w:r>
          <w:rPr>
            <w:rFonts w:ascii="Times New Roman" w:hAnsi="Times New Roman" w:cs="Times New Roman"/>
            <w:sz w:val="24"/>
            <w:szCs w:val="24"/>
          </w:rPr>
          <w:t>15</w:t>
        </w:r>
        <w:r w:rsidR="008E0EC7" w:rsidRPr="002F5ADC">
          <w:rPr>
            <w:rFonts w:ascii="Times New Roman" w:hAnsi="Times New Roman" w:cs="Times New Roman"/>
            <w:sz w:val="24"/>
            <w:szCs w:val="24"/>
          </w:rPr>
          <w:t>.</w:t>
        </w:r>
      </w:ins>
      <w:moveToRangeStart w:id="212" w:author="mariovaz" w:date="2019-05-17T16:00:00Z" w:name="move9001268"/>
      <w:moveTo w:id="213" w:author="mariovaz" w:date="2019-05-17T16:00:00Z">
        <w:r w:rsidR="008E0EC7" w:rsidRPr="002F5ADC">
          <w:rPr>
            <w:rFonts w:ascii="Times New Roman" w:hAnsi="Times New Roman" w:cs="Times New Roman"/>
            <w:sz w:val="24"/>
            <w:szCs w:val="24"/>
          </w:rPr>
          <w:t xml:space="preserve"> Lempp H, Seale C. The hidden curriculum in undergraduate medical education: Qualitative study of medical students' perceptions of teaching. BMJ 2004;329:770–3</w:t>
        </w:r>
      </w:moveTo>
    </w:p>
    <w:p w:rsidR="008E0EC7" w:rsidRPr="002F5ADC" w:rsidRDefault="008E0EC7" w:rsidP="008E0EC7">
      <w:pPr>
        <w:autoSpaceDE w:val="0"/>
        <w:autoSpaceDN w:val="0"/>
        <w:adjustRightInd w:val="0"/>
        <w:spacing w:after="0" w:line="240" w:lineRule="auto"/>
        <w:rPr>
          <w:rFonts w:ascii="Times New Roman" w:hAnsi="Times New Roman" w:cs="Times New Roman"/>
          <w:sz w:val="24"/>
          <w:szCs w:val="24"/>
        </w:rPr>
      </w:pPr>
    </w:p>
    <w:moveToRangeEnd w:id="212"/>
    <w:p w:rsidR="008E0EC7" w:rsidRDefault="009F6308" w:rsidP="008E0EC7">
      <w:pPr>
        <w:autoSpaceDE w:val="0"/>
        <w:autoSpaceDN w:val="0"/>
        <w:adjustRightInd w:val="0"/>
        <w:spacing w:after="0" w:line="240" w:lineRule="auto"/>
        <w:rPr>
          <w:ins w:id="214" w:author="mariovaz" w:date="2019-05-17T16:00:00Z"/>
          <w:rFonts w:ascii="Times New Roman" w:hAnsi="Times New Roman" w:cs="Times New Roman"/>
          <w:sz w:val="24"/>
          <w:szCs w:val="24"/>
        </w:rPr>
      </w:pPr>
      <w:ins w:id="215" w:author="mariovaz" w:date="2019-05-17T16:00:00Z">
        <w:r>
          <w:rPr>
            <w:rFonts w:ascii="Times New Roman" w:hAnsi="Times New Roman" w:cs="Times New Roman"/>
            <w:sz w:val="24"/>
            <w:szCs w:val="24"/>
          </w:rPr>
          <w:t>16</w:t>
        </w:r>
        <w:r w:rsidR="008E0EC7" w:rsidRPr="002F5ADC">
          <w:rPr>
            <w:rFonts w:ascii="Times New Roman" w:hAnsi="Times New Roman" w:cs="Times New Roman"/>
            <w:sz w:val="24"/>
            <w:szCs w:val="24"/>
          </w:rPr>
          <w:t>.</w:t>
        </w:r>
      </w:ins>
      <w:moveToRangeStart w:id="216" w:author="mariovaz" w:date="2019-05-17T16:00:00Z" w:name="move9001269"/>
      <w:moveTo w:id="217" w:author="mariovaz" w:date="2019-05-17T16:00:00Z">
        <w:r w:rsidR="008E0EC7" w:rsidRPr="002F5ADC">
          <w:rPr>
            <w:rFonts w:ascii="Times New Roman" w:hAnsi="Times New Roman" w:cs="Times New Roman"/>
            <w:sz w:val="24"/>
            <w:szCs w:val="24"/>
          </w:rPr>
          <w:t xml:space="preserve"> Gaufberg EH, Batalden M, Sands R, Bell SK. The Hidden Curriculum: What Can We Learn From Third-Year Medical Student Narrative Reflections? Acad Med. 2010;85:1709 –1716.</w:t>
        </w:r>
      </w:moveTo>
      <w:moveToRangeEnd w:id="216"/>
    </w:p>
    <w:p w:rsidR="008E0EC7" w:rsidRPr="002F5ADC" w:rsidRDefault="008E0EC7" w:rsidP="008E0EC7">
      <w:pPr>
        <w:autoSpaceDE w:val="0"/>
        <w:autoSpaceDN w:val="0"/>
        <w:adjustRightInd w:val="0"/>
        <w:spacing w:after="0" w:line="240" w:lineRule="auto"/>
        <w:rPr>
          <w:ins w:id="218" w:author="mariovaz" w:date="2019-05-17T16:00:00Z"/>
          <w:rFonts w:ascii="Times New Roman" w:hAnsi="Times New Roman" w:cs="Times New Roman"/>
          <w:sz w:val="24"/>
          <w:szCs w:val="24"/>
        </w:rPr>
      </w:pPr>
    </w:p>
    <w:p w:rsidR="008E0EC7" w:rsidRDefault="009F6308" w:rsidP="008E0EC7">
      <w:pPr>
        <w:spacing w:after="0" w:line="240" w:lineRule="auto"/>
        <w:jc w:val="both"/>
        <w:rPr>
          <w:ins w:id="219" w:author="mariovaz" w:date="2019-05-17T16:00:00Z"/>
          <w:rFonts w:ascii="Times New Roman" w:hAnsi="Times New Roman" w:cs="Times New Roman"/>
          <w:sz w:val="24"/>
          <w:szCs w:val="24"/>
        </w:rPr>
      </w:pPr>
      <w:ins w:id="220" w:author="mariovaz" w:date="2019-05-17T16:00:00Z">
        <w:r>
          <w:rPr>
            <w:rFonts w:ascii="Times New Roman" w:hAnsi="Times New Roman" w:cs="Times New Roman"/>
            <w:sz w:val="24"/>
            <w:szCs w:val="24"/>
          </w:rPr>
          <w:t>17</w:t>
        </w:r>
        <w:r w:rsidR="008E0EC7" w:rsidRPr="002F5ADC">
          <w:rPr>
            <w:rFonts w:ascii="Times New Roman" w:hAnsi="Times New Roman" w:cs="Times New Roman"/>
            <w:sz w:val="24"/>
            <w:szCs w:val="24"/>
          </w:rPr>
          <w:t>.</w:t>
        </w:r>
      </w:ins>
      <w:moveToRangeStart w:id="221" w:author="mariovaz" w:date="2019-05-17T16:00:00Z" w:name="move9001270"/>
      <w:moveTo w:id="222" w:author="mariovaz" w:date="2019-05-17T16:00:00Z">
        <w:r w:rsidR="008E0EC7" w:rsidRPr="002F5ADC">
          <w:rPr>
            <w:rFonts w:ascii="Times New Roman" w:hAnsi="Times New Roman" w:cs="Times New Roman"/>
            <w:sz w:val="24"/>
            <w:szCs w:val="24"/>
          </w:rPr>
          <w:t xml:space="preserve"> Caslib, Jr. BN On the Nature of Ethics for Teachers. Philippine Social Science Review 2014) 66/1: 67-90.</w:t>
        </w:r>
      </w:moveTo>
      <w:moveToRangeEnd w:id="221"/>
      <w:ins w:id="223" w:author="mariovaz" w:date="2019-05-17T16:00:00Z">
        <w:r w:rsidR="008E0EC7" w:rsidRPr="002F5ADC">
          <w:rPr>
            <w:rFonts w:ascii="Times New Roman" w:hAnsi="Times New Roman" w:cs="Times New Roman"/>
            <w:sz w:val="24"/>
            <w:szCs w:val="24"/>
          </w:rPr>
          <w:t xml:space="preserve"> </w:t>
        </w:r>
      </w:ins>
    </w:p>
    <w:p w:rsidR="008E0EC7" w:rsidRDefault="008E0EC7" w:rsidP="008E0EC7">
      <w:pPr>
        <w:spacing w:after="0" w:line="240" w:lineRule="auto"/>
        <w:jc w:val="both"/>
        <w:rPr>
          <w:ins w:id="224" w:author="mariovaz" w:date="2019-05-17T16:00:00Z"/>
          <w:rFonts w:ascii="Times New Roman" w:hAnsi="Times New Roman" w:cs="Times New Roman"/>
          <w:sz w:val="24"/>
          <w:szCs w:val="24"/>
        </w:rPr>
      </w:pPr>
    </w:p>
    <w:p w:rsidR="008E0EC7" w:rsidRPr="002F5ADC" w:rsidRDefault="009F6308" w:rsidP="008E0EC7">
      <w:pPr>
        <w:spacing w:after="0" w:line="240" w:lineRule="auto"/>
        <w:jc w:val="both"/>
        <w:rPr>
          <w:ins w:id="225" w:author="mariovaz" w:date="2019-05-17T16:00:00Z"/>
          <w:rFonts w:ascii="Times New Roman" w:hAnsi="Times New Roman" w:cs="Times New Roman"/>
          <w:sz w:val="24"/>
          <w:szCs w:val="24"/>
        </w:rPr>
      </w:pPr>
      <w:ins w:id="226" w:author="mariovaz" w:date="2019-05-17T16:00:00Z">
        <w:r>
          <w:rPr>
            <w:rFonts w:ascii="Times New Roman" w:hAnsi="Times New Roman" w:cs="Times New Roman"/>
            <w:sz w:val="24"/>
            <w:szCs w:val="24"/>
          </w:rPr>
          <w:t>18</w:t>
        </w:r>
        <w:r w:rsidR="008E0EC7">
          <w:rPr>
            <w:rFonts w:ascii="Times New Roman" w:hAnsi="Times New Roman" w:cs="Times New Roman"/>
            <w:sz w:val="24"/>
            <w:szCs w:val="24"/>
          </w:rPr>
          <w:t xml:space="preserve">. Cate OT, Durning, S </w:t>
        </w:r>
        <w:r w:rsidR="008E0EC7" w:rsidRPr="00424DF3">
          <w:rPr>
            <w:rFonts w:ascii="Times New Roman" w:hAnsi="Times New Roman" w:cs="Times New Roman"/>
            <w:sz w:val="24"/>
            <w:szCs w:val="24"/>
          </w:rPr>
          <w:t>'Peer teaching in medical education: twelve reasons to move from theory</w:t>
        </w:r>
        <w:r w:rsidR="008E0EC7">
          <w:rPr>
            <w:rFonts w:ascii="Times New Roman" w:hAnsi="Times New Roman" w:cs="Times New Roman"/>
            <w:sz w:val="24"/>
            <w:szCs w:val="24"/>
          </w:rPr>
          <w:t xml:space="preserve"> </w:t>
        </w:r>
        <w:r w:rsidR="008E0EC7" w:rsidRPr="00424DF3">
          <w:rPr>
            <w:rFonts w:ascii="Times New Roman" w:hAnsi="Times New Roman" w:cs="Times New Roman"/>
            <w:sz w:val="24"/>
            <w:szCs w:val="24"/>
          </w:rPr>
          <w:t>to practice',Medical Teacher</w:t>
        </w:r>
        <w:r w:rsidR="008E0EC7">
          <w:rPr>
            <w:rFonts w:ascii="Times New Roman" w:hAnsi="Times New Roman" w:cs="Times New Roman"/>
            <w:sz w:val="24"/>
            <w:szCs w:val="24"/>
          </w:rPr>
          <w:t xml:space="preserve">; 2007; </w:t>
        </w:r>
        <w:r w:rsidR="008E0EC7" w:rsidRPr="00424DF3">
          <w:rPr>
            <w:rFonts w:ascii="Times New Roman" w:hAnsi="Times New Roman" w:cs="Times New Roman"/>
            <w:sz w:val="24"/>
            <w:szCs w:val="24"/>
          </w:rPr>
          <w:t>29</w:t>
        </w:r>
        <w:r w:rsidR="008E0EC7">
          <w:rPr>
            <w:rFonts w:ascii="Times New Roman" w:hAnsi="Times New Roman" w:cs="Times New Roman"/>
            <w:sz w:val="24"/>
            <w:szCs w:val="24"/>
          </w:rPr>
          <w:t xml:space="preserve"> (6): </w:t>
        </w:r>
        <w:r w:rsidR="008E0EC7" w:rsidRPr="00424DF3">
          <w:rPr>
            <w:rFonts w:ascii="Times New Roman" w:hAnsi="Times New Roman" w:cs="Times New Roman"/>
            <w:sz w:val="24"/>
            <w:szCs w:val="24"/>
          </w:rPr>
          <w:t>591 — 599</w:t>
        </w:r>
      </w:ins>
    </w:p>
    <w:p w:rsidR="008E0EC7" w:rsidRDefault="008E0EC7" w:rsidP="0070696B">
      <w:pPr>
        <w:spacing w:after="0" w:line="240" w:lineRule="auto"/>
        <w:jc w:val="both"/>
        <w:rPr>
          <w:ins w:id="227" w:author="mariovaz" w:date="2019-05-17T16:00:00Z"/>
          <w:rFonts w:ascii="Times New Roman" w:eastAsia="Times New Roman" w:hAnsi="Times New Roman" w:cs="Times New Roman"/>
          <w:sz w:val="24"/>
          <w:szCs w:val="24"/>
          <w:lang w:eastAsia="en-IN"/>
        </w:rPr>
      </w:pPr>
    </w:p>
    <w:p w:rsidR="008E0EC7" w:rsidRPr="002F5ADC" w:rsidRDefault="009F6308" w:rsidP="008E0EC7">
      <w:pPr>
        <w:spacing w:after="0" w:line="240" w:lineRule="auto"/>
        <w:jc w:val="both"/>
        <w:rPr>
          <w:rStyle w:val="cit"/>
          <w:rFonts w:ascii="Times New Roman" w:hAnsi="Times New Roman" w:cs="Times New Roman"/>
          <w:sz w:val="24"/>
          <w:szCs w:val="24"/>
        </w:rPr>
      </w:pPr>
      <w:ins w:id="228" w:author="mariovaz" w:date="2019-05-17T16:00:00Z">
        <w:r>
          <w:rPr>
            <w:rFonts w:ascii="Times New Roman" w:hAnsi="Times New Roman" w:cs="Times New Roman"/>
            <w:sz w:val="24"/>
            <w:szCs w:val="24"/>
          </w:rPr>
          <w:t>19</w:t>
        </w:r>
        <w:r w:rsidR="008E0EC7" w:rsidRPr="002F5ADC">
          <w:rPr>
            <w:rFonts w:ascii="Times New Roman" w:hAnsi="Times New Roman" w:cs="Times New Roman"/>
            <w:sz w:val="24"/>
            <w:szCs w:val="24"/>
          </w:rPr>
          <w:t>. Haidet</w:t>
        </w:r>
        <w:r w:rsidR="008E0EC7">
          <w:rPr>
            <w:rFonts w:ascii="Times New Roman" w:hAnsi="Times New Roman" w:cs="Times New Roman"/>
            <w:sz w:val="24"/>
            <w:szCs w:val="24"/>
          </w:rPr>
          <w:t xml:space="preserve"> P, Stein HF</w:t>
        </w:r>
        <w:r w:rsidR="008E0EC7" w:rsidRPr="002F5ADC">
          <w:rPr>
            <w:rFonts w:ascii="Times New Roman" w:hAnsi="Times New Roman" w:cs="Times New Roman"/>
            <w:sz w:val="24"/>
            <w:szCs w:val="24"/>
          </w:rPr>
          <w:t>, The Role of the Student-Teacher Relationship in the Formation of Physicians.The Hidden Curriculum as Process.</w:t>
        </w:r>
      </w:ins>
      <w:moveToRangeStart w:id="229" w:author="mariovaz" w:date="2019-05-17T16:00:00Z" w:name="move9001271"/>
      <w:moveTo w:id="230" w:author="mariovaz" w:date="2019-05-17T16:00:00Z">
        <w:r w:rsidR="008E0EC7" w:rsidRPr="002F5ADC">
          <w:rPr>
            <w:rFonts w:ascii="Times New Roman" w:hAnsi="Times New Roman" w:cs="Times New Roman"/>
            <w:sz w:val="24"/>
            <w:szCs w:val="24"/>
          </w:rPr>
          <w:t xml:space="preserve"> </w:t>
        </w:r>
        <w:r w:rsidR="008E0EC7" w:rsidRPr="002F5ADC">
          <w:rPr>
            <w:rStyle w:val="cit"/>
            <w:rFonts w:ascii="Times New Roman" w:hAnsi="Times New Roman" w:cs="Times New Roman"/>
            <w:sz w:val="24"/>
            <w:szCs w:val="24"/>
          </w:rPr>
          <w:t>J Gen Intern Med. 2006 Jan; 21(Suppl 1): S16–S20.</w:t>
        </w:r>
      </w:moveTo>
    </w:p>
    <w:p w:rsidR="008E0EC7" w:rsidRPr="002F5ADC" w:rsidRDefault="008E0EC7" w:rsidP="008E0EC7">
      <w:pPr>
        <w:spacing w:after="0" w:line="240" w:lineRule="auto"/>
        <w:jc w:val="both"/>
        <w:rPr>
          <w:rFonts w:ascii="Times New Roman" w:hAnsi="Times New Roman" w:cs="Times New Roman"/>
        </w:rPr>
      </w:pPr>
    </w:p>
    <w:moveToRangeEnd w:id="229"/>
    <w:p w:rsidR="008E0EC7" w:rsidRPr="002F5ADC" w:rsidRDefault="009F6308" w:rsidP="008E0EC7">
      <w:pPr>
        <w:spacing w:after="0" w:line="240" w:lineRule="auto"/>
        <w:jc w:val="both"/>
        <w:rPr>
          <w:rFonts w:ascii="Times New Roman" w:hAnsi="Times New Roman" w:cs="Times New Roman"/>
          <w:sz w:val="24"/>
          <w:szCs w:val="24"/>
        </w:rPr>
      </w:pPr>
      <w:ins w:id="231" w:author="mariovaz" w:date="2019-05-17T16:00:00Z">
        <w:r>
          <w:rPr>
            <w:rFonts w:ascii="Times New Roman" w:hAnsi="Times New Roman" w:cs="Times New Roman"/>
          </w:rPr>
          <w:t>20</w:t>
        </w:r>
      </w:ins>
      <w:moveToRangeStart w:id="232" w:author="mariovaz" w:date="2019-05-17T16:00:00Z" w:name="move9001272"/>
      <w:moveTo w:id="233" w:author="mariovaz" w:date="2019-05-17T16:00:00Z">
        <w:r w:rsidR="008E0EC7" w:rsidRPr="002F5ADC">
          <w:rPr>
            <w:rFonts w:ascii="Times New Roman" w:hAnsi="Times New Roman" w:cs="Times New Roman"/>
          </w:rPr>
          <w:t xml:space="preserve">. </w:t>
        </w:r>
        <w:r w:rsidR="00BD16F5">
          <w:fldChar w:fldCharType="begin"/>
        </w:r>
        <w:r w:rsidR="00BD16F5">
          <w:instrText>HYPERLINK "https://www.hopkinsmedicine.org/som/students/policies/relationships.html"</w:instrText>
        </w:r>
        <w:r w:rsidR="00BD16F5">
          <w:fldChar w:fldCharType="separate"/>
        </w:r>
        <w:r w:rsidR="008E0EC7" w:rsidRPr="002F5ADC">
          <w:rPr>
            <w:rStyle w:val="Hyperlink"/>
            <w:rFonts w:ascii="Times New Roman" w:hAnsi="Times New Roman" w:cs="Times New Roman"/>
            <w:sz w:val="24"/>
            <w:szCs w:val="24"/>
          </w:rPr>
          <w:t>https://www.hopkinsmedicine.org/som/students/policies/relationships.html</w:t>
        </w:r>
        <w:r w:rsidR="00BD16F5">
          <w:fldChar w:fldCharType="end"/>
        </w:r>
        <w:r w:rsidR="008E0EC7" w:rsidRPr="002F5ADC">
          <w:rPr>
            <w:rFonts w:ascii="Times New Roman" w:hAnsi="Times New Roman" w:cs="Times New Roman"/>
            <w:sz w:val="24"/>
            <w:szCs w:val="24"/>
          </w:rPr>
          <w:t xml:space="preserve"> accessed on 8th February, 2019</w:t>
        </w:r>
      </w:moveTo>
    </w:p>
    <w:moveToRangeEnd w:id="232"/>
    <w:p w:rsidR="008E0EC7" w:rsidRDefault="008E0EC7" w:rsidP="0070696B">
      <w:pPr>
        <w:spacing w:after="0" w:line="240" w:lineRule="auto"/>
        <w:jc w:val="both"/>
        <w:rPr>
          <w:ins w:id="234" w:author="mariovaz" w:date="2019-05-17T16:00:00Z"/>
          <w:rFonts w:ascii="Times New Roman" w:eastAsia="Times New Roman" w:hAnsi="Times New Roman" w:cs="Times New Roman"/>
          <w:sz w:val="24"/>
          <w:szCs w:val="24"/>
          <w:lang w:eastAsia="en-IN"/>
        </w:rPr>
      </w:pPr>
    </w:p>
    <w:p w:rsidR="00741A2E" w:rsidRDefault="009F6308" w:rsidP="00741A2E">
      <w:pPr>
        <w:autoSpaceDE w:val="0"/>
        <w:autoSpaceDN w:val="0"/>
        <w:adjustRightInd w:val="0"/>
        <w:spacing w:after="0" w:line="240" w:lineRule="auto"/>
        <w:rPr>
          <w:ins w:id="235" w:author="mariovaz" w:date="2019-05-17T16:00:00Z"/>
          <w:rFonts w:ascii="Times New Roman" w:hAnsi="Times New Roman" w:cs="Times New Roman"/>
          <w:sz w:val="24"/>
          <w:szCs w:val="24"/>
        </w:rPr>
      </w:pPr>
      <w:ins w:id="236" w:author="mariovaz" w:date="2019-05-17T16:00:00Z">
        <w:r>
          <w:rPr>
            <w:rFonts w:ascii="Times New Roman" w:hAnsi="Times New Roman" w:cs="Times New Roman"/>
            <w:sz w:val="24"/>
            <w:szCs w:val="24"/>
            <w:shd w:val="clear" w:color="auto" w:fill="FFFFFF"/>
          </w:rPr>
          <w:t>21</w:t>
        </w:r>
        <w:r w:rsidR="00741A2E">
          <w:rPr>
            <w:rFonts w:ascii="Times New Roman" w:hAnsi="Times New Roman" w:cs="Times New Roman"/>
            <w:sz w:val="24"/>
            <w:szCs w:val="24"/>
            <w:shd w:val="clear" w:color="auto" w:fill="FFFFFF"/>
          </w:rPr>
          <w:t xml:space="preserve">. </w:t>
        </w:r>
        <w:r w:rsidR="00741A2E" w:rsidRPr="001C0B0B">
          <w:rPr>
            <w:rFonts w:ascii="Times New Roman" w:hAnsi="Times New Roman" w:cs="Times New Roman"/>
            <w:sz w:val="24"/>
            <w:szCs w:val="24"/>
            <w:shd w:val="clear" w:color="auto" w:fill="FFFFFF"/>
          </w:rPr>
          <w:t xml:space="preserve">Chiapponi C, </w:t>
        </w:r>
        <w:r w:rsidR="00741A2E" w:rsidRPr="00424DF3">
          <w:rPr>
            <w:rFonts w:ascii="Times New Roman" w:hAnsi="Times New Roman" w:cs="Times New Roman"/>
            <w:sz w:val="24"/>
            <w:szCs w:val="24"/>
          </w:rPr>
          <w:t xml:space="preserve">Dimitriadis K, Özgül G, Siebeck RG, Siebeck M. </w:t>
        </w:r>
        <w:r w:rsidR="00741A2E" w:rsidRPr="00424DF3">
          <w:rPr>
            <w:rFonts w:ascii="Times New Roman" w:hAnsi="Times New Roman" w:cs="Times New Roman"/>
            <w:color w:val="001AE6"/>
            <w:sz w:val="24"/>
            <w:szCs w:val="24"/>
          </w:rPr>
          <w:t>Awareness of ethical issues in medical education: an</w:t>
        </w:r>
        <w:r w:rsidR="00741A2E">
          <w:rPr>
            <w:rFonts w:ascii="Times New Roman" w:hAnsi="Times New Roman" w:cs="Times New Roman"/>
            <w:color w:val="001AE6"/>
            <w:sz w:val="24"/>
            <w:szCs w:val="24"/>
          </w:rPr>
          <w:t xml:space="preserve"> </w:t>
        </w:r>
        <w:r w:rsidR="00741A2E" w:rsidRPr="00424DF3">
          <w:rPr>
            <w:rFonts w:ascii="Times New Roman" w:hAnsi="Times New Roman" w:cs="Times New Roman"/>
            <w:color w:val="001AE6"/>
            <w:sz w:val="24"/>
            <w:szCs w:val="24"/>
          </w:rPr>
          <w:t xml:space="preserve">interactive teach-the-teacher course. </w:t>
        </w:r>
        <w:r w:rsidR="00741A2E" w:rsidRPr="00424DF3">
          <w:rPr>
            <w:rFonts w:ascii="Times New Roman" w:hAnsi="Times New Roman" w:cs="Times New Roman"/>
            <w:sz w:val="24"/>
            <w:szCs w:val="24"/>
          </w:rPr>
          <w:t>GMS Journal for Medical Education.  2016; 33(3):1-12</w:t>
        </w:r>
      </w:ins>
    </w:p>
    <w:p w:rsidR="008E0EC7" w:rsidRDefault="008E0EC7" w:rsidP="0070696B">
      <w:pPr>
        <w:spacing w:after="0" w:line="240" w:lineRule="auto"/>
        <w:jc w:val="both"/>
        <w:rPr>
          <w:ins w:id="237" w:author="mariovaz" w:date="2019-05-17T16:00:00Z"/>
          <w:rFonts w:ascii="Times New Roman" w:eastAsia="Times New Roman" w:hAnsi="Times New Roman" w:cs="Times New Roman"/>
          <w:sz w:val="24"/>
          <w:szCs w:val="24"/>
          <w:lang w:eastAsia="en-IN"/>
        </w:rPr>
      </w:pPr>
    </w:p>
    <w:p w:rsidR="00103B7F" w:rsidRDefault="009F6308" w:rsidP="00103B7F">
      <w:pPr>
        <w:autoSpaceDE w:val="0"/>
        <w:autoSpaceDN w:val="0"/>
        <w:adjustRightInd w:val="0"/>
        <w:spacing w:after="0" w:line="240" w:lineRule="auto"/>
        <w:rPr>
          <w:ins w:id="238" w:author="mariovaz" w:date="2019-05-17T16:00:00Z"/>
          <w:rFonts w:ascii="Times New Roman" w:hAnsi="Times New Roman" w:cs="Times New Roman"/>
          <w:sz w:val="24"/>
          <w:szCs w:val="24"/>
        </w:rPr>
      </w:pPr>
      <w:ins w:id="239" w:author="mariovaz" w:date="2019-05-17T16:00:00Z">
        <w:r>
          <w:rPr>
            <w:rFonts w:ascii="Times New Roman" w:hAnsi="Times New Roman" w:cs="Times New Roman"/>
            <w:sz w:val="24"/>
            <w:szCs w:val="24"/>
          </w:rPr>
          <w:t>22</w:t>
        </w:r>
        <w:r w:rsidR="00103B7F">
          <w:rPr>
            <w:rFonts w:ascii="Times New Roman" w:hAnsi="Times New Roman" w:cs="Times New Roman"/>
            <w:sz w:val="24"/>
            <w:szCs w:val="24"/>
          </w:rPr>
          <w:t xml:space="preserve">. </w:t>
        </w:r>
        <w:r w:rsidR="00103B7F" w:rsidRPr="00103B7F">
          <w:rPr>
            <w:rFonts w:ascii="Times New Roman" w:hAnsi="Times New Roman" w:cs="Times New Roman"/>
            <w:sz w:val="24"/>
            <w:szCs w:val="24"/>
          </w:rPr>
          <w:t>Osler</w:t>
        </w:r>
        <w:r w:rsidR="00103B7F">
          <w:rPr>
            <w:rFonts w:ascii="Times New Roman" w:hAnsi="Times New Roman" w:cs="Times New Roman"/>
            <w:sz w:val="24"/>
            <w:szCs w:val="24"/>
          </w:rPr>
          <w:t xml:space="preserve"> W Sir</w:t>
        </w:r>
        <w:r w:rsidR="00103B7F" w:rsidRPr="00103B7F">
          <w:rPr>
            <w:rFonts w:ascii="Times New Roman" w:hAnsi="Times New Roman" w:cs="Times New Roman"/>
            <w:sz w:val="24"/>
            <w:szCs w:val="24"/>
          </w:rPr>
          <w:t>:</w:t>
        </w:r>
        <w:r w:rsidR="00103B7F">
          <w:rPr>
            <w:rFonts w:ascii="Times New Roman" w:hAnsi="Times New Roman" w:cs="Times New Roman"/>
            <w:sz w:val="24"/>
            <w:szCs w:val="24"/>
          </w:rPr>
          <w:t xml:space="preserve"> </w:t>
        </w:r>
        <w:r w:rsidR="00103B7F" w:rsidRPr="00103B7F">
          <w:rPr>
            <w:rFonts w:ascii="Times New Roman" w:hAnsi="Times New Roman" w:cs="Times New Roman"/>
            <w:sz w:val="24"/>
            <w:szCs w:val="24"/>
          </w:rPr>
          <w:t>On Full-Time Clinical Teaching in Medical Schools</w:t>
        </w:r>
        <w:r w:rsidR="00103B7F">
          <w:rPr>
            <w:rFonts w:ascii="Times New Roman" w:hAnsi="Times New Roman" w:cs="Times New Roman"/>
            <w:sz w:val="24"/>
            <w:szCs w:val="24"/>
          </w:rPr>
          <w:t xml:space="preserve"> (re-published)</w:t>
        </w:r>
        <w:r w:rsidR="00103B7F" w:rsidRPr="00103B7F">
          <w:rPr>
            <w:rFonts w:ascii="Times New Roman" w:hAnsi="Times New Roman" w:cs="Times New Roman"/>
            <w:sz w:val="24"/>
            <w:szCs w:val="24"/>
          </w:rPr>
          <w:t xml:space="preserve">. </w:t>
        </w:r>
        <w:r w:rsidR="00103B7F">
          <w:rPr>
            <w:rFonts w:ascii="Times New Roman" w:hAnsi="Times New Roman" w:cs="Times New Roman"/>
            <w:sz w:val="24"/>
            <w:szCs w:val="24"/>
          </w:rPr>
          <w:t>Canad Med Ass J. 1962; 87: 762-765</w:t>
        </w:r>
      </w:ins>
    </w:p>
    <w:p w:rsidR="00103B7F" w:rsidRPr="002F5ADC" w:rsidRDefault="00103B7F" w:rsidP="00103B7F">
      <w:pPr>
        <w:pStyle w:val="author"/>
        <w:jc w:val="both"/>
      </w:pPr>
      <w:ins w:id="240" w:author="mariovaz" w:date="2019-05-17T16:00:00Z">
        <w:r w:rsidRPr="002F5ADC">
          <w:t>2</w:t>
        </w:r>
        <w:r w:rsidR="009F6308">
          <w:t>3</w:t>
        </w:r>
        <w:r w:rsidRPr="002F5ADC">
          <w:t>.</w:t>
        </w:r>
      </w:ins>
      <w:moveToRangeStart w:id="241" w:author="mariovaz" w:date="2019-05-17T16:00:00Z" w:name="move9001273"/>
      <w:moveTo w:id="242" w:author="mariovaz" w:date="2019-05-17T16:00:00Z">
        <w:r w:rsidRPr="002F5ADC">
          <w:t xml:space="preserve"> McCarthy MW, Fins JJ. Teaching Clinical Ethics at the Bedside: William Osler and the Essential Role of the Hospitalist. </w:t>
        </w:r>
        <w:r w:rsidRPr="002F5ADC">
          <w:rPr>
            <w:i/>
            <w:iCs/>
          </w:rPr>
          <w:t>AMA Journal of Ethics.</w:t>
        </w:r>
        <w:r w:rsidRPr="002F5ADC">
          <w:t xml:space="preserve"> </w:t>
        </w:r>
        <w:r w:rsidR="00BD16F5">
          <w:fldChar w:fldCharType="begin"/>
        </w:r>
        <w:r w:rsidR="00BD16F5">
          <w:instrText>HYPERLINK "http://journalofethics.ama-assn.org/2017/06/toc-1706.html"</w:instrText>
        </w:r>
        <w:r w:rsidR="00BD16F5">
          <w:fldChar w:fldCharType="separate"/>
        </w:r>
        <w:r w:rsidRPr="002F5ADC">
          <w:rPr>
            <w:rStyle w:val="Hyperlink"/>
            <w:color w:val="auto"/>
            <w:u w:val="none"/>
          </w:rPr>
          <w:t>June 2017</w:t>
        </w:r>
        <w:r w:rsidR="00BD16F5">
          <w:fldChar w:fldCharType="end"/>
        </w:r>
        <w:r w:rsidRPr="002F5ADC">
          <w:t>, Volume 19, Number 6: 528-532.</w:t>
        </w:r>
      </w:moveTo>
    </w:p>
    <w:moveToRangeEnd w:id="241"/>
    <w:p w:rsidR="00103B7F" w:rsidRDefault="009F6308" w:rsidP="00103B7F">
      <w:pPr>
        <w:autoSpaceDE w:val="0"/>
        <w:autoSpaceDN w:val="0"/>
        <w:adjustRightInd w:val="0"/>
        <w:spacing w:after="0" w:line="240" w:lineRule="auto"/>
        <w:rPr>
          <w:ins w:id="243" w:author="mariovaz" w:date="2019-05-17T16:00:00Z"/>
          <w:rFonts w:ascii="Times New Roman" w:hAnsi="Times New Roman" w:cs="Times New Roman"/>
          <w:sz w:val="24"/>
          <w:szCs w:val="24"/>
        </w:rPr>
      </w:pPr>
      <w:ins w:id="244" w:author="mariovaz" w:date="2019-05-17T16:00:00Z">
        <w:r>
          <w:rPr>
            <w:rFonts w:ascii="Times New Roman" w:eastAsia="Times New Roman" w:hAnsi="Times New Roman" w:cs="Times New Roman"/>
            <w:bCs/>
            <w:color w:val="000000"/>
            <w:kern w:val="36"/>
            <w:sz w:val="24"/>
            <w:szCs w:val="24"/>
            <w:lang w:eastAsia="en-IN"/>
          </w:rPr>
          <w:t>24</w:t>
        </w:r>
        <w:r w:rsidR="00103B7F">
          <w:rPr>
            <w:rFonts w:ascii="Times New Roman" w:eastAsia="Times New Roman" w:hAnsi="Times New Roman" w:cs="Times New Roman"/>
            <w:bCs/>
            <w:color w:val="000000"/>
            <w:kern w:val="36"/>
            <w:sz w:val="24"/>
            <w:szCs w:val="24"/>
            <w:lang w:eastAsia="en-IN"/>
          </w:rPr>
          <w:t xml:space="preserve">. </w:t>
        </w:r>
        <w:r w:rsidR="00103B7F" w:rsidRPr="00424DF3">
          <w:rPr>
            <w:rFonts w:ascii="Times New Roman" w:eastAsia="Times New Roman" w:hAnsi="Times New Roman" w:cs="Times New Roman"/>
            <w:bCs/>
            <w:color w:val="000000"/>
            <w:kern w:val="36"/>
            <w:sz w:val="24"/>
            <w:szCs w:val="24"/>
            <w:lang w:eastAsia="en-IN"/>
          </w:rPr>
          <w:t xml:space="preserve">Sturman N. </w:t>
        </w:r>
        <w:r w:rsidR="008219D3" w:rsidRPr="008219D3">
          <w:rPr>
            <w:rFonts w:ascii="Times New Roman" w:hAnsi="Times New Roman" w:cs="Times New Roman"/>
            <w:sz w:val="24"/>
            <w:szCs w:val="24"/>
          </w:rPr>
          <w:t>Teaching medical students</w:t>
        </w:r>
        <w:r w:rsidR="00103B7F" w:rsidRPr="008813EB">
          <w:rPr>
            <w:rFonts w:ascii="Times New Roman" w:hAnsi="Times New Roman" w:cs="Times New Roman"/>
            <w:color w:val="2F506C"/>
            <w:sz w:val="24"/>
            <w:szCs w:val="24"/>
          </w:rPr>
          <w:t xml:space="preserve">. </w:t>
        </w:r>
        <w:r w:rsidR="00103B7F" w:rsidRPr="00424DF3">
          <w:rPr>
            <w:rFonts w:ascii="Times New Roman" w:hAnsi="Times New Roman" w:cs="Times New Roman"/>
            <w:color w:val="000000"/>
            <w:sz w:val="24"/>
            <w:szCs w:val="24"/>
          </w:rPr>
          <w:t>Ethical challenges</w:t>
        </w:r>
        <w:r w:rsidR="00103B7F" w:rsidRPr="008813EB">
          <w:rPr>
            <w:rFonts w:ascii="Times New Roman" w:hAnsi="Times New Roman" w:cs="Times New Roman"/>
            <w:color w:val="000000"/>
            <w:sz w:val="24"/>
            <w:szCs w:val="24"/>
          </w:rPr>
          <w:t xml:space="preserve">. </w:t>
        </w:r>
        <w:r w:rsidR="00103B7F" w:rsidRPr="00424DF3">
          <w:rPr>
            <w:rFonts w:ascii="Times New Roman" w:hAnsi="Times New Roman" w:cs="Times New Roman"/>
            <w:sz w:val="24"/>
            <w:szCs w:val="24"/>
          </w:rPr>
          <w:t xml:space="preserve">Reprinted from Australian Family Physician </w:t>
        </w:r>
        <w:r w:rsidR="00103B7F">
          <w:rPr>
            <w:rFonts w:ascii="Times New Roman" w:hAnsi="Times New Roman" w:cs="Times New Roman"/>
            <w:sz w:val="24"/>
            <w:szCs w:val="24"/>
          </w:rPr>
          <w:t>2011 (Dec) Vol. 40, No. 12</w:t>
        </w:r>
        <w:r w:rsidR="00103B7F" w:rsidRPr="00424DF3">
          <w:rPr>
            <w:rFonts w:ascii="Times New Roman" w:hAnsi="Times New Roman" w:cs="Times New Roman"/>
            <w:sz w:val="24"/>
            <w:szCs w:val="24"/>
          </w:rPr>
          <w:t>.</w:t>
        </w:r>
      </w:ins>
    </w:p>
    <w:p w:rsidR="006F13FB" w:rsidRDefault="006F13FB" w:rsidP="00103B7F">
      <w:pPr>
        <w:autoSpaceDE w:val="0"/>
        <w:autoSpaceDN w:val="0"/>
        <w:adjustRightInd w:val="0"/>
        <w:spacing w:after="0" w:line="240" w:lineRule="auto"/>
        <w:rPr>
          <w:ins w:id="245" w:author="mariovaz" w:date="2019-05-17T16:00:00Z"/>
          <w:rFonts w:ascii="Times New Roman" w:hAnsi="Times New Roman" w:cs="Times New Roman"/>
          <w:sz w:val="24"/>
          <w:szCs w:val="24"/>
        </w:rPr>
      </w:pPr>
    </w:p>
    <w:p w:rsidR="006F13FB" w:rsidRDefault="009F6308" w:rsidP="006F13FB">
      <w:pPr>
        <w:autoSpaceDE w:val="0"/>
        <w:autoSpaceDN w:val="0"/>
        <w:adjustRightInd w:val="0"/>
        <w:spacing w:after="0" w:line="240" w:lineRule="auto"/>
        <w:rPr>
          <w:ins w:id="246" w:author="mariovaz" w:date="2019-05-17T16:00:00Z"/>
          <w:rFonts w:ascii="Times New Roman" w:hAnsi="Times New Roman" w:cs="Times New Roman"/>
          <w:color w:val="292526"/>
          <w:sz w:val="24"/>
          <w:szCs w:val="24"/>
        </w:rPr>
      </w:pPr>
      <w:ins w:id="247" w:author="mariovaz" w:date="2019-05-17T16:00:00Z">
        <w:r>
          <w:rPr>
            <w:rFonts w:ascii="Times New Roman" w:hAnsi="Times New Roman" w:cs="Times New Roman"/>
            <w:sz w:val="24"/>
            <w:szCs w:val="24"/>
          </w:rPr>
          <w:t>25</w:t>
        </w:r>
        <w:r w:rsidR="006F13FB">
          <w:rPr>
            <w:rFonts w:ascii="Times New Roman" w:hAnsi="Times New Roman" w:cs="Times New Roman"/>
            <w:sz w:val="24"/>
            <w:szCs w:val="24"/>
          </w:rPr>
          <w:t>.</w:t>
        </w:r>
        <w:r w:rsidR="006F13FB" w:rsidRPr="006F13FB">
          <w:rPr>
            <w:rFonts w:ascii="Times New Roman" w:hAnsi="Times New Roman" w:cs="Times New Roman"/>
            <w:color w:val="292526"/>
            <w:sz w:val="24"/>
            <w:szCs w:val="24"/>
          </w:rPr>
          <w:t xml:space="preserve"> </w:t>
        </w:r>
        <w:r w:rsidR="006F13FB" w:rsidRPr="00465EDE">
          <w:rPr>
            <w:rFonts w:ascii="Times New Roman" w:hAnsi="Times New Roman" w:cs="Times New Roman"/>
            <w:color w:val="292526"/>
            <w:sz w:val="24"/>
            <w:szCs w:val="24"/>
          </w:rPr>
          <w:t xml:space="preserve">Jagsi R, Lehmann LS. </w:t>
        </w:r>
        <w:r w:rsidR="006F13FB" w:rsidRPr="00465EDE">
          <w:rPr>
            <w:rFonts w:ascii="Times New Roman" w:hAnsi="Times New Roman" w:cs="Times New Roman"/>
            <w:bCs/>
            <w:color w:val="292526"/>
            <w:sz w:val="24"/>
            <w:szCs w:val="24"/>
          </w:rPr>
          <w:t xml:space="preserve">The ethics of medical education. </w:t>
        </w:r>
        <w:r w:rsidR="006F13FB" w:rsidRPr="00465EDE">
          <w:rPr>
            <w:rFonts w:ascii="Times New Roman" w:hAnsi="Times New Roman" w:cs="Times New Roman"/>
            <w:i/>
            <w:iCs/>
            <w:color w:val="292526"/>
            <w:sz w:val="24"/>
            <w:szCs w:val="24"/>
          </w:rPr>
          <w:t xml:space="preserve">BMJ </w:t>
        </w:r>
        <w:r w:rsidR="006F13FB" w:rsidRPr="00465EDE">
          <w:rPr>
            <w:rFonts w:ascii="Times New Roman" w:hAnsi="Times New Roman" w:cs="Times New Roman"/>
            <w:color w:val="292526"/>
            <w:sz w:val="24"/>
            <w:szCs w:val="24"/>
          </w:rPr>
          <w:t>2004;329:332–4</w:t>
        </w:r>
      </w:ins>
    </w:p>
    <w:p w:rsidR="006F13FB" w:rsidRDefault="006F13FB" w:rsidP="006F13FB">
      <w:pPr>
        <w:autoSpaceDE w:val="0"/>
        <w:autoSpaceDN w:val="0"/>
        <w:adjustRightInd w:val="0"/>
        <w:spacing w:after="0" w:line="240" w:lineRule="auto"/>
        <w:rPr>
          <w:ins w:id="248" w:author="mariovaz" w:date="2019-05-17T16:00:00Z"/>
          <w:rFonts w:ascii="Times New Roman" w:hAnsi="Times New Roman" w:cs="Times New Roman"/>
          <w:color w:val="292526"/>
          <w:sz w:val="24"/>
          <w:szCs w:val="24"/>
        </w:rPr>
      </w:pPr>
    </w:p>
    <w:p w:rsidR="006F13FB" w:rsidRDefault="009F6308" w:rsidP="006F13FB">
      <w:pPr>
        <w:autoSpaceDE w:val="0"/>
        <w:autoSpaceDN w:val="0"/>
        <w:adjustRightInd w:val="0"/>
        <w:spacing w:after="0" w:line="240" w:lineRule="auto"/>
        <w:rPr>
          <w:ins w:id="249" w:author="mariovaz" w:date="2019-05-17T16:00:00Z"/>
          <w:rFonts w:ascii="Times New Roman" w:hAnsi="Times New Roman" w:cs="Times New Roman"/>
          <w:sz w:val="24"/>
          <w:szCs w:val="24"/>
        </w:rPr>
      </w:pPr>
      <w:ins w:id="250" w:author="mariovaz" w:date="2019-05-17T16:00:00Z">
        <w:r>
          <w:rPr>
            <w:rFonts w:ascii="Times New Roman" w:hAnsi="Times New Roman" w:cs="Times New Roman"/>
            <w:color w:val="292526"/>
            <w:sz w:val="24"/>
            <w:szCs w:val="24"/>
          </w:rPr>
          <w:t>26</w:t>
        </w:r>
        <w:r w:rsidR="006F13FB">
          <w:rPr>
            <w:rFonts w:ascii="Times New Roman" w:hAnsi="Times New Roman" w:cs="Times New Roman"/>
            <w:color w:val="292526"/>
            <w:sz w:val="24"/>
            <w:szCs w:val="24"/>
          </w:rPr>
          <w:t xml:space="preserve">. </w:t>
        </w:r>
        <w:r w:rsidR="006F13FB">
          <w:rPr>
            <w:rFonts w:ascii="Times New Roman" w:hAnsi="Times New Roman" w:cs="Times New Roman"/>
            <w:sz w:val="24"/>
            <w:szCs w:val="24"/>
          </w:rPr>
          <w:t>Kalantri SP. Ethics in Medical Education. Indian J Anaesth 2003; 47(6): 435-436.</w:t>
        </w:r>
      </w:ins>
    </w:p>
    <w:p w:rsidR="006F13FB" w:rsidRDefault="006F13FB" w:rsidP="006F13FB">
      <w:pPr>
        <w:autoSpaceDE w:val="0"/>
        <w:autoSpaceDN w:val="0"/>
        <w:adjustRightInd w:val="0"/>
        <w:spacing w:after="0" w:line="240" w:lineRule="auto"/>
        <w:rPr>
          <w:ins w:id="251" w:author="mariovaz" w:date="2019-05-17T16:00:00Z"/>
          <w:rFonts w:ascii="Times New Roman" w:hAnsi="Times New Roman" w:cs="Times New Roman"/>
          <w:sz w:val="24"/>
          <w:szCs w:val="24"/>
        </w:rPr>
      </w:pPr>
    </w:p>
    <w:p w:rsidR="00BA1516" w:rsidRPr="002F5ADC" w:rsidRDefault="009F6308" w:rsidP="0070696B">
      <w:pPr>
        <w:spacing w:after="0" w:line="240" w:lineRule="auto"/>
        <w:jc w:val="both"/>
        <w:rPr>
          <w:rFonts w:ascii="Times New Roman" w:eastAsia="Times New Roman" w:hAnsi="Times New Roman" w:cs="Times New Roman"/>
          <w:sz w:val="24"/>
          <w:szCs w:val="24"/>
          <w:lang w:eastAsia="en-IN"/>
        </w:rPr>
      </w:pPr>
      <w:ins w:id="252" w:author="mariovaz" w:date="2019-05-17T16:00:00Z">
        <w:r>
          <w:rPr>
            <w:rFonts w:ascii="Times New Roman" w:eastAsia="Times New Roman" w:hAnsi="Times New Roman" w:cs="Times New Roman"/>
            <w:sz w:val="24"/>
            <w:szCs w:val="24"/>
            <w:lang w:eastAsia="en-IN"/>
          </w:rPr>
          <w:t>27</w:t>
        </w:r>
        <w:r w:rsidR="006F13FB">
          <w:rPr>
            <w:rFonts w:ascii="Times New Roman" w:eastAsia="Times New Roman" w:hAnsi="Times New Roman" w:cs="Times New Roman"/>
            <w:sz w:val="24"/>
            <w:szCs w:val="24"/>
            <w:lang w:eastAsia="en-IN"/>
          </w:rPr>
          <w:t>.</w:t>
        </w:r>
      </w:ins>
      <w:moveToRangeStart w:id="253" w:author="mariovaz" w:date="2019-05-17T16:00:00Z" w:name="move9001256"/>
      <w:moveTo w:id="254" w:author="mariovaz" w:date="2019-05-17T16:00:00Z">
        <w:r w:rsidR="007A4829">
          <w:rPr>
            <w:rFonts w:ascii="Times New Roman" w:eastAsia="Times New Roman" w:hAnsi="Times New Roman" w:cs="Times New Roman"/>
            <w:sz w:val="24"/>
            <w:szCs w:val="24"/>
            <w:lang w:eastAsia="en-IN"/>
          </w:rPr>
          <w:t xml:space="preserve"> </w:t>
        </w:r>
        <w:r w:rsidR="00BA1516" w:rsidRPr="002F5ADC">
          <w:rPr>
            <w:rFonts w:ascii="Times New Roman" w:eastAsia="Times New Roman" w:hAnsi="Times New Roman" w:cs="Times New Roman"/>
            <w:sz w:val="24"/>
            <w:szCs w:val="24"/>
            <w:lang w:eastAsia="en-IN"/>
          </w:rPr>
          <w:t xml:space="preserve">Kane S, Michael Calnan M. </w:t>
        </w:r>
        <w:r w:rsidR="00BA1516" w:rsidRPr="002F5ADC">
          <w:rPr>
            <w:rFonts w:ascii="Times New Roman" w:eastAsia="Times New Roman" w:hAnsi="Times New Roman" w:cs="Times New Roman"/>
            <w:bCs/>
            <w:kern w:val="36"/>
            <w:sz w:val="24"/>
            <w:szCs w:val="24"/>
            <w:lang w:eastAsia="en-IN"/>
          </w:rPr>
          <w:t>Erosion of Trust in the Medical Profession in India: Time for Doctors to Act</w:t>
        </w:r>
        <w:r w:rsidR="0025513D" w:rsidRPr="002F5ADC">
          <w:rPr>
            <w:rFonts w:ascii="Times New Roman" w:eastAsia="Times New Roman" w:hAnsi="Times New Roman" w:cs="Times New Roman"/>
            <w:bCs/>
            <w:kern w:val="36"/>
            <w:sz w:val="24"/>
            <w:szCs w:val="24"/>
            <w:lang w:eastAsia="en-IN"/>
          </w:rPr>
          <w:t>.</w:t>
        </w:r>
        <w:r w:rsidR="00BA1516" w:rsidRPr="002F5ADC">
          <w:rPr>
            <w:rFonts w:ascii="Times New Roman" w:eastAsia="Times New Roman" w:hAnsi="Times New Roman" w:cs="Times New Roman"/>
            <w:sz w:val="24"/>
            <w:szCs w:val="24"/>
            <w:lang w:eastAsia="en-IN"/>
          </w:rPr>
          <w:t xml:space="preserve"> </w:t>
        </w:r>
        <w:r w:rsidR="00BD16F5">
          <w:fldChar w:fldCharType="begin"/>
        </w:r>
        <w:r w:rsidR="00BD16F5">
          <w:instrText>HYPERLINK "https://www.ncbi.nlm.nih.gov/pmc/articles/PMC5193507/"</w:instrText>
        </w:r>
        <w:r w:rsidR="00BD16F5">
          <w:fldChar w:fldCharType="separate"/>
        </w:r>
        <w:r w:rsidR="00BA1516" w:rsidRPr="002F5ADC">
          <w:rPr>
            <w:rFonts w:ascii="Times New Roman" w:eastAsia="Times New Roman" w:hAnsi="Times New Roman" w:cs="Times New Roman"/>
            <w:sz w:val="24"/>
            <w:szCs w:val="24"/>
            <w:lang w:eastAsia="en-IN"/>
          </w:rPr>
          <w:t>Int J Health Policy Manag</w:t>
        </w:r>
        <w:r w:rsidR="00BD16F5">
          <w:fldChar w:fldCharType="end"/>
        </w:r>
        <w:r w:rsidR="00BA1516" w:rsidRPr="002F5ADC">
          <w:rPr>
            <w:rFonts w:ascii="Times New Roman" w:eastAsia="Times New Roman" w:hAnsi="Times New Roman" w:cs="Times New Roman"/>
            <w:sz w:val="24"/>
            <w:szCs w:val="24"/>
            <w:lang w:eastAsia="en-IN"/>
          </w:rPr>
          <w:t xml:space="preserve">. 2017 Jan; 6(1): 5–8. </w:t>
        </w:r>
      </w:moveTo>
    </w:p>
    <w:moveToRangeEnd w:id="253"/>
    <w:p w:rsidR="00BA1516" w:rsidRPr="002F5ADC" w:rsidRDefault="006675AE" w:rsidP="0070696B">
      <w:pPr>
        <w:spacing w:before="100" w:beforeAutospacing="1" w:after="100" w:afterAutospacing="1" w:line="240" w:lineRule="auto"/>
        <w:jc w:val="both"/>
        <w:outlineLvl w:val="0"/>
        <w:rPr>
          <w:ins w:id="255" w:author="mariovaz" w:date="2019-05-17T16:00:00Z"/>
          <w:rFonts w:ascii="Times New Roman" w:eastAsia="Times New Roman" w:hAnsi="Times New Roman" w:cs="Times New Roman"/>
          <w:bCs/>
          <w:kern w:val="36"/>
          <w:sz w:val="24"/>
          <w:szCs w:val="24"/>
          <w:lang w:eastAsia="en-IN"/>
        </w:rPr>
      </w:pPr>
      <w:ins w:id="256" w:author="mariovaz" w:date="2019-05-17T16:00:00Z">
        <w:r w:rsidRPr="002F5ADC">
          <w:rPr>
            <w:rFonts w:ascii="Times New Roman" w:eastAsia="Times New Roman" w:hAnsi="Times New Roman" w:cs="Times New Roman"/>
            <w:sz w:val="24"/>
            <w:szCs w:val="24"/>
            <w:lang w:eastAsia="en-IN"/>
          </w:rPr>
          <w:t>2</w:t>
        </w:r>
        <w:r w:rsidR="009F6308">
          <w:rPr>
            <w:rFonts w:ascii="Times New Roman" w:eastAsia="Times New Roman" w:hAnsi="Times New Roman" w:cs="Times New Roman"/>
            <w:sz w:val="24"/>
            <w:szCs w:val="24"/>
            <w:lang w:eastAsia="en-IN"/>
          </w:rPr>
          <w:t>8</w:t>
        </w:r>
        <w:r w:rsidRPr="002F5ADC">
          <w:rPr>
            <w:rFonts w:ascii="Times New Roman" w:eastAsia="Times New Roman" w:hAnsi="Times New Roman" w:cs="Times New Roman"/>
            <w:sz w:val="24"/>
            <w:szCs w:val="24"/>
            <w:lang w:eastAsia="en-IN"/>
          </w:rPr>
          <w:t>.</w:t>
        </w:r>
      </w:ins>
      <w:moveToRangeStart w:id="257" w:author="mariovaz" w:date="2019-05-17T16:00:00Z" w:name="move9001257"/>
      <w:moveTo w:id="258" w:author="mariovaz" w:date="2019-05-17T16:00:00Z">
        <w:r w:rsidRPr="002F5ADC">
          <w:rPr>
            <w:rFonts w:ascii="Times New Roman" w:eastAsia="Times New Roman" w:hAnsi="Times New Roman" w:cs="Times New Roman"/>
            <w:sz w:val="24"/>
            <w:szCs w:val="24"/>
            <w:lang w:eastAsia="en-IN"/>
          </w:rPr>
          <w:t xml:space="preserve"> </w:t>
        </w:r>
        <w:r w:rsidR="00BA1516" w:rsidRPr="002F5ADC">
          <w:rPr>
            <w:rFonts w:ascii="Times New Roman" w:eastAsia="Times New Roman" w:hAnsi="Times New Roman" w:cs="Times New Roman"/>
            <w:sz w:val="24"/>
            <w:szCs w:val="24"/>
            <w:lang w:eastAsia="en-IN"/>
          </w:rPr>
          <w:t xml:space="preserve">Kumar R. </w:t>
        </w:r>
        <w:r w:rsidR="00BA1516" w:rsidRPr="002F5ADC">
          <w:rPr>
            <w:rFonts w:ascii="Times New Roman" w:eastAsia="Times New Roman" w:hAnsi="Times New Roman" w:cs="Times New Roman"/>
            <w:bCs/>
            <w:kern w:val="36"/>
            <w:sz w:val="24"/>
            <w:szCs w:val="24"/>
            <w:lang w:eastAsia="en-IN"/>
          </w:rPr>
          <w:t>The leadership crisis of medical profession in India: ongoing impact on the health system</w:t>
        </w:r>
        <w:r w:rsidR="0025513D" w:rsidRPr="002F5ADC">
          <w:rPr>
            <w:rFonts w:ascii="Times New Roman" w:eastAsia="Times New Roman" w:hAnsi="Times New Roman" w:cs="Times New Roman"/>
            <w:bCs/>
            <w:kern w:val="36"/>
            <w:sz w:val="24"/>
            <w:szCs w:val="24"/>
            <w:lang w:eastAsia="en-IN"/>
          </w:rPr>
          <w:t>.</w:t>
        </w:r>
        <w:r w:rsidR="00BA1516" w:rsidRPr="002F5ADC">
          <w:rPr>
            <w:rFonts w:ascii="Times New Roman" w:eastAsia="Times New Roman" w:hAnsi="Times New Roman" w:cs="Times New Roman"/>
            <w:bCs/>
            <w:kern w:val="36"/>
            <w:sz w:val="24"/>
            <w:szCs w:val="24"/>
            <w:lang w:eastAsia="en-IN"/>
          </w:rPr>
          <w:t xml:space="preserve"> </w:t>
        </w:r>
        <w:r w:rsidR="00BD16F5">
          <w:fldChar w:fldCharType="begin"/>
        </w:r>
        <w:r w:rsidR="00BD16F5">
          <w:instrText>HYPERLINK "https://www.ncbi.nlm.nih.gov/pmc/articles/PMC4408692/"</w:instrText>
        </w:r>
        <w:r w:rsidR="00BD16F5">
          <w:fldChar w:fldCharType="separate"/>
        </w:r>
        <w:r w:rsidR="00BA1516" w:rsidRPr="002F5ADC">
          <w:rPr>
            <w:rFonts w:ascii="Times New Roman" w:eastAsia="Times New Roman" w:hAnsi="Times New Roman" w:cs="Times New Roman"/>
            <w:sz w:val="24"/>
            <w:szCs w:val="24"/>
            <w:lang w:eastAsia="en-IN"/>
          </w:rPr>
          <w:t>J Family Med Prim Care</w:t>
        </w:r>
        <w:r w:rsidR="00BD16F5">
          <w:fldChar w:fldCharType="end"/>
        </w:r>
        <w:r w:rsidR="00BA1516" w:rsidRPr="002F5ADC">
          <w:rPr>
            <w:rFonts w:ascii="Times New Roman" w:eastAsia="Times New Roman" w:hAnsi="Times New Roman" w:cs="Times New Roman"/>
            <w:sz w:val="24"/>
            <w:szCs w:val="24"/>
            <w:lang w:eastAsia="en-IN"/>
          </w:rPr>
          <w:t xml:space="preserve"> 2015 Apr-Jun; 4(2): 159–161.</w:t>
        </w:r>
      </w:moveTo>
      <w:moveToRangeEnd w:id="257"/>
      <w:ins w:id="259" w:author="mariovaz" w:date="2019-05-17T16:00:00Z">
        <w:r w:rsidR="00BA1516" w:rsidRPr="002F5ADC">
          <w:rPr>
            <w:rFonts w:ascii="Times New Roman" w:eastAsia="Times New Roman" w:hAnsi="Times New Roman" w:cs="Times New Roman"/>
            <w:sz w:val="24"/>
            <w:szCs w:val="24"/>
            <w:lang w:eastAsia="en-IN"/>
          </w:rPr>
          <w:t xml:space="preserve"> </w:t>
        </w:r>
      </w:ins>
    </w:p>
    <w:p w:rsidR="00BA1516" w:rsidRPr="002F5ADC" w:rsidRDefault="006F13FB" w:rsidP="0070696B">
      <w:pPr>
        <w:spacing w:before="100" w:beforeAutospacing="1" w:after="100" w:afterAutospacing="1" w:line="240" w:lineRule="auto"/>
        <w:jc w:val="both"/>
        <w:outlineLvl w:val="0"/>
        <w:rPr>
          <w:ins w:id="260" w:author="mariovaz" w:date="2019-05-17T16:00:00Z"/>
          <w:rFonts w:ascii="Times New Roman" w:eastAsia="Times New Roman" w:hAnsi="Times New Roman" w:cs="Times New Roman"/>
          <w:bCs/>
          <w:kern w:val="36"/>
          <w:sz w:val="24"/>
          <w:szCs w:val="24"/>
          <w:lang w:eastAsia="en-IN"/>
        </w:rPr>
      </w:pPr>
      <w:ins w:id="261" w:author="mariovaz" w:date="2019-05-17T16:00:00Z">
        <w:r>
          <w:rPr>
            <w:rFonts w:ascii="Times New Roman" w:hAnsi="Times New Roman" w:cs="Times New Roman"/>
            <w:sz w:val="24"/>
            <w:szCs w:val="24"/>
          </w:rPr>
          <w:t>2</w:t>
        </w:r>
        <w:r w:rsidR="009F6308">
          <w:rPr>
            <w:rFonts w:ascii="Times New Roman" w:hAnsi="Times New Roman" w:cs="Times New Roman"/>
            <w:sz w:val="24"/>
            <w:szCs w:val="24"/>
          </w:rPr>
          <w:t>9</w:t>
        </w:r>
        <w:r w:rsidR="006675AE" w:rsidRPr="002F5ADC">
          <w:rPr>
            <w:rFonts w:ascii="Times New Roman" w:hAnsi="Times New Roman" w:cs="Times New Roman"/>
            <w:sz w:val="24"/>
            <w:szCs w:val="24"/>
          </w:rPr>
          <w:t>.</w:t>
        </w:r>
      </w:ins>
      <w:moveToRangeStart w:id="262" w:author="mariovaz" w:date="2019-05-17T16:00:00Z" w:name="move9001258"/>
      <w:moveTo w:id="263" w:author="mariovaz" w:date="2019-05-17T16:00:00Z">
        <w:r w:rsidR="006675AE" w:rsidRPr="002F5ADC">
          <w:rPr>
            <w:rFonts w:ascii="Times New Roman" w:hAnsi="Times New Roman" w:cs="Times New Roman"/>
            <w:sz w:val="24"/>
            <w:szCs w:val="24"/>
          </w:rPr>
          <w:t xml:space="preserve"> </w:t>
        </w:r>
        <w:r w:rsidR="007460AD" w:rsidRPr="002F5ADC">
          <w:rPr>
            <w:rFonts w:ascii="Times New Roman" w:hAnsi="Times New Roman" w:cs="Times New Roman"/>
            <w:sz w:val="24"/>
            <w:szCs w:val="24"/>
          </w:rPr>
          <w:t>Mahajan</w:t>
        </w:r>
        <w:r w:rsidR="006675AE" w:rsidRPr="002F5ADC">
          <w:rPr>
            <w:rFonts w:ascii="Times New Roman" w:hAnsi="Times New Roman" w:cs="Times New Roman"/>
            <w:sz w:val="24"/>
            <w:szCs w:val="24"/>
          </w:rPr>
          <w:t xml:space="preserve"> V</w:t>
        </w:r>
        <w:r w:rsidR="00BA1516" w:rsidRPr="002F5ADC">
          <w:rPr>
            <w:rFonts w:ascii="Times New Roman" w:hAnsi="Times New Roman" w:cs="Times New Roman"/>
            <w:sz w:val="24"/>
            <w:szCs w:val="24"/>
          </w:rPr>
          <w:t xml:space="preserve">. White coated corruption. </w:t>
        </w:r>
        <w:r w:rsidR="00BA1516" w:rsidRPr="002F5ADC">
          <w:rPr>
            <w:rStyle w:val="Strong"/>
            <w:rFonts w:ascii="Times New Roman" w:hAnsi="Times New Roman" w:cs="Times New Roman"/>
            <w:b w:val="0"/>
            <w:sz w:val="24"/>
            <w:szCs w:val="24"/>
          </w:rPr>
          <w:t>Indian Journal of Medical Ethics</w:t>
        </w:r>
        <w:r w:rsidR="00BA1516" w:rsidRPr="002F5ADC">
          <w:rPr>
            <w:rFonts w:ascii="Times New Roman" w:hAnsi="Times New Roman" w:cs="Times New Roman"/>
            <w:sz w:val="24"/>
            <w:szCs w:val="24"/>
          </w:rPr>
          <w:t xml:space="preserve">, [S.l.], v. 7, n. 1, p. 18, nov. 2016. ISSN 0975-5691. </w:t>
        </w:r>
      </w:moveTo>
      <w:moveToRangeEnd w:id="262"/>
      <w:ins w:id="264" w:author="mariovaz" w:date="2019-05-17T16:00:00Z">
        <w:r w:rsidR="00BA1516" w:rsidRPr="002F5ADC">
          <w:rPr>
            <w:rFonts w:ascii="Times New Roman" w:hAnsi="Times New Roman" w:cs="Times New Roman"/>
            <w:sz w:val="24"/>
            <w:szCs w:val="24"/>
          </w:rPr>
          <w:t>Avail</w:t>
        </w:r>
        <w:r w:rsidR="00523B45">
          <w:rPr>
            <w:rFonts w:ascii="Times New Roman" w:hAnsi="Times New Roman" w:cs="Times New Roman"/>
            <w:sz w:val="24"/>
            <w:szCs w:val="24"/>
          </w:rPr>
          <w:t>a</w:t>
        </w:r>
        <w:r w:rsidR="00BA1516" w:rsidRPr="002F5ADC">
          <w:rPr>
            <w:rFonts w:ascii="Times New Roman" w:hAnsi="Times New Roman" w:cs="Times New Roman"/>
            <w:sz w:val="24"/>
            <w:szCs w:val="24"/>
          </w:rPr>
          <w:t>ble at: &lt;</w:t>
        </w:r>
        <w:r w:rsidR="00BA1516" w:rsidRPr="002F5ADC">
          <w:rPr>
            <w:rStyle w:val="Strong"/>
            <w:rFonts w:ascii="Times New Roman" w:hAnsi="Times New Roman" w:cs="Times New Roman"/>
            <w:b w:val="0"/>
            <w:sz w:val="24"/>
            <w:szCs w:val="24"/>
          </w:rPr>
          <w:t>http://ijme.in/articles/white-coated-corruption/</w:t>
        </w:r>
        <w:r w:rsidR="00BA1516" w:rsidRPr="002F5ADC">
          <w:rPr>
            <w:rFonts w:ascii="Times New Roman" w:hAnsi="Times New Roman" w:cs="Times New Roman"/>
            <w:sz w:val="24"/>
            <w:szCs w:val="24"/>
          </w:rPr>
          <w:t>&gt;. Date accessed: 28 May. 2018.</w:t>
        </w:r>
      </w:ins>
    </w:p>
    <w:p w:rsidR="007460AD" w:rsidRPr="002F5ADC" w:rsidRDefault="009F6308" w:rsidP="0070696B">
      <w:pPr>
        <w:spacing w:before="100" w:beforeAutospacing="1" w:after="100" w:afterAutospacing="1" w:line="240" w:lineRule="auto"/>
        <w:jc w:val="both"/>
        <w:outlineLvl w:val="0"/>
        <w:rPr>
          <w:ins w:id="265" w:author="mariovaz" w:date="2019-05-17T16:00:00Z"/>
          <w:rFonts w:ascii="Times New Roman" w:eastAsia="Times New Roman" w:hAnsi="Times New Roman" w:cs="Times New Roman"/>
          <w:sz w:val="24"/>
          <w:szCs w:val="24"/>
          <w:lang w:eastAsia="en-IN"/>
        </w:rPr>
      </w:pPr>
      <w:ins w:id="266" w:author="mariovaz" w:date="2019-05-17T16:00:00Z">
        <w:r>
          <w:rPr>
            <w:rFonts w:ascii="Times New Roman" w:hAnsi="Times New Roman" w:cs="Times New Roman"/>
          </w:rPr>
          <w:t>30</w:t>
        </w:r>
        <w:r w:rsidR="006675AE" w:rsidRPr="002F5ADC">
          <w:rPr>
            <w:rFonts w:ascii="Times New Roman" w:hAnsi="Times New Roman" w:cs="Times New Roman"/>
          </w:rPr>
          <w:t>.</w:t>
        </w:r>
      </w:ins>
      <w:moveToRangeStart w:id="267" w:author="mariovaz" w:date="2019-05-17T16:00:00Z" w:name="move9001259"/>
      <w:moveTo w:id="268" w:author="mariovaz" w:date="2019-05-17T16:00:00Z">
        <w:r w:rsidR="006675AE" w:rsidRPr="002F5ADC">
          <w:rPr>
            <w:rFonts w:ascii="Times New Roman" w:hAnsi="Times New Roman" w:cs="Times New Roman"/>
          </w:rPr>
          <w:t xml:space="preserve"> </w:t>
        </w:r>
        <w:r w:rsidR="00BD16F5">
          <w:fldChar w:fldCharType="begin"/>
        </w:r>
        <w:r w:rsidR="00BD16F5">
          <w:instrText>HYPERLINK "https://www.ncbi.nlm.nih.gov/pubmed/?term=Chattopadhyay%20S%5BAuthor%5D&amp;cauthor=true&amp;cauthor_uid=23912727"</w:instrText>
        </w:r>
        <w:r w:rsidR="00BD16F5">
          <w:fldChar w:fldCharType="separate"/>
        </w:r>
        <w:r w:rsidR="007460AD" w:rsidRPr="002F5ADC">
          <w:rPr>
            <w:rFonts w:ascii="Times New Roman" w:eastAsia="Times New Roman" w:hAnsi="Times New Roman" w:cs="Times New Roman"/>
            <w:sz w:val="24"/>
            <w:szCs w:val="24"/>
            <w:lang w:eastAsia="en-IN"/>
          </w:rPr>
          <w:t>Chattopadhyay S</w:t>
        </w:r>
        <w:r w:rsidR="00BD16F5">
          <w:fldChar w:fldCharType="end"/>
        </w:r>
        <w:r w:rsidR="007460AD" w:rsidRPr="002F5ADC">
          <w:rPr>
            <w:rFonts w:ascii="Times New Roman" w:eastAsia="Times New Roman" w:hAnsi="Times New Roman" w:cs="Times New Roman"/>
            <w:sz w:val="24"/>
            <w:szCs w:val="24"/>
            <w:lang w:eastAsia="en-IN"/>
          </w:rPr>
          <w:t xml:space="preserve">. </w:t>
        </w:r>
        <w:r w:rsidR="007460AD" w:rsidRPr="002F5ADC">
          <w:rPr>
            <w:rFonts w:ascii="Times New Roman" w:eastAsia="Times New Roman" w:hAnsi="Times New Roman" w:cs="Times New Roman"/>
            <w:bCs/>
            <w:kern w:val="36"/>
            <w:sz w:val="24"/>
            <w:szCs w:val="24"/>
            <w:lang w:eastAsia="en-IN"/>
          </w:rPr>
          <w:t xml:space="preserve">Corruption in healthcare and medicine: why should physicians and bioethicists care and what should they do? </w:t>
        </w:r>
        <w:r w:rsidR="007460AD" w:rsidRPr="002F5ADC">
          <w:rPr>
            <w:rFonts w:ascii="Times New Roman" w:eastAsia="Times New Roman" w:hAnsi="Times New Roman" w:cs="Times New Roman"/>
            <w:sz w:val="24"/>
            <w:szCs w:val="24"/>
            <w:lang w:eastAsia="en-IN"/>
          </w:rPr>
          <w:t>I</w:t>
        </w:r>
        <w:r w:rsidR="00BD16F5">
          <w:fldChar w:fldCharType="begin"/>
        </w:r>
        <w:r w:rsidR="00BD16F5">
          <w:instrText>HYPERLINK "https://www.ncbi.nlm.nih.gov/pubmed/23912727" \o "Indian journal of medical ethics."</w:instrText>
        </w:r>
        <w:r w:rsidR="00BD16F5">
          <w:fldChar w:fldCharType="separate"/>
        </w:r>
        <w:r w:rsidR="007460AD" w:rsidRPr="002F5ADC">
          <w:rPr>
            <w:rFonts w:ascii="Times New Roman" w:eastAsia="Times New Roman" w:hAnsi="Times New Roman" w:cs="Times New Roman"/>
            <w:sz w:val="24"/>
            <w:szCs w:val="24"/>
            <w:lang w:eastAsia="en-IN"/>
          </w:rPr>
          <w:t>ndian J Med Ethics.</w:t>
        </w:r>
        <w:r w:rsidR="00BD16F5">
          <w:fldChar w:fldCharType="end"/>
        </w:r>
        <w:r w:rsidR="007460AD" w:rsidRPr="002F5ADC">
          <w:rPr>
            <w:rFonts w:ascii="Times New Roman" w:eastAsia="Times New Roman" w:hAnsi="Times New Roman" w:cs="Times New Roman"/>
            <w:sz w:val="24"/>
            <w:szCs w:val="24"/>
            <w:lang w:eastAsia="en-IN"/>
          </w:rPr>
          <w:t xml:space="preserve"> 2013 Jul-Sep;10(3):153-9.</w:t>
        </w:r>
      </w:moveTo>
      <w:moveToRangeEnd w:id="267"/>
    </w:p>
    <w:p w:rsidR="00230314" w:rsidRPr="002F5ADC" w:rsidRDefault="009F6308" w:rsidP="0070696B">
      <w:pPr>
        <w:spacing w:before="100" w:beforeAutospacing="1" w:after="100" w:afterAutospacing="1" w:line="240" w:lineRule="auto"/>
        <w:jc w:val="both"/>
        <w:outlineLvl w:val="0"/>
        <w:rPr>
          <w:ins w:id="269" w:author="mariovaz" w:date="2019-05-17T16:00:00Z"/>
          <w:rFonts w:ascii="Times New Roman" w:eastAsia="Times New Roman" w:hAnsi="Times New Roman" w:cs="Times New Roman"/>
          <w:sz w:val="24"/>
          <w:szCs w:val="24"/>
          <w:lang w:eastAsia="en-IN"/>
        </w:rPr>
      </w:pPr>
      <w:ins w:id="270" w:author="mariovaz" w:date="2019-05-17T16:00:00Z">
        <w:r>
          <w:rPr>
            <w:rFonts w:ascii="Times New Roman" w:hAnsi="Times New Roman" w:cs="Times New Roman"/>
            <w:sz w:val="24"/>
            <w:szCs w:val="24"/>
            <w:shd w:val="clear" w:color="auto" w:fill="FFFFFF"/>
          </w:rPr>
          <w:t>31</w:t>
        </w:r>
        <w:r w:rsidR="006675AE" w:rsidRPr="002F5ADC">
          <w:rPr>
            <w:rFonts w:ascii="Times New Roman" w:hAnsi="Times New Roman" w:cs="Times New Roman"/>
            <w:sz w:val="24"/>
            <w:szCs w:val="24"/>
            <w:shd w:val="clear" w:color="auto" w:fill="FFFFFF"/>
          </w:rPr>
          <w:t>.</w:t>
        </w:r>
      </w:ins>
      <w:moveToRangeStart w:id="271" w:author="mariovaz" w:date="2019-05-17T16:00:00Z" w:name="move9001260"/>
      <w:moveTo w:id="272" w:author="mariovaz" w:date="2019-05-17T16:00:00Z">
        <w:r w:rsidR="006675AE" w:rsidRPr="002F5ADC">
          <w:rPr>
            <w:rFonts w:ascii="Times New Roman" w:hAnsi="Times New Roman" w:cs="Times New Roman"/>
            <w:sz w:val="24"/>
            <w:szCs w:val="24"/>
            <w:shd w:val="clear" w:color="auto" w:fill="FFFFFF"/>
          </w:rPr>
          <w:t xml:space="preserve"> Nundy S, Desiraju K, Nagral S. (Eds) </w:t>
        </w:r>
        <w:r w:rsidR="00230314" w:rsidRPr="002F5ADC">
          <w:rPr>
            <w:rFonts w:ascii="Times New Roman" w:eastAsia="Times New Roman" w:hAnsi="Times New Roman" w:cs="Times New Roman"/>
            <w:sz w:val="24"/>
            <w:szCs w:val="24"/>
            <w:lang w:eastAsia="en-IN"/>
          </w:rPr>
          <w:t xml:space="preserve">Healers or Predators? Healthcare Corruption in India. </w:t>
        </w:r>
        <w:r w:rsidR="0070696B" w:rsidRPr="002F5ADC">
          <w:rPr>
            <w:rFonts w:ascii="Times New Roman" w:hAnsi="Times New Roman" w:cs="Times New Roman"/>
            <w:sz w:val="24"/>
            <w:szCs w:val="24"/>
            <w:shd w:val="clear" w:color="auto" w:fill="FFFFFF"/>
          </w:rPr>
          <w:t>Oxford University Press, New Delhi, 2018.</w:t>
        </w:r>
      </w:moveTo>
      <w:moveToRangeEnd w:id="271"/>
    </w:p>
    <w:p w:rsidR="00711F7F" w:rsidRDefault="009F6308" w:rsidP="0070696B">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ins w:id="273" w:author="mariovaz" w:date="2019-05-17T16:00:00Z">
        <w:r>
          <w:rPr>
            <w:rFonts w:ascii="Times New Roman" w:hAnsi="Times New Roman" w:cs="Times New Roman"/>
          </w:rPr>
          <w:t>32</w:t>
        </w:r>
        <w:r w:rsidR="006675AE" w:rsidRPr="002F5ADC">
          <w:rPr>
            <w:rFonts w:ascii="Times New Roman" w:hAnsi="Times New Roman" w:cs="Times New Roman"/>
          </w:rPr>
          <w:t>.</w:t>
        </w:r>
      </w:ins>
      <w:moveToRangeStart w:id="274" w:author="mariovaz" w:date="2019-05-17T16:00:00Z" w:name="move9001261"/>
      <w:moveTo w:id="275" w:author="mariovaz" w:date="2019-05-17T16:00:00Z">
        <w:r w:rsidR="006675AE" w:rsidRPr="002F5ADC">
          <w:rPr>
            <w:rFonts w:ascii="Times New Roman" w:hAnsi="Times New Roman" w:cs="Times New Roman"/>
          </w:rPr>
          <w:t xml:space="preserve"> </w:t>
        </w:r>
        <w:r w:rsidR="00BD16F5">
          <w:fldChar w:fldCharType="begin"/>
        </w:r>
        <w:r w:rsidR="00BD16F5">
          <w:instrText>HYPERLINK "https://www.ncbi.nlm.nih.gov/pubmed/?term=Berger%20D%5BAuthor%5D&amp;cauthor=true&amp;cauthor_uid=24812115"</w:instrText>
        </w:r>
        <w:r w:rsidR="00BD16F5">
          <w:fldChar w:fldCharType="separate"/>
        </w:r>
        <w:r w:rsidR="00711F7F" w:rsidRPr="002F5ADC">
          <w:rPr>
            <w:rFonts w:ascii="Times New Roman" w:eastAsia="Times New Roman" w:hAnsi="Times New Roman" w:cs="Times New Roman"/>
            <w:sz w:val="24"/>
            <w:szCs w:val="24"/>
            <w:lang w:eastAsia="en-IN"/>
          </w:rPr>
          <w:t>Berger D</w:t>
        </w:r>
        <w:r w:rsidR="00BD16F5">
          <w:fldChar w:fldCharType="end"/>
        </w:r>
        <w:r w:rsidR="00711F7F" w:rsidRPr="002F5ADC">
          <w:rPr>
            <w:rFonts w:ascii="Times New Roman" w:eastAsia="Times New Roman" w:hAnsi="Times New Roman" w:cs="Times New Roman"/>
            <w:sz w:val="24"/>
            <w:szCs w:val="24"/>
            <w:lang w:eastAsia="en-IN"/>
          </w:rPr>
          <w:t xml:space="preserve">. </w:t>
        </w:r>
        <w:r w:rsidR="00711F7F" w:rsidRPr="002F5ADC">
          <w:rPr>
            <w:rFonts w:ascii="Times New Roman" w:eastAsia="Times New Roman" w:hAnsi="Times New Roman" w:cs="Times New Roman"/>
            <w:bCs/>
            <w:kern w:val="36"/>
            <w:sz w:val="24"/>
            <w:szCs w:val="24"/>
            <w:lang w:eastAsia="en-IN"/>
          </w:rPr>
          <w:t xml:space="preserve">Corruption ruins the doctor-patient relationship in India. </w:t>
        </w:r>
        <w:r w:rsidR="00BD16F5">
          <w:fldChar w:fldCharType="begin"/>
        </w:r>
        <w:r w:rsidR="00BD16F5">
          <w:instrText>HYPERLINK "https://www.ncbi.nlm.nih.gov/pubmed/24812115" \o "BMJ (Clinical research ed.)."</w:instrText>
        </w:r>
        <w:r w:rsidR="00BD16F5">
          <w:fldChar w:fldCharType="separate"/>
        </w:r>
        <w:r w:rsidR="00711F7F" w:rsidRPr="002F5ADC">
          <w:rPr>
            <w:rFonts w:ascii="Times New Roman" w:eastAsia="Times New Roman" w:hAnsi="Times New Roman" w:cs="Times New Roman"/>
            <w:sz w:val="24"/>
            <w:szCs w:val="24"/>
            <w:lang w:eastAsia="en-IN"/>
          </w:rPr>
          <w:t>BMJ.</w:t>
        </w:r>
        <w:r w:rsidR="00BD16F5">
          <w:fldChar w:fldCharType="end"/>
        </w:r>
        <w:r w:rsidR="00711F7F" w:rsidRPr="002F5ADC">
          <w:rPr>
            <w:rFonts w:ascii="Times New Roman" w:eastAsia="Times New Roman" w:hAnsi="Times New Roman" w:cs="Times New Roman"/>
            <w:sz w:val="24"/>
            <w:szCs w:val="24"/>
            <w:lang w:eastAsia="en-IN"/>
          </w:rPr>
          <w:t xml:space="preserve"> 2014 May 8;348:g3169. doi: 10.1136/bmj.g3169.</w:t>
        </w:r>
      </w:moveTo>
    </w:p>
    <w:moveToRangeEnd w:id="274"/>
    <w:p w:rsidR="006F13FB" w:rsidRDefault="009F6308" w:rsidP="006F13FB">
      <w:pPr>
        <w:autoSpaceDE w:val="0"/>
        <w:autoSpaceDN w:val="0"/>
        <w:adjustRightInd w:val="0"/>
        <w:spacing w:after="0" w:line="240" w:lineRule="auto"/>
        <w:rPr>
          <w:ins w:id="276" w:author="mariovaz" w:date="2019-05-17T16:00:00Z"/>
          <w:rFonts w:ascii="Times New Roman" w:hAnsi="Times New Roman" w:cs="Times New Roman"/>
          <w:color w:val="2B2B2B"/>
          <w:sz w:val="24"/>
          <w:szCs w:val="24"/>
          <w:shd w:val="clear" w:color="auto" w:fill="FFFFFF"/>
        </w:rPr>
      </w:pPr>
      <w:ins w:id="277" w:author="mariovaz" w:date="2019-05-17T16:00:00Z">
        <w:r>
          <w:rPr>
            <w:rFonts w:ascii="Times New Roman" w:eastAsia="Times New Roman" w:hAnsi="Times New Roman" w:cs="Times New Roman"/>
            <w:sz w:val="24"/>
            <w:szCs w:val="24"/>
            <w:lang w:eastAsia="en-IN"/>
          </w:rPr>
          <w:t>33</w:t>
        </w:r>
        <w:r w:rsidR="006F13FB">
          <w:rPr>
            <w:rFonts w:ascii="Times New Roman" w:eastAsia="Times New Roman" w:hAnsi="Times New Roman" w:cs="Times New Roman"/>
            <w:sz w:val="24"/>
            <w:szCs w:val="24"/>
            <w:lang w:eastAsia="en-IN"/>
          </w:rPr>
          <w:t xml:space="preserve">. </w:t>
        </w:r>
        <w:r w:rsidR="006F13FB" w:rsidRPr="00664544">
          <w:rPr>
            <w:rFonts w:ascii="Times New Roman" w:hAnsi="Times New Roman" w:cs="Times New Roman"/>
            <w:color w:val="2B2B2B"/>
            <w:sz w:val="24"/>
            <w:szCs w:val="24"/>
            <w:shd w:val="clear" w:color="auto" w:fill="FFFFFF"/>
          </w:rPr>
          <w:t>Supe AN</w:t>
        </w:r>
        <w:r w:rsidR="006F13FB" w:rsidRPr="009951E7">
          <w:rPr>
            <w:rFonts w:ascii="Times New Roman" w:hAnsi="Times New Roman" w:cs="Times New Roman"/>
            <w:color w:val="2B2B2B"/>
            <w:sz w:val="24"/>
            <w:szCs w:val="24"/>
            <w:shd w:val="clear" w:color="auto" w:fill="FFFFFF"/>
          </w:rPr>
          <w:t xml:space="preserve"> Medical ethics and medical education: some thoughts. </w:t>
        </w:r>
        <w:r w:rsidR="006F13FB" w:rsidRPr="009951E7">
          <w:rPr>
            <w:rStyle w:val="Strong"/>
            <w:rFonts w:ascii="Times New Roman" w:hAnsi="Times New Roman" w:cs="Times New Roman"/>
            <w:b w:val="0"/>
            <w:color w:val="2B2B2B"/>
            <w:sz w:val="24"/>
            <w:szCs w:val="24"/>
            <w:shd w:val="clear" w:color="auto" w:fill="FFFFFF"/>
          </w:rPr>
          <w:t>Indian Journal of Medical Ethics</w:t>
        </w:r>
        <w:r w:rsidR="006F13FB" w:rsidRPr="009951E7">
          <w:rPr>
            <w:rFonts w:ascii="Times New Roman" w:hAnsi="Times New Roman" w:cs="Times New Roman"/>
            <w:color w:val="2B2B2B"/>
            <w:sz w:val="24"/>
            <w:szCs w:val="24"/>
            <w:shd w:val="clear" w:color="auto" w:fill="FFFFFF"/>
          </w:rPr>
          <w:t>, [S.l.], v. 6, n. 3, p. 79, nov. 2016. ISSN 0975-5691. Avaialble at: &lt;</w:t>
        </w:r>
        <w:r w:rsidR="006F13FB" w:rsidRPr="009951E7">
          <w:rPr>
            <w:rStyle w:val="Strong"/>
            <w:rFonts w:ascii="Times New Roman" w:hAnsi="Times New Roman" w:cs="Times New Roman"/>
            <w:b w:val="0"/>
            <w:color w:val="2B2B2B"/>
            <w:sz w:val="24"/>
            <w:szCs w:val="24"/>
            <w:shd w:val="clear" w:color="auto" w:fill="FFFFFF"/>
          </w:rPr>
          <w:t>https://ijme.in/articles/medical-ethics-and-medical-education-some-thoughts/</w:t>
        </w:r>
        <w:r w:rsidR="006F13FB" w:rsidRPr="009951E7">
          <w:rPr>
            <w:rFonts w:ascii="Times New Roman" w:hAnsi="Times New Roman" w:cs="Times New Roman"/>
            <w:color w:val="2B2B2B"/>
            <w:sz w:val="24"/>
            <w:szCs w:val="24"/>
            <w:shd w:val="clear" w:color="auto" w:fill="FFFFFF"/>
          </w:rPr>
          <w:t>&gt;. Date accessed: 03 May. 2019.</w:t>
        </w:r>
      </w:ins>
    </w:p>
    <w:p w:rsidR="006F13FB" w:rsidRDefault="006F13FB" w:rsidP="006F13FB">
      <w:pPr>
        <w:autoSpaceDE w:val="0"/>
        <w:autoSpaceDN w:val="0"/>
        <w:adjustRightInd w:val="0"/>
        <w:spacing w:after="0" w:line="240" w:lineRule="auto"/>
        <w:rPr>
          <w:ins w:id="278" w:author="mariovaz" w:date="2019-05-17T16:00:00Z"/>
          <w:rFonts w:ascii="Times New Roman" w:hAnsi="Times New Roman" w:cs="Times New Roman"/>
          <w:color w:val="2B2B2B"/>
          <w:sz w:val="24"/>
          <w:szCs w:val="24"/>
          <w:shd w:val="clear" w:color="auto" w:fill="FFFFFF"/>
        </w:rPr>
      </w:pPr>
    </w:p>
    <w:p w:rsidR="006F13FB" w:rsidRDefault="009F6308" w:rsidP="006F13FB">
      <w:pPr>
        <w:autoSpaceDE w:val="0"/>
        <w:autoSpaceDN w:val="0"/>
        <w:adjustRightInd w:val="0"/>
        <w:spacing w:after="0" w:line="240" w:lineRule="auto"/>
        <w:rPr>
          <w:ins w:id="279" w:author="mariovaz" w:date="2019-05-17T16:00:00Z"/>
          <w:rFonts w:ascii="Times New Roman" w:hAnsi="Times New Roman" w:cs="Times New Roman"/>
          <w:sz w:val="24"/>
          <w:szCs w:val="24"/>
        </w:rPr>
      </w:pPr>
      <w:ins w:id="280" w:author="mariovaz" w:date="2019-05-17T16:00:00Z">
        <w:r>
          <w:rPr>
            <w:rFonts w:ascii="Times New Roman" w:eastAsia="Times New Roman" w:hAnsi="Times New Roman" w:cs="Times New Roman"/>
            <w:sz w:val="24"/>
            <w:szCs w:val="24"/>
            <w:lang w:eastAsia="en-IN"/>
          </w:rPr>
          <w:t>34</w:t>
        </w:r>
        <w:r w:rsidR="006F13FB">
          <w:rPr>
            <w:rFonts w:ascii="Times New Roman" w:eastAsia="Times New Roman" w:hAnsi="Times New Roman" w:cs="Times New Roman"/>
            <w:sz w:val="24"/>
            <w:szCs w:val="24"/>
            <w:lang w:eastAsia="en-IN"/>
          </w:rPr>
          <w:t xml:space="preserve">. </w:t>
        </w:r>
        <w:r w:rsidR="006F13FB">
          <w:rPr>
            <w:rFonts w:ascii="Times New Roman" w:hAnsi="Times New Roman" w:cs="Times New Roman"/>
            <w:sz w:val="24"/>
            <w:szCs w:val="24"/>
          </w:rPr>
          <w:t>Plato. Meno. Translated with an introduction by Benjamin Jowett. eBooks @ Adelaide. The University of Adelaid Library. University of Adelaide, South Australia, 2014</w:t>
        </w:r>
      </w:ins>
    </w:p>
    <w:p w:rsidR="006F13FB" w:rsidRDefault="006F13FB" w:rsidP="006F13FB">
      <w:pPr>
        <w:autoSpaceDE w:val="0"/>
        <w:autoSpaceDN w:val="0"/>
        <w:adjustRightInd w:val="0"/>
        <w:spacing w:after="0" w:line="240" w:lineRule="auto"/>
        <w:rPr>
          <w:ins w:id="281" w:author="mariovaz" w:date="2019-05-17T16:00:00Z"/>
          <w:rFonts w:ascii="Times New Roman" w:hAnsi="Times New Roman" w:cs="Times New Roman"/>
          <w:sz w:val="24"/>
          <w:szCs w:val="24"/>
        </w:rPr>
      </w:pPr>
    </w:p>
    <w:p w:rsidR="006F13FB" w:rsidRDefault="009F6308" w:rsidP="006F13FB">
      <w:pPr>
        <w:shd w:val="clear" w:color="auto" w:fill="FFFFFF"/>
        <w:spacing w:after="0"/>
        <w:textAlignment w:val="top"/>
        <w:rPr>
          <w:ins w:id="282" w:author="mariovaz" w:date="2019-05-17T16:00:00Z"/>
          <w:rFonts w:ascii="Times New Roman" w:eastAsia="Times New Roman" w:hAnsi="Times New Roman" w:cs="Times New Roman"/>
          <w:color w:val="000000"/>
          <w:sz w:val="24"/>
          <w:szCs w:val="24"/>
          <w:lang w:eastAsia="en-IN"/>
        </w:rPr>
      </w:pPr>
      <w:ins w:id="283" w:author="mariovaz" w:date="2019-05-17T16:00:00Z">
        <w:r>
          <w:rPr>
            <w:rFonts w:ascii="Times New Roman" w:hAnsi="Times New Roman" w:cs="Times New Roman"/>
            <w:sz w:val="24"/>
            <w:szCs w:val="24"/>
          </w:rPr>
          <w:t>35</w:t>
        </w:r>
        <w:r w:rsidR="006F13FB">
          <w:rPr>
            <w:rFonts w:ascii="Times New Roman" w:hAnsi="Times New Roman" w:cs="Times New Roman"/>
            <w:sz w:val="24"/>
            <w:szCs w:val="24"/>
          </w:rPr>
          <w:t xml:space="preserve">. </w:t>
        </w:r>
        <w:r w:rsidR="006F13FB" w:rsidRPr="00414760">
          <w:rPr>
            <w:rFonts w:ascii="Times New Roman" w:eastAsia="AvenirNextLTPro-Regular" w:hAnsi="Times New Roman" w:cs="Times New Roman"/>
            <w:sz w:val="24"/>
            <w:szCs w:val="24"/>
          </w:rPr>
          <w:t xml:space="preserve">Singh A. </w:t>
        </w:r>
        <w:r w:rsidR="006F13FB" w:rsidRPr="009951E7">
          <w:rPr>
            <w:rFonts w:ascii="Times New Roman" w:eastAsia="Times New Roman" w:hAnsi="Times New Roman" w:cs="Times New Roman"/>
            <w:bCs/>
            <w:color w:val="000000"/>
            <w:kern w:val="36"/>
            <w:sz w:val="24"/>
            <w:szCs w:val="24"/>
            <w:lang w:eastAsia="en-IN"/>
          </w:rPr>
          <w:t xml:space="preserve">Ethics for Medical Educators: An Overview and Fallacies. </w:t>
        </w:r>
        <w:r w:rsidR="006F13FB" w:rsidRPr="009951E7">
          <w:rPr>
            <w:rFonts w:ascii="Times New Roman" w:eastAsia="Times New Roman" w:hAnsi="Times New Roman" w:cs="Times New Roman"/>
            <w:color w:val="000000"/>
            <w:sz w:val="24"/>
            <w:szCs w:val="24"/>
            <w:lang w:eastAsia="en-IN"/>
          </w:rPr>
          <w:t>Indian J Psychol Med. 2010; 32(2): 83–86.</w:t>
        </w:r>
      </w:ins>
    </w:p>
    <w:p w:rsidR="006F13FB" w:rsidRDefault="009F6308" w:rsidP="006F13FB">
      <w:pPr>
        <w:pStyle w:val="Default"/>
        <w:spacing w:before="240"/>
        <w:rPr>
          <w:ins w:id="284" w:author="mariovaz" w:date="2019-05-17T16:00:00Z"/>
          <w:rFonts w:ascii="Times New Roman" w:hAnsi="Times New Roman" w:cs="Times New Roman"/>
          <w:bCs/>
        </w:rPr>
      </w:pPr>
      <w:ins w:id="285" w:author="mariovaz" w:date="2019-05-17T16:00:00Z">
        <w:r>
          <w:rPr>
            <w:rFonts w:ascii="Times New Roman" w:eastAsia="Times New Roman" w:hAnsi="Times New Roman" w:cs="Times New Roman"/>
            <w:lang w:eastAsia="en-IN"/>
          </w:rPr>
          <w:t>36</w:t>
        </w:r>
        <w:r w:rsidR="006F13FB">
          <w:rPr>
            <w:rFonts w:ascii="Times New Roman" w:eastAsia="Times New Roman" w:hAnsi="Times New Roman" w:cs="Times New Roman"/>
            <w:lang w:eastAsia="en-IN"/>
          </w:rPr>
          <w:t xml:space="preserve">. </w:t>
        </w:r>
        <w:r w:rsidR="006F13FB" w:rsidRPr="009951E7">
          <w:rPr>
            <w:rFonts w:ascii="Times New Roman" w:hAnsi="Times New Roman" w:cs="Times New Roman"/>
            <w:bCs/>
          </w:rPr>
          <w:t>IFMSA Policy Statement. Global Policy on Medical Education. Adopted by the 65th March Meeting General Assembly, St. Paul’s Bay, Malta, March 2016</w:t>
        </w:r>
      </w:ins>
    </w:p>
    <w:p w:rsidR="002907C3" w:rsidRDefault="002907C3" w:rsidP="002907C3">
      <w:pPr>
        <w:spacing w:after="0" w:line="240" w:lineRule="auto"/>
        <w:jc w:val="both"/>
        <w:rPr>
          <w:ins w:id="286" w:author="mariovaz" w:date="2019-05-17T16:00:00Z"/>
          <w:rFonts w:ascii="Times New Roman" w:hAnsi="Times New Roman" w:cs="Times New Roman"/>
        </w:rPr>
      </w:pPr>
    </w:p>
    <w:p w:rsidR="002907C3" w:rsidRDefault="009F6308" w:rsidP="002907C3">
      <w:pPr>
        <w:spacing w:after="0" w:line="240" w:lineRule="auto"/>
        <w:jc w:val="both"/>
        <w:rPr>
          <w:ins w:id="287" w:author="mariovaz" w:date="2019-05-17T16:00:00Z"/>
          <w:rFonts w:ascii="Times New Roman" w:hAnsi="Times New Roman" w:cs="Times New Roman"/>
          <w:sz w:val="24"/>
          <w:szCs w:val="24"/>
        </w:rPr>
      </w:pPr>
      <w:ins w:id="288" w:author="mariovaz" w:date="2019-05-17T16:00:00Z">
        <w:r>
          <w:rPr>
            <w:rFonts w:ascii="Times New Roman" w:hAnsi="Times New Roman" w:cs="Times New Roman"/>
          </w:rPr>
          <w:t>37</w:t>
        </w:r>
        <w:r w:rsidR="006F13FB">
          <w:rPr>
            <w:rFonts w:ascii="Times New Roman" w:hAnsi="Times New Roman" w:cs="Times New Roman"/>
          </w:rPr>
          <w:t xml:space="preserve">. </w:t>
        </w:r>
        <w:r w:rsidR="002907C3">
          <w:rPr>
            <w:rFonts w:ascii="Times New Roman" w:hAnsi="Times New Roman" w:cs="Times New Roman"/>
            <w:sz w:val="24"/>
            <w:szCs w:val="24"/>
          </w:rPr>
          <w:t>Whitley BE, Keith-Spiegel P. Academic Dishonesty: an educator’s Guide. Lawrence Earlbaum Associates, Inc., Publishers. 2002. Mahwah, NJ</w:t>
        </w:r>
      </w:ins>
    </w:p>
    <w:p w:rsidR="002907C3" w:rsidRDefault="002907C3" w:rsidP="002907C3">
      <w:pPr>
        <w:spacing w:after="0" w:line="240" w:lineRule="auto"/>
        <w:jc w:val="both"/>
        <w:rPr>
          <w:ins w:id="289" w:author="mariovaz" w:date="2019-05-17T16:00:00Z"/>
          <w:rFonts w:ascii="Times New Roman" w:hAnsi="Times New Roman" w:cs="Times New Roman"/>
          <w:sz w:val="24"/>
          <w:szCs w:val="24"/>
        </w:rPr>
      </w:pPr>
    </w:p>
    <w:p w:rsidR="002907C3" w:rsidRDefault="009F6308" w:rsidP="002907C3">
      <w:pPr>
        <w:autoSpaceDE w:val="0"/>
        <w:autoSpaceDN w:val="0"/>
        <w:adjustRightInd w:val="0"/>
        <w:spacing w:after="0" w:line="240" w:lineRule="auto"/>
        <w:rPr>
          <w:ins w:id="290" w:author="mariovaz" w:date="2019-05-17T16:00:00Z"/>
          <w:rFonts w:ascii="Times New Roman" w:hAnsi="Times New Roman" w:cs="Times New Roman"/>
          <w:sz w:val="24"/>
          <w:szCs w:val="24"/>
        </w:rPr>
      </w:pPr>
      <w:ins w:id="291" w:author="mariovaz" w:date="2019-05-17T16:00:00Z">
        <w:r>
          <w:rPr>
            <w:rFonts w:ascii="Times New Roman" w:hAnsi="Times New Roman" w:cs="Times New Roman"/>
            <w:sz w:val="24"/>
            <w:szCs w:val="24"/>
          </w:rPr>
          <w:t>38</w:t>
        </w:r>
        <w:r w:rsidR="002907C3">
          <w:rPr>
            <w:rFonts w:ascii="Times New Roman" w:hAnsi="Times New Roman" w:cs="Times New Roman"/>
            <w:sz w:val="24"/>
            <w:szCs w:val="24"/>
          </w:rPr>
          <w:t xml:space="preserve">. </w:t>
        </w:r>
        <w:r w:rsidR="002907C3" w:rsidRPr="003048D8">
          <w:rPr>
            <w:rFonts w:ascii="Times New Roman" w:hAnsi="Times New Roman" w:cs="Times New Roman"/>
            <w:sz w:val="24"/>
            <w:szCs w:val="24"/>
          </w:rPr>
          <w:t xml:space="preserve">Thomas G. </w:t>
        </w:r>
        <w:r w:rsidR="002907C3" w:rsidRPr="009951E7">
          <w:rPr>
            <w:rFonts w:ascii="Times New Roman" w:hAnsi="Times New Roman" w:cs="Times New Roman"/>
            <w:sz w:val="24"/>
            <w:szCs w:val="24"/>
          </w:rPr>
          <w:t xml:space="preserve">Medical education In India – the way forward. </w:t>
        </w:r>
        <w:r w:rsidR="002907C3" w:rsidRPr="009951E7">
          <w:rPr>
            <w:rFonts w:ascii="Times New Roman" w:hAnsi="Times New Roman" w:cs="Times New Roman"/>
            <w:iCs/>
            <w:sz w:val="24"/>
            <w:szCs w:val="24"/>
          </w:rPr>
          <w:t>Indian J Med Ethics</w:t>
        </w:r>
        <w:r w:rsidR="002907C3" w:rsidRPr="009951E7">
          <w:rPr>
            <w:rFonts w:ascii="Times New Roman" w:hAnsi="Times New Roman" w:cs="Times New Roman"/>
            <w:sz w:val="24"/>
            <w:szCs w:val="24"/>
          </w:rPr>
          <w:t>. 2016</w:t>
        </w:r>
        <w:r w:rsidR="002907C3">
          <w:rPr>
            <w:rFonts w:ascii="Times New Roman" w:hAnsi="Times New Roman" w:cs="Times New Roman"/>
            <w:sz w:val="24"/>
            <w:szCs w:val="24"/>
          </w:rPr>
          <w:t xml:space="preserve">; </w:t>
        </w:r>
        <w:r w:rsidR="002907C3" w:rsidRPr="009951E7">
          <w:rPr>
            <w:rFonts w:ascii="Times New Roman" w:hAnsi="Times New Roman" w:cs="Times New Roman"/>
            <w:sz w:val="24"/>
            <w:szCs w:val="24"/>
          </w:rPr>
          <w:t>1(4)</w:t>
        </w:r>
        <w:r w:rsidR="002907C3">
          <w:rPr>
            <w:rFonts w:ascii="Times New Roman" w:hAnsi="Times New Roman" w:cs="Times New Roman"/>
            <w:sz w:val="24"/>
            <w:szCs w:val="24"/>
          </w:rPr>
          <w:t>:</w:t>
        </w:r>
        <w:r w:rsidR="002907C3" w:rsidRPr="009951E7">
          <w:rPr>
            <w:rFonts w:ascii="Times New Roman" w:hAnsi="Times New Roman" w:cs="Times New Roman"/>
            <w:sz w:val="24"/>
            <w:szCs w:val="24"/>
          </w:rPr>
          <w:t xml:space="preserve"> NS:200-2.</w:t>
        </w:r>
      </w:ins>
    </w:p>
    <w:p w:rsidR="002907C3" w:rsidRDefault="002907C3" w:rsidP="002907C3">
      <w:pPr>
        <w:autoSpaceDE w:val="0"/>
        <w:autoSpaceDN w:val="0"/>
        <w:adjustRightInd w:val="0"/>
        <w:spacing w:after="0" w:line="240" w:lineRule="auto"/>
        <w:rPr>
          <w:ins w:id="292" w:author="mariovaz" w:date="2019-05-17T16:00:00Z"/>
          <w:rFonts w:ascii="Times New Roman" w:hAnsi="Times New Roman" w:cs="Times New Roman"/>
          <w:sz w:val="24"/>
          <w:szCs w:val="24"/>
        </w:rPr>
      </w:pPr>
    </w:p>
    <w:p w:rsidR="002907C3" w:rsidRDefault="009F6308" w:rsidP="002907C3">
      <w:pPr>
        <w:autoSpaceDE w:val="0"/>
        <w:autoSpaceDN w:val="0"/>
        <w:adjustRightInd w:val="0"/>
        <w:spacing w:after="0" w:line="240" w:lineRule="auto"/>
        <w:rPr>
          <w:ins w:id="293" w:author="mariovaz" w:date="2019-05-17T16:00:00Z"/>
          <w:rFonts w:ascii="Times New Roman" w:hAnsi="Times New Roman" w:cs="Times New Roman"/>
          <w:sz w:val="24"/>
          <w:szCs w:val="24"/>
        </w:rPr>
      </w:pPr>
      <w:ins w:id="294" w:author="mariovaz" w:date="2019-05-17T16:00:00Z">
        <w:r>
          <w:rPr>
            <w:rFonts w:ascii="Times New Roman" w:hAnsi="Times New Roman" w:cs="Times New Roman"/>
            <w:sz w:val="24"/>
            <w:szCs w:val="24"/>
          </w:rPr>
          <w:t>39</w:t>
        </w:r>
        <w:r w:rsidR="002907C3">
          <w:rPr>
            <w:rFonts w:ascii="Times New Roman" w:hAnsi="Times New Roman" w:cs="Times New Roman"/>
            <w:sz w:val="24"/>
            <w:szCs w:val="24"/>
          </w:rPr>
          <w:t xml:space="preserve">. </w:t>
        </w:r>
        <w:r w:rsidR="002907C3" w:rsidRPr="009951E7">
          <w:rPr>
            <w:rFonts w:ascii="Times New Roman" w:hAnsi="Times New Roman" w:cs="Times New Roman"/>
            <w:sz w:val="24"/>
            <w:szCs w:val="24"/>
          </w:rPr>
          <w:t>Berk RA. Using the 360° multisource feedback model to evaluate teaching and Professionalism. Medical Teacher, 2009; 31: 1073 — 1080</w:t>
        </w:r>
      </w:ins>
    </w:p>
    <w:p w:rsidR="002907C3" w:rsidRDefault="002907C3" w:rsidP="002907C3">
      <w:pPr>
        <w:autoSpaceDE w:val="0"/>
        <w:autoSpaceDN w:val="0"/>
        <w:adjustRightInd w:val="0"/>
        <w:spacing w:after="0" w:line="240" w:lineRule="auto"/>
        <w:rPr>
          <w:ins w:id="295" w:author="mariovaz" w:date="2019-05-17T16:00:00Z"/>
          <w:rFonts w:ascii="Times New Roman" w:hAnsi="Times New Roman" w:cs="Times New Roman"/>
          <w:sz w:val="24"/>
          <w:szCs w:val="24"/>
        </w:rPr>
      </w:pPr>
    </w:p>
    <w:p w:rsidR="002907C3" w:rsidRPr="002F5ADC" w:rsidRDefault="009F6308" w:rsidP="002907C3">
      <w:pPr>
        <w:spacing w:after="0" w:line="240" w:lineRule="auto"/>
        <w:rPr>
          <w:ins w:id="296" w:author="mariovaz" w:date="2019-05-17T16:00:00Z"/>
          <w:rFonts w:ascii="Times New Roman" w:eastAsia="Times New Roman" w:hAnsi="Times New Roman" w:cs="Times New Roman"/>
          <w:sz w:val="24"/>
          <w:szCs w:val="24"/>
          <w:lang w:eastAsia="en-IN"/>
        </w:rPr>
      </w:pPr>
      <w:ins w:id="297" w:author="mariovaz" w:date="2019-05-17T16:00:00Z">
        <w:r>
          <w:rPr>
            <w:rFonts w:ascii="Times New Roman" w:hAnsi="Times New Roman" w:cs="Times New Roman"/>
            <w:sz w:val="24"/>
            <w:szCs w:val="24"/>
          </w:rPr>
          <w:t>40</w:t>
        </w:r>
        <w:r w:rsidR="002907C3">
          <w:rPr>
            <w:rFonts w:ascii="Times New Roman" w:hAnsi="Times New Roman" w:cs="Times New Roman"/>
            <w:sz w:val="24"/>
            <w:szCs w:val="24"/>
          </w:rPr>
          <w:t xml:space="preserve">. </w:t>
        </w:r>
        <w:r w:rsidR="002907C3">
          <w:rPr>
            <w:rFonts w:ascii="Times New Roman" w:eastAsia="Times New Roman" w:hAnsi="Times New Roman" w:cs="Times New Roman"/>
            <w:sz w:val="24"/>
            <w:szCs w:val="24"/>
            <w:lang w:eastAsia="en-IN"/>
          </w:rPr>
          <w:t xml:space="preserve">British Medical Association. Doctors asTeachers. Board of Medical Education, September 2006. </w:t>
        </w:r>
        <w:r w:rsidR="00BD16F5">
          <w:fldChar w:fldCharType="begin"/>
        </w:r>
        <w:r w:rsidR="00BD16F5">
          <w:instrText>HYPERLINK "https://warwick.ac.uk/fac/sci/med/study/ugr/mbchb/societies/slime/products/teaching/doctors_as_teachers_bma_sept_06.pdf"</w:instrText>
        </w:r>
        <w:r w:rsidR="00BD16F5">
          <w:fldChar w:fldCharType="separate"/>
        </w:r>
        <w:r w:rsidR="002907C3" w:rsidRPr="00920C4C">
          <w:rPr>
            <w:rStyle w:val="Hyperlink"/>
            <w:rFonts w:ascii="Times New Roman" w:eastAsia="Times New Roman" w:hAnsi="Times New Roman" w:cs="Times New Roman"/>
            <w:sz w:val="24"/>
            <w:szCs w:val="24"/>
            <w:lang w:eastAsia="en-IN"/>
          </w:rPr>
          <w:t>https://warwick.ac.uk/fac/sci/med/study/ugr/mbchb/societies/slime/products/teaching/doctors_as_teachers_bma_sept_06.pdf</w:t>
        </w:r>
        <w:r w:rsidR="00BD16F5">
          <w:fldChar w:fldCharType="end"/>
        </w:r>
        <w:r w:rsidR="002907C3">
          <w:rPr>
            <w:rFonts w:ascii="Times New Roman" w:eastAsia="Times New Roman" w:hAnsi="Times New Roman" w:cs="Times New Roman"/>
            <w:sz w:val="24"/>
            <w:szCs w:val="24"/>
            <w:lang w:eastAsia="en-IN"/>
          </w:rPr>
          <w:t xml:space="preserve"> accessed on 14th May, 2019</w:t>
        </w:r>
      </w:ins>
    </w:p>
    <w:p w:rsidR="002907C3" w:rsidRDefault="002907C3" w:rsidP="002907C3">
      <w:pPr>
        <w:autoSpaceDE w:val="0"/>
        <w:autoSpaceDN w:val="0"/>
        <w:adjustRightInd w:val="0"/>
        <w:spacing w:after="0" w:line="240" w:lineRule="auto"/>
        <w:rPr>
          <w:ins w:id="298" w:author="mariovaz" w:date="2019-05-17T16:00:00Z"/>
          <w:rFonts w:ascii="Times New Roman" w:hAnsi="Times New Roman" w:cs="Times New Roman"/>
          <w:sz w:val="24"/>
          <w:szCs w:val="24"/>
        </w:rPr>
      </w:pPr>
    </w:p>
    <w:p w:rsidR="002907C3" w:rsidRPr="002F5ADC" w:rsidRDefault="002907C3" w:rsidP="002907C3">
      <w:pPr>
        <w:spacing w:after="0" w:line="240" w:lineRule="auto"/>
        <w:jc w:val="both"/>
        <w:rPr>
          <w:ins w:id="299" w:author="mariovaz" w:date="2019-05-17T16:00:00Z"/>
          <w:rFonts w:ascii="Times New Roman" w:hAnsi="Times New Roman" w:cs="Times New Roman"/>
          <w:sz w:val="24"/>
          <w:szCs w:val="24"/>
        </w:rPr>
      </w:pPr>
    </w:p>
    <w:p w:rsidR="006F13FB" w:rsidRDefault="006F13FB" w:rsidP="006F13FB">
      <w:pPr>
        <w:pStyle w:val="Default"/>
        <w:spacing w:before="240"/>
        <w:rPr>
          <w:ins w:id="300" w:author="mariovaz" w:date="2019-05-17T16:00:00Z"/>
          <w:rFonts w:ascii="Times New Roman" w:hAnsi="Times New Roman" w:cs="Times New Roman"/>
        </w:rPr>
      </w:pPr>
    </w:p>
    <w:p w:rsidR="006F13FB" w:rsidRDefault="006F13FB" w:rsidP="006F13FB">
      <w:pPr>
        <w:shd w:val="clear" w:color="auto" w:fill="FFFFFF"/>
        <w:spacing w:after="0"/>
        <w:textAlignment w:val="top"/>
        <w:rPr>
          <w:ins w:id="301" w:author="mariovaz" w:date="2019-05-17T16:00:00Z"/>
          <w:rFonts w:ascii="Times New Roman" w:eastAsia="Times New Roman" w:hAnsi="Times New Roman" w:cs="Times New Roman"/>
          <w:color w:val="000000"/>
          <w:sz w:val="24"/>
          <w:szCs w:val="24"/>
          <w:lang w:eastAsia="en-IN"/>
        </w:rPr>
      </w:pPr>
    </w:p>
    <w:p w:rsidR="006F13FB" w:rsidRDefault="006F13FB" w:rsidP="006F13FB">
      <w:pPr>
        <w:autoSpaceDE w:val="0"/>
        <w:autoSpaceDN w:val="0"/>
        <w:adjustRightInd w:val="0"/>
        <w:spacing w:after="0" w:line="240" w:lineRule="auto"/>
        <w:rPr>
          <w:ins w:id="302" w:author="mariovaz" w:date="2019-05-17T16:00:00Z"/>
          <w:rFonts w:ascii="Times New Roman" w:hAnsi="Times New Roman" w:cs="Times New Roman"/>
          <w:sz w:val="24"/>
          <w:szCs w:val="24"/>
        </w:rPr>
      </w:pPr>
    </w:p>
    <w:p w:rsidR="006F13FB" w:rsidRPr="002F5ADC" w:rsidRDefault="006F13FB" w:rsidP="0070696B">
      <w:pPr>
        <w:spacing w:before="100" w:beforeAutospacing="1" w:after="100" w:afterAutospacing="1" w:line="240" w:lineRule="auto"/>
        <w:jc w:val="both"/>
        <w:outlineLvl w:val="0"/>
        <w:rPr>
          <w:ins w:id="303" w:author="mariovaz" w:date="2019-05-17T16:00:00Z"/>
          <w:rFonts w:ascii="Times New Roman" w:eastAsia="Times New Roman" w:hAnsi="Times New Roman" w:cs="Times New Roman"/>
          <w:sz w:val="24"/>
          <w:szCs w:val="24"/>
          <w:lang w:eastAsia="en-IN"/>
        </w:rPr>
      </w:pPr>
    </w:p>
    <w:p w:rsidR="007F68E4" w:rsidRPr="002F5ADC" w:rsidRDefault="007F68E4" w:rsidP="007F68E4">
      <w:pPr>
        <w:spacing w:after="0" w:line="240" w:lineRule="auto"/>
        <w:jc w:val="both"/>
        <w:rPr>
          <w:ins w:id="304" w:author="mariovaz" w:date="2019-05-17T16:00:00Z"/>
          <w:rFonts w:ascii="Times New Roman" w:hAnsi="Times New Roman" w:cs="Times New Roman"/>
          <w:sz w:val="24"/>
          <w:szCs w:val="24"/>
        </w:rPr>
      </w:pPr>
    </w:p>
    <w:p w:rsidR="001642AB" w:rsidRPr="002F5ADC" w:rsidRDefault="001642AB" w:rsidP="001642AB">
      <w:pPr>
        <w:spacing w:after="0" w:line="240" w:lineRule="auto"/>
        <w:jc w:val="both"/>
        <w:rPr>
          <w:ins w:id="305" w:author="mariovaz" w:date="2019-05-17T16:00:00Z"/>
          <w:rFonts w:ascii="Times New Roman" w:hAnsi="Times New Roman" w:cs="Times New Roman"/>
          <w:sz w:val="24"/>
          <w:szCs w:val="24"/>
        </w:rPr>
      </w:pPr>
    </w:p>
    <w:p w:rsidR="00713ADB" w:rsidRPr="002F5ADC" w:rsidRDefault="00713ADB" w:rsidP="00713ADB">
      <w:pPr>
        <w:spacing w:after="0" w:line="240" w:lineRule="auto"/>
        <w:jc w:val="both"/>
        <w:rPr>
          <w:ins w:id="306" w:author="mariovaz" w:date="2019-05-17T16:00:00Z"/>
          <w:rFonts w:ascii="Times New Roman" w:eastAsia="Times New Roman" w:hAnsi="Times New Roman" w:cs="Times New Roman"/>
          <w:sz w:val="24"/>
          <w:szCs w:val="24"/>
          <w:lang w:eastAsia="en-IN"/>
        </w:rPr>
      </w:pPr>
    </w:p>
    <w:p w:rsidR="00FF0013" w:rsidRPr="002F5ADC" w:rsidRDefault="00FF0013" w:rsidP="00FF0013">
      <w:pPr>
        <w:spacing w:after="0" w:line="240" w:lineRule="auto"/>
        <w:jc w:val="both"/>
        <w:rPr>
          <w:ins w:id="307" w:author="mariovaz" w:date="2019-05-17T16:00:00Z"/>
          <w:rFonts w:ascii="Times New Roman" w:hAnsi="Times New Roman" w:cs="Times New Roman"/>
          <w:sz w:val="24"/>
          <w:szCs w:val="24"/>
        </w:rPr>
      </w:pPr>
    </w:p>
    <w:p w:rsidR="00884E66" w:rsidRPr="002F5ADC" w:rsidRDefault="00884E66" w:rsidP="00FF0013">
      <w:pPr>
        <w:spacing w:after="0" w:line="240" w:lineRule="auto"/>
        <w:jc w:val="both"/>
        <w:rPr>
          <w:ins w:id="308" w:author="mariovaz" w:date="2019-05-17T16:00:00Z"/>
          <w:rFonts w:ascii="Times New Roman" w:hAnsi="Times New Roman" w:cs="Times New Roman"/>
          <w:sz w:val="24"/>
          <w:szCs w:val="24"/>
        </w:rPr>
      </w:pPr>
    </w:p>
    <w:p w:rsidR="00580C69" w:rsidRPr="002F5ADC" w:rsidRDefault="00580C69" w:rsidP="0054565A">
      <w:pPr>
        <w:autoSpaceDE w:val="0"/>
        <w:autoSpaceDN w:val="0"/>
        <w:adjustRightInd w:val="0"/>
        <w:spacing w:after="0" w:line="240" w:lineRule="auto"/>
        <w:rPr>
          <w:ins w:id="309" w:author="mariovaz" w:date="2019-05-17T16:00:00Z"/>
          <w:rStyle w:val="cit"/>
          <w:rFonts w:ascii="Times New Roman" w:hAnsi="Times New Roman" w:cs="Times New Roman"/>
          <w:sz w:val="24"/>
          <w:szCs w:val="24"/>
        </w:rPr>
      </w:pPr>
    </w:p>
    <w:p w:rsidR="003668F6" w:rsidRDefault="003668F6" w:rsidP="0054565A">
      <w:pPr>
        <w:autoSpaceDE w:val="0"/>
        <w:autoSpaceDN w:val="0"/>
        <w:adjustRightInd w:val="0"/>
        <w:spacing w:after="0" w:line="240" w:lineRule="auto"/>
        <w:rPr>
          <w:ins w:id="310" w:author="mariovaz" w:date="2019-05-17T16:00:00Z"/>
          <w:rFonts w:ascii="Times New Roman" w:hAnsi="Times New Roman" w:cs="Times New Roman"/>
          <w:sz w:val="24"/>
          <w:szCs w:val="24"/>
        </w:rPr>
      </w:pPr>
    </w:p>
    <w:p w:rsidR="003668F6" w:rsidRPr="002F5ADC" w:rsidRDefault="003668F6" w:rsidP="0054565A">
      <w:pPr>
        <w:autoSpaceDE w:val="0"/>
        <w:autoSpaceDN w:val="0"/>
        <w:adjustRightInd w:val="0"/>
        <w:spacing w:after="0" w:line="240" w:lineRule="auto"/>
        <w:rPr>
          <w:ins w:id="311" w:author="mariovaz" w:date="2019-05-17T16:00:00Z"/>
          <w:rFonts w:ascii="Times New Roman" w:hAnsi="Times New Roman" w:cs="Times New Roman"/>
          <w:sz w:val="24"/>
          <w:szCs w:val="24"/>
        </w:rPr>
      </w:pPr>
    </w:p>
    <w:p w:rsidR="008219D3" w:rsidRDefault="008219D3" w:rsidP="008219D3">
      <w:pPr>
        <w:autoSpaceDE w:val="0"/>
        <w:autoSpaceDN w:val="0"/>
        <w:adjustRightInd w:val="0"/>
        <w:spacing w:after="0" w:line="240" w:lineRule="auto"/>
        <w:rPr>
          <w:ins w:id="312" w:author="mariovaz" w:date="2019-05-17T16:00:00Z"/>
          <w:rFonts w:ascii="Times New Roman" w:hAnsi="Times New Roman" w:cs="Times New Roman"/>
          <w:sz w:val="24"/>
          <w:szCs w:val="24"/>
          <w:shd w:val="clear" w:color="auto" w:fill="FFFFFF"/>
        </w:rPr>
      </w:pPr>
    </w:p>
    <w:p w:rsidR="008219D3" w:rsidRDefault="008219D3" w:rsidP="008219D3">
      <w:pPr>
        <w:autoSpaceDE w:val="0"/>
        <w:autoSpaceDN w:val="0"/>
        <w:adjustRightInd w:val="0"/>
        <w:spacing w:after="0" w:line="240" w:lineRule="auto"/>
        <w:rPr>
          <w:ins w:id="313" w:author="mariovaz" w:date="2019-05-17T16:00:00Z"/>
          <w:rFonts w:ascii="Times New Roman" w:hAnsi="Times New Roman" w:cs="Times New Roman"/>
          <w:sz w:val="24"/>
          <w:szCs w:val="24"/>
        </w:rPr>
      </w:pPr>
    </w:p>
    <w:p w:rsidR="00BD16F5" w:rsidRDefault="00BD16F5">
      <w:pPr>
        <w:autoSpaceDE w:val="0"/>
        <w:autoSpaceDN w:val="0"/>
        <w:adjustRightInd w:val="0"/>
        <w:spacing w:after="0" w:line="240" w:lineRule="auto"/>
        <w:rPr>
          <w:ins w:id="314" w:author="mariovaz" w:date="2019-05-17T16:00:00Z"/>
          <w:rFonts w:ascii="Times New Roman" w:hAnsi="Times New Roman" w:cs="Times New Roman"/>
          <w:sz w:val="24"/>
          <w:szCs w:val="24"/>
        </w:rPr>
      </w:pPr>
    </w:p>
    <w:p w:rsidR="00BD16F5" w:rsidRDefault="00BD16F5">
      <w:pPr>
        <w:autoSpaceDE w:val="0"/>
        <w:autoSpaceDN w:val="0"/>
        <w:adjustRightInd w:val="0"/>
        <w:spacing w:after="0" w:line="240" w:lineRule="auto"/>
        <w:rPr>
          <w:rFonts w:ascii="Times New Roman" w:hAnsi="Times New Roman"/>
          <w:color w:val="2B2B2B"/>
          <w:sz w:val="24"/>
          <w:shd w:val="clear" w:color="auto" w:fill="FFFFFF"/>
          <w:rPrChange w:id="315" w:author="mariovaz" w:date="2019-05-17T16:00:00Z">
            <w:rPr>
              <w:rFonts w:ascii="Times New Roman" w:hAnsi="Times New Roman"/>
              <w:sz w:val="24"/>
            </w:rPr>
          </w:rPrChange>
        </w:rPr>
        <w:pPrChange w:id="316" w:author="mariovaz" w:date="2019-05-17T16:00:00Z">
          <w:pPr>
            <w:spacing w:after="0" w:line="240" w:lineRule="auto"/>
            <w:jc w:val="both"/>
          </w:pPr>
        </w:pPrChange>
      </w:pPr>
    </w:p>
    <w:p w:rsidR="00BD16F5" w:rsidRDefault="00BD16F5">
      <w:pPr>
        <w:autoSpaceDE w:val="0"/>
        <w:autoSpaceDN w:val="0"/>
        <w:adjustRightInd w:val="0"/>
        <w:spacing w:after="0" w:line="240" w:lineRule="auto"/>
        <w:rPr>
          <w:rFonts w:ascii="Times New Roman" w:hAnsi="Times New Roman" w:cs="Times New Roman"/>
          <w:sz w:val="24"/>
          <w:szCs w:val="24"/>
        </w:rPr>
        <w:pPrChange w:id="317" w:author="mariovaz" w:date="2019-05-17T16:00:00Z">
          <w:pPr>
            <w:spacing w:after="0" w:line="240" w:lineRule="auto"/>
            <w:jc w:val="both"/>
          </w:pPr>
        </w:pPrChange>
      </w:pPr>
    </w:p>
    <w:p w:rsidR="00BD16F5" w:rsidRDefault="00BD16F5">
      <w:pPr>
        <w:autoSpaceDE w:val="0"/>
        <w:autoSpaceDN w:val="0"/>
        <w:adjustRightInd w:val="0"/>
        <w:spacing w:after="0" w:line="240" w:lineRule="auto"/>
        <w:rPr>
          <w:rFonts w:ascii="Times New Roman" w:hAnsi="Times New Roman" w:cs="Times New Roman"/>
          <w:sz w:val="24"/>
          <w:szCs w:val="24"/>
        </w:rPr>
        <w:pPrChange w:id="318" w:author="mariovaz" w:date="2019-05-17T16:00:00Z">
          <w:pPr>
            <w:spacing w:after="0" w:line="240" w:lineRule="auto"/>
            <w:jc w:val="both"/>
          </w:pPr>
        </w:pPrChange>
      </w:pPr>
    </w:p>
    <w:p w:rsidR="00BD16F5" w:rsidRDefault="00BD16F5">
      <w:pPr>
        <w:autoSpaceDE w:val="0"/>
        <w:autoSpaceDN w:val="0"/>
        <w:adjustRightInd w:val="0"/>
        <w:spacing w:after="0" w:line="240" w:lineRule="auto"/>
        <w:rPr>
          <w:rFonts w:ascii="Times New Roman" w:eastAsia="AvenirNextLTPro-Regular" w:hAnsi="Times New Roman" w:cs="Times New Roman"/>
          <w:sz w:val="24"/>
          <w:szCs w:val="24"/>
        </w:rPr>
        <w:pPrChange w:id="319" w:author="mariovaz" w:date="2019-05-17T16:00:00Z">
          <w:pPr>
            <w:spacing w:after="0" w:line="240" w:lineRule="auto"/>
          </w:pPr>
        </w:pPrChange>
      </w:pPr>
    </w:p>
    <w:p w:rsidR="008219D3" w:rsidRPr="008219D3" w:rsidRDefault="008219D3">
      <w:pPr>
        <w:shd w:val="clear" w:color="auto" w:fill="FFFFFF"/>
        <w:spacing w:after="0"/>
        <w:textAlignment w:val="top"/>
        <w:rPr>
          <w:rFonts w:ascii="Times New Roman" w:hAnsi="Times New Roman"/>
          <w:color w:val="000000"/>
          <w:sz w:val="24"/>
          <w:rPrChange w:id="320" w:author="mariovaz" w:date="2019-05-17T16:00:00Z">
            <w:rPr>
              <w:rFonts w:ascii="Times New Roman" w:hAnsi="Times New Roman"/>
              <w:sz w:val="24"/>
            </w:rPr>
          </w:rPrChange>
        </w:rPr>
        <w:pPrChange w:id="321" w:author="mariovaz" w:date="2019-05-17T16:00:00Z">
          <w:pPr>
            <w:spacing w:after="0" w:line="240" w:lineRule="auto"/>
            <w:jc w:val="both"/>
          </w:pPr>
        </w:pPrChange>
      </w:pPr>
    </w:p>
    <w:p w:rsidR="008219D3" w:rsidRPr="008219D3" w:rsidRDefault="008219D3">
      <w:pPr>
        <w:autoSpaceDE w:val="0"/>
        <w:autoSpaceDN w:val="0"/>
        <w:adjustRightInd w:val="0"/>
        <w:spacing w:after="0" w:line="240" w:lineRule="auto"/>
        <w:rPr>
          <w:rFonts w:ascii="Times New Roman" w:hAnsi="Times New Roman"/>
          <w:color w:val="000000"/>
          <w:kern w:val="36"/>
          <w:sz w:val="24"/>
          <w:rPrChange w:id="322" w:author="mariovaz" w:date="2019-05-17T16:00:00Z">
            <w:rPr>
              <w:rFonts w:ascii="Times New Roman" w:hAnsi="Times New Roman"/>
              <w:sz w:val="24"/>
            </w:rPr>
          </w:rPrChange>
        </w:rPr>
        <w:pPrChange w:id="323" w:author="mariovaz" w:date="2019-05-17T16:00:00Z">
          <w:pPr>
            <w:spacing w:after="0" w:line="240" w:lineRule="auto"/>
            <w:jc w:val="both"/>
          </w:pPr>
        </w:pPrChange>
      </w:pPr>
    </w:p>
    <w:p w:rsidR="008219D3" w:rsidRDefault="008219D3" w:rsidP="008219D3">
      <w:pPr>
        <w:autoSpaceDE w:val="0"/>
        <w:autoSpaceDN w:val="0"/>
        <w:adjustRightInd w:val="0"/>
        <w:spacing w:after="0" w:line="240" w:lineRule="auto"/>
        <w:rPr>
          <w:shd w:val="clear" w:color="auto" w:fill="FFFFFF"/>
          <w:rPrChange w:id="324" w:author="mariovaz" w:date="2019-05-17T16:00:00Z">
            <w:rPr>
              <w:rStyle w:val="cit"/>
              <w:rFonts w:ascii="Times New Roman" w:hAnsi="Times New Roman"/>
              <w:sz w:val="24"/>
            </w:rPr>
          </w:rPrChange>
        </w:rPr>
      </w:pPr>
    </w:p>
    <w:p w:rsidR="008219D3" w:rsidRDefault="008219D3" w:rsidP="008219D3">
      <w:pPr>
        <w:autoSpaceDE w:val="0"/>
        <w:autoSpaceDN w:val="0"/>
        <w:adjustRightInd w:val="0"/>
        <w:spacing w:after="0" w:line="240" w:lineRule="auto"/>
        <w:rPr>
          <w:rFonts w:ascii="Times New Roman" w:hAnsi="Times New Roman" w:cs="Times New Roman"/>
          <w:sz w:val="24"/>
          <w:szCs w:val="24"/>
        </w:rPr>
      </w:pPr>
    </w:p>
    <w:p w:rsidR="00A30BA6" w:rsidRDefault="00A30BA6">
      <w:pPr>
        <w:autoSpaceDE w:val="0"/>
        <w:autoSpaceDN w:val="0"/>
        <w:adjustRightInd w:val="0"/>
        <w:spacing w:after="0" w:line="240" w:lineRule="auto"/>
        <w:rPr>
          <w:rFonts w:ascii="Times New Roman" w:hAnsi="Times New Roman" w:cs="Times New Roman"/>
          <w:sz w:val="24"/>
          <w:szCs w:val="24"/>
          <w:shd w:val="clear" w:color="auto" w:fill="FFFFFF"/>
        </w:rPr>
        <w:pPrChange w:id="325" w:author="mariovaz" w:date="2019-05-17T16:00:00Z">
          <w:pPr>
            <w:shd w:val="clear" w:color="auto" w:fill="FFFFFF"/>
          </w:pPr>
        </w:pPrChange>
      </w:pPr>
    </w:p>
    <w:sectPr w:rsidR="00A30BA6" w:rsidSect="000F2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venirNextLTPro-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331D"/>
    <w:multiLevelType w:val="hybridMultilevel"/>
    <w:tmpl w:val="22EC3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33624A"/>
    <w:multiLevelType w:val="hybridMultilevel"/>
    <w:tmpl w:val="E7F0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7"/>
    <w:rsid w:val="00030486"/>
    <w:rsid w:val="00041BEA"/>
    <w:rsid w:val="00042F72"/>
    <w:rsid w:val="0004332F"/>
    <w:rsid w:val="00050B82"/>
    <w:rsid w:val="0006620F"/>
    <w:rsid w:val="00081CE1"/>
    <w:rsid w:val="00091447"/>
    <w:rsid w:val="000A6498"/>
    <w:rsid w:val="000E7C71"/>
    <w:rsid w:val="000F2B3F"/>
    <w:rsid w:val="000F639D"/>
    <w:rsid w:val="00101B72"/>
    <w:rsid w:val="00103B7F"/>
    <w:rsid w:val="00154FE1"/>
    <w:rsid w:val="001642AB"/>
    <w:rsid w:val="001773CF"/>
    <w:rsid w:val="00186BEA"/>
    <w:rsid w:val="001A3290"/>
    <w:rsid w:val="001C0B0B"/>
    <w:rsid w:val="001D6841"/>
    <w:rsid w:val="001F361C"/>
    <w:rsid w:val="001F469F"/>
    <w:rsid w:val="00202288"/>
    <w:rsid w:val="0022197B"/>
    <w:rsid w:val="00230314"/>
    <w:rsid w:val="0023072F"/>
    <w:rsid w:val="002455FB"/>
    <w:rsid w:val="0025513D"/>
    <w:rsid w:val="00263550"/>
    <w:rsid w:val="0027157E"/>
    <w:rsid w:val="002907C3"/>
    <w:rsid w:val="002A2D9A"/>
    <w:rsid w:val="002F5ADC"/>
    <w:rsid w:val="003048D8"/>
    <w:rsid w:val="0031693E"/>
    <w:rsid w:val="003668F6"/>
    <w:rsid w:val="00366F61"/>
    <w:rsid w:val="0037086C"/>
    <w:rsid w:val="00390BAC"/>
    <w:rsid w:val="003B7745"/>
    <w:rsid w:val="003C38D9"/>
    <w:rsid w:val="003D1E55"/>
    <w:rsid w:val="003D789A"/>
    <w:rsid w:val="004045C7"/>
    <w:rsid w:val="00404D41"/>
    <w:rsid w:val="00414760"/>
    <w:rsid w:val="00415E6E"/>
    <w:rsid w:val="00424DF3"/>
    <w:rsid w:val="00433768"/>
    <w:rsid w:val="00436329"/>
    <w:rsid w:val="0045094A"/>
    <w:rsid w:val="00465EDE"/>
    <w:rsid w:val="004771A0"/>
    <w:rsid w:val="00491A90"/>
    <w:rsid w:val="00494222"/>
    <w:rsid w:val="00494A1B"/>
    <w:rsid w:val="004C26BB"/>
    <w:rsid w:val="004C2F6D"/>
    <w:rsid w:val="004D63A0"/>
    <w:rsid w:val="004E3C82"/>
    <w:rsid w:val="004E6EDF"/>
    <w:rsid w:val="004F5698"/>
    <w:rsid w:val="00523B45"/>
    <w:rsid w:val="00533665"/>
    <w:rsid w:val="0054565A"/>
    <w:rsid w:val="0054751B"/>
    <w:rsid w:val="00562E5C"/>
    <w:rsid w:val="005725F4"/>
    <w:rsid w:val="00573A77"/>
    <w:rsid w:val="00580C69"/>
    <w:rsid w:val="00590BBB"/>
    <w:rsid w:val="005C3DFE"/>
    <w:rsid w:val="005E511B"/>
    <w:rsid w:val="005E5A91"/>
    <w:rsid w:val="005F00F1"/>
    <w:rsid w:val="0064131E"/>
    <w:rsid w:val="00664544"/>
    <w:rsid w:val="00664D26"/>
    <w:rsid w:val="006675AE"/>
    <w:rsid w:val="00667757"/>
    <w:rsid w:val="00667FE7"/>
    <w:rsid w:val="00677A20"/>
    <w:rsid w:val="00680F30"/>
    <w:rsid w:val="006814CB"/>
    <w:rsid w:val="006A1361"/>
    <w:rsid w:val="006A5787"/>
    <w:rsid w:val="006B2195"/>
    <w:rsid w:val="006C4AE5"/>
    <w:rsid w:val="006D1A32"/>
    <w:rsid w:val="006E5A5C"/>
    <w:rsid w:val="006E771F"/>
    <w:rsid w:val="006F13FB"/>
    <w:rsid w:val="007043A9"/>
    <w:rsid w:val="0070696B"/>
    <w:rsid w:val="00711F7F"/>
    <w:rsid w:val="00713ADB"/>
    <w:rsid w:val="00741906"/>
    <w:rsid w:val="00741A2E"/>
    <w:rsid w:val="007460AD"/>
    <w:rsid w:val="007465D7"/>
    <w:rsid w:val="00757023"/>
    <w:rsid w:val="00762883"/>
    <w:rsid w:val="007766F5"/>
    <w:rsid w:val="007A36C3"/>
    <w:rsid w:val="007A4829"/>
    <w:rsid w:val="007B6131"/>
    <w:rsid w:val="007E0237"/>
    <w:rsid w:val="007F68E4"/>
    <w:rsid w:val="008119C1"/>
    <w:rsid w:val="008219D3"/>
    <w:rsid w:val="008413E2"/>
    <w:rsid w:val="0085123F"/>
    <w:rsid w:val="00863279"/>
    <w:rsid w:val="008638C0"/>
    <w:rsid w:val="008813EB"/>
    <w:rsid w:val="00884E66"/>
    <w:rsid w:val="00885C6E"/>
    <w:rsid w:val="008A0AC4"/>
    <w:rsid w:val="008D3B07"/>
    <w:rsid w:val="008E0EC7"/>
    <w:rsid w:val="008F2076"/>
    <w:rsid w:val="00917E25"/>
    <w:rsid w:val="00933640"/>
    <w:rsid w:val="00952435"/>
    <w:rsid w:val="00977FD8"/>
    <w:rsid w:val="00993714"/>
    <w:rsid w:val="009951E7"/>
    <w:rsid w:val="00996F9A"/>
    <w:rsid w:val="009A3B27"/>
    <w:rsid w:val="009B7F98"/>
    <w:rsid w:val="009E4133"/>
    <w:rsid w:val="009F6308"/>
    <w:rsid w:val="00A149AE"/>
    <w:rsid w:val="00A27072"/>
    <w:rsid w:val="00A30BA6"/>
    <w:rsid w:val="00A3135C"/>
    <w:rsid w:val="00A51D29"/>
    <w:rsid w:val="00A556F8"/>
    <w:rsid w:val="00A65E9B"/>
    <w:rsid w:val="00A9149C"/>
    <w:rsid w:val="00A96617"/>
    <w:rsid w:val="00AB1FB5"/>
    <w:rsid w:val="00B16BFF"/>
    <w:rsid w:val="00B36A37"/>
    <w:rsid w:val="00B5430C"/>
    <w:rsid w:val="00B667E9"/>
    <w:rsid w:val="00B71913"/>
    <w:rsid w:val="00B74335"/>
    <w:rsid w:val="00BA1516"/>
    <w:rsid w:val="00BB0BEC"/>
    <w:rsid w:val="00BC1951"/>
    <w:rsid w:val="00BD16F5"/>
    <w:rsid w:val="00BE24DC"/>
    <w:rsid w:val="00BF32C3"/>
    <w:rsid w:val="00BF3496"/>
    <w:rsid w:val="00C223BB"/>
    <w:rsid w:val="00C36F42"/>
    <w:rsid w:val="00C40D94"/>
    <w:rsid w:val="00C42250"/>
    <w:rsid w:val="00C61B18"/>
    <w:rsid w:val="00C800FF"/>
    <w:rsid w:val="00C8350A"/>
    <w:rsid w:val="00CD1649"/>
    <w:rsid w:val="00CE056E"/>
    <w:rsid w:val="00CF27CE"/>
    <w:rsid w:val="00CF582F"/>
    <w:rsid w:val="00D2322F"/>
    <w:rsid w:val="00D40213"/>
    <w:rsid w:val="00D43A14"/>
    <w:rsid w:val="00D56D3D"/>
    <w:rsid w:val="00D57A1D"/>
    <w:rsid w:val="00D641B4"/>
    <w:rsid w:val="00DA48BA"/>
    <w:rsid w:val="00DD5C2F"/>
    <w:rsid w:val="00DE2023"/>
    <w:rsid w:val="00DF449A"/>
    <w:rsid w:val="00E3716B"/>
    <w:rsid w:val="00E472AF"/>
    <w:rsid w:val="00E572CE"/>
    <w:rsid w:val="00E776C6"/>
    <w:rsid w:val="00ED4FE4"/>
    <w:rsid w:val="00F13EFC"/>
    <w:rsid w:val="00F31FC6"/>
    <w:rsid w:val="00F326CF"/>
    <w:rsid w:val="00F46BF6"/>
    <w:rsid w:val="00F56EA8"/>
    <w:rsid w:val="00FB60BB"/>
    <w:rsid w:val="00FD6E58"/>
    <w:rsid w:val="00FE5663"/>
    <w:rsid w:val="00FF0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73325-152D-4037-B5EF-6A618DD1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B3F"/>
  </w:style>
  <w:style w:type="paragraph" w:styleId="Heading1">
    <w:name w:val="heading 1"/>
    <w:basedOn w:val="Normal"/>
    <w:link w:val="Heading1Char"/>
    <w:uiPriority w:val="9"/>
    <w:qFormat/>
    <w:rsid w:val="00BA15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516"/>
    <w:rPr>
      <w:rFonts w:ascii="Times New Roman" w:eastAsia="Times New Roman" w:hAnsi="Times New Roman" w:cs="Times New Roman"/>
      <w:b/>
      <w:bCs/>
      <w:kern w:val="36"/>
      <w:sz w:val="48"/>
      <w:szCs w:val="48"/>
      <w:lang w:eastAsia="en-IN"/>
    </w:rPr>
  </w:style>
  <w:style w:type="character" w:customStyle="1" w:styleId="cit">
    <w:name w:val="cit"/>
    <w:basedOn w:val="DefaultParagraphFont"/>
    <w:rsid w:val="00BA1516"/>
  </w:style>
  <w:style w:type="character" w:styleId="Hyperlink">
    <w:name w:val="Hyperlink"/>
    <w:basedOn w:val="DefaultParagraphFont"/>
    <w:uiPriority w:val="99"/>
    <w:unhideWhenUsed/>
    <w:rsid w:val="00BA1516"/>
    <w:rPr>
      <w:color w:val="0000FF"/>
      <w:u w:val="single"/>
    </w:rPr>
  </w:style>
  <w:style w:type="character" w:customStyle="1" w:styleId="fm-vol-iss-date">
    <w:name w:val="fm-vol-iss-date"/>
    <w:basedOn w:val="DefaultParagraphFont"/>
    <w:rsid w:val="00BA1516"/>
  </w:style>
  <w:style w:type="character" w:customStyle="1" w:styleId="doi">
    <w:name w:val="doi"/>
    <w:basedOn w:val="DefaultParagraphFont"/>
    <w:rsid w:val="00BA1516"/>
  </w:style>
  <w:style w:type="character" w:customStyle="1" w:styleId="fm-citation-ids-label">
    <w:name w:val="fm-citation-ids-label"/>
    <w:basedOn w:val="DefaultParagraphFont"/>
    <w:rsid w:val="00BA1516"/>
  </w:style>
  <w:style w:type="character" w:styleId="Strong">
    <w:name w:val="Strong"/>
    <w:basedOn w:val="DefaultParagraphFont"/>
    <w:uiPriority w:val="22"/>
    <w:qFormat/>
    <w:rsid w:val="00BA1516"/>
    <w:rPr>
      <w:b/>
      <w:bCs/>
    </w:rPr>
  </w:style>
  <w:style w:type="character" w:customStyle="1" w:styleId="highlight">
    <w:name w:val="highlight"/>
    <w:basedOn w:val="DefaultParagraphFont"/>
    <w:rsid w:val="007460AD"/>
  </w:style>
  <w:style w:type="paragraph" w:customStyle="1" w:styleId="author">
    <w:name w:val="author"/>
    <w:basedOn w:val="Normal"/>
    <w:rsid w:val="00A27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ED4FE4"/>
    <w:rPr>
      <w:sz w:val="16"/>
      <w:szCs w:val="16"/>
    </w:rPr>
  </w:style>
  <w:style w:type="paragraph" w:styleId="CommentText">
    <w:name w:val="annotation text"/>
    <w:basedOn w:val="Normal"/>
    <w:link w:val="CommentTextChar"/>
    <w:uiPriority w:val="99"/>
    <w:semiHidden/>
    <w:unhideWhenUsed/>
    <w:rsid w:val="00ED4FE4"/>
    <w:pPr>
      <w:spacing w:line="240" w:lineRule="auto"/>
    </w:pPr>
    <w:rPr>
      <w:sz w:val="20"/>
      <w:szCs w:val="20"/>
    </w:rPr>
  </w:style>
  <w:style w:type="character" w:customStyle="1" w:styleId="CommentTextChar">
    <w:name w:val="Comment Text Char"/>
    <w:basedOn w:val="DefaultParagraphFont"/>
    <w:link w:val="CommentText"/>
    <w:uiPriority w:val="99"/>
    <w:semiHidden/>
    <w:rsid w:val="00ED4FE4"/>
    <w:rPr>
      <w:sz w:val="20"/>
      <w:szCs w:val="20"/>
    </w:rPr>
  </w:style>
  <w:style w:type="paragraph" w:styleId="CommentSubject">
    <w:name w:val="annotation subject"/>
    <w:basedOn w:val="CommentText"/>
    <w:next w:val="CommentText"/>
    <w:link w:val="CommentSubjectChar"/>
    <w:uiPriority w:val="99"/>
    <w:semiHidden/>
    <w:unhideWhenUsed/>
    <w:rsid w:val="00ED4FE4"/>
    <w:rPr>
      <w:b/>
      <w:bCs/>
    </w:rPr>
  </w:style>
  <w:style w:type="character" w:customStyle="1" w:styleId="CommentSubjectChar">
    <w:name w:val="Comment Subject Char"/>
    <w:basedOn w:val="CommentTextChar"/>
    <w:link w:val="CommentSubject"/>
    <w:uiPriority w:val="99"/>
    <w:semiHidden/>
    <w:rsid w:val="00ED4FE4"/>
    <w:rPr>
      <w:b/>
      <w:bCs/>
      <w:sz w:val="20"/>
      <w:szCs w:val="20"/>
    </w:rPr>
  </w:style>
  <w:style w:type="paragraph" w:styleId="BalloonText">
    <w:name w:val="Balloon Text"/>
    <w:basedOn w:val="Normal"/>
    <w:link w:val="BalloonTextChar"/>
    <w:uiPriority w:val="99"/>
    <w:semiHidden/>
    <w:unhideWhenUsed/>
    <w:rsid w:val="00ED4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E4"/>
    <w:rPr>
      <w:rFonts w:ascii="Tahoma" w:hAnsi="Tahoma" w:cs="Tahoma"/>
      <w:sz w:val="16"/>
      <w:szCs w:val="16"/>
    </w:rPr>
  </w:style>
  <w:style w:type="character" w:styleId="HTMLCite">
    <w:name w:val="HTML Cite"/>
    <w:basedOn w:val="DefaultParagraphFont"/>
    <w:uiPriority w:val="99"/>
    <w:semiHidden/>
    <w:unhideWhenUsed/>
    <w:rsid w:val="00884E66"/>
    <w:rPr>
      <w:i/>
      <w:iCs/>
    </w:rPr>
  </w:style>
  <w:style w:type="character" w:customStyle="1" w:styleId="cit-pub-date">
    <w:name w:val="cit-pub-date"/>
    <w:basedOn w:val="DefaultParagraphFont"/>
    <w:rsid w:val="00884E66"/>
  </w:style>
  <w:style w:type="character" w:customStyle="1" w:styleId="cit-vol">
    <w:name w:val="cit-vol"/>
    <w:basedOn w:val="DefaultParagraphFont"/>
    <w:rsid w:val="00884E66"/>
  </w:style>
  <w:style w:type="character" w:customStyle="1" w:styleId="cit-fpage">
    <w:name w:val="cit-fpage"/>
    <w:basedOn w:val="DefaultParagraphFont"/>
    <w:rsid w:val="00884E66"/>
  </w:style>
  <w:style w:type="character" w:customStyle="1" w:styleId="highwire-cite-article-as">
    <w:name w:val="highwire-cite-article-as"/>
    <w:basedOn w:val="DefaultParagraphFont"/>
    <w:rsid w:val="00884E66"/>
  </w:style>
  <w:style w:type="character" w:customStyle="1" w:styleId="italic">
    <w:name w:val="italic"/>
    <w:basedOn w:val="DefaultParagraphFont"/>
    <w:rsid w:val="00884E66"/>
  </w:style>
  <w:style w:type="character" w:customStyle="1" w:styleId="Emphasis1">
    <w:name w:val="Emphasis1"/>
    <w:basedOn w:val="DefaultParagraphFont"/>
    <w:rsid w:val="00091447"/>
  </w:style>
  <w:style w:type="paragraph" w:styleId="ListParagraph">
    <w:name w:val="List Paragraph"/>
    <w:basedOn w:val="Normal"/>
    <w:uiPriority w:val="34"/>
    <w:qFormat/>
    <w:rsid w:val="00491A90"/>
    <w:pPr>
      <w:ind w:left="720"/>
      <w:contextualSpacing/>
    </w:pPr>
  </w:style>
  <w:style w:type="paragraph" w:customStyle="1" w:styleId="Default">
    <w:name w:val="Default"/>
    <w:rsid w:val="00BF3496"/>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C422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139734">
      <w:bodyDiv w:val="1"/>
      <w:marLeft w:val="0"/>
      <w:marRight w:val="0"/>
      <w:marTop w:val="0"/>
      <w:marBottom w:val="0"/>
      <w:divBdr>
        <w:top w:val="none" w:sz="0" w:space="0" w:color="auto"/>
        <w:left w:val="none" w:sz="0" w:space="0" w:color="auto"/>
        <w:bottom w:val="none" w:sz="0" w:space="0" w:color="auto"/>
        <w:right w:val="none" w:sz="0" w:space="0" w:color="auto"/>
      </w:divBdr>
      <w:divsChild>
        <w:div w:id="356463814">
          <w:marLeft w:val="0"/>
          <w:marRight w:val="0"/>
          <w:marTop w:val="0"/>
          <w:marBottom w:val="166"/>
          <w:divBdr>
            <w:top w:val="none" w:sz="0" w:space="0" w:color="auto"/>
            <w:left w:val="none" w:sz="0" w:space="0" w:color="auto"/>
            <w:bottom w:val="none" w:sz="0" w:space="0" w:color="auto"/>
            <w:right w:val="none" w:sz="0" w:space="0" w:color="auto"/>
          </w:divBdr>
          <w:divsChild>
            <w:div w:id="368456758">
              <w:marLeft w:val="0"/>
              <w:marRight w:val="0"/>
              <w:marTop w:val="0"/>
              <w:marBottom w:val="0"/>
              <w:divBdr>
                <w:top w:val="none" w:sz="0" w:space="0" w:color="auto"/>
                <w:left w:val="none" w:sz="0" w:space="0" w:color="auto"/>
                <w:bottom w:val="none" w:sz="0" w:space="0" w:color="auto"/>
                <w:right w:val="none" w:sz="0" w:space="0" w:color="auto"/>
              </w:divBdr>
              <w:divsChild>
                <w:div w:id="862131972">
                  <w:marLeft w:val="0"/>
                  <w:marRight w:val="0"/>
                  <w:marTop w:val="0"/>
                  <w:marBottom w:val="0"/>
                  <w:divBdr>
                    <w:top w:val="none" w:sz="0" w:space="0" w:color="auto"/>
                    <w:left w:val="none" w:sz="0" w:space="0" w:color="auto"/>
                    <w:bottom w:val="none" w:sz="0" w:space="0" w:color="auto"/>
                    <w:right w:val="none" w:sz="0" w:space="0" w:color="auto"/>
                  </w:divBdr>
                  <w:divsChild>
                    <w:div w:id="2024429492">
                      <w:marLeft w:val="0"/>
                      <w:marRight w:val="0"/>
                      <w:marTop w:val="0"/>
                      <w:marBottom w:val="0"/>
                      <w:divBdr>
                        <w:top w:val="none" w:sz="0" w:space="0" w:color="auto"/>
                        <w:left w:val="none" w:sz="0" w:space="0" w:color="auto"/>
                        <w:bottom w:val="none" w:sz="0" w:space="0" w:color="auto"/>
                        <w:right w:val="none" w:sz="0" w:space="0" w:color="auto"/>
                      </w:divBdr>
                    </w:div>
                    <w:div w:id="6561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8288">
              <w:marLeft w:val="0"/>
              <w:marRight w:val="0"/>
              <w:marTop w:val="0"/>
              <w:marBottom w:val="0"/>
              <w:divBdr>
                <w:top w:val="none" w:sz="0" w:space="0" w:color="auto"/>
                <w:left w:val="none" w:sz="0" w:space="0" w:color="auto"/>
                <w:bottom w:val="none" w:sz="0" w:space="0" w:color="auto"/>
                <w:right w:val="none" w:sz="0" w:space="0" w:color="auto"/>
              </w:divBdr>
              <w:divsChild>
                <w:div w:id="597256210">
                  <w:marLeft w:val="0"/>
                  <w:marRight w:val="0"/>
                  <w:marTop w:val="0"/>
                  <w:marBottom w:val="0"/>
                  <w:divBdr>
                    <w:top w:val="none" w:sz="0" w:space="0" w:color="auto"/>
                    <w:left w:val="none" w:sz="0" w:space="0" w:color="auto"/>
                    <w:bottom w:val="none" w:sz="0" w:space="0" w:color="auto"/>
                    <w:right w:val="none" w:sz="0" w:space="0" w:color="auto"/>
                  </w:divBdr>
                </w:div>
                <w:div w:id="6833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7265">
          <w:marLeft w:val="0"/>
          <w:marRight w:val="0"/>
          <w:marTop w:val="166"/>
          <w:marBottom w:val="166"/>
          <w:divBdr>
            <w:top w:val="none" w:sz="0" w:space="0" w:color="auto"/>
            <w:left w:val="none" w:sz="0" w:space="0" w:color="auto"/>
            <w:bottom w:val="none" w:sz="0" w:space="0" w:color="auto"/>
            <w:right w:val="none" w:sz="0" w:space="0" w:color="auto"/>
          </w:divBdr>
          <w:divsChild>
            <w:div w:id="5163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0867">
      <w:bodyDiv w:val="1"/>
      <w:marLeft w:val="0"/>
      <w:marRight w:val="0"/>
      <w:marTop w:val="0"/>
      <w:marBottom w:val="0"/>
      <w:divBdr>
        <w:top w:val="none" w:sz="0" w:space="0" w:color="auto"/>
        <w:left w:val="none" w:sz="0" w:space="0" w:color="auto"/>
        <w:bottom w:val="none" w:sz="0" w:space="0" w:color="auto"/>
        <w:right w:val="none" w:sz="0" w:space="0" w:color="auto"/>
      </w:divBdr>
      <w:divsChild>
        <w:div w:id="1831212439">
          <w:marLeft w:val="0"/>
          <w:marRight w:val="0"/>
          <w:marTop w:val="0"/>
          <w:marBottom w:val="0"/>
          <w:divBdr>
            <w:top w:val="none" w:sz="0" w:space="0" w:color="auto"/>
            <w:left w:val="none" w:sz="0" w:space="0" w:color="auto"/>
            <w:bottom w:val="none" w:sz="0" w:space="0" w:color="auto"/>
            <w:right w:val="none" w:sz="0" w:space="0" w:color="auto"/>
          </w:divBdr>
          <w:divsChild>
            <w:div w:id="2073501607">
              <w:marLeft w:val="0"/>
              <w:marRight w:val="0"/>
              <w:marTop w:val="0"/>
              <w:marBottom w:val="0"/>
              <w:divBdr>
                <w:top w:val="none" w:sz="0" w:space="0" w:color="auto"/>
                <w:left w:val="none" w:sz="0" w:space="0" w:color="auto"/>
                <w:bottom w:val="none" w:sz="0" w:space="0" w:color="auto"/>
                <w:right w:val="none" w:sz="0" w:space="0" w:color="auto"/>
              </w:divBdr>
              <w:divsChild>
                <w:div w:id="2030987102">
                  <w:marLeft w:val="0"/>
                  <w:marRight w:val="0"/>
                  <w:marTop w:val="0"/>
                  <w:marBottom w:val="0"/>
                  <w:divBdr>
                    <w:top w:val="none" w:sz="0" w:space="0" w:color="auto"/>
                    <w:left w:val="none" w:sz="0" w:space="0" w:color="auto"/>
                    <w:bottom w:val="none" w:sz="0" w:space="0" w:color="auto"/>
                    <w:right w:val="none" w:sz="0" w:space="0" w:color="auto"/>
                  </w:divBdr>
                  <w:divsChild>
                    <w:div w:id="1521092298">
                      <w:marLeft w:val="0"/>
                      <w:marRight w:val="0"/>
                      <w:marTop w:val="0"/>
                      <w:marBottom w:val="0"/>
                      <w:divBdr>
                        <w:top w:val="none" w:sz="0" w:space="0" w:color="auto"/>
                        <w:left w:val="none" w:sz="0" w:space="0" w:color="auto"/>
                        <w:bottom w:val="none" w:sz="0" w:space="0" w:color="auto"/>
                        <w:right w:val="none" w:sz="0" w:space="0" w:color="auto"/>
                      </w:divBdr>
                      <w:divsChild>
                        <w:div w:id="1008217996">
                          <w:marLeft w:val="0"/>
                          <w:marRight w:val="0"/>
                          <w:marTop w:val="0"/>
                          <w:marBottom w:val="0"/>
                          <w:divBdr>
                            <w:top w:val="none" w:sz="0" w:space="0" w:color="auto"/>
                            <w:left w:val="none" w:sz="0" w:space="0" w:color="auto"/>
                            <w:bottom w:val="none" w:sz="0" w:space="0" w:color="auto"/>
                            <w:right w:val="none" w:sz="0" w:space="0" w:color="auto"/>
                          </w:divBdr>
                        </w:div>
                        <w:div w:id="3470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1402">
                  <w:marLeft w:val="0"/>
                  <w:marRight w:val="0"/>
                  <w:marTop w:val="0"/>
                  <w:marBottom w:val="0"/>
                  <w:divBdr>
                    <w:top w:val="none" w:sz="0" w:space="0" w:color="auto"/>
                    <w:left w:val="none" w:sz="0" w:space="0" w:color="auto"/>
                    <w:bottom w:val="none" w:sz="0" w:space="0" w:color="auto"/>
                    <w:right w:val="none" w:sz="0" w:space="0" w:color="auto"/>
                  </w:divBdr>
                  <w:divsChild>
                    <w:div w:id="416875103">
                      <w:marLeft w:val="0"/>
                      <w:marRight w:val="0"/>
                      <w:marTop w:val="0"/>
                      <w:marBottom w:val="0"/>
                      <w:divBdr>
                        <w:top w:val="none" w:sz="0" w:space="0" w:color="auto"/>
                        <w:left w:val="none" w:sz="0" w:space="0" w:color="auto"/>
                        <w:bottom w:val="none" w:sz="0" w:space="0" w:color="auto"/>
                        <w:right w:val="none" w:sz="0" w:space="0" w:color="auto"/>
                      </w:divBdr>
                      <w:divsChild>
                        <w:div w:id="753283412">
                          <w:marLeft w:val="0"/>
                          <w:marRight w:val="0"/>
                          <w:marTop w:val="0"/>
                          <w:marBottom w:val="0"/>
                          <w:divBdr>
                            <w:top w:val="none" w:sz="0" w:space="0" w:color="auto"/>
                            <w:left w:val="none" w:sz="0" w:space="0" w:color="auto"/>
                            <w:bottom w:val="none" w:sz="0" w:space="0" w:color="auto"/>
                            <w:right w:val="none" w:sz="0" w:space="0" w:color="auto"/>
                          </w:divBdr>
                        </w:div>
                        <w:div w:id="1750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55141">
          <w:marLeft w:val="0"/>
          <w:marRight w:val="0"/>
          <w:marTop w:val="0"/>
          <w:marBottom w:val="0"/>
          <w:divBdr>
            <w:top w:val="none" w:sz="0" w:space="0" w:color="auto"/>
            <w:left w:val="none" w:sz="0" w:space="0" w:color="auto"/>
            <w:bottom w:val="none" w:sz="0" w:space="0" w:color="auto"/>
            <w:right w:val="none" w:sz="0" w:space="0" w:color="auto"/>
          </w:divBdr>
          <w:divsChild>
            <w:div w:id="1408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78716">
      <w:bodyDiv w:val="1"/>
      <w:marLeft w:val="0"/>
      <w:marRight w:val="0"/>
      <w:marTop w:val="0"/>
      <w:marBottom w:val="0"/>
      <w:divBdr>
        <w:top w:val="none" w:sz="0" w:space="0" w:color="auto"/>
        <w:left w:val="none" w:sz="0" w:space="0" w:color="auto"/>
        <w:bottom w:val="none" w:sz="0" w:space="0" w:color="auto"/>
        <w:right w:val="none" w:sz="0" w:space="0" w:color="auto"/>
      </w:divBdr>
    </w:div>
    <w:div w:id="912011241">
      <w:bodyDiv w:val="1"/>
      <w:marLeft w:val="0"/>
      <w:marRight w:val="0"/>
      <w:marTop w:val="0"/>
      <w:marBottom w:val="0"/>
      <w:divBdr>
        <w:top w:val="none" w:sz="0" w:space="0" w:color="auto"/>
        <w:left w:val="none" w:sz="0" w:space="0" w:color="auto"/>
        <w:bottom w:val="none" w:sz="0" w:space="0" w:color="auto"/>
        <w:right w:val="none" w:sz="0" w:space="0" w:color="auto"/>
      </w:divBdr>
      <w:divsChild>
        <w:div w:id="526917702">
          <w:marLeft w:val="0"/>
          <w:marRight w:val="0"/>
          <w:marTop w:val="0"/>
          <w:marBottom w:val="0"/>
          <w:divBdr>
            <w:top w:val="none" w:sz="0" w:space="0" w:color="auto"/>
            <w:left w:val="none" w:sz="0" w:space="0" w:color="auto"/>
            <w:bottom w:val="none" w:sz="0" w:space="0" w:color="auto"/>
            <w:right w:val="none" w:sz="0" w:space="0" w:color="auto"/>
          </w:divBdr>
        </w:div>
      </w:divsChild>
    </w:div>
    <w:div w:id="1239556927">
      <w:bodyDiv w:val="1"/>
      <w:marLeft w:val="0"/>
      <w:marRight w:val="0"/>
      <w:marTop w:val="0"/>
      <w:marBottom w:val="0"/>
      <w:divBdr>
        <w:top w:val="none" w:sz="0" w:space="0" w:color="auto"/>
        <w:left w:val="none" w:sz="0" w:space="0" w:color="auto"/>
        <w:bottom w:val="none" w:sz="0" w:space="0" w:color="auto"/>
        <w:right w:val="none" w:sz="0" w:space="0" w:color="auto"/>
      </w:divBdr>
      <w:divsChild>
        <w:div w:id="1638534879">
          <w:marLeft w:val="0"/>
          <w:marRight w:val="0"/>
          <w:marTop w:val="0"/>
          <w:marBottom w:val="0"/>
          <w:divBdr>
            <w:top w:val="none" w:sz="0" w:space="0" w:color="auto"/>
            <w:left w:val="none" w:sz="0" w:space="0" w:color="auto"/>
            <w:bottom w:val="none" w:sz="0" w:space="0" w:color="auto"/>
            <w:right w:val="none" w:sz="0" w:space="0" w:color="auto"/>
          </w:divBdr>
        </w:div>
        <w:div w:id="227738122">
          <w:marLeft w:val="0"/>
          <w:marRight w:val="0"/>
          <w:marTop w:val="0"/>
          <w:marBottom w:val="0"/>
          <w:divBdr>
            <w:top w:val="none" w:sz="0" w:space="0" w:color="auto"/>
            <w:left w:val="none" w:sz="0" w:space="0" w:color="auto"/>
            <w:bottom w:val="none" w:sz="0" w:space="0" w:color="auto"/>
            <w:right w:val="none" w:sz="0" w:space="0" w:color="auto"/>
          </w:divBdr>
        </w:div>
      </w:divsChild>
    </w:div>
    <w:div w:id="1523864427">
      <w:bodyDiv w:val="1"/>
      <w:marLeft w:val="0"/>
      <w:marRight w:val="0"/>
      <w:marTop w:val="0"/>
      <w:marBottom w:val="0"/>
      <w:divBdr>
        <w:top w:val="none" w:sz="0" w:space="0" w:color="auto"/>
        <w:left w:val="none" w:sz="0" w:space="0" w:color="auto"/>
        <w:bottom w:val="none" w:sz="0" w:space="0" w:color="auto"/>
        <w:right w:val="none" w:sz="0" w:space="0" w:color="auto"/>
      </w:divBdr>
      <w:divsChild>
        <w:div w:id="424543871">
          <w:marLeft w:val="0"/>
          <w:marRight w:val="0"/>
          <w:marTop w:val="0"/>
          <w:marBottom w:val="0"/>
          <w:divBdr>
            <w:top w:val="none" w:sz="0" w:space="0" w:color="auto"/>
            <w:left w:val="none" w:sz="0" w:space="0" w:color="auto"/>
            <w:bottom w:val="none" w:sz="0" w:space="0" w:color="auto"/>
            <w:right w:val="none" w:sz="0" w:space="0" w:color="auto"/>
          </w:divBdr>
        </w:div>
        <w:div w:id="929242970">
          <w:marLeft w:val="0"/>
          <w:marRight w:val="0"/>
          <w:marTop w:val="0"/>
          <w:marBottom w:val="0"/>
          <w:divBdr>
            <w:top w:val="none" w:sz="0" w:space="0" w:color="auto"/>
            <w:left w:val="none" w:sz="0" w:space="0" w:color="auto"/>
            <w:bottom w:val="none" w:sz="0" w:space="0" w:color="auto"/>
            <w:right w:val="none" w:sz="0" w:space="0" w:color="auto"/>
          </w:divBdr>
        </w:div>
      </w:divsChild>
    </w:div>
    <w:div w:id="1558202526">
      <w:bodyDiv w:val="1"/>
      <w:marLeft w:val="0"/>
      <w:marRight w:val="0"/>
      <w:marTop w:val="0"/>
      <w:marBottom w:val="0"/>
      <w:divBdr>
        <w:top w:val="none" w:sz="0" w:space="0" w:color="auto"/>
        <w:left w:val="none" w:sz="0" w:space="0" w:color="auto"/>
        <w:bottom w:val="none" w:sz="0" w:space="0" w:color="auto"/>
        <w:right w:val="none" w:sz="0" w:space="0" w:color="auto"/>
      </w:divBdr>
    </w:div>
    <w:div w:id="1857499209">
      <w:bodyDiv w:val="1"/>
      <w:marLeft w:val="0"/>
      <w:marRight w:val="0"/>
      <w:marTop w:val="0"/>
      <w:marBottom w:val="0"/>
      <w:divBdr>
        <w:top w:val="none" w:sz="0" w:space="0" w:color="auto"/>
        <w:left w:val="none" w:sz="0" w:space="0" w:color="auto"/>
        <w:bottom w:val="none" w:sz="0" w:space="0" w:color="auto"/>
        <w:right w:val="none" w:sz="0" w:space="0" w:color="auto"/>
      </w:divBdr>
      <w:divsChild>
        <w:div w:id="1258519303">
          <w:marLeft w:val="0"/>
          <w:marRight w:val="0"/>
          <w:marTop w:val="0"/>
          <w:marBottom w:val="0"/>
          <w:divBdr>
            <w:top w:val="none" w:sz="0" w:space="0" w:color="auto"/>
            <w:left w:val="none" w:sz="0" w:space="0" w:color="auto"/>
            <w:bottom w:val="none" w:sz="0" w:space="0" w:color="auto"/>
            <w:right w:val="none" w:sz="0" w:space="0" w:color="auto"/>
          </w:divBdr>
          <w:divsChild>
            <w:div w:id="1705209155">
              <w:marLeft w:val="0"/>
              <w:marRight w:val="0"/>
              <w:marTop w:val="0"/>
              <w:marBottom w:val="0"/>
              <w:divBdr>
                <w:top w:val="none" w:sz="0" w:space="0" w:color="auto"/>
                <w:left w:val="none" w:sz="0" w:space="0" w:color="auto"/>
                <w:bottom w:val="none" w:sz="0" w:space="0" w:color="auto"/>
                <w:right w:val="none" w:sz="0" w:space="0" w:color="auto"/>
              </w:divBdr>
              <w:divsChild>
                <w:div w:id="825241032">
                  <w:marLeft w:val="0"/>
                  <w:marRight w:val="0"/>
                  <w:marTop w:val="0"/>
                  <w:marBottom w:val="0"/>
                  <w:divBdr>
                    <w:top w:val="none" w:sz="0" w:space="0" w:color="auto"/>
                    <w:left w:val="none" w:sz="0" w:space="0" w:color="auto"/>
                    <w:bottom w:val="none" w:sz="0" w:space="0" w:color="auto"/>
                    <w:right w:val="none" w:sz="0" w:space="0" w:color="auto"/>
                  </w:divBdr>
                  <w:divsChild>
                    <w:div w:id="2012566809">
                      <w:marLeft w:val="0"/>
                      <w:marRight w:val="0"/>
                      <w:marTop w:val="0"/>
                      <w:marBottom w:val="0"/>
                      <w:divBdr>
                        <w:top w:val="none" w:sz="0" w:space="0" w:color="auto"/>
                        <w:left w:val="none" w:sz="0" w:space="0" w:color="auto"/>
                        <w:bottom w:val="none" w:sz="0" w:space="0" w:color="auto"/>
                        <w:right w:val="none" w:sz="0" w:space="0" w:color="auto"/>
                      </w:divBdr>
                      <w:divsChild>
                        <w:div w:id="1345748149">
                          <w:marLeft w:val="0"/>
                          <w:marRight w:val="0"/>
                          <w:marTop w:val="0"/>
                          <w:marBottom w:val="0"/>
                          <w:divBdr>
                            <w:top w:val="none" w:sz="0" w:space="0" w:color="auto"/>
                            <w:left w:val="none" w:sz="0" w:space="0" w:color="auto"/>
                            <w:bottom w:val="none" w:sz="0" w:space="0" w:color="auto"/>
                            <w:right w:val="none" w:sz="0" w:space="0" w:color="auto"/>
                          </w:divBdr>
                        </w:div>
                        <w:div w:id="15159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3491">
                  <w:marLeft w:val="0"/>
                  <w:marRight w:val="0"/>
                  <w:marTop w:val="0"/>
                  <w:marBottom w:val="0"/>
                  <w:divBdr>
                    <w:top w:val="none" w:sz="0" w:space="0" w:color="auto"/>
                    <w:left w:val="none" w:sz="0" w:space="0" w:color="auto"/>
                    <w:bottom w:val="none" w:sz="0" w:space="0" w:color="auto"/>
                    <w:right w:val="none" w:sz="0" w:space="0" w:color="auto"/>
                  </w:divBdr>
                  <w:divsChild>
                    <w:div w:id="2072918692">
                      <w:marLeft w:val="0"/>
                      <w:marRight w:val="0"/>
                      <w:marTop w:val="0"/>
                      <w:marBottom w:val="0"/>
                      <w:divBdr>
                        <w:top w:val="none" w:sz="0" w:space="0" w:color="auto"/>
                        <w:left w:val="none" w:sz="0" w:space="0" w:color="auto"/>
                        <w:bottom w:val="none" w:sz="0" w:space="0" w:color="auto"/>
                        <w:right w:val="none" w:sz="0" w:space="0" w:color="auto"/>
                      </w:divBdr>
                      <w:divsChild>
                        <w:div w:id="1556040027">
                          <w:marLeft w:val="0"/>
                          <w:marRight w:val="0"/>
                          <w:marTop w:val="0"/>
                          <w:marBottom w:val="0"/>
                          <w:divBdr>
                            <w:top w:val="none" w:sz="0" w:space="0" w:color="auto"/>
                            <w:left w:val="none" w:sz="0" w:space="0" w:color="auto"/>
                            <w:bottom w:val="none" w:sz="0" w:space="0" w:color="auto"/>
                            <w:right w:val="none" w:sz="0" w:space="0" w:color="auto"/>
                          </w:divBdr>
                        </w:div>
                        <w:div w:id="938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77610">
          <w:marLeft w:val="0"/>
          <w:marRight w:val="0"/>
          <w:marTop w:val="0"/>
          <w:marBottom w:val="0"/>
          <w:divBdr>
            <w:top w:val="none" w:sz="0" w:space="0" w:color="auto"/>
            <w:left w:val="none" w:sz="0" w:space="0" w:color="auto"/>
            <w:bottom w:val="none" w:sz="0" w:space="0" w:color="auto"/>
            <w:right w:val="none" w:sz="0" w:space="0" w:color="auto"/>
          </w:divBdr>
          <w:divsChild>
            <w:div w:id="20047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1868">
      <w:bodyDiv w:val="1"/>
      <w:marLeft w:val="0"/>
      <w:marRight w:val="0"/>
      <w:marTop w:val="0"/>
      <w:marBottom w:val="0"/>
      <w:divBdr>
        <w:top w:val="none" w:sz="0" w:space="0" w:color="auto"/>
        <w:left w:val="none" w:sz="0" w:space="0" w:color="auto"/>
        <w:bottom w:val="none" w:sz="0" w:space="0" w:color="auto"/>
        <w:right w:val="none" w:sz="0" w:space="0" w:color="auto"/>
      </w:divBdr>
      <w:divsChild>
        <w:div w:id="241910427">
          <w:marLeft w:val="0"/>
          <w:marRight w:val="0"/>
          <w:marTop w:val="0"/>
          <w:marBottom w:val="0"/>
          <w:divBdr>
            <w:top w:val="none" w:sz="0" w:space="0" w:color="auto"/>
            <w:left w:val="none" w:sz="0" w:space="0" w:color="auto"/>
            <w:bottom w:val="none" w:sz="0" w:space="0" w:color="auto"/>
            <w:right w:val="none" w:sz="0" w:space="0" w:color="auto"/>
          </w:divBdr>
        </w:div>
        <w:div w:id="1394695304">
          <w:marLeft w:val="0"/>
          <w:marRight w:val="0"/>
          <w:marTop w:val="0"/>
          <w:marBottom w:val="0"/>
          <w:divBdr>
            <w:top w:val="none" w:sz="0" w:space="0" w:color="auto"/>
            <w:left w:val="none" w:sz="0" w:space="0" w:color="auto"/>
            <w:bottom w:val="none" w:sz="0" w:space="0" w:color="auto"/>
            <w:right w:val="none" w:sz="0" w:space="0" w:color="auto"/>
          </w:divBdr>
        </w:div>
      </w:divsChild>
    </w:div>
    <w:div w:id="21235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Wong%20A%5BAuthor%5D&amp;cauthor=true&amp;cauthor_uid=9034946"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ncbi.nlm.nih.gov/pubmed/?term=Wright%20S%5BAuthor%5D&amp;cauthor=true&amp;cauthor_uid=9034946"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ciindia.org/CMS/information-desk/for-colleges/ug-curriculum" TargetMode="External"/><Relationship Id="rId5" Type="http://schemas.openxmlformats.org/officeDocument/2006/relationships/settings" Target="settings.xml"/><Relationship Id="rId10" Type="http://schemas.openxmlformats.org/officeDocument/2006/relationships/hyperlink" Target="https://www.ncbi.nlm.nih.gov/pubmed/9034946?dopt=Abstract" TargetMode="External"/><Relationship Id="rId4" Type="http://schemas.openxmlformats.org/officeDocument/2006/relationships/styles" Target="styles.xml"/><Relationship Id="rId9" Type="http://schemas.openxmlformats.org/officeDocument/2006/relationships/hyperlink" Target="https://www.ncbi.nlm.nih.gov/pubmed/?term=Newill%20C%5BAuthor%5D&amp;cauthor=true&amp;cauthor_uid=9034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C06D64-7592-410C-AF19-D0E7C7A71136}">
  <ds:schemaRefs>
    <ds:schemaRef ds:uri="http://schemas.openxmlformats.org/officeDocument/2006/bibliography"/>
  </ds:schemaRefs>
</ds:datastoreItem>
</file>

<file path=customXml/itemProps2.xml><?xml version="1.0" encoding="utf-8"?>
<ds:datastoreItem xmlns:ds="http://schemas.openxmlformats.org/officeDocument/2006/customXml" ds:itemID="{E4B7A864-C28B-4273-ABAC-93CA68E64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5103</Words>
  <Characters>29091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mariovaz</dc:creator>
  <cp:lastModifiedBy>Reviewer</cp:lastModifiedBy>
  <cp:revision>2</cp:revision>
  <dcterms:created xsi:type="dcterms:W3CDTF">2019-05-17T17:28:00Z</dcterms:created>
  <dcterms:modified xsi:type="dcterms:W3CDTF">2019-05-17T17:28:00Z</dcterms:modified>
</cp:coreProperties>
</file>