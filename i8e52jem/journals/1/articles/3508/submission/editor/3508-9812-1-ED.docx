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BB37C" w14:textId="77777777" w:rsidR="005F6882" w:rsidRPr="00C379A4" w:rsidRDefault="005F6882" w:rsidP="00E11F5A">
      <w:pPr>
        <w:shd w:val="clear" w:color="auto" w:fill="FFFFFF"/>
        <w:spacing w:after="0" w:line="360" w:lineRule="auto"/>
        <w:jc w:val="both"/>
        <w:outlineLvl w:val="0"/>
        <w:rPr>
          <w:rFonts w:ascii="Times New Roman" w:eastAsia="Times New Roman" w:hAnsi="Times New Roman" w:cs="Times New Roman"/>
          <w:b/>
          <w:bCs/>
          <w:kern w:val="36"/>
          <w:sz w:val="24"/>
          <w:szCs w:val="24"/>
          <w:lang w:eastAsia="en-IN"/>
        </w:rPr>
      </w:pPr>
      <w:bookmarkStart w:id="0" w:name="_GoBack"/>
      <w:bookmarkEnd w:id="0"/>
      <w:r w:rsidRPr="00C379A4">
        <w:rPr>
          <w:rFonts w:ascii="Times New Roman" w:eastAsia="Times New Roman" w:hAnsi="Times New Roman" w:cs="Times New Roman"/>
          <w:b/>
          <w:bCs/>
          <w:kern w:val="36"/>
          <w:sz w:val="24"/>
          <w:szCs w:val="24"/>
          <w:lang w:eastAsia="en-IN"/>
        </w:rPr>
        <w:t xml:space="preserve">Who Cares For The </w:t>
      </w:r>
      <w:r w:rsidR="00C0096C" w:rsidRPr="00C379A4">
        <w:rPr>
          <w:rFonts w:ascii="Times New Roman" w:eastAsia="Times New Roman" w:hAnsi="Times New Roman" w:cs="Times New Roman"/>
          <w:b/>
          <w:bCs/>
          <w:kern w:val="36"/>
          <w:sz w:val="24"/>
          <w:szCs w:val="24"/>
          <w:lang w:eastAsia="en-IN"/>
        </w:rPr>
        <w:t>Nurses</w:t>
      </w:r>
      <w:r w:rsidR="004D74EF" w:rsidRPr="00C379A4">
        <w:rPr>
          <w:rFonts w:ascii="Times New Roman" w:eastAsia="Times New Roman" w:hAnsi="Times New Roman" w:cs="Times New Roman"/>
          <w:b/>
          <w:bCs/>
          <w:kern w:val="36"/>
          <w:sz w:val="24"/>
          <w:szCs w:val="24"/>
          <w:lang w:eastAsia="en-IN"/>
        </w:rPr>
        <w:t>?</w:t>
      </w:r>
    </w:p>
    <w:p w14:paraId="338162EE" w14:textId="77777777" w:rsidR="00C834E8" w:rsidRPr="00C379A4" w:rsidRDefault="00C834E8" w:rsidP="00E11F5A">
      <w:pPr>
        <w:shd w:val="clear" w:color="auto" w:fill="FFFFFF"/>
        <w:spacing w:after="0" w:line="360" w:lineRule="auto"/>
        <w:jc w:val="both"/>
        <w:outlineLvl w:val="0"/>
        <w:rPr>
          <w:rFonts w:ascii="Times New Roman" w:eastAsia="Times New Roman" w:hAnsi="Times New Roman" w:cs="Times New Roman"/>
          <w:bCs/>
          <w:kern w:val="36"/>
          <w:sz w:val="24"/>
          <w:szCs w:val="24"/>
          <w:lang w:eastAsia="en-IN"/>
        </w:rPr>
      </w:pPr>
    </w:p>
    <w:p w14:paraId="05BD17DC" w14:textId="77777777" w:rsidR="00C01893" w:rsidRPr="00C379A4" w:rsidRDefault="00504771" w:rsidP="00E11F5A">
      <w:pPr>
        <w:shd w:val="clear" w:color="auto" w:fill="FFFFFF"/>
        <w:spacing w:after="0" w:line="360" w:lineRule="auto"/>
        <w:jc w:val="both"/>
        <w:outlineLvl w:val="0"/>
        <w:rPr>
          <w:rFonts w:ascii="Times New Roman" w:eastAsia="Times New Roman" w:hAnsi="Times New Roman" w:cs="Times New Roman"/>
          <w:bCs/>
          <w:kern w:val="36"/>
          <w:sz w:val="24"/>
          <w:szCs w:val="24"/>
          <w:lang w:eastAsia="en-IN"/>
        </w:rPr>
      </w:pPr>
      <w:r w:rsidRPr="00C379A4">
        <w:rPr>
          <w:rFonts w:ascii="Times New Roman" w:eastAsia="Times New Roman" w:hAnsi="Times New Roman" w:cs="Times New Roman"/>
          <w:bCs/>
          <w:kern w:val="36"/>
          <w:sz w:val="24"/>
          <w:szCs w:val="24"/>
          <w:lang w:eastAsia="en-IN"/>
        </w:rPr>
        <w:t>On r</w:t>
      </w:r>
      <w:r w:rsidR="00675071" w:rsidRPr="00C379A4">
        <w:rPr>
          <w:rFonts w:ascii="Times New Roman" w:eastAsia="Times New Roman" w:hAnsi="Times New Roman" w:cs="Times New Roman"/>
          <w:bCs/>
          <w:kern w:val="36"/>
          <w:sz w:val="24"/>
          <w:szCs w:val="24"/>
          <w:lang w:eastAsia="en-IN"/>
        </w:rPr>
        <w:t xml:space="preserve">eading </w:t>
      </w:r>
      <w:r w:rsidRPr="00C379A4">
        <w:rPr>
          <w:rFonts w:ascii="Times New Roman" w:eastAsia="Times New Roman" w:hAnsi="Times New Roman" w:cs="Times New Roman"/>
          <w:bCs/>
          <w:kern w:val="36"/>
          <w:sz w:val="24"/>
          <w:szCs w:val="24"/>
          <w:lang w:eastAsia="en-IN"/>
        </w:rPr>
        <w:t xml:space="preserve">news reports </w:t>
      </w:r>
      <w:r w:rsidR="00675071" w:rsidRPr="00C379A4">
        <w:rPr>
          <w:rFonts w:ascii="Times New Roman" w:eastAsia="Times New Roman" w:hAnsi="Times New Roman" w:cs="Times New Roman"/>
          <w:bCs/>
          <w:kern w:val="36"/>
          <w:sz w:val="24"/>
          <w:szCs w:val="24"/>
          <w:lang w:eastAsia="en-IN"/>
        </w:rPr>
        <w:t xml:space="preserve">about </w:t>
      </w:r>
      <w:r w:rsidR="00C01893" w:rsidRPr="00C379A4">
        <w:rPr>
          <w:rFonts w:ascii="Times New Roman" w:eastAsia="Times New Roman" w:hAnsi="Times New Roman" w:cs="Times New Roman"/>
          <w:bCs/>
          <w:kern w:val="36"/>
          <w:sz w:val="24"/>
          <w:szCs w:val="24"/>
          <w:lang w:eastAsia="en-IN"/>
        </w:rPr>
        <w:t xml:space="preserve">attacks on nurses and doctors during the current pandemic, my thoughts flashed back to this </w:t>
      </w:r>
      <w:r w:rsidR="000235AA" w:rsidRPr="00C379A4">
        <w:rPr>
          <w:rFonts w:ascii="Times New Roman" w:eastAsia="Times New Roman" w:hAnsi="Times New Roman" w:cs="Times New Roman"/>
          <w:bCs/>
          <w:kern w:val="36"/>
          <w:sz w:val="24"/>
          <w:szCs w:val="24"/>
          <w:lang w:eastAsia="en-IN"/>
        </w:rPr>
        <w:t xml:space="preserve">particular </w:t>
      </w:r>
      <w:r w:rsidR="00C01893" w:rsidRPr="00C379A4">
        <w:rPr>
          <w:rFonts w:ascii="Times New Roman" w:eastAsia="Times New Roman" w:hAnsi="Times New Roman" w:cs="Times New Roman"/>
          <w:bCs/>
          <w:kern w:val="36"/>
          <w:sz w:val="24"/>
          <w:szCs w:val="24"/>
          <w:lang w:eastAsia="en-IN"/>
        </w:rPr>
        <w:t xml:space="preserve">nurse </w:t>
      </w:r>
      <w:r w:rsidR="000235AA" w:rsidRPr="00C379A4">
        <w:rPr>
          <w:rFonts w:ascii="Times New Roman" w:eastAsia="Times New Roman" w:hAnsi="Times New Roman" w:cs="Times New Roman"/>
          <w:bCs/>
          <w:kern w:val="36"/>
          <w:sz w:val="24"/>
          <w:szCs w:val="24"/>
          <w:lang w:eastAsia="en-IN"/>
        </w:rPr>
        <w:t xml:space="preserve">X </w:t>
      </w:r>
      <w:r w:rsidR="00C01893" w:rsidRPr="00C379A4">
        <w:rPr>
          <w:rFonts w:ascii="Times New Roman" w:eastAsia="Times New Roman" w:hAnsi="Times New Roman" w:cs="Times New Roman"/>
          <w:bCs/>
          <w:kern w:val="36"/>
          <w:sz w:val="24"/>
          <w:szCs w:val="24"/>
          <w:lang w:eastAsia="en-IN"/>
        </w:rPr>
        <w:t xml:space="preserve">from the civic hospital I had </w:t>
      </w:r>
      <w:r w:rsidR="00EF769C" w:rsidRPr="00C379A4">
        <w:rPr>
          <w:rFonts w:ascii="Times New Roman" w:eastAsia="Times New Roman" w:hAnsi="Times New Roman" w:cs="Times New Roman"/>
          <w:bCs/>
          <w:kern w:val="36"/>
          <w:sz w:val="24"/>
          <w:szCs w:val="24"/>
          <w:lang w:eastAsia="en-IN"/>
        </w:rPr>
        <w:t xml:space="preserve">a </w:t>
      </w:r>
      <w:r w:rsidR="00C01893" w:rsidRPr="00C379A4">
        <w:rPr>
          <w:rFonts w:ascii="Times New Roman" w:eastAsia="Times New Roman" w:hAnsi="Times New Roman" w:cs="Times New Roman"/>
          <w:bCs/>
          <w:kern w:val="36"/>
          <w:sz w:val="24"/>
          <w:szCs w:val="24"/>
          <w:lang w:eastAsia="en-IN"/>
        </w:rPr>
        <w:t>chance opportunity to interview</w:t>
      </w:r>
      <w:r w:rsidRPr="00C379A4">
        <w:rPr>
          <w:rFonts w:ascii="Times New Roman" w:eastAsia="Times New Roman" w:hAnsi="Times New Roman" w:cs="Times New Roman"/>
          <w:bCs/>
          <w:kern w:val="36"/>
          <w:sz w:val="24"/>
          <w:szCs w:val="24"/>
          <w:lang w:eastAsia="en-IN"/>
        </w:rPr>
        <w:t xml:space="preserve"> for my study</w:t>
      </w:r>
      <w:r w:rsidR="002573F0" w:rsidRPr="00C379A4">
        <w:rPr>
          <w:rFonts w:ascii="Times New Roman" w:eastAsia="Times New Roman" w:hAnsi="Times New Roman" w:cs="Times New Roman"/>
          <w:bCs/>
          <w:kern w:val="36"/>
          <w:sz w:val="24"/>
          <w:szCs w:val="24"/>
          <w:lang w:eastAsia="en-IN"/>
        </w:rPr>
        <w:t>.</w:t>
      </w:r>
      <w:r w:rsidR="00C01893" w:rsidRPr="00C379A4">
        <w:rPr>
          <w:rFonts w:ascii="Times New Roman" w:eastAsia="Times New Roman" w:hAnsi="Times New Roman" w:cs="Times New Roman"/>
          <w:bCs/>
          <w:kern w:val="36"/>
          <w:sz w:val="24"/>
          <w:szCs w:val="24"/>
          <w:lang w:eastAsia="en-IN"/>
        </w:rPr>
        <w:t xml:space="preserve"> </w:t>
      </w:r>
      <w:r w:rsidRPr="00C379A4">
        <w:rPr>
          <w:rFonts w:ascii="Times New Roman" w:eastAsia="Times New Roman" w:hAnsi="Times New Roman" w:cs="Times New Roman"/>
          <w:bCs/>
          <w:kern w:val="36"/>
          <w:sz w:val="24"/>
          <w:szCs w:val="24"/>
          <w:lang w:eastAsia="en-IN"/>
        </w:rPr>
        <w:t xml:space="preserve">While describing the working conditions in </w:t>
      </w:r>
      <w:r w:rsidR="00C02765" w:rsidRPr="00C379A4">
        <w:rPr>
          <w:rFonts w:ascii="Times New Roman" w:eastAsia="Times New Roman" w:hAnsi="Times New Roman" w:cs="Times New Roman"/>
          <w:bCs/>
          <w:kern w:val="36"/>
          <w:sz w:val="24"/>
          <w:szCs w:val="24"/>
          <w:lang w:eastAsia="en-IN"/>
        </w:rPr>
        <w:t>the</w:t>
      </w:r>
      <w:r w:rsidRPr="00C379A4">
        <w:rPr>
          <w:rFonts w:ascii="Times New Roman" w:eastAsia="Times New Roman" w:hAnsi="Times New Roman" w:cs="Times New Roman"/>
          <w:bCs/>
          <w:kern w:val="36"/>
          <w:sz w:val="24"/>
          <w:szCs w:val="24"/>
          <w:lang w:eastAsia="en-IN"/>
        </w:rPr>
        <w:t xml:space="preserve"> public hospital, she pointed out how heavy pressure of patients often necessitated floor beds and in turn led to arguments </w:t>
      </w:r>
      <w:r w:rsidR="00C02765" w:rsidRPr="00C379A4">
        <w:rPr>
          <w:rFonts w:ascii="Times New Roman" w:eastAsia="Times New Roman" w:hAnsi="Times New Roman" w:cs="Times New Roman"/>
          <w:bCs/>
          <w:kern w:val="36"/>
          <w:sz w:val="24"/>
          <w:szCs w:val="24"/>
          <w:lang w:eastAsia="en-IN"/>
        </w:rPr>
        <w:t xml:space="preserve">with patients </w:t>
      </w:r>
      <w:r w:rsidRPr="00C379A4">
        <w:rPr>
          <w:rFonts w:ascii="Times New Roman" w:eastAsia="Times New Roman" w:hAnsi="Times New Roman" w:cs="Times New Roman"/>
          <w:bCs/>
          <w:kern w:val="36"/>
          <w:sz w:val="24"/>
          <w:szCs w:val="24"/>
          <w:lang w:eastAsia="en-IN"/>
        </w:rPr>
        <w:t xml:space="preserve">and risk of violence. </w:t>
      </w:r>
      <w:r w:rsidR="000235AA" w:rsidRPr="00C379A4">
        <w:rPr>
          <w:rFonts w:ascii="Times New Roman" w:eastAsia="Times New Roman" w:hAnsi="Times New Roman" w:cs="Times New Roman"/>
          <w:bCs/>
          <w:kern w:val="36"/>
          <w:sz w:val="24"/>
          <w:szCs w:val="24"/>
          <w:lang w:eastAsia="en-IN"/>
        </w:rPr>
        <w:t xml:space="preserve">Narrating </w:t>
      </w:r>
      <w:del w:id="1" w:author="HP" w:date="2020-07-19T10:55:00Z">
        <w:r w:rsidRPr="00C379A4" w:rsidDel="00315DB0">
          <w:rPr>
            <w:rFonts w:ascii="Times New Roman" w:eastAsia="Times New Roman" w:hAnsi="Times New Roman" w:cs="Times New Roman"/>
            <w:bCs/>
            <w:kern w:val="36"/>
            <w:sz w:val="24"/>
            <w:szCs w:val="24"/>
            <w:lang w:eastAsia="en-IN"/>
          </w:rPr>
          <w:delText>an</w:delText>
        </w:r>
        <w:r w:rsidR="000235AA" w:rsidRPr="00C379A4" w:rsidDel="00315DB0">
          <w:rPr>
            <w:rFonts w:ascii="Times New Roman" w:eastAsia="Times New Roman" w:hAnsi="Times New Roman" w:cs="Times New Roman"/>
            <w:bCs/>
            <w:kern w:val="36"/>
            <w:sz w:val="24"/>
            <w:szCs w:val="24"/>
            <w:lang w:eastAsia="en-IN"/>
          </w:rPr>
          <w:delText xml:space="preserve"> </w:delText>
        </w:r>
      </w:del>
      <w:ins w:id="2" w:author="HP" w:date="2020-07-19T10:55:00Z">
        <w:r w:rsidR="00315DB0">
          <w:rPr>
            <w:rFonts w:ascii="Times New Roman" w:eastAsia="Times New Roman" w:hAnsi="Times New Roman" w:cs="Times New Roman"/>
            <w:bCs/>
            <w:kern w:val="36"/>
            <w:sz w:val="24"/>
            <w:szCs w:val="24"/>
            <w:lang w:eastAsia="en-IN"/>
          </w:rPr>
          <w:t>another</w:t>
        </w:r>
        <w:r w:rsidR="00315DB0" w:rsidRPr="00C379A4">
          <w:rPr>
            <w:rFonts w:ascii="Times New Roman" w:eastAsia="Times New Roman" w:hAnsi="Times New Roman" w:cs="Times New Roman"/>
            <w:bCs/>
            <w:kern w:val="36"/>
            <w:sz w:val="24"/>
            <w:szCs w:val="24"/>
            <w:lang w:eastAsia="en-IN"/>
          </w:rPr>
          <w:t xml:space="preserve"> </w:t>
        </w:r>
      </w:ins>
      <w:r w:rsidR="000235AA" w:rsidRPr="00C379A4">
        <w:rPr>
          <w:rFonts w:ascii="Times New Roman" w:eastAsia="Times New Roman" w:hAnsi="Times New Roman" w:cs="Times New Roman"/>
          <w:bCs/>
          <w:kern w:val="36"/>
          <w:sz w:val="24"/>
          <w:szCs w:val="24"/>
          <w:lang w:eastAsia="en-IN"/>
        </w:rPr>
        <w:t xml:space="preserve">incident, she told me how a male patient in the ward </w:t>
      </w:r>
      <w:r w:rsidRPr="00C379A4">
        <w:rPr>
          <w:rFonts w:ascii="Times New Roman" w:eastAsia="Times New Roman" w:hAnsi="Times New Roman" w:cs="Times New Roman"/>
          <w:bCs/>
          <w:kern w:val="36"/>
          <w:sz w:val="24"/>
          <w:szCs w:val="24"/>
          <w:lang w:eastAsia="en-IN"/>
        </w:rPr>
        <w:t xml:space="preserve">had </w:t>
      </w:r>
      <w:r w:rsidR="00C834E8" w:rsidRPr="00C379A4">
        <w:rPr>
          <w:rFonts w:ascii="Times New Roman" w:eastAsia="Times New Roman" w:hAnsi="Times New Roman" w:cs="Times New Roman"/>
          <w:bCs/>
          <w:kern w:val="36"/>
          <w:sz w:val="24"/>
          <w:szCs w:val="24"/>
          <w:lang w:eastAsia="en-IN"/>
        </w:rPr>
        <w:t xml:space="preserve">suddenly </w:t>
      </w:r>
      <w:r w:rsidR="000235AA" w:rsidRPr="00C379A4">
        <w:rPr>
          <w:rFonts w:ascii="Times New Roman" w:eastAsia="Times New Roman" w:hAnsi="Times New Roman" w:cs="Times New Roman"/>
          <w:bCs/>
          <w:kern w:val="36"/>
          <w:sz w:val="24"/>
          <w:szCs w:val="24"/>
          <w:lang w:eastAsia="en-IN"/>
        </w:rPr>
        <w:t>attacked</w:t>
      </w:r>
      <w:r w:rsidR="008E0AC0" w:rsidRPr="00C379A4">
        <w:rPr>
          <w:rFonts w:ascii="Times New Roman" w:eastAsia="Times New Roman" w:hAnsi="Times New Roman" w:cs="Times New Roman"/>
          <w:bCs/>
          <w:kern w:val="36"/>
          <w:sz w:val="24"/>
          <w:szCs w:val="24"/>
          <w:lang w:eastAsia="en-IN"/>
        </w:rPr>
        <w:t xml:space="preserve"> </w:t>
      </w:r>
      <w:r w:rsidR="000235AA" w:rsidRPr="00C379A4">
        <w:rPr>
          <w:rFonts w:ascii="Times New Roman" w:eastAsia="Times New Roman" w:hAnsi="Times New Roman" w:cs="Times New Roman"/>
          <w:bCs/>
          <w:kern w:val="36"/>
          <w:sz w:val="24"/>
          <w:szCs w:val="24"/>
          <w:lang w:eastAsia="en-IN"/>
        </w:rPr>
        <w:t>her with a surgical scissor from behind</w:t>
      </w:r>
      <w:r w:rsidR="00C02765" w:rsidRPr="00C379A4">
        <w:rPr>
          <w:rFonts w:ascii="Times New Roman" w:eastAsia="Times New Roman" w:hAnsi="Times New Roman" w:cs="Times New Roman"/>
          <w:bCs/>
          <w:kern w:val="36"/>
          <w:sz w:val="24"/>
          <w:szCs w:val="24"/>
          <w:lang w:eastAsia="en-IN"/>
        </w:rPr>
        <w:t>, without any provocation</w:t>
      </w:r>
      <w:r w:rsidR="000235AA" w:rsidRPr="00C379A4">
        <w:rPr>
          <w:rFonts w:ascii="Times New Roman" w:eastAsia="Times New Roman" w:hAnsi="Times New Roman" w:cs="Times New Roman"/>
          <w:bCs/>
          <w:kern w:val="36"/>
          <w:sz w:val="24"/>
          <w:szCs w:val="24"/>
          <w:lang w:eastAsia="en-IN"/>
        </w:rPr>
        <w:t>. Had it not been for the presence</w:t>
      </w:r>
      <w:r w:rsidR="00C02765" w:rsidRPr="00C379A4">
        <w:rPr>
          <w:rFonts w:ascii="Times New Roman" w:eastAsia="Times New Roman" w:hAnsi="Times New Roman" w:cs="Times New Roman"/>
          <w:bCs/>
          <w:kern w:val="36"/>
          <w:sz w:val="24"/>
          <w:szCs w:val="24"/>
          <w:lang w:eastAsia="en-IN"/>
        </w:rPr>
        <w:t xml:space="preserve"> </w:t>
      </w:r>
      <w:r w:rsidR="000235AA" w:rsidRPr="00C379A4">
        <w:rPr>
          <w:rFonts w:ascii="Times New Roman" w:eastAsia="Times New Roman" w:hAnsi="Times New Roman" w:cs="Times New Roman"/>
          <w:bCs/>
          <w:kern w:val="36"/>
          <w:sz w:val="24"/>
          <w:szCs w:val="24"/>
          <w:lang w:eastAsia="en-IN"/>
        </w:rPr>
        <w:t>of the ward boy, who overpowered the patient in the nick of time, the attack could have been fatal.</w:t>
      </w:r>
      <w:r w:rsidR="00C834E8" w:rsidRPr="00C379A4">
        <w:rPr>
          <w:rFonts w:ascii="Times New Roman" w:eastAsia="Times New Roman" w:hAnsi="Times New Roman" w:cs="Times New Roman"/>
          <w:bCs/>
          <w:kern w:val="36"/>
          <w:sz w:val="24"/>
          <w:szCs w:val="24"/>
          <w:lang w:eastAsia="en-IN"/>
        </w:rPr>
        <w:t xml:space="preserve"> </w:t>
      </w:r>
      <w:r w:rsidR="002573F0" w:rsidRPr="00C379A4">
        <w:rPr>
          <w:rFonts w:ascii="Times New Roman" w:eastAsia="Times New Roman" w:hAnsi="Times New Roman" w:cs="Times New Roman"/>
          <w:bCs/>
          <w:kern w:val="36"/>
          <w:sz w:val="24"/>
          <w:szCs w:val="24"/>
          <w:lang w:eastAsia="en-IN"/>
        </w:rPr>
        <w:t>S</w:t>
      </w:r>
      <w:r w:rsidR="00C834E8" w:rsidRPr="00C379A4">
        <w:rPr>
          <w:rFonts w:ascii="Times New Roman" w:eastAsia="Times New Roman" w:hAnsi="Times New Roman" w:cs="Times New Roman"/>
          <w:bCs/>
          <w:kern w:val="36"/>
          <w:sz w:val="24"/>
          <w:szCs w:val="24"/>
          <w:lang w:eastAsia="en-IN"/>
        </w:rPr>
        <w:t xml:space="preserve">he </w:t>
      </w:r>
      <w:r w:rsidR="002573F0" w:rsidRPr="00C379A4">
        <w:rPr>
          <w:rFonts w:ascii="Times New Roman" w:eastAsia="Times New Roman" w:hAnsi="Times New Roman" w:cs="Times New Roman"/>
          <w:bCs/>
          <w:kern w:val="36"/>
          <w:sz w:val="24"/>
          <w:szCs w:val="24"/>
          <w:lang w:eastAsia="en-IN"/>
        </w:rPr>
        <w:t xml:space="preserve">further </w:t>
      </w:r>
      <w:r w:rsidR="00C834E8" w:rsidRPr="00C379A4">
        <w:rPr>
          <w:rFonts w:ascii="Times New Roman" w:eastAsia="Times New Roman" w:hAnsi="Times New Roman" w:cs="Times New Roman"/>
          <w:bCs/>
          <w:kern w:val="36"/>
          <w:sz w:val="24"/>
          <w:szCs w:val="24"/>
          <w:lang w:eastAsia="en-IN"/>
        </w:rPr>
        <w:t>disclosed that she was asked to go on leave for a few days. Though shaken, she resumed work within a week’s time; no action was taken and work went on as if nothing had happened.</w:t>
      </w:r>
    </w:p>
    <w:p w14:paraId="42490CC4" w14:textId="77777777" w:rsidR="00C01893" w:rsidRPr="00C379A4" w:rsidRDefault="00C01893" w:rsidP="00E11F5A">
      <w:pPr>
        <w:shd w:val="clear" w:color="auto" w:fill="FFFFFF"/>
        <w:spacing w:after="0" w:line="360" w:lineRule="auto"/>
        <w:jc w:val="both"/>
        <w:outlineLvl w:val="0"/>
        <w:rPr>
          <w:rFonts w:ascii="Times New Roman" w:eastAsia="Times New Roman" w:hAnsi="Times New Roman" w:cs="Times New Roman"/>
          <w:bCs/>
          <w:kern w:val="36"/>
          <w:sz w:val="24"/>
          <w:szCs w:val="24"/>
          <w:lang w:eastAsia="en-IN"/>
        </w:rPr>
      </w:pPr>
    </w:p>
    <w:p w14:paraId="077B9DBD" w14:textId="77777777" w:rsidR="005306CC" w:rsidRPr="00C379A4" w:rsidRDefault="00C834E8" w:rsidP="00E11F5A">
      <w:pPr>
        <w:shd w:val="clear" w:color="auto" w:fill="FFFFFF"/>
        <w:spacing w:after="0" w:line="360" w:lineRule="auto"/>
        <w:jc w:val="both"/>
        <w:outlineLvl w:val="0"/>
        <w:rPr>
          <w:rFonts w:ascii="Times New Roman" w:eastAsia="Times New Roman" w:hAnsi="Times New Roman" w:cs="Times New Roman"/>
          <w:bCs/>
          <w:kern w:val="36"/>
          <w:sz w:val="24"/>
          <w:szCs w:val="24"/>
          <w:lang w:eastAsia="en-IN"/>
        </w:rPr>
      </w:pPr>
      <w:commentRangeStart w:id="3"/>
      <w:r w:rsidRPr="00C379A4">
        <w:rPr>
          <w:rFonts w:ascii="Times New Roman" w:eastAsia="Times New Roman" w:hAnsi="Times New Roman" w:cs="Times New Roman"/>
          <w:bCs/>
          <w:kern w:val="36"/>
          <w:sz w:val="24"/>
          <w:szCs w:val="24"/>
          <w:lang w:eastAsia="en-IN"/>
        </w:rPr>
        <w:t xml:space="preserve">In the research study I had undertaken </w:t>
      </w:r>
      <w:del w:id="4" w:author="HP" w:date="2020-07-19T10:54:00Z">
        <w:r w:rsidRPr="00C379A4" w:rsidDel="00315DB0">
          <w:rPr>
            <w:rFonts w:ascii="Times New Roman" w:eastAsia="Times New Roman" w:hAnsi="Times New Roman" w:cs="Times New Roman"/>
            <w:bCs/>
            <w:kern w:val="36"/>
            <w:sz w:val="24"/>
            <w:szCs w:val="24"/>
            <w:lang w:eastAsia="en-IN"/>
          </w:rPr>
          <w:delText xml:space="preserve">in 2010 </w:delText>
        </w:r>
        <w:commentRangeEnd w:id="3"/>
        <w:r w:rsidR="00CD053D" w:rsidDel="00315DB0">
          <w:rPr>
            <w:rStyle w:val="CommentReference"/>
          </w:rPr>
          <w:commentReference w:id="3"/>
        </w:r>
      </w:del>
      <w:ins w:id="5" w:author="HP" w:date="2020-07-19T10:54:00Z">
        <w:r w:rsidR="00315DB0">
          <w:rPr>
            <w:rFonts w:ascii="Times New Roman" w:eastAsia="Times New Roman" w:hAnsi="Times New Roman" w:cs="Times New Roman"/>
            <w:bCs/>
            <w:kern w:val="36"/>
            <w:sz w:val="24"/>
            <w:szCs w:val="24"/>
            <w:lang w:eastAsia="en-IN"/>
          </w:rPr>
          <w:t>(</w:t>
        </w:r>
      </w:ins>
      <w:r w:rsidR="00D12770" w:rsidRPr="00D12770">
        <w:rPr>
          <w:rFonts w:ascii="Times New Roman" w:eastAsia="Times New Roman" w:hAnsi="Times New Roman" w:cs="Times New Roman"/>
          <w:bCs/>
          <w:color w:val="FF0000"/>
          <w:kern w:val="36"/>
          <w:sz w:val="24"/>
          <w:szCs w:val="24"/>
          <w:lang w:eastAsia="en-IN"/>
          <w:rPrChange w:id="6" w:author="HP" w:date="2020-07-21T22:45:00Z">
            <w:rPr>
              <w:rFonts w:ascii="Times New Roman" w:eastAsia="Times New Roman" w:hAnsi="Times New Roman" w:cs="Times New Roman"/>
              <w:bCs/>
              <w:kern w:val="36"/>
              <w:sz w:val="24"/>
              <w:szCs w:val="24"/>
              <w:lang w:eastAsia="en-IN"/>
            </w:rPr>
          </w:rPrChange>
        </w:rPr>
        <w:t>1</w:t>
      </w:r>
      <w:ins w:id="7" w:author="HP" w:date="2020-07-19T10:54:00Z">
        <w:r w:rsidR="00315DB0">
          <w:rPr>
            <w:rFonts w:ascii="Times New Roman" w:eastAsia="Times New Roman" w:hAnsi="Times New Roman" w:cs="Times New Roman"/>
            <w:bCs/>
            <w:kern w:val="36"/>
            <w:sz w:val="24"/>
            <w:szCs w:val="24"/>
            <w:lang w:eastAsia="en-IN"/>
          </w:rPr>
          <w:t xml:space="preserve">) </w:t>
        </w:r>
      </w:ins>
      <w:r w:rsidRPr="00C379A4">
        <w:rPr>
          <w:rFonts w:ascii="Times New Roman" w:eastAsia="Times New Roman" w:hAnsi="Times New Roman" w:cs="Times New Roman"/>
          <w:bCs/>
          <w:kern w:val="36"/>
          <w:sz w:val="24"/>
          <w:szCs w:val="24"/>
          <w:lang w:eastAsia="en-IN"/>
        </w:rPr>
        <w:t>to explore their socio-economic conditions in Mumbai, m</w:t>
      </w:r>
      <w:r w:rsidR="008E0AC0" w:rsidRPr="00C379A4">
        <w:rPr>
          <w:rFonts w:ascii="Times New Roman" w:eastAsia="Times New Roman" w:hAnsi="Times New Roman" w:cs="Times New Roman"/>
          <w:bCs/>
          <w:kern w:val="36"/>
          <w:sz w:val="24"/>
          <w:szCs w:val="24"/>
          <w:lang w:eastAsia="en-IN"/>
        </w:rPr>
        <w:t xml:space="preserve">ajority of the nurse respondents across healthcare institutions </w:t>
      </w:r>
      <w:r w:rsidR="001A3036" w:rsidRPr="00C379A4">
        <w:rPr>
          <w:rFonts w:ascii="Times New Roman" w:eastAsia="Times New Roman" w:hAnsi="Times New Roman" w:cs="Times New Roman"/>
          <w:bCs/>
          <w:kern w:val="36"/>
          <w:sz w:val="24"/>
          <w:szCs w:val="24"/>
          <w:lang w:eastAsia="en-IN"/>
        </w:rPr>
        <w:t>in</w:t>
      </w:r>
      <w:r w:rsidR="005F6882" w:rsidRPr="00C379A4">
        <w:rPr>
          <w:rFonts w:ascii="Times New Roman" w:eastAsia="Times New Roman" w:hAnsi="Times New Roman" w:cs="Times New Roman"/>
          <w:bCs/>
          <w:kern w:val="36"/>
          <w:sz w:val="24"/>
          <w:szCs w:val="24"/>
          <w:lang w:eastAsia="en-IN"/>
        </w:rPr>
        <w:t xml:space="preserve"> </w:t>
      </w:r>
      <w:r w:rsidR="001A3036" w:rsidRPr="00C379A4">
        <w:rPr>
          <w:rFonts w:ascii="Times New Roman" w:eastAsia="Times New Roman" w:hAnsi="Times New Roman" w:cs="Times New Roman"/>
          <w:bCs/>
          <w:kern w:val="36"/>
          <w:sz w:val="24"/>
          <w:szCs w:val="24"/>
          <w:lang w:eastAsia="en-IN"/>
        </w:rPr>
        <w:t xml:space="preserve">the </w:t>
      </w:r>
      <w:r w:rsidR="005F6882" w:rsidRPr="00C379A4">
        <w:rPr>
          <w:rFonts w:ascii="Times New Roman" w:eastAsia="Times New Roman" w:hAnsi="Times New Roman" w:cs="Times New Roman"/>
          <w:bCs/>
          <w:kern w:val="36"/>
          <w:sz w:val="24"/>
          <w:szCs w:val="24"/>
          <w:lang w:eastAsia="en-IN"/>
        </w:rPr>
        <w:t xml:space="preserve">selected wards </w:t>
      </w:r>
      <w:r w:rsidR="008E0AC0" w:rsidRPr="00C379A4">
        <w:rPr>
          <w:rFonts w:ascii="Times New Roman" w:eastAsia="Times New Roman" w:hAnsi="Times New Roman" w:cs="Times New Roman"/>
          <w:bCs/>
          <w:kern w:val="36"/>
          <w:sz w:val="24"/>
          <w:szCs w:val="24"/>
          <w:lang w:eastAsia="en-IN"/>
        </w:rPr>
        <w:t xml:space="preserve">mentioned </w:t>
      </w:r>
      <w:r w:rsidR="00ED7392" w:rsidRPr="00C379A4">
        <w:rPr>
          <w:rFonts w:ascii="Times New Roman" w:eastAsia="Times New Roman" w:hAnsi="Times New Roman" w:cs="Times New Roman"/>
          <w:bCs/>
          <w:kern w:val="36"/>
          <w:sz w:val="24"/>
          <w:szCs w:val="24"/>
          <w:lang w:eastAsia="en-IN"/>
        </w:rPr>
        <w:t>‘</w:t>
      </w:r>
      <w:r w:rsidR="008E0AC0" w:rsidRPr="00C379A4">
        <w:rPr>
          <w:rFonts w:ascii="Times New Roman" w:eastAsia="Times New Roman" w:hAnsi="Times New Roman" w:cs="Times New Roman"/>
          <w:bCs/>
          <w:kern w:val="36"/>
          <w:sz w:val="24"/>
          <w:szCs w:val="24"/>
          <w:lang w:eastAsia="en-IN"/>
        </w:rPr>
        <w:t>recovery of critical patients</w:t>
      </w:r>
      <w:r w:rsidR="00ED7392" w:rsidRPr="00C379A4">
        <w:rPr>
          <w:rFonts w:ascii="Times New Roman" w:eastAsia="Times New Roman" w:hAnsi="Times New Roman" w:cs="Times New Roman"/>
          <w:bCs/>
          <w:kern w:val="36"/>
          <w:sz w:val="24"/>
          <w:szCs w:val="24"/>
          <w:lang w:eastAsia="en-IN"/>
        </w:rPr>
        <w:t>’</w:t>
      </w:r>
      <w:r w:rsidR="008E0AC0" w:rsidRPr="00C379A4">
        <w:rPr>
          <w:rFonts w:ascii="Times New Roman" w:eastAsia="Times New Roman" w:hAnsi="Times New Roman" w:cs="Times New Roman"/>
          <w:bCs/>
          <w:kern w:val="36"/>
          <w:sz w:val="24"/>
          <w:szCs w:val="24"/>
          <w:lang w:eastAsia="en-IN"/>
        </w:rPr>
        <w:t xml:space="preserve">, </w:t>
      </w:r>
      <w:r w:rsidR="00ED7392" w:rsidRPr="00C379A4">
        <w:rPr>
          <w:rFonts w:ascii="Times New Roman" w:eastAsia="Times New Roman" w:hAnsi="Times New Roman" w:cs="Times New Roman"/>
          <w:bCs/>
          <w:kern w:val="36"/>
          <w:sz w:val="24"/>
          <w:szCs w:val="24"/>
          <w:lang w:eastAsia="en-IN"/>
        </w:rPr>
        <w:t>‘</w:t>
      </w:r>
      <w:r w:rsidR="008E0AC0" w:rsidRPr="00C379A4">
        <w:rPr>
          <w:rFonts w:ascii="Times New Roman" w:eastAsia="Times New Roman" w:hAnsi="Times New Roman" w:cs="Times New Roman"/>
          <w:bCs/>
          <w:kern w:val="36"/>
          <w:sz w:val="24"/>
          <w:szCs w:val="24"/>
          <w:lang w:eastAsia="en-IN"/>
        </w:rPr>
        <w:t>help</w:t>
      </w:r>
      <w:r w:rsidR="0038517F" w:rsidRPr="00C379A4">
        <w:rPr>
          <w:rFonts w:ascii="Times New Roman" w:eastAsia="Times New Roman" w:hAnsi="Times New Roman" w:cs="Times New Roman"/>
          <w:bCs/>
          <w:kern w:val="36"/>
          <w:sz w:val="24"/>
          <w:szCs w:val="24"/>
          <w:lang w:eastAsia="en-IN"/>
        </w:rPr>
        <w:t>ing</w:t>
      </w:r>
      <w:r w:rsidR="008E0AC0" w:rsidRPr="00C379A4">
        <w:rPr>
          <w:rFonts w:ascii="Times New Roman" w:eastAsia="Times New Roman" w:hAnsi="Times New Roman" w:cs="Times New Roman"/>
          <w:bCs/>
          <w:kern w:val="36"/>
          <w:sz w:val="24"/>
          <w:szCs w:val="24"/>
          <w:lang w:eastAsia="en-IN"/>
        </w:rPr>
        <w:t xml:space="preserve"> to reduce the suffering of patients</w:t>
      </w:r>
      <w:r w:rsidR="00ED7392" w:rsidRPr="00C379A4">
        <w:rPr>
          <w:rFonts w:ascii="Times New Roman" w:eastAsia="Times New Roman" w:hAnsi="Times New Roman" w:cs="Times New Roman"/>
          <w:bCs/>
          <w:kern w:val="36"/>
          <w:sz w:val="24"/>
          <w:szCs w:val="24"/>
          <w:lang w:eastAsia="en-IN"/>
        </w:rPr>
        <w:t>’</w:t>
      </w:r>
      <w:r w:rsidR="008E0AC0" w:rsidRPr="00C379A4">
        <w:rPr>
          <w:rFonts w:ascii="Times New Roman" w:eastAsia="Times New Roman" w:hAnsi="Times New Roman" w:cs="Times New Roman"/>
          <w:bCs/>
          <w:kern w:val="36"/>
          <w:sz w:val="24"/>
          <w:szCs w:val="24"/>
          <w:lang w:eastAsia="en-IN"/>
        </w:rPr>
        <w:t xml:space="preserve">, </w:t>
      </w:r>
      <w:r w:rsidR="00ED7392" w:rsidRPr="00C379A4">
        <w:rPr>
          <w:rFonts w:ascii="Times New Roman" w:eastAsia="Times New Roman" w:hAnsi="Times New Roman" w:cs="Times New Roman"/>
          <w:bCs/>
          <w:kern w:val="36"/>
          <w:sz w:val="24"/>
          <w:szCs w:val="24"/>
          <w:lang w:eastAsia="en-IN"/>
        </w:rPr>
        <w:t>‘</w:t>
      </w:r>
      <w:r w:rsidR="008E0AC0" w:rsidRPr="00C379A4">
        <w:rPr>
          <w:rFonts w:ascii="Times New Roman" w:eastAsia="Times New Roman" w:hAnsi="Times New Roman" w:cs="Times New Roman"/>
          <w:bCs/>
          <w:kern w:val="36"/>
          <w:sz w:val="24"/>
          <w:szCs w:val="24"/>
          <w:lang w:eastAsia="en-IN"/>
        </w:rPr>
        <w:t xml:space="preserve">saving lives’ as situations </w:t>
      </w:r>
      <w:r w:rsidR="001A3036" w:rsidRPr="00C379A4">
        <w:rPr>
          <w:rFonts w:ascii="Times New Roman" w:eastAsia="Times New Roman" w:hAnsi="Times New Roman" w:cs="Times New Roman"/>
          <w:bCs/>
          <w:kern w:val="36"/>
          <w:sz w:val="24"/>
          <w:szCs w:val="24"/>
          <w:lang w:eastAsia="en-IN"/>
        </w:rPr>
        <w:t>that</w:t>
      </w:r>
      <w:r w:rsidR="008E0AC0" w:rsidRPr="00C379A4">
        <w:rPr>
          <w:rFonts w:ascii="Times New Roman" w:eastAsia="Times New Roman" w:hAnsi="Times New Roman" w:cs="Times New Roman"/>
          <w:bCs/>
          <w:kern w:val="36"/>
          <w:sz w:val="24"/>
          <w:szCs w:val="24"/>
          <w:lang w:eastAsia="en-IN"/>
        </w:rPr>
        <w:t xml:space="preserve"> gave them immense satisfaction. Recounting an inciden</w:t>
      </w:r>
      <w:r w:rsidR="001F56D6" w:rsidRPr="00C379A4">
        <w:rPr>
          <w:rFonts w:ascii="Times New Roman" w:eastAsia="Times New Roman" w:hAnsi="Times New Roman" w:cs="Times New Roman"/>
          <w:bCs/>
          <w:kern w:val="36"/>
          <w:sz w:val="24"/>
          <w:szCs w:val="24"/>
          <w:lang w:eastAsia="en-IN"/>
        </w:rPr>
        <w:t>t</w:t>
      </w:r>
      <w:r w:rsidR="008E0AC0" w:rsidRPr="00C379A4">
        <w:rPr>
          <w:rFonts w:ascii="Times New Roman" w:eastAsia="Times New Roman" w:hAnsi="Times New Roman" w:cs="Times New Roman"/>
          <w:bCs/>
          <w:kern w:val="36"/>
          <w:sz w:val="24"/>
          <w:szCs w:val="24"/>
          <w:lang w:eastAsia="en-IN"/>
        </w:rPr>
        <w:t xml:space="preserve">, a nurse </w:t>
      </w:r>
      <w:r w:rsidR="007B11E5" w:rsidRPr="00C379A4">
        <w:rPr>
          <w:rFonts w:ascii="Times New Roman" w:eastAsia="Times New Roman" w:hAnsi="Times New Roman" w:cs="Times New Roman"/>
          <w:bCs/>
          <w:kern w:val="36"/>
          <w:sz w:val="24"/>
          <w:szCs w:val="24"/>
          <w:lang w:eastAsia="en-IN"/>
        </w:rPr>
        <w:t>point</w:t>
      </w:r>
      <w:r w:rsidR="003026D6" w:rsidRPr="00C379A4">
        <w:rPr>
          <w:rFonts w:ascii="Times New Roman" w:eastAsia="Times New Roman" w:hAnsi="Times New Roman" w:cs="Times New Roman"/>
          <w:bCs/>
          <w:kern w:val="36"/>
          <w:sz w:val="24"/>
          <w:szCs w:val="24"/>
          <w:lang w:eastAsia="en-IN"/>
        </w:rPr>
        <w:t>ed</w:t>
      </w:r>
      <w:r w:rsidR="007B11E5" w:rsidRPr="00C379A4">
        <w:rPr>
          <w:rFonts w:ascii="Times New Roman" w:eastAsia="Times New Roman" w:hAnsi="Times New Roman" w:cs="Times New Roman"/>
          <w:bCs/>
          <w:kern w:val="36"/>
          <w:sz w:val="24"/>
          <w:szCs w:val="24"/>
          <w:lang w:eastAsia="en-IN"/>
        </w:rPr>
        <w:t xml:space="preserve"> out</w:t>
      </w:r>
      <w:r w:rsidR="008E0AC0" w:rsidRPr="00C379A4">
        <w:rPr>
          <w:rFonts w:ascii="Times New Roman" w:eastAsia="Times New Roman" w:hAnsi="Times New Roman" w:cs="Times New Roman"/>
          <w:bCs/>
          <w:kern w:val="36"/>
          <w:sz w:val="24"/>
          <w:szCs w:val="24"/>
          <w:lang w:eastAsia="en-IN"/>
        </w:rPr>
        <w:t xml:space="preserve"> that she was deeply touched when a critical patient on recovery remarked that she was like God to him. </w:t>
      </w:r>
      <w:r w:rsidR="00ED7392" w:rsidRPr="00C379A4">
        <w:rPr>
          <w:rFonts w:ascii="Times New Roman" w:eastAsia="Times New Roman" w:hAnsi="Times New Roman" w:cs="Times New Roman"/>
          <w:bCs/>
          <w:kern w:val="36"/>
          <w:sz w:val="24"/>
          <w:szCs w:val="24"/>
          <w:lang w:eastAsia="en-IN"/>
        </w:rPr>
        <w:t>‘</w:t>
      </w:r>
      <w:r w:rsidR="008E0AC0" w:rsidRPr="00C379A4">
        <w:rPr>
          <w:rFonts w:ascii="Times New Roman" w:eastAsia="Times New Roman" w:hAnsi="Times New Roman" w:cs="Times New Roman"/>
          <w:bCs/>
          <w:kern w:val="36"/>
          <w:sz w:val="24"/>
          <w:szCs w:val="24"/>
          <w:lang w:eastAsia="en-IN"/>
        </w:rPr>
        <w:t>Money is not everything’, she added, ‘the blessings of our patients keep us going</w:t>
      </w:r>
      <w:r w:rsidR="00011FEC" w:rsidRPr="00C379A4">
        <w:rPr>
          <w:rFonts w:ascii="Times New Roman" w:eastAsia="Times New Roman" w:hAnsi="Times New Roman" w:cs="Times New Roman"/>
          <w:bCs/>
          <w:kern w:val="36"/>
          <w:sz w:val="24"/>
          <w:szCs w:val="24"/>
          <w:lang w:eastAsia="en-IN"/>
        </w:rPr>
        <w:t>, despite all difficulties</w:t>
      </w:r>
      <w:r w:rsidR="008E0AC0" w:rsidRPr="00C379A4">
        <w:rPr>
          <w:rFonts w:ascii="Times New Roman" w:eastAsia="Times New Roman" w:hAnsi="Times New Roman" w:cs="Times New Roman"/>
          <w:bCs/>
          <w:kern w:val="36"/>
          <w:sz w:val="24"/>
          <w:szCs w:val="24"/>
          <w:lang w:eastAsia="en-IN"/>
        </w:rPr>
        <w:t xml:space="preserve">’. Encouragement and appreciation by doctors and administrators added to the feel-good factor about their work, besides </w:t>
      </w:r>
      <w:r w:rsidR="0038517F" w:rsidRPr="00C379A4">
        <w:rPr>
          <w:rFonts w:ascii="Times New Roman" w:eastAsia="Times New Roman" w:hAnsi="Times New Roman" w:cs="Times New Roman"/>
          <w:bCs/>
          <w:kern w:val="36"/>
          <w:sz w:val="24"/>
          <w:szCs w:val="24"/>
          <w:lang w:eastAsia="en-IN"/>
        </w:rPr>
        <w:t>gratitude</w:t>
      </w:r>
      <w:r w:rsidR="008E0AC0" w:rsidRPr="00C379A4">
        <w:rPr>
          <w:rFonts w:ascii="Times New Roman" w:eastAsia="Times New Roman" w:hAnsi="Times New Roman" w:cs="Times New Roman"/>
          <w:bCs/>
          <w:kern w:val="36"/>
          <w:sz w:val="24"/>
          <w:szCs w:val="24"/>
          <w:lang w:eastAsia="en-IN"/>
        </w:rPr>
        <w:t xml:space="preserve"> from family members and friends for their guidance in times of ill-health. </w:t>
      </w:r>
      <w:r w:rsidR="004D74EF" w:rsidRPr="00C379A4">
        <w:rPr>
          <w:rFonts w:ascii="Times New Roman" w:eastAsia="Times New Roman" w:hAnsi="Times New Roman" w:cs="Times New Roman"/>
          <w:bCs/>
          <w:kern w:val="36"/>
          <w:sz w:val="24"/>
          <w:szCs w:val="24"/>
          <w:lang w:eastAsia="en-IN"/>
        </w:rPr>
        <w:t xml:space="preserve"> </w:t>
      </w:r>
    </w:p>
    <w:p w14:paraId="2C5F09AB" w14:textId="77777777" w:rsidR="005306CC" w:rsidRPr="00C379A4" w:rsidRDefault="005306CC" w:rsidP="00E11F5A">
      <w:pPr>
        <w:shd w:val="clear" w:color="auto" w:fill="FFFFFF"/>
        <w:spacing w:after="0" w:line="360" w:lineRule="auto"/>
        <w:jc w:val="both"/>
        <w:outlineLvl w:val="0"/>
        <w:rPr>
          <w:rFonts w:ascii="Times New Roman" w:eastAsia="Times New Roman" w:hAnsi="Times New Roman" w:cs="Times New Roman"/>
          <w:bCs/>
          <w:kern w:val="36"/>
          <w:sz w:val="24"/>
          <w:szCs w:val="24"/>
          <w:lang w:eastAsia="en-IN"/>
        </w:rPr>
      </w:pPr>
    </w:p>
    <w:p w14:paraId="5502ACD4" w14:textId="77777777" w:rsidR="004D74EF" w:rsidRPr="00C379A4" w:rsidRDefault="004D74EF" w:rsidP="00E11F5A">
      <w:pPr>
        <w:shd w:val="clear" w:color="auto" w:fill="FFFFFF"/>
        <w:spacing w:after="0" w:line="360" w:lineRule="auto"/>
        <w:jc w:val="both"/>
        <w:outlineLvl w:val="0"/>
        <w:rPr>
          <w:rFonts w:ascii="Times New Roman" w:eastAsia="Times New Roman" w:hAnsi="Times New Roman" w:cs="Times New Roman"/>
          <w:bCs/>
          <w:kern w:val="36"/>
          <w:sz w:val="24"/>
          <w:szCs w:val="24"/>
          <w:lang w:eastAsia="en-IN"/>
        </w:rPr>
      </w:pPr>
      <w:r w:rsidRPr="00C379A4">
        <w:rPr>
          <w:rFonts w:ascii="Times New Roman" w:eastAsia="Times New Roman" w:hAnsi="Times New Roman" w:cs="Times New Roman"/>
          <w:bCs/>
          <w:kern w:val="36"/>
          <w:sz w:val="24"/>
          <w:szCs w:val="24"/>
          <w:lang w:eastAsia="en-IN"/>
        </w:rPr>
        <w:t xml:space="preserve">At the </w:t>
      </w:r>
      <w:r w:rsidR="005306CC" w:rsidRPr="00C379A4">
        <w:rPr>
          <w:rFonts w:ascii="Times New Roman" w:eastAsia="Times New Roman" w:hAnsi="Times New Roman" w:cs="Times New Roman"/>
          <w:bCs/>
          <w:kern w:val="36"/>
          <w:sz w:val="24"/>
          <w:szCs w:val="24"/>
          <w:lang w:eastAsia="en-IN"/>
        </w:rPr>
        <w:t>same time, the nurses highlighted several</w:t>
      </w:r>
      <w:r w:rsidRPr="00C379A4">
        <w:rPr>
          <w:rFonts w:ascii="Times New Roman" w:eastAsia="Times New Roman" w:hAnsi="Times New Roman" w:cs="Times New Roman"/>
          <w:bCs/>
          <w:kern w:val="36"/>
          <w:sz w:val="24"/>
          <w:szCs w:val="24"/>
          <w:lang w:eastAsia="en-IN"/>
        </w:rPr>
        <w:t xml:space="preserve"> issues </w:t>
      </w:r>
      <w:r w:rsidR="005306CC" w:rsidRPr="00C379A4">
        <w:rPr>
          <w:rFonts w:ascii="Times New Roman" w:eastAsia="Times New Roman" w:hAnsi="Times New Roman" w:cs="Times New Roman"/>
          <w:bCs/>
          <w:kern w:val="36"/>
          <w:sz w:val="24"/>
          <w:szCs w:val="24"/>
          <w:lang w:eastAsia="en-IN"/>
        </w:rPr>
        <w:t>which</w:t>
      </w:r>
      <w:r w:rsidRPr="00C379A4">
        <w:rPr>
          <w:rFonts w:ascii="Times New Roman" w:eastAsia="Times New Roman" w:hAnsi="Times New Roman" w:cs="Times New Roman"/>
          <w:bCs/>
          <w:kern w:val="36"/>
          <w:sz w:val="24"/>
          <w:szCs w:val="24"/>
          <w:lang w:eastAsia="en-IN"/>
        </w:rPr>
        <w:t xml:space="preserve"> prevented them from </w:t>
      </w:r>
      <w:r w:rsidR="007B11E5" w:rsidRPr="00C379A4">
        <w:rPr>
          <w:rFonts w:ascii="Times New Roman" w:eastAsia="Times New Roman" w:hAnsi="Times New Roman" w:cs="Times New Roman"/>
          <w:bCs/>
          <w:kern w:val="36"/>
          <w:sz w:val="24"/>
          <w:szCs w:val="24"/>
          <w:lang w:eastAsia="en-IN"/>
        </w:rPr>
        <w:t>putting in</w:t>
      </w:r>
      <w:r w:rsidRPr="00C379A4">
        <w:rPr>
          <w:rFonts w:ascii="Times New Roman" w:eastAsia="Times New Roman" w:hAnsi="Times New Roman" w:cs="Times New Roman"/>
          <w:bCs/>
          <w:kern w:val="36"/>
          <w:sz w:val="24"/>
          <w:szCs w:val="24"/>
          <w:lang w:eastAsia="en-IN"/>
        </w:rPr>
        <w:t xml:space="preserve"> their best </w:t>
      </w:r>
      <w:r w:rsidR="00BB0217" w:rsidRPr="00C379A4">
        <w:rPr>
          <w:rFonts w:ascii="Times New Roman" w:eastAsia="Times New Roman" w:hAnsi="Times New Roman" w:cs="Times New Roman"/>
          <w:bCs/>
          <w:kern w:val="36"/>
          <w:sz w:val="24"/>
          <w:szCs w:val="24"/>
          <w:lang w:eastAsia="en-IN"/>
        </w:rPr>
        <w:t>efforts</w:t>
      </w:r>
      <w:r w:rsidRPr="00C379A4">
        <w:rPr>
          <w:rFonts w:ascii="Times New Roman" w:eastAsia="Times New Roman" w:hAnsi="Times New Roman" w:cs="Times New Roman"/>
          <w:bCs/>
          <w:kern w:val="36"/>
          <w:sz w:val="24"/>
          <w:szCs w:val="24"/>
          <w:lang w:eastAsia="en-IN"/>
        </w:rPr>
        <w:t>.</w:t>
      </w:r>
      <w:r w:rsidR="002C79DC" w:rsidRPr="00C379A4">
        <w:rPr>
          <w:rFonts w:ascii="Times New Roman" w:eastAsia="Times New Roman" w:hAnsi="Times New Roman" w:cs="Times New Roman"/>
          <w:bCs/>
          <w:kern w:val="36"/>
          <w:sz w:val="24"/>
          <w:szCs w:val="24"/>
          <w:lang w:eastAsia="en-IN"/>
        </w:rPr>
        <w:t xml:space="preserve"> Without exception, the biggest obstacle they faced was an acute shortage of staff, not only </w:t>
      </w:r>
      <w:r w:rsidR="00A57DD0" w:rsidRPr="00C379A4">
        <w:rPr>
          <w:rFonts w:ascii="Times New Roman" w:eastAsia="Times New Roman" w:hAnsi="Times New Roman" w:cs="Times New Roman"/>
          <w:bCs/>
          <w:kern w:val="36"/>
          <w:sz w:val="24"/>
          <w:szCs w:val="24"/>
          <w:lang w:eastAsia="en-IN"/>
        </w:rPr>
        <w:t xml:space="preserve">of </w:t>
      </w:r>
      <w:r w:rsidR="002C79DC" w:rsidRPr="00C379A4">
        <w:rPr>
          <w:rFonts w:ascii="Times New Roman" w:eastAsia="Times New Roman" w:hAnsi="Times New Roman" w:cs="Times New Roman"/>
          <w:bCs/>
          <w:kern w:val="36"/>
          <w:sz w:val="24"/>
          <w:szCs w:val="24"/>
          <w:lang w:eastAsia="en-IN"/>
        </w:rPr>
        <w:t xml:space="preserve">nurses, but also </w:t>
      </w:r>
      <w:r w:rsidR="006B7592" w:rsidRPr="00C379A4">
        <w:rPr>
          <w:rFonts w:ascii="Times New Roman" w:eastAsia="Times New Roman" w:hAnsi="Times New Roman" w:cs="Times New Roman"/>
          <w:bCs/>
          <w:kern w:val="36"/>
          <w:sz w:val="24"/>
          <w:szCs w:val="24"/>
          <w:lang w:eastAsia="en-IN"/>
        </w:rPr>
        <w:t>C</w:t>
      </w:r>
      <w:r w:rsidR="002C79DC" w:rsidRPr="00C379A4">
        <w:rPr>
          <w:rFonts w:ascii="Times New Roman" w:eastAsia="Times New Roman" w:hAnsi="Times New Roman" w:cs="Times New Roman"/>
          <w:bCs/>
          <w:kern w:val="36"/>
          <w:sz w:val="24"/>
          <w:szCs w:val="24"/>
          <w:lang w:eastAsia="en-IN"/>
        </w:rPr>
        <w:t xml:space="preserve">lass </w:t>
      </w:r>
      <w:r w:rsidR="006B7592" w:rsidRPr="00C379A4">
        <w:rPr>
          <w:rFonts w:ascii="Times New Roman" w:eastAsia="Times New Roman" w:hAnsi="Times New Roman" w:cs="Times New Roman"/>
          <w:bCs/>
          <w:kern w:val="36"/>
          <w:sz w:val="24"/>
          <w:szCs w:val="24"/>
          <w:lang w:eastAsia="en-IN"/>
        </w:rPr>
        <w:t>IV</w:t>
      </w:r>
      <w:r w:rsidR="002C79DC" w:rsidRPr="00C379A4">
        <w:rPr>
          <w:rFonts w:ascii="Times New Roman" w:eastAsia="Times New Roman" w:hAnsi="Times New Roman" w:cs="Times New Roman"/>
          <w:bCs/>
          <w:kern w:val="36"/>
          <w:sz w:val="24"/>
          <w:szCs w:val="24"/>
          <w:lang w:eastAsia="en-IN"/>
        </w:rPr>
        <w:t xml:space="preserve"> employees, particularly in civic hospitals.</w:t>
      </w:r>
      <w:r w:rsidR="001F56D6" w:rsidRPr="00C379A4">
        <w:rPr>
          <w:rFonts w:ascii="Times New Roman" w:eastAsia="Times New Roman" w:hAnsi="Times New Roman" w:cs="Times New Roman"/>
          <w:bCs/>
          <w:kern w:val="36"/>
          <w:sz w:val="24"/>
          <w:szCs w:val="24"/>
          <w:lang w:eastAsia="en-IN"/>
        </w:rPr>
        <w:t xml:space="preserve"> Many posts remained vacant in </w:t>
      </w:r>
      <w:r w:rsidR="00BB0217" w:rsidRPr="00C379A4">
        <w:rPr>
          <w:rFonts w:ascii="Times New Roman" w:eastAsia="Times New Roman" w:hAnsi="Times New Roman" w:cs="Times New Roman"/>
          <w:bCs/>
          <w:kern w:val="36"/>
          <w:sz w:val="24"/>
          <w:szCs w:val="24"/>
          <w:lang w:eastAsia="en-IN"/>
        </w:rPr>
        <w:t>these</w:t>
      </w:r>
      <w:r w:rsidR="001F56D6" w:rsidRPr="00C379A4">
        <w:rPr>
          <w:rFonts w:ascii="Times New Roman" w:eastAsia="Times New Roman" w:hAnsi="Times New Roman" w:cs="Times New Roman"/>
          <w:bCs/>
          <w:kern w:val="36"/>
          <w:sz w:val="24"/>
          <w:szCs w:val="24"/>
          <w:lang w:eastAsia="en-IN"/>
        </w:rPr>
        <w:t xml:space="preserve"> hospitals partly due to non-availability of qualified </w:t>
      </w:r>
      <w:r w:rsidR="00A03B07" w:rsidRPr="00C379A4">
        <w:rPr>
          <w:rFonts w:ascii="Times New Roman" w:eastAsia="Times New Roman" w:hAnsi="Times New Roman" w:cs="Times New Roman"/>
          <w:bCs/>
          <w:kern w:val="36"/>
          <w:sz w:val="24"/>
          <w:szCs w:val="24"/>
          <w:lang w:eastAsia="en-IN"/>
        </w:rPr>
        <w:t>nurses</w:t>
      </w:r>
      <w:r w:rsidR="001F56D6" w:rsidRPr="00C379A4">
        <w:rPr>
          <w:rFonts w:ascii="Times New Roman" w:eastAsia="Times New Roman" w:hAnsi="Times New Roman" w:cs="Times New Roman"/>
          <w:bCs/>
          <w:kern w:val="36"/>
          <w:sz w:val="24"/>
          <w:szCs w:val="24"/>
          <w:lang w:eastAsia="en-IN"/>
        </w:rPr>
        <w:t xml:space="preserve"> from the reserved category but </w:t>
      </w:r>
      <w:r w:rsidR="00251920" w:rsidRPr="00C379A4">
        <w:rPr>
          <w:rFonts w:ascii="Times New Roman" w:eastAsia="Times New Roman" w:hAnsi="Times New Roman" w:cs="Times New Roman"/>
          <w:bCs/>
          <w:kern w:val="36"/>
          <w:sz w:val="24"/>
          <w:szCs w:val="24"/>
          <w:lang w:eastAsia="en-IN"/>
        </w:rPr>
        <w:t>mainly</w:t>
      </w:r>
      <w:r w:rsidR="001F56D6" w:rsidRPr="00C379A4">
        <w:rPr>
          <w:rFonts w:ascii="Times New Roman" w:eastAsia="Times New Roman" w:hAnsi="Times New Roman" w:cs="Times New Roman"/>
          <w:bCs/>
          <w:kern w:val="36"/>
          <w:sz w:val="24"/>
          <w:szCs w:val="24"/>
          <w:lang w:eastAsia="en-IN"/>
        </w:rPr>
        <w:t xml:space="preserve"> due to inadequate funding for the public healthcare system.</w:t>
      </w:r>
      <w:r w:rsidR="00A57DD0" w:rsidRPr="00C379A4">
        <w:rPr>
          <w:rFonts w:ascii="Times New Roman" w:eastAsia="Times New Roman" w:hAnsi="Times New Roman" w:cs="Times New Roman"/>
          <w:bCs/>
          <w:kern w:val="36"/>
          <w:sz w:val="24"/>
          <w:szCs w:val="24"/>
          <w:lang w:eastAsia="en-IN"/>
        </w:rPr>
        <w:t xml:space="preserve"> The private </w:t>
      </w:r>
      <w:r w:rsidR="00283F8C" w:rsidRPr="00C379A4">
        <w:rPr>
          <w:rFonts w:ascii="Times New Roman" w:eastAsia="Times New Roman" w:hAnsi="Times New Roman" w:cs="Times New Roman"/>
          <w:bCs/>
          <w:kern w:val="36"/>
          <w:sz w:val="24"/>
          <w:szCs w:val="24"/>
          <w:lang w:eastAsia="en-IN"/>
        </w:rPr>
        <w:t xml:space="preserve">healthcare </w:t>
      </w:r>
      <w:r w:rsidR="00A57DD0" w:rsidRPr="00C379A4">
        <w:rPr>
          <w:rFonts w:ascii="Times New Roman" w:eastAsia="Times New Roman" w:hAnsi="Times New Roman" w:cs="Times New Roman"/>
          <w:bCs/>
          <w:kern w:val="36"/>
          <w:sz w:val="24"/>
          <w:szCs w:val="24"/>
          <w:lang w:eastAsia="en-IN"/>
        </w:rPr>
        <w:t xml:space="preserve">institutions had their unique reasons for this shortage: </w:t>
      </w:r>
      <w:r w:rsidR="00A03B07" w:rsidRPr="00C379A4">
        <w:rPr>
          <w:rFonts w:ascii="Times New Roman" w:eastAsia="Times New Roman" w:hAnsi="Times New Roman" w:cs="Times New Roman"/>
          <w:bCs/>
          <w:kern w:val="36"/>
          <w:sz w:val="24"/>
          <w:szCs w:val="24"/>
          <w:lang w:eastAsia="en-IN"/>
        </w:rPr>
        <w:t>A high attrition rate especially among nurses from Kerala who quit on getting job</w:t>
      </w:r>
      <w:r w:rsidR="005306CC" w:rsidRPr="00C379A4">
        <w:rPr>
          <w:rFonts w:ascii="Times New Roman" w:eastAsia="Times New Roman" w:hAnsi="Times New Roman" w:cs="Times New Roman"/>
          <w:bCs/>
          <w:kern w:val="36"/>
          <w:sz w:val="24"/>
          <w:szCs w:val="24"/>
          <w:lang w:eastAsia="en-IN"/>
        </w:rPr>
        <w:t>s</w:t>
      </w:r>
      <w:r w:rsidR="00A03B07" w:rsidRPr="00C379A4">
        <w:rPr>
          <w:rFonts w:ascii="Times New Roman" w:eastAsia="Times New Roman" w:hAnsi="Times New Roman" w:cs="Times New Roman"/>
          <w:bCs/>
          <w:kern w:val="36"/>
          <w:sz w:val="24"/>
          <w:szCs w:val="24"/>
          <w:lang w:eastAsia="en-IN"/>
        </w:rPr>
        <w:t xml:space="preserve"> abroad paralyzed the smooth functioning of the hospital</w:t>
      </w:r>
      <w:r w:rsidR="005306CC" w:rsidRPr="00C379A4">
        <w:rPr>
          <w:rFonts w:ascii="Times New Roman" w:eastAsia="Times New Roman" w:hAnsi="Times New Roman" w:cs="Times New Roman"/>
          <w:bCs/>
          <w:kern w:val="36"/>
          <w:sz w:val="24"/>
          <w:szCs w:val="24"/>
          <w:lang w:eastAsia="en-IN"/>
        </w:rPr>
        <w:t xml:space="preserve">, </w:t>
      </w:r>
      <w:r w:rsidR="00A03B07" w:rsidRPr="00C379A4">
        <w:rPr>
          <w:rFonts w:ascii="Times New Roman" w:eastAsia="Times New Roman" w:hAnsi="Times New Roman" w:cs="Times New Roman"/>
          <w:bCs/>
          <w:kern w:val="36"/>
          <w:sz w:val="24"/>
          <w:szCs w:val="24"/>
          <w:lang w:eastAsia="en-IN"/>
        </w:rPr>
        <w:t>increas</w:t>
      </w:r>
      <w:r w:rsidR="005306CC" w:rsidRPr="00C379A4">
        <w:rPr>
          <w:rFonts w:ascii="Times New Roman" w:eastAsia="Times New Roman" w:hAnsi="Times New Roman" w:cs="Times New Roman"/>
          <w:bCs/>
          <w:kern w:val="36"/>
          <w:sz w:val="24"/>
          <w:szCs w:val="24"/>
          <w:lang w:eastAsia="en-IN"/>
        </w:rPr>
        <w:t>ing</w:t>
      </w:r>
      <w:r w:rsidR="00A03B07" w:rsidRPr="00C379A4">
        <w:rPr>
          <w:rFonts w:ascii="Times New Roman" w:eastAsia="Times New Roman" w:hAnsi="Times New Roman" w:cs="Times New Roman"/>
          <w:bCs/>
          <w:kern w:val="36"/>
          <w:sz w:val="24"/>
          <w:szCs w:val="24"/>
          <w:lang w:eastAsia="en-IN"/>
        </w:rPr>
        <w:t xml:space="preserve"> the work pressure o</w:t>
      </w:r>
      <w:r w:rsidR="00BB0217" w:rsidRPr="00C379A4">
        <w:rPr>
          <w:rFonts w:ascii="Times New Roman" w:eastAsia="Times New Roman" w:hAnsi="Times New Roman" w:cs="Times New Roman"/>
          <w:bCs/>
          <w:kern w:val="36"/>
          <w:sz w:val="24"/>
          <w:szCs w:val="24"/>
          <w:lang w:eastAsia="en-IN"/>
        </w:rPr>
        <w:t>n</w:t>
      </w:r>
      <w:r w:rsidR="00A03B07" w:rsidRPr="00C379A4">
        <w:rPr>
          <w:rFonts w:ascii="Times New Roman" w:eastAsia="Times New Roman" w:hAnsi="Times New Roman" w:cs="Times New Roman"/>
          <w:bCs/>
          <w:kern w:val="36"/>
          <w:sz w:val="24"/>
          <w:szCs w:val="24"/>
          <w:lang w:eastAsia="en-IN"/>
        </w:rPr>
        <w:t xml:space="preserve"> the remaining staff. Private nursing home owners cited ‘better salaries offered by others’ as responsible for staff shortage.</w:t>
      </w:r>
      <w:r w:rsidR="002B110A" w:rsidRPr="00C379A4">
        <w:rPr>
          <w:rFonts w:ascii="Times New Roman" w:eastAsia="Times New Roman" w:hAnsi="Times New Roman" w:cs="Times New Roman"/>
          <w:bCs/>
          <w:kern w:val="36"/>
          <w:sz w:val="24"/>
          <w:szCs w:val="24"/>
          <w:lang w:eastAsia="en-IN"/>
        </w:rPr>
        <w:t xml:space="preserve"> Indiscipline and absenteeism of </w:t>
      </w:r>
      <w:r w:rsidR="007B11E5" w:rsidRPr="00C379A4">
        <w:rPr>
          <w:rFonts w:ascii="Times New Roman" w:eastAsia="Times New Roman" w:hAnsi="Times New Roman" w:cs="Times New Roman"/>
          <w:bCs/>
          <w:kern w:val="36"/>
          <w:sz w:val="24"/>
          <w:szCs w:val="24"/>
          <w:lang w:eastAsia="en-IN"/>
        </w:rPr>
        <w:t>ward boys</w:t>
      </w:r>
      <w:r w:rsidR="002B110A" w:rsidRPr="00C379A4">
        <w:rPr>
          <w:rFonts w:ascii="Times New Roman" w:eastAsia="Times New Roman" w:hAnsi="Times New Roman" w:cs="Times New Roman"/>
          <w:bCs/>
          <w:kern w:val="36"/>
          <w:sz w:val="24"/>
          <w:szCs w:val="24"/>
          <w:lang w:eastAsia="en-IN"/>
        </w:rPr>
        <w:t>, e</w:t>
      </w:r>
      <w:r w:rsidR="00FA522D" w:rsidRPr="00C379A4">
        <w:rPr>
          <w:rFonts w:ascii="Times New Roman" w:eastAsia="Times New Roman" w:hAnsi="Times New Roman" w:cs="Times New Roman"/>
          <w:bCs/>
          <w:kern w:val="36"/>
          <w:sz w:val="24"/>
          <w:szCs w:val="24"/>
          <w:lang w:eastAsia="en-IN"/>
        </w:rPr>
        <w:t xml:space="preserve">xcessive interference of local </w:t>
      </w:r>
      <w:r w:rsidR="00FA522D" w:rsidRPr="00C379A4">
        <w:rPr>
          <w:rFonts w:ascii="Times New Roman" w:eastAsia="Times New Roman" w:hAnsi="Times New Roman" w:cs="Times New Roman"/>
          <w:bCs/>
          <w:kern w:val="36"/>
          <w:sz w:val="24"/>
          <w:szCs w:val="24"/>
          <w:lang w:eastAsia="en-IN"/>
        </w:rPr>
        <w:lastRenderedPageBreak/>
        <w:t>C</w:t>
      </w:r>
      <w:r w:rsidR="002B110A" w:rsidRPr="00C379A4">
        <w:rPr>
          <w:rFonts w:ascii="Times New Roman" w:eastAsia="Times New Roman" w:hAnsi="Times New Roman" w:cs="Times New Roman"/>
          <w:bCs/>
          <w:kern w:val="36"/>
          <w:sz w:val="24"/>
          <w:szCs w:val="24"/>
          <w:lang w:eastAsia="en-IN"/>
        </w:rPr>
        <w:t>orporators in admissions and lack of security especially in civic hospitals often resulting in scuffles and assaults on nurses and doctors were other</w:t>
      </w:r>
      <w:r w:rsidR="0038517F" w:rsidRPr="00C379A4">
        <w:rPr>
          <w:rFonts w:ascii="Times New Roman" w:eastAsia="Times New Roman" w:hAnsi="Times New Roman" w:cs="Times New Roman"/>
          <w:bCs/>
          <w:kern w:val="36"/>
          <w:sz w:val="24"/>
          <w:szCs w:val="24"/>
          <w:lang w:eastAsia="en-IN"/>
        </w:rPr>
        <w:t xml:space="preserve"> critical</w:t>
      </w:r>
      <w:r w:rsidR="002B110A" w:rsidRPr="00C379A4">
        <w:rPr>
          <w:rFonts w:ascii="Times New Roman" w:eastAsia="Times New Roman" w:hAnsi="Times New Roman" w:cs="Times New Roman"/>
          <w:bCs/>
          <w:kern w:val="36"/>
          <w:sz w:val="24"/>
          <w:szCs w:val="24"/>
          <w:lang w:eastAsia="en-IN"/>
        </w:rPr>
        <w:t xml:space="preserve"> </w:t>
      </w:r>
      <w:del w:id="8" w:author="HP" w:date="2020-07-19T10:59:00Z">
        <w:r w:rsidR="002B110A" w:rsidRPr="00C379A4" w:rsidDel="00C22764">
          <w:rPr>
            <w:rFonts w:ascii="Times New Roman" w:eastAsia="Times New Roman" w:hAnsi="Times New Roman" w:cs="Times New Roman"/>
            <w:bCs/>
            <w:kern w:val="36"/>
            <w:sz w:val="24"/>
            <w:szCs w:val="24"/>
            <w:lang w:eastAsia="en-IN"/>
          </w:rPr>
          <w:delText xml:space="preserve">issues </w:delText>
        </w:r>
      </w:del>
      <w:ins w:id="9" w:author="HP" w:date="2020-07-19T10:59:00Z">
        <w:r w:rsidR="00C22764">
          <w:rPr>
            <w:rFonts w:ascii="Times New Roman" w:eastAsia="Times New Roman" w:hAnsi="Times New Roman" w:cs="Times New Roman"/>
            <w:bCs/>
            <w:kern w:val="36"/>
            <w:sz w:val="24"/>
            <w:szCs w:val="24"/>
            <w:lang w:eastAsia="en-IN"/>
          </w:rPr>
          <w:t>concerns</w:t>
        </w:r>
        <w:r w:rsidR="00C22764" w:rsidRPr="00C379A4">
          <w:rPr>
            <w:rFonts w:ascii="Times New Roman" w:eastAsia="Times New Roman" w:hAnsi="Times New Roman" w:cs="Times New Roman"/>
            <w:bCs/>
            <w:kern w:val="36"/>
            <w:sz w:val="24"/>
            <w:szCs w:val="24"/>
            <w:lang w:eastAsia="en-IN"/>
          </w:rPr>
          <w:t xml:space="preserve"> </w:t>
        </w:r>
      </w:ins>
      <w:r w:rsidR="002B110A" w:rsidRPr="00C379A4">
        <w:rPr>
          <w:rFonts w:ascii="Times New Roman" w:eastAsia="Times New Roman" w:hAnsi="Times New Roman" w:cs="Times New Roman"/>
          <w:bCs/>
          <w:kern w:val="36"/>
          <w:sz w:val="24"/>
          <w:szCs w:val="24"/>
          <w:lang w:eastAsia="en-IN"/>
        </w:rPr>
        <w:t>highlighted by the nurses. In private nursing homes, inflated bills saw nurses bearing the brunt of the aggrieved public.</w:t>
      </w:r>
    </w:p>
    <w:p w14:paraId="62AD1456" w14:textId="77777777" w:rsidR="006D0366" w:rsidRPr="00C379A4" w:rsidRDefault="006D0366" w:rsidP="00E11F5A">
      <w:pPr>
        <w:shd w:val="clear" w:color="auto" w:fill="FFFFFF"/>
        <w:spacing w:after="0" w:line="360" w:lineRule="auto"/>
        <w:jc w:val="both"/>
        <w:outlineLvl w:val="0"/>
        <w:rPr>
          <w:rFonts w:ascii="Times New Roman" w:eastAsia="Times New Roman" w:hAnsi="Times New Roman" w:cs="Times New Roman"/>
          <w:bCs/>
          <w:kern w:val="36"/>
          <w:sz w:val="24"/>
          <w:szCs w:val="24"/>
          <w:lang w:eastAsia="en-IN"/>
        </w:rPr>
      </w:pPr>
    </w:p>
    <w:p w14:paraId="24F2007C" w14:textId="77777777" w:rsidR="007B11E5" w:rsidRPr="00C379A4" w:rsidRDefault="00C25613" w:rsidP="004565C5">
      <w:pPr>
        <w:pStyle w:val="q-text"/>
        <w:shd w:val="clear" w:color="auto" w:fill="FFFFFF"/>
        <w:spacing w:before="0" w:beforeAutospacing="0" w:after="0" w:afterAutospacing="0" w:line="360" w:lineRule="auto"/>
        <w:jc w:val="both"/>
        <w:rPr>
          <w:bCs/>
          <w:kern w:val="36"/>
        </w:rPr>
      </w:pPr>
      <w:r w:rsidRPr="00C379A4">
        <w:rPr>
          <w:bCs/>
          <w:kern w:val="36"/>
        </w:rPr>
        <w:t xml:space="preserve">In terms of their work, nurses </w:t>
      </w:r>
      <w:r w:rsidR="004E3982" w:rsidRPr="00C379A4">
        <w:rPr>
          <w:bCs/>
          <w:kern w:val="36"/>
        </w:rPr>
        <w:t>expressed unhappiness that</w:t>
      </w:r>
      <w:r w:rsidR="00BB0217" w:rsidRPr="00C379A4">
        <w:rPr>
          <w:bCs/>
          <w:kern w:val="36"/>
        </w:rPr>
        <w:t xml:space="preserve"> there were </w:t>
      </w:r>
      <w:r w:rsidR="00FF58EC" w:rsidRPr="00C379A4">
        <w:rPr>
          <w:bCs/>
          <w:kern w:val="36"/>
        </w:rPr>
        <w:t xml:space="preserve">hardly </w:t>
      </w:r>
      <w:r w:rsidR="00394739" w:rsidRPr="00C379A4">
        <w:rPr>
          <w:bCs/>
          <w:kern w:val="36"/>
        </w:rPr>
        <w:t>any opportunities</w:t>
      </w:r>
      <w:r w:rsidR="00BB0217" w:rsidRPr="00C379A4">
        <w:rPr>
          <w:bCs/>
          <w:kern w:val="36"/>
        </w:rPr>
        <w:t xml:space="preserve"> for </w:t>
      </w:r>
      <w:r w:rsidR="00FF58EC" w:rsidRPr="00C379A4">
        <w:rPr>
          <w:bCs/>
          <w:kern w:val="36"/>
        </w:rPr>
        <w:t>career progression</w:t>
      </w:r>
      <w:r w:rsidR="003107B9" w:rsidRPr="00C379A4">
        <w:rPr>
          <w:bCs/>
          <w:kern w:val="36"/>
        </w:rPr>
        <w:t>;</w:t>
      </w:r>
      <w:r w:rsidR="00394739" w:rsidRPr="00C379A4">
        <w:rPr>
          <w:bCs/>
          <w:kern w:val="36"/>
        </w:rPr>
        <w:t xml:space="preserve"> </w:t>
      </w:r>
      <w:r w:rsidR="00283F8C" w:rsidRPr="00C379A4">
        <w:rPr>
          <w:bCs/>
          <w:kern w:val="36"/>
        </w:rPr>
        <w:t xml:space="preserve">little respect </w:t>
      </w:r>
      <w:r w:rsidR="00CE2833" w:rsidRPr="00C379A4">
        <w:rPr>
          <w:bCs/>
          <w:kern w:val="36"/>
        </w:rPr>
        <w:t xml:space="preserve">and dignity of labour </w:t>
      </w:r>
      <w:r w:rsidR="006661F2" w:rsidRPr="00C379A4">
        <w:rPr>
          <w:bCs/>
          <w:kern w:val="36"/>
        </w:rPr>
        <w:t>a</w:t>
      </w:r>
      <w:r w:rsidR="00394739" w:rsidRPr="00C379A4">
        <w:rPr>
          <w:bCs/>
          <w:kern w:val="36"/>
        </w:rPr>
        <w:t>nd that</w:t>
      </w:r>
      <w:r w:rsidR="00BB0217" w:rsidRPr="00C379A4">
        <w:rPr>
          <w:bCs/>
          <w:kern w:val="36"/>
        </w:rPr>
        <w:t xml:space="preserve"> in spite of putting in many years of service, </w:t>
      </w:r>
      <w:r w:rsidR="00820012" w:rsidRPr="00C379A4">
        <w:rPr>
          <w:bCs/>
          <w:kern w:val="36"/>
        </w:rPr>
        <w:t xml:space="preserve">they </w:t>
      </w:r>
      <w:r w:rsidR="003107B9" w:rsidRPr="00C379A4">
        <w:rPr>
          <w:bCs/>
          <w:kern w:val="36"/>
        </w:rPr>
        <w:t>had</w:t>
      </w:r>
      <w:r w:rsidR="003D1C0B" w:rsidRPr="00C379A4">
        <w:rPr>
          <w:bCs/>
          <w:kern w:val="36"/>
        </w:rPr>
        <w:t xml:space="preserve"> little scope for autonomous decision</w:t>
      </w:r>
      <w:r w:rsidR="003107B9" w:rsidRPr="00C379A4">
        <w:rPr>
          <w:bCs/>
          <w:kern w:val="36"/>
        </w:rPr>
        <w:t>-making</w:t>
      </w:r>
      <w:ins w:id="10" w:author="HP" w:date="2020-07-21T23:09:00Z">
        <w:r w:rsidR="00AC5A81">
          <w:rPr>
            <w:bCs/>
            <w:kern w:val="36"/>
          </w:rPr>
          <w:t>.</w:t>
        </w:r>
      </w:ins>
      <w:r w:rsidR="003107B9" w:rsidRPr="00C379A4">
        <w:rPr>
          <w:bCs/>
          <w:kern w:val="36"/>
        </w:rPr>
        <w:t xml:space="preserve"> </w:t>
      </w:r>
      <w:del w:id="11" w:author="HP" w:date="2020-07-21T23:10:00Z">
        <w:r w:rsidR="003107B9" w:rsidRPr="00C379A4" w:rsidDel="00AC5A81">
          <w:rPr>
            <w:bCs/>
            <w:kern w:val="36"/>
          </w:rPr>
          <w:delText xml:space="preserve">and had to </w:delText>
        </w:r>
        <w:r w:rsidR="00394739" w:rsidRPr="00C379A4" w:rsidDel="00AC5A81">
          <w:rPr>
            <w:bCs/>
            <w:kern w:val="36"/>
          </w:rPr>
          <w:delText>carry out</w:delText>
        </w:r>
        <w:r w:rsidR="003107B9" w:rsidRPr="00C379A4" w:rsidDel="00AC5A81">
          <w:rPr>
            <w:bCs/>
            <w:kern w:val="36"/>
          </w:rPr>
          <w:delText xml:space="preserve"> the doctor</w:delText>
        </w:r>
        <w:r w:rsidR="00394739" w:rsidRPr="00C379A4" w:rsidDel="00AC5A81">
          <w:rPr>
            <w:bCs/>
            <w:kern w:val="36"/>
          </w:rPr>
          <w:delText>’s orders.</w:delText>
        </w:r>
      </w:del>
      <w:r w:rsidR="00C87320" w:rsidRPr="00C379A4">
        <w:rPr>
          <w:bCs/>
          <w:kern w:val="36"/>
        </w:rPr>
        <w:t xml:space="preserve"> Besides, given the occupational hazard of contracting infections</w:t>
      </w:r>
      <w:r w:rsidR="003107B9" w:rsidRPr="00C379A4">
        <w:rPr>
          <w:bCs/>
          <w:kern w:val="36"/>
        </w:rPr>
        <w:t>, nurses did not have access to free medical treatment uniformly across public hospitals</w:t>
      </w:r>
      <w:del w:id="12" w:author="HP" w:date="2020-07-21T23:11:00Z">
        <w:r w:rsidR="003107B9" w:rsidRPr="00C379A4" w:rsidDel="00AC5A81">
          <w:rPr>
            <w:bCs/>
            <w:kern w:val="36"/>
          </w:rPr>
          <w:delText>, in spite of working in the health sector.</w:delText>
        </w:r>
      </w:del>
      <w:r w:rsidR="003107B9" w:rsidRPr="00C379A4">
        <w:rPr>
          <w:bCs/>
          <w:kern w:val="36"/>
        </w:rPr>
        <w:t xml:space="preserve"> The work of the nurses c</w:t>
      </w:r>
      <w:r w:rsidR="00265E9D" w:rsidRPr="00C379A4">
        <w:rPr>
          <w:bCs/>
          <w:kern w:val="36"/>
        </w:rPr>
        <w:t>ould</w:t>
      </w:r>
      <w:r w:rsidR="00004CAB" w:rsidRPr="00C379A4">
        <w:rPr>
          <w:bCs/>
          <w:kern w:val="36"/>
        </w:rPr>
        <w:t xml:space="preserve"> </w:t>
      </w:r>
      <w:r w:rsidR="003107B9" w:rsidRPr="00C379A4">
        <w:rPr>
          <w:bCs/>
          <w:kern w:val="36"/>
        </w:rPr>
        <w:t xml:space="preserve">be </w:t>
      </w:r>
      <w:r w:rsidR="00265E9D" w:rsidRPr="00C379A4">
        <w:rPr>
          <w:bCs/>
          <w:kern w:val="36"/>
        </w:rPr>
        <w:t>summarized</w:t>
      </w:r>
      <w:r w:rsidR="003107B9" w:rsidRPr="00C379A4">
        <w:rPr>
          <w:bCs/>
          <w:kern w:val="36"/>
        </w:rPr>
        <w:t xml:space="preserve"> as ‘understaffed</w:t>
      </w:r>
      <w:r w:rsidR="009F6B90" w:rsidRPr="00C379A4">
        <w:rPr>
          <w:bCs/>
          <w:kern w:val="36"/>
        </w:rPr>
        <w:t>, overworked and underpaid</w:t>
      </w:r>
      <w:r w:rsidR="003107B9" w:rsidRPr="00C379A4">
        <w:rPr>
          <w:bCs/>
          <w:kern w:val="36"/>
        </w:rPr>
        <w:t>’.</w:t>
      </w:r>
      <w:r w:rsidR="00EA23F4" w:rsidRPr="00C379A4">
        <w:rPr>
          <w:bCs/>
          <w:kern w:val="36"/>
        </w:rPr>
        <w:t xml:space="preserve"> </w:t>
      </w:r>
      <w:commentRangeStart w:id="13"/>
      <w:del w:id="14" w:author="HP" w:date="2020-07-21T23:11:00Z">
        <w:r w:rsidR="004F3359" w:rsidRPr="00C379A4" w:rsidDel="00AC5A81">
          <w:rPr>
            <w:bCs/>
            <w:kern w:val="36"/>
          </w:rPr>
          <w:delText xml:space="preserve">A comparison of salaries paid to nurses in public hospitals </w:delText>
        </w:r>
        <w:r w:rsidR="0004471A" w:rsidRPr="00C379A4" w:rsidDel="00AC5A81">
          <w:rPr>
            <w:bCs/>
            <w:kern w:val="36"/>
          </w:rPr>
          <w:delText xml:space="preserve">in Mumbai </w:delText>
        </w:r>
        <w:r w:rsidR="004F3359" w:rsidRPr="00C379A4" w:rsidDel="00AC5A81">
          <w:rPr>
            <w:bCs/>
            <w:kern w:val="36"/>
          </w:rPr>
          <w:delText xml:space="preserve">vis-à-vis those of nurses in other countries </w:delText>
        </w:r>
      </w:del>
      <w:commentRangeEnd w:id="13"/>
      <w:r w:rsidR="00CD053D">
        <w:rPr>
          <w:rStyle w:val="CommentReference"/>
          <w:rFonts w:asciiTheme="minorHAnsi" w:eastAsiaTheme="minorHAnsi" w:hAnsiTheme="minorHAnsi" w:cstheme="minorBidi"/>
          <w:lang w:eastAsia="en-US"/>
        </w:rPr>
        <w:commentReference w:id="13"/>
      </w:r>
      <w:del w:id="15" w:author="HP" w:date="2020-07-21T23:11:00Z">
        <w:r w:rsidR="004F3359" w:rsidRPr="00C379A4" w:rsidDel="00AC5A81">
          <w:rPr>
            <w:bCs/>
            <w:kern w:val="36"/>
          </w:rPr>
          <w:delText xml:space="preserve">brings out the </w:delText>
        </w:r>
        <w:r w:rsidR="0004471A" w:rsidRPr="00C379A4" w:rsidDel="00AC5A81">
          <w:rPr>
            <w:bCs/>
            <w:kern w:val="36"/>
          </w:rPr>
          <w:delText xml:space="preserve">gaping </w:delText>
        </w:r>
        <w:r w:rsidR="004F3359" w:rsidRPr="00C379A4" w:rsidDel="00AC5A81">
          <w:rPr>
            <w:bCs/>
            <w:kern w:val="36"/>
          </w:rPr>
          <w:delText>differential in their emoluments.</w:delText>
        </w:r>
        <w:r w:rsidR="00A648AB" w:rsidRPr="00C379A4" w:rsidDel="00AC5A81">
          <w:rPr>
            <w:bCs/>
            <w:kern w:val="36"/>
          </w:rPr>
          <w:delText xml:space="preserve"> </w:delText>
        </w:r>
        <w:r w:rsidR="004F3359" w:rsidRPr="00C379A4" w:rsidDel="00AC5A81">
          <w:rPr>
            <w:bCs/>
            <w:kern w:val="36"/>
          </w:rPr>
          <w:delText>T</w:delText>
        </w:r>
        <w:r w:rsidR="00A648AB" w:rsidRPr="00C379A4" w:rsidDel="00AC5A81">
          <w:rPr>
            <w:bCs/>
            <w:kern w:val="36"/>
          </w:rPr>
          <w:delText xml:space="preserve">he </w:delText>
        </w:r>
        <w:r w:rsidR="00EA23F4" w:rsidRPr="00C379A4" w:rsidDel="00AC5A81">
          <w:rPr>
            <w:color w:val="222222"/>
            <w:spacing w:val="3"/>
            <w:shd w:val="clear" w:color="auto" w:fill="FCFCFC"/>
          </w:rPr>
          <w:delText xml:space="preserve">average </w:delText>
        </w:r>
        <w:r w:rsidR="00886548" w:rsidRPr="00C379A4" w:rsidDel="00AC5A81">
          <w:rPr>
            <w:color w:val="222222"/>
            <w:spacing w:val="3"/>
            <w:shd w:val="clear" w:color="auto" w:fill="FCFCFC"/>
          </w:rPr>
          <w:delText xml:space="preserve">starting </w:delText>
        </w:r>
        <w:r w:rsidR="00EA23F4" w:rsidRPr="00C379A4" w:rsidDel="00AC5A81">
          <w:rPr>
            <w:color w:val="222222"/>
            <w:spacing w:val="3"/>
            <w:shd w:val="clear" w:color="auto" w:fill="FCFCFC"/>
          </w:rPr>
          <w:delText xml:space="preserve">salary paid to nurses in Indian </w:delText>
        </w:r>
        <w:r w:rsidR="00676B65" w:rsidRPr="00C379A4" w:rsidDel="00AC5A81">
          <w:rPr>
            <w:color w:val="222222"/>
            <w:spacing w:val="3"/>
            <w:shd w:val="clear" w:color="auto" w:fill="FCFCFC"/>
          </w:rPr>
          <w:delText xml:space="preserve">public </w:delText>
        </w:r>
        <w:r w:rsidR="00EA23F4" w:rsidRPr="00C379A4" w:rsidDel="00AC5A81">
          <w:rPr>
            <w:color w:val="222222"/>
            <w:spacing w:val="3"/>
            <w:shd w:val="clear" w:color="auto" w:fill="FCFCFC"/>
          </w:rPr>
          <w:delText xml:space="preserve">hospitals </w:delText>
        </w:r>
        <w:r w:rsidR="00A648AB" w:rsidRPr="00C379A4" w:rsidDel="00AC5A81">
          <w:rPr>
            <w:color w:val="222222"/>
            <w:spacing w:val="3"/>
            <w:shd w:val="clear" w:color="auto" w:fill="FCFCFC"/>
          </w:rPr>
          <w:delText xml:space="preserve">is </w:delText>
        </w:r>
        <w:r w:rsidR="00EA23F4" w:rsidRPr="00C379A4" w:rsidDel="00AC5A81">
          <w:rPr>
            <w:color w:val="222222"/>
            <w:spacing w:val="3"/>
            <w:shd w:val="clear" w:color="auto" w:fill="FCFCFC"/>
          </w:rPr>
          <w:delText xml:space="preserve">INR </w:delText>
        </w:r>
        <w:r w:rsidR="00886548" w:rsidRPr="00C379A4" w:rsidDel="00AC5A81">
          <w:rPr>
            <w:color w:val="222222"/>
            <w:spacing w:val="3"/>
            <w:shd w:val="clear" w:color="auto" w:fill="FCFCFC"/>
          </w:rPr>
          <w:delText xml:space="preserve">40,000 </w:delText>
        </w:r>
        <w:r w:rsidR="00A648AB" w:rsidRPr="00C379A4" w:rsidDel="00AC5A81">
          <w:rPr>
            <w:color w:val="222222"/>
            <w:spacing w:val="3"/>
            <w:shd w:val="clear" w:color="auto" w:fill="FCFCFC"/>
          </w:rPr>
          <w:delText>as compared to nurses</w:delText>
        </w:r>
        <w:r w:rsidR="00A648AB" w:rsidRPr="00C379A4" w:rsidDel="00AC5A81">
          <w:rPr>
            <w:color w:val="282829"/>
          </w:rPr>
          <w:delText xml:space="preserve"> i</w:delText>
        </w:r>
        <w:r w:rsidR="00790AB3" w:rsidRPr="00C379A4" w:rsidDel="00AC5A81">
          <w:rPr>
            <w:color w:val="282829"/>
          </w:rPr>
          <w:delText>n US</w:delText>
        </w:r>
        <w:r w:rsidR="00A648AB" w:rsidRPr="00C379A4" w:rsidDel="00AC5A81">
          <w:rPr>
            <w:color w:val="282829"/>
          </w:rPr>
          <w:delText xml:space="preserve"> </w:delText>
        </w:r>
        <w:r w:rsidR="004F3359" w:rsidRPr="00C379A4" w:rsidDel="00AC5A81">
          <w:rPr>
            <w:color w:val="282829"/>
          </w:rPr>
          <w:delText xml:space="preserve">(and Australia) </w:delText>
        </w:r>
        <w:r w:rsidR="00A648AB" w:rsidRPr="00C379A4" w:rsidDel="00AC5A81">
          <w:rPr>
            <w:color w:val="282829"/>
          </w:rPr>
          <w:delText>who</w:delText>
        </w:r>
        <w:r w:rsidR="00790AB3" w:rsidRPr="00C379A4" w:rsidDel="00AC5A81">
          <w:rPr>
            <w:color w:val="282829"/>
          </w:rPr>
          <w:delText xml:space="preserve"> earn around </w:delText>
        </w:r>
        <w:r w:rsidR="00A648AB" w:rsidRPr="00C379A4" w:rsidDel="00AC5A81">
          <w:rPr>
            <w:color w:val="282829"/>
          </w:rPr>
          <w:delText xml:space="preserve">INR </w:delText>
        </w:r>
        <w:r w:rsidR="00790AB3" w:rsidRPr="00C379A4" w:rsidDel="00AC5A81">
          <w:rPr>
            <w:color w:val="282829"/>
          </w:rPr>
          <w:delText>3.5 lakh to 4 lakh per month</w:delText>
        </w:r>
        <w:r w:rsidR="00A648AB" w:rsidRPr="00C379A4" w:rsidDel="00AC5A81">
          <w:rPr>
            <w:color w:val="282829"/>
          </w:rPr>
          <w:delText>,</w:delText>
        </w:r>
        <w:r w:rsidR="00790AB3" w:rsidRPr="00C379A4" w:rsidDel="00AC5A81">
          <w:rPr>
            <w:color w:val="282829"/>
          </w:rPr>
          <w:delText xml:space="preserve"> working at</w:delText>
        </w:r>
        <w:r w:rsidR="00A648AB" w:rsidRPr="00C379A4" w:rsidDel="00AC5A81">
          <w:rPr>
            <w:color w:val="282829"/>
          </w:rPr>
          <w:delText xml:space="preserve"> </w:delText>
        </w:r>
        <w:r w:rsidR="00790AB3" w:rsidRPr="00C379A4" w:rsidDel="00AC5A81">
          <w:rPr>
            <w:color w:val="282829"/>
          </w:rPr>
          <w:delText xml:space="preserve">least 5 days a </w:delText>
        </w:r>
        <w:r w:rsidR="004F3359" w:rsidRPr="00C379A4" w:rsidDel="00AC5A81">
          <w:rPr>
            <w:color w:val="282829"/>
          </w:rPr>
          <w:delText xml:space="preserve">week; </w:delText>
        </w:r>
        <w:r w:rsidR="004F3359" w:rsidRPr="00C379A4" w:rsidDel="00AC5A81">
          <w:rPr>
            <w:color w:val="222222"/>
            <w:spacing w:val="3"/>
            <w:shd w:val="clear" w:color="auto" w:fill="FCFCFC"/>
          </w:rPr>
          <w:delText>besides, night shift, overtime and posting in specialty wards command additional remuneration.</w:delText>
        </w:r>
        <w:r w:rsidR="00790AB3" w:rsidRPr="00C379A4" w:rsidDel="00AC5A81">
          <w:rPr>
            <w:color w:val="282829"/>
          </w:rPr>
          <w:delText xml:space="preserve"> In N</w:delText>
        </w:r>
        <w:r w:rsidR="00A648AB" w:rsidRPr="00C379A4" w:rsidDel="00AC5A81">
          <w:rPr>
            <w:color w:val="282829"/>
          </w:rPr>
          <w:delText xml:space="preserve">ew </w:delText>
        </w:r>
        <w:r w:rsidR="00790AB3" w:rsidRPr="00C379A4" w:rsidDel="00AC5A81">
          <w:rPr>
            <w:color w:val="282829"/>
          </w:rPr>
          <w:delText>Z</w:delText>
        </w:r>
        <w:r w:rsidR="00A648AB" w:rsidRPr="00C379A4" w:rsidDel="00AC5A81">
          <w:rPr>
            <w:color w:val="282829"/>
          </w:rPr>
          <w:delText xml:space="preserve">ealand, the average salary paid is </w:delText>
        </w:r>
        <w:r w:rsidR="00676B65" w:rsidRPr="00C379A4" w:rsidDel="00AC5A81">
          <w:rPr>
            <w:color w:val="282829"/>
          </w:rPr>
          <w:delText xml:space="preserve">INR </w:delText>
        </w:r>
        <w:r w:rsidR="00790AB3" w:rsidRPr="00C379A4" w:rsidDel="00AC5A81">
          <w:rPr>
            <w:color w:val="282829"/>
          </w:rPr>
          <w:delText xml:space="preserve">2 - 2.5 lakh </w:delText>
        </w:r>
        <w:r w:rsidR="00A648AB" w:rsidRPr="00C379A4" w:rsidDel="00AC5A81">
          <w:rPr>
            <w:color w:val="282829"/>
          </w:rPr>
          <w:delText>whereas in</w:delText>
        </w:r>
        <w:r w:rsidR="00790AB3" w:rsidRPr="00C379A4" w:rsidDel="00AC5A81">
          <w:rPr>
            <w:color w:val="282829"/>
          </w:rPr>
          <w:delText xml:space="preserve"> London it </w:delText>
        </w:r>
        <w:r w:rsidR="00A648AB" w:rsidRPr="00C379A4" w:rsidDel="00AC5A81">
          <w:rPr>
            <w:color w:val="282829"/>
          </w:rPr>
          <w:delText>ranges between INR</w:delText>
        </w:r>
        <w:r w:rsidR="00790AB3" w:rsidRPr="00C379A4" w:rsidDel="00AC5A81">
          <w:rPr>
            <w:color w:val="282829"/>
          </w:rPr>
          <w:delText xml:space="preserve"> 1.8 lac </w:delText>
        </w:r>
        <w:r w:rsidR="00A648AB" w:rsidRPr="00C379A4" w:rsidDel="00AC5A81">
          <w:rPr>
            <w:color w:val="282829"/>
          </w:rPr>
          <w:delText>to</w:delText>
        </w:r>
        <w:r w:rsidR="00790AB3" w:rsidRPr="00C379A4" w:rsidDel="00AC5A81">
          <w:rPr>
            <w:color w:val="282829"/>
          </w:rPr>
          <w:delText xml:space="preserve"> 3 lacs depending on experience. </w:delText>
        </w:r>
      </w:del>
      <w:del w:id="16" w:author="HP" w:date="2020-07-21T23:12:00Z">
        <w:r w:rsidR="004F3359" w:rsidRPr="00C379A4" w:rsidDel="00AC5A81">
          <w:rPr>
            <w:color w:val="282829"/>
          </w:rPr>
          <w:delText>A government job i</w:delText>
        </w:r>
        <w:r w:rsidR="00790AB3" w:rsidRPr="00C379A4" w:rsidDel="00AC5A81">
          <w:rPr>
            <w:color w:val="282829"/>
          </w:rPr>
          <w:delText xml:space="preserve">n Middle </w:delText>
        </w:r>
        <w:r w:rsidR="004F3359" w:rsidRPr="00C379A4" w:rsidDel="00AC5A81">
          <w:rPr>
            <w:color w:val="282829"/>
          </w:rPr>
          <w:delText>E</w:delText>
        </w:r>
        <w:r w:rsidR="00790AB3" w:rsidRPr="00C379A4" w:rsidDel="00AC5A81">
          <w:rPr>
            <w:color w:val="282829"/>
          </w:rPr>
          <w:delText xml:space="preserve">ast like UAE, Qatar </w:delText>
        </w:r>
        <w:r w:rsidR="004F3359" w:rsidRPr="00C379A4" w:rsidDel="00AC5A81">
          <w:rPr>
            <w:color w:val="282829"/>
          </w:rPr>
          <w:delText>pays</w:delText>
        </w:r>
        <w:r w:rsidR="00790AB3" w:rsidRPr="00C379A4" w:rsidDel="00AC5A81">
          <w:rPr>
            <w:color w:val="282829"/>
          </w:rPr>
          <w:delText xml:space="preserve"> a minimum of </w:delText>
        </w:r>
        <w:r w:rsidR="004F3359" w:rsidRPr="00C379A4" w:rsidDel="00AC5A81">
          <w:rPr>
            <w:color w:val="282829"/>
          </w:rPr>
          <w:delText xml:space="preserve">INR </w:delText>
        </w:r>
        <w:r w:rsidR="00790AB3" w:rsidRPr="00C379A4" w:rsidDel="00AC5A81">
          <w:rPr>
            <w:color w:val="282829"/>
          </w:rPr>
          <w:delText>2</w:delText>
        </w:r>
        <w:r w:rsidR="004F3359" w:rsidRPr="00C379A4" w:rsidDel="00AC5A81">
          <w:rPr>
            <w:color w:val="282829"/>
          </w:rPr>
          <w:delText xml:space="preserve"> </w:delText>
        </w:r>
        <w:r w:rsidR="00790AB3" w:rsidRPr="00C379A4" w:rsidDel="00AC5A81">
          <w:rPr>
            <w:color w:val="282829"/>
          </w:rPr>
          <w:delText>la</w:delText>
        </w:r>
        <w:r w:rsidR="004F3359" w:rsidRPr="00C379A4" w:rsidDel="00AC5A81">
          <w:rPr>
            <w:color w:val="282829"/>
          </w:rPr>
          <w:delText>kh</w:delText>
        </w:r>
        <w:r w:rsidR="00790AB3" w:rsidRPr="00C379A4" w:rsidDel="00AC5A81">
          <w:rPr>
            <w:color w:val="282829"/>
          </w:rPr>
          <w:delText xml:space="preserve">s </w:delText>
        </w:r>
        <w:r w:rsidR="004F3359" w:rsidRPr="00C379A4" w:rsidDel="00AC5A81">
          <w:rPr>
            <w:color w:val="282829"/>
          </w:rPr>
          <w:delText xml:space="preserve">per </w:delText>
        </w:r>
        <w:r w:rsidR="00790AB3" w:rsidRPr="00C379A4" w:rsidDel="00AC5A81">
          <w:rPr>
            <w:color w:val="282829"/>
          </w:rPr>
          <w:delText>month</w:delText>
        </w:r>
        <w:r w:rsidR="0004471A" w:rsidRPr="00C379A4" w:rsidDel="00AC5A81">
          <w:rPr>
            <w:color w:val="282829"/>
          </w:rPr>
          <w:delText>; i</w:delText>
        </w:r>
        <w:r w:rsidR="00790AB3" w:rsidRPr="00C379A4" w:rsidDel="00AC5A81">
          <w:rPr>
            <w:color w:val="282829"/>
          </w:rPr>
          <w:delText>n Kuwait</w:delText>
        </w:r>
        <w:r w:rsidR="004F3359" w:rsidRPr="00C379A4" w:rsidDel="00AC5A81">
          <w:rPr>
            <w:color w:val="282829"/>
          </w:rPr>
          <w:delText>, s</w:delText>
        </w:r>
        <w:r w:rsidR="00790AB3" w:rsidRPr="00C379A4" w:rsidDel="00AC5A81">
          <w:rPr>
            <w:color w:val="282829"/>
          </w:rPr>
          <w:delText xml:space="preserve">alary starts at </w:delText>
        </w:r>
        <w:r w:rsidR="004F3359" w:rsidRPr="00C379A4" w:rsidDel="00AC5A81">
          <w:rPr>
            <w:color w:val="282829"/>
          </w:rPr>
          <w:delText xml:space="preserve">INR </w:delText>
        </w:r>
        <w:r w:rsidR="00790AB3" w:rsidRPr="00C379A4" w:rsidDel="00AC5A81">
          <w:rPr>
            <w:color w:val="282829"/>
          </w:rPr>
          <w:delText>1.5</w:delText>
        </w:r>
        <w:r w:rsidR="004F3359" w:rsidRPr="00C379A4" w:rsidDel="00AC5A81">
          <w:rPr>
            <w:color w:val="282829"/>
          </w:rPr>
          <w:delText xml:space="preserve"> lakh per </w:delText>
        </w:r>
        <w:r w:rsidR="00790AB3" w:rsidRPr="00C379A4" w:rsidDel="00AC5A81">
          <w:rPr>
            <w:color w:val="282829"/>
          </w:rPr>
          <w:delText xml:space="preserve">month. </w:delText>
        </w:r>
        <w:r w:rsidR="00D86CF4" w:rsidRPr="00C379A4" w:rsidDel="00AC5A81">
          <w:rPr>
            <w:color w:val="222222"/>
            <w:spacing w:val="3"/>
            <w:shd w:val="clear" w:color="auto" w:fill="FCFCFC"/>
          </w:rPr>
          <w:delText xml:space="preserve">The Memorandum to The Seventh Central Pay Commission on behalf of The Nurses of India, published by Trained Nurses Association of India (TNAI) in July 2014 pointed out that the </w:delText>
        </w:r>
        <w:r w:rsidR="00190F4A" w:rsidRPr="00C379A4" w:rsidDel="00AC5A81">
          <w:rPr>
            <w:color w:val="222222"/>
            <w:spacing w:val="3"/>
            <w:shd w:val="clear" w:color="auto" w:fill="FCFCFC"/>
          </w:rPr>
          <w:delText>salary</w:delText>
        </w:r>
        <w:r w:rsidR="00D86CF4" w:rsidRPr="00C379A4" w:rsidDel="00AC5A81">
          <w:rPr>
            <w:color w:val="222222"/>
            <w:spacing w:val="3"/>
            <w:shd w:val="clear" w:color="auto" w:fill="FCFCFC"/>
          </w:rPr>
          <w:delText xml:space="preserve"> of </w:delText>
        </w:r>
        <w:r w:rsidR="00190F4A" w:rsidRPr="00C379A4" w:rsidDel="00AC5A81">
          <w:rPr>
            <w:color w:val="222222"/>
            <w:spacing w:val="3"/>
            <w:shd w:val="clear" w:color="auto" w:fill="FCFCFC"/>
          </w:rPr>
          <w:delText xml:space="preserve">a </w:delText>
        </w:r>
        <w:r w:rsidR="00D86CF4" w:rsidRPr="00C379A4" w:rsidDel="00AC5A81">
          <w:rPr>
            <w:color w:val="222222"/>
            <w:spacing w:val="3"/>
            <w:shd w:val="clear" w:color="auto" w:fill="FCFCFC"/>
          </w:rPr>
          <w:delText xml:space="preserve">senior resident doctor was equal to the scale of the Nursing Superintendent which is the </w:delText>
        </w:r>
        <w:r w:rsidR="002C690C" w:rsidRPr="00C379A4" w:rsidDel="00AC5A81">
          <w:rPr>
            <w:color w:val="222222"/>
            <w:spacing w:val="3"/>
            <w:shd w:val="clear" w:color="auto" w:fill="FCFCFC"/>
          </w:rPr>
          <w:delText xml:space="preserve">fourth </w:delText>
        </w:r>
        <w:r w:rsidR="00D86CF4" w:rsidRPr="00C379A4" w:rsidDel="00AC5A81">
          <w:rPr>
            <w:color w:val="222222"/>
            <w:spacing w:val="3"/>
            <w:shd w:val="clear" w:color="auto" w:fill="FCFCFC"/>
          </w:rPr>
          <w:delText>level promotion of</w:delText>
        </w:r>
        <w:r w:rsidR="000C3D25" w:rsidRPr="00C379A4" w:rsidDel="00AC5A81">
          <w:rPr>
            <w:color w:val="222222"/>
            <w:spacing w:val="3"/>
            <w:shd w:val="clear" w:color="auto" w:fill="FCFCFC"/>
          </w:rPr>
          <w:delText xml:space="preserve"> a</w:delText>
        </w:r>
        <w:r w:rsidR="00D86CF4" w:rsidRPr="00C379A4" w:rsidDel="00AC5A81">
          <w:rPr>
            <w:color w:val="222222"/>
            <w:spacing w:val="3"/>
            <w:shd w:val="clear" w:color="auto" w:fill="FCFCFC"/>
          </w:rPr>
          <w:delText xml:space="preserve"> staff nurse if at all she </w:delText>
        </w:r>
        <w:r w:rsidR="00C034C7" w:rsidRPr="00C379A4" w:rsidDel="00AC5A81">
          <w:rPr>
            <w:color w:val="222222"/>
            <w:spacing w:val="3"/>
            <w:shd w:val="clear" w:color="auto" w:fill="FCFCFC"/>
          </w:rPr>
          <w:delText>reaches that stage</w:delText>
        </w:r>
        <w:r w:rsidR="00D86CF4" w:rsidRPr="00C379A4" w:rsidDel="00AC5A81">
          <w:rPr>
            <w:color w:val="222222"/>
            <w:spacing w:val="3"/>
            <w:shd w:val="clear" w:color="auto" w:fill="FCFCFC"/>
          </w:rPr>
          <w:delText>.</w:delText>
        </w:r>
        <w:r w:rsidR="002C690C" w:rsidRPr="00C379A4" w:rsidDel="00AC5A81">
          <w:rPr>
            <w:color w:val="222222"/>
            <w:spacing w:val="3"/>
            <w:shd w:val="clear" w:color="auto" w:fill="FCFCFC"/>
          </w:rPr>
          <w:delText xml:space="preserve"> While nurses are underrated as compared to doctors worldwide, the discrepancy is starker in the Indian situation, where doctors are paid almost four to six times that of nurses, while in other countries the salaries of doctors do not exceed more than double the salary of nurses.</w:delText>
        </w:r>
      </w:del>
    </w:p>
    <w:p w14:paraId="73095555" w14:textId="77777777" w:rsidR="00D86CF4" w:rsidRPr="00C379A4" w:rsidRDefault="00D86CF4" w:rsidP="00747C86">
      <w:pPr>
        <w:spacing w:line="360" w:lineRule="auto"/>
        <w:jc w:val="both"/>
        <w:rPr>
          <w:rFonts w:ascii="Times New Roman" w:hAnsi="Times New Roman" w:cs="Times New Roman"/>
          <w:bCs/>
          <w:sz w:val="24"/>
          <w:szCs w:val="24"/>
        </w:rPr>
      </w:pPr>
    </w:p>
    <w:p w14:paraId="481B983D" w14:textId="77777777" w:rsidR="00AC5A81" w:rsidRDefault="00A70D1D" w:rsidP="00747C86">
      <w:pPr>
        <w:spacing w:line="360" w:lineRule="auto"/>
        <w:jc w:val="both"/>
        <w:rPr>
          <w:ins w:id="17" w:author="HP" w:date="2020-07-21T23:15:00Z"/>
          <w:rFonts w:ascii="Times New Roman" w:hAnsi="Times New Roman" w:cs="Times New Roman"/>
          <w:sz w:val="24"/>
          <w:szCs w:val="24"/>
        </w:rPr>
      </w:pPr>
      <w:r w:rsidRPr="00C379A4">
        <w:rPr>
          <w:rFonts w:ascii="Times New Roman" w:hAnsi="Times New Roman" w:cs="Times New Roman"/>
          <w:bCs/>
          <w:sz w:val="24"/>
          <w:szCs w:val="24"/>
        </w:rPr>
        <w:t>Fast</w:t>
      </w:r>
      <w:r w:rsidR="008B0DDD" w:rsidRPr="00C379A4">
        <w:rPr>
          <w:rFonts w:ascii="Times New Roman" w:hAnsi="Times New Roman" w:cs="Times New Roman"/>
          <w:sz w:val="24"/>
          <w:szCs w:val="24"/>
        </w:rPr>
        <w:t xml:space="preserve"> forward to 2020</w:t>
      </w:r>
      <w:r w:rsidR="001F6119" w:rsidRPr="00C379A4">
        <w:rPr>
          <w:rFonts w:ascii="Times New Roman" w:hAnsi="Times New Roman" w:cs="Times New Roman"/>
          <w:sz w:val="24"/>
          <w:szCs w:val="24"/>
        </w:rPr>
        <w:t>. N</w:t>
      </w:r>
      <w:r w:rsidR="009F6B90" w:rsidRPr="00C379A4">
        <w:rPr>
          <w:rFonts w:ascii="Times New Roman" w:hAnsi="Times New Roman" w:cs="Times New Roman"/>
          <w:bCs/>
          <w:sz w:val="24"/>
          <w:szCs w:val="24"/>
        </w:rPr>
        <w:t>ot much has changed in the interim period</w:t>
      </w:r>
      <w:r w:rsidR="001F6119" w:rsidRPr="00C379A4">
        <w:rPr>
          <w:rFonts w:ascii="Times New Roman" w:hAnsi="Times New Roman" w:cs="Times New Roman"/>
          <w:sz w:val="24"/>
          <w:szCs w:val="24"/>
        </w:rPr>
        <w:t>. I</w:t>
      </w:r>
      <w:r w:rsidR="008D0B9F" w:rsidRPr="00C379A4">
        <w:rPr>
          <w:rFonts w:ascii="Times New Roman" w:hAnsi="Times New Roman" w:cs="Times New Roman"/>
          <w:sz w:val="24"/>
          <w:szCs w:val="24"/>
        </w:rPr>
        <w:t>n fact</w:t>
      </w:r>
      <w:r w:rsidR="000E16D2" w:rsidRPr="00C379A4">
        <w:rPr>
          <w:rFonts w:ascii="Times New Roman" w:hAnsi="Times New Roman" w:cs="Times New Roman"/>
          <w:sz w:val="24"/>
          <w:szCs w:val="24"/>
        </w:rPr>
        <w:t>,</w:t>
      </w:r>
      <w:r w:rsidR="008D0B9F" w:rsidRPr="00C379A4">
        <w:rPr>
          <w:rFonts w:ascii="Times New Roman" w:hAnsi="Times New Roman" w:cs="Times New Roman"/>
          <w:sz w:val="24"/>
          <w:szCs w:val="24"/>
        </w:rPr>
        <w:t xml:space="preserve"> </w:t>
      </w:r>
      <w:del w:id="18" w:author="HP" w:date="2020-07-21T23:12:00Z">
        <w:r w:rsidR="007F4D9E" w:rsidRPr="00C379A4" w:rsidDel="00AC5A81">
          <w:rPr>
            <w:rFonts w:ascii="Times New Roman" w:hAnsi="Times New Roman" w:cs="Times New Roman"/>
            <w:sz w:val="24"/>
            <w:szCs w:val="24"/>
          </w:rPr>
          <w:delText xml:space="preserve">working </w:delText>
        </w:r>
        <w:r w:rsidR="008D0B9F" w:rsidRPr="00C379A4" w:rsidDel="00AC5A81">
          <w:rPr>
            <w:rFonts w:ascii="Times New Roman" w:hAnsi="Times New Roman" w:cs="Times New Roman"/>
            <w:sz w:val="24"/>
            <w:szCs w:val="24"/>
          </w:rPr>
          <w:delText xml:space="preserve">conditions </w:delText>
        </w:r>
        <w:r w:rsidR="00164C68" w:rsidRPr="00C379A4" w:rsidDel="00AC5A81">
          <w:rPr>
            <w:rFonts w:ascii="Times New Roman" w:hAnsi="Times New Roman" w:cs="Times New Roman"/>
            <w:bCs/>
            <w:sz w:val="24"/>
            <w:szCs w:val="24"/>
          </w:rPr>
          <w:delText>have</w:delText>
        </w:r>
        <w:r w:rsidR="00B859BD" w:rsidRPr="00C379A4" w:rsidDel="00AC5A81">
          <w:rPr>
            <w:rFonts w:ascii="Times New Roman" w:hAnsi="Times New Roman" w:cs="Times New Roman"/>
            <w:bCs/>
            <w:sz w:val="24"/>
            <w:szCs w:val="24"/>
          </w:rPr>
          <w:delText xml:space="preserve"> deteriorat</w:delText>
        </w:r>
        <w:r w:rsidR="00164C68" w:rsidRPr="00C379A4" w:rsidDel="00AC5A81">
          <w:rPr>
            <w:rFonts w:ascii="Times New Roman" w:hAnsi="Times New Roman" w:cs="Times New Roman"/>
            <w:bCs/>
            <w:sz w:val="24"/>
            <w:szCs w:val="24"/>
          </w:rPr>
          <w:delText>ed an</w:delText>
        </w:r>
      </w:del>
      <w:del w:id="19" w:author="HP" w:date="2020-07-21T23:13:00Z">
        <w:r w:rsidR="00164C68" w:rsidRPr="00C379A4" w:rsidDel="00AC5A81">
          <w:rPr>
            <w:rFonts w:ascii="Times New Roman" w:hAnsi="Times New Roman" w:cs="Times New Roman"/>
            <w:bCs/>
            <w:sz w:val="24"/>
            <w:szCs w:val="24"/>
          </w:rPr>
          <w:delText xml:space="preserve">d </w:delText>
        </w:r>
        <w:r w:rsidR="008B0DDD" w:rsidRPr="00C379A4" w:rsidDel="00AC5A81">
          <w:rPr>
            <w:rFonts w:ascii="Times New Roman" w:hAnsi="Times New Roman" w:cs="Times New Roman"/>
            <w:sz w:val="24"/>
            <w:szCs w:val="24"/>
          </w:rPr>
          <w:delText>the</w:delText>
        </w:r>
      </w:del>
      <w:r w:rsidR="008B0DDD" w:rsidRPr="00C379A4">
        <w:rPr>
          <w:rFonts w:ascii="Times New Roman" w:hAnsi="Times New Roman" w:cs="Times New Roman"/>
          <w:sz w:val="24"/>
          <w:szCs w:val="24"/>
        </w:rPr>
        <w:t xml:space="preserve"> </w:t>
      </w:r>
      <w:commentRangeStart w:id="20"/>
      <w:r w:rsidR="008B0DDD" w:rsidRPr="00C379A4">
        <w:rPr>
          <w:rFonts w:ascii="Times New Roman" w:hAnsi="Times New Roman" w:cs="Times New Roman"/>
          <w:sz w:val="24"/>
          <w:szCs w:val="24"/>
        </w:rPr>
        <w:t xml:space="preserve">Covid-19 pandemic has </w:t>
      </w:r>
      <w:r w:rsidR="007F4D9E" w:rsidRPr="00C379A4">
        <w:rPr>
          <w:rFonts w:ascii="Times New Roman" w:hAnsi="Times New Roman" w:cs="Times New Roman"/>
          <w:sz w:val="24"/>
          <w:szCs w:val="24"/>
        </w:rPr>
        <w:t>overwhelmed the</w:t>
      </w:r>
      <w:r w:rsidR="00B859BD" w:rsidRPr="00C379A4">
        <w:rPr>
          <w:rFonts w:ascii="Times New Roman" w:hAnsi="Times New Roman" w:cs="Times New Roman"/>
          <w:bCs/>
          <w:sz w:val="24"/>
          <w:szCs w:val="24"/>
        </w:rPr>
        <w:t xml:space="preserve"> health workers</w:t>
      </w:r>
      <w:r w:rsidR="007F4D9E" w:rsidRPr="00C379A4">
        <w:rPr>
          <w:rFonts w:ascii="Times New Roman" w:hAnsi="Times New Roman" w:cs="Times New Roman"/>
          <w:sz w:val="24"/>
          <w:szCs w:val="24"/>
        </w:rPr>
        <w:t xml:space="preserve"> with </w:t>
      </w:r>
      <w:r w:rsidR="001F18C3" w:rsidRPr="00C379A4">
        <w:rPr>
          <w:rFonts w:ascii="Times New Roman" w:hAnsi="Times New Roman" w:cs="Times New Roman"/>
          <w:sz w:val="24"/>
          <w:szCs w:val="24"/>
        </w:rPr>
        <w:t xml:space="preserve">unprecedented </w:t>
      </w:r>
      <w:r w:rsidR="008B0DDD" w:rsidRPr="00C379A4">
        <w:rPr>
          <w:rFonts w:ascii="Times New Roman" w:hAnsi="Times New Roman" w:cs="Times New Roman"/>
          <w:sz w:val="24"/>
          <w:szCs w:val="24"/>
        </w:rPr>
        <w:t xml:space="preserve">hardships. </w:t>
      </w:r>
      <w:commentRangeEnd w:id="20"/>
      <w:r w:rsidR="006B541A">
        <w:rPr>
          <w:rStyle w:val="CommentReference"/>
        </w:rPr>
        <w:commentReference w:id="20"/>
      </w:r>
      <w:ins w:id="21" w:author="HP" w:date="2020-07-21T23:15:00Z">
        <w:r w:rsidR="00AC5A81">
          <w:rPr>
            <w:rFonts w:ascii="Times New Roman" w:hAnsi="Times New Roman" w:cs="Times New Roman"/>
            <w:sz w:val="24"/>
            <w:szCs w:val="24"/>
          </w:rPr>
          <w:t>Shortages of health workers has necessitated long working hours, resulting in fat</w:t>
        </w:r>
      </w:ins>
      <w:ins w:id="22" w:author="HP" w:date="2020-07-21T23:17:00Z">
        <w:r w:rsidR="00AC5A81">
          <w:rPr>
            <w:rFonts w:ascii="Times New Roman" w:hAnsi="Times New Roman" w:cs="Times New Roman"/>
            <w:sz w:val="24"/>
            <w:szCs w:val="24"/>
          </w:rPr>
          <w:t>i</w:t>
        </w:r>
      </w:ins>
      <w:ins w:id="23" w:author="HP" w:date="2020-07-21T23:15:00Z">
        <w:r w:rsidR="00AC5A81">
          <w:rPr>
            <w:rFonts w:ascii="Times New Roman" w:hAnsi="Times New Roman" w:cs="Times New Roman"/>
            <w:sz w:val="24"/>
            <w:szCs w:val="24"/>
          </w:rPr>
          <w:t xml:space="preserve">gue and burnout. A recent news item reported that Maharashtra </w:t>
        </w:r>
        <w:r w:rsidR="00AC5A81">
          <w:rPr>
            <w:rFonts w:ascii="Times New Roman" w:hAnsi="Times New Roman" w:cs="Times New Roman"/>
            <w:sz w:val="24"/>
            <w:szCs w:val="24"/>
          </w:rPr>
          <w:lastRenderedPageBreak/>
          <w:t>government reached out to Kerala for specialist doctors and ICU trained nurses to deal with the shortage (2).</w:t>
        </w:r>
      </w:ins>
    </w:p>
    <w:p w14:paraId="65AC2776" w14:textId="77777777" w:rsidR="00D01FC8" w:rsidRPr="00C379A4" w:rsidDel="00EB7B82" w:rsidRDefault="008B0DDD" w:rsidP="00747C86">
      <w:pPr>
        <w:spacing w:line="360" w:lineRule="auto"/>
        <w:jc w:val="both"/>
        <w:rPr>
          <w:del w:id="24" w:author="HP" w:date="2020-07-21T23:21:00Z"/>
          <w:rFonts w:ascii="Times New Roman" w:hAnsi="Times New Roman" w:cs="Times New Roman"/>
          <w:sz w:val="24"/>
          <w:szCs w:val="24"/>
        </w:rPr>
      </w:pPr>
      <w:r w:rsidRPr="00C379A4">
        <w:rPr>
          <w:rFonts w:ascii="Times New Roman" w:hAnsi="Times New Roman" w:cs="Times New Roman"/>
          <w:sz w:val="24"/>
          <w:szCs w:val="24"/>
          <w:shd w:val="clear" w:color="auto" w:fill="FFFFFF"/>
        </w:rPr>
        <w:t>In addition</w:t>
      </w:r>
      <w:ins w:id="25" w:author="HP" w:date="2020-07-21T23:17:00Z">
        <w:r w:rsidR="00AC5A81">
          <w:rPr>
            <w:rFonts w:ascii="Times New Roman" w:hAnsi="Times New Roman" w:cs="Times New Roman"/>
            <w:sz w:val="24"/>
            <w:szCs w:val="24"/>
            <w:shd w:val="clear" w:color="auto" w:fill="FFFFFF"/>
          </w:rPr>
          <w:t>,</w:t>
        </w:r>
      </w:ins>
      <w:del w:id="26" w:author="HP" w:date="2020-07-21T23:18:00Z">
        <w:r w:rsidRPr="00C379A4" w:rsidDel="00AC5A81">
          <w:rPr>
            <w:rFonts w:ascii="Times New Roman" w:hAnsi="Times New Roman" w:cs="Times New Roman"/>
            <w:sz w:val="24"/>
            <w:szCs w:val="24"/>
            <w:shd w:val="clear" w:color="auto" w:fill="FFFFFF"/>
          </w:rPr>
          <w:delText xml:space="preserve"> to the shortage of health workers, the pandemic has also </w:delText>
        </w:r>
        <w:r w:rsidR="004709BF" w:rsidRPr="00C379A4" w:rsidDel="00AC5A81">
          <w:rPr>
            <w:rFonts w:ascii="Times New Roman" w:hAnsi="Times New Roman" w:cs="Times New Roman"/>
            <w:sz w:val="24"/>
            <w:szCs w:val="24"/>
            <w:shd w:val="clear" w:color="auto" w:fill="FFFFFF"/>
          </w:rPr>
          <w:delText xml:space="preserve">witnessed </w:delText>
        </w:r>
      </w:del>
      <w:r w:rsidRPr="00C379A4">
        <w:rPr>
          <w:rFonts w:ascii="Times New Roman" w:hAnsi="Times New Roman" w:cs="Times New Roman"/>
          <w:sz w:val="24"/>
          <w:szCs w:val="24"/>
          <w:shd w:val="clear" w:color="auto" w:fill="FFFFFF"/>
        </w:rPr>
        <w:t xml:space="preserve">shortage </w:t>
      </w:r>
      <w:ins w:id="27" w:author="HP" w:date="2020-07-21T23:18:00Z">
        <w:r w:rsidR="00AC5A81">
          <w:rPr>
            <w:rFonts w:ascii="Times New Roman" w:hAnsi="Times New Roman" w:cs="Times New Roman"/>
            <w:sz w:val="24"/>
            <w:szCs w:val="24"/>
            <w:shd w:val="clear" w:color="auto" w:fill="FFFFFF"/>
          </w:rPr>
          <w:t xml:space="preserve">and poor quality </w:t>
        </w:r>
      </w:ins>
      <w:r w:rsidRPr="00C379A4">
        <w:rPr>
          <w:rFonts w:ascii="Times New Roman" w:hAnsi="Times New Roman" w:cs="Times New Roman"/>
          <w:sz w:val="24"/>
          <w:szCs w:val="24"/>
          <w:shd w:val="clear" w:color="auto" w:fill="FFFFFF"/>
        </w:rPr>
        <w:t xml:space="preserve">of </w:t>
      </w:r>
      <w:r w:rsidRPr="00C379A4">
        <w:rPr>
          <w:rFonts w:ascii="Times New Roman" w:hAnsi="Times New Roman" w:cs="Times New Roman"/>
          <w:sz w:val="24"/>
          <w:szCs w:val="24"/>
        </w:rPr>
        <w:t xml:space="preserve">personal protective equipments (PPE) </w:t>
      </w:r>
      <w:del w:id="28" w:author="HP" w:date="2020-07-21T23:18:00Z">
        <w:r w:rsidRPr="00C379A4" w:rsidDel="00AC5A81">
          <w:rPr>
            <w:rFonts w:ascii="Times New Roman" w:hAnsi="Times New Roman" w:cs="Times New Roman"/>
            <w:sz w:val="24"/>
            <w:szCs w:val="24"/>
          </w:rPr>
          <w:delText>such as hazmat suits, N-95 masks, testing kits</w:delText>
        </w:r>
        <w:r w:rsidR="00025E85" w:rsidRPr="00C379A4" w:rsidDel="00AC5A81">
          <w:rPr>
            <w:rFonts w:ascii="Times New Roman" w:hAnsi="Times New Roman" w:cs="Times New Roman"/>
            <w:sz w:val="24"/>
            <w:szCs w:val="24"/>
          </w:rPr>
          <w:delText xml:space="preserve">, </w:delText>
        </w:r>
        <w:r w:rsidRPr="00C379A4" w:rsidDel="00AC5A81">
          <w:rPr>
            <w:rFonts w:ascii="Times New Roman" w:hAnsi="Times New Roman" w:cs="Times New Roman"/>
            <w:sz w:val="24"/>
            <w:szCs w:val="24"/>
          </w:rPr>
          <w:delText>ventilators</w:delText>
        </w:r>
        <w:r w:rsidR="00025E85" w:rsidRPr="00C379A4" w:rsidDel="00AC5A81">
          <w:rPr>
            <w:rFonts w:ascii="Times New Roman" w:hAnsi="Times New Roman" w:cs="Times New Roman"/>
            <w:sz w:val="24"/>
            <w:szCs w:val="24"/>
          </w:rPr>
          <w:delText xml:space="preserve"> and medicines</w:delText>
        </w:r>
        <w:r w:rsidRPr="00C379A4" w:rsidDel="00AC5A81">
          <w:rPr>
            <w:rFonts w:ascii="Times New Roman" w:hAnsi="Times New Roman" w:cs="Times New Roman"/>
            <w:sz w:val="24"/>
            <w:szCs w:val="24"/>
          </w:rPr>
          <w:delText xml:space="preserve">. </w:delText>
        </w:r>
      </w:del>
      <w:ins w:id="29" w:author="HP" w:date="2020-07-21T23:18:00Z">
        <w:r w:rsidR="00AC5A81">
          <w:rPr>
            <w:rFonts w:ascii="Times New Roman" w:hAnsi="Times New Roman" w:cs="Times New Roman"/>
            <w:sz w:val="24"/>
            <w:szCs w:val="24"/>
          </w:rPr>
          <w:t xml:space="preserve"> </w:t>
        </w:r>
      </w:ins>
      <w:ins w:id="30" w:author="HP" w:date="2020-07-21T23:49:00Z">
        <w:r w:rsidR="000E1033">
          <w:rPr>
            <w:rFonts w:ascii="Times New Roman" w:hAnsi="Times New Roman" w:cs="Times New Roman"/>
            <w:sz w:val="24"/>
            <w:szCs w:val="24"/>
          </w:rPr>
          <w:t>h</w:t>
        </w:r>
      </w:ins>
      <w:ins w:id="31" w:author="HP" w:date="2020-07-21T23:18:00Z">
        <w:r w:rsidR="00AC5A81">
          <w:rPr>
            <w:rFonts w:ascii="Times New Roman" w:hAnsi="Times New Roman" w:cs="Times New Roman"/>
            <w:sz w:val="24"/>
            <w:szCs w:val="24"/>
          </w:rPr>
          <w:t>ave increased the risk of being infected, adding to t</w:t>
        </w:r>
      </w:ins>
      <w:ins w:id="32" w:author="HP" w:date="2020-07-21T23:19:00Z">
        <w:r w:rsidR="00AC5A81">
          <w:rPr>
            <w:rFonts w:ascii="Times New Roman" w:hAnsi="Times New Roman" w:cs="Times New Roman"/>
            <w:sz w:val="24"/>
            <w:szCs w:val="24"/>
          </w:rPr>
          <w:t xml:space="preserve">he stress </w:t>
        </w:r>
      </w:ins>
      <w:ins w:id="33" w:author="HP" w:date="2020-07-21T23:50:00Z">
        <w:r w:rsidR="000E1033">
          <w:rPr>
            <w:rFonts w:ascii="Times New Roman" w:hAnsi="Times New Roman" w:cs="Times New Roman"/>
            <w:sz w:val="24"/>
            <w:szCs w:val="24"/>
          </w:rPr>
          <w:t xml:space="preserve">to </w:t>
        </w:r>
      </w:ins>
      <w:ins w:id="34" w:author="HP" w:date="2020-07-21T23:19:00Z">
        <w:r w:rsidR="00AC5A81">
          <w:rPr>
            <w:rFonts w:ascii="Times New Roman" w:hAnsi="Times New Roman" w:cs="Times New Roman"/>
            <w:sz w:val="24"/>
            <w:szCs w:val="24"/>
          </w:rPr>
          <w:t xml:space="preserve">such </w:t>
        </w:r>
      </w:ins>
      <w:ins w:id="35" w:author="HP" w:date="2020-07-21T23:50:00Z">
        <w:r w:rsidR="000E1033">
          <w:rPr>
            <w:rFonts w:ascii="Times New Roman" w:hAnsi="Times New Roman" w:cs="Times New Roman"/>
            <w:sz w:val="24"/>
            <w:szCs w:val="24"/>
          </w:rPr>
          <w:t xml:space="preserve">an extent </w:t>
        </w:r>
      </w:ins>
      <w:ins w:id="36" w:author="HP" w:date="2020-07-21T23:19:00Z">
        <w:r w:rsidR="00AC5A81">
          <w:rPr>
            <w:rFonts w:ascii="Times New Roman" w:hAnsi="Times New Roman" w:cs="Times New Roman"/>
            <w:sz w:val="24"/>
            <w:szCs w:val="24"/>
          </w:rPr>
          <w:t>that nurses have attempted suicide in hospitals in North India (3)</w:t>
        </w:r>
        <w:r w:rsidR="00EB7B82">
          <w:rPr>
            <w:rFonts w:ascii="Times New Roman" w:hAnsi="Times New Roman" w:cs="Times New Roman"/>
            <w:sz w:val="24"/>
            <w:szCs w:val="24"/>
          </w:rPr>
          <w:t>. Many nurses and doctors reported hav</w:t>
        </w:r>
      </w:ins>
      <w:ins w:id="37" w:author="HP" w:date="2020-07-21T23:50:00Z">
        <w:r w:rsidR="000E1033">
          <w:rPr>
            <w:rFonts w:ascii="Times New Roman" w:hAnsi="Times New Roman" w:cs="Times New Roman"/>
            <w:sz w:val="24"/>
            <w:szCs w:val="24"/>
          </w:rPr>
          <w:t>ing</w:t>
        </w:r>
      </w:ins>
      <w:ins w:id="38" w:author="HP" w:date="2020-07-21T23:19:00Z">
        <w:r w:rsidR="00EB7B82">
          <w:rPr>
            <w:rFonts w:ascii="Times New Roman" w:hAnsi="Times New Roman" w:cs="Times New Roman"/>
            <w:sz w:val="24"/>
            <w:szCs w:val="24"/>
          </w:rPr>
          <w:t xml:space="preserve"> </w:t>
        </w:r>
      </w:ins>
      <w:ins w:id="39" w:author="HP" w:date="2020-07-21T23:20:00Z">
        <w:r w:rsidR="00EB7B82">
          <w:rPr>
            <w:rFonts w:ascii="Times New Roman" w:hAnsi="Times New Roman" w:cs="Times New Roman"/>
            <w:sz w:val="24"/>
            <w:szCs w:val="24"/>
          </w:rPr>
          <w:t>re</w:t>
        </w:r>
      </w:ins>
      <w:ins w:id="40" w:author="HP" w:date="2020-07-21T23:19:00Z">
        <w:r w:rsidR="00EB7B82">
          <w:rPr>
            <w:rFonts w:ascii="Times New Roman" w:hAnsi="Times New Roman" w:cs="Times New Roman"/>
            <w:sz w:val="24"/>
            <w:szCs w:val="24"/>
          </w:rPr>
          <w:t>used</w:t>
        </w:r>
      </w:ins>
      <w:ins w:id="41" w:author="HP" w:date="2020-07-21T23:20:00Z">
        <w:r w:rsidR="00EB7B82">
          <w:rPr>
            <w:rFonts w:ascii="Times New Roman" w:hAnsi="Times New Roman" w:cs="Times New Roman"/>
            <w:sz w:val="24"/>
            <w:szCs w:val="24"/>
          </w:rPr>
          <w:t xml:space="preserve"> the ‘one-time use’ PPEs due to their limited supply (4)</w:t>
        </w:r>
      </w:ins>
      <w:ins w:id="42" w:author="HP" w:date="2020-07-21T23:21:00Z">
        <w:r w:rsidR="00EB7B82" w:rsidRPr="00C379A4" w:rsidDel="00EB7B82">
          <w:rPr>
            <w:rFonts w:ascii="Times New Roman" w:hAnsi="Times New Roman" w:cs="Times New Roman"/>
            <w:sz w:val="24"/>
            <w:szCs w:val="24"/>
          </w:rPr>
          <w:t xml:space="preserve"> </w:t>
        </w:r>
      </w:ins>
      <w:del w:id="43" w:author="HP" w:date="2020-07-21T23:21:00Z">
        <w:r w:rsidRPr="00C379A4" w:rsidDel="00EB7B82">
          <w:rPr>
            <w:rFonts w:ascii="Times New Roman" w:hAnsi="Times New Roman" w:cs="Times New Roman"/>
            <w:sz w:val="24"/>
            <w:szCs w:val="24"/>
          </w:rPr>
          <w:delText xml:space="preserve">These shortages have been a major impediment in </w:delText>
        </w:r>
        <w:r w:rsidR="00025E85" w:rsidRPr="00C379A4" w:rsidDel="00EB7B82">
          <w:rPr>
            <w:rFonts w:ascii="Times New Roman" w:hAnsi="Times New Roman" w:cs="Times New Roman"/>
            <w:sz w:val="24"/>
            <w:szCs w:val="24"/>
          </w:rPr>
          <w:delText>treating patients</w:delText>
        </w:r>
        <w:r w:rsidRPr="00C379A4" w:rsidDel="00EB7B82">
          <w:rPr>
            <w:rFonts w:ascii="Times New Roman" w:hAnsi="Times New Roman" w:cs="Times New Roman"/>
            <w:sz w:val="24"/>
            <w:szCs w:val="24"/>
          </w:rPr>
          <w:delText xml:space="preserve"> and have put health workers under severe pressure </w:delText>
        </w:r>
        <w:r w:rsidR="00025E85" w:rsidRPr="00C379A4" w:rsidDel="00EB7B82">
          <w:rPr>
            <w:rFonts w:ascii="Times New Roman" w:hAnsi="Times New Roman" w:cs="Times New Roman"/>
            <w:sz w:val="24"/>
            <w:szCs w:val="24"/>
          </w:rPr>
          <w:delText>by</w:delText>
        </w:r>
        <w:r w:rsidRPr="00C379A4" w:rsidDel="00EB7B82">
          <w:rPr>
            <w:rFonts w:ascii="Times New Roman" w:hAnsi="Times New Roman" w:cs="Times New Roman"/>
            <w:sz w:val="24"/>
            <w:szCs w:val="24"/>
          </w:rPr>
          <w:delText xml:space="preserve"> increasing the risk of being infected</w:delText>
        </w:r>
        <w:r w:rsidR="006661F2" w:rsidRPr="00C379A4" w:rsidDel="00EB7B82">
          <w:rPr>
            <w:rFonts w:ascii="Times New Roman" w:hAnsi="Times New Roman" w:cs="Times New Roman"/>
            <w:sz w:val="24"/>
            <w:szCs w:val="24"/>
          </w:rPr>
          <w:delText xml:space="preserve">. </w:delText>
        </w:r>
        <w:r w:rsidR="00AF37BE" w:rsidRPr="00C379A4" w:rsidDel="00EB7B82">
          <w:rPr>
            <w:rFonts w:ascii="Times New Roman" w:hAnsi="Times New Roman" w:cs="Times New Roman"/>
            <w:sz w:val="24"/>
            <w:szCs w:val="24"/>
          </w:rPr>
          <w:delText>According to newspaper</w:delText>
        </w:r>
        <w:r w:rsidR="00AF37BE" w:rsidRPr="00C379A4" w:rsidDel="00EB7B82">
          <w:rPr>
            <w:rFonts w:ascii="Times New Roman" w:hAnsi="Times New Roman" w:cs="Times New Roman"/>
            <w:b/>
            <w:sz w:val="24"/>
            <w:szCs w:val="24"/>
          </w:rPr>
          <w:delText xml:space="preserve"> </w:delText>
        </w:r>
        <w:r w:rsidR="00AF37BE" w:rsidRPr="00C379A4" w:rsidDel="00EB7B82">
          <w:rPr>
            <w:rFonts w:ascii="Times New Roman" w:hAnsi="Times New Roman" w:cs="Times New Roman"/>
            <w:sz w:val="24"/>
            <w:szCs w:val="24"/>
          </w:rPr>
          <w:delText>report</w:delText>
        </w:r>
        <w:r w:rsidR="00EE470C" w:rsidDel="00EB7B82">
          <w:rPr>
            <w:rFonts w:ascii="Times New Roman" w:hAnsi="Times New Roman" w:cs="Times New Roman"/>
            <w:sz w:val="24"/>
            <w:szCs w:val="24"/>
          </w:rPr>
          <w:delText>s</w:delText>
        </w:r>
        <w:r w:rsidR="00AF37BE" w:rsidRPr="00C379A4" w:rsidDel="00EB7B82">
          <w:rPr>
            <w:rFonts w:ascii="Times New Roman" w:hAnsi="Times New Roman" w:cs="Times New Roman"/>
            <w:sz w:val="24"/>
            <w:szCs w:val="24"/>
          </w:rPr>
          <w:delText>, more than a thousand doctors, nurses and paramedics have already been infected with Covid- 19 across India</w:delText>
        </w:r>
        <w:r w:rsidR="00AF37BE" w:rsidRPr="00C379A4" w:rsidDel="00EB7B82">
          <w:rPr>
            <w:rFonts w:ascii="Times New Roman" w:hAnsi="Times New Roman" w:cs="Times New Roman"/>
            <w:b/>
            <w:sz w:val="24"/>
            <w:szCs w:val="24"/>
          </w:rPr>
          <w:delText xml:space="preserve"> </w:delText>
        </w:r>
        <w:r w:rsidR="00AF37BE" w:rsidRPr="00C379A4" w:rsidDel="00EB7B82">
          <w:rPr>
            <w:rFonts w:ascii="Times New Roman" w:hAnsi="Times New Roman" w:cs="Times New Roman"/>
            <w:sz w:val="24"/>
            <w:szCs w:val="24"/>
          </w:rPr>
          <w:delText xml:space="preserve">and the numbers continue to increase. </w:delText>
        </w:r>
        <w:r w:rsidR="006661F2" w:rsidRPr="00C379A4" w:rsidDel="00EB7B82">
          <w:rPr>
            <w:rFonts w:ascii="Times New Roman" w:hAnsi="Times New Roman" w:cs="Times New Roman"/>
            <w:sz w:val="24"/>
            <w:szCs w:val="24"/>
          </w:rPr>
          <w:delText xml:space="preserve">In addition, </w:delText>
        </w:r>
        <w:r w:rsidR="00D01FC8" w:rsidRPr="00C379A4" w:rsidDel="00EB7B82">
          <w:rPr>
            <w:rFonts w:ascii="Times New Roman" w:hAnsi="Times New Roman" w:cs="Times New Roman"/>
            <w:sz w:val="24"/>
            <w:szCs w:val="24"/>
          </w:rPr>
          <w:delText xml:space="preserve">long </w:delText>
        </w:r>
        <w:r w:rsidR="006661F2" w:rsidRPr="00C379A4" w:rsidDel="00EB7B82">
          <w:rPr>
            <w:rFonts w:ascii="Times New Roman" w:hAnsi="Times New Roman" w:cs="Times New Roman"/>
            <w:sz w:val="24"/>
            <w:szCs w:val="24"/>
          </w:rPr>
          <w:delText xml:space="preserve">working hours </w:delText>
        </w:r>
        <w:r w:rsidR="00AF37BE" w:rsidRPr="00C379A4" w:rsidDel="00EB7B82">
          <w:rPr>
            <w:rFonts w:ascii="Times New Roman" w:hAnsi="Times New Roman" w:cs="Times New Roman"/>
            <w:sz w:val="24"/>
            <w:szCs w:val="24"/>
          </w:rPr>
          <w:delText>in</w:delText>
        </w:r>
        <w:r w:rsidR="006661F2" w:rsidRPr="00C379A4" w:rsidDel="00EB7B82">
          <w:rPr>
            <w:rFonts w:ascii="Times New Roman" w:hAnsi="Times New Roman" w:cs="Times New Roman"/>
            <w:sz w:val="24"/>
            <w:szCs w:val="24"/>
          </w:rPr>
          <w:delText xml:space="preserve"> the </w:delText>
        </w:r>
        <w:r w:rsidR="00AF37BE" w:rsidRPr="00C379A4" w:rsidDel="00EB7B82">
          <w:rPr>
            <w:rFonts w:ascii="Times New Roman" w:hAnsi="Times New Roman" w:cs="Times New Roman"/>
            <w:sz w:val="24"/>
            <w:szCs w:val="24"/>
          </w:rPr>
          <w:delText xml:space="preserve">all-covering </w:delText>
        </w:r>
        <w:r w:rsidR="006661F2" w:rsidRPr="00C379A4" w:rsidDel="00EB7B82">
          <w:rPr>
            <w:rFonts w:ascii="Times New Roman" w:hAnsi="Times New Roman" w:cs="Times New Roman"/>
            <w:sz w:val="24"/>
            <w:szCs w:val="24"/>
          </w:rPr>
          <w:delText xml:space="preserve">PPEs, </w:delText>
        </w:r>
        <w:r w:rsidR="00436DC2" w:rsidRPr="00C379A4" w:rsidDel="00EB7B82">
          <w:rPr>
            <w:rFonts w:ascii="Times New Roman" w:hAnsi="Times New Roman" w:cs="Times New Roman"/>
            <w:sz w:val="24"/>
            <w:szCs w:val="24"/>
          </w:rPr>
          <w:delText>inability</w:delText>
        </w:r>
        <w:r w:rsidR="006661F2" w:rsidRPr="00C379A4" w:rsidDel="00EB7B82">
          <w:rPr>
            <w:rFonts w:ascii="Times New Roman" w:hAnsi="Times New Roman" w:cs="Times New Roman"/>
            <w:sz w:val="24"/>
            <w:szCs w:val="24"/>
          </w:rPr>
          <w:delText xml:space="preserve"> to</w:delText>
        </w:r>
        <w:r w:rsidR="00B14BBE" w:rsidRPr="00C379A4" w:rsidDel="00EB7B82">
          <w:rPr>
            <w:rFonts w:ascii="Times New Roman" w:hAnsi="Times New Roman" w:cs="Times New Roman"/>
            <w:sz w:val="24"/>
            <w:szCs w:val="24"/>
          </w:rPr>
          <w:delText xml:space="preserve"> even</w:delText>
        </w:r>
        <w:r w:rsidR="006661F2" w:rsidRPr="00C379A4" w:rsidDel="00EB7B82">
          <w:rPr>
            <w:rFonts w:ascii="Times New Roman" w:hAnsi="Times New Roman" w:cs="Times New Roman"/>
            <w:sz w:val="24"/>
            <w:szCs w:val="24"/>
          </w:rPr>
          <w:delText xml:space="preserve"> have a cup of tea</w:delText>
        </w:r>
        <w:r w:rsidR="00AF37BE" w:rsidRPr="00C379A4" w:rsidDel="00EB7B82">
          <w:rPr>
            <w:rFonts w:ascii="Times New Roman" w:hAnsi="Times New Roman" w:cs="Times New Roman"/>
            <w:sz w:val="24"/>
            <w:szCs w:val="24"/>
          </w:rPr>
          <w:delText xml:space="preserve"> or water</w:delText>
        </w:r>
        <w:r w:rsidR="006661F2" w:rsidRPr="00C379A4" w:rsidDel="00EB7B82">
          <w:rPr>
            <w:rFonts w:ascii="Times New Roman" w:hAnsi="Times New Roman" w:cs="Times New Roman"/>
            <w:sz w:val="24"/>
            <w:szCs w:val="24"/>
          </w:rPr>
          <w:delText>, or relieve themselves and reduced oxygen flow to the brain can have</w:delText>
        </w:r>
        <w:r w:rsidRPr="00C379A4" w:rsidDel="00EB7B82">
          <w:rPr>
            <w:rFonts w:ascii="Times New Roman" w:hAnsi="Times New Roman" w:cs="Times New Roman"/>
            <w:sz w:val="24"/>
            <w:szCs w:val="24"/>
          </w:rPr>
          <w:delText xml:space="preserve"> </w:delText>
        </w:r>
        <w:r w:rsidR="006661F2" w:rsidRPr="00C379A4" w:rsidDel="00EB7B82">
          <w:rPr>
            <w:rFonts w:ascii="Times New Roman" w:hAnsi="Times New Roman" w:cs="Times New Roman"/>
            <w:sz w:val="24"/>
            <w:szCs w:val="24"/>
          </w:rPr>
          <w:delText>damaging effects on the health</w:delText>
        </w:r>
        <w:r w:rsidR="00AF37BE" w:rsidRPr="00C379A4" w:rsidDel="00EB7B82">
          <w:rPr>
            <w:rFonts w:ascii="Times New Roman" w:hAnsi="Times New Roman" w:cs="Times New Roman"/>
            <w:sz w:val="24"/>
            <w:szCs w:val="24"/>
          </w:rPr>
          <w:delText xml:space="preserve"> </w:delText>
        </w:r>
        <w:r w:rsidR="006661F2" w:rsidRPr="00C379A4" w:rsidDel="00EB7B82">
          <w:rPr>
            <w:rFonts w:ascii="Times New Roman" w:hAnsi="Times New Roman" w:cs="Times New Roman"/>
            <w:sz w:val="24"/>
            <w:szCs w:val="24"/>
          </w:rPr>
          <w:delText>workers.</w:delText>
        </w:r>
        <w:r w:rsidRPr="00C379A4" w:rsidDel="00EB7B82">
          <w:rPr>
            <w:rFonts w:ascii="Times New Roman" w:hAnsi="Times New Roman" w:cs="Times New Roman"/>
            <w:sz w:val="24"/>
            <w:szCs w:val="24"/>
          </w:rPr>
          <w:delText xml:space="preserve"> </w:delText>
        </w:r>
      </w:del>
    </w:p>
    <w:p w14:paraId="1872C8C4" w14:textId="77777777" w:rsidR="00747C86" w:rsidRPr="00C379A4" w:rsidRDefault="008B0DDD" w:rsidP="00747C86">
      <w:pPr>
        <w:spacing w:line="360" w:lineRule="auto"/>
        <w:jc w:val="both"/>
        <w:rPr>
          <w:rFonts w:ascii="Times New Roman" w:eastAsia="Times New Roman" w:hAnsi="Times New Roman" w:cs="Times New Roman"/>
          <w:color w:val="212121"/>
          <w:sz w:val="24"/>
          <w:szCs w:val="24"/>
          <w:lang w:eastAsia="en-IN"/>
        </w:rPr>
      </w:pPr>
      <w:del w:id="44" w:author="HP" w:date="2020-07-21T23:21:00Z">
        <w:r w:rsidRPr="00C379A4" w:rsidDel="00EB7B82">
          <w:rPr>
            <w:rFonts w:ascii="Times New Roman" w:eastAsia="Times New Roman" w:hAnsi="Times New Roman" w:cs="Times New Roman"/>
            <w:sz w:val="24"/>
            <w:szCs w:val="24"/>
            <w:shd w:val="clear" w:color="auto" w:fill="FFFFFF"/>
            <w:lang w:eastAsia="en-IN"/>
          </w:rPr>
          <w:delText>Apart from the increased risk of infection</w:delText>
        </w:r>
      </w:del>
      <w:ins w:id="45" w:author="HP" w:date="2020-07-21T23:21:00Z">
        <w:r w:rsidR="00EB7B82">
          <w:rPr>
            <w:rFonts w:ascii="Times New Roman" w:eastAsia="Times New Roman" w:hAnsi="Times New Roman" w:cs="Times New Roman"/>
            <w:sz w:val="24"/>
            <w:szCs w:val="24"/>
            <w:shd w:val="clear" w:color="auto" w:fill="FFFFFF"/>
            <w:lang w:eastAsia="en-IN"/>
          </w:rPr>
          <w:t>Further</w:t>
        </w:r>
      </w:ins>
      <w:r w:rsidRPr="00C379A4">
        <w:rPr>
          <w:rFonts w:ascii="Times New Roman" w:eastAsia="Times New Roman" w:hAnsi="Times New Roman" w:cs="Times New Roman"/>
          <w:sz w:val="24"/>
          <w:szCs w:val="24"/>
          <w:shd w:val="clear" w:color="auto" w:fill="FFFFFF"/>
          <w:lang w:eastAsia="en-IN"/>
        </w:rPr>
        <w:t xml:space="preserve">, </w:t>
      </w:r>
      <w:del w:id="46" w:author="HP" w:date="2020-07-21T23:21:00Z">
        <w:r w:rsidR="00F12D21" w:rsidRPr="00C379A4" w:rsidDel="00EB7B82">
          <w:rPr>
            <w:rFonts w:ascii="Times New Roman" w:eastAsia="Times New Roman" w:hAnsi="Times New Roman" w:cs="Times New Roman"/>
            <w:sz w:val="24"/>
            <w:szCs w:val="24"/>
            <w:shd w:val="clear" w:color="auto" w:fill="FFFFFF"/>
            <w:lang w:eastAsia="en-IN"/>
          </w:rPr>
          <w:delText xml:space="preserve">the </w:delText>
        </w:r>
      </w:del>
      <w:r w:rsidR="00F12D21" w:rsidRPr="00C379A4">
        <w:rPr>
          <w:rFonts w:ascii="Times New Roman" w:eastAsia="Times New Roman" w:hAnsi="Times New Roman" w:cs="Times New Roman"/>
          <w:sz w:val="24"/>
          <w:szCs w:val="24"/>
          <w:shd w:val="clear" w:color="auto" w:fill="FFFFFF"/>
          <w:lang w:eastAsia="en-IN"/>
        </w:rPr>
        <w:t xml:space="preserve">health workers are </w:t>
      </w:r>
      <w:del w:id="47" w:author="HP" w:date="2020-07-21T23:21:00Z">
        <w:r w:rsidR="00F12D21" w:rsidRPr="00C379A4" w:rsidDel="00EB7B82">
          <w:rPr>
            <w:rFonts w:ascii="Times New Roman" w:eastAsia="Times New Roman" w:hAnsi="Times New Roman" w:cs="Times New Roman"/>
            <w:sz w:val="24"/>
            <w:szCs w:val="24"/>
            <w:shd w:val="clear" w:color="auto" w:fill="FFFFFF"/>
            <w:lang w:eastAsia="en-IN"/>
          </w:rPr>
          <w:delText xml:space="preserve">also </w:delText>
        </w:r>
      </w:del>
      <w:r w:rsidR="00F12D21" w:rsidRPr="00C379A4">
        <w:rPr>
          <w:rFonts w:ascii="Times New Roman" w:eastAsia="Times New Roman" w:hAnsi="Times New Roman" w:cs="Times New Roman"/>
          <w:sz w:val="24"/>
          <w:szCs w:val="24"/>
          <w:shd w:val="clear" w:color="auto" w:fill="FFFFFF"/>
          <w:lang w:eastAsia="en-IN"/>
        </w:rPr>
        <w:t xml:space="preserve">susceptible to </w:t>
      </w:r>
      <w:r w:rsidRPr="00C379A4">
        <w:rPr>
          <w:rFonts w:ascii="Times New Roman" w:eastAsia="Times New Roman" w:hAnsi="Times New Roman" w:cs="Times New Roman"/>
          <w:sz w:val="24"/>
          <w:szCs w:val="24"/>
          <w:shd w:val="clear" w:color="auto" w:fill="FFFFFF"/>
          <w:lang w:eastAsia="en-IN"/>
        </w:rPr>
        <w:t xml:space="preserve">anxiety and </w:t>
      </w:r>
      <w:r w:rsidR="00F12D21" w:rsidRPr="00C379A4">
        <w:rPr>
          <w:rFonts w:ascii="Times New Roman" w:eastAsia="Times New Roman" w:hAnsi="Times New Roman" w:cs="Times New Roman"/>
          <w:sz w:val="24"/>
          <w:szCs w:val="24"/>
          <w:shd w:val="clear" w:color="auto" w:fill="FFFFFF"/>
          <w:lang w:eastAsia="en-IN"/>
        </w:rPr>
        <w:t xml:space="preserve">stress about the safety of their </w:t>
      </w:r>
      <w:r w:rsidRPr="00C379A4">
        <w:rPr>
          <w:rFonts w:ascii="Times New Roman" w:eastAsia="Times New Roman" w:hAnsi="Times New Roman" w:cs="Times New Roman"/>
          <w:sz w:val="24"/>
          <w:szCs w:val="24"/>
          <w:shd w:val="clear" w:color="auto" w:fill="FFFFFF"/>
          <w:lang w:eastAsia="en-IN"/>
        </w:rPr>
        <w:t>famil</w:t>
      </w:r>
      <w:r w:rsidR="00F12D21" w:rsidRPr="00C379A4">
        <w:rPr>
          <w:rFonts w:ascii="Times New Roman" w:eastAsia="Times New Roman" w:hAnsi="Times New Roman" w:cs="Times New Roman"/>
          <w:sz w:val="24"/>
          <w:szCs w:val="24"/>
          <w:shd w:val="clear" w:color="auto" w:fill="FFFFFF"/>
          <w:lang w:eastAsia="en-IN"/>
        </w:rPr>
        <w:t>y members</w:t>
      </w:r>
      <w:del w:id="48" w:author="HP" w:date="2020-07-21T23:22:00Z">
        <w:r w:rsidRPr="00C379A4" w:rsidDel="00EB7B82">
          <w:rPr>
            <w:rFonts w:ascii="Times New Roman" w:eastAsia="Times New Roman" w:hAnsi="Times New Roman" w:cs="Times New Roman"/>
            <w:sz w:val="24"/>
            <w:szCs w:val="24"/>
            <w:shd w:val="clear" w:color="auto" w:fill="FFFFFF"/>
            <w:lang w:eastAsia="en-IN"/>
          </w:rPr>
          <w:delText>,</w:delText>
        </w:r>
        <w:r w:rsidR="00F12D21" w:rsidRPr="00C379A4" w:rsidDel="00EB7B82">
          <w:rPr>
            <w:rFonts w:ascii="Times New Roman" w:eastAsia="Times New Roman" w:hAnsi="Times New Roman" w:cs="Times New Roman"/>
            <w:sz w:val="24"/>
            <w:szCs w:val="24"/>
            <w:shd w:val="clear" w:color="auto" w:fill="FFFFFF"/>
            <w:lang w:eastAsia="en-IN"/>
          </w:rPr>
          <w:delText xml:space="preserve"> depression </w:delText>
        </w:r>
        <w:r w:rsidR="00CA696B" w:rsidRPr="00C379A4" w:rsidDel="00EB7B82">
          <w:rPr>
            <w:rFonts w:ascii="Times New Roman" w:eastAsia="Times New Roman" w:hAnsi="Times New Roman" w:cs="Times New Roman"/>
            <w:sz w:val="24"/>
            <w:szCs w:val="24"/>
            <w:shd w:val="clear" w:color="auto" w:fill="FFFFFF"/>
            <w:lang w:eastAsia="en-IN"/>
          </w:rPr>
          <w:delText xml:space="preserve">on </w:delText>
        </w:r>
        <w:r w:rsidR="00F12D21" w:rsidRPr="00C379A4" w:rsidDel="00EB7B82">
          <w:rPr>
            <w:rFonts w:ascii="Times New Roman" w:eastAsia="Times New Roman" w:hAnsi="Times New Roman" w:cs="Times New Roman"/>
            <w:sz w:val="24"/>
            <w:szCs w:val="24"/>
            <w:shd w:val="clear" w:color="auto" w:fill="FFFFFF"/>
            <w:lang w:eastAsia="en-IN"/>
          </w:rPr>
          <w:delText>seeing the trauma</w:delText>
        </w:r>
        <w:r w:rsidR="00477813" w:rsidRPr="00C379A4" w:rsidDel="00EB7B82">
          <w:rPr>
            <w:rFonts w:ascii="Times New Roman" w:eastAsia="Times New Roman" w:hAnsi="Times New Roman" w:cs="Times New Roman"/>
            <w:sz w:val="24"/>
            <w:szCs w:val="24"/>
            <w:shd w:val="clear" w:color="auto" w:fill="FFFFFF"/>
            <w:lang w:eastAsia="en-IN"/>
          </w:rPr>
          <w:delText>tic conditions</w:delText>
        </w:r>
        <w:r w:rsidR="00F12D21" w:rsidRPr="00C379A4" w:rsidDel="00EB7B82">
          <w:rPr>
            <w:rFonts w:ascii="Times New Roman" w:eastAsia="Times New Roman" w:hAnsi="Times New Roman" w:cs="Times New Roman"/>
            <w:sz w:val="24"/>
            <w:szCs w:val="24"/>
            <w:shd w:val="clear" w:color="auto" w:fill="FFFFFF"/>
            <w:lang w:eastAsia="en-IN"/>
          </w:rPr>
          <w:delText xml:space="preserve"> of the</w:delText>
        </w:r>
        <w:r w:rsidR="00477813" w:rsidRPr="00C379A4" w:rsidDel="00EB7B82">
          <w:rPr>
            <w:rFonts w:ascii="Times New Roman" w:eastAsia="Times New Roman" w:hAnsi="Times New Roman" w:cs="Times New Roman"/>
            <w:sz w:val="24"/>
            <w:szCs w:val="24"/>
            <w:shd w:val="clear" w:color="auto" w:fill="FFFFFF"/>
            <w:lang w:eastAsia="en-IN"/>
          </w:rPr>
          <w:delText>ir</w:delText>
        </w:r>
        <w:r w:rsidR="00F12D21" w:rsidRPr="00C379A4" w:rsidDel="00EB7B82">
          <w:rPr>
            <w:rFonts w:ascii="Times New Roman" w:eastAsia="Times New Roman" w:hAnsi="Times New Roman" w:cs="Times New Roman"/>
            <w:sz w:val="24"/>
            <w:szCs w:val="24"/>
            <w:shd w:val="clear" w:color="auto" w:fill="FFFFFF"/>
            <w:lang w:eastAsia="en-IN"/>
          </w:rPr>
          <w:delText xml:space="preserve"> patients</w:delText>
        </w:r>
        <w:r w:rsidR="00477813" w:rsidRPr="00C379A4" w:rsidDel="00EB7B82">
          <w:rPr>
            <w:rFonts w:ascii="Times New Roman" w:eastAsia="Times New Roman" w:hAnsi="Times New Roman" w:cs="Times New Roman"/>
            <w:sz w:val="24"/>
            <w:szCs w:val="24"/>
            <w:shd w:val="clear" w:color="auto" w:fill="FFFFFF"/>
            <w:lang w:eastAsia="en-IN"/>
          </w:rPr>
          <w:delText xml:space="preserve"> and fatigue and burnout due to prolonged shift. They</w:delText>
        </w:r>
      </w:del>
      <w:ins w:id="49" w:author="HP" w:date="2020-07-21T23:22:00Z">
        <w:r w:rsidR="00EB7B82">
          <w:rPr>
            <w:rFonts w:ascii="Times New Roman" w:eastAsia="Times New Roman" w:hAnsi="Times New Roman" w:cs="Times New Roman"/>
            <w:sz w:val="24"/>
            <w:szCs w:val="24"/>
            <w:shd w:val="clear" w:color="auto" w:fill="FFFFFF"/>
            <w:lang w:eastAsia="en-IN"/>
          </w:rPr>
          <w:t xml:space="preserve"> and</w:t>
        </w:r>
      </w:ins>
      <w:r w:rsidRPr="00C379A4">
        <w:rPr>
          <w:rFonts w:ascii="Times New Roman" w:eastAsia="Times New Roman" w:hAnsi="Times New Roman" w:cs="Times New Roman"/>
          <w:sz w:val="24"/>
          <w:szCs w:val="24"/>
          <w:shd w:val="clear" w:color="auto" w:fill="FFFFFF"/>
          <w:lang w:eastAsia="en-IN"/>
        </w:rPr>
        <w:t xml:space="preserve"> are </w:t>
      </w:r>
      <w:del w:id="50" w:author="HP" w:date="2020-07-21T23:22:00Z">
        <w:r w:rsidRPr="00C379A4" w:rsidDel="00EB7B82">
          <w:rPr>
            <w:rFonts w:ascii="Times New Roman" w:eastAsia="Times New Roman" w:hAnsi="Times New Roman" w:cs="Times New Roman"/>
            <w:sz w:val="24"/>
            <w:szCs w:val="24"/>
            <w:shd w:val="clear" w:color="auto" w:fill="FFFFFF"/>
            <w:lang w:eastAsia="en-IN"/>
          </w:rPr>
          <w:delText xml:space="preserve">also </w:delText>
        </w:r>
      </w:del>
      <w:r w:rsidRPr="00C379A4">
        <w:rPr>
          <w:rFonts w:ascii="Times New Roman" w:eastAsia="Times New Roman" w:hAnsi="Times New Roman" w:cs="Times New Roman"/>
          <w:sz w:val="24"/>
          <w:szCs w:val="24"/>
          <w:shd w:val="clear" w:color="auto" w:fill="FFFFFF"/>
          <w:lang w:eastAsia="en-IN"/>
        </w:rPr>
        <w:t xml:space="preserve">increasingly facing social stigma and harassment. </w:t>
      </w:r>
    </w:p>
    <w:p w14:paraId="068CB417" w14:textId="77777777" w:rsidR="003D1C0B" w:rsidRPr="00C379A4" w:rsidRDefault="002C709D" w:rsidP="00E11F5A">
      <w:pPr>
        <w:shd w:val="clear" w:color="auto" w:fill="FFFFFF"/>
        <w:spacing w:after="0" w:line="360" w:lineRule="auto"/>
        <w:jc w:val="both"/>
        <w:outlineLvl w:val="0"/>
        <w:rPr>
          <w:rFonts w:ascii="Times New Roman" w:eastAsia="Times New Roman" w:hAnsi="Times New Roman" w:cs="Times New Roman"/>
          <w:color w:val="292929"/>
          <w:sz w:val="24"/>
          <w:szCs w:val="24"/>
          <w:shd w:val="clear" w:color="auto" w:fill="FFFFFF"/>
          <w:lang w:eastAsia="en-IN"/>
        </w:rPr>
      </w:pPr>
      <w:del w:id="51" w:author="HP" w:date="2020-07-19T11:41:00Z">
        <w:r w:rsidRPr="00C379A4" w:rsidDel="004E4ADB">
          <w:rPr>
            <w:rFonts w:ascii="Times New Roman" w:eastAsia="Times New Roman" w:hAnsi="Times New Roman" w:cs="Times New Roman"/>
            <w:bCs/>
            <w:kern w:val="36"/>
            <w:sz w:val="24"/>
            <w:szCs w:val="24"/>
            <w:lang w:eastAsia="en-IN"/>
          </w:rPr>
          <w:delText>D</w:delText>
        </w:r>
        <w:r w:rsidR="008D0B9F" w:rsidRPr="00C379A4" w:rsidDel="004E4ADB">
          <w:rPr>
            <w:rFonts w:ascii="Times New Roman" w:eastAsia="Times New Roman" w:hAnsi="Times New Roman" w:cs="Times New Roman"/>
            <w:bCs/>
            <w:kern w:val="36"/>
            <w:sz w:val="24"/>
            <w:szCs w:val="24"/>
            <w:lang w:eastAsia="en-IN"/>
          </w:rPr>
          <w:delText xml:space="preserve">isturbing videos </w:delText>
        </w:r>
        <w:r w:rsidR="00ED7392" w:rsidRPr="00C379A4" w:rsidDel="004E4ADB">
          <w:rPr>
            <w:rFonts w:ascii="Times New Roman" w:eastAsia="Times New Roman" w:hAnsi="Times New Roman" w:cs="Times New Roman"/>
            <w:bCs/>
            <w:kern w:val="36"/>
            <w:sz w:val="24"/>
            <w:szCs w:val="24"/>
            <w:lang w:eastAsia="en-IN"/>
          </w:rPr>
          <w:delText xml:space="preserve">and reports </w:delText>
        </w:r>
        <w:r w:rsidR="008D0B9F" w:rsidRPr="00C379A4" w:rsidDel="004E4ADB">
          <w:rPr>
            <w:rFonts w:ascii="Times New Roman" w:eastAsia="Times New Roman" w:hAnsi="Times New Roman" w:cs="Times New Roman"/>
            <w:bCs/>
            <w:kern w:val="36"/>
            <w:sz w:val="24"/>
            <w:szCs w:val="24"/>
            <w:lang w:eastAsia="en-IN"/>
          </w:rPr>
          <w:delText>on the social media</w:delText>
        </w:r>
        <w:r w:rsidR="00164C68" w:rsidRPr="00C379A4" w:rsidDel="004E4ADB">
          <w:rPr>
            <w:rFonts w:ascii="Times New Roman" w:eastAsia="Times New Roman" w:hAnsi="Times New Roman" w:cs="Times New Roman"/>
            <w:bCs/>
            <w:kern w:val="36"/>
            <w:sz w:val="24"/>
            <w:szCs w:val="24"/>
            <w:lang w:eastAsia="en-IN"/>
          </w:rPr>
          <w:delText xml:space="preserve"> </w:delText>
        </w:r>
        <w:r w:rsidR="006D0366" w:rsidRPr="00C379A4" w:rsidDel="004E4ADB">
          <w:rPr>
            <w:rFonts w:ascii="Times New Roman" w:eastAsia="Times New Roman" w:hAnsi="Times New Roman" w:cs="Times New Roman"/>
            <w:bCs/>
            <w:kern w:val="36"/>
            <w:sz w:val="24"/>
            <w:szCs w:val="24"/>
            <w:lang w:eastAsia="en-IN"/>
          </w:rPr>
          <w:delText xml:space="preserve">have </w:delText>
        </w:r>
        <w:r w:rsidR="00ED7392" w:rsidRPr="00C379A4" w:rsidDel="004E4ADB">
          <w:rPr>
            <w:rFonts w:ascii="Times New Roman" w:eastAsia="Times New Roman" w:hAnsi="Times New Roman" w:cs="Times New Roman"/>
            <w:bCs/>
            <w:kern w:val="36"/>
            <w:sz w:val="24"/>
            <w:szCs w:val="24"/>
            <w:lang w:eastAsia="en-IN"/>
          </w:rPr>
          <w:delText xml:space="preserve">been doing the rounds exposing the  </w:delText>
        </w:r>
        <w:r w:rsidR="009F6B90" w:rsidRPr="00C379A4" w:rsidDel="004E4ADB">
          <w:rPr>
            <w:rFonts w:ascii="Times New Roman" w:eastAsia="Times New Roman" w:hAnsi="Times New Roman" w:cs="Times New Roman"/>
            <w:bCs/>
            <w:kern w:val="36"/>
            <w:sz w:val="24"/>
            <w:szCs w:val="24"/>
            <w:lang w:eastAsia="en-IN"/>
          </w:rPr>
          <w:delText xml:space="preserve"> </w:delText>
        </w:r>
        <w:r w:rsidR="00ED7392" w:rsidRPr="00C379A4" w:rsidDel="004E4ADB">
          <w:rPr>
            <w:rFonts w:ascii="Times New Roman" w:eastAsia="Times New Roman" w:hAnsi="Times New Roman" w:cs="Times New Roman"/>
            <w:bCs/>
            <w:kern w:val="36"/>
            <w:sz w:val="24"/>
            <w:szCs w:val="24"/>
            <w:lang w:eastAsia="en-IN"/>
          </w:rPr>
          <w:delText xml:space="preserve">various deficiencies in </w:delText>
        </w:r>
        <w:r w:rsidR="008A683D" w:rsidRPr="00C379A4" w:rsidDel="004E4ADB">
          <w:rPr>
            <w:rFonts w:ascii="Times New Roman" w:eastAsia="Times New Roman" w:hAnsi="Times New Roman" w:cs="Times New Roman"/>
            <w:bCs/>
            <w:kern w:val="36"/>
            <w:sz w:val="24"/>
            <w:szCs w:val="24"/>
            <w:lang w:eastAsia="en-IN"/>
          </w:rPr>
          <w:delText xml:space="preserve">COVID designated </w:delText>
        </w:r>
        <w:r w:rsidR="008D0B9F" w:rsidRPr="00C379A4" w:rsidDel="004E4ADB">
          <w:rPr>
            <w:rFonts w:ascii="Times New Roman" w:eastAsia="Times New Roman" w:hAnsi="Times New Roman" w:cs="Times New Roman"/>
            <w:bCs/>
            <w:kern w:val="36"/>
            <w:sz w:val="24"/>
            <w:szCs w:val="24"/>
            <w:lang w:eastAsia="en-IN"/>
          </w:rPr>
          <w:delText>public hospitals in Mumbai</w:delText>
        </w:r>
        <w:r w:rsidR="00164C68" w:rsidRPr="00C379A4" w:rsidDel="004E4ADB">
          <w:rPr>
            <w:rFonts w:ascii="Times New Roman" w:eastAsia="Times New Roman" w:hAnsi="Times New Roman" w:cs="Times New Roman"/>
            <w:bCs/>
            <w:kern w:val="36"/>
            <w:sz w:val="24"/>
            <w:szCs w:val="24"/>
            <w:lang w:eastAsia="en-IN"/>
          </w:rPr>
          <w:delText>.</w:delText>
        </w:r>
        <w:r w:rsidR="008B0DDD" w:rsidRPr="00C379A4" w:rsidDel="004E4ADB">
          <w:rPr>
            <w:rFonts w:ascii="Times New Roman" w:eastAsia="Times New Roman" w:hAnsi="Times New Roman" w:cs="Times New Roman"/>
            <w:bCs/>
            <w:kern w:val="36"/>
            <w:sz w:val="24"/>
            <w:szCs w:val="24"/>
            <w:lang w:eastAsia="en-IN"/>
          </w:rPr>
          <w:delText xml:space="preserve"> </w:delText>
        </w:r>
      </w:del>
      <w:r w:rsidR="003D1C0B" w:rsidRPr="00C379A4">
        <w:rPr>
          <w:rFonts w:ascii="Times New Roman" w:eastAsia="Times New Roman" w:hAnsi="Times New Roman" w:cs="Times New Roman"/>
          <w:color w:val="292929"/>
          <w:sz w:val="24"/>
          <w:szCs w:val="24"/>
          <w:shd w:val="clear" w:color="auto" w:fill="FFFFFF"/>
          <w:lang w:eastAsia="en-IN"/>
        </w:rPr>
        <w:t xml:space="preserve">Print media has </w:t>
      </w:r>
      <w:del w:id="52" w:author="HP" w:date="2020-07-19T11:41:00Z">
        <w:r w:rsidR="003D1C0B" w:rsidRPr="00C379A4" w:rsidDel="004E4ADB">
          <w:rPr>
            <w:rFonts w:ascii="Times New Roman" w:eastAsia="Times New Roman" w:hAnsi="Times New Roman" w:cs="Times New Roman"/>
            <w:color w:val="292929"/>
            <w:sz w:val="24"/>
            <w:szCs w:val="24"/>
            <w:shd w:val="clear" w:color="auto" w:fill="FFFFFF"/>
            <w:lang w:eastAsia="en-IN"/>
          </w:rPr>
          <w:delText xml:space="preserve">also </w:delText>
        </w:r>
      </w:del>
      <w:ins w:id="53" w:author="HP" w:date="2020-07-21T23:25:00Z">
        <w:r w:rsidR="00EB7B82">
          <w:rPr>
            <w:rFonts w:ascii="Times New Roman" w:eastAsia="Times New Roman" w:hAnsi="Times New Roman" w:cs="Times New Roman"/>
            <w:color w:val="292929"/>
            <w:sz w:val="24"/>
            <w:szCs w:val="24"/>
            <w:shd w:val="clear" w:color="auto" w:fill="FFFFFF"/>
            <w:lang w:eastAsia="en-IN"/>
          </w:rPr>
          <w:t xml:space="preserve">also </w:t>
        </w:r>
      </w:ins>
      <w:del w:id="54" w:author="HP" w:date="2020-07-21T23:25:00Z">
        <w:r w:rsidR="003D1C0B" w:rsidRPr="00C379A4" w:rsidDel="00EB7B82">
          <w:rPr>
            <w:rFonts w:ascii="Times New Roman" w:eastAsia="Times New Roman" w:hAnsi="Times New Roman" w:cs="Times New Roman"/>
            <w:color w:val="292929"/>
            <w:sz w:val="24"/>
            <w:szCs w:val="24"/>
            <w:shd w:val="clear" w:color="auto" w:fill="FFFFFF"/>
            <w:lang w:eastAsia="en-IN"/>
          </w:rPr>
          <w:delText xml:space="preserve">published </w:delText>
        </w:r>
        <w:r w:rsidR="002E6734" w:rsidRPr="00C379A4" w:rsidDel="00EB7B82">
          <w:rPr>
            <w:rFonts w:ascii="Times New Roman" w:eastAsia="Times New Roman" w:hAnsi="Times New Roman" w:cs="Times New Roman"/>
            <w:color w:val="292929"/>
            <w:sz w:val="24"/>
            <w:szCs w:val="24"/>
            <w:shd w:val="clear" w:color="auto" w:fill="FFFFFF"/>
            <w:lang w:eastAsia="en-IN"/>
          </w:rPr>
          <w:delText>news items</w:delText>
        </w:r>
      </w:del>
      <w:ins w:id="55" w:author="HP" w:date="2020-07-21T23:25:00Z">
        <w:r w:rsidR="00EB7B82">
          <w:rPr>
            <w:rFonts w:ascii="Times New Roman" w:eastAsia="Times New Roman" w:hAnsi="Times New Roman" w:cs="Times New Roman"/>
            <w:color w:val="292929"/>
            <w:sz w:val="24"/>
            <w:szCs w:val="24"/>
            <w:shd w:val="clear" w:color="auto" w:fill="FFFFFF"/>
            <w:lang w:eastAsia="en-IN"/>
          </w:rPr>
          <w:t xml:space="preserve"> reported</w:t>
        </w:r>
      </w:ins>
      <w:r w:rsidR="003D1C0B" w:rsidRPr="00C379A4">
        <w:rPr>
          <w:rFonts w:ascii="Times New Roman" w:eastAsia="Times New Roman" w:hAnsi="Times New Roman" w:cs="Times New Roman"/>
          <w:color w:val="292929"/>
          <w:sz w:val="24"/>
          <w:szCs w:val="24"/>
          <w:shd w:val="clear" w:color="auto" w:fill="FFFFFF"/>
          <w:lang w:eastAsia="en-IN"/>
        </w:rPr>
        <w:t xml:space="preserve"> </w:t>
      </w:r>
      <w:r w:rsidR="00ED7392" w:rsidRPr="00C379A4">
        <w:rPr>
          <w:rFonts w:ascii="Times New Roman" w:eastAsia="Times New Roman" w:hAnsi="Times New Roman" w:cs="Times New Roman"/>
          <w:color w:val="292929"/>
          <w:sz w:val="24"/>
          <w:szCs w:val="24"/>
          <w:shd w:val="clear" w:color="auto" w:fill="FFFFFF"/>
          <w:lang w:eastAsia="en-IN"/>
        </w:rPr>
        <w:t>about</w:t>
      </w:r>
      <w:r w:rsidR="003D1C0B" w:rsidRPr="00C379A4">
        <w:rPr>
          <w:rFonts w:ascii="Times New Roman" w:eastAsia="Times New Roman" w:hAnsi="Times New Roman" w:cs="Times New Roman"/>
          <w:color w:val="292929"/>
          <w:sz w:val="24"/>
          <w:szCs w:val="24"/>
          <w:shd w:val="clear" w:color="auto" w:fill="FFFFFF"/>
          <w:lang w:eastAsia="en-IN"/>
        </w:rPr>
        <w:t xml:space="preserve"> </w:t>
      </w:r>
      <w:ins w:id="56" w:author="HP" w:date="2020-07-21T23:25:00Z">
        <w:r w:rsidR="00EB7B82">
          <w:rPr>
            <w:rFonts w:ascii="Times New Roman" w:eastAsia="Times New Roman" w:hAnsi="Times New Roman" w:cs="Times New Roman"/>
            <w:color w:val="292929"/>
            <w:sz w:val="24"/>
            <w:szCs w:val="24"/>
            <w:shd w:val="clear" w:color="auto" w:fill="FFFFFF"/>
            <w:lang w:eastAsia="en-IN"/>
          </w:rPr>
          <w:t xml:space="preserve">200 </w:t>
        </w:r>
      </w:ins>
      <w:r w:rsidR="003D1C0B" w:rsidRPr="00C379A4">
        <w:rPr>
          <w:rFonts w:ascii="Times New Roman" w:eastAsia="Times New Roman" w:hAnsi="Times New Roman" w:cs="Times New Roman"/>
          <w:color w:val="292929"/>
          <w:sz w:val="24"/>
          <w:szCs w:val="24"/>
          <w:shd w:val="clear" w:color="auto" w:fill="FFFFFF"/>
          <w:lang w:eastAsia="en-IN"/>
        </w:rPr>
        <w:t>nurses</w:t>
      </w:r>
      <w:ins w:id="57" w:author="HP" w:date="2020-07-21T23:25:00Z">
        <w:r w:rsidR="00EB7B82">
          <w:rPr>
            <w:rFonts w:ascii="Times New Roman" w:eastAsia="Times New Roman" w:hAnsi="Times New Roman" w:cs="Times New Roman"/>
            <w:color w:val="292929"/>
            <w:sz w:val="24"/>
            <w:szCs w:val="24"/>
            <w:shd w:val="clear" w:color="auto" w:fill="FFFFFF"/>
            <w:lang w:eastAsia="en-IN"/>
          </w:rPr>
          <w:t xml:space="preserve"> from Kerala</w:t>
        </w:r>
      </w:ins>
      <w:r w:rsidR="003D1C0B" w:rsidRPr="00C379A4">
        <w:rPr>
          <w:rFonts w:ascii="Times New Roman" w:eastAsia="Times New Roman" w:hAnsi="Times New Roman" w:cs="Times New Roman"/>
          <w:color w:val="292929"/>
          <w:sz w:val="24"/>
          <w:szCs w:val="24"/>
          <w:shd w:val="clear" w:color="auto" w:fill="FFFFFF"/>
          <w:lang w:eastAsia="en-IN"/>
        </w:rPr>
        <w:t xml:space="preserve"> hav</w:t>
      </w:r>
      <w:r w:rsidR="001C4535" w:rsidRPr="00C379A4">
        <w:rPr>
          <w:rFonts w:ascii="Times New Roman" w:eastAsia="Times New Roman" w:hAnsi="Times New Roman" w:cs="Times New Roman"/>
          <w:color w:val="292929"/>
          <w:sz w:val="24"/>
          <w:szCs w:val="24"/>
          <w:shd w:val="clear" w:color="auto" w:fill="FFFFFF"/>
          <w:lang w:eastAsia="en-IN"/>
        </w:rPr>
        <w:t>ing</w:t>
      </w:r>
      <w:r w:rsidR="003D1C0B" w:rsidRPr="00C379A4">
        <w:rPr>
          <w:rFonts w:ascii="Times New Roman" w:eastAsia="Times New Roman" w:hAnsi="Times New Roman" w:cs="Times New Roman"/>
          <w:color w:val="292929"/>
          <w:sz w:val="24"/>
          <w:szCs w:val="24"/>
          <w:shd w:val="clear" w:color="auto" w:fill="FFFFFF"/>
          <w:lang w:eastAsia="en-IN"/>
        </w:rPr>
        <w:t xml:space="preserve"> quit their jobs at </w:t>
      </w:r>
      <w:ins w:id="58" w:author="HP" w:date="2020-07-21T23:26:00Z">
        <w:r w:rsidR="00EB7B82">
          <w:rPr>
            <w:rFonts w:ascii="Times New Roman" w:eastAsia="Times New Roman" w:hAnsi="Times New Roman" w:cs="Times New Roman"/>
            <w:color w:val="292929"/>
            <w:sz w:val="24"/>
            <w:szCs w:val="24"/>
            <w:shd w:val="clear" w:color="auto" w:fill="FFFFFF"/>
            <w:lang w:eastAsia="en-IN"/>
          </w:rPr>
          <w:t xml:space="preserve">Mumbai </w:t>
        </w:r>
      </w:ins>
      <w:r w:rsidR="003D1C0B" w:rsidRPr="00C379A4">
        <w:rPr>
          <w:rFonts w:ascii="Times New Roman" w:eastAsia="Times New Roman" w:hAnsi="Times New Roman" w:cs="Times New Roman"/>
          <w:color w:val="292929"/>
          <w:sz w:val="24"/>
          <w:szCs w:val="24"/>
          <w:shd w:val="clear" w:color="auto" w:fill="FFFFFF"/>
          <w:lang w:eastAsia="en-IN"/>
        </w:rPr>
        <w:t xml:space="preserve">hospitals </w:t>
      </w:r>
      <w:del w:id="59" w:author="HP" w:date="2020-07-21T23:26:00Z">
        <w:r w:rsidR="003D1C0B" w:rsidRPr="00C379A4" w:rsidDel="00EB7B82">
          <w:rPr>
            <w:rFonts w:ascii="Times New Roman" w:eastAsia="Times New Roman" w:hAnsi="Times New Roman" w:cs="Times New Roman"/>
            <w:color w:val="292929"/>
            <w:sz w:val="24"/>
            <w:szCs w:val="24"/>
            <w:shd w:val="clear" w:color="auto" w:fill="FFFFFF"/>
            <w:lang w:eastAsia="en-IN"/>
          </w:rPr>
          <w:delText xml:space="preserve">or just </w:delText>
        </w:r>
      </w:del>
      <w:ins w:id="60" w:author="HP" w:date="2020-07-21T23:26:00Z">
        <w:r w:rsidR="00EB7B82">
          <w:rPr>
            <w:rFonts w:ascii="Times New Roman" w:eastAsia="Times New Roman" w:hAnsi="Times New Roman" w:cs="Times New Roman"/>
            <w:color w:val="292929"/>
            <w:sz w:val="24"/>
            <w:szCs w:val="24"/>
            <w:shd w:val="clear" w:color="auto" w:fill="FFFFFF"/>
            <w:lang w:eastAsia="en-IN"/>
          </w:rPr>
          <w:t xml:space="preserve"> and other nurses having abruptly </w:t>
        </w:r>
      </w:ins>
      <w:r w:rsidR="003D1C0B" w:rsidRPr="00C379A4">
        <w:rPr>
          <w:rFonts w:ascii="Times New Roman" w:eastAsia="Times New Roman" w:hAnsi="Times New Roman" w:cs="Times New Roman"/>
          <w:color w:val="292929"/>
          <w:sz w:val="24"/>
          <w:szCs w:val="24"/>
          <w:shd w:val="clear" w:color="auto" w:fill="FFFFFF"/>
          <w:lang w:eastAsia="en-IN"/>
        </w:rPr>
        <w:t>stopped reporting for work</w:t>
      </w:r>
      <w:ins w:id="61" w:author="HP" w:date="2020-07-21T23:26:00Z">
        <w:r w:rsidR="00EB7B82">
          <w:rPr>
            <w:rFonts w:ascii="Times New Roman" w:eastAsia="Times New Roman" w:hAnsi="Times New Roman" w:cs="Times New Roman"/>
            <w:color w:val="292929"/>
            <w:sz w:val="24"/>
            <w:szCs w:val="24"/>
            <w:shd w:val="clear" w:color="auto" w:fill="FFFFFF"/>
            <w:lang w:eastAsia="en-IN"/>
          </w:rPr>
          <w:t>.</w:t>
        </w:r>
      </w:ins>
      <w:r w:rsidR="003D1C0B" w:rsidRPr="00C379A4">
        <w:rPr>
          <w:rFonts w:ascii="Times New Roman" w:eastAsia="Times New Roman" w:hAnsi="Times New Roman" w:cs="Times New Roman"/>
          <w:color w:val="292929"/>
          <w:sz w:val="24"/>
          <w:szCs w:val="24"/>
          <w:shd w:val="clear" w:color="auto" w:fill="FFFFFF"/>
          <w:lang w:eastAsia="en-IN"/>
        </w:rPr>
        <w:t xml:space="preserve"> </w:t>
      </w:r>
      <w:del w:id="62" w:author="HP" w:date="2020-07-21T23:26:00Z">
        <w:r w:rsidR="003D1C0B" w:rsidRPr="00C379A4" w:rsidDel="00EB7B82">
          <w:rPr>
            <w:rFonts w:ascii="Times New Roman" w:eastAsia="Times New Roman" w:hAnsi="Times New Roman" w:cs="Times New Roman"/>
            <w:color w:val="292929"/>
            <w:sz w:val="24"/>
            <w:szCs w:val="24"/>
            <w:shd w:val="clear" w:color="auto" w:fill="FFFFFF"/>
            <w:lang w:eastAsia="en-IN"/>
          </w:rPr>
          <w:delText xml:space="preserve">abruptly. </w:delText>
        </w:r>
      </w:del>
      <w:r w:rsidR="001C4535" w:rsidRPr="00C379A4">
        <w:rPr>
          <w:rFonts w:ascii="Times New Roman" w:eastAsia="Times New Roman" w:hAnsi="Times New Roman" w:cs="Times New Roman"/>
          <w:color w:val="292929"/>
          <w:sz w:val="24"/>
          <w:szCs w:val="24"/>
          <w:shd w:val="clear" w:color="auto" w:fill="FFFFFF"/>
          <w:lang w:eastAsia="en-IN"/>
        </w:rPr>
        <w:t xml:space="preserve">State </w:t>
      </w:r>
      <w:r w:rsidR="003D1C0B" w:rsidRPr="00C379A4">
        <w:rPr>
          <w:rFonts w:ascii="Times New Roman" w:eastAsia="Times New Roman" w:hAnsi="Times New Roman" w:cs="Times New Roman"/>
          <w:color w:val="292929"/>
          <w:sz w:val="24"/>
          <w:szCs w:val="24"/>
          <w:shd w:val="clear" w:color="auto" w:fill="FFFFFF"/>
          <w:lang w:eastAsia="en-IN"/>
        </w:rPr>
        <w:t xml:space="preserve">authorities have </w:t>
      </w:r>
      <w:r w:rsidR="00ED7392" w:rsidRPr="00C379A4">
        <w:rPr>
          <w:rFonts w:ascii="Times New Roman" w:eastAsia="Times New Roman" w:hAnsi="Times New Roman" w:cs="Times New Roman"/>
          <w:color w:val="292929"/>
          <w:sz w:val="24"/>
          <w:szCs w:val="24"/>
          <w:shd w:val="clear" w:color="auto" w:fill="FFFFFF"/>
          <w:lang w:eastAsia="en-IN"/>
        </w:rPr>
        <w:t xml:space="preserve">cracked the whip and </w:t>
      </w:r>
      <w:r w:rsidR="003D1C0B" w:rsidRPr="00C379A4">
        <w:rPr>
          <w:rFonts w:ascii="Times New Roman" w:eastAsia="Times New Roman" w:hAnsi="Times New Roman" w:cs="Times New Roman"/>
          <w:color w:val="292929"/>
          <w:sz w:val="24"/>
          <w:szCs w:val="24"/>
          <w:shd w:val="clear" w:color="auto" w:fill="FFFFFF"/>
          <w:lang w:eastAsia="en-IN"/>
        </w:rPr>
        <w:t xml:space="preserve">threatened </w:t>
      </w:r>
      <w:r w:rsidR="004709BF" w:rsidRPr="00C379A4">
        <w:rPr>
          <w:rFonts w:ascii="Times New Roman" w:eastAsia="Times New Roman" w:hAnsi="Times New Roman" w:cs="Times New Roman"/>
          <w:color w:val="292929"/>
          <w:sz w:val="24"/>
          <w:szCs w:val="24"/>
          <w:shd w:val="clear" w:color="auto" w:fill="FFFFFF"/>
          <w:lang w:eastAsia="en-IN"/>
        </w:rPr>
        <w:t xml:space="preserve">disciplinary action against erring </w:t>
      </w:r>
      <w:r w:rsidR="003D1C0B" w:rsidRPr="00C379A4">
        <w:rPr>
          <w:rFonts w:ascii="Times New Roman" w:eastAsia="Times New Roman" w:hAnsi="Times New Roman" w:cs="Times New Roman"/>
          <w:color w:val="292929"/>
          <w:sz w:val="24"/>
          <w:szCs w:val="24"/>
          <w:shd w:val="clear" w:color="auto" w:fill="FFFFFF"/>
          <w:lang w:eastAsia="en-IN"/>
        </w:rPr>
        <w:t>doctors and nurses</w:t>
      </w:r>
      <w:r w:rsidR="001C4535" w:rsidRPr="00C379A4">
        <w:rPr>
          <w:rFonts w:ascii="Times New Roman" w:eastAsia="Times New Roman" w:hAnsi="Times New Roman" w:cs="Times New Roman"/>
          <w:color w:val="292929"/>
          <w:sz w:val="24"/>
          <w:szCs w:val="24"/>
          <w:shd w:val="clear" w:color="auto" w:fill="FFFFFF"/>
          <w:lang w:eastAsia="en-IN"/>
        </w:rPr>
        <w:t xml:space="preserve"> to get them to report for work</w:t>
      </w:r>
      <w:ins w:id="63" w:author="HP" w:date="2020-07-21T23:27:00Z">
        <w:r w:rsidR="00EB7B82">
          <w:rPr>
            <w:rFonts w:ascii="Times New Roman" w:eastAsia="Times New Roman" w:hAnsi="Times New Roman" w:cs="Times New Roman"/>
            <w:color w:val="292929"/>
            <w:sz w:val="24"/>
            <w:szCs w:val="24"/>
            <w:shd w:val="clear" w:color="auto" w:fill="FFFFFF"/>
            <w:lang w:eastAsia="en-IN"/>
          </w:rPr>
          <w:t xml:space="preserve"> (6)</w:t>
        </w:r>
      </w:ins>
      <w:r w:rsidR="001C4535" w:rsidRPr="00C379A4">
        <w:rPr>
          <w:rFonts w:ascii="Times New Roman" w:eastAsia="Times New Roman" w:hAnsi="Times New Roman" w:cs="Times New Roman"/>
          <w:color w:val="292929"/>
          <w:sz w:val="24"/>
          <w:szCs w:val="24"/>
          <w:shd w:val="clear" w:color="auto" w:fill="FFFFFF"/>
          <w:lang w:eastAsia="en-IN"/>
        </w:rPr>
        <w:t>.</w:t>
      </w:r>
    </w:p>
    <w:p w14:paraId="5EE58243" w14:textId="77777777" w:rsidR="00FF58EC" w:rsidRPr="00C379A4" w:rsidRDefault="003D1C0B" w:rsidP="00E11F5A">
      <w:pPr>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r w:rsidRPr="00C379A4">
        <w:rPr>
          <w:rFonts w:ascii="Times New Roman" w:hAnsi="Times New Roman" w:cs="Times New Roman"/>
          <w:sz w:val="24"/>
          <w:szCs w:val="24"/>
          <w:shd w:val="clear" w:color="auto" w:fill="FFFFFF"/>
        </w:rPr>
        <w:t xml:space="preserve">Such a threatening posture does </w:t>
      </w:r>
      <w:r w:rsidR="004E39DC" w:rsidRPr="00C379A4">
        <w:rPr>
          <w:rFonts w:ascii="Times New Roman" w:hAnsi="Times New Roman" w:cs="Times New Roman"/>
          <w:sz w:val="24"/>
          <w:szCs w:val="24"/>
          <w:shd w:val="clear" w:color="auto" w:fill="FFFFFF"/>
        </w:rPr>
        <w:t xml:space="preserve">gross </w:t>
      </w:r>
      <w:r w:rsidR="00414108" w:rsidRPr="00C379A4">
        <w:rPr>
          <w:rFonts w:ascii="Times New Roman" w:hAnsi="Times New Roman" w:cs="Times New Roman"/>
          <w:sz w:val="24"/>
          <w:szCs w:val="24"/>
          <w:shd w:val="clear" w:color="auto" w:fill="FFFFFF"/>
        </w:rPr>
        <w:t>in</w:t>
      </w:r>
      <w:r w:rsidRPr="00C379A4">
        <w:rPr>
          <w:rFonts w:ascii="Times New Roman" w:hAnsi="Times New Roman" w:cs="Times New Roman"/>
          <w:sz w:val="24"/>
          <w:szCs w:val="24"/>
          <w:shd w:val="clear" w:color="auto" w:fill="FFFFFF"/>
        </w:rPr>
        <w:t>justice to the already battered health workers</w:t>
      </w:r>
      <w:r w:rsidR="009D20D3" w:rsidRPr="00C379A4">
        <w:rPr>
          <w:rFonts w:ascii="Times New Roman" w:hAnsi="Times New Roman" w:cs="Times New Roman"/>
          <w:sz w:val="24"/>
          <w:szCs w:val="24"/>
          <w:shd w:val="clear" w:color="auto" w:fill="FFFFFF"/>
        </w:rPr>
        <w:t xml:space="preserve"> especially in the public health </w:t>
      </w:r>
      <w:r w:rsidR="002C709D" w:rsidRPr="00C379A4">
        <w:rPr>
          <w:rFonts w:ascii="Times New Roman" w:hAnsi="Times New Roman" w:cs="Times New Roman"/>
          <w:sz w:val="24"/>
          <w:szCs w:val="24"/>
          <w:shd w:val="clear" w:color="auto" w:fill="FFFFFF"/>
        </w:rPr>
        <w:t>system, who continue</w:t>
      </w:r>
      <w:r w:rsidRPr="00C379A4">
        <w:rPr>
          <w:rFonts w:ascii="Times New Roman" w:hAnsi="Times New Roman" w:cs="Times New Roman"/>
          <w:sz w:val="24"/>
          <w:szCs w:val="24"/>
          <w:shd w:val="clear" w:color="auto" w:fill="FFFFFF"/>
        </w:rPr>
        <w:t xml:space="preserve"> to work against all odds</w:t>
      </w:r>
      <w:r w:rsidR="009D20D3" w:rsidRPr="00C379A4">
        <w:rPr>
          <w:rFonts w:ascii="Times New Roman" w:hAnsi="Times New Roman" w:cs="Times New Roman"/>
          <w:sz w:val="24"/>
          <w:szCs w:val="24"/>
          <w:shd w:val="clear" w:color="auto" w:fill="FFFFFF"/>
        </w:rPr>
        <w:t xml:space="preserve">, putting their </w:t>
      </w:r>
      <w:r w:rsidR="00B14BBE" w:rsidRPr="00C379A4">
        <w:rPr>
          <w:rFonts w:ascii="Times New Roman" w:hAnsi="Times New Roman" w:cs="Times New Roman"/>
          <w:sz w:val="24"/>
          <w:szCs w:val="24"/>
          <w:shd w:val="clear" w:color="auto" w:fill="FFFFFF"/>
        </w:rPr>
        <w:t xml:space="preserve">own </w:t>
      </w:r>
      <w:r w:rsidR="009D20D3" w:rsidRPr="00C379A4">
        <w:rPr>
          <w:rFonts w:ascii="Times New Roman" w:hAnsi="Times New Roman" w:cs="Times New Roman"/>
          <w:sz w:val="24"/>
          <w:szCs w:val="24"/>
          <w:shd w:val="clear" w:color="auto" w:fill="FFFFFF"/>
        </w:rPr>
        <w:t>lives at stake</w:t>
      </w:r>
      <w:r w:rsidRPr="00C379A4">
        <w:rPr>
          <w:rFonts w:ascii="Times New Roman" w:hAnsi="Times New Roman" w:cs="Times New Roman"/>
          <w:sz w:val="24"/>
          <w:szCs w:val="24"/>
          <w:shd w:val="clear" w:color="auto" w:fill="FFFFFF"/>
        </w:rPr>
        <w:t xml:space="preserve">. </w:t>
      </w:r>
      <w:r w:rsidR="009D20D3" w:rsidRPr="00C379A4">
        <w:rPr>
          <w:rFonts w:ascii="Times New Roman" w:hAnsi="Times New Roman" w:cs="Times New Roman"/>
          <w:sz w:val="24"/>
          <w:szCs w:val="24"/>
          <w:shd w:val="clear" w:color="auto" w:fill="FFFFFF"/>
        </w:rPr>
        <w:t xml:space="preserve"> </w:t>
      </w:r>
      <w:r w:rsidR="002C709D" w:rsidRPr="00C379A4">
        <w:rPr>
          <w:rFonts w:ascii="Times New Roman" w:hAnsi="Times New Roman" w:cs="Times New Roman"/>
          <w:sz w:val="24"/>
          <w:szCs w:val="24"/>
          <w:shd w:val="clear" w:color="auto" w:fill="FFFFFF"/>
        </w:rPr>
        <w:t>T</w:t>
      </w:r>
      <w:r w:rsidR="004E39DC" w:rsidRPr="00C379A4">
        <w:rPr>
          <w:rFonts w:ascii="Times New Roman" w:hAnsi="Times New Roman" w:cs="Times New Roman"/>
          <w:sz w:val="24"/>
          <w:szCs w:val="24"/>
          <w:shd w:val="clear" w:color="auto" w:fill="FFFFFF"/>
        </w:rPr>
        <w:t>hreatening</w:t>
      </w:r>
      <w:r w:rsidR="009D20D3" w:rsidRPr="00C379A4">
        <w:rPr>
          <w:rFonts w:ascii="Times New Roman" w:hAnsi="Times New Roman" w:cs="Times New Roman"/>
          <w:sz w:val="24"/>
          <w:szCs w:val="24"/>
          <w:shd w:val="clear" w:color="auto" w:fill="FFFFFF"/>
        </w:rPr>
        <w:t xml:space="preserve"> </w:t>
      </w:r>
      <w:del w:id="64" w:author="HP" w:date="2020-07-21T23:27:00Z">
        <w:r w:rsidR="009D20D3" w:rsidRPr="00C379A4" w:rsidDel="00EB7B82">
          <w:rPr>
            <w:rFonts w:ascii="Times New Roman" w:hAnsi="Times New Roman" w:cs="Times New Roman"/>
            <w:sz w:val="24"/>
            <w:szCs w:val="24"/>
            <w:shd w:val="clear" w:color="auto" w:fill="FFFFFF"/>
          </w:rPr>
          <w:delText>action</w:delText>
        </w:r>
        <w:r w:rsidR="007F6F69" w:rsidRPr="00C379A4" w:rsidDel="00EB7B82">
          <w:rPr>
            <w:rFonts w:ascii="Times New Roman" w:hAnsi="Times New Roman" w:cs="Times New Roman"/>
            <w:sz w:val="24"/>
            <w:szCs w:val="24"/>
            <w:shd w:val="clear" w:color="auto" w:fill="FFFFFF"/>
          </w:rPr>
          <w:delText xml:space="preserve"> such as termination of services</w:delText>
        </w:r>
        <w:r w:rsidR="00283F8C" w:rsidRPr="00C379A4" w:rsidDel="00EB7B82">
          <w:rPr>
            <w:rFonts w:ascii="Times New Roman" w:hAnsi="Times New Roman" w:cs="Times New Roman"/>
            <w:sz w:val="24"/>
            <w:szCs w:val="24"/>
            <w:shd w:val="clear" w:color="auto" w:fill="FFFFFF"/>
          </w:rPr>
          <w:delText xml:space="preserve">, delaying payment </w:delText>
        </w:r>
        <w:r w:rsidR="009D20D3" w:rsidRPr="00C379A4" w:rsidDel="00EB7B82">
          <w:rPr>
            <w:rFonts w:ascii="Times New Roman" w:hAnsi="Times New Roman" w:cs="Times New Roman"/>
            <w:sz w:val="24"/>
            <w:szCs w:val="24"/>
            <w:shd w:val="clear" w:color="auto" w:fill="FFFFFF"/>
          </w:rPr>
          <w:delText xml:space="preserve">or </w:delText>
        </w:r>
        <w:r w:rsidR="00EA377A" w:rsidRPr="00C379A4" w:rsidDel="00EB7B82">
          <w:rPr>
            <w:rFonts w:ascii="Times New Roman" w:hAnsi="Times New Roman" w:cs="Times New Roman"/>
            <w:sz w:val="24"/>
            <w:szCs w:val="24"/>
            <w:shd w:val="clear" w:color="auto" w:fill="FFFFFF"/>
          </w:rPr>
          <w:delText>deducting</w:delText>
        </w:r>
        <w:r w:rsidR="009D20D3" w:rsidRPr="00C379A4" w:rsidDel="00EB7B82">
          <w:rPr>
            <w:rFonts w:ascii="Times New Roman" w:hAnsi="Times New Roman" w:cs="Times New Roman"/>
            <w:sz w:val="24"/>
            <w:szCs w:val="24"/>
            <w:shd w:val="clear" w:color="auto" w:fill="FFFFFF"/>
          </w:rPr>
          <w:delText xml:space="preserve"> their salary</w:delText>
        </w:r>
      </w:del>
      <w:ins w:id="65" w:author="HP" w:date="2020-07-21T23:27:00Z">
        <w:r w:rsidR="00EB7B82">
          <w:rPr>
            <w:rFonts w:ascii="Times New Roman" w:hAnsi="Times New Roman" w:cs="Times New Roman"/>
            <w:sz w:val="24"/>
            <w:szCs w:val="24"/>
            <w:shd w:val="clear" w:color="auto" w:fill="FFFFFF"/>
          </w:rPr>
          <w:t>punitive measures</w:t>
        </w:r>
      </w:ins>
      <w:r w:rsidR="009D20D3" w:rsidRPr="00C379A4">
        <w:rPr>
          <w:rFonts w:ascii="Times New Roman" w:hAnsi="Times New Roman" w:cs="Times New Roman"/>
          <w:sz w:val="24"/>
          <w:szCs w:val="24"/>
          <w:shd w:val="clear" w:color="auto" w:fill="FFFFFF"/>
        </w:rPr>
        <w:t xml:space="preserve"> when they are working round the clock in such vulnerable times will only demoralize them further and</w:t>
      </w:r>
      <w:r w:rsidR="009F5280" w:rsidRPr="00C379A4">
        <w:rPr>
          <w:rFonts w:ascii="Times New Roman" w:hAnsi="Times New Roman" w:cs="Times New Roman"/>
          <w:sz w:val="24"/>
          <w:szCs w:val="24"/>
          <w:shd w:val="clear" w:color="auto" w:fill="FFFFFF"/>
        </w:rPr>
        <w:t xml:space="preserve"> </w:t>
      </w:r>
      <w:r w:rsidRPr="00C379A4">
        <w:rPr>
          <w:rFonts w:ascii="Times New Roman" w:hAnsi="Times New Roman" w:cs="Times New Roman"/>
          <w:sz w:val="24"/>
          <w:szCs w:val="24"/>
          <w:shd w:val="clear" w:color="auto" w:fill="FFFFFF"/>
        </w:rPr>
        <w:t>is more likely to exacerbate the problem</w:t>
      </w:r>
      <w:r w:rsidR="00B66F59" w:rsidRPr="00C379A4">
        <w:rPr>
          <w:rFonts w:ascii="Times New Roman" w:hAnsi="Times New Roman" w:cs="Times New Roman"/>
          <w:sz w:val="24"/>
          <w:szCs w:val="24"/>
          <w:shd w:val="clear" w:color="auto" w:fill="FFFFFF"/>
        </w:rPr>
        <w:t xml:space="preserve"> than solve it</w:t>
      </w:r>
      <w:r w:rsidR="009F5280" w:rsidRPr="00C379A4">
        <w:rPr>
          <w:rFonts w:ascii="Times New Roman" w:hAnsi="Times New Roman" w:cs="Times New Roman"/>
          <w:sz w:val="24"/>
          <w:szCs w:val="24"/>
          <w:shd w:val="clear" w:color="auto" w:fill="FFFFFF"/>
        </w:rPr>
        <w:t>.</w:t>
      </w:r>
      <w:r w:rsidR="00EA377A" w:rsidRPr="00C379A4">
        <w:rPr>
          <w:rFonts w:ascii="Times New Roman" w:hAnsi="Times New Roman" w:cs="Times New Roman"/>
          <w:sz w:val="24"/>
          <w:szCs w:val="24"/>
          <w:shd w:val="clear" w:color="auto" w:fill="FFFFFF"/>
        </w:rPr>
        <w:t xml:space="preserve"> Recently, doctors have threatened to go on strike for non-payment of salaries for the last two- three months.</w:t>
      </w:r>
    </w:p>
    <w:p w14:paraId="25C32F1D" w14:textId="77777777" w:rsidR="00321E68" w:rsidRDefault="00CF7481" w:rsidP="00FC2990">
      <w:pPr>
        <w:spacing w:line="360" w:lineRule="auto"/>
        <w:jc w:val="both"/>
        <w:rPr>
          <w:ins w:id="66" w:author="HP" w:date="2020-07-21T23:28:00Z"/>
          <w:rFonts w:ascii="Times New Roman" w:hAnsi="Times New Roman" w:cs="Times New Roman"/>
          <w:sz w:val="24"/>
          <w:szCs w:val="24"/>
          <w:shd w:val="clear" w:color="auto" w:fill="FFFFFF"/>
        </w:rPr>
      </w:pPr>
      <w:r w:rsidRPr="00C379A4">
        <w:rPr>
          <w:rFonts w:ascii="Times New Roman" w:hAnsi="Times New Roman" w:cs="Times New Roman"/>
          <w:sz w:val="24"/>
          <w:szCs w:val="24"/>
          <w:shd w:val="clear" w:color="auto" w:fill="FFFFFF"/>
        </w:rPr>
        <w:lastRenderedPageBreak/>
        <w:t xml:space="preserve">Such an emerging situation raises </w:t>
      </w:r>
      <w:r w:rsidR="004839D2" w:rsidRPr="00C379A4">
        <w:rPr>
          <w:rFonts w:ascii="Times New Roman" w:hAnsi="Times New Roman" w:cs="Times New Roman"/>
          <w:sz w:val="24"/>
          <w:szCs w:val="24"/>
          <w:shd w:val="clear" w:color="auto" w:fill="FFFFFF"/>
        </w:rPr>
        <w:t>several</w:t>
      </w:r>
      <w:r w:rsidRPr="00C379A4">
        <w:rPr>
          <w:rFonts w:ascii="Times New Roman" w:hAnsi="Times New Roman" w:cs="Times New Roman"/>
          <w:sz w:val="24"/>
          <w:szCs w:val="24"/>
          <w:shd w:val="clear" w:color="auto" w:fill="FFFFFF"/>
        </w:rPr>
        <w:t xml:space="preserve"> ethical </w:t>
      </w:r>
      <w:del w:id="67" w:author="HP" w:date="2020-07-21T23:28:00Z">
        <w:r w:rsidRPr="00C379A4" w:rsidDel="00321E68">
          <w:rPr>
            <w:rFonts w:ascii="Times New Roman" w:hAnsi="Times New Roman" w:cs="Times New Roman"/>
            <w:sz w:val="24"/>
            <w:szCs w:val="24"/>
            <w:shd w:val="clear" w:color="auto" w:fill="FFFFFF"/>
          </w:rPr>
          <w:delText>dilemma</w:delText>
        </w:r>
        <w:r w:rsidR="004839D2" w:rsidRPr="00C379A4" w:rsidDel="00321E68">
          <w:rPr>
            <w:rFonts w:ascii="Times New Roman" w:hAnsi="Times New Roman" w:cs="Times New Roman"/>
            <w:sz w:val="24"/>
            <w:szCs w:val="24"/>
            <w:shd w:val="clear" w:color="auto" w:fill="FFFFFF"/>
          </w:rPr>
          <w:delText>s</w:delText>
        </w:r>
      </w:del>
      <w:ins w:id="68" w:author="HP" w:date="2020-07-21T23:28:00Z">
        <w:r w:rsidR="00321E68">
          <w:rPr>
            <w:rFonts w:ascii="Times New Roman" w:hAnsi="Times New Roman" w:cs="Times New Roman"/>
            <w:sz w:val="24"/>
            <w:szCs w:val="24"/>
            <w:shd w:val="clear" w:color="auto" w:fill="FFFFFF"/>
          </w:rPr>
          <w:t>questions</w:t>
        </w:r>
      </w:ins>
      <w:r w:rsidRPr="00C379A4">
        <w:rPr>
          <w:rFonts w:ascii="Times New Roman" w:hAnsi="Times New Roman" w:cs="Times New Roman"/>
          <w:sz w:val="24"/>
          <w:szCs w:val="24"/>
          <w:shd w:val="clear" w:color="auto" w:fill="FFFFFF"/>
        </w:rPr>
        <w:t>.</w:t>
      </w:r>
      <w:r w:rsidR="00961CC0" w:rsidRPr="00C379A4">
        <w:rPr>
          <w:rFonts w:ascii="Times New Roman" w:hAnsi="Times New Roman" w:cs="Times New Roman"/>
          <w:sz w:val="24"/>
          <w:szCs w:val="24"/>
          <w:shd w:val="clear" w:color="auto" w:fill="FFFFFF"/>
        </w:rPr>
        <w:t xml:space="preserve"> </w:t>
      </w:r>
    </w:p>
    <w:p w14:paraId="4BF33F28" w14:textId="77777777" w:rsidR="00FF6170" w:rsidRDefault="00321E68" w:rsidP="00FC2990">
      <w:pPr>
        <w:spacing w:line="360" w:lineRule="auto"/>
        <w:jc w:val="both"/>
        <w:rPr>
          <w:ins w:id="69" w:author="HP" w:date="2020-07-21T23:31:00Z"/>
          <w:rFonts w:ascii="Times New Roman" w:hAnsi="Times New Roman" w:cs="Times New Roman"/>
          <w:sz w:val="24"/>
          <w:szCs w:val="24"/>
          <w:shd w:val="clear" w:color="auto" w:fill="FFFFFF"/>
        </w:rPr>
      </w:pPr>
      <w:ins w:id="70" w:author="HP" w:date="2020-07-21T23:28:00Z">
        <w:r>
          <w:rPr>
            <w:rFonts w:ascii="Times New Roman" w:hAnsi="Times New Roman" w:cs="Times New Roman"/>
            <w:sz w:val="24"/>
            <w:szCs w:val="24"/>
            <w:shd w:val="clear" w:color="auto" w:fill="FFFFFF"/>
          </w:rPr>
          <w:t xml:space="preserve">1. </w:t>
        </w:r>
      </w:ins>
      <w:r w:rsidR="007F6F69" w:rsidRPr="00C379A4">
        <w:rPr>
          <w:rFonts w:ascii="Times New Roman" w:hAnsi="Times New Roman" w:cs="Times New Roman"/>
          <w:sz w:val="24"/>
          <w:szCs w:val="24"/>
          <w:shd w:val="clear" w:color="auto" w:fill="FFFFFF"/>
        </w:rPr>
        <w:t>Can the state compel health workers to work, without first ensuring safe working conditions</w:t>
      </w:r>
      <w:del w:id="71" w:author="HP" w:date="2020-07-21T23:29:00Z">
        <w:r w:rsidR="007F6F69" w:rsidRPr="00C379A4" w:rsidDel="00321E68">
          <w:rPr>
            <w:rFonts w:ascii="Times New Roman" w:hAnsi="Times New Roman" w:cs="Times New Roman"/>
            <w:sz w:val="24"/>
            <w:szCs w:val="24"/>
            <w:shd w:val="clear" w:color="auto" w:fill="FFFFFF"/>
          </w:rPr>
          <w:delText xml:space="preserve"> to discharge their duties</w:delText>
        </w:r>
      </w:del>
      <w:r w:rsidR="007F6F69" w:rsidRPr="00C379A4">
        <w:rPr>
          <w:rFonts w:ascii="Times New Roman" w:hAnsi="Times New Roman" w:cs="Times New Roman"/>
          <w:sz w:val="24"/>
          <w:szCs w:val="24"/>
          <w:shd w:val="clear" w:color="auto" w:fill="FFFFFF"/>
        </w:rPr>
        <w:t>?</w:t>
      </w:r>
      <w:r w:rsidR="00542170" w:rsidRPr="00C379A4">
        <w:rPr>
          <w:rFonts w:ascii="Times New Roman" w:hAnsi="Times New Roman" w:cs="Times New Roman"/>
          <w:sz w:val="24"/>
          <w:szCs w:val="24"/>
          <w:shd w:val="clear" w:color="auto" w:fill="FFFFFF"/>
        </w:rPr>
        <w:t xml:space="preserve"> </w:t>
      </w:r>
      <w:del w:id="72" w:author="HP" w:date="2020-07-21T23:29:00Z">
        <w:r w:rsidR="00542170" w:rsidRPr="00C379A4" w:rsidDel="00321E68">
          <w:rPr>
            <w:rFonts w:ascii="Times New Roman" w:hAnsi="Times New Roman" w:cs="Times New Roman"/>
            <w:sz w:val="24"/>
            <w:szCs w:val="24"/>
            <w:shd w:val="clear" w:color="auto" w:fill="FFFFFF"/>
          </w:rPr>
          <w:delText xml:space="preserve">Paucity of protective gear, risk of assault, long working hours due to inadequate staff </w:delText>
        </w:r>
        <w:r w:rsidR="00282127" w:rsidRPr="00C379A4" w:rsidDel="00321E68">
          <w:rPr>
            <w:rFonts w:ascii="Times New Roman" w:hAnsi="Times New Roman" w:cs="Times New Roman"/>
            <w:sz w:val="24"/>
            <w:szCs w:val="24"/>
            <w:shd w:val="clear" w:color="auto" w:fill="FFFFFF"/>
          </w:rPr>
          <w:delText xml:space="preserve">are </w:delText>
        </w:r>
        <w:r w:rsidR="00542170" w:rsidRPr="00C379A4" w:rsidDel="00321E68">
          <w:rPr>
            <w:rFonts w:ascii="Times New Roman" w:hAnsi="Times New Roman" w:cs="Times New Roman"/>
            <w:sz w:val="24"/>
            <w:szCs w:val="24"/>
            <w:shd w:val="clear" w:color="auto" w:fill="FFFFFF"/>
          </w:rPr>
          <w:delText xml:space="preserve">all taking a toll on the health and lives of the health workers. </w:delText>
        </w:r>
        <w:r w:rsidR="00A71FAE" w:rsidRPr="00C379A4" w:rsidDel="00321E68">
          <w:rPr>
            <w:rFonts w:ascii="Times New Roman" w:hAnsi="Times New Roman" w:cs="Times New Roman"/>
            <w:sz w:val="24"/>
            <w:szCs w:val="24"/>
            <w:shd w:val="clear" w:color="auto" w:fill="FFFFFF"/>
          </w:rPr>
          <w:delText>While the workers have gone full throttle into the war against the virus, their efforts are being watered down by the demanding and inhuman treatment of the authorities, who instead of supporting them with real time assistance are goading them to breaking point.</w:delText>
        </w:r>
        <w:r w:rsidR="00FC2990" w:rsidRPr="00C379A4" w:rsidDel="00321E68">
          <w:rPr>
            <w:rFonts w:ascii="Times New Roman" w:hAnsi="Times New Roman" w:cs="Times New Roman"/>
            <w:sz w:val="24"/>
            <w:szCs w:val="24"/>
            <w:shd w:val="clear" w:color="auto" w:fill="FFFFFF"/>
          </w:rPr>
          <w:delText xml:space="preserve"> </w:delText>
        </w:r>
      </w:del>
      <w:ins w:id="73" w:author="HP" w:date="2020-07-21T23:29:00Z">
        <w:r>
          <w:rPr>
            <w:rFonts w:ascii="Times New Roman" w:hAnsi="Times New Roman" w:cs="Times New Roman"/>
            <w:sz w:val="24"/>
            <w:szCs w:val="24"/>
            <w:shd w:val="clear" w:color="auto" w:fill="FFFFFF"/>
          </w:rPr>
          <w:t xml:space="preserve"> While it is the foremost duty of doctors and nurses to care, effective delivery of healthcare services presupposes sa</w:t>
        </w:r>
      </w:ins>
      <w:ins w:id="74" w:author="HP" w:date="2020-07-21T23:31:00Z">
        <w:r w:rsidR="00FF6170">
          <w:rPr>
            <w:rFonts w:ascii="Times New Roman" w:hAnsi="Times New Roman" w:cs="Times New Roman"/>
            <w:sz w:val="24"/>
            <w:szCs w:val="24"/>
            <w:shd w:val="clear" w:color="auto" w:fill="FFFFFF"/>
          </w:rPr>
          <w:t>fety of health workers. The crisis would only aggravate if the lives of health workers were to be compromised.</w:t>
        </w:r>
      </w:ins>
    </w:p>
    <w:p w14:paraId="4DCAB048" w14:textId="77777777" w:rsidR="00FF6170" w:rsidRDefault="00FF6170" w:rsidP="00FC2990">
      <w:pPr>
        <w:spacing w:line="360" w:lineRule="auto"/>
        <w:jc w:val="both"/>
        <w:rPr>
          <w:ins w:id="75" w:author="HP" w:date="2020-07-21T23:32:00Z"/>
          <w:rFonts w:ascii="Times New Roman" w:hAnsi="Times New Roman" w:cs="Times New Roman"/>
          <w:sz w:val="24"/>
          <w:szCs w:val="24"/>
          <w:shd w:val="clear" w:color="auto" w:fill="FFFFFF"/>
        </w:rPr>
      </w:pPr>
      <w:ins w:id="76" w:author="HP" w:date="2020-07-21T23:31:00Z">
        <w:r>
          <w:rPr>
            <w:rFonts w:ascii="Times New Roman" w:hAnsi="Times New Roman" w:cs="Times New Roman"/>
            <w:sz w:val="24"/>
            <w:szCs w:val="24"/>
            <w:shd w:val="clear" w:color="auto" w:fill="FFFFFF"/>
          </w:rPr>
          <w:t>2.</w:t>
        </w:r>
      </w:ins>
      <w:r w:rsidR="00282127" w:rsidRPr="00C379A4">
        <w:rPr>
          <w:rFonts w:ascii="Times New Roman" w:hAnsi="Times New Roman" w:cs="Times New Roman"/>
          <w:sz w:val="24"/>
          <w:szCs w:val="24"/>
          <w:shd w:val="clear" w:color="auto" w:fill="FFFFFF"/>
        </w:rPr>
        <w:t>I</w:t>
      </w:r>
      <w:r w:rsidR="00881D2E" w:rsidRPr="00C379A4">
        <w:rPr>
          <w:rFonts w:ascii="Times New Roman" w:hAnsi="Times New Roman" w:cs="Times New Roman"/>
          <w:sz w:val="24"/>
          <w:szCs w:val="24"/>
          <w:shd w:val="clear" w:color="auto" w:fill="FFFFFF"/>
        </w:rPr>
        <w:t xml:space="preserve">s the state justified in endangering the lives </w:t>
      </w:r>
      <w:r w:rsidR="00624E48" w:rsidRPr="00C379A4">
        <w:rPr>
          <w:rFonts w:ascii="Times New Roman" w:hAnsi="Times New Roman" w:cs="Times New Roman"/>
          <w:sz w:val="24"/>
          <w:szCs w:val="24"/>
          <w:shd w:val="clear" w:color="auto" w:fill="FFFFFF"/>
        </w:rPr>
        <w:t>of health</w:t>
      </w:r>
      <w:r w:rsidR="00881D2E" w:rsidRPr="00C379A4">
        <w:rPr>
          <w:rFonts w:ascii="Times New Roman" w:hAnsi="Times New Roman" w:cs="Times New Roman"/>
          <w:sz w:val="24"/>
          <w:szCs w:val="24"/>
          <w:shd w:val="clear" w:color="auto" w:fill="FFFFFF"/>
        </w:rPr>
        <w:t xml:space="preserve"> workers while absolving itself of the responsibility of protecting them, while they are at work?</w:t>
      </w:r>
      <w:r w:rsidR="00161D04" w:rsidRPr="00C379A4">
        <w:rPr>
          <w:rFonts w:ascii="Times New Roman" w:hAnsi="Times New Roman" w:cs="Times New Roman"/>
          <w:sz w:val="24"/>
          <w:szCs w:val="24"/>
          <w:shd w:val="clear" w:color="auto" w:fill="FFFFFF"/>
        </w:rPr>
        <w:t xml:space="preserve"> </w:t>
      </w:r>
      <w:del w:id="77" w:author="HP" w:date="2020-07-21T23:32:00Z">
        <w:r w:rsidR="00161D04" w:rsidRPr="00C379A4" w:rsidDel="00FF6170">
          <w:rPr>
            <w:rFonts w:ascii="Times New Roman" w:hAnsi="Times New Roman" w:cs="Times New Roman"/>
            <w:sz w:val="24"/>
            <w:szCs w:val="24"/>
            <w:shd w:val="clear" w:color="auto" w:fill="FFFFFF"/>
          </w:rPr>
          <w:delText>Can the state be complacent in its responsibility to support the heath workers</w:delText>
        </w:r>
        <w:r w:rsidR="00526B5C" w:rsidRPr="00C379A4" w:rsidDel="00FF6170">
          <w:rPr>
            <w:rFonts w:ascii="Times New Roman" w:hAnsi="Times New Roman" w:cs="Times New Roman"/>
            <w:sz w:val="24"/>
            <w:szCs w:val="24"/>
            <w:shd w:val="clear" w:color="auto" w:fill="FFFFFF"/>
          </w:rPr>
          <w:delText>, while expecting them to do their jobs?</w:delText>
        </w:r>
        <w:r w:rsidR="00881D2E" w:rsidRPr="00C379A4" w:rsidDel="00FF6170">
          <w:rPr>
            <w:rFonts w:ascii="Times New Roman" w:hAnsi="Times New Roman" w:cs="Times New Roman"/>
            <w:sz w:val="24"/>
            <w:szCs w:val="24"/>
            <w:shd w:val="clear" w:color="auto" w:fill="FFFFFF"/>
          </w:rPr>
          <w:delText xml:space="preserve"> </w:delText>
        </w:r>
        <w:r w:rsidR="00282127" w:rsidRPr="00C379A4" w:rsidDel="00FF6170">
          <w:rPr>
            <w:rFonts w:ascii="Times New Roman" w:hAnsi="Times New Roman" w:cs="Times New Roman"/>
            <w:sz w:val="24"/>
            <w:szCs w:val="24"/>
            <w:shd w:val="clear" w:color="auto" w:fill="FFFFFF"/>
          </w:rPr>
          <w:delText xml:space="preserve">To what extent can the life of health workers in the line of duty be compromised, in order to protect the life of the victims of the pandemic?  </w:delText>
        </w:r>
      </w:del>
    </w:p>
    <w:p w14:paraId="73D99052" w14:textId="77777777" w:rsidR="00FF6170" w:rsidRDefault="00FF6170" w:rsidP="00FC2990">
      <w:pPr>
        <w:spacing w:line="360" w:lineRule="auto"/>
        <w:jc w:val="both"/>
        <w:rPr>
          <w:ins w:id="78" w:author="HP" w:date="2020-07-21T23:33:00Z"/>
          <w:rFonts w:ascii="Times New Roman" w:hAnsi="Times New Roman" w:cs="Times New Roman"/>
          <w:sz w:val="24"/>
          <w:szCs w:val="24"/>
          <w:shd w:val="clear" w:color="auto" w:fill="FFFFFF"/>
        </w:rPr>
      </w:pPr>
      <w:ins w:id="79" w:author="HP" w:date="2020-07-21T23:32:00Z">
        <w:r>
          <w:rPr>
            <w:rFonts w:ascii="Times New Roman" w:hAnsi="Times New Roman" w:cs="Times New Roman"/>
            <w:sz w:val="24"/>
            <w:szCs w:val="24"/>
            <w:shd w:val="clear" w:color="auto" w:fill="FFFFFF"/>
          </w:rPr>
          <w:t>3.</w:t>
        </w:r>
      </w:ins>
      <w:r w:rsidR="00794339" w:rsidRPr="00C379A4">
        <w:rPr>
          <w:rFonts w:ascii="Times New Roman" w:hAnsi="Times New Roman" w:cs="Times New Roman"/>
          <w:sz w:val="24"/>
          <w:szCs w:val="24"/>
          <w:shd w:val="clear" w:color="auto" w:fill="FFFFFF"/>
        </w:rPr>
        <w:t xml:space="preserve">To what extent can the </w:t>
      </w:r>
      <w:r w:rsidR="003C7384" w:rsidRPr="00C379A4">
        <w:rPr>
          <w:rFonts w:ascii="Times New Roman" w:hAnsi="Times New Roman" w:cs="Times New Roman"/>
          <w:sz w:val="24"/>
          <w:szCs w:val="24"/>
          <w:shd w:val="clear" w:color="auto" w:fill="FFFFFF"/>
        </w:rPr>
        <w:t xml:space="preserve">right of the patient to get treatment be prioritised over the right of the health worker </w:t>
      </w:r>
      <w:r w:rsidR="00FB1F8A" w:rsidRPr="00C379A4">
        <w:rPr>
          <w:rFonts w:ascii="Times New Roman" w:hAnsi="Times New Roman" w:cs="Times New Roman"/>
          <w:sz w:val="24"/>
          <w:szCs w:val="24"/>
          <w:shd w:val="clear" w:color="auto" w:fill="FFFFFF"/>
        </w:rPr>
        <w:t>to</w:t>
      </w:r>
      <w:r w:rsidR="003C7384" w:rsidRPr="00C379A4">
        <w:rPr>
          <w:rFonts w:ascii="Times New Roman" w:hAnsi="Times New Roman" w:cs="Times New Roman"/>
          <w:sz w:val="24"/>
          <w:szCs w:val="24"/>
          <w:shd w:val="clear" w:color="auto" w:fill="FFFFFF"/>
        </w:rPr>
        <w:t xml:space="preserve"> safe working conditions</w:t>
      </w:r>
      <w:ins w:id="80" w:author="HP" w:date="2020-07-21T23:32:00Z">
        <w:r>
          <w:rPr>
            <w:rFonts w:ascii="Times New Roman" w:hAnsi="Times New Roman" w:cs="Times New Roman"/>
            <w:sz w:val="24"/>
            <w:szCs w:val="24"/>
            <w:shd w:val="clear" w:color="auto" w:fill="FFFFFF"/>
          </w:rPr>
          <w:t xml:space="preserve"> in the interest of society</w:t>
        </w:r>
      </w:ins>
      <w:r w:rsidR="003C7384" w:rsidRPr="00C379A4">
        <w:rPr>
          <w:rFonts w:ascii="Times New Roman" w:hAnsi="Times New Roman" w:cs="Times New Roman"/>
          <w:sz w:val="24"/>
          <w:szCs w:val="24"/>
          <w:shd w:val="clear" w:color="auto" w:fill="FFFFFF"/>
        </w:rPr>
        <w:t xml:space="preserve">? </w:t>
      </w:r>
    </w:p>
    <w:p w14:paraId="7C8295A4" w14:textId="77777777" w:rsidR="00FF6170" w:rsidRDefault="00FF6170" w:rsidP="00FC2990">
      <w:pPr>
        <w:spacing w:line="360" w:lineRule="auto"/>
        <w:jc w:val="both"/>
        <w:rPr>
          <w:ins w:id="81" w:author="HP" w:date="2020-07-21T23:33:00Z"/>
          <w:rFonts w:ascii="Times New Roman" w:hAnsi="Times New Roman" w:cs="Times New Roman"/>
          <w:sz w:val="24"/>
          <w:szCs w:val="24"/>
          <w:shd w:val="clear" w:color="auto" w:fill="FFFFFF"/>
        </w:rPr>
      </w:pPr>
      <w:ins w:id="82" w:author="HP" w:date="2020-07-21T23:33:00Z">
        <w:r>
          <w:rPr>
            <w:rFonts w:ascii="Times New Roman" w:hAnsi="Times New Roman" w:cs="Times New Roman"/>
            <w:sz w:val="24"/>
            <w:szCs w:val="24"/>
            <w:shd w:val="clear" w:color="auto" w:fill="FFFFFF"/>
          </w:rPr>
          <w:t>4.</w:t>
        </w:r>
      </w:ins>
      <w:r w:rsidR="006A7463" w:rsidRPr="00C379A4">
        <w:rPr>
          <w:rFonts w:ascii="Times New Roman" w:hAnsi="Times New Roman" w:cs="Times New Roman"/>
          <w:sz w:val="24"/>
          <w:szCs w:val="24"/>
          <w:shd w:val="clear" w:color="auto" w:fill="FFFFFF"/>
        </w:rPr>
        <w:t xml:space="preserve">Does the personal </w:t>
      </w:r>
      <w:r w:rsidR="00B14BBE" w:rsidRPr="00C379A4">
        <w:rPr>
          <w:rFonts w:ascii="Times New Roman" w:hAnsi="Times New Roman" w:cs="Times New Roman"/>
          <w:sz w:val="24"/>
          <w:szCs w:val="24"/>
          <w:shd w:val="clear" w:color="auto" w:fill="FFFFFF"/>
        </w:rPr>
        <w:t xml:space="preserve">call </w:t>
      </w:r>
      <w:del w:id="83" w:author="HP" w:date="2020-07-21T23:33:00Z">
        <w:r w:rsidR="00B14BBE" w:rsidRPr="00C379A4" w:rsidDel="00FF6170">
          <w:rPr>
            <w:rFonts w:ascii="Times New Roman" w:hAnsi="Times New Roman" w:cs="Times New Roman"/>
            <w:sz w:val="24"/>
            <w:szCs w:val="24"/>
            <w:shd w:val="clear" w:color="auto" w:fill="FFFFFF"/>
          </w:rPr>
          <w:delText>of duty</w:delText>
        </w:r>
        <w:r w:rsidR="006A7463" w:rsidRPr="00C379A4" w:rsidDel="00FF6170">
          <w:rPr>
            <w:rFonts w:ascii="Times New Roman" w:hAnsi="Times New Roman" w:cs="Times New Roman"/>
            <w:sz w:val="24"/>
            <w:szCs w:val="24"/>
            <w:shd w:val="clear" w:color="auto" w:fill="FFFFFF"/>
          </w:rPr>
          <w:delText xml:space="preserve"> </w:delText>
        </w:r>
      </w:del>
      <w:r w:rsidR="006A7463" w:rsidRPr="00C379A4">
        <w:rPr>
          <w:rFonts w:ascii="Times New Roman" w:hAnsi="Times New Roman" w:cs="Times New Roman"/>
          <w:sz w:val="24"/>
          <w:szCs w:val="24"/>
          <w:shd w:val="clear" w:color="auto" w:fill="FFFFFF"/>
        </w:rPr>
        <w:t xml:space="preserve">‘to serve the sick’ override all considerations </w:t>
      </w:r>
      <w:r w:rsidR="00B14BBE" w:rsidRPr="00C379A4">
        <w:rPr>
          <w:rFonts w:ascii="Times New Roman" w:hAnsi="Times New Roman" w:cs="Times New Roman"/>
          <w:sz w:val="24"/>
          <w:szCs w:val="24"/>
          <w:shd w:val="clear" w:color="auto" w:fill="FFFFFF"/>
        </w:rPr>
        <w:t>including</w:t>
      </w:r>
      <w:r w:rsidR="006A7463" w:rsidRPr="00C379A4">
        <w:rPr>
          <w:rFonts w:ascii="Times New Roman" w:hAnsi="Times New Roman" w:cs="Times New Roman"/>
          <w:sz w:val="24"/>
          <w:szCs w:val="24"/>
          <w:shd w:val="clear" w:color="auto" w:fill="FFFFFF"/>
        </w:rPr>
        <w:t xml:space="preserve"> the safety of their own lives?</w:t>
      </w:r>
      <w:r w:rsidR="00B14BBE" w:rsidRPr="00C379A4">
        <w:rPr>
          <w:rFonts w:ascii="Times New Roman" w:hAnsi="Times New Roman" w:cs="Times New Roman"/>
          <w:sz w:val="24"/>
          <w:szCs w:val="24"/>
          <w:shd w:val="clear" w:color="auto" w:fill="FFFFFF"/>
        </w:rPr>
        <w:t xml:space="preserve"> </w:t>
      </w:r>
    </w:p>
    <w:p w14:paraId="38B3BE86" w14:textId="77777777" w:rsidR="00FF6170" w:rsidRDefault="00FF6170" w:rsidP="00FC2990">
      <w:pPr>
        <w:spacing w:line="360" w:lineRule="auto"/>
        <w:jc w:val="both"/>
        <w:rPr>
          <w:ins w:id="84" w:author="HP" w:date="2020-07-21T23:33:00Z"/>
          <w:rFonts w:ascii="Times New Roman" w:hAnsi="Times New Roman" w:cs="Times New Roman"/>
          <w:sz w:val="24"/>
          <w:szCs w:val="24"/>
          <w:shd w:val="clear" w:color="auto" w:fill="FFFFFF"/>
        </w:rPr>
      </w:pPr>
      <w:ins w:id="85" w:author="HP" w:date="2020-07-21T23:33:00Z">
        <w:r>
          <w:rPr>
            <w:rFonts w:ascii="Times New Roman" w:hAnsi="Times New Roman" w:cs="Times New Roman"/>
            <w:sz w:val="24"/>
            <w:szCs w:val="24"/>
            <w:shd w:val="clear" w:color="auto" w:fill="FFFFFF"/>
          </w:rPr>
          <w:t>5.</w:t>
        </w:r>
      </w:ins>
      <w:r w:rsidR="004839D2" w:rsidRPr="00C379A4">
        <w:rPr>
          <w:rFonts w:ascii="Times New Roman" w:hAnsi="Times New Roman" w:cs="Times New Roman"/>
          <w:sz w:val="24"/>
          <w:szCs w:val="24"/>
          <w:shd w:val="clear" w:color="auto" w:fill="FFFFFF"/>
        </w:rPr>
        <w:t xml:space="preserve">Is it </w:t>
      </w:r>
      <w:r w:rsidR="00911030" w:rsidRPr="00C379A4">
        <w:rPr>
          <w:rFonts w:ascii="Times New Roman" w:hAnsi="Times New Roman" w:cs="Times New Roman"/>
          <w:sz w:val="24"/>
          <w:szCs w:val="24"/>
          <w:shd w:val="clear" w:color="auto" w:fill="FFFFFF"/>
        </w:rPr>
        <w:t>ethical</w:t>
      </w:r>
      <w:r w:rsidR="004839D2" w:rsidRPr="00C379A4">
        <w:rPr>
          <w:rFonts w:ascii="Times New Roman" w:hAnsi="Times New Roman" w:cs="Times New Roman"/>
          <w:sz w:val="24"/>
          <w:szCs w:val="24"/>
          <w:shd w:val="clear" w:color="auto" w:fill="FFFFFF"/>
        </w:rPr>
        <w:t xml:space="preserve"> on the part of the doctors to give a call for a strike in such </w:t>
      </w:r>
      <w:del w:id="86" w:author="HP" w:date="2020-07-21T23:33:00Z">
        <w:r w:rsidR="004839D2" w:rsidRPr="00C379A4" w:rsidDel="00FF6170">
          <w:rPr>
            <w:rFonts w:ascii="Times New Roman" w:hAnsi="Times New Roman" w:cs="Times New Roman"/>
            <w:sz w:val="24"/>
            <w:szCs w:val="24"/>
            <w:shd w:val="clear" w:color="auto" w:fill="FFFFFF"/>
          </w:rPr>
          <w:delText>distressing times</w:delText>
        </w:r>
      </w:del>
      <w:ins w:id="87" w:author="HP" w:date="2020-07-21T23:33:00Z">
        <w:r>
          <w:rPr>
            <w:rFonts w:ascii="Times New Roman" w:hAnsi="Times New Roman" w:cs="Times New Roman"/>
            <w:sz w:val="24"/>
            <w:szCs w:val="24"/>
            <w:shd w:val="clear" w:color="auto" w:fill="FFFFFF"/>
          </w:rPr>
          <w:t>a crisis situation</w:t>
        </w:r>
      </w:ins>
      <w:r w:rsidR="004839D2" w:rsidRPr="00C379A4">
        <w:rPr>
          <w:rFonts w:ascii="Times New Roman" w:hAnsi="Times New Roman" w:cs="Times New Roman"/>
          <w:sz w:val="24"/>
          <w:szCs w:val="24"/>
          <w:shd w:val="clear" w:color="auto" w:fill="FFFFFF"/>
        </w:rPr>
        <w:t xml:space="preserve">, overlooking their </w:t>
      </w:r>
      <w:r w:rsidR="00C83D39" w:rsidRPr="00C379A4">
        <w:rPr>
          <w:rFonts w:ascii="Times New Roman" w:hAnsi="Times New Roman" w:cs="Times New Roman"/>
          <w:sz w:val="24"/>
          <w:szCs w:val="24"/>
          <w:shd w:val="clear" w:color="auto" w:fill="FFFFFF"/>
        </w:rPr>
        <w:t xml:space="preserve">own </w:t>
      </w:r>
      <w:r w:rsidR="004839D2" w:rsidRPr="00C379A4">
        <w:rPr>
          <w:rFonts w:ascii="Times New Roman" w:hAnsi="Times New Roman" w:cs="Times New Roman"/>
          <w:sz w:val="24"/>
          <w:szCs w:val="24"/>
          <w:shd w:val="clear" w:color="auto" w:fill="FFFFFF"/>
        </w:rPr>
        <w:t xml:space="preserve">right to be paid their </w:t>
      </w:r>
      <w:r w:rsidR="00FD40EF" w:rsidRPr="00C379A4">
        <w:rPr>
          <w:rFonts w:ascii="Times New Roman" w:hAnsi="Times New Roman" w:cs="Times New Roman"/>
          <w:sz w:val="24"/>
          <w:szCs w:val="24"/>
          <w:shd w:val="clear" w:color="auto" w:fill="FFFFFF"/>
        </w:rPr>
        <w:t>du</w:t>
      </w:r>
      <w:r w:rsidR="004839D2" w:rsidRPr="00C379A4">
        <w:rPr>
          <w:rFonts w:ascii="Times New Roman" w:hAnsi="Times New Roman" w:cs="Times New Roman"/>
          <w:sz w:val="24"/>
          <w:szCs w:val="24"/>
          <w:shd w:val="clear" w:color="auto" w:fill="FFFFFF"/>
        </w:rPr>
        <w:t xml:space="preserve">es on time? </w:t>
      </w:r>
    </w:p>
    <w:p w14:paraId="62A0DD97" w14:textId="77777777" w:rsidR="00FC2990" w:rsidRPr="00C379A4" w:rsidRDefault="00FF6170" w:rsidP="00FC2990">
      <w:pPr>
        <w:spacing w:line="360" w:lineRule="auto"/>
        <w:jc w:val="both"/>
        <w:rPr>
          <w:rFonts w:ascii="Times New Roman" w:eastAsia="Times New Roman" w:hAnsi="Times New Roman" w:cs="Times New Roman"/>
          <w:sz w:val="24"/>
          <w:szCs w:val="24"/>
          <w:lang w:eastAsia="en-IN"/>
        </w:rPr>
      </w:pPr>
      <w:ins w:id="88" w:author="HP" w:date="2020-07-21T23:33:00Z">
        <w:r>
          <w:rPr>
            <w:rFonts w:ascii="Times New Roman" w:hAnsi="Times New Roman" w:cs="Times New Roman"/>
            <w:sz w:val="24"/>
            <w:szCs w:val="24"/>
            <w:shd w:val="clear" w:color="auto" w:fill="FFFFFF"/>
          </w:rPr>
          <w:t>6.</w:t>
        </w:r>
      </w:ins>
      <w:del w:id="89" w:author="HP" w:date="2020-07-21T23:34:00Z">
        <w:r w:rsidR="00CD053D" w:rsidDel="00FF6170">
          <w:rPr>
            <w:rFonts w:ascii="Times New Roman" w:hAnsi="Times New Roman" w:cs="Times New Roman"/>
            <w:sz w:val="24"/>
            <w:szCs w:val="24"/>
            <w:shd w:val="clear" w:color="auto" w:fill="FFFFFF"/>
          </w:rPr>
          <w:delText>Should there be a trade-</w:delText>
        </w:r>
        <w:r w:rsidR="00911030" w:rsidRPr="00C379A4" w:rsidDel="00FF6170">
          <w:rPr>
            <w:rFonts w:ascii="Times New Roman" w:hAnsi="Times New Roman" w:cs="Times New Roman"/>
            <w:sz w:val="24"/>
            <w:szCs w:val="24"/>
            <w:shd w:val="clear" w:color="auto" w:fill="FFFFFF"/>
          </w:rPr>
          <w:delText xml:space="preserve">off between the lives of </w:delText>
        </w:r>
        <w:r w:rsidR="0018713C" w:rsidRPr="00C379A4" w:rsidDel="00FF6170">
          <w:rPr>
            <w:rFonts w:ascii="Times New Roman" w:hAnsi="Times New Roman" w:cs="Times New Roman"/>
            <w:sz w:val="24"/>
            <w:szCs w:val="24"/>
            <w:shd w:val="clear" w:color="auto" w:fill="FFFFFF"/>
          </w:rPr>
          <w:delText>those affected</w:delText>
        </w:r>
        <w:r w:rsidR="00911030" w:rsidRPr="00C379A4" w:rsidDel="00FF6170">
          <w:rPr>
            <w:rFonts w:ascii="Times New Roman" w:hAnsi="Times New Roman" w:cs="Times New Roman"/>
            <w:sz w:val="24"/>
            <w:szCs w:val="24"/>
            <w:shd w:val="clear" w:color="auto" w:fill="FFFFFF"/>
          </w:rPr>
          <w:delText xml:space="preserve"> during </w:delText>
        </w:r>
        <w:r w:rsidR="00794339" w:rsidRPr="00C379A4" w:rsidDel="00FF6170">
          <w:rPr>
            <w:rFonts w:ascii="Times New Roman" w:hAnsi="Times New Roman" w:cs="Times New Roman"/>
            <w:sz w:val="24"/>
            <w:szCs w:val="24"/>
            <w:shd w:val="clear" w:color="auto" w:fill="FFFFFF"/>
          </w:rPr>
          <w:delText>the pandemic</w:delText>
        </w:r>
        <w:r w:rsidR="003C7384" w:rsidRPr="00C379A4" w:rsidDel="00FF6170">
          <w:rPr>
            <w:rFonts w:ascii="Times New Roman" w:hAnsi="Times New Roman" w:cs="Times New Roman"/>
            <w:sz w:val="24"/>
            <w:szCs w:val="24"/>
            <w:shd w:val="clear" w:color="auto" w:fill="FFFFFF"/>
          </w:rPr>
          <w:delText xml:space="preserve"> and</w:delText>
        </w:r>
        <w:r w:rsidR="00911030" w:rsidRPr="00C379A4" w:rsidDel="00FF6170">
          <w:rPr>
            <w:rFonts w:ascii="Times New Roman" w:hAnsi="Times New Roman" w:cs="Times New Roman"/>
            <w:sz w:val="24"/>
            <w:szCs w:val="24"/>
            <w:shd w:val="clear" w:color="auto" w:fill="FFFFFF"/>
          </w:rPr>
          <w:delText xml:space="preserve"> that of the health workers in the first place and should the </w:delText>
        </w:r>
        <w:r w:rsidR="00FB1F8A" w:rsidRPr="00C379A4" w:rsidDel="00FF6170">
          <w:rPr>
            <w:rFonts w:ascii="Times New Roman" w:hAnsi="Times New Roman" w:cs="Times New Roman"/>
            <w:sz w:val="24"/>
            <w:szCs w:val="24"/>
            <w:shd w:val="clear" w:color="auto" w:fill="FFFFFF"/>
          </w:rPr>
          <w:delText>state</w:delText>
        </w:r>
        <w:r w:rsidR="00911030" w:rsidRPr="00C379A4" w:rsidDel="00FF6170">
          <w:rPr>
            <w:rFonts w:ascii="Times New Roman" w:hAnsi="Times New Roman" w:cs="Times New Roman"/>
            <w:sz w:val="24"/>
            <w:szCs w:val="24"/>
            <w:shd w:val="clear" w:color="auto" w:fill="FFFFFF"/>
          </w:rPr>
          <w:delText xml:space="preserve"> not be held accountable for its own failings? </w:delText>
        </w:r>
        <w:r w:rsidR="002D0620" w:rsidRPr="00C379A4" w:rsidDel="00FF6170">
          <w:rPr>
            <w:rFonts w:ascii="Times New Roman" w:hAnsi="Times New Roman" w:cs="Times New Roman"/>
            <w:sz w:val="24"/>
            <w:szCs w:val="24"/>
            <w:shd w:val="clear" w:color="auto" w:fill="FFFFFF"/>
          </w:rPr>
          <w:delText xml:space="preserve">Is it </w:delText>
        </w:r>
        <w:r w:rsidR="00794339" w:rsidRPr="00C379A4" w:rsidDel="00FF6170">
          <w:rPr>
            <w:rFonts w:ascii="Times New Roman" w:hAnsi="Times New Roman" w:cs="Times New Roman"/>
            <w:sz w:val="24"/>
            <w:szCs w:val="24"/>
            <w:shd w:val="clear" w:color="auto" w:fill="FFFFFF"/>
          </w:rPr>
          <w:delText>ethical/ right</w:delText>
        </w:r>
        <w:r w:rsidR="002D0620" w:rsidRPr="00C379A4" w:rsidDel="00FF6170">
          <w:rPr>
            <w:rFonts w:ascii="Times New Roman" w:hAnsi="Times New Roman" w:cs="Times New Roman"/>
            <w:sz w:val="24"/>
            <w:szCs w:val="24"/>
            <w:shd w:val="clear" w:color="auto" w:fill="FFFFFF"/>
          </w:rPr>
          <w:delText xml:space="preserve"> on the part of</w:delText>
        </w:r>
      </w:del>
      <w:ins w:id="90" w:author="HP" w:date="2020-07-21T23:52:00Z">
        <w:r w:rsidR="00F51936">
          <w:rPr>
            <w:rFonts w:ascii="Times New Roman" w:hAnsi="Times New Roman" w:cs="Times New Roman"/>
            <w:sz w:val="24"/>
            <w:szCs w:val="24"/>
            <w:shd w:val="clear" w:color="auto" w:fill="FFFFFF"/>
          </w:rPr>
          <w:t xml:space="preserve"> </w:t>
        </w:r>
      </w:ins>
      <w:ins w:id="91" w:author="HP" w:date="2020-07-21T23:34:00Z">
        <w:r>
          <w:rPr>
            <w:rFonts w:ascii="Times New Roman" w:hAnsi="Times New Roman" w:cs="Times New Roman"/>
            <w:sz w:val="24"/>
            <w:szCs w:val="24"/>
            <w:shd w:val="clear" w:color="auto" w:fill="FFFFFF"/>
          </w:rPr>
          <w:t>Are</w:t>
        </w:r>
      </w:ins>
      <w:r w:rsidR="002D0620" w:rsidRPr="00C379A4">
        <w:rPr>
          <w:rFonts w:ascii="Times New Roman" w:hAnsi="Times New Roman" w:cs="Times New Roman"/>
          <w:sz w:val="24"/>
          <w:szCs w:val="24"/>
          <w:shd w:val="clear" w:color="auto" w:fill="FFFFFF"/>
        </w:rPr>
        <w:t xml:space="preserve"> the authorities </w:t>
      </w:r>
      <w:ins w:id="92" w:author="HP" w:date="2020-07-21T23:34:00Z">
        <w:r>
          <w:rPr>
            <w:rFonts w:ascii="Times New Roman" w:hAnsi="Times New Roman" w:cs="Times New Roman"/>
            <w:sz w:val="24"/>
            <w:szCs w:val="24"/>
            <w:shd w:val="clear" w:color="auto" w:fill="FFFFFF"/>
          </w:rPr>
          <w:t xml:space="preserve">justified in threatening </w:t>
        </w:r>
      </w:ins>
      <w:del w:id="93" w:author="HP" w:date="2020-07-21T23:34:00Z">
        <w:r w:rsidR="002D0620" w:rsidRPr="00C379A4" w:rsidDel="00FF6170">
          <w:rPr>
            <w:rFonts w:ascii="Times New Roman" w:hAnsi="Times New Roman" w:cs="Times New Roman"/>
            <w:sz w:val="24"/>
            <w:szCs w:val="24"/>
            <w:shd w:val="clear" w:color="auto" w:fill="FFFFFF"/>
          </w:rPr>
          <w:delText>to</w:delText>
        </w:r>
      </w:del>
      <w:r w:rsidR="002D0620" w:rsidRPr="00C379A4">
        <w:rPr>
          <w:rFonts w:ascii="Times New Roman" w:hAnsi="Times New Roman" w:cs="Times New Roman"/>
          <w:sz w:val="24"/>
          <w:szCs w:val="24"/>
          <w:shd w:val="clear" w:color="auto" w:fill="FFFFFF"/>
        </w:rPr>
        <w:t xml:space="preserve"> </w:t>
      </w:r>
      <w:del w:id="94" w:author="HP" w:date="2020-07-21T23:34:00Z">
        <w:r w:rsidR="002D0620" w:rsidRPr="00C379A4" w:rsidDel="00FF6170">
          <w:rPr>
            <w:rFonts w:ascii="Times New Roman" w:hAnsi="Times New Roman" w:cs="Times New Roman"/>
            <w:sz w:val="24"/>
            <w:szCs w:val="24"/>
            <w:shd w:val="clear" w:color="auto" w:fill="FFFFFF"/>
          </w:rPr>
          <w:delText xml:space="preserve">threaten </w:delText>
        </w:r>
      </w:del>
      <w:r w:rsidR="002D0620" w:rsidRPr="00C379A4">
        <w:rPr>
          <w:rFonts w:ascii="Times New Roman" w:hAnsi="Times New Roman" w:cs="Times New Roman"/>
          <w:sz w:val="24"/>
          <w:szCs w:val="24"/>
          <w:shd w:val="clear" w:color="auto" w:fill="FFFFFF"/>
        </w:rPr>
        <w:t>them with action, in their frustration at not being able to handle the crisis</w:t>
      </w:r>
      <w:r w:rsidR="00DF6239" w:rsidRPr="00C379A4">
        <w:rPr>
          <w:rFonts w:ascii="Times New Roman" w:hAnsi="Times New Roman" w:cs="Times New Roman"/>
          <w:sz w:val="24"/>
          <w:szCs w:val="24"/>
          <w:shd w:val="clear" w:color="auto" w:fill="FFFFFF"/>
        </w:rPr>
        <w:t xml:space="preserve">, which is partly of their own making? Expenditure </w:t>
      </w:r>
      <w:r w:rsidR="00794339" w:rsidRPr="00C379A4">
        <w:rPr>
          <w:rFonts w:ascii="Times New Roman" w:hAnsi="Times New Roman" w:cs="Times New Roman"/>
          <w:sz w:val="24"/>
          <w:szCs w:val="24"/>
          <w:shd w:val="clear" w:color="auto" w:fill="FFFFFF"/>
        </w:rPr>
        <w:t>o</w:t>
      </w:r>
      <w:r w:rsidR="00DF6239" w:rsidRPr="00C379A4">
        <w:rPr>
          <w:rFonts w:ascii="Times New Roman" w:hAnsi="Times New Roman" w:cs="Times New Roman"/>
          <w:sz w:val="24"/>
          <w:szCs w:val="24"/>
          <w:shd w:val="clear" w:color="auto" w:fill="FFFFFF"/>
        </w:rPr>
        <w:t xml:space="preserve">n public health system has never exceeded 2 percent of the GDP, with </w:t>
      </w:r>
      <w:r w:rsidR="004F3588" w:rsidRPr="00C379A4">
        <w:rPr>
          <w:rFonts w:ascii="Times New Roman" w:hAnsi="Times New Roman" w:cs="Times New Roman"/>
          <w:sz w:val="24"/>
          <w:szCs w:val="24"/>
          <w:shd w:val="clear" w:color="auto" w:fill="FFFFFF"/>
        </w:rPr>
        <w:t xml:space="preserve">persistent </w:t>
      </w:r>
      <w:r w:rsidR="00DF6239" w:rsidRPr="00C379A4">
        <w:rPr>
          <w:rFonts w:ascii="Times New Roman" w:hAnsi="Times New Roman" w:cs="Times New Roman"/>
          <w:sz w:val="24"/>
          <w:szCs w:val="24"/>
          <w:shd w:val="clear" w:color="auto" w:fill="FFFFFF"/>
        </w:rPr>
        <w:t xml:space="preserve">demands </w:t>
      </w:r>
      <w:r w:rsidR="00794339" w:rsidRPr="00C379A4">
        <w:rPr>
          <w:rFonts w:ascii="Times New Roman" w:hAnsi="Times New Roman" w:cs="Times New Roman"/>
          <w:sz w:val="24"/>
          <w:szCs w:val="24"/>
          <w:shd w:val="clear" w:color="auto" w:fill="FFFFFF"/>
        </w:rPr>
        <w:t>to increase it</w:t>
      </w:r>
      <w:r w:rsidR="00DF6239" w:rsidRPr="00C379A4">
        <w:rPr>
          <w:rFonts w:ascii="Times New Roman" w:hAnsi="Times New Roman" w:cs="Times New Roman"/>
          <w:sz w:val="24"/>
          <w:szCs w:val="24"/>
          <w:shd w:val="clear" w:color="auto" w:fill="FFFFFF"/>
        </w:rPr>
        <w:t xml:space="preserve"> falling on deaf ears over </w:t>
      </w:r>
      <w:r w:rsidR="00BB07BA" w:rsidRPr="00C379A4">
        <w:rPr>
          <w:rFonts w:ascii="Times New Roman" w:hAnsi="Times New Roman" w:cs="Times New Roman"/>
          <w:sz w:val="24"/>
          <w:szCs w:val="24"/>
          <w:shd w:val="clear" w:color="auto" w:fill="FFFFFF"/>
        </w:rPr>
        <w:t xml:space="preserve">several </w:t>
      </w:r>
      <w:r w:rsidR="00DF6239" w:rsidRPr="00C379A4">
        <w:rPr>
          <w:rFonts w:ascii="Times New Roman" w:hAnsi="Times New Roman" w:cs="Times New Roman"/>
          <w:sz w:val="24"/>
          <w:szCs w:val="24"/>
          <w:shd w:val="clear" w:color="auto" w:fill="FFFFFF"/>
        </w:rPr>
        <w:t>decades.</w:t>
      </w:r>
      <w:r w:rsidR="002D0620" w:rsidRPr="00C379A4">
        <w:rPr>
          <w:rFonts w:ascii="Times New Roman" w:hAnsi="Times New Roman" w:cs="Times New Roman"/>
          <w:sz w:val="24"/>
          <w:szCs w:val="24"/>
          <w:shd w:val="clear" w:color="auto" w:fill="FFFFFF"/>
        </w:rPr>
        <w:t xml:space="preserve"> </w:t>
      </w:r>
      <w:r w:rsidR="00FC2990" w:rsidRPr="00C379A4">
        <w:rPr>
          <w:rFonts w:ascii="Times New Roman" w:eastAsia="Times New Roman" w:hAnsi="Times New Roman" w:cs="Times New Roman"/>
          <w:sz w:val="24"/>
          <w:szCs w:val="24"/>
          <w:lang w:eastAsia="en-IN"/>
        </w:rPr>
        <w:t xml:space="preserve">After years of protest by doctors and nurses, it took a pandemic to approve the </w:t>
      </w:r>
      <w:commentRangeStart w:id="95"/>
      <w:r w:rsidR="00FC2990" w:rsidRPr="00C379A4">
        <w:rPr>
          <w:rFonts w:ascii="Times New Roman" w:eastAsia="Times New Roman" w:hAnsi="Times New Roman" w:cs="Times New Roman"/>
          <w:sz w:val="24"/>
          <w:szCs w:val="24"/>
          <w:lang w:eastAsia="en-IN"/>
        </w:rPr>
        <w:t>Epidemic Diseases (Amendment) Ordinance, 2020,</w:t>
      </w:r>
      <w:commentRangeEnd w:id="95"/>
      <w:r w:rsidR="00CD053D">
        <w:rPr>
          <w:rStyle w:val="CommentReference"/>
        </w:rPr>
        <w:commentReference w:id="95"/>
      </w:r>
      <w:ins w:id="96" w:author="HP" w:date="2020-07-21T23:35:00Z">
        <w:r>
          <w:rPr>
            <w:rFonts w:ascii="Times New Roman" w:eastAsia="Times New Roman" w:hAnsi="Times New Roman" w:cs="Times New Roman"/>
            <w:sz w:val="24"/>
            <w:szCs w:val="24"/>
            <w:lang w:eastAsia="en-IN"/>
          </w:rPr>
          <w:t>(7)</w:t>
        </w:r>
      </w:ins>
      <w:r w:rsidR="00FC2990" w:rsidRPr="00C379A4">
        <w:rPr>
          <w:rFonts w:ascii="Times New Roman" w:eastAsia="Times New Roman" w:hAnsi="Times New Roman" w:cs="Times New Roman"/>
          <w:sz w:val="24"/>
          <w:szCs w:val="24"/>
          <w:lang w:eastAsia="en-IN"/>
        </w:rPr>
        <w:t xml:space="preserve"> which seeks to protect healthcare professionals from attacks, making them cognizable and non-bailable offences. </w:t>
      </w:r>
      <w:del w:id="97" w:author="HP" w:date="2020-07-21T23:36:00Z">
        <w:r w:rsidR="001F1882" w:rsidRPr="00C379A4" w:rsidDel="00FF6170">
          <w:rPr>
            <w:rFonts w:ascii="Times New Roman" w:eastAsia="Times New Roman" w:hAnsi="Times New Roman" w:cs="Times New Roman"/>
            <w:sz w:val="24"/>
            <w:szCs w:val="24"/>
            <w:lang w:eastAsia="en-IN"/>
          </w:rPr>
          <w:delText>These are questions that need to be addressed</w:delText>
        </w:r>
        <w:r w:rsidR="00BB07BA" w:rsidRPr="00C379A4" w:rsidDel="00FF6170">
          <w:rPr>
            <w:rFonts w:ascii="Times New Roman" w:eastAsia="Times New Roman" w:hAnsi="Times New Roman" w:cs="Times New Roman"/>
            <w:sz w:val="24"/>
            <w:szCs w:val="24"/>
            <w:lang w:eastAsia="en-IN"/>
          </w:rPr>
          <w:delText xml:space="preserve"> </w:delText>
        </w:r>
        <w:r w:rsidR="001F1882" w:rsidRPr="00C379A4" w:rsidDel="00FF6170">
          <w:rPr>
            <w:rFonts w:ascii="Times New Roman" w:eastAsia="Times New Roman" w:hAnsi="Times New Roman" w:cs="Times New Roman"/>
            <w:sz w:val="24"/>
            <w:szCs w:val="24"/>
            <w:lang w:eastAsia="en-IN"/>
          </w:rPr>
          <w:delText xml:space="preserve">so as not to compromise the rights of the health workers </w:delText>
        </w:r>
        <w:r w:rsidR="001F1882" w:rsidRPr="00C379A4" w:rsidDel="00FF6170">
          <w:rPr>
            <w:rFonts w:ascii="Times New Roman" w:eastAsia="Times New Roman" w:hAnsi="Times New Roman" w:cs="Times New Roman"/>
            <w:sz w:val="24"/>
            <w:szCs w:val="24"/>
            <w:lang w:eastAsia="en-IN"/>
          </w:rPr>
          <w:lastRenderedPageBreak/>
          <w:delText>on the grounds that they have opted for such servi</w:delText>
        </w:r>
        <w:r w:rsidR="00BB07BA" w:rsidRPr="00C379A4" w:rsidDel="00FF6170">
          <w:rPr>
            <w:rFonts w:ascii="Times New Roman" w:eastAsia="Times New Roman" w:hAnsi="Times New Roman" w:cs="Times New Roman"/>
            <w:sz w:val="24"/>
            <w:szCs w:val="24"/>
            <w:lang w:eastAsia="en-IN"/>
          </w:rPr>
          <w:delText xml:space="preserve">ce out of their own volition. </w:delText>
        </w:r>
        <w:r w:rsidR="004F3588" w:rsidRPr="00C379A4" w:rsidDel="00FF6170">
          <w:rPr>
            <w:rFonts w:ascii="Times New Roman" w:eastAsia="Times New Roman" w:hAnsi="Times New Roman" w:cs="Times New Roman"/>
            <w:sz w:val="24"/>
            <w:szCs w:val="24"/>
            <w:lang w:eastAsia="en-IN"/>
          </w:rPr>
          <w:delText>Survival and recovery of those affected hinges on the support provided to the health workers in the fight against the pandemic.</w:delText>
        </w:r>
      </w:del>
    </w:p>
    <w:p w14:paraId="5061CB90" w14:textId="77777777" w:rsidR="009F5280" w:rsidRPr="00C379A4" w:rsidRDefault="00FF58EC" w:rsidP="009F5280">
      <w:pPr>
        <w:shd w:val="clear" w:color="auto" w:fill="FFFFFF"/>
        <w:spacing w:before="230" w:after="0" w:line="360" w:lineRule="auto"/>
        <w:jc w:val="both"/>
        <w:rPr>
          <w:rFonts w:ascii="Times New Roman" w:eastAsia="Times New Roman" w:hAnsi="Times New Roman" w:cs="Times New Roman"/>
          <w:color w:val="222222"/>
          <w:sz w:val="24"/>
          <w:szCs w:val="24"/>
          <w:lang w:eastAsia="en-IN"/>
        </w:rPr>
      </w:pPr>
      <w:r w:rsidRPr="00C379A4">
        <w:rPr>
          <w:rFonts w:ascii="Times New Roman" w:eastAsia="Times New Roman" w:hAnsi="Times New Roman" w:cs="Times New Roman"/>
          <w:color w:val="222222"/>
          <w:sz w:val="24"/>
          <w:szCs w:val="24"/>
          <w:lang w:eastAsia="en-IN"/>
        </w:rPr>
        <w:t xml:space="preserve">Historically, </w:t>
      </w:r>
      <w:r w:rsidR="009F5280" w:rsidRPr="00C379A4">
        <w:rPr>
          <w:rFonts w:ascii="Times New Roman" w:eastAsia="Times New Roman" w:hAnsi="Times New Roman" w:cs="Times New Roman"/>
          <w:color w:val="222222"/>
          <w:sz w:val="24"/>
          <w:szCs w:val="24"/>
          <w:lang w:eastAsia="en-IN"/>
        </w:rPr>
        <w:t xml:space="preserve">the </w:t>
      </w:r>
      <w:r w:rsidRPr="00C379A4">
        <w:rPr>
          <w:rFonts w:ascii="Times New Roman" w:eastAsia="Times New Roman" w:hAnsi="Times New Roman" w:cs="Times New Roman"/>
          <w:color w:val="222222"/>
          <w:sz w:val="24"/>
          <w:szCs w:val="24"/>
          <w:lang w:eastAsia="en-IN"/>
        </w:rPr>
        <w:t xml:space="preserve">nursing profession in India has been accorded a low </w:t>
      </w:r>
      <w:ins w:id="98" w:author="HP" w:date="2020-07-21T23:36:00Z">
        <w:r w:rsidR="00FF6170">
          <w:rPr>
            <w:rFonts w:ascii="Times New Roman" w:eastAsia="Times New Roman" w:hAnsi="Times New Roman" w:cs="Times New Roman"/>
            <w:color w:val="222222"/>
            <w:sz w:val="24"/>
            <w:szCs w:val="24"/>
            <w:lang w:eastAsia="en-IN"/>
          </w:rPr>
          <w:t xml:space="preserve">social </w:t>
        </w:r>
      </w:ins>
      <w:r w:rsidRPr="00C379A4">
        <w:rPr>
          <w:rFonts w:ascii="Times New Roman" w:eastAsia="Times New Roman" w:hAnsi="Times New Roman" w:cs="Times New Roman"/>
          <w:color w:val="222222"/>
          <w:sz w:val="24"/>
          <w:szCs w:val="24"/>
          <w:lang w:eastAsia="en-IN"/>
        </w:rPr>
        <w:t>status in society due to prevailing religious and societal norms.</w:t>
      </w:r>
      <w:r w:rsidR="00A379D3" w:rsidRPr="00C379A4">
        <w:rPr>
          <w:rFonts w:ascii="Times New Roman" w:eastAsia="Times New Roman" w:hAnsi="Times New Roman" w:cs="Times New Roman"/>
          <w:color w:val="222222"/>
          <w:sz w:val="24"/>
          <w:szCs w:val="24"/>
          <w:lang w:eastAsia="en-IN"/>
        </w:rPr>
        <w:t xml:space="preserve"> </w:t>
      </w:r>
      <w:r w:rsidR="00AC6897" w:rsidRPr="00C379A4">
        <w:rPr>
          <w:rFonts w:ascii="Times New Roman" w:eastAsia="Times New Roman" w:hAnsi="Times New Roman" w:cs="Times New Roman"/>
          <w:color w:val="222222"/>
          <w:sz w:val="24"/>
          <w:szCs w:val="24"/>
          <w:lang w:eastAsia="en-IN"/>
        </w:rPr>
        <w:t xml:space="preserve">With reproduction and nurture </w:t>
      </w:r>
      <w:r w:rsidR="004416FE" w:rsidRPr="00C379A4">
        <w:rPr>
          <w:rFonts w:ascii="Times New Roman" w:eastAsia="Times New Roman" w:hAnsi="Times New Roman" w:cs="Times New Roman"/>
          <w:color w:val="222222"/>
          <w:sz w:val="24"/>
          <w:szCs w:val="24"/>
          <w:lang w:eastAsia="en-IN"/>
        </w:rPr>
        <w:t xml:space="preserve">being </w:t>
      </w:r>
      <w:r w:rsidR="00AC6897" w:rsidRPr="00C379A4">
        <w:rPr>
          <w:rFonts w:ascii="Times New Roman" w:eastAsia="Times New Roman" w:hAnsi="Times New Roman" w:cs="Times New Roman"/>
          <w:color w:val="222222"/>
          <w:sz w:val="24"/>
          <w:szCs w:val="24"/>
          <w:lang w:eastAsia="en-IN"/>
        </w:rPr>
        <w:t xml:space="preserve">biologically linked to women, nursing has been a gendered profession, </w:t>
      </w:r>
      <w:r w:rsidR="00760364" w:rsidRPr="00C379A4">
        <w:rPr>
          <w:rFonts w:ascii="Times New Roman" w:eastAsia="Times New Roman" w:hAnsi="Times New Roman" w:cs="Times New Roman"/>
          <w:color w:val="222222"/>
          <w:sz w:val="24"/>
          <w:szCs w:val="24"/>
          <w:lang w:eastAsia="en-IN"/>
        </w:rPr>
        <w:t xml:space="preserve">with more 70 percent of health workers being women. It has been a profession </w:t>
      </w:r>
      <w:r w:rsidR="00AC6897" w:rsidRPr="00C379A4">
        <w:rPr>
          <w:rFonts w:ascii="Times New Roman" w:eastAsia="Times New Roman" w:hAnsi="Times New Roman" w:cs="Times New Roman"/>
          <w:color w:val="222222"/>
          <w:sz w:val="24"/>
          <w:szCs w:val="24"/>
          <w:lang w:eastAsia="en-IN"/>
        </w:rPr>
        <w:t>subordinate</w:t>
      </w:r>
      <w:r w:rsidR="00C37A80" w:rsidRPr="00C379A4">
        <w:rPr>
          <w:rFonts w:ascii="Times New Roman" w:eastAsia="Times New Roman" w:hAnsi="Times New Roman" w:cs="Times New Roman"/>
          <w:color w:val="222222"/>
          <w:sz w:val="24"/>
          <w:szCs w:val="24"/>
          <w:lang w:eastAsia="en-IN"/>
        </w:rPr>
        <w:t xml:space="preserve"> to</w:t>
      </w:r>
      <w:r w:rsidR="00AC6897" w:rsidRPr="00C379A4">
        <w:rPr>
          <w:rFonts w:ascii="Times New Roman" w:eastAsia="Times New Roman" w:hAnsi="Times New Roman" w:cs="Times New Roman"/>
          <w:color w:val="222222"/>
          <w:sz w:val="24"/>
          <w:szCs w:val="24"/>
          <w:lang w:eastAsia="en-IN"/>
        </w:rPr>
        <w:t xml:space="preserve"> and controlled by masculine medicine. </w:t>
      </w:r>
      <w:r w:rsidR="00A379D3" w:rsidRPr="00C379A4">
        <w:rPr>
          <w:rFonts w:ascii="Times New Roman" w:eastAsia="Times New Roman" w:hAnsi="Times New Roman" w:cs="Times New Roman"/>
          <w:color w:val="222222"/>
          <w:sz w:val="24"/>
          <w:szCs w:val="24"/>
          <w:lang w:eastAsia="en-IN"/>
        </w:rPr>
        <w:t xml:space="preserve">Though the status of nurses has improved </w:t>
      </w:r>
      <w:r w:rsidR="00A96396" w:rsidRPr="00C379A4">
        <w:rPr>
          <w:rFonts w:ascii="Times New Roman" w:eastAsia="Times New Roman" w:hAnsi="Times New Roman" w:cs="Times New Roman"/>
          <w:color w:val="222222"/>
          <w:sz w:val="24"/>
          <w:szCs w:val="24"/>
          <w:lang w:eastAsia="en-IN"/>
        </w:rPr>
        <w:t>to some extent</w:t>
      </w:r>
      <w:r w:rsidR="009319E8" w:rsidRPr="00C379A4">
        <w:rPr>
          <w:rFonts w:ascii="Times New Roman" w:eastAsia="Times New Roman" w:hAnsi="Times New Roman" w:cs="Times New Roman"/>
          <w:color w:val="222222"/>
          <w:sz w:val="24"/>
          <w:szCs w:val="24"/>
          <w:lang w:eastAsia="en-IN"/>
        </w:rPr>
        <w:t xml:space="preserve"> over time</w:t>
      </w:r>
      <w:r w:rsidR="00A379D3" w:rsidRPr="00C379A4">
        <w:rPr>
          <w:rFonts w:ascii="Times New Roman" w:eastAsia="Times New Roman" w:hAnsi="Times New Roman" w:cs="Times New Roman"/>
          <w:color w:val="222222"/>
          <w:sz w:val="24"/>
          <w:szCs w:val="24"/>
          <w:lang w:eastAsia="en-IN"/>
        </w:rPr>
        <w:t xml:space="preserve">, their services continue to be undervalued and unrecognized. </w:t>
      </w:r>
      <w:del w:id="99" w:author="HP" w:date="2020-07-21T23:36:00Z">
        <w:r w:rsidR="00624E48" w:rsidRPr="00C379A4" w:rsidDel="00FF6170">
          <w:rPr>
            <w:rFonts w:ascii="Times New Roman" w:eastAsia="Times New Roman" w:hAnsi="Times New Roman" w:cs="Times New Roman"/>
            <w:color w:val="222222"/>
            <w:sz w:val="24"/>
            <w:szCs w:val="24"/>
            <w:lang w:eastAsia="en-IN"/>
          </w:rPr>
          <w:delText>The extent of shortage of nurses and doctors can be understood in the light of the fact that the nurse-patient rati</w:delText>
        </w:r>
        <w:r w:rsidR="008D71C2" w:rsidRPr="00C379A4" w:rsidDel="00FF6170">
          <w:rPr>
            <w:rFonts w:ascii="Times New Roman" w:eastAsia="Times New Roman" w:hAnsi="Times New Roman" w:cs="Times New Roman"/>
            <w:color w:val="222222"/>
            <w:sz w:val="24"/>
            <w:szCs w:val="24"/>
            <w:lang w:eastAsia="en-IN"/>
          </w:rPr>
          <w:delText>o in India is 1.7:1000 as compared to</w:delText>
        </w:r>
        <w:r w:rsidR="00624E48" w:rsidRPr="00C379A4" w:rsidDel="00FF6170">
          <w:rPr>
            <w:rFonts w:ascii="Times New Roman" w:eastAsia="Times New Roman" w:hAnsi="Times New Roman" w:cs="Times New Roman"/>
            <w:color w:val="222222"/>
            <w:sz w:val="24"/>
            <w:szCs w:val="24"/>
            <w:lang w:eastAsia="en-IN"/>
          </w:rPr>
          <w:delText xml:space="preserve"> the ratio of 3:1000 recommended by W.H.O. Likewise, the doctor-patient ratio in India stands at 1:1445 as against the WHO recommended ratio of 1: 1000.  </w:delText>
        </w:r>
      </w:del>
      <w:r w:rsidR="00E4352C" w:rsidRPr="00C379A4">
        <w:rPr>
          <w:rFonts w:ascii="Times New Roman" w:eastAsia="Times New Roman" w:hAnsi="Times New Roman" w:cs="Times New Roman"/>
          <w:color w:val="222222"/>
          <w:sz w:val="24"/>
          <w:szCs w:val="24"/>
          <w:lang w:eastAsia="en-IN"/>
        </w:rPr>
        <w:t xml:space="preserve">A </w:t>
      </w:r>
      <w:r w:rsidR="00C802C2" w:rsidRPr="00C379A4">
        <w:rPr>
          <w:rFonts w:ascii="Times New Roman" w:eastAsia="Times New Roman" w:hAnsi="Times New Roman" w:cs="Times New Roman"/>
          <w:color w:val="222222"/>
          <w:sz w:val="24"/>
          <w:szCs w:val="24"/>
          <w:lang w:eastAsia="en-IN"/>
        </w:rPr>
        <w:t>study estimated</w:t>
      </w:r>
      <w:r w:rsidR="00E4352C" w:rsidRPr="00C379A4">
        <w:rPr>
          <w:rFonts w:ascii="Times New Roman" w:eastAsia="Times New Roman" w:hAnsi="Times New Roman" w:cs="Times New Roman"/>
          <w:color w:val="222222"/>
          <w:sz w:val="24"/>
          <w:szCs w:val="24"/>
          <w:lang w:eastAsia="en-IN"/>
        </w:rPr>
        <w:t xml:space="preserve"> a shortfall of 2.4 million nurses in India</w:t>
      </w:r>
      <w:ins w:id="100" w:author="HP" w:date="2020-07-21T23:37:00Z">
        <w:r w:rsidR="00FF6170">
          <w:rPr>
            <w:rFonts w:ascii="Times New Roman" w:eastAsia="Times New Roman" w:hAnsi="Times New Roman" w:cs="Times New Roman"/>
            <w:color w:val="222222"/>
            <w:sz w:val="24"/>
            <w:szCs w:val="24"/>
            <w:lang w:eastAsia="en-IN"/>
          </w:rPr>
          <w:t>.</w:t>
        </w:r>
      </w:ins>
      <w:r w:rsidR="00BD3986" w:rsidRPr="00C379A4">
        <w:rPr>
          <w:rFonts w:ascii="Times New Roman" w:eastAsia="Times New Roman" w:hAnsi="Times New Roman" w:cs="Times New Roman"/>
          <w:color w:val="222222"/>
          <w:sz w:val="24"/>
          <w:szCs w:val="24"/>
          <w:lang w:eastAsia="en-IN"/>
        </w:rPr>
        <w:t xml:space="preserve"> </w:t>
      </w:r>
      <w:del w:id="101" w:author="HP" w:date="2020-07-21T23:37:00Z">
        <w:r w:rsidR="00BD3986" w:rsidRPr="00C379A4" w:rsidDel="00FF6170">
          <w:rPr>
            <w:rFonts w:ascii="Times New Roman" w:eastAsia="Times New Roman" w:hAnsi="Times New Roman" w:cs="Times New Roman"/>
            <w:color w:val="222222"/>
            <w:sz w:val="24"/>
            <w:szCs w:val="24"/>
            <w:lang w:eastAsia="en-IN"/>
          </w:rPr>
          <w:delText>and reported that 640,00</w:delText>
        </w:r>
        <w:r w:rsidR="00937729" w:rsidRPr="00C379A4" w:rsidDel="00FF6170">
          <w:rPr>
            <w:rFonts w:ascii="Times New Roman" w:eastAsia="Times New Roman" w:hAnsi="Times New Roman" w:cs="Times New Roman"/>
            <w:color w:val="222222"/>
            <w:sz w:val="24"/>
            <w:szCs w:val="24"/>
            <w:lang w:eastAsia="en-IN"/>
          </w:rPr>
          <w:delText>0</w:delText>
        </w:r>
        <w:r w:rsidR="00BD3986" w:rsidRPr="00C379A4" w:rsidDel="00FF6170">
          <w:rPr>
            <w:rFonts w:ascii="Times New Roman" w:eastAsia="Times New Roman" w:hAnsi="Times New Roman" w:cs="Times New Roman"/>
            <w:color w:val="222222"/>
            <w:sz w:val="24"/>
            <w:szCs w:val="24"/>
            <w:lang w:eastAsia="en-IN"/>
          </w:rPr>
          <w:delText xml:space="preserve"> Indian nurses were working overseas</w:delText>
        </w:r>
        <w:r w:rsidR="00FA0693" w:rsidRPr="00C379A4" w:rsidDel="00FF6170">
          <w:rPr>
            <w:rFonts w:ascii="Times New Roman" w:eastAsia="Times New Roman" w:hAnsi="Times New Roman" w:cs="Times New Roman"/>
            <w:color w:val="222222"/>
            <w:sz w:val="24"/>
            <w:szCs w:val="24"/>
            <w:lang w:eastAsia="en-IN"/>
          </w:rPr>
          <w:delText xml:space="preserve"> in 2011</w:delText>
        </w:r>
        <w:r w:rsidR="00BD3986" w:rsidRPr="00C379A4" w:rsidDel="00FF6170">
          <w:rPr>
            <w:rFonts w:ascii="Times New Roman" w:eastAsia="Times New Roman" w:hAnsi="Times New Roman" w:cs="Times New Roman"/>
            <w:color w:val="222222"/>
            <w:sz w:val="24"/>
            <w:szCs w:val="24"/>
            <w:lang w:eastAsia="en-IN"/>
          </w:rPr>
          <w:delText xml:space="preserve">. </w:delText>
        </w:r>
      </w:del>
      <w:r w:rsidR="00FA0693" w:rsidRPr="00C379A4">
        <w:rPr>
          <w:rFonts w:ascii="Times New Roman" w:eastAsia="Times New Roman" w:hAnsi="Times New Roman" w:cs="Times New Roman"/>
          <w:color w:val="222222"/>
          <w:sz w:val="24"/>
          <w:szCs w:val="24"/>
          <w:lang w:eastAsia="en-IN"/>
        </w:rPr>
        <w:t xml:space="preserve">While international migration was part of the reason for this shortage, this migration was fuelled in the first place by unsatisfactory working conditions in the country. </w:t>
      </w:r>
      <w:r w:rsidR="009F0FD6" w:rsidRPr="00C379A4">
        <w:rPr>
          <w:rFonts w:ascii="Times New Roman" w:eastAsia="Times New Roman" w:hAnsi="Times New Roman" w:cs="Times New Roman"/>
          <w:color w:val="222222"/>
          <w:sz w:val="24"/>
          <w:szCs w:val="24"/>
          <w:lang w:eastAsia="en-IN"/>
        </w:rPr>
        <w:t xml:space="preserve">Further, </w:t>
      </w:r>
      <w:r w:rsidR="0090102B" w:rsidRPr="00C379A4">
        <w:rPr>
          <w:rFonts w:ascii="Times New Roman" w:eastAsia="Times New Roman" w:hAnsi="Times New Roman" w:cs="Times New Roman"/>
          <w:color w:val="222222"/>
          <w:sz w:val="24"/>
          <w:szCs w:val="24"/>
          <w:lang w:eastAsia="en-IN"/>
        </w:rPr>
        <w:t xml:space="preserve">reports indicating vacant seats in nursing colleges in South India </w:t>
      </w:r>
      <w:r w:rsidR="0090102B" w:rsidRPr="00C379A4">
        <w:rPr>
          <w:rFonts w:ascii="Times New Roman" w:eastAsia="Times New Roman" w:hAnsi="Times New Roman" w:cs="Times New Roman"/>
          <w:bCs/>
          <w:sz w:val="24"/>
          <w:szCs w:val="24"/>
          <w:lang w:eastAsia="en-IN"/>
        </w:rPr>
        <w:t>are</w:t>
      </w:r>
      <w:r w:rsidR="009F5280" w:rsidRPr="00C379A4">
        <w:rPr>
          <w:rFonts w:ascii="Times New Roman" w:eastAsia="Times New Roman" w:hAnsi="Times New Roman" w:cs="Times New Roman"/>
          <w:bCs/>
          <w:sz w:val="24"/>
          <w:szCs w:val="24"/>
          <w:lang w:eastAsia="en-IN"/>
        </w:rPr>
        <w:t xml:space="preserve"> </w:t>
      </w:r>
      <w:del w:id="102" w:author="HP" w:date="2020-07-21T23:37:00Z">
        <w:r w:rsidR="009F5280" w:rsidRPr="00C379A4" w:rsidDel="00FF6170">
          <w:rPr>
            <w:rFonts w:ascii="Times New Roman" w:eastAsia="Times New Roman" w:hAnsi="Times New Roman" w:cs="Times New Roman"/>
            <w:bCs/>
            <w:sz w:val="24"/>
            <w:szCs w:val="24"/>
            <w:lang w:eastAsia="en-IN"/>
          </w:rPr>
          <w:delText>a matter of serious concern</w:delText>
        </w:r>
        <w:r w:rsidR="00D61EFD" w:rsidRPr="00C379A4" w:rsidDel="00FF6170">
          <w:rPr>
            <w:rFonts w:ascii="Times New Roman" w:eastAsia="Times New Roman" w:hAnsi="Times New Roman" w:cs="Times New Roman"/>
            <w:bCs/>
            <w:sz w:val="24"/>
            <w:szCs w:val="24"/>
            <w:lang w:eastAsia="en-IN"/>
          </w:rPr>
          <w:delText xml:space="preserve">, indicating </w:delText>
        </w:r>
      </w:del>
      <w:ins w:id="103" w:author="HP" w:date="2020-07-21T23:37:00Z">
        <w:r w:rsidR="00FF6170">
          <w:rPr>
            <w:rFonts w:ascii="Times New Roman" w:eastAsia="Times New Roman" w:hAnsi="Times New Roman" w:cs="Times New Roman"/>
            <w:bCs/>
            <w:sz w:val="24"/>
            <w:szCs w:val="24"/>
            <w:lang w:eastAsia="en-IN"/>
          </w:rPr>
          <w:t xml:space="preserve"> indicative of a </w:t>
        </w:r>
      </w:ins>
      <w:r w:rsidR="00D61EFD" w:rsidRPr="00C379A4">
        <w:rPr>
          <w:rFonts w:ascii="Times New Roman" w:eastAsia="Times New Roman" w:hAnsi="Times New Roman" w:cs="Times New Roman"/>
          <w:bCs/>
          <w:sz w:val="24"/>
          <w:szCs w:val="24"/>
          <w:lang w:eastAsia="en-IN"/>
        </w:rPr>
        <w:t>decline in enrolment for such courses</w:t>
      </w:r>
      <w:ins w:id="104" w:author="HP" w:date="2020-07-21T23:38:00Z">
        <w:r w:rsidR="00FF6170">
          <w:rPr>
            <w:rFonts w:ascii="Times New Roman" w:eastAsia="Times New Roman" w:hAnsi="Times New Roman" w:cs="Times New Roman"/>
            <w:bCs/>
            <w:sz w:val="24"/>
            <w:szCs w:val="24"/>
            <w:lang w:eastAsia="en-IN"/>
          </w:rPr>
          <w:t xml:space="preserve"> (8)</w:t>
        </w:r>
      </w:ins>
      <w:r w:rsidR="009F5280" w:rsidRPr="00C379A4">
        <w:rPr>
          <w:rFonts w:ascii="Times New Roman" w:eastAsia="Times New Roman" w:hAnsi="Times New Roman" w:cs="Times New Roman"/>
          <w:bCs/>
          <w:sz w:val="24"/>
          <w:szCs w:val="24"/>
          <w:lang w:eastAsia="en-IN"/>
        </w:rPr>
        <w:t>.</w:t>
      </w:r>
      <w:r w:rsidR="00A379D3" w:rsidRPr="00C379A4">
        <w:rPr>
          <w:rFonts w:ascii="Times New Roman" w:eastAsia="Times New Roman" w:hAnsi="Times New Roman" w:cs="Times New Roman"/>
          <w:bCs/>
          <w:sz w:val="24"/>
          <w:szCs w:val="24"/>
          <w:lang w:eastAsia="en-IN"/>
        </w:rPr>
        <w:t xml:space="preserve"> </w:t>
      </w:r>
      <w:r w:rsidR="009F5280" w:rsidRPr="00C379A4">
        <w:rPr>
          <w:rFonts w:ascii="Times New Roman" w:eastAsia="Times New Roman" w:hAnsi="Times New Roman" w:cs="Times New Roman"/>
          <w:sz w:val="24"/>
          <w:szCs w:val="24"/>
          <w:lang w:eastAsia="en-IN"/>
        </w:rPr>
        <w:t xml:space="preserve">This </w:t>
      </w:r>
      <w:r w:rsidR="006849F2" w:rsidRPr="00C379A4">
        <w:rPr>
          <w:rFonts w:ascii="Times New Roman" w:eastAsia="Times New Roman" w:hAnsi="Times New Roman" w:cs="Times New Roman"/>
          <w:sz w:val="24"/>
          <w:szCs w:val="24"/>
          <w:lang w:eastAsia="en-IN"/>
        </w:rPr>
        <w:t xml:space="preserve">development </w:t>
      </w:r>
      <w:r w:rsidR="00A379D3" w:rsidRPr="00C379A4">
        <w:rPr>
          <w:rFonts w:ascii="Times New Roman" w:eastAsia="Times New Roman" w:hAnsi="Times New Roman" w:cs="Times New Roman"/>
          <w:sz w:val="24"/>
          <w:szCs w:val="24"/>
          <w:lang w:eastAsia="en-IN"/>
        </w:rPr>
        <w:t>is likely to</w:t>
      </w:r>
      <w:r w:rsidR="009F5280" w:rsidRPr="00C379A4">
        <w:rPr>
          <w:rFonts w:ascii="Times New Roman" w:eastAsia="Times New Roman" w:hAnsi="Times New Roman" w:cs="Times New Roman"/>
          <w:sz w:val="24"/>
          <w:szCs w:val="24"/>
          <w:lang w:eastAsia="en-IN"/>
        </w:rPr>
        <w:t xml:space="preserve"> accentuate the </w:t>
      </w:r>
      <w:r w:rsidR="00A379D3" w:rsidRPr="00C379A4">
        <w:rPr>
          <w:rFonts w:ascii="Times New Roman" w:eastAsia="Times New Roman" w:hAnsi="Times New Roman" w:cs="Times New Roman"/>
          <w:sz w:val="24"/>
          <w:szCs w:val="24"/>
          <w:lang w:eastAsia="en-IN"/>
        </w:rPr>
        <w:t xml:space="preserve">existing </w:t>
      </w:r>
      <w:r w:rsidR="009F5280" w:rsidRPr="00C379A4">
        <w:rPr>
          <w:rFonts w:ascii="Times New Roman" w:eastAsia="Times New Roman" w:hAnsi="Times New Roman" w:cs="Times New Roman"/>
          <w:sz w:val="24"/>
          <w:szCs w:val="24"/>
          <w:lang w:eastAsia="en-IN"/>
        </w:rPr>
        <w:t xml:space="preserve">shortage of nurses in </w:t>
      </w:r>
      <w:r w:rsidR="0090102B" w:rsidRPr="00C379A4">
        <w:rPr>
          <w:rFonts w:ascii="Times New Roman" w:eastAsia="Times New Roman" w:hAnsi="Times New Roman" w:cs="Times New Roman"/>
          <w:sz w:val="24"/>
          <w:szCs w:val="24"/>
          <w:lang w:eastAsia="en-IN"/>
        </w:rPr>
        <w:t>existing healthcare institutions</w:t>
      </w:r>
      <w:r w:rsidR="009F5280" w:rsidRPr="00C379A4">
        <w:rPr>
          <w:rFonts w:ascii="Times New Roman" w:eastAsia="Times New Roman" w:hAnsi="Times New Roman" w:cs="Times New Roman"/>
          <w:sz w:val="24"/>
          <w:szCs w:val="24"/>
          <w:lang w:eastAsia="en-IN"/>
        </w:rPr>
        <w:t xml:space="preserve">, which may have to be closed down </w:t>
      </w:r>
      <w:r w:rsidR="0063050A" w:rsidRPr="00C379A4">
        <w:rPr>
          <w:rFonts w:ascii="Times New Roman" w:eastAsia="Times New Roman" w:hAnsi="Times New Roman" w:cs="Times New Roman"/>
          <w:sz w:val="24"/>
          <w:szCs w:val="24"/>
          <w:lang w:eastAsia="en-IN"/>
        </w:rPr>
        <w:t>if these shortages persist.</w:t>
      </w:r>
      <w:r w:rsidR="0063050A" w:rsidRPr="00C379A4">
        <w:rPr>
          <w:rFonts w:ascii="Times New Roman" w:eastAsia="Times New Roman" w:hAnsi="Times New Roman" w:cs="Times New Roman"/>
          <w:bCs/>
          <w:color w:val="000000"/>
          <w:sz w:val="24"/>
          <w:szCs w:val="24"/>
          <w:lang w:eastAsia="en-IN"/>
        </w:rPr>
        <w:t xml:space="preserve"> </w:t>
      </w:r>
      <w:r w:rsidR="00B64647" w:rsidRPr="00C379A4">
        <w:rPr>
          <w:rFonts w:ascii="Times New Roman" w:eastAsia="Times New Roman" w:hAnsi="Times New Roman" w:cs="Times New Roman"/>
          <w:bCs/>
          <w:color w:val="000000"/>
          <w:sz w:val="24"/>
          <w:szCs w:val="24"/>
          <w:lang w:eastAsia="en-IN"/>
        </w:rPr>
        <w:t xml:space="preserve">However, absence of </w:t>
      </w:r>
      <w:r w:rsidR="00B64647" w:rsidRPr="00C379A4">
        <w:rPr>
          <w:rFonts w:ascii="Times New Roman" w:hAnsi="Times New Roman" w:cs="Times New Roman"/>
          <w:color w:val="000000"/>
          <w:sz w:val="24"/>
          <w:szCs w:val="24"/>
        </w:rPr>
        <w:t>comprehensive and reliable database on the nursing workforce in India</w:t>
      </w:r>
      <w:r w:rsidR="0001105A" w:rsidRPr="00C379A4">
        <w:rPr>
          <w:rFonts w:ascii="Times New Roman" w:hAnsi="Times New Roman" w:cs="Times New Roman"/>
          <w:color w:val="000000"/>
          <w:sz w:val="24"/>
          <w:szCs w:val="24"/>
        </w:rPr>
        <w:t xml:space="preserve"> </w:t>
      </w:r>
      <w:del w:id="105" w:author="HP" w:date="2020-07-21T23:38:00Z">
        <w:r w:rsidR="0001105A" w:rsidRPr="00C379A4" w:rsidDel="00FF6170">
          <w:rPr>
            <w:rFonts w:ascii="Times New Roman" w:hAnsi="Times New Roman" w:cs="Times New Roman"/>
            <w:color w:val="000000"/>
            <w:sz w:val="24"/>
            <w:szCs w:val="24"/>
          </w:rPr>
          <w:delText>and emigration of Indian nurses</w:delText>
        </w:r>
        <w:r w:rsidR="00B64647" w:rsidRPr="00C379A4" w:rsidDel="00FF6170">
          <w:rPr>
            <w:rFonts w:ascii="Times New Roman" w:hAnsi="Times New Roman" w:cs="Times New Roman"/>
            <w:color w:val="000000"/>
            <w:sz w:val="24"/>
            <w:szCs w:val="24"/>
          </w:rPr>
          <w:delText xml:space="preserve"> </w:delText>
        </w:r>
      </w:del>
      <w:r w:rsidR="00B64647" w:rsidRPr="00C379A4">
        <w:rPr>
          <w:rFonts w:ascii="Times New Roman" w:hAnsi="Times New Roman" w:cs="Times New Roman"/>
          <w:color w:val="000000"/>
          <w:sz w:val="24"/>
          <w:szCs w:val="24"/>
        </w:rPr>
        <w:t xml:space="preserve">poses a </w:t>
      </w:r>
      <w:r w:rsidR="00283F8C" w:rsidRPr="00C379A4">
        <w:rPr>
          <w:rFonts w:ascii="Times New Roman" w:hAnsi="Times New Roman" w:cs="Times New Roman"/>
          <w:color w:val="000000"/>
          <w:sz w:val="24"/>
          <w:szCs w:val="24"/>
        </w:rPr>
        <w:t xml:space="preserve">serious </w:t>
      </w:r>
      <w:r w:rsidR="00B64647" w:rsidRPr="00C379A4">
        <w:rPr>
          <w:rFonts w:ascii="Times New Roman" w:hAnsi="Times New Roman" w:cs="Times New Roman"/>
          <w:color w:val="000000"/>
          <w:sz w:val="24"/>
          <w:szCs w:val="24"/>
        </w:rPr>
        <w:t xml:space="preserve">challenge towards generating </w:t>
      </w:r>
      <w:r w:rsidR="00032719" w:rsidRPr="00C379A4">
        <w:rPr>
          <w:rFonts w:ascii="Times New Roman" w:hAnsi="Times New Roman" w:cs="Times New Roman"/>
          <w:color w:val="000000"/>
          <w:sz w:val="24"/>
          <w:szCs w:val="24"/>
        </w:rPr>
        <w:t xml:space="preserve">a </w:t>
      </w:r>
      <w:r w:rsidR="00B64647" w:rsidRPr="00C379A4">
        <w:rPr>
          <w:rFonts w:ascii="Times New Roman" w:hAnsi="Times New Roman" w:cs="Times New Roman"/>
          <w:color w:val="000000"/>
          <w:sz w:val="24"/>
          <w:szCs w:val="24"/>
        </w:rPr>
        <w:t>policy for improved health workforce planning.</w:t>
      </w:r>
    </w:p>
    <w:p w14:paraId="52CB27C2" w14:textId="77777777" w:rsidR="003D1C0B" w:rsidRPr="00C379A4" w:rsidRDefault="002654A8" w:rsidP="009F5280">
      <w:pPr>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del w:id="106" w:author="HP" w:date="2020-07-21T23:38:00Z">
        <w:r w:rsidRPr="00C379A4" w:rsidDel="00FF6170">
          <w:rPr>
            <w:rFonts w:ascii="Times New Roman" w:eastAsia="Times New Roman" w:hAnsi="Times New Roman" w:cs="Times New Roman"/>
            <w:bCs/>
            <w:color w:val="000000"/>
            <w:sz w:val="24"/>
            <w:szCs w:val="24"/>
            <w:lang w:eastAsia="en-IN"/>
          </w:rPr>
          <w:delText>With an increase in ageing population and non-communicable diseases in both developed and developing countries, s</w:delText>
        </w:r>
      </w:del>
      <w:ins w:id="107" w:author="HP" w:date="2020-07-21T23:53:00Z">
        <w:r w:rsidR="00F51936">
          <w:rPr>
            <w:rFonts w:ascii="Times New Roman" w:eastAsia="Times New Roman" w:hAnsi="Times New Roman" w:cs="Times New Roman"/>
            <w:bCs/>
            <w:color w:val="000000"/>
            <w:sz w:val="24"/>
            <w:szCs w:val="24"/>
            <w:lang w:eastAsia="en-IN"/>
          </w:rPr>
          <w:t xml:space="preserve"> </w:t>
        </w:r>
      </w:ins>
      <w:ins w:id="108" w:author="HP" w:date="2020-07-21T23:38:00Z">
        <w:r w:rsidR="00FF6170">
          <w:rPr>
            <w:rFonts w:ascii="Times New Roman" w:eastAsia="Times New Roman" w:hAnsi="Times New Roman" w:cs="Times New Roman"/>
            <w:bCs/>
            <w:color w:val="000000"/>
            <w:sz w:val="24"/>
            <w:szCs w:val="24"/>
            <w:lang w:eastAsia="en-IN"/>
          </w:rPr>
          <w:t>S</w:t>
        </w:r>
      </w:ins>
      <w:r w:rsidRPr="00C379A4">
        <w:rPr>
          <w:rFonts w:ascii="Times New Roman" w:eastAsia="Times New Roman" w:hAnsi="Times New Roman" w:cs="Times New Roman"/>
          <w:bCs/>
          <w:color w:val="000000"/>
          <w:sz w:val="24"/>
          <w:szCs w:val="24"/>
          <w:lang w:eastAsia="en-IN"/>
        </w:rPr>
        <w:t xml:space="preserve">hortage </w:t>
      </w:r>
      <w:r w:rsidR="00BC25BA" w:rsidRPr="00C379A4">
        <w:rPr>
          <w:rFonts w:ascii="Times New Roman" w:eastAsia="Times New Roman" w:hAnsi="Times New Roman" w:cs="Times New Roman"/>
          <w:bCs/>
          <w:color w:val="000000"/>
          <w:sz w:val="24"/>
          <w:szCs w:val="24"/>
          <w:lang w:eastAsia="en-IN"/>
        </w:rPr>
        <w:t xml:space="preserve">and inequitable distribution </w:t>
      </w:r>
      <w:r w:rsidR="006D0366" w:rsidRPr="00C379A4">
        <w:rPr>
          <w:rFonts w:ascii="Times New Roman" w:eastAsia="Times New Roman" w:hAnsi="Times New Roman" w:cs="Times New Roman"/>
          <w:bCs/>
          <w:color w:val="000000"/>
          <w:sz w:val="24"/>
          <w:szCs w:val="24"/>
          <w:lang w:eastAsia="en-IN"/>
        </w:rPr>
        <w:t xml:space="preserve">of health workers has </w:t>
      </w:r>
      <w:r w:rsidR="00C37A80" w:rsidRPr="00C379A4">
        <w:rPr>
          <w:rFonts w:ascii="Times New Roman" w:eastAsia="Times New Roman" w:hAnsi="Times New Roman" w:cs="Times New Roman"/>
          <w:bCs/>
          <w:color w:val="000000"/>
          <w:sz w:val="24"/>
          <w:szCs w:val="24"/>
          <w:lang w:eastAsia="en-IN"/>
        </w:rPr>
        <w:t xml:space="preserve">for </w:t>
      </w:r>
      <w:r w:rsidR="0063449C" w:rsidRPr="00C379A4">
        <w:rPr>
          <w:rFonts w:ascii="Times New Roman" w:eastAsia="Times New Roman" w:hAnsi="Times New Roman" w:cs="Times New Roman"/>
          <w:bCs/>
          <w:color w:val="000000"/>
          <w:sz w:val="24"/>
          <w:szCs w:val="24"/>
          <w:lang w:eastAsia="en-IN"/>
        </w:rPr>
        <w:t xml:space="preserve">long been </w:t>
      </w:r>
      <w:r w:rsidR="006D0366" w:rsidRPr="00C379A4">
        <w:rPr>
          <w:rFonts w:ascii="Times New Roman" w:eastAsia="Times New Roman" w:hAnsi="Times New Roman" w:cs="Times New Roman"/>
          <w:bCs/>
          <w:color w:val="000000"/>
          <w:sz w:val="24"/>
          <w:szCs w:val="24"/>
          <w:lang w:eastAsia="en-IN"/>
        </w:rPr>
        <w:t>a global problem</w:t>
      </w:r>
      <w:r w:rsidRPr="00C379A4">
        <w:rPr>
          <w:rFonts w:ascii="Times New Roman" w:eastAsia="Times New Roman" w:hAnsi="Times New Roman" w:cs="Times New Roman"/>
          <w:bCs/>
          <w:color w:val="000000"/>
          <w:sz w:val="24"/>
          <w:szCs w:val="24"/>
          <w:lang w:eastAsia="en-IN"/>
        </w:rPr>
        <w:t>.</w:t>
      </w:r>
      <w:r w:rsidR="00FB0457" w:rsidRPr="00C379A4">
        <w:rPr>
          <w:rFonts w:ascii="Times New Roman" w:hAnsi="Times New Roman" w:cs="Times New Roman"/>
          <w:color w:val="555555"/>
          <w:sz w:val="24"/>
          <w:szCs w:val="24"/>
          <w:shd w:val="clear" w:color="auto" w:fill="FFFFFF"/>
        </w:rPr>
        <w:t xml:space="preserve"> </w:t>
      </w:r>
      <w:del w:id="109" w:author="HP" w:date="2020-07-21T23:39:00Z">
        <w:r w:rsidR="00FB0457" w:rsidRPr="00C379A4" w:rsidDel="00FF6170">
          <w:rPr>
            <w:rFonts w:ascii="Times New Roman" w:hAnsi="Times New Roman" w:cs="Times New Roman"/>
            <w:sz w:val="24"/>
            <w:szCs w:val="24"/>
            <w:shd w:val="clear" w:color="auto" w:fill="FFFFFF"/>
          </w:rPr>
          <w:delText>A meeting of international health professionals in Dublin in late 2018 projected a shortfall</w:delText>
        </w:r>
        <w:r w:rsidR="00FB0457" w:rsidRPr="00C379A4" w:rsidDel="00FF6170">
          <w:rPr>
            <w:rFonts w:ascii="Times New Roman" w:hAnsi="Times New Roman" w:cs="Times New Roman"/>
            <w:color w:val="555555"/>
            <w:sz w:val="24"/>
            <w:szCs w:val="24"/>
            <w:shd w:val="clear" w:color="auto" w:fill="FFFFFF"/>
          </w:rPr>
          <w:delText xml:space="preserve"> of </w:delText>
        </w:r>
        <w:r w:rsidR="00D12770" w:rsidDel="00FF6170">
          <w:fldChar w:fldCharType="begin"/>
        </w:r>
        <w:r w:rsidR="006C262C" w:rsidDel="00FF6170">
          <w:delInstrText>HYPERLINK "http://www.who.int/hrh/events/4th-global-forum-hrh/en/" \t "_blank"</w:delInstrText>
        </w:r>
        <w:r w:rsidR="00D12770" w:rsidDel="00FF6170">
          <w:fldChar w:fldCharType="separate"/>
        </w:r>
        <w:r w:rsidR="00FB0457" w:rsidRPr="00C379A4" w:rsidDel="00FF6170">
          <w:rPr>
            <w:rStyle w:val="Hyperlink"/>
            <w:rFonts w:ascii="Times New Roman" w:hAnsi="Times New Roman" w:cs="Times New Roman"/>
            <w:color w:val="auto"/>
            <w:sz w:val="24"/>
            <w:szCs w:val="24"/>
            <w:u w:val="none"/>
            <w:shd w:val="clear" w:color="auto" w:fill="FFFFFF"/>
          </w:rPr>
          <w:delText>18 million healthcare workers</w:delText>
        </w:r>
        <w:r w:rsidR="009C4B7E" w:rsidRPr="00C379A4" w:rsidDel="00FF6170">
          <w:rPr>
            <w:rStyle w:val="Hyperlink"/>
            <w:rFonts w:ascii="Times New Roman" w:hAnsi="Times New Roman" w:cs="Times New Roman"/>
            <w:color w:val="auto"/>
            <w:sz w:val="24"/>
            <w:szCs w:val="24"/>
            <w:u w:val="none"/>
            <w:shd w:val="clear" w:color="auto" w:fill="FFFFFF"/>
          </w:rPr>
          <w:delText xml:space="preserve"> </w:delText>
        </w:r>
        <w:r w:rsidR="009C4B7E" w:rsidRPr="00C379A4" w:rsidDel="00FF6170">
          <w:rPr>
            <w:rFonts w:ascii="Times New Roman" w:hAnsi="Times New Roman" w:cs="Times New Roman"/>
            <w:sz w:val="24"/>
            <w:szCs w:val="24"/>
            <w:shd w:val="clear" w:color="auto" w:fill="FFFFFF"/>
          </w:rPr>
          <w:delText>worldwide</w:delText>
        </w:r>
        <w:r w:rsidR="00FB0457" w:rsidRPr="00C379A4" w:rsidDel="00FF6170">
          <w:rPr>
            <w:rStyle w:val="Hyperlink"/>
            <w:rFonts w:ascii="Times New Roman" w:hAnsi="Times New Roman" w:cs="Times New Roman"/>
            <w:color w:val="auto"/>
            <w:sz w:val="24"/>
            <w:szCs w:val="24"/>
            <w:u w:val="none"/>
            <w:shd w:val="clear" w:color="auto" w:fill="FFFFFF"/>
          </w:rPr>
          <w:delText xml:space="preserve"> by 2030</w:delText>
        </w:r>
        <w:r w:rsidR="00D12770" w:rsidDel="00FF6170">
          <w:fldChar w:fldCharType="end"/>
        </w:r>
        <w:r w:rsidR="00FB0457" w:rsidRPr="00C379A4" w:rsidDel="00FF6170">
          <w:rPr>
            <w:rFonts w:ascii="Times New Roman" w:hAnsi="Times New Roman" w:cs="Times New Roman"/>
            <w:sz w:val="24"/>
            <w:szCs w:val="24"/>
            <w:shd w:val="clear" w:color="auto" w:fill="FFFFFF"/>
          </w:rPr>
          <w:delText>.</w:delText>
        </w:r>
        <w:r w:rsidR="009C4B7E" w:rsidRPr="00C379A4" w:rsidDel="00FF6170">
          <w:rPr>
            <w:rFonts w:ascii="Times New Roman" w:hAnsi="Times New Roman" w:cs="Times New Roman"/>
            <w:sz w:val="24"/>
            <w:szCs w:val="24"/>
            <w:shd w:val="clear" w:color="auto" w:fill="FFFFFF"/>
          </w:rPr>
          <w:delText xml:space="preserve"> </w:delText>
        </w:r>
      </w:del>
      <w:r w:rsidR="00D77B1B" w:rsidRPr="00C379A4">
        <w:rPr>
          <w:rFonts w:ascii="Times New Roman" w:eastAsia="Times New Roman" w:hAnsi="Times New Roman" w:cs="Times New Roman"/>
          <w:bCs/>
          <w:color w:val="000000"/>
          <w:sz w:val="24"/>
          <w:szCs w:val="24"/>
          <w:lang w:eastAsia="en-IN"/>
        </w:rPr>
        <w:t>D</w:t>
      </w:r>
      <w:r w:rsidR="009F5280" w:rsidRPr="00C379A4">
        <w:rPr>
          <w:rFonts w:ascii="Times New Roman" w:eastAsia="Times New Roman" w:hAnsi="Times New Roman" w:cs="Times New Roman"/>
          <w:bCs/>
          <w:color w:val="000000"/>
          <w:sz w:val="24"/>
          <w:szCs w:val="24"/>
          <w:lang w:eastAsia="en-IN"/>
        </w:rPr>
        <w:t xml:space="preserve">eveloped countries have been trying to plug shortages in their economies </w:t>
      </w:r>
      <w:del w:id="110" w:author="HP" w:date="2020-07-21T23:39:00Z">
        <w:r w:rsidR="009F5280" w:rsidRPr="00C379A4" w:rsidDel="00FF6170">
          <w:rPr>
            <w:rFonts w:ascii="Times New Roman" w:eastAsia="Times New Roman" w:hAnsi="Times New Roman" w:cs="Times New Roman"/>
            <w:bCs/>
            <w:color w:val="000000"/>
            <w:sz w:val="24"/>
            <w:szCs w:val="24"/>
            <w:lang w:eastAsia="en-IN"/>
          </w:rPr>
          <w:delText>through targeted recruitment drives</w:delText>
        </w:r>
        <w:r w:rsidR="002561A1" w:rsidRPr="00C379A4" w:rsidDel="00FF6170">
          <w:rPr>
            <w:rFonts w:ascii="Times New Roman" w:eastAsia="Times New Roman" w:hAnsi="Times New Roman" w:cs="Times New Roman"/>
            <w:bCs/>
            <w:color w:val="000000"/>
            <w:sz w:val="24"/>
            <w:szCs w:val="24"/>
            <w:lang w:eastAsia="en-IN"/>
          </w:rPr>
          <w:delText xml:space="preserve"> </w:delText>
        </w:r>
      </w:del>
      <w:r w:rsidR="002561A1" w:rsidRPr="00C379A4">
        <w:rPr>
          <w:rFonts w:ascii="Times New Roman" w:eastAsia="Times New Roman" w:hAnsi="Times New Roman" w:cs="Times New Roman"/>
          <w:bCs/>
          <w:color w:val="000000"/>
          <w:sz w:val="24"/>
          <w:szCs w:val="24"/>
          <w:lang w:eastAsia="en-IN"/>
        </w:rPr>
        <w:t xml:space="preserve">with </w:t>
      </w:r>
      <w:r w:rsidR="00FB0457" w:rsidRPr="00C379A4">
        <w:rPr>
          <w:rFonts w:ascii="Times New Roman" w:eastAsia="Times New Roman" w:hAnsi="Times New Roman" w:cs="Times New Roman"/>
          <w:bCs/>
          <w:color w:val="000000"/>
          <w:sz w:val="24"/>
          <w:szCs w:val="24"/>
          <w:lang w:eastAsia="en-IN"/>
        </w:rPr>
        <w:t xml:space="preserve">offers </w:t>
      </w:r>
      <w:r w:rsidR="00FB0457" w:rsidRPr="00C379A4">
        <w:rPr>
          <w:rFonts w:ascii="Times New Roman" w:hAnsi="Times New Roman" w:cs="Times New Roman"/>
          <w:sz w:val="24"/>
          <w:szCs w:val="24"/>
          <w:shd w:val="clear" w:color="auto" w:fill="FFFFFF"/>
        </w:rPr>
        <w:t>of better career opportunities, higher pay and an improved quality</w:t>
      </w:r>
      <w:r w:rsidR="00FB0457" w:rsidRPr="00C379A4">
        <w:rPr>
          <w:rFonts w:ascii="Times New Roman" w:hAnsi="Times New Roman" w:cs="Times New Roman"/>
          <w:color w:val="555555"/>
          <w:sz w:val="24"/>
          <w:szCs w:val="24"/>
          <w:shd w:val="clear" w:color="auto" w:fill="FFFFFF"/>
        </w:rPr>
        <w:t xml:space="preserve"> </w:t>
      </w:r>
      <w:r w:rsidR="00FB0457" w:rsidRPr="00C379A4">
        <w:rPr>
          <w:rFonts w:ascii="Times New Roman" w:hAnsi="Times New Roman" w:cs="Times New Roman"/>
          <w:sz w:val="24"/>
          <w:szCs w:val="24"/>
          <w:shd w:val="clear" w:color="auto" w:fill="FFFFFF"/>
        </w:rPr>
        <w:t>of life</w:t>
      </w:r>
      <w:r w:rsidR="00FB0457" w:rsidRPr="00C379A4">
        <w:rPr>
          <w:rFonts w:ascii="Times New Roman" w:hAnsi="Times New Roman" w:cs="Times New Roman"/>
          <w:color w:val="555555"/>
          <w:sz w:val="24"/>
          <w:szCs w:val="24"/>
          <w:shd w:val="clear" w:color="auto" w:fill="FFFFFF"/>
        </w:rPr>
        <w:t> </w:t>
      </w:r>
      <w:r w:rsidR="00FB0457" w:rsidRPr="00C379A4">
        <w:rPr>
          <w:rFonts w:ascii="Times New Roman" w:eastAsia="Times New Roman" w:hAnsi="Times New Roman" w:cs="Times New Roman"/>
          <w:bCs/>
          <w:color w:val="000000"/>
          <w:sz w:val="24"/>
          <w:szCs w:val="24"/>
          <w:lang w:eastAsia="en-IN"/>
        </w:rPr>
        <w:t>for</w:t>
      </w:r>
      <w:r w:rsidR="002561A1" w:rsidRPr="00C379A4">
        <w:rPr>
          <w:rFonts w:ascii="Times New Roman" w:eastAsia="Times New Roman" w:hAnsi="Times New Roman" w:cs="Times New Roman"/>
          <w:bCs/>
          <w:color w:val="000000"/>
          <w:sz w:val="24"/>
          <w:szCs w:val="24"/>
          <w:lang w:eastAsia="en-IN"/>
        </w:rPr>
        <w:t xml:space="preserve"> nurses </w:t>
      </w:r>
      <w:r w:rsidR="009F5280" w:rsidRPr="00C379A4">
        <w:rPr>
          <w:rFonts w:ascii="Times New Roman" w:eastAsia="Times New Roman" w:hAnsi="Times New Roman" w:cs="Times New Roman"/>
          <w:bCs/>
          <w:color w:val="000000"/>
          <w:sz w:val="24"/>
          <w:szCs w:val="24"/>
          <w:lang w:eastAsia="en-IN"/>
        </w:rPr>
        <w:t xml:space="preserve">from developing countries. </w:t>
      </w:r>
      <w:del w:id="111" w:author="HP" w:date="2020-07-21T23:40:00Z">
        <w:r w:rsidR="009F5280" w:rsidRPr="00C379A4" w:rsidDel="00FF6170">
          <w:rPr>
            <w:rFonts w:ascii="Times New Roman" w:eastAsia="Times New Roman" w:hAnsi="Times New Roman" w:cs="Times New Roman"/>
            <w:bCs/>
            <w:color w:val="000000"/>
            <w:sz w:val="24"/>
            <w:szCs w:val="24"/>
            <w:lang w:eastAsia="en-IN"/>
          </w:rPr>
          <w:delText>Th</w:delText>
        </w:r>
        <w:r w:rsidR="009F6B90" w:rsidRPr="00C379A4" w:rsidDel="00FF6170">
          <w:rPr>
            <w:rFonts w:ascii="Times New Roman" w:eastAsia="Times New Roman" w:hAnsi="Times New Roman" w:cs="Times New Roman"/>
            <w:bCs/>
            <w:color w:val="000000"/>
            <w:sz w:val="24"/>
            <w:szCs w:val="24"/>
            <w:lang w:eastAsia="en-IN"/>
          </w:rPr>
          <w:delText>e</w:delText>
        </w:r>
        <w:r w:rsidR="009F5280" w:rsidRPr="00C379A4" w:rsidDel="00FF6170">
          <w:rPr>
            <w:rFonts w:ascii="Times New Roman" w:eastAsia="Times New Roman" w:hAnsi="Times New Roman" w:cs="Times New Roman"/>
            <w:bCs/>
            <w:color w:val="000000"/>
            <w:sz w:val="24"/>
            <w:szCs w:val="24"/>
            <w:lang w:eastAsia="en-IN"/>
          </w:rPr>
          <w:delText xml:space="preserve"> loss of human resources in developing countries </w:delText>
        </w:r>
        <w:r w:rsidR="00E8690A" w:rsidRPr="00C379A4" w:rsidDel="00FF6170">
          <w:rPr>
            <w:rFonts w:ascii="Times New Roman" w:eastAsia="Times New Roman" w:hAnsi="Times New Roman" w:cs="Times New Roman"/>
            <w:bCs/>
            <w:color w:val="000000"/>
            <w:sz w:val="24"/>
            <w:szCs w:val="24"/>
            <w:lang w:eastAsia="en-IN"/>
          </w:rPr>
          <w:delText>will further</w:delText>
        </w:r>
        <w:r w:rsidR="009F5280" w:rsidRPr="00C379A4" w:rsidDel="00FF6170">
          <w:rPr>
            <w:rFonts w:ascii="Times New Roman" w:eastAsia="Times New Roman" w:hAnsi="Times New Roman" w:cs="Times New Roman"/>
            <w:bCs/>
            <w:color w:val="000000"/>
            <w:sz w:val="24"/>
            <w:szCs w:val="24"/>
            <w:lang w:eastAsia="en-IN"/>
          </w:rPr>
          <w:delText xml:space="preserve"> impede their ability to deliver health care equitably. This trend indicates a systemic collapse of the public health system on the one hand and declining access to healthcare services for a large majority of the population who may find it difficult to access </w:delText>
        </w:r>
        <w:r w:rsidR="009F5280" w:rsidRPr="00C379A4" w:rsidDel="00FF6170">
          <w:rPr>
            <w:rFonts w:ascii="Times New Roman" w:eastAsia="Times New Roman" w:hAnsi="Times New Roman" w:cs="Times New Roman"/>
            <w:bCs/>
            <w:color w:val="000000"/>
            <w:sz w:val="24"/>
            <w:szCs w:val="24"/>
            <w:lang w:eastAsia="en-IN"/>
          </w:rPr>
          <w:lastRenderedPageBreak/>
          <w:delText xml:space="preserve">for-profit private healthcare services. </w:delText>
        </w:r>
      </w:del>
      <w:r w:rsidR="009F6B90" w:rsidRPr="00C379A4">
        <w:rPr>
          <w:rFonts w:ascii="Times New Roman" w:eastAsia="Times New Roman" w:hAnsi="Times New Roman" w:cs="Times New Roman"/>
          <w:bCs/>
          <w:color w:val="000000"/>
          <w:sz w:val="24"/>
          <w:szCs w:val="24"/>
          <w:lang w:eastAsia="en-IN"/>
        </w:rPr>
        <w:t xml:space="preserve">India is the second largest exporter of nurses after Philippines. </w:t>
      </w:r>
      <w:r w:rsidR="009F5280" w:rsidRPr="00C379A4">
        <w:rPr>
          <w:rFonts w:ascii="Times New Roman" w:eastAsia="Times New Roman" w:hAnsi="Times New Roman" w:cs="Times New Roman"/>
          <w:bCs/>
          <w:color w:val="000000"/>
          <w:sz w:val="24"/>
          <w:szCs w:val="24"/>
          <w:lang w:eastAsia="en-IN"/>
        </w:rPr>
        <w:t xml:space="preserve">It </w:t>
      </w:r>
      <w:r w:rsidR="0049693B" w:rsidRPr="00C379A4">
        <w:rPr>
          <w:rFonts w:ascii="Times New Roman" w:eastAsia="Times New Roman" w:hAnsi="Times New Roman" w:cs="Times New Roman"/>
          <w:bCs/>
          <w:color w:val="000000"/>
          <w:sz w:val="24"/>
          <w:szCs w:val="24"/>
          <w:lang w:eastAsia="en-IN"/>
        </w:rPr>
        <w:t>faces a</w:t>
      </w:r>
      <w:r w:rsidR="009F5280" w:rsidRPr="00C379A4">
        <w:rPr>
          <w:rFonts w:ascii="Times New Roman" w:eastAsia="Times New Roman" w:hAnsi="Times New Roman" w:cs="Times New Roman"/>
          <w:bCs/>
          <w:color w:val="000000"/>
          <w:sz w:val="24"/>
          <w:szCs w:val="24"/>
          <w:lang w:eastAsia="en-IN"/>
        </w:rPr>
        <w:t xml:space="preserve"> double whammy </w:t>
      </w:r>
      <w:r w:rsidR="0049693B" w:rsidRPr="00C379A4">
        <w:rPr>
          <w:rFonts w:ascii="Times New Roman" w:eastAsia="Times New Roman" w:hAnsi="Times New Roman" w:cs="Times New Roman"/>
          <w:bCs/>
          <w:color w:val="000000"/>
          <w:sz w:val="24"/>
          <w:szCs w:val="24"/>
          <w:lang w:eastAsia="en-IN"/>
        </w:rPr>
        <w:t>with</w:t>
      </w:r>
      <w:r w:rsidR="00A379D3" w:rsidRPr="00C379A4">
        <w:rPr>
          <w:rFonts w:ascii="Times New Roman" w:eastAsia="Times New Roman" w:hAnsi="Times New Roman" w:cs="Times New Roman"/>
          <w:bCs/>
          <w:color w:val="000000"/>
          <w:sz w:val="24"/>
          <w:szCs w:val="24"/>
          <w:lang w:eastAsia="en-IN"/>
        </w:rPr>
        <w:t xml:space="preserve"> </w:t>
      </w:r>
      <w:r w:rsidR="00E8690A" w:rsidRPr="00C379A4">
        <w:rPr>
          <w:rFonts w:ascii="Times New Roman" w:eastAsia="Times New Roman" w:hAnsi="Times New Roman" w:cs="Times New Roman"/>
          <w:bCs/>
          <w:color w:val="000000"/>
          <w:sz w:val="24"/>
          <w:szCs w:val="24"/>
          <w:lang w:eastAsia="en-IN"/>
        </w:rPr>
        <w:t>increasing</w:t>
      </w:r>
      <w:r w:rsidR="00B66F59" w:rsidRPr="00C379A4">
        <w:rPr>
          <w:rFonts w:ascii="Times New Roman" w:eastAsia="Times New Roman" w:hAnsi="Times New Roman" w:cs="Times New Roman"/>
          <w:bCs/>
          <w:color w:val="000000"/>
          <w:sz w:val="24"/>
          <w:szCs w:val="24"/>
          <w:lang w:eastAsia="en-IN"/>
        </w:rPr>
        <w:t xml:space="preserve"> shortage of health workers </w:t>
      </w:r>
      <w:r w:rsidR="00F64F14" w:rsidRPr="00C379A4">
        <w:rPr>
          <w:rFonts w:ascii="Times New Roman" w:eastAsia="Times New Roman" w:hAnsi="Times New Roman" w:cs="Times New Roman"/>
          <w:bCs/>
          <w:color w:val="000000"/>
          <w:sz w:val="24"/>
          <w:szCs w:val="24"/>
          <w:lang w:eastAsia="en-IN"/>
        </w:rPr>
        <w:t xml:space="preserve">to meet its domestic demand for health services </w:t>
      </w:r>
      <w:r w:rsidR="00B66F59" w:rsidRPr="00C379A4">
        <w:rPr>
          <w:rFonts w:ascii="Times New Roman" w:eastAsia="Times New Roman" w:hAnsi="Times New Roman" w:cs="Times New Roman"/>
          <w:bCs/>
          <w:color w:val="000000"/>
          <w:sz w:val="24"/>
          <w:szCs w:val="24"/>
          <w:lang w:eastAsia="en-IN"/>
        </w:rPr>
        <w:t xml:space="preserve">on the one hand </w:t>
      </w:r>
      <w:r w:rsidR="00D61EFD" w:rsidRPr="00C379A4">
        <w:rPr>
          <w:rFonts w:ascii="Times New Roman" w:eastAsia="Times New Roman" w:hAnsi="Times New Roman" w:cs="Times New Roman"/>
          <w:bCs/>
          <w:color w:val="000000"/>
          <w:sz w:val="24"/>
          <w:szCs w:val="24"/>
          <w:lang w:eastAsia="en-IN"/>
        </w:rPr>
        <w:t xml:space="preserve">and </w:t>
      </w:r>
      <w:r w:rsidR="00C23152" w:rsidRPr="00C379A4">
        <w:rPr>
          <w:rFonts w:ascii="Times New Roman" w:eastAsia="Times New Roman" w:hAnsi="Times New Roman" w:cs="Times New Roman"/>
          <w:bCs/>
          <w:color w:val="000000"/>
          <w:sz w:val="24"/>
          <w:szCs w:val="24"/>
          <w:lang w:eastAsia="en-IN"/>
        </w:rPr>
        <w:t xml:space="preserve">increasingly </w:t>
      </w:r>
      <w:r w:rsidR="00F83049" w:rsidRPr="00C379A4">
        <w:rPr>
          <w:rFonts w:ascii="Times New Roman" w:eastAsia="Times New Roman" w:hAnsi="Times New Roman" w:cs="Times New Roman"/>
          <w:bCs/>
          <w:color w:val="000000"/>
          <w:sz w:val="24"/>
          <w:szCs w:val="24"/>
          <w:lang w:eastAsia="en-IN"/>
        </w:rPr>
        <w:t>difficult</w:t>
      </w:r>
      <w:r w:rsidR="00B66F59" w:rsidRPr="00C379A4">
        <w:rPr>
          <w:rFonts w:ascii="Times New Roman" w:eastAsia="Times New Roman" w:hAnsi="Times New Roman" w:cs="Times New Roman"/>
          <w:bCs/>
          <w:color w:val="000000"/>
          <w:sz w:val="24"/>
          <w:szCs w:val="24"/>
          <w:lang w:eastAsia="en-IN"/>
        </w:rPr>
        <w:t xml:space="preserve"> working conditions </w:t>
      </w:r>
      <w:r w:rsidR="0049693B" w:rsidRPr="00C379A4">
        <w:rPr>
          <w:rFonts w:ascii="Times New Roman" w:eastAsia="Times New Roman" w:hAnsi="Times New Roman" w:cs="Times New Roman"/>
          <w:bCs/>
          <w:color w:val="000000"/>
          <w:sz w:val="24"/>
          <w:szCs w:val="24"/>
          <w:lang w:eastAsia="en-IN"/>
        </w:rPr>
        <w:t>which</w:t>
      </w:r>
      <w:r w:rsidR="006D0366" w:rsidRPr="00C379A4">
        <w:rPr>
          <w:rFonts w:ascii="Times New Roman" w:eastAsia="Times New Roman" w:hAnsi="Times New Roman" w:cs="Times New Roman"/>
          <w:bCs/>
          <w:color w:val="000000"/>
          <w:sz w:val="24"/>
          <w:szCs w:val="24"/>
          <w:lang w:eastAsia="en-IN"/>
        </w:rPr>
        <w:t xml:space="preserve"> </w:t>
      </w:r>
      <w:r w:rsidR="002561A1" w:rsidRPr="00C379A4">
        <w:rPr>
          <w:rFonts w:ascii="Times New Roman" w:eastAsia="Times New Roman" w:hAnsi="Times New Roman" w:cs="Times New Roman"/>
          <w:bCs/>
          <w:color w:val="000000"/>
          <w:sz w:val="24"/>
          <w:szCs w:val="24"/>
          <w:lang w:eastAsia="en-IN"/>
        </w:rPr>
        <w:t xml:space="preserve">further </w:t>
      </w:r>
      <w:r w:rsidR="00B66F59" w:rsidRPr="00C379A4">
        <w:rPr>
          <w:rFonts w:ascii="Times New Roman" w:eastAsia="Times New Roman" w:hAnsi="Times New Roman" w:cs="Times New Roman"/>
          <w:bCs/>
          <w:color w:val="000000"/>
          <w:sz w:val="24"/>
          <w:szCs w:val="24"/>
          <w:lang w:eastAsia="en-IN"/>
        </w:rPr>
        <w:t>push</w:t>
      </w:r>
      <w:r w:rsidR="006D0366" w:rsidRPr="00C379A4">
        <w:rPr>
          <w:rFonts w:ascii="Times New Roman" w:eastAsia="Times New Roman" w:hAnsi="Times New Roman" w:cs="Times New Roman"/>
          <w:bCs/>
          <w:color w:val="000000"/>
          <w:sz w:val="24"/>
          <w:szCs w:val="24"/>
          <w:lang w:eastAsia="en-IN"/>
        </w:rPr>
        <w:t xml:space="preserve"> </w:t>
      </w:r>
      <w:r w:rsidR="00B66F59" w:rsidRPr="00C379A4">
        <w:rPr>
          <w:rFonts w:ascii="Times New Roman" w:eastAsia="Times New Roman" w:hAnsi="Times New Roman" w:cs="Times New Roman"/>
          <w:bCs/>
          <w:color w:val="000000"/>
          <w:sz w:val="24"/>
          <w:szCs w:val="24"/>
          <w:lang w:eastAsia="en-IN"/>
        </w:rPr>
        <w:t>healthcare workers to seek early retirement or employment in other countries</w:t>
      </w:r>
      <w:r w:rsidR="00A379D3" w:rsidRPr="00C379A4">
        <w:rPr>
          <w:rFonts w:ascii="Times New Roman" w:eastAsia="Times New Roman" w:hAnsi="Times New Roman" w:cs="Times New Roman"/>
          <w:bCs/>
          <w:color w:val="000000"/>
          <w:sz w:val="24"/>
          <w:szCs w:val="24"/>
          <w:lang w:eastAsia="en-IN"/>
        </w:rPr>
        <w:t xml:space="preserve"> on the other.</w:t>
      </w:r>
    </w:p>
    <w:p w14:paraId="56C10C26" w14:textId="77777777" w:rsidR="00AD7689" w:rsidRDefault="00C763BB" w:rsidP="00B66F59">
      <w:pPr>
        <w:shd w:val="clear" w:color="auto" w:fill="FFFFFF"/>
        <w:spacing w:before="230" w:after="0" w:line="360" w:lineRule="auto"/>
        <w:jc w:val="both"/>
        <w:rPr>
          <w:ins w:id="112" w:author="HP" w:date="2020-07-21T23:42:00Z"/>
          <w:rFonts w:ascii="Times New Roman" w:eastAsia="Times New Roman" w:hAnsi="Times New Roman" w:cs="Times New Roman"/>
          <w:color w:val="000000"/>
          <w:sz w:val="24"/>
          <w:szCs w:val="24"/>
          <w:lang w:eastAsia="en-IN"/>
        </w:rPr>
      </w:pPr>
      <w:del w:id="113" w:author="HP" w:date="2020-07-21T23:41:00Z">
        <w:r w:rsidRPr="00C379A4" w:rsidDel="00AD7689">
          <w:rPr>
            <w:rFonts w:ascii="Times New Roman" w:eastAsia="Times New Roman" w:hAnsi="Times New Roman" w:cs="Times New Roman"/>
            <w:bCs/>
            <w:color w:val="000000"/>
            <w:sz w:val="24"/>
            <w:szCs w:val="24"/>
            <w:lang w:eastAsia="en-IN"/>
          </w:rPr>
          <w:delText>Well t</w:delText>
        </w:r>
        <w:r w:rsidR="00B66F59" w:rsidRPr="00C379A4" w:rsidDel="00AD7689">
          <w:rPr>
            <w:rFonts w:ascii="Times New Roman" w:eastAsia="Times New Roman" w:hAnsi="Times New Roman" w:cs="Times New Roman"/>
            <w:bCs/>
            <w:color w:val="000000"/>
            <w:sz w:val="24"/>
            <w:szCs w:val="24"/>
            <w:lang w:eastAsia="en-IN"/>
          </w:rPr>
          <w:delText xml:space="preserve">rained health workers are the only human resources who can effectively utilize the health infrastructure in protecting and promoting the health of the people. Training health workers takes time and this calls for sustained long term investment in such capacity building. </w:delText>
        </w:r>
        <w:r w:rsidR="00A379D3" w:rsidRPr="00C379A4" w:rsidDel="00AD7689">
          <w:rPr>
            <w:rFonts w:ascii="Times New Roman" w:eastAsia="Times New Roman" w:hAnsi="Times New Roman" w:cs="Times New Roman"/>
            <w:bCs/>
            <w:color w:val="000000"/>
            <w:sz w:val="24"/>
            <w:szCs w:val="24"/>
            <w:lang w:eastAsia="en-IN"/>
          </w:rPr>
          <w:delText>Humungous</w:delText>
        </w:r>
        <w:r w:rsidR="00B66F59" w:rsidRPr="00C379A4" w:rsidDel="00AD7689">
          <w:rPr>
            <w:rFonts w:ascii="Times New Roman" w:eastAsia="Times New Roman" w:hAnsi="Times New Roman" w:cs="Times New Roman"/>
            <w:bCs/>
            <w:color w:val="000000"/>
            <w:sz w:val="24"/>
            <w:szCs w:val="24"/>
            <w:lang w:eastAsia="en-IN"/>
          </w:rPr>
          <w:delText xml:space="preserve"> </w:delText>
        </w:r>
        <w:r w:rsidR="0049693B" w:rsidRPr="00C379A4" w:rsidDel="00AD7689">
          <w:rPr>
            <w:rFonts w:ascii="Times New Roman" w:eastAsia="Times New Roman" w:hAnsi="Times New Roman" w:cs="Times New Roman"/>
            <w:bCs/>
            <w:color w:val="000000"/>
            <w:sz w:val="24"/>
            <w:szCs w:val="24"/>
            <w:lang w:eastAsia="en-IN"/>
          </w:rPr>
          <w:delText>crisis</w:delText>
        </w:r>
        <w:r w:rsidR="00B66F59" w:rsidRPr="00C379A4" w:rsidDel="00AD7689">
          <w:rPr>
            <w:rFonts w:ascii="Times New Roman" w:eastAsia="Times New Roman" w:hAnsi="Times New Roman" w:cs="Times New Roman"/>
            <w:bCs/>
            <w:color w:val="000000"/>
            <w:sz w:val="24"/>
            <w:szCs w:val="24"/>
            <w:lang w:eastAsia="en-IN"/>
          </w:rPr>
          <w:delText xml:space="preserve"> like the present pandemic cannot create such skilled workers overnight to meet the sudden surge in </w:delText>
        </w:r>
        <w:r w:rsidR="00CA696B" w:rsidRPr="00C379A4" w:rsidDel="00AD7689">
          <w:rPr>
            <w:rFonts w:ascii="Times New Roman" w:eastAsia="Times New Roman" w:hAnsi="Times New Roman" w:cs="Times New Roman"/>
            <w:bCs/>
            <w:color w:val="000000"/>
            <w:sz w:val="24"/>
            <w:szCs w:val="24"/>
            <w:lang w:eastAsia="en-IN"/>
          </w:rPr>
          <w:delText xml:space="preserve">the </w:delText>
        </w:r>
        <w:r w:rsidR="00B66F59" w:rsidRPr="00C379A4" w:rsidDel="00AD7689">
          <w:rPr>
            <w:rFonts w:ascii="Times New Roman" w:eastAsia="Times New Roman" w:hAnsi="Times New Roman" w:cs="Times New Roman"/>
            <w:bCs/>
            <w:color w:val="000000"/>
            <w:sz w:val="24"/>
            <w:szCs w:val="24"/>
            <w:lang w:eastAsia="en-IN"/>
          </w:rPr>
          <w:delText>demand for their services.</w:delText>
        </w:r>
        <w:r w:rsidR="00F64F14" w:rsidRPr="00C379A4" w:rsidDel="00AD7689">
          <w:rPr>
            <w:rFonts w:ascii="Times New Roman" w:eastAsia="Times New Roman" w:hAnsi="Times New Roman" w:cs="Times New Roman"/>
            <w:bCs/>
            <w:color w:val="000000"/>
            <w:sz w:val="24"/>
            <w:szCs w:val="24"/>
            <w:lang w:eastAsia="en-IN"/>
          </w:rPr>
          <w:delText xml:space="preserve"> This is evident in the present crisis where though infrastructure in terms of facilities/ beds is being expanded to meet the rising number of positive cases, there are few health professionals available to man these facilities.</w:delText>
        </w:r>
      </w:del>
      <w:ins w:id="114" w:author="HP" w:date="2020-07-21T23:42:00Z">
        <w:r w:rsidR="00AD7689" w:rsidRPr="00AD7689">
          <w:rPr>
            <w:rFonts w:ascii="Times New Roman" w:eastAsia="Times New Roman" w:hAnsi="Times New Roman" w:cs="Times New Roman"/>
            <w:color w:val="000000"/>
            <w:sz w:val="24"/>
            <w:szCs w:val="24"/>
            <w:lang w:eastAsia="en-IN"/>
          </w:rPr>
          <w:t xml:space="preserve"> </w:t>
        </w:r>
      </w:ins>
    </w:p>
    <w:p w14:paraId="46FC035E" w14:textId="77777777" w:rsidR="00B66F59" w:rsidRPr="00C379A4" w:rsidDel="00AD7689" w:rsidRDefault="00AD7689" w:rsidP="00B66F59">
      <w:pPr>
        <w:shd w:val="clear" w:color="auto" w:fill="FFFFFF"/>
        <w:spacing w:before="230" w:after="0" w:line="360" w:lineRule="auto"/>
        <w:jc w:val="both"/>
        <w:rPr>
          <w:del w:id="115" w:author="HP" w:date="2020-07-21T23:41:00Z"/>
          <w:rFonts w:ascii="Times New Roman" w:eastAsia="Times New Roman" w:hAnsi="Times New Roman" w:cs="Times New Roman"/>
          <w:bCs/>
          <w:color w:val="000000"/>
          <w:sz w:val="24"/>
          <w:szCs w:val="24"/>
          <w:lang w:eastAsia="en-IN"/>
        </w:rPr>
      </w:pPr>
      <w:ins w:id="116" w:author="HP" w:date="2020-07-21T23:42:00Z">
        <w:r w:rsidRPr="00C379A4">
          <w:rPr>
            <w:rFonts w:ascii="Times New Roman" w:eastAsia="Times New Roman" w:hAnsi="Times New Roman" w:cs="Times New Roman"/>
            <w:color w:val="000000"/>
            <w:sz w:val="24"/>
            <w:szCs w:val="24"/>
            <w:lang w:eastAsia="en-IN"/>
          </w:rPr>
          <w:t>The present outbreak is a wake-up call for governments across the world to recognize the vital role played by</w:t>
        </w:r>
        <w:r w:rsidRPr="00C379A4">
          <w:rPr>
            <w:rFonts w:ascii="Times New Roman" w:eastAsia="Times New Roman" w:hAnsi="Times New Roman" w:cs="Times New Roman"/>
            <w:b/>
            <w:bCs/>
            <w:color w:val="000000"/>
            <w:sz w:val="24"/>
            <w:szCs w:val="24"/>
            <w:lang w:eastAsia="en-IN"/>
          </w:rPr>
          <w:t xml:space="preserve"> </w:t>
        </w:r>
        <w:r w:rsidRPr="00C379A4">
          <w:rPr>
            <w:rFonts w:ascii="Times New Roman" w:eastAsia="Times New Roman" w:hAnsi="Times New Roman" w:cs="Times New Roman"/>
            <w:color w:val="000000"/>
            <w:sz w:val="24"/>
            <w:szCs w:val="24"/>
            <w:lang w:eastAsia="en-IN"/>
          </w:rPr>
          <w:t xml:space="preserve">their </w:t>
        </w:r>
        <w:r w:rsidRPr="00C379A4">
          <w:rPr>
            <w:rFonts w:ascii="Times New Roman" w:eastAsia="Times New Roman" w:hAnsi="Times New Roman" w:cs="Times New Roman"/>
            <w:bCs/>
            <w:color w:val="000000"/>
            <w:sz w:val="24"/>
            <w:szCs w:val="24"/>
            <w:lang w:eastAsia="en-IN"/>
          </w:rPr>
          <w:t>health workers</w:t>
        </w:r>
        <w:r w:rsidRPr="00C379A4">
          <w:rPr>
            <w:rFonts w:ascii="Times New Roman" w:eastAsia="Times New Roman" w:hAnsi="Times New Roman" w:cs="Times New Roman"/>
            <w:color w:val="000000"/>
            <w:sz w:val="24"/>
            <w:szCs w:val="24"/>
            <w:lang w:eastAsia="en-IN"/>
          </w:rPr>
          <w:t xml:space="preserve">. This calls for urgent steps by governments to increase their investment in sustainable health infrastructure and </w:t>
        </w:r>
        <w:r>
          <w:rPr>
            <w:rFonts w:ascii="Times New Roman" w:eastAsia="Times New Roman" w:hAnsi="Times New Roman" w:cs="Times New Roman"/>
            <w:color w:val="000000"/>
            <w:sz w:val="24"/>
            <w:szCs w:val="24"/>
            <w:lang w:eastAsia="en-IN"/>
          </w:rPr>
          <w:t xml:space="preserve">train, </w:t>
        </w:r>
        <w:r w:rsidRPr="00C379A4">
          <w:rPr>
            <w:rFonts w:ascii="Times New Roman" w:eastAsia="Times New Roman" w:hAnsi="Times New Roman" w:cs="Times New Roman"/>
            <w:color w:val="000000"/>
            <w:sz w:val="24"/>
            <w:szCs w:val="24"/>
            <w:lang w:eastAsia="en-IN"/>
          </w:rPr>
          <w:t xml:space="preserve">support, protect and retain their health workers with better working conditions.  </w:t>
        </w:r>
      </w:ins>
    </w:p>
    <w:p w14:paraId="4D1A06C3" w14:textId="77777777" w:rsidR="00DE064D" w:rsidRPr="00C379A4" w:rsidRDefault="0049693B" w:rsidP="00DE064D">
      <w:pPr>
        <w:shd w:val="clear" w:color="auto" w:fill="FFFFFF"/>
        <w:tabs>
          <w:tab w:val="right" w:pos="9026"/>
        </w:tabs>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C379A4">
        <w:rPr>
          <w:rFonts w:ascii="Times New Roman" w:eastAsia="Times New Roman" w:hAnsi="Times New Roman" w:cs="Times New Roman"/>
          <w:color w:val="000000"/>
          <w:sz w:val="24"/>
          <w:szCs w:val="24"/>
          <w:lang w:eastAsia="en-IN"/>
        </w:rPr>
        <w:t>By bringing lives and livelihoods to a complete standstill, the pandemic and the resultant lockdown have clearly brought out the inextricable link between health and development</w:t>
      </w:r>
      <w:ins w:id="117" w:author="HP" w:date="2020-07-21T23:43:00Z">
        <w:r w:rsidR="00AD7689">
          <w:rPr>
            <w:rFonts w:ascii="Times New Roman" w:eastAsia="Times New Roman" w:hAnsi="Times New Roman" w:cs="Times New Roman"/>
            <w:color w:val="000000"/>
            <w:sz w:val="24"/>
            <w:szCs w:val="24"/>
            <w:lang w:eastAsia="en-IN"/>
          </w:rPr>
          <w:t xml:space="preserve">. </w:t>
        </w:r>
      </w:ins>
      <w:del w:id="118" w:author="HP" w:date="2020-07-21T23:43:00Z">
        <w:r w:rsidR="003A4959" w:rsidRPr="00C379A4" w:rsidDel="00AD7689">
          <w:rPr>
            <w:rFonts w:ascii="Times New Roman" w:eastAsia="Times New Roman" w:hAnsi="Times New Roman" w:cs="Times New Roman"/>
            <w:color w:val="000000"/>
            <w:sz w:val="24"/>
            <w:szCs w:val="24"/>
            <w:lang w:eastAsia="en-IN"/>
          </w:rPr>
          <w:delText>:</w:delText>
        </w:r>
        <w:r w:rsidRPr="00C379A4" w:rsidDel="00AD7689">
          <w:rPr>
            <w:rFonts w:ascii="Times New Roman" w:eastAsia="Times New Roman" w:hAnsi="Times New Roman" w:cs="Times New Roman"/>
            <w:color w:val="000000"/>
            <w:sz w:val="24"/>
            <w:szCs w:val="24"/>
            <w:lang w:eastAsia="en-IN"/>
          </w:rPr>
          <w:delText xml:space="preserve"> </w:delText>
        </w:r>
        <w:r w:rsidR="00DE064D" w:rsidRPr="00C379A4" w:rsidDel="00AD7689">
          <w:rPr>
            <w:rFonts w:ascii="Times New Roman" w:eastAsia="Times New Roman" w:hAnsi="Times New Roman" w:cs="Times New Roman"/>
            <w:color w:val="000000"/>
            <w:sz w:val="24"/>
            <w:szCs w:val="24"/>
            <w:lang w:eastAsia="en-IN"/>
          </w:rPr>
          <w:delText>that no development can take place without good health.</w:delText>
        </w:r>
      </w:del>
      <w:r w:rsidR="00DE064D" w:rsidRPr="00C379A4">
        <w:rPr>
          <w:rFonts w:ascii="Times New Roman" w:eastAsia="Times New Roman" w:hAnsi="Times New Roman" w:cs="Times New Roman"/>
          <w:color w:val="000000"/>
          <w:sz w:val="24"/>
          <w:szCs w:val="24"/>
          <w:lang w:eastAsia="en-IN"/>
        </w:rPr>
        <w:t xml:space="preserve"> As Amartya Sen pointed out, ‘good health and economic prosperity tend to support each other’. </w:t>
      </w:r>
      <w:r w:rsidR="007E1134" w:rsidRPr="00C379A4">
        <w:rPr>
          <w:rFonts w:ascii="Times New Roman" w:eastAsia="Times New Roman" w:hAnsi="Times New Roman" w:cs="Times New Roman"/>
          <w:bCs/>
          <w:color w:val="000000"/>
          <w:sz w:val="24"/>
          <w:szCs w:val="24"/>
          <w:lang w:eastAsia="en-IN"/>
        </w:rPr>
        <w:t xml:space="preserve">We can afford to neglect our health </w:t>
      </w:r>
      <w:r w:rsidR="003A4959" w:rsidRPr="00C379A4">
        <w:rPr>
          <w:rFonts w:ascii="Times New Roman" w:eastAsia="Times New Roman" w:hAnsi="Times New Roman" w:cs="Times New Roman"/>
          <w:bCs/>
          <w:color w:val="000000"/>
          <w:sz w:val="24"/>
          <w:szCs w:val="24"/>
          <w:lang w:eastAsia="en-IN"/>
        </w:rPr>
        <w:t xml:space="preserve">workers </w:t>
      </w:r>
      <w:r w:rsidR="007E1134" w:rsidRPr="00C379A4">
        <w:rPr>
          <w:rFonts w:ascii="Times New Roman" w:eastAsia="Times New Roman" w:hAnsi="Times New Roman" w:cs="Times New Roman"/>
          <w:bCs/>
          <w:color w:val="000000"/>
          <w:sz w:val="24"/>
          <w:szCs w:val="24"/>
          <w:lang w:eastAsia="en-IN"/>
        </w:rPr>
        <w:t xml:space="preserve">only at our own peril.                                                      </w:t>
      </w:r>
    </w:p>
    <w:p w14:paraId="7A8249F7" w14:textId="77777777" w:rsidR="008E0AC0" w:rsidRPr="00C379A4" w:rsidRDefault="00B66F59" w:rsidP="0001766B">
      <w:pPr>
        <w:shd w:val="clear" w:color="auto" w:fill="FFFFFF"/>
        <w:spacing w:before="230" w:after="0" w:line="360" w:lineRule="auto"/>
        <w:jc w:val="both"/>
        <w:rPr>
          <w:rFonts w:ascii="Times New Roman" w:eastAsia="Times New Roman" w:hAnsi="Times New Roman" w:cs="Times New Roman"/>
          <w:bCs/>
          <w:kern w:val="36"/>
          <w:sz w:val="24"/>
          <w:szCs w:val="24"/>
          <w:lang w:eastAsia="en-IN"/>
        </w:rPr>
      </w:pPr>
      <w:del w:id="119" w:author="HP" w:date="2020-07-21T23:42:00Z">
        <w:r w:rsidRPr="00C379A4" w:rsidDel="00AD7689">
          <w:rPr>
            <w:rFonts w:ascii="Times New Roman" w:eastAsia="Times New Roman" w:hAnsi="Times New Roman" w:cs="Times New Roman"/>
            <w:color w:val="000000"/>
            <w:sz w:val="24"/>
            <w:szCs w:val="24"/>
            <w:lang w:eastAsia="en-IN"/>
          </w:rPr>
          <w:delText xml:space="preserve">The present outbreak is a wake-up call for governments across the world to </w:delText>
        </w:r>
      </w:del>
      <w:del w:id="120" w:author="HP" w:date="2020-07-21T23:41:00Z">
        <w:r w:rsidRPr="00C379A4" w:rsidDel="00AD7689">
          <w:rPr>
            <w:rFonts w:ascii="Times New Roman" w:eastAsia="Times New Roman" w:hAnsi="Times New Roman" w:cs="Times New Roman"/>
            <w:color w:val="000000"/>
            <w:sz w:val="24"/>
            <w:szCs w:val="24"/>
            <w:lang w:eastAsia="en-IN"/>
          </w:rPr>
          <w:delText xml:space="preserve">strengthen their health infrastructure and </w:delText>
        </w:r>
      </w:del>
      <w:del w:id="121" w:author="HP" w:date="2020-07-21T23:42:00Z">
        <w:r w:rsidRPr="00C379A4" w:rsidDel="00AD7689">
          <w:rPr>
            <w:rFonts w:ascii="Times New Roman" w:eastAsia="Times New Roman" w:hAnsi="Times New Roman" w:cs="Times New Roman"/>
            <w:color w:val="000000"/>
            <w:sz w:val="24"/>
            <w:szCs w:val="24"/>
            <w:lang w:eastAsia="en-IN"/>
          </w:rPr>
          <w:delText>recognize the vital role played by</w:delText>
        </w:r>
        <w:r w:rsidRPr="00C379A4" w:rsidDel="00AD7689">
          <w:rPr>
            <w:rFonts w:ascii="Times New Roman" w:eastAsia="Times New Roman" w:hAnsi="Times New Roman" w:cs="Times New Roman"/>
            <w:b/>
            <w:bCs/>
            <w:color w:val="000000"/>
            <w:sz w:val="24"/>
            <w:szCs w:val="24"/>
            <w:lang w:eastAsia="en-IN"/>
          </w:rPr>
          <w:delText xml:space="preserve"> </w:delText>
        </w:r>
        <w:r w:rsidRPr="00C379A4" w:rsidDel="00AD7689">
          <w:rPr>
            <w:rFonts w:ascii="Times New Roman" w:eastAsia="Times New Roman" w:hAnsi="Times New Roman" w:cs="Times New Roman"/>
            <w:color w:val="000000"/>
            <w:sz w:val="24"/>
            <w:szCs w:val="24"/>
            <w:lang w:eastAsia="en-IN"/>
          </w:rPr>
          <w:delText>the</w:delText>
        </w:r>
        <w:r w:rsidR="0001766B" w:rsidRPr="00C379A4" w:rsidDel="00AD7689">
          <w:rPr>
            <w:rFonts w:ascii="Times New Roman" w:eastAsia="Times New Roman" w:hAnsi="Times New Roman" w:cs="Times New Roman"/>
            <w:color w:val="000000"/>
            <w:sz w:val="24"/>
            <w:szCs w:val="24"/>
            <w:lang w:eastAsia="en-IN"/>
          </w:rPr>
          <w:delText>ir</w:delText>
        </w:r>
        <w:r w:rsidRPr="00C379A4" w:rsidDel="00AD7689">
          <w:rPr>
            <w:rFonts w:ascii="Times New Roman" w:eastAsia="Times New Roman" w:hAnsi="Times New Roman" w:cs="Times New Roman"/>
            <w:color w:val="000000"/>
            <w:sz w:val="24"/>
            <w:szCs w:val="24"/>
            <w:lang w:eastAsia="en-IN"/>
          </w:rPr>
          <w:delText xml:space="preserve"> </w:delText>
        </w:r>
        <w:r w:rsidRPr="00C379A4" w:rsidDel="00AD7689">
          <w:rPr>
            <w:rFonts w:ascii="Times New Roman" w:eastAsia="Times New Roman" w:hAnsi="Times New Roman" w:cs="Times New Roman"/>
            <w:bCs/>
            <w:color w:val="000000"/>
            <w:sz w:val="24"/>
            <w:szCs w:val="24"/>
            <w:lang w:eastAsia="en-IN"/>
          </w:rPr>
          <w:delText>health workers</w:delText>
        </w:r>
        <w:r w:rsidRPr="00C379A4" w:rsidDel="00AD7689">
          <w:rPr>
            <w:rFonts w:ascii="Times New Roman" w:eastAsia="Times New Roman" w:hAnsi="Times New Roman" w:cs="Times New Roman"/>
            <w:color w:val="000000"/>
            <w:sz w:val="24"/>
            <w:szCs w:val="24"/>
            <w:lang w:eastAsia="en-IN"/>
          </w:rPr>
          <w:delText>. This calls for urgent steps by governments to increase their investment in sustainable health infrastructure and support</w:delText>
        </w:r>
        <w:r w:rsidR="00032719" w:rsidRPr="00C379A4" w:rsidDel="00AD7689">
          <w:rPr>
            <w:rFonts w:ascii="Times New Roman" w:eastAsia="Times New Roman" w:hAnsi="Times New Roman" w:cs="Times New Roman"/>
            <w:color w:val="000000"/>
            <w:sz w:val="24"/>
            <w:szCs w:val="24"/>
            <w:lang w:eastAsia="en-IN"/>
          </w:rPr>
          <w:delText xml:space="preserve">, </w:delText>
        </w:r>
        <w:r w:rsidRPr="00C379A4" w:rsidDel="00AD7689">
          <w:rPr>
            <w:rFonts w:ascii="Times New Roman" w:eastAsia="Times New Roman" w:hAnsi="Times New Roman" w:cs="Times New Roman"/>
            <w:color w:val="000000"/>
            <w:sz w:val="24"/>
            <w:szCs w:val="24"/>
            <w:lang w:eastAsia="en-IN"/>
          </w:rPr>
          <w:delText xml:space="preserve">protect </w:delText>
        </w:r>
        <w:r w:rsidR="00032719" w:rsidRPr="00C379A4" w:rsidDel="00AD7689">
          <w:rPr>
            <w:rFonts w:ascii="Times New Roman" w:eastAsia="Times New Roman" w:hAnsi="Times New Roman" w:cs="Times New Roman"/>
            <w:color w:val="000000"/>
            <w:sz w:val="24"/>
            <w:szCs w:val="24"/>
            <w:lang w:eastAsia="en-IN"/>
          </w:rPr>
          <w:delText xml:space="preserve">and retain </w:delText>
        </w:r>
        <w:r w:rsidRPr="00C379A4" w:rsidDel="00AD7689">
          <w:rPr>
            <w:rFonts w:ascii="Times New Roman" w:eastAsia="Times New Roman" w:hAnsi="Times New Roman" w:cs="Times New Roman"/>
            <w:color w:val="000000"/>
            <w:sz w:val="24"/>
            <w:szCs w:val="24"/>
            <w:lang w:eastAsia="en-IN"/>
          </w:rPr>
          <w:delText xml:space="preserve">their health workers with better working conditions.  </w:delText>
        </w:r>
        <w:r w:rsidRPr="00C379A4" w:rsidDel="00AD7689">
          <w:rPr>
            <w:rFonts w:ascii="Times New Roman" w:eastAsia="Times New Roman" w:hAnsi="Times New Roman" w:cs="Times New Roman"/>
            <w:bCs/>
            <w:color w:val="000000"/>
            <w:sz w:val="24"/>
            <w:szCs w:val="24"/>
            <w:lang w:eastAsia="en-IN"/>
          </w:rPr>
          <w:delText xml:space="preserve">It is indeed a </w:delText>
        </w:r>
        <w:r w:rsidR="00D61EFD" w:rsidRPr="00C379A4" w:rsidDel="00AD7689">
          <w:rPr>
            <w:rFonts w:ascii="Times New Roman" w:eastAsia="Times New Roman" w:hAnsi="Times New Roman" w:cs="Times New Roman"/>
            <w:bCs/>
            <w:color w:val="000000"/>
            <w:sz w:val="24"/>
            <w:szCs w:val="24"/>
            <w:lang w:eastAsia="en-IN"/>
          </w:rPr>
          <w:delText xml:space="preserve">sad </w:delText>
        </w:r>
        <w:r w:rsidR="00DC4BBE" w:rsidRPr="00C379A4" w:rsidDel="00AD7689">
          <w:rPr>
            <w:rFonts w:ascii="Times New Roman" w:eastAsia="Times New Roman" w:hAnsi="Times New Roman" w:cs="Times New Roman"/>
            <w:bCs/>
            <w:color w:val="000000"/>
            <w:sz w:val="24"/>
            <w:szCs w:val="24"/>
            <w:lang w:eastAsia="en-IN"/>
          </w:rPr>
          <w:delText xml:space="preserve">reflection of </w:delText>
        </w:r>
        <w:r w:rsidRPr="00C379A4" w:rsidDel="00AD7689">
          <w:rPr>
            <w:rFonts w:ascii="Times New Roman" w:eastAsia="Times New Roman" w:hAnsi="Times New Roman" w:cs="Times New Roman"/>
            <w:bCs/>
            <w:color w:val="000000"/>
            <w:sz w:val="24"/>
            <w:szCs w:val="24"/>
            <w:lang w:eastAsia="en-IN"/>
          </w:rPr>
          <w:delText xml:space="preserve">our distorted value system that </w:delText>
        </w:r>
        <w:r w:rsidR="00DC4BBE" w:rsidRPr="00C379A4" w:rsidDel="00AD7689">
          <w:rPr>
            <w:rFonts w:ascii="Times New Roman" w:eastAsia="Times New Roman" w:hAnsi="Times New Roman" w:cs="Times New Roman"/>
            <w:bCs/>
            <w:color w:val="000000"/>
            <w:sz w:val="24"/>
            <w:szCs w:val="24"/>
            <w:lang w:eastAsia="en-IN"/>
          </w:rPr>
          <w:delText xml:space="preserve">places </w:delText>
        </w:r>
        <w:r w:rsidRPr="00C379A4" w:rsidDel="00AD7689">
          <w:rPr>
            <w:rFonts w:ascii="Times New Roman" w:eastAsia="Times New Roman" w:hAnsi="Times New Roman" w:cs="Times New Roman"/>
            <w:bCs/>
            <w:color w:val="000000"/>
            <w:sz w:val="24"/>
            <w:szCs w:val="24"/>
            <w:lang w:eastAsia="en-IN"/>
          </w:rPr>
          <w:delText>health workers</w:delText>
        </w:r>
        <w:r w:rsidR="00DC4BBE" w:rsidRPr="00C379A4" w:rsidDel="00AD7689">
          <w:rPr>
            <w:rFonts w:ascii="Times New Roman" w:eastAsia="Times New Roman" w:hAnsi="Times New Roman" w:cs="Times New Roman"/>
            <w:bCs/>
            <w:color w:val="000000"/>
            <w:sz w:val="24"/>
            <w:szCs w:val="24"/>
            <w:lang w:eastAsia="en-IN"/>
          </w:rPr>
          <w:delText xml:space="preserve"> at the lowest rung of the remuneration pyramid</w:delText>
        </w:r>
        <w:r w:rsidRPr="00C379A4" w:rsidDel="00AD7689">
          <w:rPr>
            <w:rFonts w:ascii="Times New Roman" w:eastAsia="Times New Roman" w:hAnsi="Times New Roman" w:cs="Times New Roman"/>
            <w:bCs/>
            <w:color w:val="000000"/>
            <w:sz w:val="24"/>
            <w:szCs w:val="24"/>
            <w:lang w:eastAsia="en-IN"/>
          </w:rPr>
          <w:delText xml:space="preserve"> </w:delText>
        </w:r>
        <w:r w:rsidR="00DC4BBE" w:rsidRPr="00C379A4" w:rsidDel="00AD7689">
          <w:rPr>
            <w:rFonts w:ascii="Times New Roman" w:eastAsia="Times New Roman" w:hAnsi="Times New Roman" w:cs="Times New Roman"/>
            <w:bCs/>
            <w:color w:val="000000"/>
            <w:sz w:val="24"/>
            <w:szCs w:val="24"/>
            <w:lang w:eastAsia="en-IN"/>
          </w:rPr>
          <w:delText xml:space="preserve">in spite of being </w:delText>
        </w:r>
        <w:r w:rsidR="00D61EFD" w:rsidRPr="00C379A4" w:rsidDel="00AD7689">
          <w:rPr>
            <w:rFonts w:ascii="Times New Roman" w:eastAsia="Times New Roman" w:hAnsi="Times New Roman" w:cs="Times New Roman"/>
            <w:bCs/>
            <w:color w:val="000000"/>
            <w:sz w:val="24"/>
            <w:szCs w:val="24"/>
            <w:lang w:eastAsia="en-IN"/>
          </w:rPr>
          <w:delText xml:space="preserve">the pillars </w:delText>
        </w:r>
        <w:r w:rsidR="002561A1" w:rsidRPr="00C379A4" w:rsidDel="00AD7689">
          <w:rPr>
            <w:rFonts w:ascii="Times New Roman" w:eastAsia="Times New Roman" w:hAnsi="Times New Roman" w:cs="Times New Roman"/>
            <w:bCs/>
            <w:color w:val="000000"/>
            <w:sz w:val="24"/>
            <w:szCs w:val="24"/>
            <w:lang w:eastAsia="en-IN"/>
          </w:rPr>
          <w:delText xml:space="preserve">on which the superstructure of </w:delText>
        </w:r>
        <w:r w:rsidR="00DC4BBE" w:rsidRPr="00C379A4" w:rsidDel="00AD7689">
          <w:rPr>
            <w:rFonts w:ascii="Times New Roman" w:eastAsia="Times New Roman" w:hAnsi="Times New Roman" w:cs="Times New Roman"/>
            <w:bCs/>
            <w:color w:val="000000"/>
            <w:sz w:val="24"/>
            <w:szCs w:val="24"/>
            <w:lang w:eastAsia="en-IN"/>
          </w:rPr>
          <w:delText>development</w:delText>
        </w:r>
        <w:r w:rsidR="00D61EFD" w:rsidRPr="00C379A4" w:rsidDel="00AD7689">
          <w:rPr>
            <w:rFonts w:ascii="Times New Roman" w:eastAsia="Times New Roman" w:hAnsi="Times New Roman" w:cs="Times New Roman"/>
            <w:bCs/>
            <w:color w:val="000000"/>
            <w:sz w:val="24"/>
            <w:szCs w:val="24"/>
            <w:lang w:eastAsia="en-IN"/>
          </w:rPr>
          <w:delText xml:space="preserve"> </w:delText>
        </w:r>
        <w:r w:rsidR="002561A1" w:rsidRPr="00C379A4" w:rsidDel="00AD7689">
          <w:rPr>
            <w:rFonts w:ascii="Times New Roman" w:eastAsia="Times New Roman" w:hAnsi="Times New Roman" w:cs="Times New Roman"/>
            <w:bCs/>
            <w:color w:val="000000"/>
            <w:sz w:val="24"/>
            <w:szCs w:val="24"/>
            <w:lang w:eastAsia="en-IN"/>
          </w:rPr>
          <w:delText xml:space="preserve">is </w:delText>
        </w:r>
        <w:r w:rsidR="001A3A7D" w:rsidRPr="00C379A4" w:rsidDel="00AD7689">
          <w:rPr>
            <w:rFonts w:ascii="Times New Roman" w:eastAsia="Times New Roman" w:hAnsi="Times New Roman" w:cs="Times New Roman"/>
            <w:bCs/>
            <w:color w:val="000000"/>
            <w:sz w:val="24"/>
            <w:szCs w:val="24"/>
            <w:lang w:eastAsia="en-IN"/>
          </w:rPr>
          <w:delText>built</w:delText>
        </w:r>
        <w:r w:rsidR="00DC4BBE" w:rsidRPr="00C379A4" w:rsidDel="00AD7689">
          <w:rPr>
            <w:rFonts w:ascii="Times New Roman" w:eastAsia="Times New Roman" w:hAnsi="Times New Roman" w:cs="Times New Roman"/>
            <w:bCs/>
            <w:color w:val="000000"/>
            <w:sz w:val="24"/>
            <w:szCs w:val="24"/>
            <w:lang w:eastAsia="en-IN"/>
          </w:rPr>
          <w:delText>.</w:delText>
        </w:r>
        <w:r w:rsidRPr="00C379A4" w:rsidDel="00AD7689">
          <w:rPr>
            <w:rFonts w:ascii="Times New Roman" w:eastAsia="Times New Roman" w:hAnsi="Times New Roman" w:cs="Times New Roman"/>
            <w:bCs/>
            <w:color w:val="000000"/>
            <w:sz w:val="24"/>
            <w:szCs w:val="24"/>
            <w:lang w:eastAsia="en-IN"/>
          </w:rPr>
          <w:delText xml:space="preserve"> </w:delText>
        </w:r>
        <w:r w:rsidR="0001766B" w:rsidRPr="00C379A4" w:rsidDel="00AD7689">
          <w:rPr>
            <w:rFonts w:ascii="Times New Roman" w:eastAsia="Times New Roman" w:hAnsi="Times New Roman" w:cs="Times New Roman"/>
            <w:bCs/>
            <w:color w:val="000000"/>
            <w:sz w:val="24"/>
            <w:szCs w:val="24"/>
            <w:lang w:eastAsia="en-IN"/>
          </w:rPr>
          <w:delText xml:space="preserve"> </w:delText>
        </w:r>
        <w:r w:rsidR="00DC4BBE" w:rsidRPr="00C379A4" w:rsidDel="00AD7689">
          <w:rPr>
            <w:rFonts w:ascii="Times New Roman" w:eastAsia="Times New Roman" w:hAnsi="Times New Roman" w:cs="Times New Roman"/>
            <w:bCs/>
            <w:color w:val="000000"/>
            <w:sz w:val="24"/>
            <w:szCs w:val="24"/>
            <w:lang w:eastAsia="en-IN"/>
          </w:rPr>
          <w:delText xml:space="preserve">While the choice ‘to serve’ is indeed their own calling, </w:delText>
        </w:r>
        <w:r w:rsidR="00012E3D" w:rsidRPr="00C379A4" w:rsidDel="00AD7689">
          <w:rPr>
            <w:rFonts w:ascii="Times New Roman" w:eastAsia="Times New Roman" w:hAnsi="Times New Roman" w:cs="Times New Roman"/>
            <w:bCs/>
            <w:color w:val="000000"/>
            <w:sz w:val="24"/>
            <w:szCs w:val="24"/>
            <w:lang w:eastAsia="en-IN"/>
          </w:rPr>
          <w:delText>we</w:delText>
        </w:r>
        <w:r w:rsidR="00DC4BBE" w:rsidRPr="00C379A4" w:rsidDel="00AD7689">
          <w:rPr>
            <w:rFonts w:ascii="Times New Roman" w:eastAsia="Times New Roman" w:hAnsi="Times New Roman" w:cs="Times New Roman"/>
            <w:bCs/>
            <w:color w:val="000000"/>
            <w:sz w:val="24"/>
            <w:szCs w:val="24"/>
            <w:lang w:eastAsia="en-IN"/>
          </w:rPr>
          <w:delText xml:space="preserve"> must not forget that </w:delText>
        </w:r>
        <w:r w:rsidR="00012E3D" w:rsidRPr="00C379A4" w:rsidDel="00AD7689">
          <w:rPr>
            <w:rFonts w:ascii="Times New Roman" w:eastAsia="Times New Roman" w:hAnsi="Times New Roman" w:cs="Times New Roman"/>
            <w:bCs/>
            <w:color w:val="000000"/>
            <w:sz w:val="24"/>
            <w:szCs w:val="24"/>
            <w:lang w:eastAsia="en-IN"/>
          </w:rPr>
          <w:delText xml:space="preserve">by </w:delText>
        </w:r>
        <w:r w:rsidR="00DC4BBE" w:rsidRPr="00C379A4" w:rsidDel="00AD7689">
          <w:rPr>
            <w:rFonts w:ascii="Times New Roman" w:eastAsia="Times New Roman" w:hAnsi="Times New Roman" w:cs="Times New Roman"/>
            <w:bCs/>
            <w:color w:val="000000"/>
            <w:sz w:val="24"/>
            <w:szCs w:val="24"/>
            <w:lang w:eastAsia="en-IN"/>
          </w:rPr>
          <w:delText>pushing them against the wall</w:delText>
        </w:r>
        <w:r w:rsidR="00012E3D" w:rsidRPr="00C379A4" w:rsidDel="00AD7689">
          <w:rPr>
            <w:rFonts w:ascii="Times New Roman" w:eastAsia="Times New Roman" w:hAnsi="Times New Roman" w:cs="Times New Roman"/>
            <w:bCs/>
            <w:color w:val="000000"/>
            <w:sz w:val="24"/>
            <w:szCs w:val="24"/>
            <w:lang w:eastAsia="en-IN"/>
          </w:rPr>
          <w:delText xml:space="preserve"> we</w:delText>
        </w:r>
        <w:r w:rsidR="00DC4BBE" w:rsidRPr="00C379A4" w:rsidDel="00AD7689">
          <w:rPr>
            <w:rFonts w:ascii="Times New Roman" w:eastAsia="Times New Roman" w:hAnsi="Times New Roman" w:cs="Times New Roman"/>
            <w:bCs/>
            <w:color w:val="000000"/>
            <w:sz w:val="24"/>
            <w:szCs w:val="24"/>
            <w:lang w:eastAsia="en-IN"/>
          </w:rPr>
          <w:delText xml:space="preserve"> will </w:delText>
        </w:r>
        <w:r w:rsidR="00012E3D" w:rsidRPr="00C379A4" w:rsidDel="00AD7689">
          <w:rPr>
            <w:rFonts w:ascii="Times New Roman" w:eastAsia="Times New Roman" w:hAnsi="Times New Roman" w:cs="Times New Roman"/>
            <w:bCs/>
            <w:color w:val="000000"/>
            <w:sz w:val="24"/>
            <w:szCs w:val="24"/>
            <w:lang w:eastAsia="en-IN"/>
          </w:rPr>
          <w:delText>deny ourselves, t</w:delText>
        </w:r>
        <w:r w:rsidR="00DC4BBE" w:rsidRPr="00C379A4" w:rsidDel="00AD7689">
          <w:rPr>
            <w:rFonts w:ascii="Times New Roman" w:eastAsia="Times New Roman" w:hAnsi="Times New Roman" w:cs="Times New Roman"/>
            <w:bCs/>
            <w:color w:val="000000"/>
            <w:sz w:val="24"/>
            <w:szCs w:val="24"/>
            <w:lang w:eastAsia="en-IN"/>
          </w:rPr>
          <w:delText xml:space="preserve">he last </w:delText>
        </w:r>
        <w:r w:rsidR="008E45AC" w:rsidRPr="00C379A4" w:rsidDel="00AD7689">
          <w:rPr>
            <w:rFonts w:ascii="Times New Roman" w:eastAsia="Times New Roman" w:hAnsi="Times New Roman" w:cs="Times New Roman"/>
            <w:bCs/>
            <w:color w:val="000000"/>
            <w:sz w:val="24"/>
            <w:szCs w:val="24"/>
            <w:lang w:eastAsia="en-IN"/>
          </w:rPr>
          <w:delText>hope</w:delText>
        </w:r>
        <w:r w:rsidR="00874702" w:rsidRPr="00C379A4" w:rsidDel="00AD7689">
          <w:rPr>
            <w:rFonts w:ascii="Times New Roman" w:eastAsia="Times New Roman" w:hAnsi="Times New Roman" w:cs="Times New Roman"/>
            <w:bCs/>
            <w:color w:val="000000"/>
            <w:sz w:val="24"/>
            <w:szCs w:val="24"/>
            <w:lang w:eastAsia="en-IN"/>
          </w:rPr>
          <w:delText xml:space="preserve"> of </w:delText>
        </w:r>
        <w:r w:rsidR="00874702" w:rsidRPr="00C379A4" w:rsidDel="00AD7689">
          <w:rPr>
            <w:rFonts w:ascii="Times New Roman" w:eastAsia="Times New Roman" w:hAnsi="Times New Roman" w:cs="Times New Roman"/>
            <w:bCs/>
            <w:color w:val="000000"/>
            <w:sz w:val="24"/>
            <w:szCs w:val="24"/>
            <w:lang w:eastAsia="en-IN"/>
          </w:rPr>
          <w:lastRenderedPageBreak/>
          <w:delText>recovery</w:delText>
        </w:r>
        <w:r w:rsidR="00FD1BCB" w:rsidRPr="00C379A4" w:rsidDel="00AD7689">
          <w:rPr>
            <w:rFonts w:ascii="Times New Roman" w:eastAsia="Times New Roman" w:hAnsi="Times New Roman" w:cs="Times New Roman"/>
            <w:bCs/>
            <w:color w:val="000000"/>
            <w:sz w:val="24"/>
            <w:szCs w:val="24"/>
            <w:lang w:eastAsia="en-IN"/>
          </w:rPr>
          <w:delText>.</w:delText>
        </w:r>
        <w:r w:rsidRPr="00C379A4" w:rsidDel="00AD7689">
          <w:rPr>
            <w:rFonts w:ascii="Times New Roman" w:eastAsia="Times New Roman" w:hAnsi="Times New Roman" w:cs="Times New Roman"/>
            <w:bCs/>
            <w:color w:val="000000"/>
            <w:sz w:val="24"/>
            <w:szCs w:val="24"/>
            <w:lang w:eastAsia="en-IN"/>
          </w:rPr>
          <w:delText xml:space="preserve">  Time is running out and we need to act now if we are serious about protecting our health workers and in turn, </w:delText>
        </w:r>
        <w:r w:rsidR="00771D20" w:rsidRPr="00C379A4" w:rsidDel="00AD7689">
          <w:rPr>
            <w:rFonts w:ascii="Times New Roman" w:eastAsia="Times New Roman" w:hAnsi="Times New Roman" w:cs="Times New Roman"/>
            <w:bCs/>
            <w:color w:val="000000"/>
            <w:sz w:val="24"/>
            <w:szCs w:val="24"/>
            <w:lang w:eastAsia="en-IN"/>
          </w:rPr>
          <w:delText>our</w:delText>
        </w:r>
        <w:r w:rsidRPr="00C379A4" w:rsidDel="00AD7689">
          <w:rPr>
            <w:rFonts w:ascii="Times New Roman" w:eastAsia="Times New Roman" w:hAnsi="Times New Roman" w:cs="Times New Roman"/>
            <w:bCs/>
            <w:color w:val="000000"/>
            <w:sz w:val="24"/>
            <w:szCs w:val="24"/>
            <w:lang w:eastAsia="en-IN"/>
          </w:rPr>
          <w:delText xml:space="preserve"> </w:delText>
        </w:r>
        <w:r w:rsidR="00FA522D" w:rsidRPr="00C379A4" w:rsidDel="00AD7689">
          <w:rPr>
            <w:rFonts w:ascii="Times New Roman" w:eastAsia="Times New Roman" w:hAnsi="Times New Roman" w:cs="Times New Roman"/>
            <w:bCs/>
            <w:color w:val="000000"/>
            <w:sz w:val="24"/>
            <w:szCs w:val="24"/>
            <w:lang w:eastAsia="en-IN"/>
          </w:rPr>
          <w:delText xml:space="preserve">own </w:delText>
        </w:r>
        <w:r w:rsidRPr="00C379A4" w:rsidDel="00AD7689">
          <w:rPr>
            <w:rFonts w:ascii="Times New Roman" w:eastAsia="Times New Roman" w:hAnsi="Times New Roman" w:cs="Times New Roman"/>
            <w:bCs/>
            <w:color w:val="000000"/>
            <w:sz w:val="24"/>
            <w:szCs w:val="24"/>
            <w:lang w:eastAsia="en-IN"/>
          </w:rPr>
          <w:delText>lives.</w:delText>
        </w:r>
      </w:del>
    </w:p>
    <w:p w14:paraId="735C94D8" w14:textId="77777777" w:rsidR="00AD7689" w:rsidRDefault="00AD7689" w:rsidP="00AD7689">
      <w:pPr>
        <w:spacing w:line="360" w:lineRule="auto"/>
        <w:rPr>
          <w:ins w:id="122" w:author="HP" w:date="2020-07-21T23:44:00Z"/>
          <w:rFonts w:ascii="Times New Roman" w:hAnsi="Times New Roman" w:cs="Times New Roman"/>
          <w:b/>
          <w:sz w:val="24"/>
          <w:szCs w:val="24"/>
        </w:rPr>
      </w:pPr>
      <w:ins w:id="123" w:author="HP" w:date="2020-07-21T23:44:00Z">
        <w:r>
          <w:rPr>
            <w:rFonts w:ascii="Times New Roman" w:hAnsi="Times New Roman" w:cs="Times New Roman"/>
            <w:b/>
            <w:sz w:val="24"/>
            <w:szCs w:val="24"/>
          </w:rPr>
          <w:t>References</w:t>
        </w:r>
      </w:ins>
    </w:p>
    <w:p w14:paraId="41C71615" w14:textId="77777777" w:rsidR="00AD7689" w:rsidRPr="00300119" w:rsidRDefault="00AD7689" w:rsidP="00AD7689">
      <w:pPr>
        <w:pStyle w:val="ListParagraph"/>
        <w:numPr>
          <w:ilvl w:val="0"/>
          <w:numId w:val="1"/>
        </w:numPr>
        <w:ind w:left="284" w:hanging="284"/>
        <w:rPr>
          <w:ins w:id="124" w:author="HP" w:date="2020-07-21T23:44:00Z"/>
          <w:rFonts w:ascii="Times New Roman" w:hAnsi="Times New Roman" w:cs="Times New Roman"/>
          <w:sz w:val="24"/>
          <w:szCs w:val="24"/>
        </w:rPr>
      </w:pPr>
      <w:ins w:id="125" w:author="HP" w:date="2020-07-21T23:44:00Z">
        <w:r w:rsidRPr="00300119">
          <w:rPr>
            <w:rFonts w:ascii="Times New Roman" w:hAnsi="Times New Roman" w:cs="Times New Roman"/>
            <w:sz w:val="24"/>
            <w:szCs w:val="24"/>
          </w:rPr>
          <w:t>Prasad A. 2014. Who Cares? Socio-economic Conditions of Nurses in Mumbai</w:t>
        </w:r>
      </w:ins>
      <w:ins w:id="126" w:author="HP" w:date="2020-07-21T23:46:00Z">
        <w:r w:rsidR="00027972">
          <w:rPr>
            <w:rFonts w:ascii="Times New Roman" w:hAnsi="Times New Roman" w:cs="Times New Roman"/>
            <w:sz w:val="24"/>
            <w:szCs w:val="24"/>
          </w:rPr>
          <w:t>.</w:t>
        </w:r>
      </w:ins>
      <w:ins w:id="127" w:author="HP" w:date="2020-07-21T23:44:00Z">
        <w:r w:rsidRPr="00300119">
          <w:rPr>
            <w:rFonts w:ascii="Times New Roman" w:hAnsi="Times New Roman" w:cs="Times New Roman"/>
            <w:sz w:val="24"/>
            <w:szCs w:val="24"/>
          </w:rPr>
          <w:t xml:space="preserve"> Himalaya Publishing House</w:t>
        </w:r>
      </w:ins>
      <w:ins w:id="128" w:author="HP" w:date="2020-07-21T23:46:00Z">
        <w:r w:rsidR="00027972">
          <w:rPr>
            <w:rFonts w:ascii="Times New Roman" w:hAnsi="Times New Roman" w:cs="Times New Roman"/>
            <w:sz w:val="24"/>
            <w:szCs w:val="24"/>
          </w:rPr>
          <w:t>, Mumbai</w:t>
        </w:r>
      </w:ins>
      <w:ins w:id="129" w:author="HP" w:date="2020-07-21T23:44:00Z">
        <w:r w:rsidRPr="00300119">
          <w:rPr>
            <w:rFonts w:ascii="Times New Roman" w:hAnsi="Times New Roman" w:cs="Times New Roman"/>
            <w:sz w:val="24"/>
            <w:szCs w:val="24"/>
          </w:rPr>
          <w:t xml:space="preserve">: </w:t>
        </w:r>
        <w:r>
          <w:rPr>
            <w:rFonts w:ascii="Times New Roman" w:hAnsi="Times New Roman" w:cs="Times New Roman"/>
            <w:sz w:val="24"/>
            <w:szCs w:val="24"/>
          </w:rPr>
          <w:t>2014: 167-175,191-193.</w:t>
        </w:r>
      </w:ins>
    </w:p>
    <w:p w14:paraId="0DA707F6" w14:textId="77777777" w:rsidR="00AD7689" w:rsidRDefault="00AD7689" w:rsidP="00AD7689">
      <w:pPr>
        <w:shd w:val="clear" w:color="auto" w:fill="FFFFFF"/>
        <w:spacing w:after="0"/>
        <w:ind w:left="284" w:hanging="284"/>
        <w:textAlignment w:val="baseline"/>
        <w:outlineLvl w:val="0"/>
        <w:rPr>
          <w:ins w:id="130" w:author="HP" w:date="2020-07-21T23:44:00Z"/>
        </w:rPr>
      </w:pPr>
      <w:ins w:id="131" w:author="HP" w:date="2020-07-21T23:44:00Z">
        <w:r>
          <w:rPr>
            <w:rFonts w:ascii="Times New Roman" w:hAnsi="Times New Roman" w:cs="Times New Roman"/>
            <w:sz w:val="24"/>
            <w:szCs w:val="24"/>
            <w:shd w:val="clear" w:color="auto" w:fill="FFFFFF"/>
          </w:rPr>
          <w:t>2. Barnagarwala T.</w:t>
        </w:r>
        <w:r w:rsidRPr="0074462F">
          <w:rPr>
            <w:rFonts w:ascii="Droid Serif" w:eastAsia="Times New Roman" w:hAnsi="Droid Serif" w:cs="Arial"/>
            <w:b/>
            <w:bCs/>
            <w:color w:val="000000"/>
            <w:kern w:val="36"/>
            <w:sz w:val="36"/>
            <w:szCs w:val="36"/>
            <w:lang w:eastAsia="en-IN"/>
          </w:rPr>
          <w:t xml:space="preserve"> </w:t>
        </w:r>
        <w:r w:rsidRPr="0074462F">
          <w:rPr>
            <w:rFonts w:ascii="Times New Roman" w:eastAsia="Times New Roman" w:hAnsi="Times New Roman" w:cs="Times New Roman"/>
            <w:bCs/>
            <w:color w:val="000000"/>
            <w:kern w:val="36"/>
            <w:sz w:val="24"/>
            <w:szCs w:val="24"/>
            <w:lang w:eastAsia="en-IN"/>
          </w:rPr>
          <w:t>Fear Of Infection, Poor Salary Among Reasons Why Nurses Unwilling To Work; Maharashtra has 1.25 lakh nurses, yet shortage continues</w:t>
        </w:r>
        <w:r>
          <w:rPr>
            <w:rFonts w:ascii="Times New Roman" w:eastAsia="Times New Roman" w:hAnsi="Times New Roman" w:cs="Times New Roman"/>
            <w:bCs/>
            <w:color w:val="000000"/>
            <w:kern w:val="36"/>
            <w:sz w:val="24"/>
            <w:szCs w:val="24"/>
            <w:lang w:eastAsia="en-IN"/>
          </w:rPr>
          <w:t xml:space="preserve">. July 17, 2020.     Available at </w:t>
        </w:r>
        <w:r w:rsidR="00D12770">
          <w:fldChar w:fldCharType="begin"/>
        </w:r>
        <w:r>
          <w:instrText>HYPERLINK "https://indianexpress.com/article/india/fear-of-infection-poor-salary-among-reasons-why-nurses-unwilling-to-work-maharashtra-has-1-25-lakh-nurses-yet-shortage-continues-6"</w:instrText>
        </w:r>
        <w:r w:rsidR="00D12770">
          <w:fldChar w:fldCharType="separate"/>
        </w:r>
        <w:r>
          <w:rPr>
            <w:rStyle w:val="Hyperlink"/>
          </w:rPr>
          <w:t>https://indianexpress.com/article/india/fear-of-infection-poor-salary-among-reasons-why-nurses-unwilling-to-work-maharashtra-has-1-25-lakh-nurses-yet-shortage-continues-6</w:t>
        </w:r>
        <w:r w:rsidR="00D12770">
          <w:fldChar w:fldCharType="end"/>
        </w:r>
      </w:ins>
    </w:p>
    <w:p w14:paraId="5BE92429" w14:textId="77777777" w:rsidR="00AD7689" w:rsidRDefault="00AD7689" w:rsidP="00AD7689">
      <w:pPr>
        <w:shd w:val="clear" w:color="auto" w:fill="FFFFFF"/>
        <w:spacing w:after="0"/>
        <w:ind w:left="284" w:hanging="284"/>
        <w:textAlignment w:val="baseline"/>
        <w:outlineLvl w:val="0"/>
        <w:rPr>
          <w:ins w:id="132" w:author="HP" w:date="2020-07-21T23:44:00Z"/>
          <w:rFonts w:ascii="Times New Roman" w:hAnsi="Times New Roman" w:cs="Times New Roman"/>
          <w:sz w:val="24"/>
          <w:szCs w:val="24"/>
          <w:shd w:val="clear" w:color="auto" w:fill="FFFFFF"/>
        </w:rPr>
      </w:pPr>
    </w:p>
    <w:p w14:paraId="1A1D10CA" w14:textId="77777777" w:rsidR="00AD7689" w:rsidRDefault="00AD7689" w:rsidP="00AD7689">
      <w:pPr>
        <w:shd w:val="clear" w:color="auto" w:fill="FFFFFF"/>
        <w:tabs>
          <w:tab w:val="left" w:pos="567"/>
        </w:tabs>
        <w:spacing w:after="0"/>
        <w:ind w:left="284" w:hanging="284"/>
        <w:outlineLvl w:val="0"/>
        <w:rPr>
          <w:ins w:id="133" w:author="HP" w:date="2020-07-21T23:44:00Z"/>
          <w:rFonts w:ascii="Times New Roman" w:eastAsia="Times New Roman" w:hAnsi="Times New Roman" w:cs="Times New Roman"/>
          <w:color w:val="000000"/>
          <w:spacing w:val="4"/>
          <w:kern w:val="36"/>
          <w:sz w:val="24"/>
          <w:szCs w:val="24"/>
          <w:lang w:eastAsia="en-IN"/>
        </w:rPr>
      </w:pPr>
      <w:ins w:id="134" w:author="HP" w:date="2020-07-21T23:44:00Z">
        <w:r>
          <w:rPr>
            <w:rFonts w:ascii="Times New Roman" w:hAnsi="Times New Roman" w:cs="Times New Roman"/>
            <w:sz w:val="24"/>
            <w:szCs w:val="24"/>
            <w:shd w:val="clear" w:color="auto" w:fill="FFFFFF"/>
          </w:rPr>
          <w:t xml:space="preserve">3. </w:t>
        </w:r>
        <w:r w:rsidR="00D12770">
          <w:fldChar w:fldCharType="begin"/>
        </w:r>
        <w:r>
          <w:instrText>HYPERLINK "https://www.newindianexpress.com/author/Anuja-Susan-Varghese/18036" \t "_blank"</w:instrText>
        </w:r>
        <w:r w:rsidR="00D12770">
          <w:fldChar w:fldCharType="separate"/>
        </w:r>
        <w:r w:rsidRPr="000A002E">
          <w:rPr>
            <w:rFonts w:ascii="Times New Roman" w:eastAsia="Times New Roman" w:hAnsi="Times New Roman" w:cs="Times New Roman"/>
            <w:color w:val="000000"/>
            <w:spacing w:val="4"/>
            <w:sz w:val="24"/>
            <w:szCs w:val="24"/>
            <w:lang w:eastAsia="en-IN"/>
          </w:rPr>
          <w:t xml:space="preserve"> Varghese</w:t>
        </w:r>
        <w:r w:rsidR="00D12770">
          <w:fldChar w:fldCharType="end"/>
        </w:r>
        <w:r w:rsidRPr="000A002E">
          <w:rPr>
            <w:rFonts w:ascii="Times New Roman" w:hAnsi="Times New Roman" w:cs="Times New Roman"/>
            <w:sz w:val="24"/>
            <w:szCs w:val="24"/>
          </w:rPr>
          <w:t xml:space="preserve"> </w:t>
        </w:r>
        <w:r w:rsidRPr="000A002E">
          <w:rPr>
            <w:rFonts w:ascii="Times New Roman" w:eastAsia="Times New Roman" w:hAnsi="Times New Roman" w:cs="Times New Roman"/>
            <w:color w:val="000000"/>
            <w:spacing w:val="4"/>
            <w:sz w:val="24"/>
            <w:szCs w:val="24"/>
            <w:lang w:eastAsia="en-IN"/>
          </w:rPr>
          <w:t>A.S</w:t>
        </w:r>
        <w:r>
          <w:rPr>
            <w:rFonts w:ascii="Arial" w:eastAsia="Times New Roman" w:hAnsi="Arial" w:cs="Arial"/>
            <w:color w:val="000000"/>
            <w:spacing w:val="4"/>
            <w:sz w:val="26"/>
            <w:lang w:eastAsia="en-IN"/>
          </w:rPr>
          <w:t xml:space="preserve">. </w:t>
        </w:r>
        <w:r w:rsidRPr="000A002E">
          <w:rPr>
            <w:rFonts w:ascii="Times New Roman" w:eastAsia="Times New Roman" w:hAnsi="Times New Roman" w:cs="Times New Roman"/>
            <w:color w:val="000000"/>
            <w:spacing w:val="4"/>
            <w:kern w:val="36"/>
            <w:sz w:val="24"/>
            <w:szCs w:val="24"/>
            <w:lang w:eastAsia="en-IN"/>
          </w:rPr>
          <w:t>Nurses working outside living dangerously amid coronavirus without PPE kits</w:t>
        </w:r>
        <w:r>
          <w:rPr>
            <w:rFonts w:ascii="Times New Roman" w:eastAsia="Times New Roman" w:hAnsi="Times New Roman" w:cs="Times New Roman"/>
            <w:color w:val="000000"/>
            <w:spacing w:val="4"/>
            <w:kern w:val="36"/>
            <w:sz w:val="24"/>
            <w:szCs w:val="24"/>
            <w:lang w:eastAsia="en-IN"/>
          </w:rPr>
          <w:t xml:space="preserve">. June 1, 2020 </w:t>
        </w:r>
      </w:ins>
    </w:p>
    <w:p w14:paraId="6819CB54" w14:textId="77777777" w:rsidR="00AD7689" w:rsidRDefault="00AD7689" w:rsidP="00AD7689">
      <w:pPr>
        <w:shd w:val="clear" w:color="auto" w:fill="FFFFFF"/>
        <w:tabs>
          <w:tab w:val="left" w:pos="567"/>
        </w:tabs>
        <w:spacing w:after="0"/>
        <w:ind w:left="284" w:hanging="284"/>
        <w:outlineLvl w:val="0"/>
        <w:rPr>
          <w:ins w:id="135" w:author="HP" w:date="2020-07-21T23:45:00Z"/>
        </w:rPr>
      </w:pPr>
      <w:ins w:id="136" w:author="HP" w:date="2020-07-21T23:45:00Z">
        <w:r>
          <w:rPr>
            <w:rFonts w:ascii="Times New Roman" w:hAnsi="Times New Roman" w:cs="Times New Roman"/>
            <w:sz w:val="24"/>
            <w:szCs w:val="24"/>
          </w:rPr>
          <w:t xml:space="preserve">     </w:t>
        </w:r>
        <w:r w:rsidRPr="00E52406">
          <w:rPr>
            <w:rFonts w:ascii="Times New Roman" w:hAnsi="Times New Roman" w:cs="Times New Roman"/>
            <w:sz w:val="24"/>
            <w:szCs w:val="24"/>
          </w:rPr>
          <w:t>Available at</w:t>
        </w:r>
        <w:r>
          <w:t xml:space="preserve"> </w:t>
        </w:r>
        <w:r w:rsidR="00D12770">
          <w:fldChar w:fldCharType="begin"/>
        </w:r>
        <w:r>
          <w:instrText>HYPERLINK "https://www.newindianexpress.com/states/kerala/2020/jun/01/nurses-working-outside-living-dangerously-amid-coronavirus-without-ppe-kits-2150517.html"</w:instrText>
        </w:r>
        <w:r w:rsidR="00D12770">
          <w:fldChar w:fldCharType="separate"/>
        </w:r>
        <w:r>
          <w:rPr>
            <w:rStyle w:val="Hyperlink"/>
          </w:rPr>
          <w:t>https://www.newindianexpress.com/states/kerala/2020/jun/01/nurses-working-outside-living-dangerously-amid-coronavirus-without-ppe-kits-2150517.html</w:t>
        </w:r>
        <w:r w:rsidR="00D12770">
          <w:fldChar w:fldCharType="end"/>
        </w:r>
      </w:ins>
    </w:p>
    <w:p w14:paraId="409A4D54" w14:textId="77777777" w:rsidR="00C16BAF" w:rsidRDefault="00C16BAF" w:rsidP="00AD7689">
      <w:pPr>
        <w:shd w:val="clear" w:color="auto" w:fill="FFFFFF"/>
        <w:tabs>
          <w:tab w:val="left" w:pos="567"/>
        </w:tabs>
        <w:spacing w:after="0"/>
        <w:ind w:left="284" w:hanging="284"/>
        <w:outlineLvl w:val="0"/>
        <w:rPr>
          <w:ins w:id="137" w:author="HP" w:date="2020-07-21T23:45:00Z"/>
        </w:rPr>
      </w:pPr>
    </w:p>
    <w:p w14:paraId="7A9553FF" w14:textId="77777777" w:rsidR="00C16BAF" w:rsidRDefault="00C16BAF" w:rsidP="00C16BAF">
      <w:pPr>
        <w:shd w:val="clear" w:color="auto" w:fill="FFFFFF"/>
        <w:tabs>
          <w:tab w:val="left" w:pos="567"/>
        </w:tabs>
        <w:spacing w:after="173" w:line="240" w:lineRule="auto"/>
        <w:ind w:left="284" w:hanging="284"/>
        <w:rPr>
          <w:ins w:id="138" w:author="HP" w:date="2020-07-21T23:45:00Z"/>
        </w:rPr>
      </w:pPr>
      <w:ins w:id="139" w:author="HP" w:date="2020-07-21T23:45:00Z">
        <w:r>
          <w:rPr>
            <w:rFonts w:ascii="Times New Roman" w:eastAsia="Times New Roman" w:hAnsi="Times New Roman" w:cs="Times New Roman"/>
            <w:color w:val="000000"/>
            <w:spacing w:val="4"/>
            <w:kern w:val="36"/>
            <w:sz w:val="24"/>
            <w:szCs w:val="24"/>
            <w:lang w:eastAsia="en-IN"/>
          </w:rPr>
          <w:t>4</w:t>
        </w:r>
        <w:r w:rsidRPr="002A1E0D">
          <w:rPr>
            <w:rFonts w:ascii="Times New Roman" w:eastAsia="Times New Roman" w:hAnsi="Times New Roman" w:cs="Times New Roman"/>
            <w:color w:val="000000"/>
            <w:spacing w:val="4"/>
            <w:kern w:val="36"/>
            <w:sz w:val="24"/>
            <w:szCs w:val="24"/>
            <w:lang w:eastAsia="en-IN"/>
          </w:rPr>
          <w:t>.</w:t>
        </w:r>
        <w:r w:rsidRPr="002A1E0D">
          <w:rPr>
            <w:rFonts w:ascii="Times New Roman" w:eastAsia="Times New Roman" w:hAnsi="Times New Roman" w:cs="Times New Roman"/>
            <w:bCs/>
            <w:color w:val="282828"/>
            <w:kern w:val="36"/>
            <w:sz w:val="24"/>
            <w:szCs w:val="24"/>
            <w:lang w:eastAsia="en-IN"/>
          </w:rPr>
          <w:t xml:space="preserve"> </w:t>
        </w:r>
        <w:r w:rsidR="00D12770">
          <w:fldChar w:fldCharType="begin"/>
        </w:r>
        <w:r>
          <w:instrText>HYPERLINK "https://thewire.in/author/rama-baru-seemi-zafar" \t "_blank" \o "All Stories by Rama V. Baru and Seemi Zafar"</w:instrText>
        </w:r>
        <w:r w:rsidR="00D12770">
          <w:fldChar w:fldCharType="separate"/>
        </w:r>
        <w:r w:rsidRPr="002A1E0D">
          <w:rPr>
            <w:rFonts w:ascii="Times New Roman" w:eastAsia="Times New Roman" w:hAnsi="Times New Roman" w:cs="Times New Roman"/>
            <w:sz w:val="24"/>
            <w:szCs w:val="24"/>
            <w:lang w:eastAsia="en-IN"/>
          </w:rPr>
          <w:t xml:space="preserve"> Baru</w:t>
        </w:r>
        <w:r w:rsidRPr="002A1E0D">
          <w:rPr>
            <w:lang w:eastAsia="en-IN"/>
          </w:rPr>
          <w:t xml:space="preserve"> </w:t>
        </w:r>
        <w:r>
          <w:rPr>
            <w:lang w:eastAsia="en-IN"/>
          </w:rPr>
          <w:t xml:space="preserve"> </w:t>
        </w:r>
        <w:r w:rsidRPr="002A1E0D">
          <w:rPr>
            <w:rFonts w:ascii="Times New Roman" w:eastAsia="Times New Roman" w:hAnsi="Times New Roman" w:cs="Times New Roman"/>
            <w:sz w:val="24"/>
            <w:szCs w:val="24"/>
            <w:lang w:eastAsia="en-IN"/>
          </w:rPr>
          <w:t>R</w:t>
        </w:r>
        <w:r>
          <w:rPr>
            <w:rFonts w:ascii="Times New Roman" w:eastAsia="Times New Roman" w:hAnsi="Times New Roman" w:cs="Times New Roman"/>
            <w:sz w:val="24"/>
            <w:szCs w:val="24"/>
            <w:lang w:eastAsia="en-IN"/>
          </w:rPr>
          <w:t>.</w:t>
        </w:r>
        <w:r w:rsidRPr="002A1E0D">
          <w:rPr>
            <w:rFonts w:ascii="Times New Roman" w:eastAsia="Times New Roman" w:hAnsi="Times New Roman" w:cs="Times New Roman"/>
            <w:sz w:val="24"/>
            <w:szCs w:val="24"/>
            <w:lang w:eastAsia="en-IN"/>
          </w:rPr>
          <w:t xml:space="preserve"> V. and Zafar</w:t>
        </w:r>
        <w:r w:rsidR="00D12770">
          <w:fldChar w:fldCharType="end"/>
        </w:r>
        <w:r w:rsidRPr="002A1E0D">
          <w:rPr>
            <w:rFonts w:ascii="Times New Roman" w:eastAsia="Times New Roman" w:hAnsi="Times New Roman" w:cs="Times New Roman"/>
            <w:sz w:val="24"/>
            <w:szCs w:val="24"/>
            <w:lang w:eastAsia="en-IN"/>
          </w:rPr>
          <w:t xml:space="preserve"> S</w:t>
        </w:r>
        <w:r>
          <w:rPr>
            <w:rFonts w:ascii="Times New Roman" w:eastAsia="Times New Roman" w:hAnsi="Times New Roman" w:cs="Times New Roman"/>
            <w:sz w:val="24"/>
            <w:szCs w:val="24"/>
            <w:lang w:eastAsia="en-IN"/>
          </w:rPr>
          <w:t>.</w:t>
        </w:r>
        <w:r w:rsidRPr="00003BF4">
          <w:rPr>
            <w:rFonts w:ascii="Times New Roman" w:eastAsia="Times New Roman" w:hAnsi="Times New Roman" w:cs="Times New Roman"/>
            <w:bCs/>
            <w:color w:val="282828"/>
            <w:kern w:val="36"/>
            <w:sz w:val="24"/>
            <w:szCs w:val="24"/>
            <w:lang w:eastAsia="en-IN"/>
          </w:rPr>
          <w:t xml:space="preserve"> Low Wages, Poor PPE: Contractual Healthcare Workers Face the </w:t>
        </w:r>
        <w:r>
          <w:rPr>
            <w:rFonts w:ascii="Times New Roman" w:eastAsia="Times New Roman" w:hAnsi="Times New Roman" w:cs="Times New Roman"/>
            <w:bCs/>
            <w:color w:val="282828"/>
            <w:kern w:val="36"/>
            <w:sz w:val="24"/>
            <w:szCs w:val="24"/>
            <w:lang w:eastAsia="en-IN"/>
          </w:rPr>
          <w:t xml:space="preserve">  </w:t>
        </w:r>
        <w:r w:rsidRPr="00003BF4">
          <w:rPr>
            <w:rFonts w:ascii="Times New Roman" w:eastAsia="Times New Roman" w:hAnsi="Times New Roman" w:cs="Times New Roman"/>
            <w:bCs/>
            <w:color w:val="282828"/>
            <w:kern w:val="36"/>
            <w:sz w:val="24"/>
            <w:szCs w:val="24"/>
            <w:lang w:eastAsia="en-IN"/>
          </w:rPr>
          <w:t>Worst of the Pandemic</w:t>
        </w:r>
        <w:r>
          <w:rPr>
            <w:rFonts w:ascii="Times New Roman" w:eastAsia="Times New Roman" w:hAnsi="Times New Roman" w:cs="Times New Roman"/>
            <w:bCs/>
            <w:color w:val="282828"/>
            <w:kern w:val="36"/>
            <w:sz w:val="24"/>
            <w:szCs w:val="24"/>
            <w:lang w:eastAsia="en-IN"/>
          </w:rPr>
          <w:t xml:space="preserve">. May 20, 2020 </w:t>
        </w:r>
        <w:r>
          <w:rPr>
            <w:rFonts w:ascii="Times New Roman" w:eastAsia="Times New Roman" w:hAnsi="Times New Roman" w:cs="Times New Roman"/>
            <w:bCs/>
            <w:color w:val="282828"/>
            <w:kern w:val="36"/>
            <w:sz w:val="24"/>
            <w:szCs w:val="24"/>
            <w:lang w:eastAsia="en-IN"/>
          </w:rPr>
          <w:tab/>
        </w:r>
        <w:r>
          <w:rPr>
            <w:rFonts w:ascii="Times New Roman" w:eastAsia="Times New Roman" w:hAnsi="Times New Roman" w:cs="Times New Roman"/>
            <w:bCs/>
            <w:color w:val="282828"/>
            <w:kern w:val="36"/>
            <w:sz w:val="24"/>
            <w:szCs w:val="24"/>
            <w:lang w:eastAsia="en-IN"/>
          </w:rPr>
          <w:tab/>
        </w:r>
        <w:r>
          <w:rPr>
            <w:rFonts w:ascii="Times New Roman" w:eastAsia="Times New Roman" w:hAnsi="Times New Roman" w:cs="Times New Roman"/>
            <w:bCs/>
            <w:color w:val="282828"/>
            <w:kern w:val="36"/>
            <w:sz w:val="24"/>
            <w:szCs w:val="24"/>
            <w:lang w:eastAsia="en-IN"/>
          </w:rPr>
          <w:tab/>
        </w:r>
        <w:r>
          <w:rPr>
            <w:rFonts w:ascii="Times New Roman" w:eastAsia="Times New Roman" w:hAnsi="Times New Roman" w:cs="Times New Roman"/>
            <w:bCs/>
            <w:color w:val="282828"/>
            <w:kern w:val="36"/>
            <w:sz w:val="24"/>
            <w:szCs w:val="24"/>
            <w:lang w:eastAsia="en-IN"/>
          </w:rPr>
          <w:tab/>
        </w:r>
        <w:r>
          <w:rPr>
            <w:rFonts w:ascii="Times New Roman" w:eastAsia="Times New Roman" w:hAnsi="Times New Roman" w:cs="Times New Roman"/>
            <w:bCs/>
            <w:color w:val="282828"/>
            <w:kern w:val="36"/>
            <w:sz w:val="24"/>
            <w:szCs w:val="24"/>
            <w:lang w:eastAsia="en-IN"/>
          </w:rPr>
          <w:tab/>
        </w:r>
        <w:r>
          <w:rPr>
            <w:rFonts w:ascii="Times New Roman" w:eastAsia="Times New Roman" w:hAnsi="Times New Roman" w:cs="Times New Roman"/>
            <w:bCs/>
            <w:color w:val="282828"/>
            <w:kern w:val="36"/>
            <w:sz w:val="24"/>
            <w:szCs w:val="24"/>
            <w:lang w:eastAsia="en-IN"/>
          </w:rPr>
          <w:tab/>
        </w:r>
        <w:r>
          <w:rPr>
            <w:rFonts w:ascii="Times New Roman" w:eastAsia="Times New Roman" w:hAnsi="Times New Roman" w:cs="Times New Roman"/>
            <w:bCs/>
            <w:color w:val="282828"/>
            <w:kern w:val="36"/>
            <w:sz w:val="24"/>
            <w:szCs w:val="24"/>
            <w:lang w:eastAsia="en-IN"/>
          </w:rPr>
          <w:tab/>
          <w:t xml:space="preserve">       </w:t>
        </w:r>
        <w:r w:rsidRPr="00E52406">
          <w:rPr>
            <w:rFonts w:ascii="Times New Roman" w:hAnsi="Times New Roman" w:cs="Times New Roman"/>
            <w:sz w:val="24"/>
            <w:szCs w:val="24"/>
          </w:rPr>
          <w:t xml:space="preserve">Available at: </w:t>
        </w:r>
        <w:r w:rsidR="00D12770">
          <w:fldChar w:fldCharType="begin"/>
        </w:r>
        <w:r>
          <w:instrText>HYPERLINK "https://thewire.in/rights/health-workers-safety"</w:instrText>
        </w:r>
        <w:r w:rsidR="00D12770">
          <w:fldChar w:fldCharType="separate"/>
        </w:r>
        <w:r>
          <w:rPr>
            <w:rStyle w:val="Hyperlink"/>
          </w:rPr>
          <w:t>https://thewire.in/rights/health-workers-safety</w:t>
        </w:r>
        <w:r w:rsidR="00D12770">
          <w:fldChar w:fldCharType="end"/>
        </w:r>
      </w:ins>
    </w:p>
    <w:p w14:paraId="4DC45E96" w14:textId="77777777" w:rsidR="00C16BAF" w:rsidRPr="00003BF4" w:rsidRDefault="00C16BAF" w:rsidP="00C16BAF">
      <w:pPr>
        <w:shd w:val="clear" w:color="auto" w:fill="FFFFFF"/>
        <w:spacing w:after="173" w:line="240" w:lineRule="auto"/>
        <w:ind w:left="284" w:hanging="284"/>
        <w:rPr>
          <w:ins w:id="140" w:author="HP" w:date="2020-07-21T23:45:00Z"/>
          <w:rFonts w:ascii="Times New Roman" w:eastAsia="Times New Roman" w:hAnsi="Times New Roman" w:cs="Times New Roman"/>
          <w:bCs/>
          <w:color w:val="282828"/>
          <w:kern w:val="36"/>
          <w:sz w:val="24"/>
          <w:szCs w:val="24"/>
          <w:lang w:eastAsia="en-IN"/>
        </w:rPr>
      </w:pPr>
    </w:p>
    <w:p w14:paraId="016D9190" w14:textId="77777777" w:rsidR="00C16BAF" w:rsidRPr="00ED7273" w:rsidRDefault="00C16BAF" w:rsidP="00C16BAF">
      <w:pPr>
        <w:shd w:val="clear" w:color="auto" w:fill="FFFFFF"/>
        <w:spacing w:after="0"/>
        <w:ind w:left="284" w:hanging="284"/>
        <w:textAlignment w:val="baseline"/>
        <w:outlineLvl w:val="0"/>
        <w:rPr>
          <w:ins w:id="141" w:author="HP" w:date="2020-07-21T23:45:00Z"/>
          <w:rFonts w:ascii="Times New Roman" w:eastAsia="Times New Roman" w:hAnsi="Times New Roman" w:cs="Times New Roman"/>
          <w:bCs/>
          <w:color w:val="000000"/>
          <w:kern w:val="36"/>
          <w:sz w:val="24"/>
          <w:szCs w:val="24"/>
          <w:lang w:eastAsia="en-IN"/>
        </w:rPr>
      </w:pPr>
      <w:ins w:id="142" w:author="HP" w:date="2020-07-21T23:45:00Z">
        <w:r>
          <w:rPr>
            <w:rStyle w:val="updatedate"/>
            <w:rFonts w:ascii="Times New Roman" w:hAnsi="Times New Roman" w:cs="Times New Roman"/>
            <w:color w:val="444444"/>
            <w:sz w:val="24"/>
            <w:szCs w:val="24"/>
          </w:rPr>
          <w:t>5.</w:t>
        </w:r>
        <w:r w:rsidRPr="00ED7273">
          <w:rPr>
            <w:rFonts w:ascii="Droid Serif" w:eastAsia="Times New Roman" w:hAnsi="Droid Serif" w:cs="Arial"/>
            <w:b/>
            <w:bCs/>
            <w:color w:val="000000"/>
            <w:kern w:val="36"/>
            <w:sz w:val="36"/>
            <w:szCs w:val="36"/>
            <w:lang w:eastAsia="en-IN"/>
          </w:rPr>
          <w:t xml:space="preserve"> </w:t>
        </w:r>
        <w:r>
          <w:rPr>
            <w:rFonts w:ascii="Droid Serif" w:hAnsi="Droid Serif"/>
            <w:color w:val="484848"/>
            <w:sz w:val="21"/>
            <w:szCs w:val="21"/>
          </w:rPr>
          <w:t> </w:t>
        </w:r>
        <w:r w:rsidR="00D12770">
          <w:fldChar w:fldCharType="begin"/>
        </w:r>
        <w:r>
          <w:instrText>HYPERLINK "https://indianexpress.com/profile/author/tabassum-barnagarwala/"</w:instrText>
        </w:r>
        <w:r w:rsidR="00D12770">
          <w:fldChar w:fldCharType="separate"/>
        </w:r>
        <w:r w:rsidRPr="00ED4BCA">
          <w:rPr>
            <w:rStyle w:val="Hyperlink"/>
            <w:rFonts w:ascii="Times New Roman" w:hAnsi="Times New Roman" w:cs="Times New Roman"/>
            <w:bCs/>
            <w:color w:val="auto"/>
            <w:sz w:val="24"/>
            <w:szCs w:val="24"/>
            <w:u w:val="none"/>
          </w:rPr>
          <w:t xml:space="preserve"> Barnagarwala</w:t>
        </w:r>
        <w:r w:rsidR="00D12770">
          <w:fldChar w:fldCharType="end"/>
        </w:r>
        <w:r w:rsidRPr="00ED4BCA">
          <w:rPr>
            <w:rFonts w:ascii="Times New Roman" w:hAnsi="Times New Roman" w:cs="Times New Roman"/>
            <w:color w:val="484848"/>
            <w:sz w:val="24"/>
            <w:szCs w:val="24"/>
          </w:rPr>
          <w:t> T</w:t>
        </w:r>
        <w:r>
          <w:rPr>
            <w:rFonts w:ascii="Droid Serif" w:hAnsi="Droid Serif"/>
            <w:color w:val="484848"/>
            <w:sz w:val="21"/>
            <w:szCs w:val="21"/>
          </w:rPr>
          <w:t>.</w:t>
        </w:r>
        <w:r>
          <w:rPr>
            <w:rFonts w:ascii="Droid Serif" w:hAnsi="Droid Serif"/>
            <w:color w:val="484848"/>
            <w:sz w:val="21"/>
            <w:szCs w:val="21"/>
            <w:bdr w:val="none" w:sz="0" w:space="0" w:color="auto" w:frame="1"/>
          </w:rPr>
          <w:t xml:space="preserve"> </w:t>
        </w:r>
        <w:r w:rsidRPr="00ED7273">
          <w:rPr>
            <w:rFonts w:ascii="Times New Roman" w:eastAsia="Times New Roman" w:hAnsi="Times New Roman" w:cs="Times New Roman"/>
            <w:bCs/>
            <w:color w:val="000000"/>
            <w:kern w:val="36"/>
            <w:sz w:val="24"/>
            <w:szCs w:val="24"/>
            <w:lang w:eastAsia="en-IN"/>
          </w:rPr>
          <w:t>Fear Of Infection, Poor Salary Among Reasons Why Nurses Unwilling To Work; Maharashtra has 1.25 lakh nurses, yet shortage continues</w:t>
        </w:r>
        <w:r>
          <w:rPr>
            <w:rFonts w:ascii="Times New Roman" w:eastAsia="Times New Roman" w:hAnsi="Times New Roman" w:cs="Times New Roman"/>
            <w:bCs/>
            <w:color w:val="000000"/>
            <w:kern w:val="36"/>
            <w:sz w:val="24"/>
            <w:szCs w:val="24"/>
            <w:lang w:eastAsia="en-IN"/>
          </w:rPr>
          <w:t>.</w:t>
        </w:r>
        <w:r w:rsidRPr="00ED4BCA">
          <w:rPr>
            <w:rFonts w:ascii="Droid Serif" w:hAnsi="Droid Serif"/>
            <w:color w:val="484848"/>
            <w:sz w:val="21"/>
            <w:szCs w:val="21"/>
            <w:bdr w:val="none" w:sz="0" w:space="0" w:color="auto" w:frame="1"/>
          </w:rPr>
          <w:t xml:space="preserve"> </w:t>
        </w:r>
        <w:r w:rsidRPr="007706F4">
          <w:rPr>
            <w:rFonts w:ascii="Times New Roman" w:hAnsi="Times New Roman" w:cs="Times New Roman"/>
            <w:color w:val="484848"/>
            <w:sz w:val="24"/>
            <w:szCs w:val="24"/>
            <w:bdr w:val="none" w:sz="0" w:space="0" w:color="auto" w:frame="1"/>
          </w:rPr>
          <w:t>July 17, 2020</w:t>
        </w:r>
      </w:ins>
    </w:p>
    <w:p w14:paraId="6375F875" w14:textId="77777777" w:rsidR="00C16BAF" w:rsidRDefault="00C16BAF" w:rsidP="00C16BAF">
      <w:pPr>
        <w:shd w:val="clear" w:color="auto" w:fill="FFFFFF"/>
        <w:spacing w:after="0"/>
        <w:ind w:left="284" w:hanging="284"/>
        <w:textAlignment w:val="baseline"/>
        <w:outlineLvl w:val="0"/>
        <w:rPr>
          <w:ins w:id="143" w:author="HP" w:date="2020-07-21T23:45:00Z"/>
        </w:rPr>
      </w:pPr>
      <w:ins w:id="144" w:author="HP" w:date="2020-07-21T23:45:00Z">
        <w:r>
          <w:t xml:space="preserve">      Available at   </w:t>
        </w:r>
        <w:r w:rsidR="00D12770">
          <w:fldChar w:fldCharType="begin"/>
        </w:r>
        <w:r>
          <w:instrText>HYPERLINK "https://indianexpress.com/article/india/fear-of-infection-poor-salary-among-reasons-why-%20nurses-unwilling-to-work-maharashtra-has-1-25-lakh-nurses-yet-shortage-continues-6"</w:instrText>
        </w:r>
        <w:r w:rsidR="00D12770">
          <w:fldChar w:fldCharType="separate"/>
        </w:r>
        <w:r w:rsidRPr="00434986">
          <w:rPr>
            <w:rStyle w:val="Hyperlink"/>
          </w:rPr>
          <w:t>https://indianexpress.com/article/india/fear-of-infection-poor-salary-among-reasons-why- nurses-unwilling-to-work-maharashtra-has-1-25-lakh-nurses-yet-shortage-continues-6</w:t>
        </w:r>
        <w:r w:rsidR="00D12770">
          <w:fldChar w:fldCharType="end"/>
        </w:r>
      </w:ins>
    </w:p>
    <w:p w14:paraId="3FC994B8" w14:textId="77777777" w:rsidR="00C16BAF" w:rsidRDefault="00C16BAF" w:rsidP="00C16BAF">
      <w:pPr>
        <w:shd w:val="clear" w:color="auto" w:fill="FFFFFF"/>
        <w:spacing w:line="240" w:lineRule="auto"/>
        <w:ind w:left="284" w:hanging="284"/>
        <w:rPr>
          <w:ins w:id="145" w:author="HP" w:date="2020-07-21T23:45:00Z"/>
        </w:rPr>
      </w:pPr>
    </w:p>
    <w:p w14:paraId="335B3195" w14:textId="77777777" w:rsidR="00C16BAF" w:rsidRPr="00E211E0" w:rsidRDefault="00C16BAF" w:rsidP="00C16BAF">
      <w:pPr>
        <w:shd w:val="clear" w:color="auto" w:fill="FFFFFF"/>
        <w:spacing w:after="0"/>
        <w:ind w:left="284" w:hanging="284"/>
        <w:textAlignment w:val="baseline"/>
        <w:outlineLvl w:val="0"/>
        <w:rPr>
          <w:ins w:id="146" w:author="HP" w:date="2020-07-21T23:45:00Z"/>
          <w:rFonts w:ascii="Droid Serif" w:eastAsia="Times New Roman" w:hAnsi="Droid Serif" w:cs="Arial"/>
          <w:b/>
          <w:bCs/>
          <w:color w:val="000000"/>
          <w:kern w:val="36"/>
          <w:sz w:val="40"/>
          <w:szCs w:val="40"/>
          <w:lang w:eastAsia="en-IN"/>
        </w:rPr>
      </w:pPr>
      <w:ins w:id="147" w:author="HP" w:date="2020-07-21T23:45:00Z">
        <w:r>
          <w:rPr>
            <w:rFonts w:ascii="Times New Roman" w:hAnsi="Times New Roman" w:cs="Times New Roman"/>
            <w:sz w:val="24"/>
            <w:szCs w:val="24"/>
            <w:shd w:val="clear" w:color="auto" w:fill="FFFFFF"/>
          </w:rPr>
          <w:t xml:space="preserve">6. </w:t>
        </w:r>
        <w:r w:rsidR="00D12770">
          <w:fldChar w:fldCharType="begin"/>
        </w:r>
        <w:r>
          <w:instrText>HYPERLINK "https://indianexpress.com/profile/author/tabassum-barnagarwala/"</w:instrText>
        </w:r>
        <w:r w:rsidR="00D12770">
          <w:fldChar w:fldCharType="separate"/>
        </w:r>
        <w:r w:rsidRPr="00E211E0">
          <w:rPr>
            <w:rFonts w:ascii="Times New Roman" w:eastAsia="Times New Roman" w:hAnsi="Times New Roman" w:cs="Times New Roman"/>
            <w:bCs/>
            <w:sz w:val="24"/>
            <w:szCs w:val="24"/>
            <w:lang w:eastAsia="en-IN"/>
          </w:rPr>
          <w:t xml:space="preserve"> Barnagarwala</w:t>
        </w:r>
        <w:r w:rsidR="00D12770">
          <w:fldChar w:fldCharType="end"/>
        </w:r>
        <w:r w:rsidRPr="00065657">
          <w:rPr>
            <w:lang w:eastAsia="en-IN"/>
          </w:rPr>
          <w:t xml:space="preserve"> </w:t>
        </w:r>
        <w:r w:rsidRPr="00065657">
          <w:rPr>
            <w:rFonts w:ascii="Times New Roman" w:eastAsia="Times New Roman" w:hAnsi="Times New Roman" w:cs="Times New Roman"/>
            <w:sz w:val="24"/>
            <w:szCs w:val="24"/>
            <w:lang w:eastAsia="en-IN"/>
          </w:rPr>
          <w:t>T</w:t>
        </w:r>
        <w:r>
          <w:rPr>
            <w:rFonts w:ascii="Times New Roman" w:eastAsia="Times New Roman" w:hAnsi="Times New Roman" w:cs="Times New Roman"/>
            <w:sz w:val="24"/>
            <w:szCs w:val="24"/>
            <w:lang w:eastAsia="en-IN"/>
          </w:rPr>
          <w:t>.</w:t>
        </w:r>
        <w:r w:rsidRPr="00E211E0">
          <w:rPr>
            <w:rFonts w:ascii="Times New Roman" w:eastAsia="Times New Roman" w:hAnsi="Times New Roman" w:cs="Times New Roman"/>
            <w:sz w:val="24"/>
            <w:szCs w:val="24"/>
            <w:lang w:eastAsia="en-IN"/>
          </w:rPr>
          <w:t> </w:t>
        </w:r>
        <w:r w:rsidR="00D12770">
          <w:fldChar w:fldCharType="begin"/>
        </w:r>
        <w:r>
          <w:instrText>HYPERLINK "https://indianexpress.com/profile/author/laxman-singh/"</w:instrText>
        </w:r>
        <w:r w:rsidR="00D12770">
          <w:fldChar w:fldCharType="separate"/>
        </w:r>
        <w:r w:rsidRPr="00E211E0">
          <w:rPr>
            <w:rFonts w:ascii="Times New Roman" w:eastAsia="Times New Roman" w:hAnsi="Times New Roman" w:cs="Times New Roman"/>
            <w:bCs/>
            <w:sz w:val="24"/>
            <w:szCs w:val="24"/>
            <w:lang w:eastAsia="en-IN"/>
          </w:rPr>
          <w:t xml:space="preserve"> </w:t>
        </w:r>
        <w:r>
          <w:rPr>
            <w:rFonts w:ascii="Times New Roman" w:eastAsia="Times New Roman" w:hAnsi="Times New Roman" w:cs="Times New Roman"/>
            <w:bCs/>
            <w:sz w:val="24"/>
            <w:szCs w:val="24"/>
            <w:lang w:eastAsia="en-IN"/>
          </w:rPr>
          <w:t xml:space="preserve">and </w:t>
        </w:r>
        <w:r w:rsidRPr="00E211E0">
          <w:rPr>
            <w:rFonts w:ascii="Times New Roman" w:eastAsia="Times New Roman" w:hAnsi="Times New Roman" w:cs="Times New Roman"/>
            <w:bCs/>
            <w:sz w:val="24"/>
            <w:szCs w:val="24"/>
            <w:lang w:eastAsia="en-IN"/>
          </w:rPr>
          <w:t>Singh</w:t>
        </w:r>
        <w:r w:rsidR="00D12770">
          <w:fldChar w:fldCharType="end"/>
        </w:r>
        <w:r w:rsidRPr="00E211E0">
          <w:rPr>
            <w:rFonts w:ascii="Times New Roman" w:eastAsia="Times New Roman" w:hAnsi="Times New Roman" w:cs="Times New Roman"/>
            <w:sz w:val="24"/>
            <w:szCs w:val="24"/>
            <w:lang w:eastAsia="en-IN"/>
          </w:rPr>
          <w:t> </w:t>
        </w:r>
        <w:r w:rsidRPr="00065657">
          <w:rPr>
            <w:rFonts w:ascii="Times New Roman" w:eastAsia="Times New Roman" w:hAnsi="Times New Roman" w:cs="Times New Roman"/>
            <w:sz w:val="24"/>
            <w:szCs w:val="24"/>
            <w:lang w:eastAsia="en-IN"/>
          </w:rPr>
          <w:t>L</w:t>
        </w:r>
        <w:r>
          <w:rPr>
            <w:rFonts w:ascii="Times New Roman" w:eastAsia="Times New Roman" w:hAnsi="Times New Roman" w:cs="Times New Roman"/>
            <w:sz w:val="24"/>
            <w:szCs w:val="24"/>
            <w:lang w:eastAsia="en-IN"/>
          </w:rPr>
          <w:t>.</w:t>
        </w:r>
        <w:r w:rsidRPr="00E211E0">
          <w:rPr>
            <w:rFonts w:ascii="Times New Roman" w:eastAsia="Times New Roman" w:hAnsi="Times New Roman" w:cs="Times New Roman"/>
            <w:sz w:val="24"/>
            <w:szCs w:val="24"/>
            <w:bdr w:val="none" w:sz="0" w:space="0" w:color="auto" w:frame="1"/>
            <w:lang w:eastAsia="en-IN"/>
          </w:rPr>
          <w:t xml:space="preserve"> </w:t>
        </w:r>
        <w:r w:rsidRPr="00E211E0">
          <w:rPr>
            <w:rFonts w:ascii="Times New Roman" w:eastAsia="Times New Roman" w:hAnsi="Times New Roman" w:cs="Times New Roman"/>
            <w:bCs/>
            <w:color w:val="000000"/>
            <w:kern w:val="36"/>
            <w:sz w:val="24"/>
            <w:szCs w:val="24"/>
            <w:lang w:eastAsia="en-IN"/>
          </w:rPr>
          <w:t>Take action against healthcare staff not reporting to work: BMC to private hospitals</w:t>
        </w:r>
        <w:r>
          <w:rPr>
            <w:rFonts w:ascii="Times New Roman" w:eastAsia="Times New Roman" w:hAnsi="Times New Roman" w:cs="Times New Roman"/>
            <w:bCs/>
            <w:color w:val="000000"/>
            <w:kern w:val="36"/>
            <w:sz w:val="24"/>
            <w:szCs w:val="24"/>
            <w:lang w:eastAsia="en-IN"/>
          </w:rPr>
          <w:t xml:space="preserve">. </w:t>
        </w:r>
        <w:r w:rsidRPr="00065657">
          <w:rPr>
            <w:rFonts w:ascii="Times New Roman" w:eastAsia="Times New Roman" w:hAnsi="Times New Roman" w:cs="Times New Roman"/>
            <w:sz w:val="24"/>
            <w:szCs w:val="24"/>
            <w:bdr w:val="none" w:sz="0" w:space="0" w:color="auto" w:frame="1"/>
            <w:lang w:eastAsia="en-IN"/>
          </w:rPr>
          <w:t xml:space="preserve"> </w:t>
        </w:r>
        <w:r w:rsidRPr="00E211E0">
          <w:rPr>
            <w:rFonts w:ascii="Times New Roman" w:eastAsia="Times New Roman" w:hAnsi="Times New Roman" w:cs="Times New Roman"/>
            <w:sz w:val="24"/>
            <w:szCs w:val="24"/>
            <w:bdr w:val="none" w:sz="0" w:space="0" w:color="auto" w:frame="1"/>
            <w:lang w:eastAsia="en-IN"/>
          </w:rPr>
          <w:t>May 2, 2020</w:t>
        </w:r>
      </w:ins>
    </w:p>
    <w:p w14:paraId="4C89F9B2" w14:textId="77777777" w:rsidR="00C16BAF" w:rsidRPr="00E211E0" w:rsidRDefault="00C16BAF" w:rsidP="00C16BAF">
      <w:pPr>
        <w:shd w:val="clear" w:color="auto" w:fill="FFFFFF"/>
        <w:ind w:left="284" w:hanging="284"/>
        <w:textAlignment w:val="baseline"/>
        <w:outlineLvl w:val="1"/>
        <w:rPr>
          <w:ins w:id="148" w:author="HP" w:date="2020-07-21T23:45:00Z"/>
          <w:rFonts w:ascii="Droid Serif" w:eastAsia="Times New Roman" w:hAnsi="Droid Serif" w:cs="Arial"/>
          <w:sz w:val="24"/>
          <w:szCs w:val="24"/>
          <w:lang w:eastAsia="en-IN"/>
        </w:rPr>
      </w:pPr>
      <w:ins w:id="149" w:author="HP" w:date="2020-07-21T23:45:00Z">
        <w:r>
          <w:t xml:space="preserve">      Available at </w:t>
        </w:r>
        <w:r w:rsidR="00D12770">
          <w:fldChar w:fldCharType="begin"/>
        </w:r>
        <w:r>
          <w:instrText>HYPERLINK "https://indianexpress.com/article/cities/mumbai/take-action-against-healthcare-staff-%20%20not-reporting-to-work-6389588/"</w:instrText>
        </w:r>
        <w:r w:rsidR="00D12770">
          <w:fldChar w:fldCharType="separate"/>
        </w:r>
        <w:r w:rsidRPr="00434986">
          <w:rPr>
            <w:rStyle w:val="Hyperlink"/>
          </w:rPr>
          <w:t>https://indianexpress.com/article/cities/mumbai/take-action-against-healthcare-staff-  not-reporting-to-work-6389588/</w:t>
        </w:r>
        <w:r w:rsidR="00D12770">
          <w:fldChar w:fldCharType="end"/>
        </w:r>
      </w:ins>
    </w:p>
    <w:p w14:paraId="643CEFF6" w14:textId="77777777" w:rsidR="00C16BAF" w:rsidRDefault="00C16BAF" w:rsidP="00C16BAF">
      <w:pPr>
        <w:spacing w:after="0" w:line="240" w:lineRule="auto"/>
        <w:ind w:left="284" w:hanging="284"/>
        <w:rPr>
          <w:ins w:id="150" w:author="HP" w:date="2020-07-21T23:45:00Z"/>
        </w:rPr>
      </w:pPr>
      <w:ins w:id="151" w:author="HP" w:date="2020-07-21T23:45:00Z">
        <w:r>
          <w:rPr>
            <w:rFonts w:ascii="Times New Roman" w:hAnsi="Times New Roman" w:cs="Times New Roman"/>
            <w:sz w:val="24"/>
            <w:szCs w:val="24"/>
            <w:shd w:val="clear" w:color="auto" w:fill="FFFFFF"/>
          </w:rPr>
          <w:t xml:space="preserve">7. The Epidemic Diseases (Amendment) Ordinance, 2020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    Available at </w:t>
        </w:r>
        <w:r w:rsidR="00D12770">
          <w:fldChar w:fldCharType="begin"/>
        </w:r>
        <w:r>
          <w:instrText>HYPERLINK "https://www.prsindia.org/billtrack/epidemic-diseases-amendment-ordinance-2020"</w:instrText>
        </w:r>
        <w:r w:rsidR="00D12770">
          <w:fldChar w:fldCharType="separate"/>
        </w:r>
        <w:r>
          <w:rPr>
            <w:rStyle w:val="Hyperlink"/>
          </w:rPr>
          <w:t>https://www.prsindia.org/billtrack/epidemic-diseases-amendment-ordinance-2020</w:t>
        </w:r>
        <w:r w:rsidR="00D12770">
          <w:fldChar w:fldCharType="end"/>
        </w:r>
        <w:r>
          <w:t xml:space="preserve">  </w:t>
        </w:r>
      </w:ins>
    </w:p>
    <w:p w14:paraId="10CEA974" w14:textId="77777777" w:rsidR="00C16BAF" w:rsidRDefault="00C16BAF" w:rsidP="00C16BAF">
      <w:pPr>
        <w:spacing w:after="0" w:line="240" w:lineRule="auto"/>
        <w:ind w:left="284" w:hanging="284"/>
        <w:rPr>
          <w:ins w:id="152" w:author="HP" w:date="2020-07-21T23:45:00Z"/>
        </w:rPr>
      </w:pPr>
    </w:p>
    <w:p w14:paraId="63478EFF" w14:textId="77777777" w:rsidR="00C16BAF" w:rsidRDefault="00C16BAF" w:rsidP="00C16BAF">
      <w:pPr>
        <w:shd w:val="clear" w:color="auto" w:fill="FFFFFF"/>
        <w:spacing w:after="0"/>
        <w:ind w:left="284" w:hanging="284"/>
        <w:outlineLvl w:val="0"/>
        <w:rPr>
          <w:ins w:id="153" w:author="HP" w:date="2020-07-21T23:45:00Z"/>
        </w:rPr>
      </w:pPr>
      <w:ins w:id="154" w:author="HP" w:date="2020-07-21T23:45:00Z">
        <w:r>
          <w:rPr>
            <w:rFonts w:ascii="Times New Roman" w:eastAsia="Times New Roman" w:hAnsi="Times New Roman" w:cs="Times New Roman"/>
            <w:bCs/>
            <w:color w:val="000000"/>
            <w:kern w:val="36"/>
            <w:sz w:val="24"/>
            <w:szCs w:val="24"/>
            <w:lang w:eastAsia="en-IN"/>
          </w:rPr>
          <w:t xml:space="preserve">8. </w:t>
        </w:r>
        <w:r w:rsidRPr="00832333">
          <w:rPr>
            <w:rFonts w:ascii="Times New Roman" w:eastAsia="Times New Roman" w:hAnsi="Times New Roman" w:cs="Times New Roman"/>
            <w:bCs/>
            <w:color w:val="000000"/>
            <w:kern w:val="36"/>
            <w:sz w:val="24"/>
            <w:szCs w:val="24"/>
            <w:lang w:eastAsia="en-IN"/>
          </w:rPr>
          <w:t>Roy</w:t>
        </w:r>
        <w:r>
          <w:rPr>
            <w:rFonts w:ascii="Times New Roman" w:eastAsia="Times New Roman" w:hAnsi="Times New Roman" w:cs="Times New Roman"/>
            <w:bCs/>
            <w:color w:val="000000"/>
            <w:kern w:val="36"/>
            <w:sz w:val="24"/>
            <w:szCs w:val="24"/>
            <w:lang w:eastAsia="en-IN"/>
          </w:rPr>
          <w:t xml:space="preserve"> S.</w:t>
        </w:r>
        <w:r w:rsidRPr="00832333">
          <w:rPr>
            <w:rFonts w:ascii="Times New Roman" w:eastAsia="Times New Roman" w:hAnsi="Times New Roman" w:cs="Times New Roman"/>
            <w:color w:val="000000"/>
            <w:kern w:val="36"/>
            <w:sz w:val="24"/>
            <w:szCs w:val="24"/>
            <w:lang w:eastAsia="en-IN"/>
          </w:rPr>
          <w:t> Where have all the nurses gone?</w:t>
        </w:r>
        <w:r>
          <w:rPr>
            <w:rFonts w:ascii="Times New Roman" w:eastAsia="Times New Roman" w:hAnsi="Times New Roman" w:cs="Times New Roman"/>
            <w:color w:val="000000"/>
            <w:kern w:val="36"/>
            <w:sz w:val="24"/>
            <w:szCs w:val="24"/>
            <w:lang w:eastAsia="en-IN"/>
          </w:rPr>
          <w:t xml:space="preserve"> November 3, 2015.</w:t>
        </w:r>
        <w:r w:rsidRPr="00D51D78">
          <w:t xml:space="preserve"> </w:t>
        </w:r>
        <w:r>
          <w:tab/>
          <w:t xml:space="preserve">          </w:t>
        </w:r>
        <w:r>
          <w:tab/>
        </w:r>
        <w:r>
          <w:tab/>
          <w:t xml:space="preserve">        Available at </w:t>
        </w:r>
        <w:r w:rsidR="00D12770">
          <w:fldChar w:fldCharType="begin"/>
        </w:r>
        <w:r>
          <w:instrText>HYPERLINK "https://www.business-standard.com/article/opinion/subir-roy-where-have-all-the-nurses-gone-115110301549_1.html"</w:instrText>
        </w:r>
        <w:r w:rsidR="00D12770">
          <w:fldChar w:fldCharType="separate"/>
        </w:r>
        <w:r>
          <w:rPr>
            <w:rStyle w:val="Hyperlink"/>
          </w:rPr>
          <w:t>https://www.business-standard.com/article/opinion/subir-roy-where-have-all-the-nurses-gone-115110301549_1.html</w:t>
        </w:r>
        <w:r w:rsidR="00D12770">
          <w:fldChar w:fldCharType="end"/>
        </w:r>
      </w:ins>
    </w:p>
    <w:p w14:paraId="4B45ADE5" w14:textId="77777777" w:rsidR="00C16BAF" w:rsidRPr="00C379A4" w:rsidDel="00027972" w:rsidRDefault="00C16BAF" w:rsidP="00E11F5A">
      <w:pPr>
        <w:spacing w:line="360" w:lineRule="auto"/>
        <w:rPr>
          <w:del w:id="155" w:author="HP" w:date="2020-07-21T23:46:00Z"/>
          <w:rFonts w:ascii="Times New Roman" w:hAnsi="Times New Roman" w:cs="Times New Roman"/>
          <w:sz w:val="24"/>
          <w:szCs w:val="24"/>
        </w:rPr>
      </w:pPr>
    </w:p>
    <w:p w14:paraId="4B2CFB30" w14:textId="77777777" w:rsidR="00983AE4" w:rsidRPr="00C379A4" w:rsidRDefault="00983AE4" w:rsidP="00027972">
      <w:pPr>
        <w:spacing w:line="360" w:lineRule="auto"/>
        <w:rPr>
          <w:rFonts w:ascii="Times New Roman" w:hAnsi="Times New Roman" w:cs="Times New Roman"/>
          <w:sz w:val="24"/>
          <w:szCs w:val="24"/>
        </w:rPr>
      </w:pPr>
    </w:p>
    <w:sectPr w:rsidR="00983AE4" w:rsidRPr="00C379A4" w:rsidSect="00BB6B7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eviewer" w:date="2020-07-15T09:09:00Z" w:initials="MD">
    <w:p w14:paraId="17AD47D7" w14:textId="77777777" w:rsidR="00CD053D" w:rsidRDefault="00CD053D">
      <w:pPr>
        <w:pStyle w:val="CommentText"/>
      </w:pPr>
      <w:r>
        <w:rPr>
          <w:rStyle w:val="CommentReference"/>
        </w:rPr>
        <w:annotationRef/>
      </w:r>
      <w:r>
        <w:t>Please cite your study</w:t>
      </w:r>
    </w:p>
  </w:comment>
  <w:comment w:id="13" w:author="Reviewer" w:date="2020-07-15T09:10:00Z" w:initials="MD">
    <w:p w14:paraId="6DA9D00E" w14:textId="77777777" w:rsidR="00CD053D" w:rsidRDefault="00CD053D">
      <w:pPr>
        <w:pStyle w:val="CommentText"/>
      </w:pPr>
      <w:r>
        <w:rPr>
          <w:rStyle w:val="CommentReference"/>
        </w:rPr>
        <w:annotationRef/>
      </w:r>
      <w:r>
        <w:t>This section needs to be cut,  and figures should have a reference.</w:t>
      </w:r>
    </w:p>
  </w:comment>
  <w:comment w:id="20" w:author="Reviewer" w:date="2020-07-15T09:06:00Z" w:initials="MD">
    <w:p w14:paraId="269F97D5" w14:textId="77777777" w:rsidR="006B541A" w:rsidRDefault="006B541A">
      <w:pPr>
        <w:pStyle w:val="CommentText"/>
      </w:pPr>
      <w:r>
        <w:rPr>
          <w:rStyle w:val="CommentReference"/>
        </w:rPr>
        <w:annotationRef/>
      </w:r>
      <w:r>
        <w:t xml:space="preserve">Could cite a couple of news reports: </w:t>
      </w:r>
    </w:p>
    <w:p w14:paraId="53908BD6" w14:textId="77777777" w:rsidR="006B541A" w:rsidRDefault="00A50561">
      <w:pPr>
        <w:pStyle w:val="CommentText"/>
        <w:rPr>
          <w:sz w:val="22"/>
          <w:szCs w:val="22"/>
        </w:rPr>
      </w:pPr>
      <w:hyperlink r:id="rId1" w:history="1">
        <w:r w:rsidR="006B541A" w:rsidRPr="006B541A">
          <w:rPr>
            <w:color w:val="0000FF"/>
            <w:sz w:val="22"/>
            <w:szCs w:val="22"/>
            <w:u w:val="single"/>
          </w:rPr>
          <w:t>https://citizenmatters.in/mumbai-who-cares-for-the-nurses-17399</w:t>
        </w:r>
      </w:hyperlink>
    </w:p>
    <w:p w14:paraId="6B517931" w14:textId="77777777" w:rsidR="006B541A" w:rsidRDefault="006B541A">
      <w:pPr>
        <w:pStyle w:val="CommentText"/>
        <w:rPr>
          <w:sz w:val="22"/>
          <w:szCs w:val="22"/>
        </w:rPr>
      </w:pPr>
    </w:p>
    <w:p w14:paraId="2FA32E95" w14:textId="77777777" w:rsidR="006B541A" w:rsidRDefault="00A50561">
      <w:pPr>
        <w:pStyle w:val="CommentText"/>
      </w:pPr>
      <w:hyperlink r:id="rId2" w:history="1">
        <w:r w:rsidR="006B541A" w:rsidRPr="006B541A">
          <w:rPr>
            <w:color w:val="0000FF"/>
            <w:sz w:val="22"/>
            <w:szCs w:val="22"/>
            <w:u w:val="single"/>
          </w:rPr>
          <w:t>https://www.newindianexpress.com/states/kerala/2020/jun/01/nurses-working-outside-living-dangerously-amid-coronavirus-without-ppe-kits-2150517.html</w:t>
        </w:r>
      </w:hyperlink>
    </w:p>
  </w:comment>
  <w:comment w:id="95" w:author="Reviewer" w:date="2020-07-15T09:12:00Z" w:initials="MD">
    <w:p w14:paraId="223EE59E" w14:textId="77777777" w:rsidR="00CD053D" w:rsidRDefault="00CD053D">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AD47D7" w15:done="0"/>
  <w15:commentEx w15:paraId="6DA9D00E" w15:done="0"/>
  <w15:commentEx w15:paraId="2FA32E95" w15:done="0"/>
  <w15:commentEx w15:paraId="223EE5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13FC9" w14:textId="77777777" w:rsidR="00A50561" w:rsidRDefault="00A50561" w:rsidP="002C709D">
      <w:pPr>
        <w:spacing w:after="0" w:line="240" w:lineRule="auto"/>
      </w:pPr>
      <w:r>
        <w:separator/>
      </w:r>
    </w:p>
  </w:endnote>
  <w:endnote w:type="continuationSeparator" w:id="0">
    <w:p w14:paraId="2C9F09DA" w14:textId="77777777" w:rsidR="00A50561" w:rsidRDefault="00A50561" w:rsidP="002C7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7FDA9" w14:textId="77777777" w:rsidR="00A50561" w:rsidRDefault="00A50561" w:rsidP="002C709D">
      <w:pPr>
        <w:spacing w:after="0" w:line="240" w:lineRule="auto"/>
      </w:pPr>
      <w:r>
        <w:separator/>
      </w:r>
    </w:p>
  </w:footnote>
  <w:footnote w:type="continuationSeparator" w:id="0">
    <w:p w14:paraId="4E95015E" w14:textId="77777777" w:rsidR="00A50561" w:rsidRDefault="00A50561" w:rsidP="002C70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55B70"/>
    <w:multiLevelType w:val="hybridMultilevel"/>
    <w:tmpl w:val="A08A5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C0"/>
    <w:rsid w:val="00004CAB"/>
    <w:rsid w:val="0001105A"/>
    <w:rsid w:val="00011FEC"/>
    <w:rsid w:val="00012E3D"/>
    <w:rsid w:val="00015B73"/>
    <w:rsid w:val="0001766B"/>
    <w:rsid w:val="000235AA"/>
    <w:rsid w:val="00025E85"/>
    <w:rsid w:val="00027972"/>
    <w:rsid w:val="00032719"/>
    <w:rsid w:val="0004471A"/>
    <w:rsid w:val="00044EF8"/>
    <w:rsid w:val="0004658D"/>
    <w:rsid w:val="00055E73"/>
    <w:rsid w:val="00094E6D"/>
    <w:rsid w:val="000B4B40"/>
    <w:rsid w:val="000C3D25"/>
    <w:rsid w:val="000E1033"/>
    <w:rsid w:val="000E16D2"/>
    <w:rsid w:val="00127E76"/>
    <w:rsid w:val="00132245"/>
    <w:rsid w:val="00161D04"/>
    <w:rsid w:val="00164C68"/>
    <w:rsid w:val="00165E03"/>
    <w:rsid w:val="00172F16"/>
    <w:rsid w:val="00174800"/>
    <w:rsid w:val="0018120F"/>
    <w:rsid w:val="0018713C"/>
    <w:rsid w:val="00190F4A"/>
    <w:rsid w:val="00193F2B"/>
    <w:rsid w:val="001A3036"/>
    <w:rsid w:val="001A3A7D"/>
    <w:rsid w:val="001C4535"/>
    <w:rsid w:val="001D70C3"/>
    <w:rsid w:val="001F1882"/>
    <w:rsid w:val="001F18C3"/>
    <w:rsid w:val="001F56D6"/>
    <w:rsid w:val="001F6119"/>
    <w:rsid w:val="00207FE1"/>
    <w:rsid w:val="00244BE3"/>
    <w:rsid w:val="00251920"/>
    <w:rsid w:val="002561A1"/>
    <w:rsid w:val="002573F0"/>
    <w:rsid w:val="002654A8"/>
    <w:rsid w:val="00265E9D"/>
    <w:rsid w:val="00282127"/>
    <w:rsid w:val="00283F8C"/>
    <w:rsid w:val="00287222"/>
    <w:rsid w:val="002A62A6"/>
    <w:rsid w:val="002B110A"/>
    <w:rsid w:val="002B5A07"/>
    <w:rsid w:val="002B5B0C"/>
    <w:rsid w:val="002C4813"/>
    <w:rsid w:val="002C690C"/>
    <w:rsid w:val="002C709D"/>
    <w:rsid w:val="002C79DC"/>
    <w:rsid w:val="002D0620"/>
    <w:rsid w:val="002D0E72"/>
    <w:rsid w:val="002D1E43"/>
    <w:rsid w:val="002E09AF"/>
    <w:rsid w:val="002E6734"/>
    <w:rsid w:val="003026D6"/>
    <w:rsid w:val="003107B9"/>
    <w:rsid w:val="00315DB0"/>
    <w:rsid w:val="00317237"/>
    <w:rsid w:val="00321E68"/>
    <w:rsid w:val="00353D85"/>
    <w:rsid w:val="0038517F"/>
    <w:rsid w:val="00394739"/>
    <w:rsid w:val="003A2C8B"/>
    <w:rsid w:val="003A370D"/>
    <w:rsid w:val="003A4959"/>
    <w:rsid w:val="003C65DA"/>
    <w:rsid w:val="003C7384"/>
    <w:rsid w:val="003D1C0B"/>
    <w:rsid w:val="003E5DBB"/>
    <w:rsid w:val="00414108"/>
    <w:rsid w:val="00436DC2"/>
    <w:rsid w:val="004416FE"/>
    <w:rsid w:val="00443E10"/>
    <w:rsid w:val="004565C5"/>
    <w:rsid w:val="0045703B"/>
    <w:rsid w:val="004709BF"/>
    <w:rsid w:val="00477813"/>
    <w:rsid w:val="004839D2"/>
    <w:rsid w:val="0049693B"/>
    <w:rsid w:val="004A1DD6"/>
    <w:rsid w:val="004B7E45"/>
    <w:rsid w:val="004C3CD5"/>
    <w:rsid w:val="004D74EF"/>
    <w:rsid w:val="004E2245"/>
    <w:rsid w:val="004E3982"/>
    <w:rsid w:val="004E39DC"/>
    <w:rsid w:val="004E4ADB"/>
    <w:rsid w:val="004F1E49"/>
    <w:rsid w:val="004F3359"/>
    <w:rsid w:val="004F3588"/>
    <w:rsid w:val="00504771"/>
    <w:rsid w:val="00507F9C"/>
    <w:rsid w:val="00514227"/>
    <w:rsid w:val="00526B5C"/>
    <w:rsid w:val="005306CC"/>
    <w:rsid w:val="005359D3"/>
    <w:rsid w:val="00541E6A"/>
    <w:rsid w:val="00542170"/>
    <w:rsid w:val="00554B2E"/>
    <w:rsid w:val="00566146"/>
    <w:rsid w:val="00590E14"/>
    <w:rsid w:val="005928AF"/>
    <w:rsid w:val="005B3F1C"/>
    <w:rsid w:val="005C15E3"/>
    <w:rsid w:val="005D754C"/>
    <w:rsid w:val="005E4FF4"/>
    <w:rsid w:val="005F6882"/>
    <w:rsid w:val="00615A8D"/>
    <w:rsid w:val="00624E48"/>
    <w:rsid w:val="0063050A"/>
    <w:rsid w:val="0063449C"/>
    <w:rsid w:val="006661F2"/>
    <w:rsid w:val="00672E0F"/>
    <w:rsid w:val="00675071"/>
    <w:rsid w:val="006769C2"/>
    <w:rsid w:val="00676B65"/>
    <w:rsid w:val="006849F2"/>
    <w:rsid w:val="00693C8E"/>
    <w:rsid w:val="006A3DED"/>
    <w:rsid w:val="006A3E59"/>
    <w:rsid w:val="006A72E2"/>
    <w:rsid w:val="006A7463"/>
    <w:rsid w:val="006B541A"/>
    <w:rsid w:val="006B61CE"/>
    <w:rsid w:val="006B7592"/>
    <w:rsid w:val="006C262C"/>
    <w:rsid w:val="006D0366"/>
    <w:rsid w:val="00705F8F"/>
    <w:rsid w:val="0071466C"/>
    <w:rsid w:val="007414E3"/>
    <w:rsid w:val="007450BE"/>
    <w:rsid w:val="0074631C"/>
    <w:rsid w:val="00747C86"/>
    <w:rsid w:val="00757379"/>
    <w:rsid w:val="007576AD"/>
    <w:rsid w:val="00760364"/>
    <w:rsid w:val="0077043A"/>
    <w:rsid w:val="00771D20"/>
    <w:rsid w:val="00790AB3"/>
    <w:rsid w:val="00794339"/>
    <w:rsid w:val="007B11E5"/>
    <w:rsid w:val="007C2027"/>
    <w:rsid w:val="007D1CB0"/>
    <w:rsid w:val="007D4022"/>
    <w:rsid w:val="007D55B6"/>
    <w:rsid w:val="007E1134"/>
    <w:rsid w:val="007F4D9E"/>
    <w:rsid w:val="007F6F69"/>
    <w:rsid w:val="008031A8"/>
    <w:rsid w:val="00805B81"/>
    <w:rsid w:val="00816AAE"/>
    <w:rsid w:val="00820012"/>
    <w:rsid w:val="00837902"/>
    <w:rsid w:val="0085715E"/>
    <w:rsid w:val="00865DCA"/>
    <w:rsid w:val="00874702"/>
    <w:rsid w:val="00881D2E"/>
    <w:rsid w:val="00885B4F"/>
    <w:rsid w:val="00886548"/>
    <w:rsid w:val="008866B2"/>
    <w:rsid w:val="008926D3"/>
    <w:rsid w:val="008A6189"/>
    <w:rsid w:val="008A683D"/>
    <w:rsid w:val="008B0DDD"/>
    <w:rsid w:val="008C63E7"/>
    <w:rsid w:val="008D0B9F"/>
    <w:rsid w:val="008D71C2"/>
    <w:rsid w:val="008E0AC0"/>
    <w:rsid w:val="008E45AC"/>
    <w:rsid w:val="0090102B"/>
    <w:rsid w:val="00905F73"/>
    <w:rsid w:val="00911030"/>
    <w:rsid w:val="009319E8"/>
    <w:rsid w:val="00937729"/>
    <w:rsid w:val="00946906"/>
    <w:rsid w:val="00961CC0"/>
    <w:rsid w:val="00975880"/>
    <w:rsid w:val="00981BC0"/>
    <w:rsid w:val="00983AE4"/>
    <w:rsid w:val="009979D4"/>
    <w:rsid w:val="009A296B"/>
    <w:rsid w:val="009B5A36"/>
    <w:rsid w:val="009C4B7E"/>
    <w:rsid w:val="009D20D3"/>
    <w:rsid w:val="009F0FD6"/>
    <w:rsid w:val="009F5280"/>
    <w:rsid w:val="009F6B90"/>
    <w:rsid w:val="00A03B07"/>
    <w:rsid w:val="00A21D5C"/>
    <w:rsid w:val="00A379D3"/>
    <w:rsid w:val="00A50561"/>
    <w:rsid w:val="00A5337C"/>
    <w:rsid w:val="00A57DD0"/>
    <w:rsid w:val="00A648AB"/>
    <w:rsid w:val="00A70D1D"/>
    <w:rsid w:val="00A71FAE"/>
    <w:rsid w:val="00A96396"/>
    <w:rsid w:val="00AB2F5F"/>
    <w:rsid w:val="00AC5A81"/>
    <w:rsid w:val="00AC6897"/>
    <w:rsid w:val="00AD7689"/>
    <w:rsid w:val="00AF37BE"/>
    <w:rsid w:val="00B14BBE"/>
    <w:rsid w:val="00B37877"/>
    <w:rsid w:val="00B44E46"/>
    <w:rsid w:val="00B60004"/>
    <w:rsid w:val="00B64647"/>
    <w:rsid w:val="00B66F59"/>
    <w:rsid w:val="00B80857"/>
    <w:rsid w:val="00B859BD"/>
    <w:rsid w:val="00B95C74"/>
    <w:rsid w:val="00B96393"/>
    <w:rsid w:val="00BB0217"/>
    <w:rsid w:val="00BB07BA"/>
    <w:rsid w:val="00BB33C6"/>
    <w:rsid w:val="00BC25BA"/>
    <w:rsid w:val="00BD3986"/>
    <w:rsid w:val="00C0096C"/>
    <w:rsid w:val="00C01893"/>
    <w:rsid w:val="00C02140"/>
    <w:rsid w:val="00C02765"/>
    <w:rsid w:val="00C034C7"/>
    <w:rsid w:val="00C1034F"/>
    <w:rsid w:val="00C16BAF"/>
    <w:rsid w:val="00C22764"/>
    <w:rsid w:val="00C23152"/>
    <w:rsid w:val="00C25613"/>
    <w:rsid w:val="00C379A4"/>
    <w:rsid w:val="00C37A80"/>
    <w:rsid w:val="00C763BB"/>
    <w:rsid w:val="00C76DC1"/>
    <w:rsid w:val="00C802C2"/>
    <w:rsid w:val="00C8088A"/>
    <w:rsid w:val="00C834E8"/>
    <w:rsid w:val="00C83D39"/>
    <w:rsid w:val="00C87320"/>
    <w:rsid w:val="00CA696B"/>
    <w:rsid w:val="00CA7CA4"/>
    <w:rsid w:val="00CC6F66"/>
    <w:rsid w:val="00CD053D"/>
    <w:rsid w:val="00CE2833"/>
    <w:rsid w:val="00CF7481"/>
    <w:rsid w:val="00D01FC8"/>
    <w:rsid w:val="00D12770"/>
    <w:rsid w:val="00D61EFD"/>
    <w:rsid w:val="00D70C95"/>
    <w:rsid w:val="00D70D46"/>
    <w:rsid w:val="00D77B1B"/>
    <w:rsid w:val="00D86CF4"/>
    <w:rsid w:val="00D92BC1"/>
    <w:rsid w:val="00DA7E3C"/>
    <w:rsid w:val="00DC4BBE"/>
    <w:rsid w:val="00DE064D"/>
    <w:rsid w:val="00DE27CE"/>
    <w:rsid w:val="00DF6239"/>
    <w:rsid w:val="00E11F5A"/>
    <w:rsid w:val="00E3360B"/>
    <w:rsid w:val="00E4352C"/>
    <w:rsid w:val="00E8690A"/>
    <w:rsid w:val="00EA23F4"/>
    <w:rsid w:val="00EA2B70"/>
    <w:rsid w:val="00EA377A"/>
    <w:rsid w:val="00EB7B82"/>
    <w:rsid w:val="00EC3EA3"/>
    <w:rsid w:val="00ED7392"/>
    <w:rsid w:val="00EE470C"/>
    <w:rsid w:val="00EF5C5C"/>
    <w:rsid w:val="00EF769C"/>
    <w:rsid w:val="00F12D21"/>
    <w:rsid w:val="00F51936"/>
    <w:rsid w:val="00F64F14"/>
    <w:rsid w:val="00F81EC7"/>
    <w:rsid w:val="00F83049"/>
    <w:rsid w:val="00FA0693"/>
    <w:rsid w:val="00FA522D"/>
    <w:rsid w:val="00FB0457"/>
    <w:rsid w:val="00FB1F8A"/>
    <w:rsid w:val="00FB7252"/>
    <w:rsid w:val="00FC200A"/>
    <w:rsid w:val="00FC2990"/>
    <w:rsid w:val="00FD1BCB"/>
    <w:rsid w:val="00FD40EF"/>
    <w:rsid w:val="00FE4C4C"/>
    <w:rsid w:val="00FF3BE1"/>
    <w:rsid w:val="00FF58EC"/>
    <w:rsid w:val="00FF6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3FC3"/>
  <w15:docId w15:val="{C429FC6B-EDD8-4D62-9328-10F445F8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AC0"/>
  </w:style>
  <w:style w:type="paragraph" w:styleId="Heading1">
    <w:name w:val="heading 1"/>
    <w:basedOn w:val="Normal"/>
    <w:link w:val="Heading1Char"/>
    <w:uiPriority w:val="9"/>
    <w:qFormat/>
    <w:rsid w:val="003D1C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0B"/>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semiHidden/>
    <w:unhideWhenUsed/>
    <w:rsid w:val="002C709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709D"/>
  </w:style>
  <w:style w:type="paragraph" w:styleId="Footer">
    <w:name w:val="footer"/>
    <w:basedOn w:val="Normal"/>
    <w:link w:val="FooterChar"/>
    <w:uiPriority w:val="99"/>
    <w:semiHidden/>
    <w:unhideWhenUsed/>
    <w:rsid w:val="002C709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709D"/>
  </w:style>
  <w:style w:type="character" w:styleId="Hyperlink">
    <w:name w:val="Hyperlink"/>
    <w:basedOn w:val="DefaultParagraphFont"/>
    <w:uiPriority w:val="99"/>
    <w:unhideWhenUsed/>
    <w:rsid w:val="008031A8"/>
    <w:rPr>
      <w:color w:val="0000FF"/>
      <w:u w:val="single"/>
    </w:rPr>
  </w:style>
  <w:style w:type="paragraph" w:styleId="NormalWeb">
    <w:name w:val="Normal (Web)"/>
    <w:basedOn w:val="Normal"/>
    <w:uiPriority w:val="99"/>
    <w:semiHidden/>
    <w:unhideWhenUsed/>
    <w:rsid w:val="00BB33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B33C6"/>
    <w:rPr>
      <w:i/>
      <w:iCs/>
    </w:rPr>
  </w:style>
  <w:style w:type="character" w:customStyle="1" w:styleId="q-box">
    <w:name w:val="q-box"/>
    <w:basedOn w:val="DefaultParagraphFont"/>
    <w:rsid w:val="00790AB3"/>
  </w:style>
  <w:style w:type="paragraph" w:customStyle="1" w:styleId="q-text">
    <w:name w:val="q-text"/>
    <w:basedOn w:val="Normal"/>
    <w:rsid w:val="00790A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component-sc-1oskqb9-0">
    <w:name w:val="csscomponent-sc-1oskqb9-0"/>
    <w:basedOn w:val="DefaultParagraphFont"/>
    <w:rsid w:val="00790AB3"/>
  </w:style>
  <w:style w:type="character" w:customStyle="1" w:styleId="csscomponentcssinlinecomponent-sc-1oskqb9-1">
    <w:name w:val="csscomponent__cssinlinecomponent-sc-1oskqb9-1"/>
    <w:basedOn w:val="DefaultParagraphFont"/>
    <w:rsid w:val="00790AB3"/>
  </w:style>
  <w:style w:type="character" w:customStyle="1" w:styleId="q-text1">
    <w:name w:val="q-text1"/>
    <w:basedOn w:val="DefaultParagraphFont"/>
    <w:rsid w:val="00790AB3"/>
  </w:style>
  <w:style w:type="paragraph" w:styleId="BalloonText">
    <w:name w:val="Balloon Text"/>
    <w:basedOn w:val="Normal"/>
    <w:link w:val="BalloonTextChar"/>
    <w:uiPriority w:val="99"/>
    <w:semiHidden/>
    <w:unhideWhenUsed/>
    <w:rsid w:val="00790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AB3"/>
    <w:rPr>
      <w:rFonts w:ascii="Tahoma" w:hAnsi="Tahoma" w:cs="Tahoma"/>
      <w:sz w:val="16"/>
      <w:szCs w:val="16"/>
    </w:rPr>
  </w:style>
  <w:style w:type="character" w:styleId="CommentReference">
    <w:name w:val="annotation reference"/>
    <w:basedOn w:val="DefaultParagraphFont"/>
    <w:uiPriority w:val="99"/>
    <w:semiHidden/>
    <w:unhideWhenUsed/>
    <w:rsid w:val="006B541A"/>
    <w:rPr>
      <w:sz w:val="16"/>
      <w:szCs w:val="16"/>
    </w:rPr>
  </w:style>
  <w:style w:type="paragraph" w:styleId="CommentText">
    <w:name w:val="annotation text"/>
    <w:basedOn w:val="Normal"/>
    <w:link w:val="CommentTextChar"/>
    <w:uiPriority w:val="99"/>
    <w:semiHidden/>
    <w:unhideWhenUsed/>
    <w:rsid w:val="006B541A"/>
    <w:pPr>
      <w:spacing w:line="240" w:lineRule="auto"/>
    </w:pPr>
    <w:rPr>
      <w:sz w:val="20"/>
      <w:szCs w:val="20"/>
    </w:rPr>
  </w:style>
  <w:style w:type="character" w:customStyle="1" w:styleId="CommentTextChar">
    <w:name w:val="Comment Text Char"/>
    <w:basedOn w:val="DefaultParagraphFont"/>
    <w:link w:val="CommentText"/>
    <w:uiPriority w:val="99"/>
    <w:semiHidden/>
    <w:rsid w:val="006B541A"/>
    <w:rPr>
      <w:sz w:val="20"/>
      <w:szCs w:val="20"/>
    </w:rPr>
  </w:style>
  <w:style w:type="paragraph" w:styleId="CommentSubject">
    <w:name w:val="annotation subject"/>
    <w:basedOn w:val="CommentText"/>
    <w:next w:val="CommentText"/>
    <w:link w:val="CommentSubjectChar"/>
    <w:uiPriority w:val="99"/>
    <w:semiHidden/>
    <w:unhideWhenUsed/>
    <w:rsid w:val="006B541A"/>
    <w:rPr>
      <w:b/>
      <w:bCs/>
    </w:rPr>
  </w:style>
  <w:style w:type="character" w:customStyle="1" w:styleId="CommentSubjectChar">
    <w:name w:val="Comment Subject Char"/>
    <w:basedOn w:val="CommentTextChar"/>
    <w:link w:val="CommentSubject"/>
    <w:uiPriority w:val="99"/>
    <w:semiHidden/>
    <w:rsid w:val="006B541A"/>
    <w:rPr>
      <w:b/>
      <w:bCs/>
      <w:sz w:val="20"/>
      <w:szCs w:val="20"/>
    </w:rPr>
  </w:style>
  <w:style w:type="paragraph" w:styleId="ListParagraph">
    <w:name w:val="List Paragraph"/>
    <w:basedOn w:val="Normal"/>
    <w:uiPriority w:val="34"/>
    <w:qFormat/>
    <w:rsid w:val="00321E68"/>
    <w:pPr>
      <w:ind w:left="720"/>
      <w:contextualSpacing/>
    </w:pPr>
  </w:style>
  <w:style w:type="character" w:customStyle="1" w:styleId="updatedate">
    <w:name w:val="update_date"/>
    <w:basedOn w:val="DefaultParagraphFont"/>
    <w:rsid w:val="00C16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577938">
      <w:bodyDiv w:val="1"/>
      <w:marLeft w:val="0"/>
      <w:marRight w:val="0"/>
      <w:marTop w:val="0"/>
      <w:marBottom w:val="0"/>
      <w:divBdr>
        <w:top w:val="none" w:sz="0" w:space="0" w:color="auto"/>
        <w:left w:val="none" w:sz="0" w:space="0" w:color="auto"/>
        <w:bottom w:val="none" w:sz="0" w:space="0" w:color="auto"/>
        <w:right w:val="none" w:sz="0" w:space="0" w:color="auto"/>
      </w:divBdr>
      <w:divsChild>
        <w:div w:id="1640574705">
          <w:marLeft w:val="0"/>
          <w:marRight w:val="0"/>
          <w:marTop w:val="0"/>
          <w:marBottom w:val="0"/>
          <w:divBdr>
            <w:top w:val="none" w:sz="0" w:space="0" w:color="auto"/>
            <w:left w:val="none" w:sz="0" w:space="0" w:color="auto"/>
            <w:bottom w:val="none" w:sz="0" w:space="0" w:color="auto"/>
            <w:right w:val="none" w:sz="0" w:space="0" w:color="auto"/>
          </w:divBdr>
          <w:divsChild>
            <w:div w:id="1781605493">
              <w:marLeft w:val="0"/>
              <w:marRight w:val="0"/>
              <w:marTop w:val="0"/>
              <w:marBottom w:val="0"/>
              <w:divBdr>
                <w:top w:val="none" w:sz="0" w:space="0" w:color="auto"/>
                <w:left w:val="none" w:sz="0" w:space="0" w:color="auto"/>
                <w:bottom w:val="none" w:sz="0" w:space="0" w:color="auto"/>
                <w:right w:val="none" w:sz="0" w:space="0" w:color="auto"/>
              </w:divBdr>
              <w:divsChild>
                <w:div w:id="1865047930">
                  <w:marLeft w:val="0"/>
                  <w:marRight w:val="0"/>
                  <w:marTop w:val="0"/>
                  <w:marBottom w:val="0"/>
                  <w:divBdr>
                    <w:top w:val="none" w:sz="0" w:space="0" w:color="auto"/>
                    <w:left w:val="none" w:sz="0" w:space="0" w:color="auto"/>
                    <w:bottom w:val="none" w:sz="0" w:space="0" w:color="auto"/>
                    <w:right w:val="none" w:sz="0" w:space="0" w:color="auto"/>
                  </w:divBdr>
                  <w:divsChild>
                    <w:div w:id="331642434">
                      <w:marLeft w:val="0"/>
                      <w:marRight w:val="0"/>
                      <w:marTop w:val="0"/>
                      <w:marBottom w:val="0"/>
                      <w:divBdr>
                        <w:top w:val="none" w:sz="0" w:space="0" w:color="auto"/>
                        <w:left w:val="none" w:sz="0" w:space="0" w:color="auto"/>
                        <w:bottom w:val="none" w:sz="0" w:space="0" w:color="auto"/>
                        <w:right w:val="none" w:sz="0" w:space="0" w:color="auto"/>
                      </w:divBdr>
                      <w:divsChild>
                        <w:div w:id="1143546586">
                          <w:marLeft w:val="2"/>
                          <w:marRight w:val="2"/>
                          <w:marTop w:val="0"/>
                          <w:marBottom w:val="0"/>
                          <w:divBdr>
                            <w:top w:val="none" w:sz="0" w:space="0" w:color="DEE0E1"/>
                            <w:left w:val="none" w:sz="0" w:space="0" w:color="DEE0E1"/>
                            <w:bottom w:val="single" w:sz="6" w:space="6" w:color="DEE0E1"/>
                            <w:right w:val="none" w:sz="0" w:space="0" w:color="DEE0E1"/>
                          </w:divBdr>
                          <w:divsChild>
                            <w:div w:id="1198860575">
                              <w:marLeft w:val="0"/>
                              <w:marRight w:val="0"/>
                              <w:marTop w:val="0"/>
                              <w:marBottom w:val="0"/>
                              <w:divBdr>
                                <w:top w:val="none" w:sz="0" w:space="0" w:color="auto"/>
                                <w:left w:val="none" w:sz="0" w:space="0" w:color="auto"/>
                                <w:bottom w:val="none" w:sz="0" w:space="0" w:color="auto"/>
                                <w:right w:val="none" w:sz="0" w:space="0" w:color="auto"/>
                              </w:divBdr>
                              <w:divsChild>
                                <w:div w:id="1923101488">
                                  <w:marLeft w:val="0"/>
                                  <w:marRight w:val="0"/>
                                  <w:marTop w:val="0"/>
                                  <w:marBottom w:val="0"/>
                                  <w:divBdr>
                                    <w:top w:val="none" w:sz="0" w:space="0" w:color="auto"/>
                                    <w:left w:val="none" w:sz="0" w:space="0" w:color="auto"/>
                                    <w:bottom w:val="none" w:sz="0" w:space="0" w:color="auto"/>
                                    <w:right w:val="none" w:sz="0" w:space="0" w:color="auto"/>
                                  </w:divBdr>
                                  <w:divsChild>
                                    <w:div w:id="1335913676">
                                      <w:marLeft w:val="0"/>
                                      <w:marRight w:val="0"/>
                                      <w:marTop w:val="0"/>
                                      <w:marBottom w:val="0"/>
                                      <w:divBdr>
                                        <w:top w:val="none" w:sz="0" w:space="0" w:color="auto"/>
                                        <w:left w:val="none" w:sz="0" w:space="0" w:color="auto"/>
                                        <w:bottom w:val="none" w:sz="0" w:space="0" w:color="auto"/>
                                        <w:right w:val="none" w:sz="0" w:space="0" w:color="auto"/>
                                      </w:divBdr>
                                      <w:divsChild>
                                        <w:div w:id="925765878">
                                          <w:marLeft w:val="0"/>
                                          <w:marRight w:val="0"/>
                                          <w:marTop w:val="0"/>
                                          <w:marBottom w:val="0"/>
                                          <w:divBdr>
                                            <w:top w:val="none" w:sz="0" w:space="0" w:color="auto"/>
                                            <w:left w:val="none" w:sz="0" w:space="0" w:color="auto"/>
                                            <w:bottom w:val="none" w:sz="0" w:space="0" w:color="auto"/>
                                            <w:right w:val="none" w:sz="0" w:space="0" w:color="auto"/>
                                          </w:divBdr>
                                          <w:divsChild>
                                            <w:div w:id="1744522350">
                                              <w:marLeft w:val="0"/>
                                              <w:marRight w:val="0"/>
                                              <w:marTop w:val="0"/>
                                              <w:marBottom w:val="0"/>
                                              <w:divBdr>
                                                <w:top w:val="none" w:sz="0" w:space="0" w:color="auto"/>
                                                <w:left w:val="none" w:sz="0" w:space="0" w:color="auto"/>
                                                <w:bottom w:val="none" w:sz="0" w:space="0" w:color="auto"/>
                                                <w:right w:val="none" w:sz="0" w:space="0" w:color="auto"/>
                                              </w:divBdr>
                                            </w:div>
                                          </w:divsChild>
                                        </w:div>
                                        <w:div w:id="1197233662">
                                          <w:marLeft w:val="0"/>
                                          <w:marRight w:val="0"/>
                                          <w:marTop w:val="120"/>
                                          <w:marBottom w:val="0"/>
                                          <w:divBdr>
                                            <w:top w:val="none" w:sz="0" w:space="0" w:color="auto"/>
                                            <w:left w:val="none" w:sz="0" w:space="0" w:color="auto"/>
                                            <w:bottom w:val="none" w:sz="0" w:space="0" w:color="auto"/>
                                            <w:right w:val="none" w:sz="0" w:space="0" w:color="auto"/>
                                          </w:divBdr>
                                          <w:divsChild>
                                            <w:div w:id="1280644286">
                                              <w:marLeft w:val="0"/>
                                              <w:marRight w:val="0"/>
                                              <w:marTop w:val="0"/>
                                              <w:marBottom w:val="0"/>
                                              <w:divBdr>
                                                <w:top w:val="none" w:sz="0" w:space="0" w:color="auto"/>
                                                <w:left w:val="none" w:sz="0" w:space="0" w:color="auto"/>
                                                <w:bottom w:val="none" w:sz="0" w:space="0" w:color="auto"/>
                                                <w:right w:val="none" w:sz="0" w:space="0" w:color="auto"/>
                                              </w:divBdr>
                                            </w:div>
                                          </w:divsChild>
                                        </w:div>
                                        <w:div w:id="1789663362">
                                          <w:marLeft w:val="0"/>
                                          <w:marRight w:val="0"/>
                                          <w:marTop w:val="0"/>
                                          <w:marBottom w:val="0"/>
                                          <w:divBdr>
                                            <w:top w:val="none" w:sz="0" w:space="0" w:color="auto"/>
                                            <w:left w:val="none" w:sz="0" w:space="0" w:color="auto"/>
                                            <w:bottom w:val="none" w:sz="0" w:space="0" w:color="auto"/>
                                            <w:right w:val="none" w:sz="0" w:space="0" w:color="auto"/>
                                          </w:divBdr>
                                          <w:divsChild>
                                            <w:div w:id="1241134657">
                                              <w:marLeft w:val="-150"/>
                                              <w:marRight w:val="-75"/>
                                              <w:marTop w:val="0"/>
                                              <w:marBottom w:val="0"/>
                                              <w:divBdr>
                                                <w:top w:val="none" w:sz="0" w:space="0" w:color="auto"/>
                                                <w:left w:val="none" w:sz="0" w:space="0" w:color="auto"/>
                                                <w:bottom w:val="none" w:sz="0" w:space="0" w:color="auto"/>
                                                <w:right w:val="none" w:sz="0" w:space="0" w:color="auto"/>
                                              </w:divBdr>
                                              <w:divsChild>
                                                <w:div w:id="279070681">
                                                  <w:marLeft w:val="0"/>
                                                  <w:marRight w:val="0"/>
                                                  <w:marTop w:val="0"/>
                                                  <w:marBottom w:val="0"/>
                                                  <w:divBdr>
                                                    <w:top w:val="none" w:sz="0" w:space="0" w:color="auto"/>
                                                    <w:left w:val="none" w:sz="0" w:space="0" w:color="auto"/>
                                                    <w:bottom w:val="none" w:sz="0" w:space="0" w:color="auto"/>
                                                    <w:right w:val="none" w:sz="0" w:space="0" w:color="auto"/>
                                                  </w:divBdr>
                                                  <w:divsChild>
                                                    <w:div w:id="1965109952">
                                                      <w:marLeft w:val="0"/>
                                                      <w:marRight w:val="120"/>
                                                      <w:marTop w:val="0"/>
                                                      <w:marBottom w:val="0"/>
                                                      <w:divBdr>
                                                        <w:top w:val="none" w:sz="0" w:space="0" w:color="auto"/>
                                                        <w:left w:val="none" w:sz="0" w:space="0" w:color="auto"/>
                                                        <w:bottom w:val="none" w:sz="0" w:space="0" w:color="auto"/>
                                                        <w:right w:val="none" w:sz="0" w:space="0" w:color="auto"/>
                                                      </w:divBdr>
                                                      <w:divsChild>
                                                        <w:div w:id="560481581">
                                                          <w:marLeft w:val="0"/>
                                                          <w:marRight w:val="0"/>
                                                          <w:marTop w:val="0"/>
                                                          <w:marBottom w:val="0"/>
                                                          <w:divBdr>
                                                            <w:top w:val="none" w:sz="0" w:space="0" w:color="auto"/>
                                                            <w:left w:val="none" w:sz="0" w:space="0" w:color="auto"/>
                                                            <w:bottom w:val="none" w:sz="0" w:space="0" w:color="auto"/>
                                                            <w:right w:val="none" w:sz="0" w:space="0" w:color="auto"/>
                                                          </w:divBdr>
                                                          <w:divsChild>
                                                            <w:div w:id="1417627470">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4" w:color="auto"/>
                                                                    <w:left w:val="none" w:sz="0" w:space="4" w:color="auto"/>
                                                                    <w:bottom w:val="none" w:sz="0" w:space="4" w:color="auto"/>
                                                                    <w:right w:val="none" w:sz="0" w:space="4" w:color="auto"/>
                                                                  </w:divBdr>
                                                                  <w:divsChild>
                                                                    <w:div w:id="1096442520">
                                                                      <w:marLeft w:val="0"/>
                                                                      <w:marRight w:val="0"/>
                                                                      <w:marTop w:val="0"/>
                                                                      <w:marBottom w:val="0"/>
                                                                      <w:divBdr>
                                                                        <w:top w:val="none" w:sz="0" w:space="0" w:color="auto"/>
                                                                        <w:left w:val="none" w:sz="0" w:space="0" w:color="auto"/>
                                                                        <w:bottom w:val="none" w:sz="0" w:space="0" w:color="auto"/>
                                                                        <w:right w:val="none" w:sz="0" w:space="0" w:color="auto"/>
                                                                      </w:divBdr>
                                                                      <w:divsChild>
                                                                        <w:div w:id="115101653">
                                                                          <w:marLeft w:val="0"/>
                                                                          <w:marRight w:val="0"/>
                                                                          <w:marTop w:val="0"/>
                                                                          <w:marBottom w:val="0"/>
                                                                          <w:divBdr>
                                                                            <w:top w:val="none" w:sz="0" w:space="0" w:color="auto"/>
                                                                            <w:left w:val="none" w:sz="0" w:space="0" w:color="auto"/>
                                                                            <w:bottom w:val="none" w:sz="0" w:space="0" w:color="auto"/>
                                                                            <w:right w:val="none" w:sz="0" w:space="0" w:color="auto"/>
                                                                          </w:divBdr>
                                                                          <w:divsChild>
                                                                            <w:div w:id="2093113908">
                                                                              <w:marLeft w:val="60"/>
                                                                              <w:marRight w:val="0"/>
                                                                              <w:marTop w:val="0"/>
                                                                              <w:marBottom w:val="0"/>
                                                                              <w:divBdr>
                                                                                <w:top w:val="none" w:sz="0" w:space="0" w:color="auto"/>
                                                                                <w:left w:val="none" w:sz="0" w:space="0" w:color="auto"/>
                                                                                <w:bottom w:val="none" w:sz="0" w:space="0" w:color="auto"/>
                                                                                <w:right w:val="none" w:sz="0" w:space="0" w:color="auto"/>
                                                                              </w:divBdr>
                                                                              <w:divsChild>
                                                                                <w:div w:id="1925525474">
                                                                                  <w:marLeft w:val="0"/>
                                                                                  <w:marRight w:val="0"/>
                                                                                  <w:marTop w:val="0"/>
                                                                                  <w:marBottom w:val="0"/>
                                                                                  <w:divBdr>
                                                                                    <w:top w:val="none" w:sz="0" w:space="0" w:color="auto"/>
                                                                                    <w:left w:val="none" w:sz="0" w:space="0" w:color="auto"/>
                                                                                    <w:bottom w:val="none" w:sz="0" w:space="0" w:color="auto"/>
                                                                                    <w:right w:val="none" w:sz="0" w:space="0" w:color="auto"/>
                                                                                  </w:divBdr>
                                                                                  <w:divsChild>
                                                                                    <w:div w:id="393938694">
                                                                                      <w:marLeft w:val="0"/>
                                                                                      <w:marRight w:val="0"/>
                                                                                      <w:marTop w:val="0"/>
                                                                                      <w:marBottom w:val="0"/>
                                                                                      <w:divBdr>
                                                                                        <w:top w:val="none" w:sz="0" w:space="0" w:color="auto"/>
                                                                                        <w:left w:val="none" w:sz="0" w:space="0" w:color="auto"/>
                                                                                        <w:bottom w:val="none" w:sz="0" w:space="0" w:color="auto"/>
                                                                                        <w:right w:val="none" w:sz="0" w:space="0" w:color="auto"/>
                                                                                      </w:divBdr>
                                                                                      <w:divsChild>
                                                                                        <w:div w:id="645932138">
                                                                                          <w:marLeft w:val="0"/>
                                                                                          <w:marRight w:val="-120"/>
                                                                                          <w:marTop w:val="0"/>
                                                                                          <w:marBottom w:val="0"/>
                                                                                          <w:divBdr>
                                                                                            <w:top w:val="none" w:sz="0" w:space="0" w:color="auto"/>
                                                                                            <w:left w:val="none" w:sz="0" w:space="0" w:color="auto"/>
                                                                                            <w:bottom w:val="none" w:sz="0" w:space="0" w:color="auto"/>
                                                                                            <w:right w:val="none" w:sz="0" w:space="0" w:color="auto"/>
                                                                                          </w:divBdr>
                                                                                          <w:divsChild>
                                                                                            <w:div w:id="2317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1291064">
                                                  <w:marLeft w:val="0"/>
                                                  <w:marRight w:val="0"/>
                                                  <w:marTop w:val="0"/>
                                                  <w:marBottom w:val="0"/>
                                                  <w:divBdr>
                                                    <w:top w:val="none" w:sz="0" w:space="0" w:color="auto"/>
                                                    <w:left w:val="none" w:sz="0" w:space="0" w:color="auto"/>
                                                    <w:bottom w:val="none" w:sz="0" w:space="0" w:color="auto"/>
                                                    <w:right w:val="none" w:sz="0" w:space="0" w:color="auto"/>
                                                  </w:divBdr>
                                                  <w:divsChild>
                                                    <w:div w:id="605237201">
                                                      <w:marLeft w:val="0"/>
                                                      <w:marRight w:val="120"/>
                                                      <w:marTop w:val="0"/>
                                                      <w:marBottom w:val="0"/>
                                                      <w:divBdr>
                                                        <w:top w:val="none" w:sz="0" w:space="0" w:color="auto"/>
                                                        <w:left w:val="none" w:sz="0" w:space="0" w:color="auto"/>
                                                        <w:bottom w:val="none" w:sz="0" w:space="0" w:color="auto"/>
                                                        <w:right w:val="none" w:sz="0" w:space="0" w:color="auto"/>
                                                      </w:divBdr>
                                                      <w:divsChild>
                                                        <w:div w:id="1481774626">
                                                          <w:marLeft w:val="0"/>
                                                          <w:marRight w:val="0"/>
                                                          <w:marTop w:val="0"/>
                                                          <w:marBottom w:val="0"/>
                                                          <w:divBdr>
                                                            <w:top w:val="none" w:sz="0" w:space="0" w:color="auto"/>
                                                            <w:left w:val="none" w:sz="0" w:space="0" w:color="auto"/>
                                                            <w:bottom w:val="none" w:sz="0" w:space="0" w:color="auto"/>
                                                            <w:right w:val="none" w:sz="0" w:space="0" w:color="auto"/>
                                                          </w:divBdr>
                                                          <w:divsChild>
                                                            <w:div w:id="1790471658">
                                                              <w:marLeft w:val="0"/>
                                                              <w:marRight w:val="0"/>
                                                              <w:marTop w:val="0"/>
                                                              <w:marBottom w:val="0"/>
                                                              <w:divBdr>
                                                                <w:top w:val="none" w:sz="0" w:space="0" w:color="auto"/>
                                                                <w:left w:val="none" w:sz="0" w:space="0" w:color="auto"/>
                                                                <w:bottom w:val="none" w:sz="0" w:space="0" w:color="auto"/>
                                                                <w:right w:val="none" w:sz="0" w:space="0" w:color="auto"/>
                                                              </w:divBdr>
                                                              <w:divsChild>
                                                                <w:div w:id="1113669472">
                                                                  <w:marLeft w:val="0"/>
                                                                  <w:marRight w:val="0"/>
                                                                  <w:marTop w:val="0"/>
                                                                  <w:marBottom w:val="0"/>
                                                                  <w:divBdr>
                                                                    <w:top w:val="none" w:sz="0" w:space="4" w:color="auto"/>
                                                                    <w:left w:val="none" w:sz="0" w:space="4" w:color="auto"/>
                                                                    <w:bottom w:val="none" w:sz="0" w:space="4" w:color="auto"/>
                                                                    <w:right w:val="none" w:sz="0" w:space="4" w:color="auto"/>
                                                                  </w:divBdr>
                                                                  <w:divsChild>
                                                                    <w:div w:id="308097226">
                                                                      <w:marLeft w:val="0"/>
                                                                      <w:marRight w:val="0"/>
                                                                      <w:marTop w:val="0"/>
                                                                      <w:marBottom w:val="0"/>
                                                                      <w:divBdr>
                                                                        <w:top w:val="none" w:sz="0" w:space="0" w:color="auto"/>
                                                                        <w:left w:val="none" w:sz="0" w:space="0" w:color="auto"/>
                                                                        <w:bottom w:val="none" w:sz="0" w:space="0" w:color="auto"/>
                                                                        <w:right w:val="none" w:sz="0" w:space="0" w:color="auto"/>
                                                                      </w:divBdr>
                                                                      <w:divsChild>
                                                                        <w:div w:id="1661731267">
                                                                          <w:marLeft w:val="0"/>
                                                                          <w:marRight w:val="0"/>
                                                                          <w:marTop w:val="0"/>
                                                                          <w:marBottom w:val="0"/>
                                                                          <w:divBdr>
                                                                            <w:top w:val="none" w:sz="0" w:space="0" w:color="auto"/>
                                                                            <w:left w:val="none" w:sz="0" w:space="0" w:color="auto"/>
                                                                            <w:bottom w:val="none" w:sz="0" w:space="0" w:color="auto"/>
                                                                            <w:right w:val="none" w:sz="0" w:space="0" w:color="auto"/>
                                                                          </w:divBdr>
                                                                          <w:divsChild>
                                                                            <w:div w:id="136656228">
                                                                              <w:marLeft w:val="60"/>
                                                                              <w:marRight w:val="0"/>
                                                                              <w:marTop w:val="0"/>
                                                                              <w:marBottom w:val="0"/>
                                                                              <w:divBdr>
                                                                                <w:top w:val="none" w:sz="0" w:space="0" w:color="auto"/>
                                                                                <w:left w:val="none" w:sz="0" w:space="0" w:color="auto"/>
                                                                                <w:bottom w:val="none" w:sz="0" w:space="0" w:color="auto"/>
                                                                                <w:right w:val="none" w:sz="0" w:space="0" w:color="auto"/>
                                                                              </w:divBdr>
                                                                              <w:divsChild>
                                                                                <w:div w:id="1128399842">
                                                                                  <w:marLeft w:val="0"/>
                                                                                  <w:marRight w:val="0"/>
                                                                                  <w:marTop w:val="0"/>
                                                                                  <w:marBottom w:val="0"/>
                                                                                  <w:divBdr>
                                                                                    <w:top w:val="none" w:sz="0" w:space="0" w:color="auto"/>
                                                                                    <w:left w:val="none" w:sz="0" w:space="0" w:color="auto"/>
                                                                                    <w:bottom w:val="none" w:sz="0" w:space="0" w:color="auto"/>
                                                                                    <w:right w:val="none" w:sz="0" w:space="0" w:color="auto"/>
                                                                                  </w:divBdr>
                                                                                  <w:divsChild>
                                                                                    <w:div w:id="1508979927">
                                                                                      <w:marLeft w:val="0"/>
                                                                                      <w:marRight w:val="0"/>
                                                                                      <w:marTop w:val="0"/>
                                                                                      <w:marBottom w:val="0"/>
                                                                                      <w:divBdr>
                                                                                        <w:top w:val="none" w:sz="0" w:space="0" w:color="auto"/>
                                                                                        <w:left w:val="none" w:sz="0" w:space="0" w:color="auto"/>
                                                                                        <w:bottom w:val="none" w:sz="0" w:space="0" w:color="auto"/>
                                                                                        <w:right w:val="none" w:sz="0" w:space="0" w:color="auto"/>
                                                                                      </w:divBdr>
                                                                                      <w:divsChild>
                                                                                        <w:div w:id="1441074009">
                                                                                          <w:marLeft w:val="0"/>
                                                                                          <w:marRight w:val="-120"/>
                                                                                          <w:marTop w:val="0"/>
                                                                                          <w:marBottom w:val="0"/>
                                                                                          <w:divBdr>
                                                                                            <w:top w:val="none" w:sz="0" w:space="0" w:color="auto"/>
                                                                                            <w:left w:val="none" w:sz="0" w:space="0" w:color="auto"/>
                                                                                            <w:bottom w:val="none" w:sz="0" w:space="0" w:color="auto"/>
                                                                                            <w:right w:val="none" w:sz="0" w:space="0" w:color="auto"/>
                                                                                          </w:divBdr>
                                                                                          <w:divsChild>
                                                                                            <w:div w:id="16094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3991707">
                                                  <w:marLeft w:val="0"/>
                                                  <w:marRight w:val="0"/>
                                                  <w:marTop w:val="0"/>
                                                  <w:marBottom w:val="0"/>
                                                  <w:divBdr>
                                                    <w:top w:val="none" w:sz="0" w:space="0" w:color="auto"/>
                                                    <w:left w:val="none" w:sz="0" w:space="0" w:color="auto"/>
                                                    <w:bottom w:val="none" w:sz="0" w:space="0" w:color="auto"/>
                                                    <w:right w:val="none" w:sz="0" w:space="0" w:color="auto"/>
                                                  </w:divBdr>
                                                  <w:divsChild>
                                                    <w:div w:id="149565134">
                                                      <w:marLeft w:val="0"/>
                                                      <w:marRight w:val="120"/>
                                                      <w:marTop w:val="0"/>
                                                      <w:marBottom w:val="0"/>
                                                      <w:divBdr>
                                                        <w:top w:val="none" w:sz="0" w:space="0" w:color="auto"/>
                                                        <w:left w:val="none" w:sz="0" w:space="0" w:color="auto"/>
                                                        <w:bottom w:val="none" w:sz="0" w:space="0" w:color="auto"/>
                                                        <w:right w:val="none" w:sz="0" w:space="0" w:color="auto"/>
                                                      </w:divBdr>
                                                      <w:divsChild>
                                                        <w:div w:id="1442648646">
                                                          <w:marLeft w:val="0"/>
                                                          <w:marRight w:val="0"/>
                                                          <w:marTop w:val="0"/>
                                                          <w:marBottom w:val="0"/>
                                                          <w:divBdr>
                                                            <w:top w:val="none" w:sz="0" w:space="0" w:color="auto"/>
                                                            <w:left w:val="none" w:sz="0" w:space="0" w:color="auto"/>
                                                            <w:bottom w:val="none" w:sz="0" w:space="0" w:color="auto"/>
                                                            <w:right w:val="none" w:sz="0" w:space="0" w:color="auto"/>
                                                          </w:divBdr>
                                                          <w:divsChild>
                                                            <w:div w:id="336613410">
                                                              <w:marLeft w:val="0"/>
                                                              <w:marRight w:val="0"/>
                                                              <w:marTop w:val="0"/>
                                                              <w:marBottom w:val="0"/>
                                                              <w:divBdr>
                                                                <w:top w:val="none" w:sz="0" w:space="0" w:color="auto"/>
                                                                <w:left w:val="none" w:sz="0" w:space="0" w:color="auto"/>
                                                                <w:bottom w:val="none" w:sz="0" w:space="0" w:color="auto"/>
                                                                <w:right w:val="none" w:sz="0" w:space="0" w:color="auto"/>
                                                              </w:divBdr>
                                                              <w:divsChild>
                                                                <w:div w:id="1844202452">
                                                                  <w:marLeft w:val="0"/>
                                                                  <w:marRight w:val="0"/>
                                                                  <w:marTop w:val="0"/>
                                                                  <w:marBottom w:val="0"/>
                                                                  <w:divBdr>
                                                                    <w:top w:val="none" w:sz="0" w:space="4" w:color="auto"/>
                                                                    <w:left w:val="none" w:sz="0" w:space="4" w:color="auto"/>
                                                                    <w:bottom w:val="none" w:sz="0" w:space="4" w:color="auto"/>
                                                                    <w:right w:val="none" w:sz="0" w:space="4" w:color="auto"/>
                                                                  </w:divBdr>
                                                                  <w:divsChild>
                                                                    <w:div w:id="735586159">
                                                                      <w:marLeft w:val="0"/>
                                                                      <w:marRight w:val="0"/>
                                                                      <w:marTop w:val="0"/>
                                                                      <w:marBottom w:val="0"/>
                                                                      <w:divBdr>
                                                                        <w:top w:val="none" w:sz="0" w:space="0" w:color="auto"/>
                                                                        <w:left w:val="none" w:sz="0" w:space="0" w:color="auto"/>
                                                                        <w:bottom w:val="none" w:sz="0" w:space="0" w:color="auto"/>
                                                                        <w:right w:val="none" w:sz="0" w:space="0" w:color="auto"/>
                                                                      </w:divBdr>
                                                                      <w:divsChild>
                                                                        <w:div w:id="379092031">
                                                                          <w:marLeft w:val="0"/>
                                                                          <w:marRight w:val="0"/>
                                                                          <w:marTop w:val="0"/>
                                                                          <w:marBottom w:val="0"/>
                                                                          <w:divBdr>
                                                                            <w:top w:val="none" w:sz="0" w:space="0" w:color="auto"/>
                                                                            <w:left w:val="none" w:sz="0" w:space="0" w:color="auto"/>
                                                                            <w:bottom w:val="none" w:sz="0" w:space="0" w:color="auto"/>
                                                                            <w:right w:val="none" w:sz="0" w:space="0" w:color="auto"/>
                                                                          </w:divBdr>
                                                                          <w:divsChild>
                                                                            <w:div w:id="1658992441">
                                                                              <w:marLeft w:val="60"/>
                                                                              <w:marRight w:val="0"/>
                                                                              <w:marTop w:val="0"/>
                                                                              <w:marBottom w:val="0"/>
                                                                              <w:divBdr>
                                                                                <w:top w:val="none" w:sz="0" w:space="0" w:color="auto"/>
                                                                                <w:left w:val="none" w:sz="0" w:space="0" w:color="auto"/>
                                                                                <w:bottom w:val="none" w:sz="0" w:space="0" w:color="auto"/>
                                                                                <w:right w:val="none" w:sz="0" w:space="0" w:color="auto"/>
                                                                              </w:divBdr>
                                                                              <w:divsChild>
                                                                                <w:div w:id="1392120425">
                                                                                  <w:marLeft w:val="0"/>
                                                                                  <w:marRight w:val="0"/>
                                                                                  <w:marTop w:val="0"/>
                                                                                  <w:marBottom w:val="0"/>
                                                                                  <w:divBdr>
                                                                                    <w:top w:val="none" w:sz="0" w:space="0" w:color="auto"/>
                                                                                    <w:left w:val="none" w:sz="0" w:space="0" w:color="auto"/>
                                                                                    <w:bottom w:val="none" w:sz="0" w:space="0" w:color="auto"/>
                                                                                    <w:right w:val="none" w:sz="0" w:space="0" w:color="auto"/>
                                                                                  </w:divBdr>
                                                                                  <w:divsChild>
                                                                                    <w:div w:id="1653556434">
                                                                                      <w:marLeft w:val="0"/>
                                                                                      <w:marRight w:val="0"/>
                                                                                      <w:marTop w:val="0"/>
                                                                                      <w:marBottom w:val="0"/>
                                                                                      <w:divBdr>
                                                                                        <w:top w:val="none" w:sz="0" w:space="0" w:color="auto"/>
                                                                                        <w:left w:val="none" w:sz="0" w:space="0" w:color="auto"/>
                                                                                        <w:bottom w:val="none" w:sz="0" w:space="0" w:color="auto"/>
                                                                                        <w:right w:val="none" w:sz="0" w:space="0" w:color="auto"/>
                                                                                      </w:divBdr>
                                                                                      <w:divsChild>
                                                                                        <w:div w:id="1262034381">
                                                                                          <w:marLeft w:val="0"/>
                                                                                          <w:marRight w:val="-120"/>
                                                                                          <w:marTop w:val="0"/>
                                                                                          <w:marBottom w:val="0"/>
                                                                                          <w:divBdr>
                                                                                            <w:top w:val="none" w:sz="0" w:space="0" w:color="auto"/>
                                                                                            <w:left w:val="none" w:sz="0" w:space="0" w:color="auto"/>
                                                                                            <w:bottom w:val="none" w:sz="0" w:space="0" w:color="auto"/>
                                                                                            <w:right w:val="none" w:sz="0" w:space="0" w:color="auto"/>
                                                                                          </w:divBdr>
                                                                                          <w:divsChild>
                                                                                            <w:div w:id="12756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38452869">
                              <w:marLeft w:val="0"/>
                              <w:marRight w:val="0"/>
                              <w:marTop w:val="0"/>
                              <w:marBottom w:val="0"/>
                              <w:divBdr>
                                <w:top w:val="single" w:sz="6" w:space="0" w:color="DEE0E1"/>
                                <w:left w:val="single" w:sz="6" w:space="0" w:color="DEE0E1"/>
                                <w:bottom w:val="single" w:sz="6" w:space="0" w:color="DEE0E1"/>
                                <w:right w:val="single" w:sz="6" w:space="0" w:color="DEE0E1"/>
                              </w:divBdr>
                              <w:divsChild>
                                <w:div w:id="2029520261">
                                  <w:marLeft w:val="0"/>
                                  <w:marRight w:val="0"/>
                                  <w:marTop w:val="0"/>
                                  <w:marBottom w:val="0"/>
                                  <w:divBdr>
                                    <w:top w:val="none" w:sz="0" w:space="0" w:color="auto"/>
                                    <w:left w:val="none" w:sz="0" w:space="0" w:color="auto"/>
                                    <w:bottom w:val="none" w:sz="0" w:space="0" w:color="auto"/>
                                    <w:right w:val="none" w:sz="0" w:space="0" w:color="auto"/>
                                  </w:divBdr>
                                  <w:divsChild>
                                    <w:div w:id="856046482">
                                      <w:marLeft w:val="0"/>
                                      <w:marRight w:val="0"/>
                                      <w:marTop w:val="0"/>
                                      <w:marBottom w:val="0"/>
                                      <w:divBdr>
                                        <w:top w:val="none" w:sz="0" w:space="0" w:color="auto"/>
                                        <w:left w:val="none" w:sz="0" w:space="0" w:color="auto"/>
                                        <w:bottom w:val="none" w:sz="0" w:space="0" w:color="auto"/>
                                        <w:right w:val="none" w:sz="0" w:space="0" w:color="auto"/>
                                      </w:divBdr>
                                      <w:divsChild>
                                        <w:div w:id="1723821455">
                                          <w:marLeft w:val="0"/>
                                          <w:marRight w:val="0"/>
                                          <w:marTop w:val="0"/>
                                          <w:marBottom w:val="0"/>
                                          <w:divBdr>
                                            <w:top w:val="none" w:sz="0" w:space="0" w:color="auto"/>
                                            <w:left w:val="none" w:sz="0" w:space="0" w:color="auto"/>
                                            <w:bottom w:val="none" w:sz="0" w:space="0" w:color="auto"/>
                                            <w:right w:val="none" w:sz="0" w:space="0" w:color="auto"/>
                                          </w:divBdr>
                                          <w:divsChild>
                                            <w:div w:id="3322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4074">
                                      <w:marLeft w:val="120"/>
                                      <w:marRight w:val="0"/>
                                      <w:marTop w:val="0"/>
                                      <w:marBottom w:val="0"/>
                                      <w:divBdr>
                                        <w:top w:val="single" w:sz="6" w:space="6" w:color="DEE0E1"/>
                                        <w:left w:val="single" w:sz="6" w:space="12" w:color="DEE0E1"/>
                                        <w:bottom w:val="single" w:sz="6" w:space="6" w:color="DEE0E1"/>
                                        <w:right w:val="single" w:sz="6" w:space="12" w:color="DEE0E1"/>
                                      </w:divBdr>
                                      <w:divsChild>
                                        <w:div w:id="1545404555">
                                          <w:marLeft w:val="0"/>
                                          <w:marRight w:val="0"/>
                                          <w:marTop w:val="0"/>
                                          <w:marBottom w:val="0"/>
                                          <w:divBdr>
                                            <w:top w:val="none" w:sz="0" w:space="0" w:color="auto"/>
                                            <w:left w:val="none" w:sz="0" w:space="0" w:color="auto"/>
                                            <w:bottom w:val="none" w:sz="0" w:space="0" w:color="auto"/>
                                            <w:right w:val="none" w:sz="0" w:space="0" w:color="auto"/>
                                          </w:divBdr>
                                          <w:divsChild>
                                            <w:div w:id="1142498959">
                                              <w:marLeft w:val="0"/>
                                              <w:marRight w:val="0"/>
                                              <w:marTop w:val="0"/>
                                              <w:marBottom w:val="0"/>
                                              <w:divBdr>
                                                <w:top w:val="none" w:sz="0" w:space="0" w:color="auto"/>
                                                <w:left w:val="none" w:sz="0" w:space="0" w:color="auto"/>
                                                <w:bottom w:val="none" w:sz="0" w:space="0" w:color="auto"/>
                                                <w:right w:val="none" w:sz="0" w:space="0" w:color="auto"/>
                                              </w:divBdr>
                                              <w:divsChild>
                                                <w:div w:id="1846746786">
                                                  <w:marLeft w:val="0"/>
                                                  <w:marRight w:val="0"/>
                                                  <w:marTop w:val="0"/>
                                                  <w:marBottom w:val="0"/>
                                                  <w:divBdr>
                                                    <w:top w:val="none" w:sz="0" w:space="0" w:color="auto"/>
                                                    <w:left w:val="none" w:sz="0" w:space="0" w:color="auto"/>
                                                    <w:bottom w:val="none" w:sz="0" w:space="0" w:color="auto"/>
                                                    <w:right w:val="none" w:sz="0" w:space="0" w:color="auto"/>
                                                  </w:divBdr>
                                                  <w:divsChild>
                                                    <w:div w:id="1733188183">
                                                      <w:marLeft w:val="0"/>
                                                      <w:marRight w:val="0"/>
                                                      <w:marTop w:val="0"/>
                                                      <w:marBottom w:val="0"/>
                                                      <w:divBdr>
                                                        <w:top w:val="none" w:sz="0" w:space="0" w:color="auto"/>
                                                        <w:left w:val="none" w:sz="0" w:space="0" w:color="auto"/>
                                                        <w:bottom w:val="none" w:sz="0" w:space="0" w:color="auto"/>
                                                        <w:right w:val="none" w:sz="0" w:space="0" w:color="auto"/>
                                                      </w:divBdr>
                                                      <w:divsChild>
                                                        <w:div w:id="168059463">
                                                          <w:marLeft w:val="0"/>
                                                          <w:marRight w:val="0"/>
                                                          <w:marTop w:val="0"/>
                                                          <w:marBottom w:val="0"/>
                                                          <w:divBdr>
                                                            <w:top w:val="none" w:sz="0" w:space="0" w:color="auto"/>
                                                            <w:left w:val="none" w:sz="0" w:space="0" w:color="auto"/>
                                                            <w:bottom w:val="none" w:sz="0" w:space="0" w:color="auto"/>
                                                            <w:right w:val="none" w:sz="0" w:space="0" w:color="auto"/>
                                                          </w:divBdr>
                                                          <w:divsChild>
                                                            <w:div w:id="2122844151">
                                                              <w:marLeft w:val="0"/>
                                                              <w:marRight w:val="0"/>
                                                              <w:marTop w:val="0"/>
                                                              <w:marBottom w:val="0"/>
                                                              <w:divBdr>
                                                                <w:top w:val="none" w:sz="0" w:space="0" w:color="auto"/>
                                                                <w:left w:val="none" w:sz="0" w:space="0" w:color="auto"/>
                                                                <w:bottom w:val="none" w:sz="0" w:space="0" w:color="auto"/>
                                                                <w:right w:val="none" w:sz="0" w:space="0" w:color="auto"/>
                                                              </w:divBdr>
                                                              <w:divsChild>
                                                                <w:div w:id="2039042204">
                                                                  <w:marLeft w:val="0"/>
                                                                  <w:marRight w:val="0"/>
                                                                  <w:marTop w:val="0"/>
                                                                  <w:marBottom w:val="0"/>
                                                                  <w:divBdr>
                                                                    <w:top w:val="none" w:sz="0" w:space="0" w:color="auto"/>
                                                                    <w:left w:val="none" w:sz="0" w:space="0" w:color="auto"/>
                                                                    <w:bottom w:val="none" w:sz="0" w:space="0" w:color="auto"/>
                                                                    <w:right w:val="none" w:sz="0" w:space="0" w:color="auto"/>
                                                                  </w:divBdr>
                                                                  <w:divsChild>
                                                                    <w:div w:id="19032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091815">
                                      <w:marLeft w:val="60"/>
                                      <w:marRight w:val="0"/>
                                      <w:marTop w:val="0"/>
                                      <w:marBottom w:val="0"/>
                                      <w:divBdr>
                                        <w:top w:val="none" w:sz="0" w:space="0" w:color="auto"/>
                                        <w:left w:val="none" w:sz="0" w:space="0" w:color="auto"/>
                                        <w:bottom w:val="none" w:sz="0" w:space="0" w:color="auto"/>
                                        <w:right w:val="none" w:sz="0" w:space="0" w:color="auto"/>
                                      </w:divBdr>
                                      <w:divsChild>
                                        <w:div w:id="781461835">
                                          <w:marLeft w:val="0"/>
                                          <w:marRight w:val="0"/>
                                          <w:marTop w:val="0"/>
                                          <w:marBottom w:val="0"/>
                                          <w:divBdr>
                                            <w:top w:val="none" w:sz="0" w:space="0" w:color="auto"/>
                                            <w:left w:val="none" w:sz="0" w:space="0" w:color="auto"/>
                                            <w:bottom w:val="none" w:sz="0" w:space="0" w:color="auto"/>
                                            <w:right w:val="none" w:sz="0" w:space="0" w:color="auto"/>
                                          </w:divBdr>
                                          <w:divsChild>
                                            <w:div w:id="1620262027">
                                              <w:marLeft w:val="0"/>
                                              <w:marRight w:val="0"/>
                                              <w:marTop w:val="0"/>
                                              <w:marBottom w:val="0"/>
                                              <w:divBdr>
                                                <w:top w:val="none" w:sz="0" w:space="0" w:color="auto"/>
                                                <w:left w:val="none" w:sz="0" w:space="0" w:color="auto"/>
                                                <w:bottom w:val="none" w:sz="0" w:space="0" w:color="auto"/>
                                                <w:right w:val="none" w:sz="0" w:space="0" w:color="auto"/>
                                              </w:divBdr>
                                              <w:divsChild>
                                                <w:div w:id="13504639">
                                                  <w:marLeft w:val="0"/>
                                                  <w:marRight w:val="0"/>
                                                  <w:marTop w:val="0"/>
                                                  <w:marBottom w:val="0"/>
                                                  <w:divBdr>
                                                    <w:top w:val="none" w:sz="0" w:space="0" w:color="auto"/>
                                                    <w:left w:val="none" w:sz="0" w:space="0" w:color="auto"/>
                                                    <w:bottom w:val="none" w:sz="0" w:space="0" w:color="auto"/>
                                                    <w:right w:val="none" w:sz="0" w:space="0" w:color="auto"/>
                                                  </w:divBdr>
                                                  <w:divsChild>
                                                    <w:div w:id="1831948981">
                                                      <w:marLeft w:val="0"/>
                                                      <w:marRight w:val="0"/>
                                                      <w:marTop w:val="0"/>
                                                      <w:marBottom w:val="0"/>
                                                      <w:divBdr>
                                                        <w:top w:val="none" w:sz="0" w:space="0" w:color="auto"/>
                                                        <w:left w:val="none" w:sz="0" w:space="0" w:color="auto"/>
                                                        <w:bottom w:val="none" w:sz="0" w:space="0" w:color="auto"/>
                                                        <w:right w:val="none" w:sz="0" w:space="0" w:color="auto"/>
                                                      </w:divBdr>
                                                      <w:divsChild>
                                                        <w:div w:id="664288363">
                                                          <w:marLeft w:val="0"/>
                                                          <w:marRight w:val="0"/>
                                                          <w:marTop w:val="0"/>
                                                          <w:marBottom w:val="0"/>
                                                          <w:divBdr>
                                                            <w:top w:val="none" w:sz="0" w:space="0" w:color="auto"/>
                                                            <w:left w:val="none" w:sz="0" w:space="0" w:color="auto"/>
                                                            <w:bottom w:val="none" w:sz="0" w:space="0" w:color="auto"/>
                                                            <w:right w:val="none" w:sz="0" w:space="0" w:color="auto"/>
                                                          </w:divBdr>
                                                          <w:divsChild>
                                                            <w:div w:id="21068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319147">
              <w:marLeft w:val="2"/>
              <w:marRight w:val="2"/>
              <w:marTop w:val="0"/>
              <w:marBottom w:val="0"/>
              <w:divBdr>
                <w:top w:val="none" w:sz="0" w:space="0" w:color="DEE0E1"/>
                <w:left w:val="none" w:sz="0" w:space="0" w:color="DEE0E1"/>
                <w:bottom w:val="single" w:sz="6" w:space="6" w:color="DEE0E1"/>
                <w:right w:val="none" w:sz="0" w:space="0" w:color="DEE0E1"/>
              </w:divBdr>
              <w:divsChild>
                <w:div w:id="902177118">
                  <w:marLeft w:val="0"/>
                  <w:marRight w:val="0"/>
                  <w:marTop w:val="0"/>
                  <w:marBottom w:val="0"/>
                  <w:divBdr>
                    <w:top w:val="none" w:sz="0" w:space="0" w:color="auto"/>
                    <w:left w:val="none" w:sz="0" w:space="0" w:color="auto"/>
                    <w:bottom w:val="none" w:sz="0" w:space="0" w:color="auto"/>
                    <w:right w:val="none" w:sz="0" w:space="0" w:color="auto"/>
                  </w:divBdr>
                  <w:divsChild>
                    <w:div w:id="1485774778">
                      <w:marLeft w:val="0"/>
                      <w:marRight w:val="0"/>
                      <w:marTop w:val="0"/>
                      <w:marBottom w:val="0"/>
                      <w:divBdr>
                        <w:top w:val="none" w:sz="0" w:space="0" w:color="auto"/>
                        <w:left w:val="none" w:sz="0" w:space="0" w:color="auto"/>
                        <w:bottom w:val="none" w:sz="0" w:space="0" w:color="auto"/>
                        <w:right w:val="none" w:sz="0" w:space="0" w:color="auto"/>
                      </w:divBdr>
                      <w:divsChild>
                        <w:div w:id="751774732">
                          <w:marLeft w:val="0"/>
                          <w:marRight w:val="0"/>
                          <w:marTop w:val="0"/>
                          <w:marBottom w:val="0"/>
                          <w:divBdr>
                            <w:top w:val="none" w:sz="0" w:space="0" w:color="auto"/>
                            <w:left w:val="none" w:sz="0" w:space="0" w:color="auto"/>
                            <w:bottom w:val="none" w:sz="0" w:space="0" w:color="auto"/>
                            <w:right w:val="none" w:sz="0" w:space="0" w:color="auto"/>
                          </w:divBdr>
                          <w:divsChild>
                            <w:div w:id="2033992947">
                              <w:marLeft w:val="0"/>
                              <w:marRight w:val="0"/>
                              <w:marTop w:val="0"/>
                              <w:marBottom w:val="0"/>
                              <w:divBdr>
                                <w:top w:val="none" w:sz="0" w:space="0" w:color="auto"/>
                                <w:left w:val="none" w:sz="0" w:space="0" w:color="auto"/>
                                <w:bottom w:val="none" w:sz="0" w:space="0" w:color="auto"/>
                                <w:right w:val="none" w:sz="0" w:space="0" w:color="auto"/>
                              </w:divBdr>
                              <w:divsChild>
                                <w:div w:id="932132797">
                                  <w:marLeft w:val="0"/>
                                  <w:marRight w:val="0"/>
                                  <w:marTop w:val="0"/>
                                  <w:marBottom w:val="0"/>
                                  <w:divBdr>
                                    <w:top w:val="none" w:sz="0" w:space="0" w:color="auto"/>
                                    <w:left w:val="none" w:sz="0" w:space="0" w:color="auto"/>
                                    <w:bottom w:val="none" w:sz="0" w:space="0" w:color="auto"/>
                                    <w:right w:val="none" w:sz="0" w:space="0" w:color="auto"/>
                                  </w:divBdr>
                                  <w:divsChild>
                                    <w:div w:id="344987173">
                                      <w:marLeft w:val="0"/>
                                      <w:marRight w:val="0"/>
                                      <w:marTop w:val="0"/>
                                      <w:marBottom w:val="60"/>
                                      <w:divBdr>
                                        <w:top w:val="none" w:sz="0" w:space="0" w:color="auto"/>
                                        <w:left w:val="none" w:sz="0" w:space="0" w:color="auto"/>
                                        <w:bottom w:val="none" w:sz="0" w:space="0" w:color="auto"/>
                                        <w:right w:val="none" w:sz="0" w:space="0" w:color="auto"/>
                                      </w:divBdr>
                                      <w:divsChild>
                                        <w:div w:id="893388704">
                                          <w:marLeft w:val="0"/>
                                          <w:marRight w:val="0"/>
                                          <w:marTop w:val="0"/>
                                          <w:marBottom w:val="0"/>
                                          <w:divBdr>
                                            <w:top w:val="none" w:sz="0" w:space="0" w:color="auto"/>
                                            <w:left w:val="none" w:sz="0" w:space="0" w:color="auto"/>
                                            <w:bottom w:val="none" w:sz="0" w:space="0" w:color="auto"/>
                                            <w:right w:val="none" w:sz="0" w:space="0" w:color="auto"/>
                                          </w:divBdr>
                                          <w:divsChild>
                                            <w:div w:id="5765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091">
                                      <w:marLeft w:val="0"/>
                                      <w:marRight w:val="0"/>
                                      <w:marTop w:val="0"/>
                                      <w:marBottom w:val="0"/>
                                      <w:divBdr>
                                        <w:top w:val="none" w:sz="0" w:space="0" w:color="auto"/>
                                        <w:left w:val="none" w:sz="0" w:space="0" w:color="auto"/>
                                        <w:bottom w:val="none" w:sz="0" w:space="0" w:color="auto"/>
                                        <w:right w:val="none" w:sz="0" w:space="0" w:color="auto"/>
                                      </w:divBdr>
                                      <w:divsChild>
                                        <w:div w:id="1645960922">
                                          <w:marLeft w:val="0"/>
                                          <w:marRight w:val="0"/>
                                          <w:marTop w:val="0"/>
                                          <w:marBottom w:val="0"/>
                                          <w:divBdr>
                                            <w:top w:val="none" w:sz="0" w:space="0" w:color="auto"/>
                                            <w:left w:val="none" w:sz="0" w:space="0" w:color="auto"/>
                                            <w:bottom w:val="none" w:sz="0" w:space="0" w:color="auto"/>
                                            <w:right w:val="none" w:sz="0" w:space="0" w:color="auto"/>
                                          </w:divBdr>
                                          <w:divsChild>
                                            <w:div w:id="407655516">
                                              <w:marLeft w:val="0"/>
                                              <w:marRight w:val="0"/>
                                              <w:marTop w:val="0"/>
                                              <w:marBottom w:val="60"/>
                                              <w:divBdr>
                                                <w:top w:val="none" w:sz="0" w:space="0" w:color="auto"/>
                                                <w:left w:val="none" w:sz="0" w:space="0" w:color="auto"/>
                                                <w:bottom w:val="none" w:sz="0" w:space="0" w:color="auto"/>
                                                <w:right w:val="none" w:sz="0" w:space="0" w:color="auto"/>
                                              </w:divBdr>
                                            </w:div>
                                          </w:divsChild>
                                        </w:div>
                                        <w:div w:id="708803173">
                                          <w:marLeft w:val="0"/>
                                          <w:marRight w:val="0"/>
                                          <w:marTop w:val="0"/>
                                          <w:marBottom w:val="0"/>
                                          <w:divBdr>
                                            <w:top w:val="none" w:sz="0" w:space="0" w:color="auto"/>
                                            <w:left w:val="none" w:sz="0" w:space="0" w:color="auto"/>
                                            <w:bottom w:val="none" w:sz="0" w:space="0" w:color="auto"/>
                                            <w:right w:val="none" w:sz="0" w:space="0" w:color="auto"/>
                                          </w:divBdr>
                                          <w:divsChild>
                                            <w:div w:id="273245078">
                                              <w:marLeft w:val="0"/>
                                              <w:marRight w:val="0"/>
                                              <w:marTop w:val="0"/>
                                              <w:marBottom w:val="120"/>
                                              <w:divBdr>
                                                <w:top w:val="none" w:sz="0" w:space="0" w:color="auto"/>
                                                <w:left w:val="none" w:sz="0" w:space="0" w:color="auto"/>
                                                <w:bottom w:val="none" w:sz="0" w:space="0" w:color="auto"/>
                                                <w:right w:val="none" w:sz="0" w:space="0" w:color="auto"/>
                                              </w:divBdr>
                                              <w:divsChild>
                                                <w:div w:id="20643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84798">
                                      <w:marLeft w:val="0"/>
                                      <w:marRight w:val="0"/>
                                      <w:marTop w:val="0"/>
                                      <w:marBottom w:val="0"/>
                                      <w:divBdr>
                                        <w:top w:val="none" w:sz="0" w:space="0" w:color="auto"/>
                                        <w:left w:val="none" w:sz="0" w:space="0" w:color="auto"/>
                                        <w:bottom w:val="none" w:sz="0" w:space="0" w:color="auto"/>
                                        <w:right w:val="none" w:sz="0" w:space="0" w:color="auto"/>
                                      </w:divBdr>
                                      <w:divsChild>
                                        <w:div w:id="1044447653">
                                          <w:marLeft w:val="-240"/>
                                          <w:marRight w:val="0"/>
                                          <w:marTop w:val="0"/>
                                          <w:marBottom w:val="0"/>
                                          <w:divBdr>
                                            <w:top w:val="none" w:sz="0" w:space="0" w:color="auto"/>
                                            <w:left w:val="none" w:sz="0" w:space="0" w:color="auto"/>
                                            <w:bottom w:val="none" w:sz="0" w:space="0" w:color="auto"/>
                                            <w:right w:val="none" w:sz="0" w:space="0" w:color="auto"/>
                                          </w:divBdr>
                                          <w:divsChild>
                                            <w:div w:id="60953579">
                                              <w:marLeft w:val="0"/>
                                              <w:marRight w:val="0"/>
                                              <w:marTop w:val="0"/>
                                              <w:marBottom w:val="0"/>
                                              <w:divBdr>
                                                <w:top w:val="none" w:sz="0" w:space="5" w:color="auto"/>
                                                <w:left w:val="none" w:sz="0" w:space="9" w:color="auto"/>
                                                <w:bottom w:val="none" w:sz="0" w:space="5" w:color="auto"/>
                                                <w:right w:val="none" w:sz="0" w:space="9" w:color="auto"/>
                                              </w:divBdr>
                                              <w:divsChild>
                                                <w:div w:id="765005632">
                                                  <w:marLeft w:val="0"/>
                                                  <w:marRight w:val="0"/>
                                                  <w:marTop w:val="0"/>
                                                  <w:marBottom w:val="0"/>
                                                  <w:divBdr>
                                                    <w:top w:val="none" w:sz="0" w:space="0" w:color="auto"/>
                                                    <w:left w:val="none" w:sz="0" w:space="0" w:color="auto"/>
                                                    <w:bottom w:val="none" w:sz="0" w:space="0" w:color="auto"/>
                                                    <w:right w:val="none" w:sz="0" w:space="0" w:color="auto"/>
                                                  </w:divBdr>
                                                  <w:divsChild>
                                                    <w:div w:id="1365598182">
                                                      <w:marLeft w:val="0"/>
                                                      <w:marRight w:val="0"/>
                                                      <w:marTop w:val="0"/>
                                                      <w:marBottom w:val="0"/>
                                                      <w:divBdr>
                                                        <w:top w:val="none" w:sz="0" w:space="0" w:color="auto"/>
                                                        <w:left w:val="none" w:sz="0" w:space="0" w:color="auto"/>
                                                        <w:bottom w:val="none" w:sz="0" w:space="0" w:color="auto"/>
                                                        <w:right w:val="none" w:sz="0" w:space="0" w:color="auto"/>
                                                      </w:divBdr>
                                                      <w:divsChild>
                                                        <w:div w:id="1504860158">
                                                          <w:marLeft w:val="60"/>
                                                          <w:marRight w:val="0"/>
                                                          <w:marTop w:val="0"/>
                                                          <w:marBottom w:val="0"/>
                                                          <w:divBdr>
                                                            <w:top w:val="none" w:sz="0" w:space="0" w:color="auto"/>
                                                            <w:left w:val="none" w:sz="0" w:space="0" w:color="auto"/>
                                                            <w:bottom w:val="none" w:sz="0" w:space="0" w:color="auto"/>
                                                            <w:right w:val="none" w:sz="0" w:space="0" w:color="auto"/>
                                                          </w:divBdr>
                                                          <w:divsChild>
                                                            <w:div w:id="1254363453">
                                                              <w:marLeft w:val="0"/>
                                                              <w:marRight w:val="0"/>
                                                              <w:marTop w:val="0"/>
                                                              <w:marBottom w:val="0"/>
                                                              <w:divBdr>
                                                                <w:top w:val="none" w:sz="0" w:space="0" w:color="auto"/>
                                                                <w:left w:val="none" w:sz="0" w:space="0" w:color="auto"/>
                                                                <w:bottom w:val="none" w:sz="0" w:space="0" w:color="auto"/>
                                                                <w:right w:val="none" w:sz="0" w:space="0" w:color="auto"/>
                                                              </w:divBdr>
                                                              <w:divsChild>
                                                                <w:div w:id="13319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3823642">
              <w:marLeft w:val="0"/>
              <w:marRight w:val="0"/>
              <w:marTop w:val="0"/>
              <w:marBottom w:val="0"/>
              <w:divBdr>
                <w:top w:val="none" w:sz="0" w:space="0" w:color="auto"/>
                <w:left w:val="none" w:sz="0" w:space="0" w:color="auto"/>
                <w:bottom w:val="none" w:sz="0" w:space="0" w:color="auto"/>
                <w:right w:val="none" w:sz="0" w:space="0" w:color="auto"/>
              </w:divBdr>
              <w:divsChild>
                <w:div w:id="743455713">
                  <w:marLeft w:val="0"/>
                  <w:marRight w:val="0"/>
                  <w:marTop w:val="0"/>
                  <w:marBottom w:val="0"/>
                  <w:divBdr>
                    <w:top w:val="none" w:sz="0" w:space="0" w:color="auto"/>
                    <w:left w:val="none" w:sz="0" w:space="0" w:color="auto"/>
                    <w:bottom w:val="none" w:sz="0" w:space="0" w:color="auto"/>
                    <w:right w:val="none" w:sz="0" w:space="0" w:color="auto"/>
                  </w:divBdr>
                  <w:divsChild>
                    <w:div w:id="1142776390">
                      <w:marLeft w:val="0"/>
                      <w:marRight w:val="0"/>
                      <w:marTop w:val="0"/>
                      <w:marBottom w:val="0"/>
                      <w:divBdr>
                        <w:top w:val="none" w:sz="0" w:space="0" w:color="auto"/>
                        <w:left w:val="none" w:sz="0" w:space="0" w:color="auto"/>
                        <w:bottom w:val="none" w:sz="0" w:space="0" w:color="auto"/>
                        <w:right w:val="none" w:sz="0" w:space="0" w:color="auto"/>
                      </w:divBdr>
                      <w:divsChild>
                        <w:div w:id="1837332890">
                          <w:marLeft w:val="2"/>
                          <w:marRight w:val="2"/>
                          <w:marTop w:val="0"/>
                          <w:marBottom w:val="0"/>
                          <w:divBdr>
                            <w:top w:val="none" w:sz="0" w:space="0" w:color="DEE0E1"/>
                            <w:left w:val="none" w:sz="0" w:space="0" w:color="DEE0E1"/>
                            <w:bottom w:val="single" w:sz="6" w:space="6" w:color="DEE0E1"/>
                            <w:right w:val="none" w:sz="0" w:space="0" w:color="DEE0E1"/>
                          </w:divBdr>
                          <w:divsChild>
                            <w:div w:id="1592667301">
                              <w:marLeft w:val="0"/>
                              <w:marRight w:val="0"/>
                              <w:marTop w:val="0"/>
                              <w:marBottom w:val="0"/>
                              <w:divBdr>
                                <w:top w:val="none" w:sz="0" w:space="0" w:color="auto"/>
                                <w:left w:val="none" w:sz="0" w:space="0" w:color="auto"/>
                                <w:bottom w:val="none" w:sz="0" w:space="0" w:color="auto"/>
                                <w:right w:val="none" w:sz="0" w:space="0" w:color="auto"/>
                              </w:divBdr>
                              <w:divsChild>
                                <w:div w:id="1103498543">
                                  <w:marLeft w:val="0"/>
                                  <w:marRight w:val="0"/>
                                  <w:marTop w:val="0"/>
                                  <w:marBottom w:val="0"/>
                                  <w:divBdr>
                                    <w:top w:val="none" w:sz="0" w:space="0" w:color="auto"/>
                                    <w:left w:val="none" w:sz="0" w:space="0" w:color="auto"/>
                                    <w:bottom w:val="none" w:sz="0" w:space="0" w:color="auto"/>
                                    <w:right w:val="none" w:sz="0" w:space="0" w:color="auto"/>
                                  </w:divBdr>
                                  <w:divsChild>
                                    <w:div w:id="1421752145">
                                      <w:marLeft w:val="0"/>
                                      <w:marRight w:val="0"/>
                                      <w:marTop w:val="0"/>
                                      <w:marBottom w:val="0"/>
                                      <w:divBdr>
                                        <w:top w:val="none" w:sz="0" w:space="0" w:color="auto"/>
                                        <w:left w:val="none" w:sz="0" w:space="0" w:color="auto"/>
                                        <w:bottom w:val="none" w:sz="0" w:space="0" w:color="auto"/>
                                        <w:right w:val="none" w:sz="0" w:space="0" w:color="auto"/>
                                      </w:divBdr>
                                      <w:divsChild>
                                        <w:div w:id="1012757332">
                                          <w:marLeft w:val="0"/>
                                          <w:marRight w:val="0"/>
                                          <w:marTop w:val="0"/>
                                          <w:marBottom w:val="0"/>
                                          <w:divBdr>
                                            <w:top w:val="none" w:sz="0" w:space="0" w:color="auto"/>
                                            <w:left w:val="none" w:sz="0" w:space="0" w:color="auto"/>
                                            <w:bottom w:val="none" w:sz="0" w:space="0" w:color="auto"/>
                                            <w:right w:val="none" w:sz="0" w:space="0" w:color="auto"/>
                                          </w:divBdr>
                                          <w:divsChild>
                                            <w:div w:id="1792048532">
                                              <w:marLeft w:val="0"/>
                                              <w:marRight w:val="0"/>
                                              <w:marTop w:val="0"/>
                                              <w:marBottom w:val="120"/>
                                              <w:divBdr>
                                                <w:top w:val="none" w:sz="0" w:space="0" w:color="auto"/>
                                                <w:left w:val="none" w:sz="0" w:space="0" w:color="auto"/>
                                                <w:bottom w:val="none" w:sz="0" w:space="0" w:color="auto"/>
                                                <w:right w:val="none" w:sz="0" w:space="0" w:color="auto"/>
                                              </w:divBdr>
                                              <w:divsChild>
                                                <w:div w:id="407460202">
                                                  <w:marLeft w:val="0"/>
                                                  <w:marRight w:val="0"/>
                                                  <w:marTop w:val="0"/>
                                                  <w:marBottom w:val="0"/>
                                                  <w:divBdr>
                                                    <w:top w:val="none" w:sz="0" w:space="0" w:color="auto"/>
                                                    <w:left w:val="none" w:sz="0" w:space="0" w:color="auto"/>
                                                    <w:bottom w:val="none" w:sz="0" w:space="0" w:color="auto"/>
                                                    <w:right w:val="none" w:sz="0" w:space="0" w:color="auto"/>
                                                  </w:divBdr>
                                                  <w:divsChild>
                                                    <w:div w:id="539629767">
                                                      <w:marLeft w:val="0"/>
                                                      <w:marRight w:val="0"/>
                                                      <w:marTop w:val="0"/>
                                                      <w:marBottom w:val="0"/>
                                                      <w:divBdr>
                                                        <w:top w:val="none" w:sz="0" w:space="0" w:color="auto"/>
                                                        <w:left w:val="none" w:sz="0" w:space="0" w:color="auto"/>
                                                        <w:bottom w:val="none" w:sz="0" w:space="0" w:color="auto"/>
                                                        <w:right w:val="none" w:sz="0" w:space="0" w:color="auto"/>
                                                      </w:divBdr>
                                                      <w:divsChild>
                                                        <w:div w:id="1311518641">
                                                          <w:marLeft w:val="0"/>
                                                          <w:marRight w:val="120"/>
                                                          <w:marTop w:val="0"/>
                                                          <w:marBottom w:val="0"/>
                                                          <w:divBdr>
                                                            <w:top w:val="none" w:sz="0" w:space="0" w:color="auto"/>
                                                            <w:left w:val="none" w:sz="0" w:space="0" w:color="auto"/>
                                                            <w:bottom w:val="none" w:sz="0" w:space="0" w:color="auto"/>
                                                            <w:right w:val="none" w:sz="0" w:space="0" w:color="auto"/>
                                                          </w:divBdr>
                                                          <w:divsChild>
                                                            <w:div w:id="413354555">
                                                              <w:marLeft w:val="0"/>
                                                              <w:marRight w:val="0"/>
                                                              <w:marTop w:val="0"/>
                                                              <w:marBottom w:val="0"/>
                                                              <w:divBdr>
                                                                <w:top w:val="none" w:sz="0" w:space="0" w:color="auto"/>
                                                                <w:left w:val="none" w:sz="0" w:space="0" w:color="auto"/>
                                                                <w:bottom w:val="none" w:sz="0" w:space="0" w:color="auto"/>
                                                                <w:right w:val="none" w:sz="0" w:space="0" w:color="auto"/>
                                                              </w:divBdr>
                                                              <w:divsChild>
                                                                <w:div w:id="990795145">
                                                                  <w:marLeft w:val="0"/>
                                                                  <w:marRight w:val="0"/>
                                                                  <w:marTop w:val="0"/>
                                                                  <w:marBottom w:val="0"/>
                                                                  <w:divBdr>
                                                                    <w:top w:val="none" w:sz="0" w:space="0" w:color="auto"/>
                                                                    <w:left w:val="none" w:sz="0" w:space="0" w:color="auto"/>
                                                                    <w:bottom w:val="none" w:sz="0" w:space="0" w:color="auto"/>
                                                                    <w:right w:val="none" w:sz="0" w:space="0" w:color="auto"/>
                                                                  </w:divBdr>
                                                                  <w:divsChild>
                                                                    <w:div w:id="10375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9535">
                                                          <w:marLeft w:val="0"/>
                                                          <w:marRight w:val="0"/>
                                                          <w:marTop w:val="0"/>
                                                          <w:marBottom w:val="0"/>
                                                          <w:divBdr>
                                                            <w:top w:val="none" w:sz="0" w:space="0" w:color="auto"/>
                                                            <w:left w:val="none" w:sz="0" w:space="0" w:color="auto"/>
                                                            <w:bottom w:val="none" w:sz="0" w:space="0" w:color="auto"/>
                                                            <w:right w:val="none" w:sz="0" w:space="0" w:color="auto"/>
                                                          </w:divBdr>
                                                          <w:divsChild>
                                                            <w:div w:id="1091976255">
                                                              <w:marLeft w:val="0"/>
                                                              <w:marRight w:val="0"/>
                                                              <w:marTop w:val="0"/>
                                                              <w:marBottom w:val="30"/>
                                                              <w:divBdr>
                                                                <w:top w:val="none" w:sz="0" w:space="0" w:color="auto"/>
                                                                <w:left w:val="none" w:sz="0" w:space="0" w:color="auto"/>
                                                                <w:bottom w:val="none" w:sz="0" w:space="0" w:color="auto"/>
                                                                <w:right w:val="none" w:sz="0" w:space="0" w:color="auto"/>
                                                              </w:divBdr>
                                                            </w:div>
                                                            <w:div w:id="16937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669245">
                                          <w:marLeft w:val="0"/>
                                          <w:marRight w:val="0"/>
                                          <w:marTop w:val="0"/>
                                          <w:marBottom w:val="0"/>
                                          <w:divBdr>
                                            <w:top w:val="none" w:sz="0" w:space="0" w:color="auto"/>
                                            <w:left w:val="none" w:sz="0" w:space="0" w:color="auto"/>
                                            <w:bottom w:val="none" w:sz="0" w:space="0" w:color="auto"/>
                                            <w:right w:val="none" w:sz="0" w:space="0" w:color="auto"/>
                                          </w:divBdr>
                                          <w:divsChild>
                                            <w:div w:id="289635398">
                                              <w:marLeft w:val="0"/>
                                              <w:marRight w:val="0"/>
                                              <w:marTop w:val="0"/>
                                              <w:marBottom w:val="0"/>
                                              <w:divBdr>
                                                <w:top w:val="none" w:sz="0" w:space="0" w:color="auto"/>
                                                <w:left w:val="none" w:sz="0" w:space="0" w:color="auto"/>
                                                <w:bottom w:val="none" w:sz="0" w:space="0" w:color="auto"/>
                                                <w:right w:val="none" w:sz="0" w:space="0" w:color="auto"/>
                                              </w:divBdr>
                                            </w:div>
                                          </w:divsChild>
                                        </w:div>
                                        <w:div w:id="1331908299">
                                          <w:marLeft w:val="0"/>
                                          <w:marRight w:val="0"/>
                                          <w:marTop w:val="120"/>
                                          <w:marBottom w:val="0"/>
                                          <w:divBdr>
                                            <w:top w:val="none" w:sz="0" w:space="0" w:color="auto"/>
                                            <w:left w:val="none" w:sz="0" w:space="0" w:color="auto"/>
                                            <w:bottom w:val="none" w:sz="0" w:space="0" w:color="auto"/>
                                            <w:right w:val="none" w:sz="0" w:space="0" w:color="auto"/>
                                          </w:divBdr>
                                          <w:divsChild>
                                            <w:div w:id="228805299">
                                              <w:marLeft w:val="0"/>
                                              <w:marRight w:val="0"/>
                                              <w:marTop w:val="0"/>
                                              <w:marBottom w:val="0"/>
                                              <w:divBdr>
                                                <w:top w:val="none" w:sz="0" w:space="0" w:color="auto"/>
                                                <w:left w:val="none" w:sz="0" w:space="0" w:color="auto"/>
                                                <w:bottom w:val="none" w:sz="0" w:space="0" w:color="auto"/>
                                                <w:right w:val="none" w:sz="0" w:space="0" w:color="auto"/>
                                              </w:divBdr>
                                            </w:div>
                                          </w:divsChild>
                                        </w:div>
                                        <w:div w:id="31195198">
                                          <w:marLeft w:val="0"/>
                                          <w:marRight w:val="0"/>
                                          <w:marTop w:val="0"/>
                                          <w:marBottom w:val="0"/>
                                          <w:divBdr>
                                            <w:top w:val="single" w:sz="6" w:space="0" w:color="DEE0E1"/>
                                            <w:left w:val="none" w:sz="0" w:space="0" w:color="DEE0E1"/>
                                            <w:bottom w:val="none" w:sz="0" w:space="0" w:color="DEE0E1"/>
                                            <w:right w:val="none" w:sz="0" w:space="0" w:color="DEE0E1"/>
                                          </w:divBdr>
                                          <w:divsChild>
                                            <w:div w:id="1987707377">
                                              <w:marLeft w:val="-150"/>
                                              <w:marRight w:val="-75"/>
                                              <w:marTop w:val="0"/>
                                              <w:marBottom w:val="0"/>
                                              <w:divBdr>
                                                <w:top w:val="none" w:sz="0" w:space="0" w:color="auto"/>
                                                <w:left w:val="none" w:sz="0" w:space="0" w:color="auto"/>
                                                <w:bottom w:val="none" w:sz="0" w:space="0" w:color="auto"/>
                                                <w:right w:val="none" w:sz="0" w:space="0" w:color="auto"/>
                                              </w:divBdr>
                                              <w:divsChild>
                                                <w:div w:id="1938251048">
                                                  <w:marLeft w:val="0"/>
                                                  <w:marRight w:val="0"/>
                                                  <w:marTop w:val="0"/>
                                                  <w:marBottom w:val="0"/>
                                                  <w:divBdr>
                                                    <w:top w:val="none" w:sz="0" w:space="0" w:color="auto"/>
                                                    <w:left w:val="none" w:sz="0" w:space="0" w:color="auto"/>
                                                    <w:bottom w:val="none" w:sz="0" w:space="0" w:color="auto"/>
                                                    <w:right w:val="none" w:sz="0" w:space="0" w:color="auto"/>
                                                  </w:divBdr>
                                                  <w:divsChild>
                                                    <w:div w:id="1611350557">
                                                      <w:marLeft w:val="0"/>
                                                      <w:marRight w:val="120"/>
                                                      <w:marTop w:val="0"/>
                                                      <w:marBottom w:val="0"/>
                                                      <w:divBdr>
                                                        <w:top w:val="none" w:sz="0" w:space="0" w:color="auto"/>
                                                        <w:left w:val="none" w:sz="0" w:space="0" w:color="auto"/>
                                                        <w:bottom w:val="none" w:sz="0" w:space="0" w:color="auto"/>
                                                        <w:right w:val="none" w:sz="0" w:space="0" w:color="auto"/>
                                                      </w:divBdr>
                                                      <w:divsChild>
                                                        <w:div w:id="1383020937">
                                                          <w:marLeft w:val="0"/>
                                                          <w:marRight w:val="0"/>
                                                          <w:marTop w:val="0"/>
                                                          <w:marBottom w:val="0"/>
                                                          <w:divBdr>
                                                            <w:top w:val="none" w:sz="0" w:space="0" w:color="auto"/>
                                                            <w:left w:val="none" w:sz="0" w:space="0" w:color="auto"/>
                                                            <w:bottom w:val="none" w:sz="0" w:space="0" w:color="auto"/>
                                                            <w:right w:val="none" w:sz="0" w:space="0" w:color="auto"/>
                                                          </w:divBdr>
                                                          <w:divsChild>
                                                            <w:div w:id="2021854925">
                                                              <w:marLeft w:val="0"/>
                                                              <w:marRight w:val="0"/>
                                                              <w:marTop w:val="0"/>
                                                              <w:marBottom w:val="0"/>
                                                              <w:divBdr>
                                                                <w:top w:val="none" w:sz="0" w:space="0" w:color="auto"/>
                                                                <w:left w:val="none" w:sz="0" w:space="0" w:color="auto"/>
                                                                <w:bottom w:val="none" w:sz="0" w:space="0" w:color="auto"/>
                                                                <w:right w:val="none" w:sz="0" w:space="0" w:color="auto"/>
                                                              </w:divBdr>
                                                              <w:divsChild>
                                                                <w:div w:id="1106073389">
                                                                  <w:marLeft w:val="0"/>
                                                                  <w:marRight w:val="0"/>
                                                                  <w:marTop w:val="0"/>
                                                                  <w:marBottom w:val="0"/>
                                                                  <w:divBdr>
                                                                    <w:top w:val="none" w:sz="0" w:space="4" w:color="auto"/>
                                                                    <w:left w:val="none" w:sz="0" w:space="4" w:color="auto"/>
                                                                    <w:bottom w:val="none" w:sz="0" w:space="4" w:color="auto"/>
                                                                    <w:right w:val="none" w:sz="0" w:space="4" w:color="auto"/>
                                                                  </w:divBdr>
                                                                  <w:divsChild>
                                                                    <w:div w:id="331639720">
                                                                      <w:marLeft w:val="0"/>
                                                                      <w:marRight w:val="0"/>
                                                                      <w:marTop w:val="0"/>
                                                                      <w:marBottom w:val="0"/>
                                                                      <w:divBdr>
                                                                        <w:top w:val="none" w:sz="0" w:space="0" w:color="auto"/>
                                                                        <w:left w:val="none" w:sz="0" w:space="0" w:color="auto"/>
                                                                        <w:bottom w:val="none" w:sz="0" w:space="0" w:color="auto"/>
                                                                        <w:right w:val="none" w:sz="0" w:space="0" w:color="auto"/>
                                                                      </w:divBdr>
                                                                      <w:divsChild>
                                                                        <w:div w:id="1997755632">
                                                                          <w:marLeft w:val="0"/>
                                                                          <w:marRight w:val="0"/>
                                                                          <w:marTop w:val="0"/>
                                                                          <w:marBottom w:val="0"/>
                                                                          <w:divBdr>
                                                                            <w:top w:val="none" w:sz="0" w:space="0" w:color="auto"/>
                                                                            <w:left w:val="none" w:sz="0" w:space="0" w:color="auto"/>
                                                                            <w:bottom w:val="none" w:sz="0" w:space="0" w:color="auto"/>
                                                                            <w:right w:val="none" w:sz="0" w:space="0" w:color="auto"/>
                                                                          </w:divBdr>
                                                                          <w:divsChild>
                                                                            <w:div w:id="1966420291">
                                                                              <w:marLeft w:val="60"/>
                                                                              <w:marRight w:val="0"/>
                                                                              <w:marTop w:val="0"/>
                                                                              <w:marBottom w:val="0"/>
                                                                              <w:divBdr>
                                                                                <w:top w:val="none" w:sz="0" w:space="0" w:color="auto"/>
                                                                                <w:left w:val="none" w:sz="0" w:space="0" w:color="auto"/>
                                                                                <w:bottom w:val="none" w:sz="0" w:space="0" w:color="auto"/>
                                                                                <w:right w:val="none" w:sz="0" w:space="0" w:color="auto"/>
                                                                              </w:divBdr>
                                                                              <w:divsChild>
                                                                                <w:div w:id="1959409084">
                                                                                  <w:marLeft w:val="0"/>
                                                                                  <w:marRight w:val="0"/>
                                                                                  <w:marTop w:val="0"/>
                                                                                  <w:marBottom w:val="0"/>
                                                                                  <w:divBdr>
                                                                                    <w:top w:val="none" w:sz="0" w:space="0" w:color="auto"/>
                                                                                    <w:left w:val="none" w:sz="0" w:space="0" w:color="auto"/>
                                                                                    <w:bottom w:val="none" w:sz="0" w:space="0" w:color="auto"/>
                                                                                    <w:right w:val="none" w:sz="0" w:space="0" w:color="auto"/>
                                                                                  </w:divBdr>
                                                                                  <w:divsChild>
                                                                                    <w:div w:id="1619676038">
                                                                                      <w:marLeft w:val="0"/>
                                                                                      <w:marRight w:val="0"/>
                                                                                      <w:marTop w:val="0"/>
                                                                                      <w:marBottom w:val="0"/>
                                                                                      <w:divBdr>
                                                                                        <w:top w:val="none" w:sz="0" w:space="0" w:color="auto"/>
                                                                                        <w:left w:val="none" w:sz="0" w:space="0" w:color="auto"/>
                                                                                        <w:bottom w:val="none" w:sz="0" w:space="0" w:color="auto"/>
                                                                                        <w:right w:val="none" w:sz="0" w:space="0" w:color="auto"/>
                                                                                      </w:divBdr>
                                                                                      <w:divsChild>
                                                                                        <w:div w:id="1720320112">
                                                                                          <w:marLeft w:val="0"/>
                                                                                          <w:marRight w:val="-120"/>
                                                                                          <w:marTop w:val="0"/>
                                                                                          <w:marBottom w:val="0"/>
                                                                                          <w:divBdr>
                                                                                            <w:top w:val="none" w:sz="0" w:space="0" w:color="auto"/>
                                                                                            <w:left w:val="none" w:sz="0" w:space="0" w:color="auto"/>
                                                                                            <w:bottom w:val="none" w:sz="0" w:space="0" w:color="auto"/>
                                                                                            <w:right w:val="none" w:sz="0" w:space="0" w:color="auto"/>
                                                                                          </w:divBdr>
                                                                                          <w:divsChild>
                                                                                            <w:div w:id="19200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1076884">
                                                  <w:marLeft w:val="0"/>
                                                  <w:marRight w:val="0"/>
                                                  <w:marTop w:val="0"/>
                                                  <w:marBottom w:val="0"/>
                                                  <w:divBdr>
                                                    <w:top w:val="none" w:sz="0" w:space="0" w:color="auto"/>
                                                    <w:left w:val="none" w:sz="0" w:space="0" w:color="auto"/>
                                                    <w:bottom w:val="none" w:sz="0" w:space="0" w:color="auto"/>
                                                    <w:right w:val="none" w:sz="0" w:space="0" w:color="auto"/>
                                                  </w:divBdr>
                                                  <w:divsChild>
                                                    <w:div w:id="2109427942">
                                                      <w:marLeft w:val="0"/>
                                                      <w:marRight w:val="120"/>
                                                      <w:marTop w:val="0"/>
                                                      <w:marBottom w:val="0"/>
                                                      <w:divBdr>
                                                        <w:top w:val="none" w:sz="0" w:space="0" w:color="auto"/>
                                                        <w:left w:val="none" w:sz="0" w:space="0" w:color="auto"/>
                                                        <w:bottom w:val="none" w:sz="0" w:space="0" w:color="auto"/>
                                                        <w:right w:val="none" w:sz="0" w:space="0" w:color="auto"/>
                                                      </w:divBdr>
                                                      <w:divsChild>
                                                        <w:div w:id="730617849">
                                                          <w:marLeft w:val="0"/>
                                                          <w:marRight w:val="0"/>
                                                          <w:marTop w:val="0"/>
                                                          <w:marBottom w:val="0"/>
                                                          <w:divBdr>
                                                            <w:top w:val="none" w:sz="0" w:space="0" w:color="auto"/>
                                                            <w:left w:val="none" w:sz="0" w:space="0" w:color="auto"/>
                                                            <w:bottom w:val="none" w:sz="0" w:space="0" w:color="auto"/>
                                                            <w:right w:val="none" w:sz="0" w:space="0" w:color="auto"/>
                                                          </w:divBdr>
                                                          <w:divsChild>
                                                            <w:div w:id="651560645">
                                                              <w:marLeft w:val="0"/>
                                                              <w:marRight w:val="0"/>
                                                              <w:marTop w:val="0"/>
                                                              <w:marBottom w:val="0"/>
                                                              <w:divBdr>
                                                                <w:top w:val="none" w:sz="0" w:space="0" w:color="auto"/>
                                                                <w:left w:val="none" w:sz="0" w:space="0" w:color="auto"/>
                                                                <w:bottom w:val="none" w:sz="0" w:space="0" w:color="auto"/>
                                                                <w:right w:val="none" w:sz="0" w:space="0" w:color="auto"/>
                                                              </w:divBdr>
                                                              <w:divsChild>
                                                                <w:div w:id="165942084">
                                                                  <w:marLeft w:val="0"/>
                                                                  <w:marRight w:val="0"/>
                                                                  <w:marTop w:val="0"/>
                                                                  <w:marBottom w:val="0"/>
                                                                  <w:divBdr>
                                                                    <w:top w:val="none" w:sz="0" w:space="4" w:color="auto"/>
                                                                    <w:left w:val="none" w:sz="0" w:space="4" w:color="auto"/>
                                                                    <w:bottom w:val="none" w:sz="0" w:space="4" w:color="auto"/>
                                                                    <w:right w:val="none" w:sz="0" w:space="4" w:color="auto"/>
                                                                  </w:divBdr>
                                                                  <w:divsChild>
                                                                    <w:div w:id="2005276340">
                                                                      <w:marLeft w:val="0"/>
                                                                      <w:marRight w:val="0"/>
                                                                      <w:marTop w:val="0"/>
                                                                      <w:marBottom w:val="0"/>
                                                                      <w:divBdr>
                                                                        <w:top w:val="none" w:sz="0" w:space="0" w:color="auto"/>
                                                                        <w:left w:val="none" w:sz="0" w:space="0" w:color="auto"/>
                                                                        <w:bottom w:val="none" w:sz="0" w:space="0" w:color="auto"/>
                                                                        <w:right w:val="none" w:sz="0" w:space="0" w:color="auto"/>
                                                                      </w:divBdr>
                                                                      <w:divsChild>
                                                                        <w:div w:id="1736783922">
                                                                          <w:marLeft w:val="0"/>
                                                                          <w:marRight w:val="0"/>
                                                                          <w:marTop w:val="0"/>
                                                                          <w:marBottom w:val="0"/>
                                                                          <w:divBdr>
                                                                            <w:top w:val="none" w:sz="0" w:space="0" w:color="auto"/>
                                                                            <w:left w:val="none" w:sz="0" w:space="0" w:color="auto"/>
                                                                            <w:bottom w:val="none" w:sz="0" w:space="0" w:color="auto"/>
                                                                            <w:right w:val="none" w:sz="0" w:space="0" w:color="auto"/>
                                                                          </w:divBdr>
                                                                          <w:divsChild>
                                                                            <w:div w:id="794324589">
                                                                              <w:marLeft w:val="60"/>
                                                                              <w:marRight w:val="0"/>
                                                                              <w:marTop w:val="0"/>
                                                                              <w:marBottom w:val="0"/>
                                                                              <w:divBdr>
                                                                                <w:top w:val="none" w:sz="0" w:space="0" w:color="auto"/>
                                                                                <w:left w:val="none" w:sz="0" w:space="0" w:color="auto"/>
                                                                                <w:bottom w:val="none" w:sz="0" w:space="0" w:color="auto"/>
                                                                                <w:right w:val="none" w:sz="0" w:space="0" w:color="auto"/>
                                                                              </w:divBdr>
                                                                              <w:divsChild>
                                                                                <w:div w:id="671297854">
                                                                                  <w:marLeft w:val="0"/>
                                                                                  <w:marRight w:val="0"/>
                                                                                  <w:marTop w:val="0"/>
                                                                                  <w:marBottom w:val="0"/>
                                                                                  <w:divBdr>
                                                                                    <w:top w:val="none" w:sz="0" w:space="0" w:color="auto"/>
                                                                                    <w:left w:val="none" w:sz="0" w:space="0" w:color="auto"/>
                                                                                    <w:bottom w:val="none" w:sz="0" w:space="0" w:color="auto"/>
                                                                                    <w:right w:val="none" w:sz="0" w:space="0" w:color="auto"/>
                                                                                  </w:divBdr>
                                                                                  <w:divsChild>
                                                                                    <w:div w:id="2075856621">
                                                                                      <w:marLeft w:val="0"/>
                                                                                      <w:marRight w:val="0"/>
                                                                                      <w:marTop w:val="0"/>
                                                                                      <w:marBottom w:val="0"/>
                                                                                      <w:divBdr>
                                                                                        <w:top w:val="none" w:sz="0" w:space="0" w:color="auto"/>
                                                                                        <w:left w:val="none" w:sz="0" w:space="0" w:color="auto"/>
                                                                                        <w:bottom w:val="none" w:sz="0" w:space="0" w:color="auto"/>
                                                                                        <w:right w:val="none" w:sz="0" w:space="0" w:color="auto"/>
                                                                                      </w:divBdr>
                                                                                      <w:divsChild>
                                                                                        <w:div w:id="1161888411">
                                                                                          <w:marLeft w:val="0"/>
                                                                                          <w:marRight w:val="-120"/>
                                                                                          <w:marTop w:val="0"/>
                                                                                          <w:marBottom w:val="0"/>
                                                                                          <w:divBdr>
                                                                                            <w:top w:val="none" w:sz="0" w:space="0" w:color="auto"/>
                                                                                            <w:left w:val="none" w:sz="0" w:space="0" w:color="auto"/>
                                                                                            <w:bottom w:val="none" w:sz="0" w:space="0" w:color="auto"/>
                                                                                            <w:right w:val="none" w:sz="0" w:space="0" w:color="auto"/>
                                                                                          </w:divBdr>
                                                                                          <w:divsChild>
                                                                                            <w:div w:id="19703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9883643">
                                                  <w:marLeft w:val="0"/>
                                                  <w:marRight w:val="0"/>
                                                  <w:marTop w:val="0"/>
                                                  <w:marBottom w:val="0"/>
                                                  <w:divBdr>
                                                    <w:top w:val="none" w:sz="0" w:space="0" w:color="auto"/>
                                                    <w:left w:val="none" w:sz="0" w:space="0" w:color="auto"/>
                                                    <w:bottom w:val="none" w:sz="0" w:space="0" w:color="auto"/>
                                                    <w:right w:val="none" w:sz="0" w:space="0" w:color="auto"/>
                                                  </w:divBdr>
                                                  <w:divsChild>
                                                    <w:div w:id="1940988510">
                                                      <w:marLeft w:val="0"/>
                                                      <w:marRight w:val="120"/>
                                                      <w:marTop w:val="0"/>
                                                      <w:marBottom w:val="0"/>
                                                      <w:divBdr>
                                                        <w:top w:val="none" w:sz="0" w:space="0" w:color="auto"/>
                                                        <w:left w:val="none" w:sz="0" w:space="0" w:color="auto"/>
                                                        <w:bottom w:val="none" w:sz="0" w:space="0" w:color="auto"/>
                                                        <w:right w:val="none" w:sz="0" w:space="0" w:color="auto"/>
                                                      </w:divBdr>
                                                      <w:divsChild>
                                                        <w:div w:id="1207258581">
                                                          <w:marLeft w:val="0"/>
                                                          <w:marRight w:val="0"/>
                                                          <w:marTop w:val="0"/>
                                                          <w:marBottom w:val="0"/>
                                                          <w:divBdr>
                                                            <w:top w:val="none" w:sz="0" w:space="0" w:color="auto"/>
                                                            <w:left w:val="none" w:sz="0" w:space="0" w:color="auto"/>
                                                            <w:bottom w:val="none" w:sz="0" w:space="0" w:color="auto"/>
                                                            <w:right w:val="none" w:sz="0" w:space="0" w:color="auto"/>
                                                          </w:divBdr>
                                                          <w:divsChild>
                                                            <w:div w:id="718825765">
                                                              <w:marLeft w:val="0"/>
                                                              <w:marRight w:val="0"/>
                                                              <w:marTop w:val="0"/>
                                                              <w:marBottom w:val="0"/>
                                                              <w:divBdr>
                                                                <w:top w:val="none" w:sz="0" w:space="0" w:color="auto"/>
                                                                <w:left w:val="none" w:sz="0" w:space="0" w:color="auto"/>
                                                                <w:bottom w:val="none" w:sz="0" w:space="0" w:color="auto"/>
                                                                <w:right w:val="none" w:sz="0" w:space="0" w:color="auto"/>
                                                              </w:divBdr>
                                                              <w:divsChild>
                                                                <w:div w:id="2127191651">
                                                                  <w:marLeft w:val="0"/>
                                                                  <w:marRight w:val="0"/>
                                                                  <w:marTop w:val="0"/>
                                                                  <w:marBottom w:val="0"/>
                                                                  <w:divBdr>
                                                                    <w:top w:val="none" w:sz="0" w:space="4" w:color="auto"/>
                                                                    <w:left w:val="none" w:sz="0" w:space="4" w:color="auto"/>
                                                                    <w:bottom w:val="none" w:sz="0" w:space="4" w:color="auto"/>
                                                                    <w:right w:val="none" w:sz="0" w:space="4" w:color="auto"/>
                                                                  </w:divBdr>
                                                                  <w:divsChild>
                                                                    <w:div w:id="1798913095">
                                                                      <w:marLeft w:val="0"/>
                                                                      <w:marRight w:val="0"/>
                                                                      <w:marTop w:val="0"/>
                                                                      <w:marBottom w:val="0"/>
                                                                      <w:divBdr>
                                                                        <w:top w:val="none" w:sz="0" w:space="0" w:color="auto"/>
                                                                        <w:left w:val="none" w:sz="0" w:space="0" w:color="auto"/>
                                                                        <w:bottom w:val="none" w:sz="0" w:space="0" w:color="auto"/>
                                                                        <w:right w:val="none" w:sz="0" w:space="0" w:color="auto"/>
                                                                      </w:divBdr>
                                                                      <w:divsChild>
                                                                        <w:div w:id="1756170757">
                                                                          <w:marLeft w:val="0"/>
                                                                          <w:marRight w:val="0"/>
                                                                          <w:marTop w:val="0"/>
                                                                          <w:marBottom w:val="0"/>
                                                                          <w:divBdr>
                                                                            <w:top w:val="none" w:sz="0" w:space="0" w:color="auto"/>
                                                                            <w:left w:val="none" w:sz="0" w:space="0" w:color="auto"/>
                                                                            <w:bottom w:val="none" w:sz="0" w:space="0" w:color="auto"/>
                                                                            <w:right w:val="none" w:sz="0" w:space="0" w:color="auto"/>
                                                                          </w:divBdr>
                                                                          <w:divsChild>
                                                                            <w:div w:id="1006637140">
                                                                              <w:marLeft w:val="60"/>
                                                                              <w:marRight w:val="0"/>
                                                                              <w:marTop w:val="0"/>
                                                                              <w:marBottom w:val="0"/>
                                                                              <w:divBdr>
                                                                                <w:top w:val="none" w:sz="0" w:space="0" w:color="auto"/>
                                                                                <w:left w:val="none" w:sz="0" w:space="0" w:color="auto"/>
                                                                                <w:bottom w:val="none" w:sz="0" w:space="0" w:color="auto"/>
                                                                                <w:right w:val="none" w:sz="0" w:space="0" w:color="auto"/>
                                                                              </w:divBdr>
                                                                              <w:divsChild>
                                                                                <w:div w:id="923687360">
                                                                                  <w:marLeft w:val="0"/>
                                                                                  <w:marRight w:val="0"/>
                                                                                  <w:marTop w:val="0"/>
                                                                                  <w:marBottom w:val="0"/>
                                                                                  <w:divBdr>
                                                                                    <w:top w:val="none" w:sz="0" w:space="0" w:color="auto"/>
                                                                                    <w:left w:val="none" w:sz="0" w:space="0" w:color="auto"/>
                                                                                    <w:bottom w:val="none" w:sz="0" w:space="0" w:color="auto"/>
                                                                                    <w:right w:val="none" w:sz="0" w:space="0" w:color="auto"/>
                                                                                  </w:divBdr>
                                                                                  <w:divsChild>
                                                                                    <w:div w:id="1201868399">
                                                                                      <w:marLeft w:val="0"/>
                                                                                      <w:marRight w:val="0"/>
                                                                                      <w:marTop w:val="0"/>
                                                                                      <w:marBottom w:val="0"/>
                                                                                      <w:divBdr>
                                                                                        <w:top w:val="none" w:sz="0" w:space="0" w:color="auto"/>
                                                                                        <w:left w:val="none" w:sz="0" w:space="0" w:color="auto"/>
                                                                                        <w:bottom w:val="none" w:sz="0" w:space="0" w:color="auto"/>
                                                                                        <w:right w:val="none" w:sz="0" w:space="0" w:color="auto"/>
                                                                                      </w:divBdr>
                                                                                      <w:divsChild>
                                                                                        <w:div w:id="1334644509">
                                                                                          <w:marLeft w:val="0"/>
                                                                                          <w:marRight w:val="-120"/>
                                                                                          <w:marTop w:val="0"/>
                                                                                          <w:marBottom w:val="0"/>
                                                                                          <w:divBdr>
                                                                                            <w:top w:val="none" w:sz="0" w:space="0" w:color="auto"/>
                                                                                            <w:left w:val="none" w:sz="0" w:space="0" w:color="auto"/>
                                                                                            <w:bottom w:val="none" w:sz="0" w:space="0" w:color="auto"/>
                                                                                            <w:right w:val="none" w:sz="0" w:space="0" w:color="auto"/>
                                                                                          </w:divBdr>
                                                                                          <w:divsChild>
                                                                                            <w:div w:id="1478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98022769">
                              <w:marLeft w:val="0"/>
                              <w:marRight w:val="0"/>
                              <w:marTop w:val="0"/>
                              <w:marBottom w:val="0"/>
                              <w:divBdr>
                                <w:top w:val="single" w:sz="6" w:space="0" w:color="DEE0E1"/>
                                <w:left w:val="single" w:sz="6" w:space="0" w:color="DEE0E1"/>
                                <w:bottom w:val="single" w:sz="6" w:space="0" w:color="DEE0E1"/>
                                <w:right w:val="single" w:sz="6" w:space="0" w:color="DEE0E1"/>
                              </w:divBdr>
                              <w:divsChild>
                                <w:div w:id="1158615369">
                                  <w:marLeft w:val="0"/>
                                  <w:marRight w:val="0"/>
                                  <w:marTop w:val="0"/>
                                  <w:marBottom w:val="0"/>
                                  <w:divBdr>
                                    <w:top w:val="none" w:sz="0" w:space="0" w:color="auto"/>
                                    <w:left w:val="none" w:sz="0" w:space="0" w:color="auto"/>
                                    <w:bottom w:val="none" w:sz="0" w:space="0" w:color="auto"/>
                                    <w:right w:val="none" w:sz="0" w:space="0" w:color="auto"/>
                                  </w:divBdr>
                                  <w:divsChild>
                                    <w:div w:id="136266836">
                                      <w:marLeft w:val="0"/>
                                      <w:marRight w:val="0"/>
                                      <w:marTop w:val="0"/>
                                      <w:marBottom w:val="0"/>
                                      <w:divBdr>
                                        <w:top w:val="none" w:sz="0" w:space="0" w:color="auto"/>
                                        <w:left w:val="none" w:sz="0" w:space="0" w:color="auto"/>
                                        <w:bottom w:val="none" w:sz="0" w:space="0" w:color="auto"/>
                                        <w:right w:val="none" w:sz="0" w:space="0" w:color="auto"/>
                                      </w:divBdr>
                                      <w:divsChild>
                                        <w:div w:id="850526735">
                                          <w:marLeft w:val="0"/>
                                          <w:marRight w:val="0"/>
                                          <w:marTop w:val="0"/>
                                          <w:marBottom w:val="0"/>
                                          <w:divBdr>
                                            <w:top w:val="none" w:sz="0" w:space="0" w:color="auto"/>
                                            <w:left w:val="none" w:sz="0" w:space="0" w:color="auto"/>
                                            <w:bottom w:val="none" w:sz="0" w:space="0" w:color="auto"/>
                                            <w:right w:val="none" w:sz="0" w:space="0" w:color="auto"/>
                                          </w:divBdr>
                                          <w:divsChild>
                                            <w:div w:id="13473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356">
                                      <w:marLeft w:val="120"/>
                                      <w:marRight w:val="0"/>
                                      <w:marTop w:val="0"/>
                                      <w:marBottom w:val="0"/>
                                      <w:divBdr>
                                        <w:top w:val="single" w:sz="6" w:space="6" w:color="DEE0E1"/>
                                        <w:left w:val="single" w:sz="6" w:space="12" w:color="DEE0E1"/>
                                        <w:bottom w:val="single" w:sz="6" w:space="6" w:color="DEE0E1"/>
                                        <w:right w:val="single" w:sz="6" w:space="12" w:color="DEE0E1"/>
                                      </w:divBdr>
                                      <w:divsChild>
                                        <w:div w:id="1098983365">
                                          <w:marLeft w:val="0"/>
                                          <w:marRight w:val="0"/>
                                          <w:marTop w:val="0"/>
                                          <w:marBottom w:val="0"/>
                                          <w:divBdr>
                                            <w:top w:val="none" w:sz="0" w:space="0" w:color="auto"/>
                                            <w:left w:val="none" w:sz="0" w:space="0" w:color="auto"/>
                                            <w:bottom w:val="none" w:sz="0" w:space="0" w:color="auto"/>
                                            <w:right w:val="none" w:sz="0" w:space="0" w:color="auto"/>
                                          </w:divBdr>
                                          <w:divsChild>
                                            <w:div w:id="2017270727">
                                              <w:marLeft w:val="0"/>
                                              <w:marRight w:val="0"/>
                                              <w:marTop w:val="0"/>
                                              <w:marBottom w:val="0"/>
                                              <w:divBdr>
                                                <w:top w:val="none" w:sz="0" w:space="0" w:color="auto"/>
                                                <w:left w:val="none" w:sz="0" w:space="0" w:color="auto"/>
                                                <w:bottom w:val="none" w:sz="0" w:space="0" w:color="auto"/>
                                                <w:right w:val="none" w:sz="0" w:space="0" w:color="auto"/>
                                              </w:divBdr>
                                              <w:divsChild>
                                                <w:div w:id="1467744960">
                                                  <w:marLeft w:val="0"/>
                                                  <w:marRight w:val="0"/>
                                                  <w:marTop w:val="0"/>
                                                  <w:marBottom w:val="0"/>
                                                  <w:divBdr>
                                                    <w:top w:val="none" w:sz="0" w:space="0" w:color="auto"/>
                                                    <w:left w:val="none" w:sz="0" w:space="0" w:color="auto"/>
                                                    <w:bottom w:val="none" w:sz="0" w:space="0" w:color="auto"/>
                                                    <w:right w:val="none" w:sz="0" w:space="0" w:color="auto"/>
                                                  </w:divBdr>
                                                  <w:divsChild>
                                                    <w:div w:id="1117019205">
                                                      <w:marLeft w:val="0"/>
                                                      <w:marRight w:val="0"/>
                                                      <w:marTop w:val="0"/>
                                                      <w:marBottom w:val="0"/>
                                                      <w:divBdr>
                                                        <w:top w:val="none" w:sz="0" w:space="0" w:color="auto"/>
                                                        <w:left w:val="none" w:sz="0" w:space="0" w:color="auto"/>
                                                        <w:bottom w:val="none" w:sz="0" w:space="0" w:color="auto"/>
                                                        <w:right w:val="none" w:sz="0" w:space="0" w:color="auto"/>
                                                      </w:divBdr>
                                                      <w:divsChild>
                                                        <w:div w:id="38625559">
                                                          <w:marLeft w:val="0"/>
                                                          <w:marRight w:val="0"/>
                                                          <w:marTop w:val="0"/>
                                                          <w:marBottom w:val="0"/>
                                                          <w:divBdr>
                                                            <w:top w:val="none" w:sz="0" w:space="0" w:color="auto"/>
                                                            <w:left w:val="none" w:sz="0" w:space="0" w:color="auto"/>
                                                            <w:bottom w:val="none" w:sz="0" w:space="0" w:color="auto"/>
                                                            <w:right w:val="none" w:sz="0" w:space="0" w:color="auto"/>
                                                          </w:divBdr>
                                                          <w:divsChild>
                                                            <w:div w:id="222911111">
                                                              <w:marLeft w:val="0"/>
                                                              <w:marRight w:val="0"/>
                                                              <w:marTop w:val="0"/>
                                                              <w:marBottom w:val="0"/>
                                                              <w:divBdr>
                                                                <w:top w:val="none" w:sz="0" w:space="0" w:color="auto"/>
                                                                <w:left w:val="none" w:sz="0" w:space="0" w:color="auto"/>
                                                                <w:bottom w:val="none" w:sz="0" w:space="0" w:color="auto"/>
                                                                <w:right w:val="none" w:sz="0" w:space="0" w:color="auto"/>
                                                              </w:divBdr>
                                                              <w:divsChild>
                                                                <w:div w:id="1457529615">
                                                                  <w:marLeft w:val="0"/>
                                                                  <w:marRight w:val="0"/>
                                                                  <w:marTop w:val="0"/>
                                                                  <w:marBottom w:val="0"/>
                                                                  <w:divBdr>
                                                                    <w:top w:val="none" w:sz="0" w:space="0" w:color="auto"/>
                                                                    <w:left w:val="none" w:sz="0" w:space="0" w:color="auto"/>
                                                                    <w:bottom w:val="none" w:sz="0" w:space="0" w:color="auto"/>
                                                                    <w:right w:val="none" w:sz="0" w:space="0" w:color="auto"/>
                                                                  </w:divBdr>
                                                                  <w:divsChild>
                                                                    <w:div w:id="18851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141675">
                                      <w:marLeft w:val="60"/>
                                      <w:marRight w:val="0"/>
                                      <w:marTop w:val="0"/>
                                      <w:marBottom w:val="0"/>
                                      <w:divBdr>
                                        <w:top w:val="none" w:sz="0" w:space="0" w:color="auto"/>
                                        <w:left w:val="none" w:sz="0" w:space="0" w:color="auto"/>
                                        <w:bottom w:val="none" w:sz="0" w:space="0" w:color="auto"/>
                                        <w:right w:val="none" w:sz="0" w:space="0" w:color="auto"/>
                                      </w:divBdr>
                                      <w:divsChild>
                                        <w:div w:id="1144271754">
                                          <w:marLeft w:val="0"/>
                                          <w:marRight w:val="0"/>
                                          <w:marTop w:val="0"/>
                                          <w:marBottom w:val="0"/>
                                          <w:divBdr>
                                            <w:top w:val="none" w:sz="0" w:space="0" w:color="auto"/>
                                            <w:left w:val="none" w:sz="0" w:space="0" w:color="auto"/>
                                            <w:bottom w:val="none" w:sz="0" w:space="0" w:color="auto"/>
                                            <w:right w:val="none" w:sz="0" w:space="0" w:color="auto"/>
                                          </w:divBdr>
                                          <w:divsChild>
                                            <w:div w:id="765535376">
                                              <w:marLeft w:val="0"/>
                                              <w:marRight w:val="0"/>
                                              <w:marTop w:val="0"/>
                                              <w:marBottom w:val="0"/>
                                              <w:divBdr>
                                                <w:top w:val="none" w:sz="0" w:space="0" w:color="auto"/>
                                                <w:left w:val="none" w:sz="0" w:space="0" w:color="auto"/>
                                                <w:bottom w:val="none" w:sz="0" w:space="0" w:color="auto"/>
                                                <w:right w:val="none" w:sz="0" w:space="0" w:color="auto"/>
                                              </w:divBdr>
                                              <w:divsChild>
                                                <w:div w:id="1852260361">
                                                  <w:marLeft w:val="0"/>
                                                  <w:marRight w:val="0"/>
                                                  <w:marTop w:val="0"/>
                                                  <w:marBottom w:val="0"/>
                                                  <w:divBdr>
                                                    <w:top w:val="none" w:sz="0" w:space="0" w:color="auto"/>
                                                    <w:left w:val="none" w:sz="0" w:space="0" w:color="auto"/>
                                                    <w:bottom w:val="none" w:sz="0" w:space="0" w:color="auto"/>
                                                    <w:right w:val="none" w:sz="0" w:space="0" w:color="auto"/>
                                                  </w:divBdr>
                                                  <w:divsChild>
                                                    <w:div w:id="501091668">
                                                      <w:marLeft w:val="0"/>
                                                      <w:marRight w:val="0"/>
                                                      <w:marTop w:val="0"/>
                                                      <w:marBottom w:val="0"/>
                                                      <w:divBdr>
                                                        <w:top w:val="none" w:sz="0" w:space="0" w:color="auto"/>
                                                        <w:left w:val="none" w:sz="0" w:space="0" w:color="auto"/>
                                                        <w:bottom w:val="none" w:sz="0" w:space="0" w:color="auto"/>
                                                        <w:right w:val="none" w:sz="0" w:space="0" w:color="auto"/>
                                                      </w:divBdr>
                                                      <w:divsChild>
                                                        <w:div w:id="1280917819">
                                                          <w:marLeft w:val="0"/>
                                                          <w:marRight w:val="0"/>
                                                          <w:marTop w:val="0"/>
                                                          <w:marBottom w:val="0"/>
                                                          <w:divBdr>
                                                            <w:top w:val="none" w:sz="0" w:space="0" w:color="auto"/>
                                                            <w:left w:val="none" w:sz="0" w:space="0" w:color="auto"/>
                                                            <w:bottom w:val="none" w:sz="0" w:space="0" w:color="auto"/>
                                                            <w:right w:val="none" w:sz="0" w:space="0" w:color="auto"/>
                                                          </w:divBdr>
                                                          <w:divsChild>
                                                            <w:div w:id="4759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0241494">
              <w:marLeft w:val="0"/>
              <w:marRight w:val="0"/>
              <w:marTop w:val="0"/>
              <w:marBottom w:val="0"/>
              <w:divBdr>
                <w:top w:val="none" w:sz="0" w:space="0" w:color="auto"/>
                <w:left w:val="none" w:sz="0" w:space="0" w:color="auto"/>
                <w:bottom w:val="none" w:sz="0" w:space="0" w:color="auto"/>
                <w:right w:val="none" w:sz="0" w:space="0" w:color="auto"/>
              </w:divBdr>
              <w:divsChild>
                <w:div w:id="2112897863">
                  <w:marLeft w:val="0"/>
                  <w:marRight w:val="0"/>
                  <w:marTop w:val="0"/>
                  <w:marBottom w:val="0"/>
                  <w:divBdr>
                    <w:top w:val="none" w:sz="0" w:space="0" w:color="auto"/>
                    <w:left w:val="none" w:sz="0" w:space="0" w:color="auto"/>
                    <w:bottom w:val="none" w:sz="0" w:space="0" w:color="auto"/>
                    <w:right w:val="none" w:sz="0" w:space="0" w:color="auto"/>
                  </w:divBdr>
                  <w:divsChild>
                    <w:div w:id="1232421145">
                      <w:marLeft w:val="0"/>
                      <w:marRight w:val="0"/>
                      <w:marTop w:val="0"/>
                      <w:marBottom w:val="0"/>
                      <w:divBdr>
                        <w:top w:val="none" w:sz="0" w:space="0" w:color="auto"/>
                        <w:left w:val="none" w:sz="0" w:space="0" w:color="auto"/>
                        <w:bottom w:val="none" w:sz="0" w:space="0" w:color="auto"/>
                        <w:right w:val="none" w:sz="0" w:space="0" w:color="auto"/>
                      </w:divBdr>
                      <w:divsChild>
                        <w:div w:id="1388341230">
                          <w:marLeft w:val="0"/>
                          <w:marRight w:val="0"/>
                          <w:marTop w:val="0"/>
                          <w:marBottom w:val="0"/>
                          <w:divBdr>
                            <w:top w:val="none" w:sz="0" w:space="0" w:color="auto"/>
                            <w:left w:val="none" w:sz="0" w:space="0" w:color="auto"/>
                            <w:bottom w:val="none" w:sz="0" w:space="0" w:color="auto"/>
                            <w:right w:val="none" w:sz="0" w:space="0" w:color="auto"/>
                          </w:divBdr>
                          <w:divsChild>
                            <w:div w:id="1499223498">
                              <w:marLeft w:val="0"/>
                              <w:marRight w:val="0"/>
                              <w:marTop w:val="0"/>
                              <w:marBottom w:val="0"/>
                              <w:divBdr>
                                <w:top w:val="none" w:sz="0" w:space="0" w:color="auto"/>
                                <w:left w:val="none" w:sz="0" w:space="0" w:color="auto"/>
                                <w:bottom w:val="none" w:sz="0" w:space="0" w:color="auto"/>
                                <w:right w:val="none" w:sz="0" w:space="0" w:color="auto"/>
                              </w:divBdr>
                              <w:divsChild>
                                <w:div w:id="16025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7504">
                  <w:marLeft w:val="0"/>
                  <w:marRight w:val="0"/>
                  <w:marTop w:val="0"/>
                  <w:marBottom w:val="0"/>
                  <w:divBdr>
                    <w:top w:val="none" w:sz="0" w:space="0" w:color="auto"/>
                    <w:left w:val="none" w:sz="0" w:space="0" w:color="auto"/>
                    <w:bottom w:val="none" w:sz="0" w:space="0" w:color="auto"/>
                    <w:right w:val="none" w:sz="0" w:space="0" w:color="auto"/>
                  </w:divBdr>
                  <w:divsChild>
                    <w:div w:id="990255469">
                      <w:marLeft w:val="120"/>
                      <w:marRight w:val="120"/>
                      <w:marTop w:val="0"/>
                      <w:marBottom w:val="0"/>
                      <w:divBdr>
                        <w:top w:val="none" w:sz="0" w:space="0" w:color="auto"/>
                        <w:left w:val="none" w:sz="0" w:space="0" w:color="auto"/>
                        <w:bottom w:val="none" w:sz="0" w:space="0" w:color="auto"/>
                        <w:right w:val="none" w:sz="0" w:space="0" w:color="auto"/>
                      </w:divBdr>
                      <w:divsChild>
                        <w:div w:id="1476949195">
                          <w:marLeft w:val="0"/>
                          <w:marRight w:val="0"/>
                          <w:marTop w:val="0"/>
                          <w:marBottom w:val="0"/>
                          <w:divBdr>
                            <w:top w:val="none" w:sz="0" w:space="0" w:color="auto"/>
                            <w:left w:val="none" w:sz="0" w:space="0" w:color="auto"/>
                            <w:bottom w:val="none" w:sz="0" w:space="0" w:color="auto"/>
                            <w:right w:val="none" w:sz="0" w:space="0" w:color="auto"/>
                          </w:divBdr>
                          <w:divsChild>
                            <w:div w:id="929893555">
                              <w:marLeft w:val="0"/>
                              <w:marRight w:val="0"/>
                              <w:marTop w:val="0"/>
                              <w:marBottom w:val="0"/>
                              <w:divBdr>
                                <w:top w:val="none" w:sz="0" w:space="0" w:color="auto"/>
                                <w:left w:val="none" w:sz="0" w:space="0" w:color="auto"/>
                                <w:bottom w:val="none" w:sz="0" w:space="0" w:color="auto"/>
                                <w:right w:val="none" w:sz="0" w:space="0" w:color="auto"/>
                              </w:divBdr>
                              <w:divsChild>
                                <w:div w:id="238829003">
                                  <w:marLeft w:val="0"/>
                                  <w:marRight w:val="120"/>
                                  <w:marTop w:val="0"/>
                                  <w:marBottom w:val="120"/>
                                  <w:divBdr>
                                    <w:top w:val="single" w:sz="6" w:space="0" w:color="DEE0E1"/>
                                    <w:left w:val="single" w:sz="6" w:space="0" w:color="DEE0E1"/>
                                    <w:bottom w:val="single" w:sz="6" w:space="0" w:color="DEE0E1"/>
                                    <w:right w:val="single" w:sz="6" w:space="0" w:color="DEE0E1"/>
                                  </w:divBdr>
                                  <w:divsChild>
                                    <w:div w:id="1524829099">
                                      <w:marLeft w:val="120"/>
                                      <w:marRight w:val="0"/>
                                      <w:marTop w:val="0"/>
                                      <w:marBottom w:val="0"/>
                                      <w:divBdr>
                                        <w:top w:val="none" w:sz="0" w:space="0" w:color="auto"/>
                                        <w:left w:val="none" w:sz="0" w:space="0" w:color="auto"/>
                                        <w:bottom w:val="none" w:sz="0" w:space="0" w:color="auto"/>
                                        <w:right w:val="none" w:sz="0" w:space="0" w:color="auto"/>
                                      </w:divBdr>
                                      <w:divsChild>
                                        <w:div w:id="1164977033">
                                          <w:marLeft w:val="0"/>
                                          <w:marRight w:val="0"/>
                                          <w:marTop w:val="0"/>
                                          <w:marBottom w:val="0"/>
                                          <w:divBdr>
                                            <w:top w:val="none" w:sz="0" w:space="0" w:color="auto"/>
                                            <w:left w:val="none" w:sz="0" w:space="0" w:color="auto"/>
                                            <w:bottom w:val="none" w:sz="0" w:space="0" w:color="auto"/>
                                            <w:right w:val="none" w:sz="0" w:space="0" w:color="auto"/>
                                          </w:divBdr>
                                          <w:divsChild>
                                            <w:div w:id="1708674092">
                                              <w:marLeft w:val="0"/>
                                              <w:marRight w:val="0"/>
                                              <w:marTop w:val="0"/>
                                              <w:marBottom w:val="0"/>
                                              <w:divBdr>
                                                <w:top w:val="none" w:sz="0" w:space="0" w:color="auto"/>
                                                <w:left w:val="none" w:sz="0" w:space="0" w:color="auto"/>
                                                <w:bottom w:val="none" w:sz="0" w:space="0" w:color="auto"/>
                                                <w:right w:val="none" w:sz="0" w:space="0" w:color="auto"/>
                                              </w:divBdr>
                                              <w:divsChild>
                                                <w:div w:id="56781147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455632465">
                                      <w:marLeft w:val="0"/>
                                      <w:marRight w:val="0"/>
                                      <w:marTop w:val="0"/>
                                      <w:marBottom w:val="0"/>
                                      <w:divBdr>
                                        <w:top w:val="none" w:sz="0" w:space="0" w:color="auto"/>
                                        <w:left w:val="none" w:sz="0" w:space="0" w:color="auto"/>
                                        <w:bottom w:val="none" w:sz="0" w:space="0" w:color="auto"/>
                                        <w:right w:val="none" w:sz="0" w:space="0" w:color="auto"/>
                                      </w:divBdr>
                                      <w:divsChild>
                                        <w:div w:id="525337483">
                                          <w:marLeft w:val="0"/>
                                          <w:marRight w:val="0"/>
                                          <w:marTop w:val="0"/>
                                          <w:marBottom w:val="60"/>
                                          <w:divBdr>
                                            <w:top w:val="none" w:sz="0" w:space="0" w:color="auto"/>
                                            <w:left w:val="none" w:sz="0" w:space="0" w:color="auto"/>
                                            <w:bottom w:val="none" w:sz="0" w:space="0" w:color="auto"/>
                                            <w:right w:val="none" w:sz="0" w:space="0" w:color="auto"/>
                                          </w:divBdr>
                                        </w:div>
                                        <w:div w:id="277874314">
                                          <w:marLeft w:val="0"/>
                                          <w:marRight w:val="0"/>
                                          <w:marTop w:val="0"/>
                                          <w:marBottom w:val="0"/>
                                          <w:divBdr>
                                            <w:top w:val="none" w:sz="0" w:space="0" w:color="auto"/>
                                            <w:left w:val="none" w:sz="0" w:space="0" w:color="auto"/>
                                            <w:bottom w:val="none" w:sz="0" w:space="0" w:color="auto"/>
                                            <w:right w:val="none" w:sz="0" w:space="0" w:color="auto"/>
                                          </w:divBdr>
                                          <w:divsChild>
                                            <w:div w:id="1019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4252">
                                      <w:marLeft w:val="0"/>
                                      <w:marRight w:val="0"/>
                                      <w:marTop w:val="100"/>
                                      <w:marBottom w:val="0"/>
                                      <w:divBdr>
                                        <w:top w:val="none" w:sz="0" w:space="0" w:color="auto"/>
                                        <w:left w:val="none" w:sz="0" w:space="0" w:color="auto"/>
                                        <w:bottom w:val="none" w:sz="0" w:space="0" w:color="auto"/>
                                        <w:right w:val="none" w:sz="0" w:space="0" w:color="auto"/>
                                      </w:divBdr>
                                      <w:divsChild>
                                        <w:div w:id="908460224">
                                          <w:marLeft w:val="0"/>
                                          <w:marRight w:val="0"/>
                                          <w:marTop w:val="0"/>
                                          <w:marBottom w:val="120"/>
                                          <w:divBdr>
                                            <w:top w:val="none" w:sz="0" w:space="0" w:color="auto"/>
                                            <w:left w:val="none" w:sz="0" w:space="0" w:color="auto"/>
                                            <w:bottom w:val="none" w:sz="0" w:space="0" w:color="auto"/>
                                            <w:right w:val="none" w:sz="0" w:space="0" w:color="auto"/>
                                          </w:divBdr>
                                          <w:divsChild>
                                            <w:div w:id="2059276501">
                                              <w:marLeft w:val="0"/>
                                              <w:marRight w:val="0"/>
                                              <w:marTop w:val="0"/>
                                              <w:marBottom w:val="0"/>
                                              <w:divBdr>
                                                <w:top w:val="none" w:sz="0" w:space="0" w:color="auto"/>
                                                <w:left w:val="none" w:sz="0" w:space="0" w:color="auto"/>
                                                <w:bottom w:val="none" w:sz="0" w:space="0" w:color="auto"/>
                                                <w:right w:val="none" w:sz="0" w:space="0" w:color="auto"/>
                                              </w:divBdr>
                                              <w:divsChild>
                                                <w:div w:id="1621957670">
                                                  <w:marLeft w:val="0"/>
                                                  <w:marRight w:val="0"/>
                                                  <w:marTop w:val="0"/>
                                                  <w:marBottom w:val="0"/>
                                                  <w:divBdr>
                                                    <w:top w:val="none" w:sz="0" w:space="0" w:color="auto"/>
                                                    <w:left w:val="none" w:sz="0" w:space="0" w:color="auto"/>
                                                    <w:bottom w:val="none" w:sz="0" w:space="0" w:color="auto"/>
                                                    <w:right w:val="none" w:sz="0" w:space="0" w:color="auto"/>
                                                  </w:divBdr>
                                                  <w:divsChild>
                                                    <w:div w:id="1091511101">
                                                      <w:marLeft w:val="60"/>
                                                      <w:marRight w:val="0"/>
                                                      <w:marTop w:val="0"/>
                                                      <w:marBottom w:val="0"/>
                                                      <w:divBdr>
                                                        <w:top w:val="none" w:sz="0" w:space="0" w:color="auto"/>
                                                        <w:left w:val="none" w:sz="0" w:space="0" w:color="auto"/>
                                                        <w:bottom w:val="none" w:sz="0" w:space="0" w:color="auto"/>
                                                        <w:right w:val="none" w:sz="0" w:space="0" w:color="auto"/>
                                                      </w:divBdr>
                                                      <w:divsChild>
                                                        <w:div w:id="225646308">
                                                          <w:marLeft w:val="0"/>
                                                          <w:marRight w:val="0"/>
                                                          <w:marTop w:val="0"/>
                                                          <w:marBottom w:val="0"/>
                                                          <w:divBdr>
                                                            <w:top w:val="none" w:sz="0" w:space="0" w:color="auto"/>
                                                            <w:left w:val="none" w:sz="0" w:space="0" w:color="auto"/>
                                                            <w:bottom w:val="none" w:sz="0" w:space="0" w:color="auto"/>
                                                            <w:right w:val="none" w:sz="0" w:space="0" w:color="auto"/>
                                                          </w:divBdr>
                                                          <w:divsChild>
                                                            <w:div w:id="461269776">
                                                              <w:marLeft w:val="0"/>
                                                              <w:marRight w:val="0"/>
                                                              <w:marTop w:val="0"/>
                                                              <w:marBottom w:val="0"/>
                                                              <w:divBdr>
                                                                <w:top w:val="none" w:sz="0" w:space="0" w:color="auto"/>
                                                                <w:left w:val="none" w:sz="0" w:space="0" w:color="auto"/>
                                                                <w:bottom w:val="none" w:sz="0" w:space="0" w:color="auto"/>
                                                                <w:right w:val="none" w:sz="0" w:space="0" w:color="auto"/>
                                                              </w:divBdr>
                                                            </w:div>
                                                            <w:div w:id="2142534848">
                                                              <w:marLeft w:val="90"/>
                                                              <w:marRight w:val="-60"/>
                                                              <w:marTop w:val="0"/>
                                                              <w:marBottom w:val="0"/>
                                                              <w:divBdr>
                                                                <w:top w:val="none" w:sz="0" w:space="0" w:color="auto"/>
                                                                <w:left w:val="none" w:sz="0" w:space="0" w:color="auto"/>
                                                                <w:bottom w:val="none" w:sz="0" w:space="0" w:color="auto"/>
                                                                <w:right w:val="none" w:sz="0" w:space="0" w:color="auto"/>
                                                              </w:divBdr>
                                                              <w:divsChild>
                                                                <w:div w:id="334764617">
                                                                  <w:marLeft w:val="0"/>
                                                                  <w:marRight w:val="-120"/>
                                                                  <w:marTop w:val="0"/>
                                                                  <w:marBottom w:val="0"/>
                                                                  <w:divBdr>
                                                                    <w:top w:val="none" w:sz="0" w:space="0" w:color="auto"/>
                                                                    <w:left w:val="none" w:sz="0" w:space="0" w:color="auto"/>
                                                                    <w:bottom w:val="none" w:sz="0" w:space="0" w:color="auto"/>
                                                                    <w:right w:val="none" w:sz="0" w:space="0" w:color="auto"/>
                                                                  </w:divBdr>
                                                                  <w:divsChild>
                                                                    <w:div w:id="21196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982718">
                              <w:marLeft w:val="0"/>
                              <w:marRight w:val="0"/>
                              <w:marTop w:val="0"/>
                              <w:marBottom w:val="0"/>
                              <w:divBdr>
                                <w:top w:val="none" w:sz="0" w:space="0" w:color="auto"/>
                                <w:left w:val="none" w:sz="0" w:space="0" w:color="auto"/>
                                <w:bottom w:val="none" w:sz="0" w:space="0" w:color="auto"/>
                                <w:right w:val="none" w:sz="0" w:space="0" w:color="auto"/>
                              </w:divBdr>
                              <w:divsChild>
                                <w:div w:id="1187526773">
                                  <w:marLeft w:val="0"/>
                                  <w:marRight w:val="120"/>
                                  <w:marTop w:val="0"/>
                                  <w:marBottom w:val="120"/>
                                  <w:divBdr>
                                    <w:top w:val="single" w:sz="6" w:space="0" w:color="DEE0E1"/>
                                    <w:left w:val="single" w:sz="6" w:space="0" w:color="DEE0E1"/>
                                    <w:bottom w:val="single" w:sz="6" w:space="0" w:color="DEE0E1"/>
                                    <w:right w:val="single" w:sz="6" w:space="0" w:color="DEE0E1"/>
                                  </w:divBdr>
                                  <w:divsChild>
                                    <w:div w:id="2025858809">
                                      <w:marLeft w:val="120"/>
                                      <w:marRight w:val="0"/>
                                      <w:marTop w:val="0"/>
                                      <w:marBottom w:val="0"/>
                                      <w:divBdr>
                                        <w:top w:val="none" w:sz="0" w:space="0" w:color="auto"/>
                                        <w:left w:val="none" w:sz="0" w:space="0" w:color="auto"/>
                                        <w:bottom w:val="none" w:sz="0" w:space="0" w:color="auto"/>
                                        <w:right w:val="none" w:sz="0" w:space="0" w:color="auto"/>
                                      </w:divBdr>
                                      <w:divsChild>
                                        <w:div w:id="1110123265">
                                          <w:marLeft w:val="0"/>
                                          <w:marRight w:val="0"/>
                                          <w:marTop w:val="0"/>
                                          <w:marBottom w:val="0"/>
                                          <w:divBdr>
                                            <w:top w:val="none" w:sz="0" w:space="0" w:color="auto"/>
                                            <w:left w:val="none" w:sz="0" w:space="0" w:color="auto"/>
                                            <w:bottom w:val="none" w:sz="0" w:space="0" w:color="auto"/>
                                            <w:right w:val="none" w:sz="0" w:space="0" w:color="auto"/>
                                          </w:divBdr>
                                          <w:divsChild>
                                            <w:div w:id="600260020">
                                              <w:marLeft w:val="0"/>
                                              <w:marRight w:val="0"/>
                                              <w:marTop w:val="0"/>
                                              <w:marBottom w:val="0"/>
                                              <w:divBdr>
                                                <w:top w:val="none" w:sz="0" w:space="0" w:color="auto"/>
                                                <w:left w:val="none" w:sz="0" w:space="0" w:color="auto"/>
                                                <w:bottom w:val="none" w:sz="0" w:space="0" w:color="auto"/>
                                                <w:right w:val="none" w:sz="0" w:space="0" w:color="auto"/>
                                              </w:divBdr>
                                              <w:divsChild>
                                                <w:div w:id="68428285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629702475">
                                      <w:marLeft w:val="0"/>
                                      <w:marRight w:val="0"/>
                                      <w:marTop w:val="0"/>
                                      <w:marBottom w:val="0"/>
                                      <w:divBdr>
                                        <w:top w:val="none" w:sz="0" w:space="0" w:color="auto"/>
                                        <w:left w:val="none" w:sz="0" w:space="0" w:color="auto"/>
                                        <w:bottom w:val="none" w:sz="0" w:space="0" w:color="auto"/>
                                        <w:right w:val="none" w:sz="0" w:space="0" w:color="auto"/>
                                      </w:divBdr>
                                      <w:divsChild>
                                        <w:div w:id="948665584">
                                          <w:marLeft w:val="0"/>
                                          <w:marRight w:val="0"/>
                                          <w:marTop w:val="0"/>
                                          <w:marBottom w:val="60"/>
                                          <w:divBdr>
                                            <w:top w:val="none" w:sz="0" w:space="0" w:color="auto"/>
                                            <w:left w:val="none" w:sz="0" w:space="0" w:color="auto"/>
                                            <w:bottom w:val="none" w:sz="0" w:space="0" w:color="auto"/>
                                            <w:right w:val="none" w:sz="0" w:space="0" w:color="auto"/>
                                          </w:divBdr>
                                        </w:div>
                                        <w:div w:id="1625428929">
                                          <w:marLeft w:val="0"/>
                                          <w:marRight w:val="0"/>
                                          <w:marTop w:val="0"/>
                                          <w:marBottom w:val="0"/>
                                          <w:divBdr>
                                            <w:top w:val="none" w:sz="0" w:space="0" w:color="auto"/>
                                            <w:left w:val="none" w:sz="0" w:space="0" w:color="auto"/>
                                            <w:bottom w:val="none" w:sz="0" w:space="0" w:color="auto"/>
                                            <w:right w:val="none" w:sz="0" w:space="0" w:color="auto"/>
                                          </w:divBdr>
                                          <w:divsChild>
                                            <w:div w:id="5276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0306">
                                      <w:marLeft w:val="0"/>
                                      <w:marRight w:val="0"/>
                                      <w:marTop w:val="100"/>
                                      <w:marBottom w:val="0"/>
                                      <w:divBdr>
                                        <w:top w:val="none" w:sz="0" w:space="0" w:color="auto"/>
                                        <w:left w:val="none" w:sz="0" w:space="0" w:color="auto"/>
                                        <w:bottom w:val="none" w:sz="0" w:space="0" w:color="auto"/>
                                        <w:right w:val="none" w:sz="0" w:space="0" w:color="auto"/>
                                      </w:divBdr>
                                      <w:divsChild>
                                        <w:div w:id="1575553855">
                                          <w:marLeft w:val="0"/>
                                          <w:marRight w:val="0"/>
                                          <w:marTop w:val="0"/>
                                          <w:marBottom w:val="120"/>
                                          <w:divBdr>
                                            <w:top w:val="none" w:sz="0" w:space="0" w:color="auto"/>
                                            <w:left w:val="none" w:sz="0" w:space="0" w:color="auto"/>
                                            <w:bottom w:val="none" w:sz="0" w:space="0" w:color="auto"/>
                                            <w:right w:val="none" w:sz="0" w:space="0" w:color="auto"/>
                                          </w:divBdr>
                                          <w:divsChild>
                                            <w:div w:id="255988539">
                                              <w:marLeft w:val="0"/>
                                              <w:marRight w:val="0"/>
                                              <w:marTop w:val="0"/>
                                              <w:marBottom w:val="0"/>
                                              <w:divBdr>
                                                <w:top w:val="none" w:sz="0" w:space="0" w:color="auto"/>
                                                <w:left w:val="none" w:sz="0" w:space="0" w:color="auto"/>
                                                <w:bottom w:val="none" w:sz="0" w:space="0" w:color="auto"/>
                                                <w:right w:val="none" w:sz="0" w:space="0" w:color="auto"/>
                                              </w:divBdr>
                                              <w:divsChild>
                                                <w:div w:id="1497651026">
                                                  <w:marLeft w:val="0"/>
                                                  <w:marRight w:val="0"/>
                                                  <w:marTop w:val="0"/>
                                                  <w:marBottom w:val="0"/>
                                                  <w:divBdr>
                                                    <w:top w:val="none" w:sz="0" w:space="0" w:color="auto"/>
                                                    <w:left w:val="none" w:sz="0" w:space="0" w:color="auto"/>
                                                    <w:bottom w:val="none" w:sz="0" w:space="0" w:color="auto"/>
                                                    <w:right w:val="none" w:sz="0" w:space="0" w:color="auto"/>
                                                  </w:divBdr>
                                                  <w:divsChild>
                                                    <w:div w:id="193346363">
                                                      <w:marLeft w:val="60"/>
                                                      <w:marRight w:val="0"/>
                                                      <w:marTop w:val="0"/>
                                                      <w:marBottom w:val="0"/>
                                                      <w:divBdr>
                                                        <w:top w:val="none" w:sz="0" w:space="0" w:color="auto"/>
                                                        <w:left w:val="none" w:sz="0" w:space="0" w:color="auto"/>
                                                        <w:bottom w:val="none" w:sz="0" w:space="0" w:color="auto"/>
                                                        <w:right w:val="none" w:sz="0" w:space="0" w:color="auto"/>
                                                      </w:divBdr>
                                                      <w:divsChild>
                                                        <w:div w:id="1917586967">
                                                          <w:marLeft w:val="0"/>
                                                          <w:marRight w:val="0"/>
                                                          <w:marTop w:val="0"/>
                                                          <w:marBottom w:val="0"/>
                                                          <w:divBdr>
                                                            <w:top w:val="none" w:sz="0" w:space="0" w:color="auto"/>
                                                            <w:left w:val="none" w:sz="0" w:space="0" w:color="auto"/>
                                                            <w:bottom w:val="none" w:sz="0" w:space="0" w:color="auto"/>
                                                            <w:right w:val="none" w:sz="0" w:space="0" w:color="auto"/>
                                                          </w:divBdr>
                                                          <w:divsChild>
                                                            <w:div w:id="1345782774">
                                                              <w:marLeft w:val="0"/>
                                                              <w:marRight w:val="0"/>
                                                              <w:marTop w:val="0"/>
                                                              <w:marBottom w:val="0"/>
                                                              <w:divBdr>
                                                                <w:top w:val="none" w:sz="0" w:space="0" w:color="auto"/>
                                                                <w:left w:val="none" w:sz="0" w:space="0" w:color="auto"/>
                                                                <w:bottom w:val="none" w:sz="0" w:space="0" w:color="auto"/>
                                                                <w:right w:val="none" w:sz="0" w:space="0" w:color="auto"/>
                                                              </w:divBdr>
                                                            </w:div>
                                                            <w:div w:id="2077972185">
                                                              <w:marLeft w:val="90"/>
                                                              <w:marRight w:val="-60"/>
                                                              <w:marTop w:val="0"/>
                                                              <w:marBottom w:val="0"/>
                                                              <w:divBdr>
                                                                <w:top w:val="none" w:sz="0" w:space="0" w:color="auto"/>
                                                                <w:left w:val="none" w:sz="0" w:space="0" w:color="auto"/>
                                                                <w:bottom w:val="none" w:sz="0" w:space="0" w:color="auto"/>
                                                                <w:right w:val="none" w:sz="0" w:space="0" w:color="auto"/>
                                                              </w:divBdr>
                                                              <w:divsChild>
                                                                <w:div w:id="156266567">
                                                                  <w:marLeft w:val="0"/>
                                                                  <w:marRight w:val="-120"/>
                                                                  <w:marTop w:val="0"/>
                                                                  <w:marBottom w:val="0"/>
                                                                  <w:divBdr>
                                                                    <w:top w:val="none" w:sz="0" w:space="0" w:color="auto"/>
                                                                    <w:left w:val="none" w:sz="0" w:space="0" w:color="auto"/>
                                                                    <w:bottom w:val="none" w:sz="0" w:space="0" w:color="auto"/>
                                                                    <w:right w:val="none" w:sz="0" w:space="0" w:color="auto"/>
                                                                  </w:divBdr>
                                                                  <w:divsChild>
                                                                    <w:div w:id="235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9339315">
                              <w:marLeft w:val="0"/>
                              <w:marRight w:val="0"/>
                              <w:marTop w:val="0"/>
                              <w:marBottom w:val="0"/>
                              <w:divBdr>
                                <w:top w:val="none" w:sz="0" w:space="0" w:color="auto"/>
                                <w:left w:val="none" w:sz="0" w:space="0" w:color="auto"/>
                                <w:bottom w:val="none" w:sz="0" w:space="0" w:color="auto"/>
                                <w:right w:val="none" w:sz="0" w:space="0" w:color="auto"/>
                              </w:divBdr>
                              <w:divsChild>
                                <w:div w:id="1774325972">
                                  <w:marLeft w:val="0"/>
                                  <w:marRight w:val="120"/>
                                  <w:marTop w:val="0"/>
                                  <w:marBottom w:val="120"/>
                                  <w:divBdr>
                                    <w:top w:val="single" w:sz="6" w:space="0" w:color="DEE0E1"/>
                                    <w:left w:val="single" w:sz="6" w:space="0" w:color="DEE0E1"/>
                                    <w:bottom w:val="single" w:sz="6" w:space="0" w:color="DEE0E1"/>
                                    <w:right w:val="single" w:sz="6" w:space="0" w:color="DEE0E1"/>
                                  </w:divBdr>
                                  <w:divsChild>
                                    <w:div w:id="71465355">
                                      <w:marLeft w:val="120"/>
                                      <w:marRight w:val="0"/>
                                      <w:marTop w:val="0"/>
                                      <w:marBottom w:val="0"/>
                                      <w:divBdr>
                                        <w:top w:val="none" w:sz="0" w:space="0" w:color="auto"/>
                                        <w:left w:val="none" w:sz="0" w:space="0" w:color="auto"/>
                                        <w:bottom w:val="none" w:sz="0" w:space="0" w:color="auto"/>
                                        <w:right w:val="none" w:sz="0" w:space="0" w:color="auto"/>
                                      </w:divBdr>
                                      <w:divsChild>
                                        <w:div w:id="1958678626">
                                          <w:marLeft w:val="0"/>
                                          <w:marRight w:val="0"/>
                                          <w:marTop w:val="0"/>
                                          <w:marBottom w:val="0"/>
                                          <w:divBdr>
                                            <w:top w:val="none" w:sz="0" w:space="0" w:color="auto"/>
                                            <w:left w:val="none" w:sz="0" w:space="0" w:color="auto"/>
                                            <w:bottom w:val="none" w:sz="0" w:space="0" w:color="auto"/>
                                            <w:right w:val="none" w:sz="0" w:space="0" w:color="auto"/>
                                          </w:divBdr>
                                          <w:divsChild>
                                            <w:div w:id="2079089744">
                                              <w:marLeft w:val="0"/>
                                              <w:marRight w:val="0"/>
                                              <w:marTop w:val="0"/>
                                              <w:marBottom w:val="0"/>
                                              <w:divBdr>
                                                <w:top w:val="none" w:sz="0" w:space="0" w:color="auto"/>
                                                <w:left w:val="none" w:sz="0" w:space="0" w:color="auto"/>
                                                <w:bottom w:val="none" w:sz="0" w:space="0" w:color="auto"/>
                                                <w:right w:val="none" w:sz="0" w:space="0" w:color="auto"/>
                                              </w:divBdr>
                                              <w:divsChild>
                                                <w:div w:id="1689454169">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589314640">
                                      <w:marLeft w:val="0"/>
                                      <w:marRight w:val="0"/>
                                      <w:marTop w:val="0"/>
                                      <w:marBottom w:val="0"/>
                                      <w:divBdr>
                                        <w:top w:val="none" w:sz="0" w:space="0" w:color="auto"/>
                                        <w:left w:val="none" w:sz="0" w:space="0" w:color="auto"/>
                                        <w:bottom w:val="none" w:sz="0" w:space="0" w:color="auto"/>
                                        <w:right w:val="none" w:sz="0" w:space="0" w:color="auto"/>
                                      </w:divBdr>
                                      <w:divsChild>
                                        <w:div w:id="1976985426">
                                          <w:marLeft w:val="0"/>
                                          <w:marRight w:val="0"/>
                                          <w:marTop w:val="0"/>
                                          <w:marBottom w:val="60"/>
                                          <w:divBdr>
                                            <w:top w:val="none" w:sz="0" w:space="0" w:color="auto"/>
                                            <w:left w:val="none" w:sz="0" w:space="0" w:color="auto"/>
                                            <w:bottom w:val="none" w:sz="0" w:space="0" w:color="auto"/>
                                            <w:right w:val="none" w:sz="0" w:space="0" w:color="auto"/>
                                          </w:divBdr>
                                        </w:div>
                                        <w:div w:id="996811105">
                                          <w:marLeft w:val="0"/>
                                          <w:marRight w:val="0"/>
                                          <w:marTop w:val="0"/>
                                          <w:marBottom w:val="0"/>
                                          <w:divBdr>
                                            <w:top w:val="none" w:sz="0" w:space="0" w:color="auto"/>
                                            <w:left w:val="none" w:sz="0" w:space="0" w:color="auto"/>
                                            <w:bottom w:val="none" w:sz="0" w:space="0" w:color="auto"/>
                                            <w:right w:val="none" w:sz="0" w:space="0" w:color="auto"/>
                                          </w:divBdr>
                                          <w:divsChild>
                                            <w:div w:id="16738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57843">
                                      <w:marLeft w:val="0"/>
                                      <w:marRight w:val="0"/>
                                      <w:marTop w:val="100"/>
                                      <w:marBottom w:val="0"/>
                                      <w:divBdr>
                                        <w:top w:val="none" w:sz="0" w:space="0" w:color="auto"/>
                                        <w:left w:val="none" w:sz="0" w:space="0" w:color="auto"/>
                                        <w:bottom w:val="none" w:sz="0" w:space="0" w:color="auto"/>
                                        <w:right w:val="none" w:sz="0" w:space="0" w:color="auto"/>
                                      </w:divBdr>
                                      <w:divsChild>
                                        <w:div w:id="968127863">
                                          <w:marLeft w:val="0"/>
                                          <w:marRight w:val="0"/>
                                          <w:marTop w:val="0"/>
                                          <w:marBottom w:val="120"/>
                                          <w:divBdr>
                                            <w:top w:val="none" w:sz="0" w:space="0" w:color="auto"/>
                                            <w:left w:val="none" w:sz="0" w:space="0" w:color="auto"/>
                                            <w:bottom w:val="none" w:sz="0" w:space="0" w:color="auto"/>
                                            <w:right w:val="none" w:sz="0" w:space="0" w:color="auto"/>
                                          </w:divBdr>
                                          <w:divsChild>
                                            <w:div w:id="907155839">
                                              <w:marLeft w:val="0"/>
                                              <w:marRight w:val="0"/>
                                              <w:marTop w:val="0"/>
                                              <w:marBottom w:val="0"/>
                                              <w:divBdr>
                                                <w:top w:val="none" w:sz="0" w:space="0" w:color="auto"/>
                                                <w:left w:val="none" w:sz="0" w:space="0" w:color="auto"/>
                                                <w:bottom w:val="none" w:sz="0" w:space="0" w:color="auto"/>
                                                <w:right w:val="none" w:sz="0" w:space="0" w:color="auto"/>
                                              </w:divBdr>
                                              <w:divsChild>
                                                <w:div w:id="543493536">
                                                  <w:marLeft w:val="0"/>
                                                  <w:marRight w:val="0"/>
                                                  <w:marTop w:val="0"/>
                                                  <w:marBottom w:val="0"/>
                                                  <w:divBdr>
                                                    <w:top w:val="none" w:sz="0" w:space="0" w:color="auto"/>
                                                    <w:left w:val="none" w:sz="0" w:space="0" w:color="auto"/>
                                                    <w:bottom w:val="none" w:sz="0" w:space="0" w:color="auto"/>
                                                    <w:right w:val="none" w:sz="0" w:space="0" w:color="auto"/>
                                                  </w:divBdr>
                                                  <w:divsChild>
                                                    <w:div w:id="558056447">
                                                      <w:marLeft w:val="60"/>
                                                      <w:marRight w:val="0"/>
                                                      <w:marTop w:val="0"/>
                                                      <w:marBottom w:val="0"/>
                                                      <w:divBdr>
                                                        <w:top w:val="none" w:sz="0" w:space="0" w:color="auto"/>
                                                        <w:left w:val="none" w:sz="0" w:space="0" w:color="auto"/>
                                                        <w:bottom w:val="none" w:sz="0" w:space="0" w:color="auto"/>
                                                        <w:right w:val="none" w:sz="0" w:space="0" w:color="auto"/>
                                                      </w:divBdr>
                                                      <w:divsChild>
                                                        <w:div w:id="1210806441">
                                                          <w:marLeft w:val="0"/>
                                                          <w:marRight w:val="0"/>
                                                          <w:marTop w:val="0"/>
                                                          <w:marBottom w:val="0"/>
                                                          <w:divBdr>
                                                            <w:top w:val="none" w:sz="0" w:space="0" w:color="auto"/>
                                                            <w:left w:val="none" w:sz="0" w:space="0" w:color="auto"/>
                                                            <w:bottom w:val="none" w:sz="0" w:space="0" w:color="auto"/>
                                                            <w:right w:val="none" w:sz="0" w:space="0" w:color="auto"/>
                                                          </w:divBdr>
                                                          <w:divsChild>
                                                            <w:div w:id="936057047">
                                                              <w:marLeft w:val="0"/>
                                                              <w:marRight w:val="0"/>
                                                              <w:marTop w:val="0"/>
                                                              <w:marBottom w:val="0"/>
                                                              <w:divBdr>
                                                                <w:top w:val="none" w:sz="0" w:space="0" w:color="auto"/>
                                                                <w:left w:val="none" w:sz="0" w:space="0" w:color="auto"/>
                                                                <w:bottom w:val="none" w:sz="0" w:space="0" w:color="auto"/>
                                                                <w:right w:val="none" w:sz="0" w:space="0" w:color="auto"/>
                                                              </w:divBdr>
                                                            </w:div>
                                                            <w:div w:id="1412584492">
                                                              <w:marLeft w:val="90"/>
                                                              <w:marRight w:val="-60"/>
                                                              <w:marTop w:val="0"/>
                                                              <w:marBottom w:val="0"/>
                                                              <w:divBdr>
                                                                <w:top w:val="none" w:sz="0" w:space="0" w:color="auto"/>
                                                                <w:left w:val="none" w:sz="0" w:space="0" w:color="auto"/>
                                                                <w:bottom w:val="none" w:sz="0" w:space="0" w:color="auto"/>
                                                                <w:right w:val="none" w:sz="0" w:space="0" w:color="auto"/>
                                                              </w:divBdr>
                                                              <w:divsChild>
                                                                <w:div w:id="1095980574">
                                                                  <w:marLeft w:val="0"/>
                                                                  <w:marRight w:val="-120"/>
                                                                  <w:marTop w:val="0"/>
                                                                  <w:marBottom w:val="0"/>
                                                                  <w:divBdr>
                                                                    <w:top w:val="none" w:sz="0" w:space="0" w:color="auto"/>
                                                                    <w:left w:val="none" w:sz="0" w:space="0" w:color="auto"/>
                                                                    <w:bottom w:val="none" w:sz="0" w:space="0" w:color="auto"/>
                                                                    <w:right w:val="none" w:sz="0" w:space="0" w:color="auto"/>
                                                                  </w:divBdr>
                                                                  <w:divsChild>
                                                                    <w:div w:id="2776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402606">
                              <w:marLeft w:val="0"/>
                              <w:marRight w:val="0"/>
                              <w:marTop w:val="0"/>
                              <w:marBottom w:val="0"/>
                              <w:divBdr>
                                <w:top w:val="none" w:sz="0" w:space="0" w:color="auto"/>
                                <w:left w:val="none" w:sz="0" w:space="0" w:color="auto"/>
                                <w:bottom w:val="none" w:sz="0" w:space="0" w:color="auto"/>
                                <w:right w:val="none" w:sz="0" w:space="0" w:color="auto"/>
                              </w:divBdr>
                              <w:divsChild>
                                <w:div w:id="396049868">
                                  <w:marLeft w:val="0"/>
                                  <w:marRight w:val="120"/>
                                  <w:marTop w:val="0"/>
                                  <w:marBottom w:val="120"/>
                                  <w:divBdr>
                                    <w:top w:val="single" w:sz="6" w:space="0" w:color="DEE0E1"/>
                                    <w:left w:val="single" w:sz="6" w:space="0" w:color="DEE0E1"/>
                                    <w:bottom w:val="single" w:sz="6" w:space="0" w:color="DEE0E1"/>
                                    <w:right w:val="single" w:sz="6" w:space="0" w:color="DEE0E1"/>
                                  </w:divBdr>
                                  <w:divsChild>
                                    <w:div w:id="1127625531">
                                      <w:marLeft w:val="120"/>
                                      <w:marRight w:val="0"/>
                                      <w:marTop w:val="0"/>
                                      <w:marBottom w:val="0"/>
                                      <w:divBdr>
                                        <w:top w:val="none" w:sz="0" w:space="0" w:color="auto"/>
                                        <w:left w:val="none" w:sz="0" w:space="0" w:color="auto"/>
                                        <w:bottom w:val="none" w:sz="0" w:space="0" w:color="auto"/>
                                        <w:right w:val="none" w:sz="0" w:space="0" w:color="auto"/>
                                      </w:divBdr>
                                      <w:divsChild>
                                        <w:div w:id="1864826995">
                                          <w:marLeft w:val="0"/>
                                          <w:marRight w:val="0"/>
                                          <w:marTop w:val="0"/>
                                          <w:marBottom w:val="0"/>
                                          <w:divBdr>
                                            <w:top w:val="none" w:sz="0" w:space="0" w:color="auto"/>
                                            <w:left w:val="none" w:sz="0" w:space="0" w:color="auto"/>
                                            <w:bottom w:val="none" w:sz="0" w:space="0" w:color="auto"/>
                                            <w:right w:val="none" w:sz="0" w:space="0" w:color="auto"/>
                                          </w:divBdr>
                                          <w:divsChild>
                                            <w:div w:id="1764447307">
                                              <w:marLeft w:val="0"/>
                                              <w:marRight w:val="0"/>
                                              <w:marTop w:val="0"/>
                                              <w:marBottom w:val="0"/>
                                              <w:divBdr>
                                                <w:top w:val="none" w:sz="0" w:space="0" w:color="auto"/>
                                                <w:left w:val="none" w:sz="0" w:space="0" w:color="auto"/>
                                                <w:bottom w:val="none" w:sz="0" w:space="0" w:color="auto"/>
                                                <w:right w:val="none" w:sz="0" w:space="0" w:color="auto"/>
                                              </w:divBdr>
                                              <w:divsChild>
                                                <w:div w:id="936600906">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638030704">
                                      <w:marLeft w:val="0"/>
                                      <w:marRight w:val="0"/>
                                      <w:marTop w:val="0"/>
                                      <w:marBottom w:val="0"/>
                                      <w:divBdr>
                                        <w:top w:val="none" w:sz="0" w:space="0" w:color="auto"/>
                                        <w:left w:val="none" w:sz="0" w:space="0" w:color="auto"/>
                                        <w:bottom w:val="none" w:sz="0" w:space="0" w:color="auto"/>
                                        <w:right w:val="none" w:sz="0" w:space="0" w:color="auto"/>
                                      </w:divBdr>
                                      <w:divsChild>
                                        <w:div w:id="13851335">
                                          <w:marLeft w:val="0"/>
                                          <w:marRight w:val="0"/>
                                          <w:marTop w:val="0"/>
                                          <w:marBottom w:val="60"/>
                                          <w:divBdr>
                                            <w:top w:val="none" w:sz="0" w:space="0" w:color="auto"/>
                                            <w:left w:val="none" w:sz="0" w:space="0" w:color="auto"/>
                                            <w:bottom w:val="none" w:sz="0" w:space="0" w:color="auto"/>
                                            <w:right w:val="none" w:sz="0" w:space="0" w:color="auto"/>
                                          </w:divBdr>
                                        </w:div>
                                        <w:div w:id="51661888">
                                          <w:marLeft w:val="0"/>
                                          <w:marRight w:val="0"/>
                                          <w:marTop w:val="0"/>
                                          <w:marBottom w:val="0"/>
                                          <w:divBdr>
                                            <w:top w:val="none" w:sz="0" w:space="0" w:color="auto"/>
                                            <w:left w:val="none" w:sz="0" w:space="0" w:color="auto"/>
                                            <w:bottom w:val="none" w:sz="0" w:space="0" w:color="auto"/>
                                            <w:right w:val="none" w:sz="0" w:space="0" w:color="auto"/>
                                          </w:divBdr>
                                          <w:divsChild>
                                            <w:div w:id="5931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0926">
                                      <w:marLeft w:val="0"/>
                                      <w:marRight w:val="0"/>
                                      <w:marTop w:val="100"/>
                                      <w:marBottom w:val="0"/>
                                      <w:divBdr>
                                        <w:top w:val="none" w:sz="0" w:space="0" w:color="auto"/>
                                        <w:left w:val="none" w:sz="0" w:space="0" w:color="auto"/>
                                        <w:bottom w:val="none" w:sz="0" w:space="0" w:color="auto"/>
                                        <w:right w:val="none" w:sz="0" w:space="0" w:color="auto"/>
                                      </w:divBdr>
                                      <w:divsChild>
                                        <w:div w:id="2108773372">
                                          <w:marLeft w:val="0"/>
                                          <w:marRight w:val="0"/>
                                          <w:marTop w:val="0"/>
                                          <w:marBottom w:val="120"/>
                                          <w:divBdr>
                                            <w:top w:val="none" w:sz="0" w:space="0" w:color="auto"/>
                                            <w:left w:val="none" w:sz="0" w:space="0" w:color="auto"/>
                                            <w:bottom w:val="none" w:sz="0" w:space="0" w:color="auto"/>
                                            <w:right w:val="none" w:sz="0" w:space="0" w:color="auto"/>
                                          </w:divBdr>
                                          <w:divsChild>
                                            <w:div w:id="758328957">
                                              <w:marLeft w:val="0"/>
                                              <w:marRight w:val="0"/>
                                              <w:marTop w:val="0"/>
                                              <w:marBottom w:val="0"/>
                                              <w:divBdr>
                                                <w:top w:val="none" w:sz="0" w:space="0" w:color="auto"/>
                                                <w:left w:val="none" w:sz="0" w:space="0" w:color="auto"/>
                                                <w:bottom w:val="none" w:sz="0" w:space="0" w:color="auto"/>
                                                <w:right w:val="none" w:sz="0" w:space="0" w:color="auto"/>
                                              </w:divBdr>
                                              <w:divsChild>
                                                <w:div w:id="372268577">
                                                  <w:marLeft w:val="0"/>
                                                  <w:marRight w:val="0"/>
                                                  <w:marTop w:val="0"/>
                                                  <w:marBottom w:val="0"/>
                                                  <w:divBdr>
                                                    <w:top w:val="none" w:sz="0" w:space="0" w:color="auto"/>
                                                    <w:left w:val="none" w:sz="0" w:space="0" w:color="auto"/>
                                                    <w:bottom w:val="none" w:sz="0" w:space="0" w:color="auto"/>
                                                    <w:right w:val="none" w:sz="0" w:space="0" w:color="auto"/>
                                                  </w:divBdr>
                                                  <w:divsChild>
                                                    <w:div w:id="591163414">
                                                      <w:marLeft w:val="60"/>
                                                      <w:marRight w:val="0"/>
                                                      <w:marTop w:val="0"/>
                                                      <w:marBottom w:val="0"/>
                                                      <w:divBdr>
                                                        <w:top w:val="none" w:sz="0" w:space="0" w:color="auto"/>
                                                        <w:left w:val="none" w:sz="0" w:space="0" w:color="auto"/>
                                                        <w:bottom w:val="none" w:sz="0" w:space="0" w:color="auto"/>
                                                        <w:right w:val="none" w:sz="0" w:space="0" w:color="auto"/>
                                                      </w:divBdr>
                                                      <w:divsChild>
                                                        <w:div w:id="1996647402">
                                                          <w:marLeft w:val="0"/>
                                                          <w:marRight w:val="0"/>
                                                          <w:marTop w:val="0"/>
                                                          <w:marBottom w:val="0"/>
                                                          <w:divBdr>
                                                            <w:top w:val="none" w:sz="0" w:space="0" w:color="auto"/>
                                                            <w:left w:val="none" w:sz="0" w:space="0" w:color="auto"/>
                                                            <w:bottom w:val="none" w:sz="0" w:space="0" w:color="auto"/>
                                                            <w:right w:val="none" w:sz="0" w:space="0" w:color="auto"/>
                                                          </w:divBdr>
                                                          <w:divsChild>
                                                            <w:div w:id="1193570350">
                                                              <w:marLeft w:val="0"/>
                                                              <w:marRight w:val="0"/>
                                                              <w:marTop w:val="0"/>
                                                              <w:marBottom w:val="0"/>
                                                              <w:divBdr>
                                                                <w:top w:val="none" w:sz="0" w:space="0" w:color="auto"/>
                                                                <w:left w:val="none" w:sz="0" w:space="0" w:color="auto"/>
                                                                <w:bottom w:val="none" w:sz="0" w:space="0" w:color="auto"/>
                                                                <w:right w:val="none" w:sz="0" w:space="0" w:color="auto"/>
                                                              </w:divBdr>
                                                            </w:div>
                                                            <w:div w:id="1543134174">
                                                              <w:marLeft w:val="90"/>
                                                              <w:marRight w:val="-60"/>
                                                              <w:marTop w:val="0"/>
                                                              <w:marBottom w:val="0"/>
                                                              <w:divBdr>
                                                                <w:top w:val="none" w:sz="0" w:space="0" w:color="auto"/>
                                                                <w:left w:val="none" w:sz="0" w:space="0" w:color="auto"/>
                                                                <w:bottom w:val="none" w:sz="0" w:space="0" w:color="auto"/>
                                                                <w:right w:val="none" w:sz="0" w:space="0" w:color="auto"/>
                                                              </w:divBdr>
                                                              <w:divsChild>
                                                                <w:div w:id="1981419223">
                                                                  <w:marLeft w:val="0"/>
                                                                  <w:marRight w:val="-120"/>
                                                                  <w:marTop w:val="0"/>
                                                                  <w:marBottom w:val="0"/>
                                                                  <w:divBdr>
                                                                    <w:top w:val="none" w:sz="0" w:space="0" w:color="auto"/>
                                                                    <w:left w:val="none" w:sz="0" w:space="0" w:color="auto"/>
                                                                    <w:bottom w:val="none" w:sz="0" w:space="0" w:color="auto"/>
                                                                    <w:right w:val="none" w:sz="0" w:space="0" w:color="auto"/>
                                                                  </w:divBdr>
                                                                  <w:divsChild>
                                                                    <w:div w:id="11671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615060">
                              <w:marLeft w:val="0"/>
                              <w:marRight w:val="0"/>
                              <w:marTop w:val="0"/>
                              <w:marBottom w:val="0"/>
                              <w:divBdr>
                                <w:top w:val="none" w:sz="0" w:space="0" w:color="auto"/>
                                <w:left w:val="none" w:sz="0" w:space="0" w:color="auto"/>
                                <w:bottom w:val="none" w:sz="0" w:space="0" w:color="auto"/>
                                <w:right w:val="none" w:sz="0" w:space="0" w:color="auto"/>
                              </w:divBdr>
                              <w:divsChild>
                                <w:div w:id="1642420483">
                                  <w:marLeft w:val="0"/>
                                  <w:marRight w:val="120"/>
                                  <w:marTop w:val="0"/>
                                  <w:marBottom w:val="120"/>
                                  <w:divBdr>
                                    <w:top w:val="single" w:sz="6" w:space="0" w:color="DEE0E1"/>
                                    <w:left w:val="single" w:sz="6" w:space="0" w:color="DEE0E1"/>
                                    <w:bottom w:val="single" w:sz="6" w:space="0" w:color="DEE0E1"/>
                                    <w:right w:val="single" w:sz="6" w:space="0" w:color="DEE0E1"/>
                                  </w:divBdr>
                                  <w:divsChild>
                                    <w:div w:id="278799571">
                                      <w:marLeft w:val="120"/>
                                      <w:marRight w:val="0"/>
                                      <w:marTop w:val="0"/>
                                      <w:marBottom w:val="0"/>
                                      <w:divBdr>
                                        <w:top w:val="none" w:sz="0" w:space="0" w:color="auto"/>
                                        <w:left w:val="none" w:sz="0" w:space="0" w:color="auto"/>
                                        <w:bottom w:val="none" w:sz="0" w:space="0" w:color="auto"/>
                                        <w:right w:val="none" w:sz="0" w:space="0" w:color="auto"/>
                                      </w:divBdr>
                                      <w:divsChild>
                                        <w:div w:id="45371838">
                                          <w:marLeft w:val="0"/>
                                          <w:marRight w:val="0"/>
                                          <w:marTop w:val="0"/>
                                          <w:marBottom w:val="0"/>
                                          <w:divBdr>
                                            <w:top w:val="none" w:sz="0" w:space="0" w:color="auto"/>
                                            <w:left w:val="none" w:sz="0" w:space="0" w:color="auto"/>
                                            <w:bottom w:val="none" w:sz="0" w:space="0" w:color="auto"/>
                                            <w:right w:val="none" w:sz="0" w:space="0" w:color="auto"/>
                                          </w:divBdr>
                                          <w:divsChild>
                                            <w:div w:id="1292323648">
                                              <w:marLeft w:val="0"/>
                                              <w:marRight w:val="0"/>
                                              <w:marTop w:val="0"/>
                                              <w:marBottom w:val="0"/>
                                              <w:divBdr>
                                                <w:top w:val="none" w:sz="0" w:space="0" w:color="auto"/>
                                                <w:left w:val="none" w:sz="0" w:space="0" w:color="auto"/>
                                                <w:bottom w:val="none" w:sz="0" w:space="0" w:color="auto"/>
                                                <w:right w:val="none" w:sz="0" w:space="0" w:color="auto"/>
                                              </w:divBdr>
                                              <w:divsChild>
                                                <w:div w:id="1793283941">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393389955">
                                      <w:marLeft w:val="0"/>
                                      <w:marRight w:val="0"/>
                                      <w:marTop w:val="0"/>
                                      <w:marBottom w:val="0"/>
                                      <w:divBdr>
                                        <w:top w:val="none" w:sz="0" w:space="0" w:color="auto"/>
                                        <w:left w:val="none" w:sz="0" w:space="0" w:color="auto"/>
                                        <w:bottom w:val="none" w:sz="0" w:space="0" w:color="auto"/>
                                        <w:right w:val="none" w:sz="0" w:space="0" w:color="auto"/>
                                      </w:divBdr>
                                      <w:divsChild>
                                        <w:div w:id="924340819">
                                          <w:marLeft w:val="0"/>
                                          <w:marRight w:val="0"/>
                                          <w:marTop w:val="0"/>
                                          <w:marBottom w:val="60"/>
                                          <w:divBdr>
                                            <w:top w:val="none" w:sz="0" w:space="0" w:color="auto"/>
                                            <w:left w:val="none" w:sz="0" w:space="0" w:color="auto"/>
                                            <w:bottom w:val="none" w:sz="0" w:space="0" w:color="auto"/>
                                            <w:right w:val="none" w:sz="0" w:space="0" w:color="auto"/>
                                          </w:divBdr>
                                        </w:div>
                                        <w:div w:id="1542865216">
                                          <w:marLeft w:val="0"/>
                                          <w:marRight w:val="0"/>
                                          <w:marTop w:val="0"/>
                                          <w:marBottom w:val="0"/>
                                          <w:divBdr>
                                            <w:top w:val="none" w:sz="0" w:space="0" w:color="auto"/>
                                            <w:left w:val="none" w:sz="0" w:space="0" w:color="auto"/>
                                            <w:bottom w:val="none" w:sz="0" w:space="0" w:color="auto"/>
                                            <w:right w:val="none" w:sz="0" w:space="0" w:color="auto"/>
                                          </w:divBdr>
                                          <w:divsChild>
                                            <w:div w:id="13967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7755">
                                      <w:marLeft w:val="0"/>
                                      <w:marRight w:val="0"/>
                                      <w:marTop w:val="100"/>
                                      <w:marBottom w:val="0"/>
                                      <w:divBdr>
                                        <w:top w:val="none" w:sz="0" w:space="0" w:color="auto"/>
                                        <w:left w:val="none" w:sz="0" w:space="0" w:color="auto"/>
                                        <w:bottom w:val="none" w:sz="0" w:space="0" w:color="auto"/>
                                        <w:right w:val="none" w:sz="0" w:space="0" w:color="auto"/>
                                      </w:divBdr>
                                      <w:divsChild>
                                        <w:div w:id="1074863106">
                                          <w:marLeft w:val="0"/>
                                          <w:marRight w:val="0"/>
                                          <w:marTop w:val="0"/>
                                          <w:marBottom w:val="120"/>
                                          <w:divBdr>
                                            <w:top w:val="none" w:sz="0" w:space="0" w:color="auto"/>
                                            <w:left w:val="none" w:sz="0" w:space="0" w:color="auto"/>
                                            <w:bottom w:val="none" w:sz="0" w:space="0" w:color="auto"/>
                                            <w:right w:val="none" w:sz="0" w:space="0" w:color="auto"/>
                                          </w:divBdr>
                                          <w:divsChild>
                                            <w:div w:id="1083332836">
                                              <w:marLeft w:val="0"/>
                                              <w:marRight w:val="0"/>
                                              <w:marTop w:val="0"/>
                                              <w:marBottom w:val="0"/>
                                              <w:divBdr>
                                                <w:top w:val="none" w:sz="0" w:space="0" w:color="auto"/>
                                                <w:left w:val="none" w:sz="0" w:space="0" w:color="auto"/>
                                                <w:bottom w:val="none" w:sz="0" w:space="0" w:color="auto"/>
                                                <w:right w:val="none" w:sz="0" w:space="0" w:color="auto"/>
                                              </w:divBdr>
                                              <w:divsChild>
                                                <w:div w:id="2013873502">
                                                  <w:marLeft w:val="0"/>
                                                  <w:marRight w:val="0"/>
                                                  <w:marTop w:val="0"/>
                                                  <w:marBottom w:val="0"/>
                                                  <w:divBdr>
                                                    <w:top w:val="none" w:sz="0" w:space="0" w:color="auto"/>
                                                    <w:left w:val="none" w:sz="0" w:space="0" w:color="auto"/>
                                                    <w:bottom w:val="none" w:sz="0" w:space="0" w:color="auto"/>
                                                    <w:right w:val="none" w:sz="0" w:space="0" w:color="auto"/>
                                                  </w:divBdr>
                                                  <w:divsChild>
                                                    <w:div w:id="831069342">
                                                      <w:marLeft w:val="60"/>
                                                      <w:marRight w:val="0"/>
                                                      <w:marTop w:val="0"/>
                                                      <w:marBottom w:val="0"/>
                                                      <w:divBdr>
                                                        <w:top w:val="none" w:sz="0" w:space="0" w:color="auto"/>
                                                        <w:left w:val="none" w:sz="0" w:space="0" w:color="auto"/>
                                                        <w:bottom w:val="none" w:sz="0" w:space="0" w:color="auto"/>
                                                        <w:right w:val="none" w:sz="0" w:space="0" w:color="auto"/>
                                                      </w:divBdr>
                                                      <w:divsChild>
                                                        <w:div w:id="1377706134">
                                                          <w:marLeft w:val="0"/>
                                                          <w:marRight w:val="0"/>
                                                          <w:marTop w:val="0"/>
                                                          <w:marBottom w:val="0"/>
                                                          <w:divBdr>
                                                            <w:top w:val="none" w:sz="0" w:space="0" w:color="auto"/>
                                                            <w:left w:val="none" w:sz="0" w:space="0" w:color="auto"/>
                                                            <w:bottom w:val="none" w:sz="0" w:space="0" w:color="auto"/>
                                                            <w:right w:val="none" w:sz="0" w:space="0" w:color="auto"/>
                                                          </w:divBdr>
                                                          <w:divsChild>
                                                            <w:div w:id="1267425150">
                                                              <w:marLeft w:val="0"/>
                                                              <w:marRight w:val="0"/>
                                                              <w:marTop w:val="0"/>
                                                              <w:marBottom w:val="0"/>
                                                              <w:divBdr>
                                                                <w:top w:val="none" w:sz="0" w:space="0" w:color="auto"/>
                                                                <w:left w:val="none" w:sz="0" w:space="0" w:color="auto"/>
                                                                <w:bottom w:val="none" w:sz="0" w:space="0" w:color="auto"/>
                                                                <w:right w:val="none" w:sz="0" w:space="0" w:color="auto"/>
                                                              </w:divBdr>
                                                            </w:div>
                                                            <w:div w:id="162820036">
                                                              <w:marLeft w:val="90"/>
                                                              <w:marRight w:val="-60"/>
                                                              <w:marTop w:val="0"/>
                                                              <w:marBottom w:val="0"/>
                                                              <w:divBdr>
                                                                <w:top w:val="none" w:sz="0" w:space="0" w:color="auto"/>
                                                                <w:left w:val="none" w:sz="0" w:space="0" w:color="auto"/>
                                                                <w:bottom w:val="none" w:sz="0" w:space="0" w:color="auto"/>
                                                                <w:right w:val="none" w:sz="0" w:space="0" w:color="auto"/>
                                                              </w:divBdr>
                                                              <w:divsChild>
                                                                <w:div w:id="1723216533">
                                                                  <w:marLeft w:val="0"/>
                                                                  <w:marRight w:val="-120"/>
                                                                  <w:marTop w:val="0"/>
                                                                  <w:marBottom w:val="0"/>
                                                                  <w:divBdr>
                                                                    <w:top w:val="none" w:sz="0" w:space="0" w:color="auto"/>
                                                                    <w:left w:val="none" w:sz="0" w:space="0" w:color="auto"/>
                                                                    <w:bottom w:val="none" w:sz="0" w:space="0" w:color="auto"/>
                                                                    <w:right w:val="none" w:sz="0" w:space="0" w:color="auto"/>
                                                                  </w:divBdr>
                                                                  <w:divsChild>
                                                                    <w:div w:id="4642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278936">
                              <w:marLeft w:val="0"/>
                              <w:marRight w:val="0"/>
                              <w:marTop w:val="0"/>
                              <w:marBottom w:val="0"/>
                              <w:divBdr>
                                <w:top w:val="none" w:sz="0" w:space="0" w:color="auto"/>
                                <w:left w:val="none" w:sz="0" w:space="0" w:color="auto"/>
                                <w:bottom w:val="none" w:sz="0" w:space="0" w:color="auto"/>
                                <w:right w:val="none" w:sz="0" w:space="0" w:color="auto"/>
                              </w:divBdr>
                              <w:divsChild>
                                <w:div w:id="1685669752">
                                  <w:marLeft w:val="0"/>
                                  <w:marRight w:val="120"/>
                                  <w:marTop w:val="0"/>
                                  <w:marBottom w:val="120"/>
                                  <w:divBdr>
                                    <w:top w:val="single" w:sz="6" w:space="0" w:color="DEE0E1"/>
                                    <w:left w:val="single" w:sz="6" w:space="0" w:color="DEE0E1"/>
                                    <w:bottom w:val="single" w:sz="6" w:space="0" w:color="DEE0E1"/>
                                    <w:right w:val="single" w:sz="6" w:space="0" w:color="DEE0E1"/>
                                  </w:divBdr>
                                  <w:divsChild>
                                    <w:div w:id="1907643791">
                                      <w:marLeft w:val="120"/>
                                      <w:marRight w:val="0"/>
                                      <w:marTop w:val="0"/>
                                      <w:marBottom w:val="0"/>
                                      <w:divBdr>
                                        <w:top w:val="none" w:sz="0" w:space="0" w:color="auto"/>
                                        <w:left w:val="none" w:sz="0" w:space="0" w:color="auto"/>
                                        <w:bottom w:val="none" w:sz="0" w:space="0" w:color="auto"/>
                                        <w:right w:val="none" w:sz="0" w:space="0" w:color="auto"/>
                                      </w:divBdr>
                                      <w:divsChild>
                                        <w:div w:id="372770753">
                                          <w:marLeft w:val="0"/>
                                          <w:marRight w:val="0"/>
                                          <w:marTop w:val="0"/>
                                          <w:marBottom w:val="0"/>
                                          <w:divBdr>
                                            <w:top w:val="none" w:sz="0" w:space="0" w:color="auto"/>
                                            <w:left w:val="none" w:sz="0" w:space="0" w:color="auto"/>
                                            <w:bottom w:val="none" w:sz="0" w:space="0" w:color="auto"/>
                                            <w:right w:val="none" w:sz="0" w:space="0" w:color="auto"/>
                                          </w:divBdr>
                                          <w:divsChild>
                                            <w:div w:id="962925423">
                                              <w:marLeft w:val="0"/>
                                              <w:marRight w:val="0"/>
                                              <w:marTop w:val="0"/>
                                              <w:marBottom w:val="0"/>
                                              <w:divBdr>
                                                <w:top w:val="none" w:sz="0" w:space="0" w:color="auto"/>
                                                <w:left w:val="none" w:sz="0" w:space="0" w:color="auto"/>
                                                <w:bottom w:val="none" w:sz="0" w:space="0" w:color="auto"/>
                                                <w:right w:val="none" w:sz="0" w:space="0" w:color="auto"/>
                                              </w:divBdr>
                                              <w:divsChild>
                                                <w:div w:id="1349990732">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975183471">
                                      <w:marLeft w:val="0"/>
                                      <w:marRight w:val="0"/>
                                      <w:marTop w:val="0"/>
                                      <w:marBottom w:val="0"/>
                                      <w:divBdr>
                                        <w:top w:val="none" w:sz="0" w:space="0" w:color="auto"/>
                                        <w:left w:val="none" w:sz="0" w:space="0" w:color="auto"/>
                                        <w:bottom w:val="none" w:sz="0" w:space="0" w:color="auto"/>
                                        <w:right w:val="none" w:sz="0" w:space="0" w:color="auto"/>
                                      </w:divBdr>
                                      <w:divsChild>
                                        <w:div w:id="1803502349">
                                          <w:marLeft w:val="0"/>
                                          <w:marRight w:val="0"/>
                                          <w:marTop w:val="0"/>
                                          <w:marBottom w:val="60"/>
                                          <w:divBdr>
                                            <w:top w:val="none" w:sz="0" w:space="0" w:color="auto"/>
                                            <w:left w:val="none" w:sz="0" w:space="0" w:color="auto"/>
                                            <w:bottom w:val="none" w:sz="0" w:space="0" w:color="auto"/>
                                            <w:right w:val="none" w:sz="0" w:space="0" w:color="auto"/>
                                          </w:divBdr>
                                        </w:div>
                                        <w:div w:id="1614092908">
                                          <w:marLeft w:val="0"/>
                                          <w:marRight w:val="0"/>
                                          <w:marTop w:val="0"/>
                                          <w:marBottom w:val="0"/>
                                          <w:divBdr>
                                            <w:top w:val="none" w:sz="0" w:space="0" w:color="auto"/>
                                            <w:left w:val="none" w:sz="0" w:space="0" w:color="auto"/>
                                            <w:bottom w:val="none" w:sz="0" w:space="0" w:color="auto"/>
                                            <w:right w:val="none" w:sz="0" w:space="0" w:color="auto"/>
                                          </w:divBdr>
                                          <w:divsChild>
                                            <w:div w:id="17797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1153">
                                      <w:marLeft w:val="0"/>
                                      <w:marRight w:val="0"/>
                                      <w:marTop w:val="100"/>
                                      <w:marBottom w:val="0"/>
                                      <w:divBdr>
                                        <w:top w:val="none" w:sz="0" w:space="0" w:color="auto"/>
                                        <w:left w:val="none" w:sz="0" w:space="0" w:color="auto"/>
                                        <w:bottom w:val="none" w:sz="0" w:space="0" w:color="auto"/>
                                        <w:right w:val="none" w:sz="0" w:space="0" w:color="auto"/>
                                      </w:divBdr>
                                      <w:divsChild>
                                        <w:div w:id="78868620">
                                          <w:marLeft w:val="0"/>
                                          <w:marRight w:val="0"/>
                                          <w:marTop w:val="0"/>
                                          <w:marBottom w:val="120"/>
                                          <w:divBdr>
                                            <w:top w:val="none" w:sz="0" w:space="0" w:color="auto"/>
                                            <w:left w:val="none" w:sz="0" w:space="0" w:color="auto"/>
                                            <w:bottom w:val="none" w:sz="0" w:space="0" w:color="auto"/>
                                            <w:right w:val="none" w:sz="0" w:space="0" w:color="auto"/>
                                          </w:divBdr>
                                          <w:divsChild>
                                            <w:div w:id="800878480">
                                              <w:marLeft w:val="0"/>
                                              <w:marRight w:val="0"/>
                                              <w:marTop w:val="0"/>
                                              <w:marBottom w:val="0"/>
                                              <w:divBdr>
                                                <w:top w:val="none" w:sz="0" w:space="0" w:color="auto"/>
                                                <w:left w:val="none" w:sz="0" w:space="0" w:color="auto"/>
                                                <w:bottom w:val="none" w:sz="0" w:space="0" w:color="auto"/>
                                                <w:right w:val="none" w:sz="0" w:space="0" w:color="auto"/>
                                              </w:divBdr>
                                              <w:divsChild>
                                                <w:div w:id="1401445924">
                                                  <w:marLeft w:val="0"/>
                                                  <w:marRight w:val="0"/>
                                                  <w:marTop w:val="0"/>
                                                  <w:marBottom w:val="0"/>
                                                  <w:divBdr>
                                                    <w:top w:val="none" w:sz="0" w:space="0" w:color="auto"/>
                                                    <w:left w:val="none" w:sz="0" w:space="0" w:color="auto"/>
                                                    <w:bottom w:val="none" w:sz="0" w:space="0" w:color="auto"/>
                                                    <w:right w:val="none" w:sz="0" w:space="0" w:color="auto"/>
                                                  </w:divBdr>
                                                  <w:divsChild>
                                                    <w:div w:id="1158569866">
                                                      <w:marLeft w:val="60"/>
                                                      <w:marRight w:val="0"/>
                                                      <w:marTop w:val="0"/>
                                                      <w:marBottom w:val="0"/>
                                                      <w:divBdr>
                                                        <w:top w:val="none" w:sz="0" w:space="0" w:color="auto"/>
                                                        <w:left w:val="none" w:sz="0" w:space="0" w:color="auto"/>
                                                        <w:bottom w:val="none" w:sz="0" w:space="0" w:color="auto"/>
                                                        <w:right w:val="none" w:sz="0" w:space="0" w:color="auto"/>
                                                      </w:divBdr>
                                                      <w:divsChild>
                                                        <w:div w:id="480584068">
                                                          <w:marLeft w:val="0"/>
                                                          <w:marRight w:val="0"/>
                                                          <w:marTop w:val="0"/>
                                                          <w:marBottom w:val="0"/>
                                                          <w:divBdr>
                                                            <w:top w:val="none" w:sz="0" w:space="0" w:color="auto"/>
                                                            <w:left w:val="none" w:sz="0" w:space="0" w:color="auto"/>
                                                            <w:bottom w:val="none" w:sz="0" w:space="0" w:color="auto"/>
                                                            <w:right w:val="none" w:sz="0" w:space="0" w:color="auto"/>
                                                          </w:divBdr>
                                                          <w:divsChild>
                                                            <w:div w:id="522399316">
                                                              <w:marLeft w:val="0"/>
                                                              <w:marRight w:val="0"/>
                                                              <w:marTop w:val="0"/>
                                                              <w:marBottom w:val="0"/>
                                                              <w:divBdr>
                                                                <w:top w:val="none" w:sz="0" w:space="0" w:color="auto"/>
                                                                <w:left w:val="none" w:sz="0" w:space="0" w:color="auto"/>
                                                                <w:bottom w:val="none" w:sz="0" w:space="0" w:color="auto"/>
                                                                <w:right w:val="none" w:sz="0" w:space="0" w:color="auto"/>
                                                              </w:divBdr>
                                                            </w:div>
                                                            <w:div w:id="2089644921">
                                                              <w:marLeft w:val="90"/>
                                                              <w:marRight w:val="-60"/>
                                                              <w:marTop w:val="0"/>
                                                              <w:marBottom w:val="0"/>
                                                              <w:divBdr>
                                                                <w:top w:val="none" w:sz="0" w:space="0" w:color="auto"/>
                                                                <w:left w:val="none" w:sz="0" w:space="0" w:color="auto"/>
                                                                <w:bottom w:val="none" w:sz="0" w:space="0" w:color="auto"/>
                                                                <w:right w:val="none" w:sz="0" w:space="0" w:color="auto"/>
                                                              </w:divBdr>
                                                              <w:divsChild>
                                                                <w:div w:id="317536143">
                                                                  <w:marLeft w:val="0"/>
                                                                  <w:marRight w:val="-120"/>
                                                                  <w:marTop w:val="0"/>
                                                                  <w:marBottom w:val="0"/>
                                                                  <w:divBdr>
                                                                    <w:top w:val="none" w:sz="0" w:space="0" w:color="auto"/>
                                                                    <w:left w:val="none" w:sz="0" w:space="0" w:color="auto"/>
                                                                    <w:bottom w:val="none" w:sz="0" w:space="0" w:color="auto"/>
                                                                    <w:right w:val="none" w:sz="0" w:space="0" w:color="auto"/>
                                                                  </w:divBdr>
                                                                  <w:divsChild>
                                                                    <w:div w:id="15944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831439">
                              <w:marLeft w:val="0"/>
                              <w:marRight w:val="0"/>
                              <w:marTop w:val="0"/>
                              <w:marBottom w:val="0"/>
                              <w:divBdr>
                                <w:top w:val="none" w:sz="0" w:space="0" w:color="auto"/>
                                <w:left w:val="none" w:sz="0" w:space="0" w:color="auto"/>
                                <w:bottom w:val="none" w:sz="0" w:space="0" w:color="auto"/>
                                <w:right w:val="none" w:sz="0" w:space="0" w:color="auto"/>
                              </w:divBdr>
                              <w:divsChild>
                                <w:div w:id="1914049165">
                                  <w:marLeft w:val="0"/>
                                  <w:marRight w:val="120"/>
                                  <w:marTop w:val="0"/>
                                  <w:marBottom w:val="120"/>
                                  <w:divBdr>
                                    <w:top w:val="single" w:sz="6" w:space="0" w:color="DEE0E1"/>
                                    <w:left w:val="single" w:sz="6" w:space="0" w:color="DEE0E1"/>
                                    <w:bottom w:val="single" w:sz="6" w:space="0" w:color="DEE0E1"/>
                                    <w:right w:val="single" w:sz="6" w:space="0" w:color="DEE0E1"/>
                                  </w:divBdr>
                                  <w:divsChild>
                                    <w:div w:id="1890533235">
                                      <w:marLeft w:val="120"/>
                                      <w:marRight w:val="0"/>
                                      <w:marTop w:val="0"/>
                                      <w:marBottom w:val="0"/>
                                      <w:divBdr>
                                        <w:top w:val="none" w:sz="0" w:space="0" w:color="auto"/>
                                        <w:left w:val="none" w:sz="0" w:space="0" w:color="auto"/>
                                        <w:bottom w:val="none" w:sz="0" w:space="0" w:color="auto"/>
                                        <w:right w:val="none" w:sz="0" w:space="0" w:color="auto"/>
                                      </w:divBdr>
                                      <w:divsChild>
                                        <w:div w:id="1399474771">
                                          <w:marLeft w:val="0"/>
                                          <w:marRight w:val="0"/>
                                          <w:marTop w:val="0"/>
                                          <w:marBottom w:val="0"/>
                                          <w:divBdr>
                                            <w:top w:val="none" w:sz="0" w:space="0" w:color="auto"/>
                                            <w:left w:val="none" w:sz="0" w:space="0" w:color="auto"/>
                                            <w:bottom w:val="none" w:sz="0" w:space="0" w:color="auto"/>
                                            <w:right w:val="none" w:sz="0" w:space="0" w:color="auto"/>
                                          </w:divBdr>
                                          <w:divsChild>
                                            <w:div w:id="1441874797">
                                              <w:marLeft w:val="0"/>
                                              <w:marRight w:val="0"/>
                                              <w:marTop w:val="0"/>
                                              <w:marBottom w:val="0"/>
                                              <w:divBdr>
                                                <w:top w:val="none" w:sz="0" w:space="0" w:color="auto"/>
                                                <w:left w:val="none" w:sz="0" w:space="0" w:color="auto"/>
                                                <w:bottom w:val="none" w:sz="0" w:space="0" w:color="auto"/>
                                                <w:right w:val="none" w:sz="0" w:space="0" w:color="auto"/>
                                              </w:divBdr>
                                              <w:divsChild>
                                                <w:div w:id="18548261">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830873033">
                                      <w:marLeft w:val="0"/>
                                      <w:marRight w:val="0"/>
                                      <w:marTop w:val="0"/>
                                      <w:marBottom w:val="0"/>
                                      <w:divBdr>
                                        <w:top w:val="none" w:sz="0" w:space="0" w:color="auto"/>
                                        <w:left w:val="none" w:sz="0" w:space="0" w:color="auto"/>
                                        <w:bottom w:val="none" w:sz="0" w:space="0" w:color="auto"/>
                                        <w:right w:val="none" w:sz="0" w:space="0" w:color="auto"/>
                                      </w:divBdr>
                                      <w:divsChild>
                                        <w:div w:id="796070590">
                                          <w:marLeft w:val="0"/>
                                          <w:marRight w:val="0"/>
                                          <w:marTop w:val="0"/>
                                          <w:marBottom w:val="60"/>
                                          <w:divBdr>
                                            <w:top w:val="none" w:sz="0" w:space="0" w:color="auto"/>
                                            <w:left w:val="none" w:sz="0" w:space="0" w:color="auto"/>
                                            <w:bottom w:val="none" w:sz="0" w:space="0" w:color="auto"/>
                                            <w:right w:val="none" w:sz="0" w:space="0" w:color="auto"/>
                                          </w:divBdr>
                                        </w:div>
                                        <w:div w:id="306202173">
                                          <w:marLeft w:val="0"/>
                                          <w:marRight w:val="0"/>
                                          <w:marTop w:val="0"/>
                                          <w:marBottom w:val="0"/>
                                          <w:divBdr>
                                            <w:top w:val="none" w:sz="0" w:space="0" w:color="auto"/>
                                            <w:left w:val="none" w:sz="0" w:space="0" w:color="auto"/>
                                            <w:bottom w:val="none" w:sz="0" w:space="0" w:color="auto"/>
                                            <w:right w:val="none" w:sz="0" w:space="0" w:color="auto"/>
                                          </w:divBdr>
                                          <w:divsChild>
                                            <w:div w:id="4991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6352">
                                      <w:marLeft w:val="0"/>
                                      <w:marRight w:val="0"/>
                                      <w:marTop w:val="100"/>
                                      <w:marBottom w:val="0"/>
                                      <w:divBdr>
                                        <w:top w:val="none" w:sz="0" w:space="0" w:color="auto"/>
                                        <w:left w:val="none" w:sz="0" w:space="0" w:color="auto"/>
                                        <w:bottom w:val="none" w:sz="0" w:space="0" w:color="auto"/>
                                        <w:right w:val="none" w:sz="0" w:space="0" w:color="auto"/>
                                      </w:divBdr>
                                      <w:divsChild>
                                        <w:div w:id="1068193016">
                                          <w:marLeft w:val="0"/>
                                          <w:marRight w:val="0"/>
                                          <w:marTop w:val="0"/>
                                          <w:marBottom w:val="120"/>
                                          <w:divBdr>
                                            <w:top w:val="none" w:sz="0" w:space="0" w:color="auto"/>
                                            <w:left w:val="none" w:sz="0" w:space="0" w:color="auto"/>
                                            <w:bottom w:val="none" w:sz="0" w:space="0" w:color="auto"/>
                                            <w:right w:val="none" w:sz="0" w:space="0" w:color="auto"/>
                                          </w:divBdr>
                                          <w:divsChild>
                                            <w:div w:id="1149248783">
                                              <w:marLeft w:val="0"/>
                                              <w:marRight w:val="0"/>
                                              <w:marTop w:val="0"/>
                                              <w:marBottom w:val="0"/>
                                              <w:divBdr>
                                                <w:top w:val="none" w:sz="0" w:space="0" w:color="auto"/>
                                                <w:left w:val="none" w:sz="0" w:space="0" w:color="auto"/>
                                                <w:bottom w:val="none" w:sz="0" w:space="0" w:color="auto"/>
                                                <w:right w:val="none" w:sz="0" w:space="0" w:color="auto"/>
                                              </w:divBdr>
                                              <w:divsChild>
                                                <w:div w:id="917136586">
                                                  <w:marLeft w:val="0"/>
                                                  <w:marRight w:val="0"/>
                                                  <w:marTop w:val="0"/>
                                                  <w:marBottom w:val="0"/>
                                                  <w:divBdr>
                                                    <w:top w:val="none" w:sz="0" w:space="0" w:color="auto"/>
                                                    <w:left w:val="none" w:sz="0" w:space="0" w:color="auto"/>
                                                    <w:bottom w:val="none" w:sz="0" w:space="0" w:color="auto"/>
                                                    <w:right w:val="none" w:sz="0" w:space="0" w:color="auto"/>
                                                  </w:divBdr>
                                                  <w:divsChild>
                                                    <w:div w:id="434181426">
                                                      <w:marLeft w:val="60"/>
                                                      <w:marRight w:val="0"/>
                                                      <w:marTop w:val="0"/>
                                                      <w:marBottom w:val="0"/>
                                                      <w:divBdr>
                                                        <w:top w:val="none" w:sz="0" w:space="0" w:color="auto"/>
                                                        <w:left w:val="none" w:sz="0" w:space="0" w:color="auto"/>
                                                        <w:bottom w:val="none" w:sz="0" w:space="0" w:color="auto"/>
                                                        <w:right w:val="none" w:sz="0" w:space="0" w:color="auto"/>
                                                      </w:divBdr>
                                                      <w:divsChild>
                                                        <w:div w:id="538471359">
                                                          <w:marLeft w:val="0"/>
                                                          <w:marRight w:val="0"/>
                                                          <w:marTop w:val="0"/>
                                                          <w:marBottom w:val="0"/>
                                                          <w:divBdr>
                                                            <w:top w:val="none" w:sz="0" w:space="0" w:color="auto"/>
                                                            <w:left w:val="none" w:sz="0" w:space="0" w:color="auto"/>
                                                            <w:bottom w:val="none" w:sz="0" w:space="0" w:color="auto"/>
                                                            <w:right w:val="none" w:sz="0" w:space="0" w:color="auto"/>
                                                          </w:divBdr>
                                                          <w:divsChild>
                                                            <w:div w:id="1206870748">
                                                              <w:marLeft w:val="0"/>
                                                              <w:marRight w:val="0"/>
                                                              <w:marTop w:val="0"/>
                                                              <w:marBottom w:val="0"/>
                                                              <w:divBdr>
                                                                <w:top w:val="none" w:sz="0" w:space="0" w:color="auto"/>
                                                                <w:left w:val="none" w:sz="0" w:space="0" w:color="auto"/>
                                                                <w:bottom w:val="none" w:sz="0" w:space="0" w:color="auto"/>
                                                                <w:right w:val="none" w:sz="0" w:space="0" w:color="auto"/>
                                                              </w:divBdr>
                                                            </w:div>
                                                            <w:div w:id="281423416">
                                                              <w:marLeft w:val="90"/>
                                                              <w:marRight w:val="-60"/>
                                                              <w:marTop w:val="0"/>
                                                              <w:marBottom w:val="0"/>
                                                              <w:divBdr>
                                                                <w:top w:val="none" w:sz="0" w:space="0" w:color="auto"/>
                                                                <w:left w:val="none" w:sz="0" w:space="0" w:color="auto"/>
                                                                <w:bottom w:val="none" w:sz="0" w:space="0" w:color="auto"/>
                                                                <w:right w:val="none" w:sz="0" w:space="0" w:color="auto"/>
                                                              </w:divBdr>
                                                              <w:divsChild>
                                                                <w:div w:id="1491823477">
                                                                  <w:marLeft w:val="0"/>
                                                                  <w:marRight w:val="-120"/>
                                                                  <w:marTop w:val="0"/>
                                                                  <w:marBottom w:val="0"/>
                                                                  <w:divBdr>
                                                                    <w:top w:val="none" w:sz="0" w:space="0" w:color="auto"/>
                                                                    <w:left w:val="none" w:sz="0" w:space="0" w:color="auto"/>
                                                                    <w:bottom w:val="none" w:sz="0" w:space="0" w:color="auto"/>
                                                                    <w:right w:val="none" w:sz="0" w:space="0" w:color="auto"/>
                                                                  </w:divBdr>
                                                                  <w:divsChild>
                                                                    <w:div w:id="7672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4181601">
                              <w:marLeft w:val="0"/>
                              <w:marRight w:val="0"/>
                              <w:marTop w:val="0"/>
                              <w:marBottom w:val="0"/>
                              <w:divBdr>
                                <w:top w:val="none" w:sz="0" w:space="0" w:color="auto"/>
                                <w:left w:val="none" w:sz="0" w:space="0" w:color="auto"/>
                                <w:bottom w:val="none" w:sz="0" w:space="0" w:color="auto"/>
                                <w:right w:val="none" w:sz="0" w:space="0" w:color="auto"/>
                              </w:divBdr>
                              <w:divsChild>
                                <w:div w:id="558326944">
                                  <w:marLeft w:val="0"/>
                                  <w:marRight w:val="120"/>
                                  <w:marTop w:val="0"/>
                                  <w:marBottom w:val="120"/>
                                  <w:divBdr>
                                    <w:top w:val="single" w:sz="6" w:space="0" w:color="DEE0E1"/>
                                    <w:left w:val="single" w:sz="6" w:space="0" w:color="DEE0E1"/>
                                    <w:bottom w:val="single" w:sz="6" w:space="0" w:color="DEE0E1"/>
                                    <w:right w:val="single" w:sz="6" w:space="0" w:color="DEE0E1"/>
                                  </w:divBdr>
                                  <w:divsChild>
                                    <w:div w:id="1367410722">
                                      <w:marLeft w:val="120"/>
                                      <w:marRight w:val="0"/>
                                      <w:marTop w:val="0"/>
                                      <w:marBottom w:val="0"/>
                                      <w:divBdr>
                                        <w:top w:val="none" w:sz="0" w:space="0" w:color="auto"/>
                                        <w:left w:val="none" w:sz="0" w:space="0" w:color="auto"/>
                                        <w:bottom w:val="none" w:sz="0" w:space="0" w:color="auto"/>
                                        <w:right w:val="none" w:sz="0" w:space="0" w:color="auto"/>
                                      </w:divBdr>
                                      <w:divsChild>
                                        <w:div w:id="267394102">
                                          <w:marLeft w:val="0"/>
                                          <w:marRight w:val="0"/>
                                          <w:marTop w:val="0"/>
                                          <w:marBottom w:val="0"/>
                                          <w:divBdr>
                                            <w:top w:val="none" w:sz="0" w:space="0" w:color="auto"/>
                                            <w:left w:val="none" w:sz="0" w:space="0" w:color="auto"/>
                                            <w:bottom w:val="none" w:sz="0" w:space="0" w:color="auto"/>
                                            <w:right w:val="none" w:sz="0" w:space="0" w:color="auto"/>
                                          </w:divBdr>
                                          <w:divsChild>
                                            <w:div w:id="312487816">
                                              <w:marLeft w:val="0"/>
                                              <w:marRight w:val="0"/>
                                              <w:marTop w:val="0"/>
                                              <w:marBottom w:val="0"/>
                                              <w:divBdr>
                                                <w:top w:val="none" w:sz="0" w:space="0" w:color="auto"/>
                                                <w:left w:val="none" w:sz="0" w:space="0" w:color="auto"/>
                                                <w:bottom w:val="none" w:sz="0" w:space="0" w:color="auto"/>
                                                <w:right w:val="none" w:sz="0" w:space="0" w:color="auto"/>
                                              </w:divBdr>
                                              <w:divsChild>
                                                <w:div w:id="24618559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699500450">
                                      <w:marLeft w:val="0"/>
                                      <w:marRight w:val="0"/>
                                      <w:marTop w:val="0"/>
                                      <w:marBottom w:val="0"/>
                                      <w:divBdr>
                                        <w:top w:val="none" w:sz="0" w:space="0" w:color="auto"/>
                                        <w:left w:val="none" w:sz="0" w:space="0" w:color="auto"/>
                                        <w:bottom w:val="none" w:sz="0" w:space="0" w:color="auto"/>
                                        <w:right w:val="none" w:sz="0" w:space="0" w:color="auto"/>
                                      </w:divBdr>
                                      <w:divsChild>
                                        <w:div w:id="72090999">
                                          <w:marLeft w:val="0"/>
                                          <w:marRight w:val="0"/>
                                          <w:marTop w:val="0"/>
                                          <w:marBottom w:val="60"/>
                                          <w:divBdr>
                                            <w:top w:val="none" w:sz="0" w:space="0" w:color="auto"/>
                                            <w:left w:val="none" w:sz="0" w:space="0" w:color="auto"/>
                                            <w:bottom w:val="none" w:sz="0" w:space="0" w:color="auto"/>
                                            <w:right w:val="none" w:sz="0" w:space="0" w:color="auto"/>
                                          </w:divBdr>
                                        </w:div>
                                        <w:div w:id="205684677">
                                          <w:marLeft w:val="0"/>
                                          <w:marRight w:val="0"/>
                                          <w:marTop w:val="0"/>
                                          <w:marBottom w:val="0"/>
                                          <w:divBdr>
                                            <w:top w:val="none" w:sz="0" w:space="0" w:color="auto"/>
                                            <w:left w:val="none" w:sz="0" w:space="0" w:color="auto"/>
                                            <w:bottom w:val="none" w:sz="0" w:space="0" w:color="auto"/>
                                            <w:right w:val="none" w:sz="0" w:space="0" w:color="auto"/>
                                          </w:divBdr>
                                          <w:divsChild>
                                            <w:div w:id="10335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288">
                                      <w:marLeft w:val="0"/>
                                      <w:marRight w:val="0"/>
                                      <w:marTop w:val="100"/>
                                      <w:marBottom w:val="0"/>
                                      <w:divBdr>
                                        <w:top w:val="none" w:sz="0" w:space="0" w:color="auto"/>
                                        <w:left w:val="none" w:sz="0" w:space="0" w:color="auto"/>
                                        <w:bottom w:val="none" w:sz="0" w:space="0" w:color="auto"/>
                                        <w:right w:val="none" w:sz="0" w:space="0" w:color="auto"/>
                                      </w:divBdr>
                                      <w:divsChild>
                                        <w:div w:id="1726175024">
                                          <w:marLeft w:val="0"/>
                                          <w:marRight w:val="0"/>
                                          <w:marTop w:val="0"/>
                                          <w:marBottom w:val="120"/>
                                          <w:divBdr>
                                            <w:top w:val="none" w:sz="0" w:space="0" w:color="auto"/>
                                            <w:left w:val="none" w:sz="0" w:space="0" w:color="auto"/>
                                            <w:bottom w:val="none" w:sz="0" w:space="0" w:color="auto"/>
                                            <w:right w:val="none" w:sz="0" w:space="0" w:color="auto"/>
                                          </w:divBdr>
                                          <w:divsChild>
                                            <w:div w:id="1427726946">
                                              <w:marLeft w:val="0"/>
                                              <w:marRight w:val="0"/>
                                              <w:marTop w:val="0"/>
                                              <w:marBottom w:val="0"/>
                                              <w:divBdr>
                                                <w:top w:val="none" w:sz="0" w:space="0" w:color="auto"/>
                                                <w:left w:val="none" w:sz="0" w:space="0" w:color="auto"/>
                                                <w:bottom w:val="none" w:sz="0" w:space="0" w:color="auto"/>
                                                <w:right w:val="none" w:sz="0" w:space="0" w:color="auto"/>
                                              </w:divBdr>
                                              <w:divsChild>
                                                <w:div w:id="804856039">
                                                  <w:marLeft w:val="0"/>
                                                  <w:marRight w:val="0"/>
                                                  <w:marTop w:val="0"/>
                                                  <w:marBottom w:val="0"/>
                                                  <w:divBdr>
                                                    <w:top w:val="none" w:sz="0" w:space="0" w:color="auto"/>
                                                    <w:left w:val="none" w:sz="0" w:space="0" w:color="auto"/>
                                                    <w:bottom w:val="none" w:sz="0" w:space="0" w:color="auto"/>
                                                    <w:right w:val="none" w:sz="0" w:space="0" w:color="auto"/>
                                                  </w:divBdr>
                                                  <w:divsChild>
                                                    <w:div w:id="1996689480">
                                                      <w:marLeft w:val="60"/>
                                                      <w:marRight w:val="0"/>
                                                      <w:marTop w:val="0"/>
                                                      <w:marBottom w:val="0"/>
                                                      <w:divBdr>
                                                        <w:top w:val="none" w:sz="0" w:space="0" w:color="auto"/>
                                                        <w:left w:val="none" w:sz="0" w:space="0" w:color="auto"/>
                                                        <w:bottom w:val="none" w:sz="0" w:space="0" w:color="auto"/>
                                                        <w:right w:val="none" w:sz="0" w:space="0" w:color="auto"/>
                                                      </w:divBdr>
                                                      <w:divsChild>
                                                        <w:div w:id="666712625">
                                                          <w:marLeft w:val="0"/>
                                                          <w:marRight w:val="0"/>
                                                          <w:marTop w:val="0"/>
                                                          <w:marBottom w:val="0"/>
                                                          <w:divBdr>
                                                            <w:top w:val="none" w:sz="0" w:space="0" w:color="auto"/>
                                                            <w:left w:val="none" w:sz="0" w:space="0" w:color="auto"/>
                                                            <w:bottom w:val="none" w:sz="0" w:space="0" w:color="auto"/>
                                                            <w:right w:val="none" w:sz="0" w:space="0" w:color="auto"/>
                                                          </w:divBdr>
                                                          <w:divsChild>
                                                            <w:div w:id="1116755682">
                                                              <w:marLeft w:val="0"/>
                                                              <w:marRight w:val="0"/>
                                                              <w:marTop w:val="0"/>
                                                              <w:marBottom w:val="0"/>
                                                              <w:divBdr>
                                                                <w:top w:val="none" w:sz="0" w:space="0" w:color="auto"/>
                                                                <w:left w:val="none" w:sz="0" w:space="0" w:color="auto"/>
                                                                <w:bottom w:val="none" w:sz="0" w:space="0" w:color="auto"/>
                                                                <w:right w:val="none" w:sz="0" w:space="0" w:color="auto"/>
                                                              </w:divBdr>
                                                            </w:div>
                                                            <w:div w:id="1895845844">
                                                              <w:marLeft w:val="90"/>
                                                              <w:marRight w:val="-60"/>
                                                              <w:marTop w:val="0"/>
                                                              <w:marBottom w:val="0"/>
                                                              <w:divBdr>
                                                                <w:top w:val="none" w:sz="0" w:space="0" w:color="auto"/>
                                                                <w:left w:val="none" w:sz="0" w:space="0" w:color="auto"/>
                                                                <w:bottom w:val="none" w:sz="0" w:space="0" w:color="auto"/>
                                                                <w:right w:val="none" w:sz="0" w:space="0" w:color="auto"/>
                                                              </w:divBdr>
                                                              <w:divsChild>
                                                                <w:div w:id="1087849550">
                                                                  <w:marLeft w:val="0"/>
                                                                  <w:marRight w:val="-120"/>
                                                                  <w:marTop w:val="0"/>
                                                                  <w:marBottom w:val="0"/>
                                                                  <w:divBdr>
                                                                    <w:top w:val="none" w:sz="0" w:space="0" w:color="auto"/>
                                                                    <w:left w:val="none" w:sz="0" w:space="0" w:color="auto"/>
                                                                    <w:bottom w:val="none" w:sz="0" w:space="0" w:color="auto"/>
                                                                    <w:right w:val="none" w:sz="0" w:space="0" w:color="auto"/>
                                                                  </w:divBdr>
                                                                  <w:divsChild>
                                                                    <w:div w:id="13172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9292654">
                              <w:marLeft w:val="0"/>
                              <w:marRight w:val="0"/>
                              <w:marTop w:val="0"/>
                              <w:marBottom w:val="0"/>
                              <w:divBdr>
                                <w:top w:val="none" w:sz="0" w:space="0" w:color="auto"/>
                                <w:left w:val="none" w:sz="0" w:space="0" w:color="auto"/>
                                <w:bottom w:val="none" w:sz="0" w:space="0" w:color="auto"/>
                                <w:right w:val="none" w:sz="0" w:space="0" w:color="auto"/>
                              </w:divBdr>
                              <w:divsChild>
                                <w:div w:id="2059864029">
                                  <w:marLeft w:val="0"/>
                                  <w:marRight w:val="120"/>
                                  <w:marTop w:val="0"/>
                                  <w:marBottom w:val="120"/>
                                  <w:divBdr>
                                    <w:top w:val="single" w:sz="6" w:space="0" w:color="DEE0E1"/>
                                    <w:left w:val="single" w:sz="6" w:space="0" w:color="DEE0E1"/>
                                    <w:bottom w:val="single" w:sz="6" w:space="0" w:color="DEE0E1"/>
                                    <w:right w:val="single" w:sz="6" w:space="0" w:color="DEE0E1"/>
                                  </w:divBdr>
                                  <w:divsChild>
                                    <w:div w:id="2006392552">
                                      <w:marLeft w:val="120"/>
                                      <w:marRight w:val="0"/>
                                      <w:marTop w:val="0"/>
                                      <w:marBottom w:val="0"/>
                                      <w:divBdr>
                                        <w:top w:val="none" w:sz="0" w:space="0" w:color="auto"/>
                                        <w:left w:val="none" w:sz="0" w:space="0" w:color="auto"/>
                                        <w:bottom w:val="none" w:sz="0" w:space="0" w:color="auto"/>
                                        <w:right w:val="none" w:sz="0" w:space="0" w:color="auto"/>
                                      </w:divBdr>
                                      <w:divsChild>
                                        <w:div w:id="1000741970">
                                          <w:marLeft w:val="0"/>
                                          <w:marRight w:val="0"/>
                                          <w:marTop w:val="0"/>
                                          <w:marBottom w:val="0"/>
                                          <w:divBdr>
                                            <w:top w:val="none" w:sz="0" w:space="0" w:color="auto"/>
                                            <w:left w:val="none" w:sz="0" w:space="0" w:color="auto"/>
                                            <w:bottom w:val="none" w:sz="0" w:space="0" w:color="auto"/>
                                            <w:right w:val="none" w:sz="0" w:space="0" w:color="auto"/>
                                          </w:divBdr>
                                          <w:divsChild>
                                            <w:div w:id="998655623">
                                              <w:marLeft w:val="0"/>
                                              <w:marRight w:val="0"/>
                                              <w:marTop w:val="0"/>
                                              <w:marBottom w:val="0"/>
                                              <w:divBdr>
                                                <w:top w:val="none" w:sz="0" w:space="0" w:color="auto"/>
                                                <w:left w:val="none" w:sz="0" w:space="0" w:color="auto"/>
                                                <w:bottom w:val="none" w:sz="0" w:space="0" w:color="auto"/>
                                                <w:right w:val="none" w:sz="0" w:space="0" w:color="auto"/>
                                              </w:divBdr>
                                              <w:divsChild>
                                                <w:div w:id="1553888592">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080256786">
                                      <w:marLeft w:val="0"/>
                                      <w:marRight w:val="0"/>
                                      <w:marTop w:val="0"/>
                                      <w:marBottom w:val="0"/>
                                      <w:divBdr>
                                        <w:top w:val="none" w:sz="0" w:space="0" w:color="auto"/>
                                        <w:left w:val="none" w:sz="0" w:space="0" w:color="auto"/>
                                        <w:bottom w:val="none" w:sz="0" w:space="0" w:color="auto"/>
                                        <w:right w:val="none" w:sz="0" w:space="0" w:color="auto"/>
                                      </w:divBdr>
                                      <w:divsChild>
                                        <w:div w:id="1016423429">
                                          <w:marLeft w:val="0"/>
                                          <w:marRight w:val="0"/>
                                          <w:marTop w:val="0"/>
                                          <w:marBottom w:val="60"/>
                                          <w:divBdr>
                                            <w:top w:val="none" w:sz="0" w:space="0" w:color="auto"/>
                                            <w:left w:val="none" w:sz="0" w:space="0" w:color="auto"/>
                                            <w:bottom w:val="none" w:sz="0" w:space="0" w:color="auto"/>
                                            <w:right w:val="none" w:sz="0" w:space="0" w:color="auto"/>
                                          </w:divBdr>
                                        </w:div>
                                        <w:div w:id="1058087797">
                                          <w:marLeft w:val="0"/>
                                          <w:marRight w:val="0"/>
                                          <w:marTop w:val="0"/>
                                          <w:marBottom w:val="0"/>
                                          <w:divBdr>
                                            <w:top w:val="none" w:sz="0" w:space="0" w:color="auto"/>
                                            <w:left w:val="none" w:sz="0" w:space="0" w:color="auto"/>
                                            <w:bottom w:val="none" w:sz="0" w:space="0" w:color="auto"/>
                                            <w:right w:val="none" w:sz="0" w:space="0" w:color="auto"/>
                                          </w:divBdr>
                                          <w:divsChild>
                                            <w:div w:id="12720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779">
                                      <w:marLeft w:val="0"/>
                                      <w:marRight w:val="0"/>
                                      <w:marTop w:val="100"/>
                                      <w:marBottom w:val="0"/>
                                      <w:divBdr>
                                        <w:top w:val="none" w:sz="0" w:space="0" w:color="auto"/>
                                        <w:left w:val="none" w:sz="0" w:space="0" w:color="auto"/>
                                        <w:bottom w:val="none" w:sz="0" w:space="0" w:color="auto"/>
                                        <w:right w:val="none" w:sz="0" w:space="0" w:color="auto"/>
                                      </w:divBdr>
                                      <w:divsChild>
                                        <w:div w:id="626205574">
                                          <w:marLeft w:val="0"/>
                                          <w:marRight w:val="0"/>
                                          <w:marTop w:val="0"/>
                                          <w:marBottom w:val="120"/>
                                          <w:divBdr>
                                            <w:top w:val="none" w:sz="0" w:space="0" w:color="auto"/>
                                            <w:left w:val="none" w:sz="0" w:space="0" w:color="auto"/>
                                            <w:bottom w:val="none" w:sz="0" w:space="0" w:color="auto"/>
                                            <w:right w:val="none" w:sz="0" w:space="0" w:color="auto"/>
                                          </w:divBdr>
                                          <w:divsChild>
                                            <w:div w:id="1059329924">
                                              <w:marLeft w:val="0"/>
                                              <w:marRight w:val="0"/>
                                              <w:marTop w:val="0"/>
                                              <w:marBottom w:val="0"/>
                                              <w:divBdr>
                                                <w:top w:val="none" w:sz="0" w:space="0" w:color="auto"/>
                                                <w:left w:val="none" w:sz="0" w:space="0" w:color="auto"/>
                                                <w:bottom w:val="none" w:sz="0" w:space="0" w:color="auto"/>
                                                <w:right w:val="none" w:sz="0" w:space="0" w:color="auto"/>
                                              </w:divBdr>
                                              <w:divsChild>
                                                <w:div w:id="294602435">
                                                  <w:marLeft w:val="0"/>
                                                  <w:marRight w:val="0"/>
                                                  <w:marTop w:val="0"/>
                                                  <w:marBottom w:val="0"/>
                                                  <w:divBdr>
                                                    <w:top w:val="none" w:sz="0" w:space="0" w:color="auto"/>
                                                    <w:left w:val="none" w:sz="0" w:space="0" w:color="auto"/>
                                                    <w:bottom w:val="none" w:sz="0" w:space="0" w:color="auto"/>
                                                    <w:right w:val="none" w:sz="0" w:space="0" w:color="auto"/>
                                                  </w:divBdr>
                                                  <w:divsChild>
                                                    <w:div w:id="882910034">
                                                      <w:marLeft w:val="60"/>
                                                      <w:marRight w:val="0"/>
                                                      <w:marTop w:val="0"/>
                                                      <w:marBottom w:val="0"/>
                                                      <w:divBdr>
                                                        <w:top w:val="none" w:sz="0" w:space="0" w:color="auto"/>
                                                        <w:left w:val="none" w:sz="0" w:space="0" w:color="auto"/>
                                                        <w:bottom w:val="none" w:sz="0" w:space="0" w:color="auto"/>
                                                        <w:right w:val="none" w:sz="0" w:space="0" w:color="auto"/>
                                                      </w:divBdr>
                                                      <w:divsChild>
                                                        <w:div w:id="1379083928">
                                                          <w:marLeft w:val="0"/>
                                                          <w:marRight w:val="0"/>
                                                          <w:marTop w:val="0"/>
                                                          <w:marBottom w:val="0"/>
                                                          <w:divBdr>
                                                            <w:top w:val="none" w:sz="0" w:space="0" w:color="auto"/>
                                                            <w:left w:val="none" w:sz="0" w:space="0" w:color="auto"/>
                                                            <w:bottom w:val="none" w:sz="0" w:space="0" w:color="auto"/>
                                                            <w:right w:val="none" w:sz="0" w:space="0" w:color="auto"/>
                                                          </w:divBdr>
                                                          <w:divsChild>
                                                            <w:div w:id="118376971">
                                                              <w:marLeft w:val="0"/>
                                                              <w:marRight w:val="0"/>
                                                              <w:marTop w:val="0"/>
                                                              <w:marBottom w:val="0"/>
                                                              <w:divBdr>
                                                                <w:top w:val="none" w:sz="0" w:space="0" w:color="auto"/>
                                                                <w:left w:val="none" w:sz="0" w:space="0" w:color="auto"/>
                                                                <w:bottom w:val="none" w:sz="0" w:space="0" w:color="auto"/>
                                                                <w:right w:val="none" w:sz="0" w:space="0" w:color="auto"/>
                                                              </w:divBdr>
                                                            </w:div>
                                                            <w:div w:id="175317337">
                                                              <w:marLeft w:val="90"/>
                                                              <w:marRight w:val="-60"/>
                                                              <w:marTop w:val="0"/>
                                                              <w:marBottom w:val="0"/>
                                                              <w:divBdr>
                                                                <w:top w:val="none" w:sz="0" w:space="0" w:color="auto"/>
                                                                <w:left w:val="none" w:sz="0" w:space="0" w:color="auto"/>
                                                                <w:bottom w:val="none" w:sz="0" w:space="0" w:color="auto"/>
                                                                <w:right w:val="none" w:sz="0" w:space="0" w:color="auto"/>
                                                              </w:divBdr>
                                                              <w:divsChild>
                                                                <w:div w:id="292566814">
                                                                  <w:marLeft w:val="0"/>
                                                                  <w:marRight w:val="-120"/>
                                                                  <w:marTop w:val="0"/>
                                                                  <w:marBottom w:val="0"/>
                                                                  <w:divBdr>
                                                                    <w:top w:val="none" w:sz="0" w:space="0" w:color="auto"/>
                                                                    <w:left w:val="none" w:sz="0" w:space="0" w:color="auto"/>
                                                                    <w:bottom w:val="none" w:sz="0" w:space="0" w:color="auto"/>
                                                                    <w:right w:val="none" w:sz="0" w:space="0" w:color="auto"/>
                                                                  </w:divBdr>
                                                                  <w:divsChild>
                                                                    <w:div w:id="8342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596404">
                              <w:marLeft w:val="0"/>
                              <w:marRight w:val="0"/>
                              <w:marTop w:val="0"/>
                              <w:marBottom w:val="0"/>
                              <w:divBdr>
                                <w:top w:val="none" w:sz="0" w:space="0" w:color="auto"/>
                                <w:left w:val="none" w:sz="0" w:space="0" w:color="auto"/>
                                <w:bottom w:val="none" w:sz="0" w:space="0" w:color="auto"/>
                                <w:right w:val="none" w:sz="0" w:space="0" w:color="auto"/>
                              </w:divBdr>
                              <w:divsChild>
                                <w:div w:id="1886327330">
                                  <w:marLeft w:val="0"/>
                                  <w:marRight w:val="120"/>
                                  <w:marTop w:val="0"/>
                                  <w:marBottom w:val="120"/>
                                  <w:divBdr>
                                    <w:top w:val="single" w:sz="6" w:space="0" w:color="DEE0E1"/>
                                    <w:left w:val="single" w:sz="6" w:space="0" w:color="DEE0E1"/>
                                    <w:bottom w:val="single" w:sz="6" w:space="0" w:color="DEE0E1"/>
                                    <w:right w:val="single" w:sz="6" w:space="0" w:color="DEE0E1"/>
                                  </w:divBdr>
                                  <w:divsChild>
                                    <w:div w:id="183178054">
                                      <w:marLeft w:val="120"/>
                                      <w:marRight w:val="0"/>
                                      <w:marTop w:val="0"/>
                                      <w:marBottom w:val="0"/>
                                      <w:divBdr>
                                        <w:top w:val="none" w:sz="0" w:space="0" w:color="auto"/>
                                        <w:left w:val="none" w:sz="0" w:space="0" w:color="auto"/>
                                        <w:bottom w:val="none" w:sz="0" w:space="0" w:color="auto"/>
                                        <w:right w:val="none" w:sz="0" w:space="0" w:color="auto"/>
                                      </w:divBdr>
                                      <w:divsChild>
                                        <w:div w:id="153107981">
                                          <w:marLeft w:val="0"/>
                                          <w:marRight w:val="0"/>
                                          <w:marTop w:val="0"/>
                                          <w:marBottom w:val="0"/>
                                          <w:divBdr>
                                            <w:top w:val="none" w:sz="0" w:space="0" w:color="auto"/>
                                            <w:left w:val="none" w:sz="0" w:space="0" w:color="auto"/>
                                            <w:bottom w:val="none" w:sz="0" w:space="0" w:color="auto"/>
                                            <w:right w:val="none" w:sz="0" w:space="0" w:color="auto"/>
                                          </w:divBdr>
                                          <w:divsChild>
                                            <w:div w:id="138305009">
                                              <w:marLeft w:val="0"/>
                                              <w:marRight w:val="0"/>
                                              <w:marTop w:val="0"/>
                                              <w:marBottom w:val="0"/>
                                              <w:divBdr>
                                                <w:top w:val="none" w:sz="0" w:space="0" w:color="auto"/>
                                                <w:left w:val="none" w:sz="0" w:space="0" w:color="auto"/>
                                                <w:bottom w:val="none" w:sz="0" w:space="0" w:color="auto"/>
                                                <w:right w:val="none" w:sz="0" w:space="0" w:color="auto"/>
                                              </w:divBdr>
                                              <w:divsChild>
                                                <w:div w:id="61329532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101681501">
                                      <w:marLeft w:val="0"/>
                                      <w:marRight w:val="0"/>
                                      <w:marTop w:val="0"/>
                                      <w:marBottom w:val="0"/>
                                      <w:divBdr>
                                        <w:top w:val="none" w:sz="0" w:space="0" w:color="auto"/>
                                        <w:left w:val="none" w:sz="0" w:space="0" w:color="auto"/>
                                        <w:bottom w:val="none" w:sz="0" w:space="0" w:color="auto"/>
                                        <w:right w:val="none" w:sz="0" w:space="0" w:color="auto"/>
                                      </w:divBdr>
                                      <w:divsChild>
                                        <w:div w:id="27487765">
                                          <w:marLeft w:val="0"/>
                                          <w:marRight w:val="0"/>
                                          <w:marTop w:val="0"/>
                                          <w:marBottom w:val="60"/>
                                          <w:divBdr>
                                            <w:top w:val="none" w:sz="0" w:space="0" w:color="auto"/>
                                            <w:left w:val="none" w:sz="0" w:space="0" w:color="auto"/>
                                            <w:bottom w:val="none" w:sz="0" w:space="0" w:color="auto"/>
                                            <w:right w:val="none" w:sz="0" w:space="0" w:color="auto"/>
                                          </w:divBdr>
                                        </w:div>
                                        <w:div w:id="1470901995">
                                          <w:marLeft w:val="0"/>
                                          <w:marRight w:val="0"/>
                                          <w:marTop w:val="0"/>
                                          <w:marBottom w:val="0"/>
                                          <w:divBdr>
                                            <w:top w:val="none" w:sz="0" w:space="0" w:color="auto"/>
                                            <w:left w:val="none" w:sz="0" w:space="0" w:color="auto"/>
                                            <w:bottom w:val="none" w:sz="0" w:space="0" w:color="auto"/>
                                            <w:right w:val="none" w:sz="0" w:space="0" w:color="auto"/>
                                          </w:divBdr>
                                          <w:divsChild>
                                            <w:div w:id="10568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80876">
                                      <w:marLeft w:val="0"/>
                                      <w:marRight w:val="0"/>
                                      <w:marTop w:val="100"/>
                                      <w:marBottom w:val="0"/>
                                      <w:divBdr>
                                        <w:top w:val="none" w:sz="0" w:space="0" w:color="auto"/>
                                        <w:left w:val="none" w:sz="0" w:space="0" w:color="auto"/>
                                        <w:bottom w:val="none" w:sz="0" w:space="0" w:color="auto"/>
                                        <w:right w:val="none" w:sz="0" w:space="0" w:color="auto"/>
                                      </w:divBdr>
                                      <w:divsChild>
                                        <w:div w:id="277177095">
                                          <w:marLeft w:val="0"/>
                                          <w:marRight w:val="0"/>
                                          <w:marTop w:val="0"/>
                                          <w:marBottom w:val="120"/>
                                          <w:divBdr>
                                            <w:top w:val="none" w:sz="0" w:space="0" w:color="auto"/>
                                            <w:left w:val="none" w:sz="0" w:space="0" w:color="auto"/>
                                            <w:bottom w:val="none" w:sz="0" w:space="0" w:color="auto"/>
                                            <w:right w:val="none" w:sz="0" w:space="0" w:color="auto"/>
                                          </w:divBdr>
                                          <w:divsChild>
                                            <w:div w:id="482310129">
                                              <w:marLeft w:val="0"/>
                                              <w:marRight w:val="0"/>
                                              <w:marTop w:val="0"/>
                                              <w:marBottom w:val="0"/>
                                              <w:divBdr>
                                                <w:top w:val="none" w:sz="0" w:space="0" w:color="auto"/>
                                                <w:left w:val="none" w:sz="0" w:space="0" w:color="auto"/>
                                                <w:bottom w:val="none" w:sz="0" w:space="0" w:color="auto"/>
                                                <w:right w:val="none" w:sz="0" w:space="0" w:color="auto"/>
                                              </w:divBdr>
                                              <w:divsChild>
                                                <w:div w:id="808589531">
                                                  <w:marLeft w:val="0"/>
                                                  <w:marRight w:val="0"/>
                                                  <w:marTop w:val="0"/>
                                                  <w:marBottom w:val="0"/>
                                                  <w:divBdr>
                                                    <w:top w:val="none" w:sz="0" w:space="0" w:color="auto"/>
                                                    <w:left w:val="none" w:sz="0" w:space="0" w:color="auto"/>
                                                    <w:bottom w:val="none" w:sz="0" w:space="0" w:color="auto"/>
                                                    <w:right w:val="none" w:sz="0" w:space="0" w:color="auto"/>
                                                  </w:divBdr>
                                                  <w:divsChild>
                                                    <w:div w:id="2015036738">
                                                      <w:marLeft w:val="60"/>
                                                      <w:marRight w:val="0"/>
                                                      <w:marTop w:val="0"/>
                                                      <w:marBottom w:val="0"/>
                                                      <w:divBdr>
                                                        <w:top w:val="none" w:sz="0" w:space="0" w:color="auto"/>
                                                        <w:left w:val="none" w:sz="0" w:space="0" w:color="auto"/>
                                                        <w:bottom w:val="none" w:sz="0" w:space="0" w:color="auto"/>
                                                        <w:right w:val="none" w:sz="0" w:space="0" w:color="auto"/>
                                                      </w:divBdr>
                                                      <w:divsChild>
                                                        <w:div w:id="642392179">
                                                          <w:marLeft w:val="0"/>
                                                          <w:marRight w:val="0"/>
                                                          <w:marTop w:val="0"/>
                                                          <w:marBottom w:val="0"/>
                                                          <w:divBdr>
                                                            <w:top w:val="none" w:sz="0" w:space="0" w:color="auto"/>
                                                            <w:left w:val="none" w:sz="0" w:space="0" w:color="auto"/>
                                                            <w:bottom w:val="none" w:sz="0" w:space="0" w:color="auto"/>
                                                            <w:right w:val="none" w:sz="0" w:space="0" w:color="auto"/>
                                                          </w:divBdr>
                                                          <w:divsChild>
                                                            <w:div w:id="2141726998">
                                                              <w:marLeft w:val="0"/>
                                                              <w:marRight w:val="0"/>
                                                              <w:marTop w:val="0"/>
                                                              <w:marBottom w:val="0"/>
                                                              <w:divBdr>
                                                                <w:top w:val="none" w:sz="0" w:space="0" w:color="auto"/>
                                                                <w:left w:val="none" w:sz="0" w:space="0" w:color="auto"/>
                                                                <w:bottom w:val="none" w:sz="0" w:space="0" w:color="auto"/>
                                                                <w:right w:val="none" w:sz="0" w:space="0" w:color="auto"/>
                                                              </w:divBdr>
                                                            </w:div>
                                                            <w:div w:id="246546933">
                                                              <w:marLeft w:val="90"/>
                                                              <w:marRight w:val="-60"/>
                                                              <w:marTop w:val="0"/>
                                                              <w:marBottom w:val="0"/>
                                                              <w:divBdr>
                                                                <w:top w:val="none" w:sz="0" w:space="0" w:color="auto"/>
                                                                <w:left w:val="none" w:sz="0" w:space="0" w:color="auto"/>
                                                                <w:bottom w:val="none" w:sz="0" w:space="0" w:color="auto"/>
                                                                <w:right w:val="none" w:sz="0" w:space="0" w:color="auto"/>
                                                              </w:divBdr>
                                                              <w:divsChild>
                                                                <w:div w:id="2094161640">
                                                                  <w:marLeft w:val="0"/>
                                                                  <w:marRight w:val="-120"/>
                                                                  <w:marTop w:val="0"/>
                                                                  <w:marBottom w:val="0"/>
                                                                  <w:divBdr>
                                                                    <w:top w:val="none" w:sz="0" w:space="0" w:color="auto"/>
                                                                    <w:left w:val="none" w:sz="0" w:space="0" w:color="auto"/>
                                                                    <w:bottom w:val="none" w:sz="0" w:space="0" w:color="auto"/>
                                                                    <w:right w:val="none" w:sz="0" w:space="0" w:color="auto"/>
                                                                  </w:divBdr>
                                                                  <w:divsChild>
                                                                    <w:div w:id="1317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7021226">
                              <w:marLeft w:val="0"/>
                              <w:marRight w:val="0"/>
                              <w:marTop w:val="0"/>
                              <w:marBottom w:val="0"/>
                              <w:divBdr>
                                <w:top w:val="none" w:sz="0" w:space="0" w:color="auto"/>
                                <w:left w:val="none" w:sz="0" w:space="0" w:color="auto"/>
                                <w:bottom w:val="none" w:sz="0" w:space="0" w:color="auto"/>
                                <w:right w:val="none" w:sz="0" w:space="0" w:color="auto"/>
                              </w:divBdr>
                              <w:divsChild>
                                <w:div w:id="88837">
                                  <w:marLeft w:val="0"/>
                                  <w:marRight w:val="120"/>
                                  <w:marTop w:val="0"/>
                                  <w:marBottom w:val="120"/>
                                  <w:divBdr>
                                    <w:top w:val="single" w:sz="6" w:space="0" w:color="DEE0E1"/>
                                    <w:left w:val="single" w:sz="6" w:space="0" w:color="DEE0E1"/>
                                    <w:bottom w:val="single" w:sz="6" w:space="0" w:color="DEE0E1"/>
                                    <w:right w:val="single" w:sz="6" w:space="0" w:color="DEE0E1"/>
                                  </w:divBdr>
                                  <w:divsChild>
                                    <w:div w:id="1743521682">
                                      <w:marLeft w:val="120"/>
                                      <w:marRight w:val="0"/>
                                      <w:marTop w:val="0"/>
                                      <w:marBottom w:val="0"/>
                                      <w:divBdr>
                                        <w:top w:val="none" w:sz="0" w:space="0" w:color="auto"/>
                                        <w:left w:val="none" w:sz="0" w:space="0" w:color="auto"/>
                                        <w:bottom w:val="none" w:sz="0" w:space="0" w:color="auto"/>
                                        <w:right w:val="none" w:sz="0" w:space="0" w:color="auto"/>
                                      </w:divBdr>
                                      <w:divsChild>
                                        <w:div w:id="609507147">
                                          <w:marLeft w:val="0"/>
                                          <w:marRight w:val="0"/>
                                          <w:marTop w:val="0"/>
                                          <w:marBottom w:val="0"/>
                                          <w:divBdr>
                                            <w:top w:val="none" w:sz="0" w:space="0" w:color="auto"/>
                                            <w:left w:val="none" w:sz="0" w:space="0" w:color="auto"/>
                                            <w:bottom w:val="none" w:sz="0" w:space="0" w:color="auto"/>
                                            <w:right w:val="none" w:sz="0" w:space="0" w:color="auto"/>
                                          </w:divBdr>
                                          <w:divsChild>
                                            <w:div w:id="312488798">
                                              <w:marLeft w:val="0"/>
                                              <w:marRight w:val="0"/>
                                              <w:marTop w:val="0"/>
                                              <w:marBottom w:val="0"/>
                                              <w:divBdr>
                                                <w:top w:val="none" w:sz="0" w:space="0" w:color="auto"/>
                                                <w:left w:val="none" w:sz="0" w:space="0" w:color="auto"/>
                                                <w:bottom w:val="none" w:sz="0" w:space="0" w:color="auto"/>
                                                <w:right w:val="none" w:sz="0" w:space="0" w:color="auto"/>
                                              </w:divBdr>
                                              <w:divsChild>
                                                <w:div w:id="135870021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474565935">
                                      <w:marLeft w:val="0"/>
                                      <w:marRight w:val="0"/>
                                      <w:marTop w:val="0"/>
                                      <w:marBottom w:val="0"/>
                                      <w:divBdr>
                                        <w:top w:val="none" w:sz="0" w:space="0" w:color="auto"/>
                                        <w:left w:val="none" w:sz="0" w:space="0" w:color="auto"/>
                                        <w:bottom w:val="none" w:sz="0" w:space="0" w:color="auto"/>
                                        <w:right w:val="none" w:sz="0" w:space="0" w:color="auto"/>
                                      </w:divBdr>
                                      <w:divsChild>
                                        <w:div w:id="2009749545">
                                          <w:marLeft w:val="0"/>
                                          <w:marRight w:val="0"/>
                                          <w:marTop w:val="0"/>
                                          <w:marBottom w:val="60"/>
                                          <w:divBdr>
                                            <w:top w:val="none" w:sz="0" w:space="0" w:color="auto"/>
                                            <w:left w:val="none" w:sz="0" w:space="0" w:color="auto"/>
                                            <w:bottom w:val="none" w:sz="0" w:space="0" w:color="auto"/>
                                            <w:right w:val="none" w:sz="0" w:space="0" w:color="auto"/>
                                          </w:divBdr>
                                        </w:div>
                                        <w:div w:id="2141220609">
                                          <w:marLeft w:val="0"/>
                                          <w:marRight w:val="0"/>
                                          <w:marTop w:val="0"/>
                                          <w:marBottom w:val="0"/>
                                          <w:divBdr>
                                            <w:top w:val="none" w:sz="0" w:space="0" w:color="auto"/>
                                            <w:left w:val="none" w:sz="0" w:space="0" w:color="auto"/>
                                            <w:bottom w:val="none" w:sz="0" w:space="0" w:color="auto"/>
                                            <w:right w:val="none" w:sz="0" w:space="0" w:color="auto"/>
                                          </w:divBdr>
                                          <w:divsChild>
                                            <w:div w:id="8448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3064">
                                      <w:marLeft w:val="0"/>
                                      <w:marRight w:val="0"/>
                                      <w:marTop w:val="100"/>
                                      <w:marBottom w:val="0"/>
                                      <w:divBdr>
                                        <w:top w:val="none" w:sz="0" w:space="0" w:color="auto"/>
                                        <w:left w:val="none" w:sz="0" w:space="0" w:color="auto"/>
                                        <w:bottom w:val="none" w:sz="0" w:space="0" w:color="auto"/>
                                        <w:right w:val="none" w:sz="0" w:space="0" w:color="auto"/>
                                      </w:divBdr>
                                      <w:divsChild>
                                        <w:div w:id="587662406">
                                          <w:marLeft w:val="0"/>
                                          <w:marRight w:val="0"/>
                                          <w:marTop w:val="0"/>
                                          <w:marBottom w:val="120"/>
                                          <w:divBdr>
                                            <w:top w:val="none" w:sz="0" w:space="0" w:color="auto"/>
                                            <w:left w:val="none" w:sz="0" w:space="0" w:color="auto"/>
                                            <w:bottom w:val="none" w:sz="0" w:space="0" w:color="auto"/>
                                            <w:right w:val="none" w:sz="0" w:space="0" w:color="auto"/>
                                          </w:divBdr>
                                          <w:divsChild>
                                            <w:div w:id="852260923">
                                              <w:marLeft w:val="0"/>
                                              <w:marRight w:val="0"/>
                                              <w:marTop w:val="0"/>
                                              <w:marBottom w:val="0"/>
                                              <w:divBdr>
                                                <w:top w:val="none" w:sz="0" w:space="0" w:color="auto"/>
                                                <w:left w:val="none" w:sz="0" w:space="0" w:color="auto"/>
                                                <w:bottom w:val="none" w:sz="0" w:space="0" w:color="auto"/>
                                                <w:right w:val="none" w:sz="0" w:space="0" w:color="auto"/>
                                              </w:divBdr>
                                              <w:divsChild>
                                                <w:div w:id="678386525">
                                                  <w:marLeft w:val="0"/>
                                                  <w:marRight w:val="0"/>
                                                  <w:marTop w:val="0"/>
                                                  <w:marBottom w:val="0"/>
                                                  <w:divBdr>
                                                    <w:top w:val="none" w:sz="0" w:space="0" w:color="auto"/>
                                                    <w:left w:val="none" w:sz="0" w:space="0" w:color="auto"/>
                                                    <w:bottom w:val="none" w:sz="0" w:space="0" w:color="auto"/>
                                                    <w:right w:val="none" w:sz="0" w:space="0" w:color="auto"/>
                                                  </w:divBdr>
                                                  <w:divsChild>
                                                    <w:div w:id="1584951305">
                                                      <w:marLeft w:val="60"/>
                                                      <w:marRight w:val="0"/>
                                                      <w:marTop w:val="0"/>
                                                      <w:marBottom w:val="0"/>
                                                      <w:divBdr>
                                                        <w:top w:val="none" w:sz="0" w:space="0" w:color="auto"/>
                                                        <w:left w:val="none" w:sz="0" w:space="0" w:color="auto"/>
                                                        <w:bottom w:val="none" w:sz="0" w:space="0" w:color="auto"/>
                                                        <w:right w:val="none" w:sz="0" w:space="0" w:color="auto"/>
                                                      </w:divBdr>
                                                      <w:divsChild>
                                                        <w:div w:id="178127578">
                                                          <w:marLeft w:val="0"/>
                                                          <w:marRight w:val="0"/>
                                                          <w:marTop w:val="0"/>
                                                          <w:marBottom w:val="0"/>
                                                          <w:divBdr>
                                                            <w:top w:val="none" w:sz="0" w:space="0" w:color="auto"/>
                                                            <w:left w:val="none" w:sz="0" w:space="0" w:color="auto"/>
                                                            <w:bottom w:val="none" w:sz="0" w:space="0" w:color="auto"/>
                                                            <w:right w:val="none" w:sz="0" w:space="0" w:color="auto"/>
                                                          </w:divBdr>
                                                          <w:divsChild>
                                                            <w:div w:id="689575104">
                                                              <w:marLeft w:val="0"/>
                                                              <w:marRight w:val="0"/>
                                                              <w:marTop w:val="0"/>
                                                              <w:marBottom w:val="0"/>
                                                              <w:divBdr>
                                                                <w:top w:val="none" w:sz="0" w:space="0" w:color="auto"/>
                                                                <w:left w:val="none" w:sz="0" w:space="0" w:color="auto"/>
                                                                <w:bottom w:val="none" w:sz="0" w:space="0" w:color="auto"/>
                                                                <w:right w:val="none" w:sz="0" w:space="0" w:color="auto"/>
                                                              </w:divBdr>
                                                            </w:div>
                                                            <w:div w:id="916088319">
                                                              <w:marLeft w:val="90"/>
                                                              <w:marRight w:val="-60"/>
                                                              <w:marTop w:val="0"/>
                                                              <w:marBottom w:val="0"/>
                                                              <w:divBdr>
                                                                <w:top w:val="none" w:sz="0" w:space="0" w:color="auto"/>
                                                                <w:left w:val="none" w:sz="0" w:space="0" w:color="auto"/>
                                                                <w:bottom w:val="none" w:sz="0" w:space="0" w:color="auto"/>
                                                                <w:right w:val="none" w:sz="0" w:space="0" w:color="auto"/>
                                                              </w:divBdr>
                                                              <w:divsChild>
                                                                <w:div w:id="381097600">
                                                                  <w:marLeft w:val="0"/>
                                                                  <w:marRight w:val="-120"/>
                                                                  <w:marTop w:val="0"/>
                                                                  <w:marBottom w:val="0"/>
                                                                  <w:divBdr>
                                                                    <w:top w:val="none" w:sz="0" w:space="0" w:color="auto"/>
                                                                    <w:left w:val="none" w:sz="0" w:space="0" w:color="auto"/>
                                                                    <w:bottom w:val="none" w:sz="0" w:space="0" w:color="auto"/>
                                                                    <w:right w:val="none" w:sz="0" w:space="0" w:color="auto"/>
                                                                  </w:divBdr>
                                                                  <w:divsChild>
                                                                    <w:div w:id="5658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4241460">
                              <w:marLeft w:val="0"/>
                              <w:marRight w:val="0"/>
                              <w:marTop w:val="0"/>
                              <w:marBottom w:val="0"/>
                              <w:divBdr>
                                <w:top w:val="none" w:sz="0" w:space="0" w:color="auto"/>
                                <w:left w:val="none" w:sz="0" w:space="0" w:color="auto"/>
                                <w:bottom w:val="none" w:sz="0" w:space="0" w:color="auto"/>
                                <w:right w:val="none" w:sz="0" w:space="0" w:color="auto"/>
                              </w:divBdr>
                              <w:divsChild>
                                <w:div w:id="1736587259">
                                  <w:marLeft w:val="0"/>
                                  <w:marRight w:val="120"/>
                                  <w:marTop w:val="0"/>
                                  <w:marBottom w:val="120"/>
                                  <w:divBdr>
                                    <w:top w:val="single" w:sz="6" w:space="0" w:color="DEE0E1"/>
                                    <w:left w:val="single" w:sz="6" w:space="0" w:color="DEE0E1"/>
                                    <w:bottom w:val="single" w:sz="6" w:space="0" w:color="DEE0E1"/>
                                    <w:right w:val="single" w:sz="6" w:space="0" w:color="DEE0E1"/>
                                  </w:divBdr>
                                  <w:divsChild>
                                    <w:div w:id="77529459">
                                      <w:marLeft w:val="120"/>
                                      <w:marRight w:val="0"/>
                                      <w:marTop w:val="0"/>
                                      <w:marBottom w:val="0"/>
                                      <w:divBdr>
                                        <w:top w:val="none" w:sz="0" w:space="0" w:color="auto"/>
                                        <w:left w:val="none" w:sz="0" w:space="0" w:color="auto"/>
                                        <w:bottom w:val="none" w:sz="0" w:space="0" w:color="auto"/>
                                        <w:right w:val="none" w:sz="0" w:space="0" w:color="auto"/>
                                      </w:divBdr>
                                      <w:divsChild>
                                        <w:div w:id="1372464137">
                                          <w:marLeft w:val="0"/>
                                          <w:marRight w:val="0"/>
                                          <w:marTop w:val="0"/>
                                          <w:marBottom w:val="0"/>
                                          <w:divBdr>
                                            <w:top w:val="none" w:sz="0" w:space="0" w:color="auto"/>
                                            <w:left w:val="none" w:sz="0" w:space="0" w:color="auto"/>
                                            <w:bottom w:val="none" w:sz="0" w:space="0" w:color="auto"/>
                                            <w:right w:val="none" w:sz="0" w:space="0" w:color="auto"/>
                                          </w:divBdr>
                                          <w:divsChild>
                                            <w:div w:id="700545495">
                                              <w:marLeft w:val="0"/>
                                              <w:marRight w:val="0"/>
                                              <w:marTop w:val="0"/>
                                              <w:marBottom w:val="0"/>
                                              <w:divBdr>
                                                <w:top w:val="none" w:sz="0" w:space="0" w:color="auto"/>
                                                <w:left w:val="none" w:sz="0" w:space="0" w:color="auto"/>
                                                <w:bottom w:val="none" w:sz="0" w:space="0" w:color="auto"/>
                                                <w:right w:val="none" w:sz="0" w:space="0" w:color="auto"/>
                                              </w:divBdr>
                                              <w:divsChild>
                                                <w:div w:id="1634943275">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772621203">
                                      <w:marLeft w:val="0"/>
                                      <w:marRight w:val="0"/>
                                      <w:marTop w:val="0"/>
                                      <w:marBottom w:val="0"/>
                                      <w:divBdr>
                                        <w:top w:val="none" w:sz="0" w:space="0" w:color="auto"/>
                                        <w:left w:val="none" w:sz="0" w:space="0" w:color="auto"/>
                                        <w:bottom w:val="none" w:sz="0" w:space="0" w:color="auto"/>
                                        <w:right w:val="none" w:sz="0" w:space="0" w:color="auto"/>
                                      </w:divBdr>
                                      <w:divsChild>
                                        <w:div w:id="307785087">
                                          <w:marLeft w:val="0"/>
                                          <w:marRight w:val="0"/>
                                          <w:marTop w:val="0"/>
                                          <w:marBottom w:val="60"/>
                                          <w:divBdr>
                                            <w:top w:val="none" w:sz="0" w:space="0" w:color="auto"/>
                                            <w:left w:val="none" w:sz="0" w:space="0" w:color="auto"/>
                                            <w:bottom w:val="none" w:sz="0" w:space="0" w:color="auto"/>
                                            <w:right w:val="none" w:sz="0" w:space="0" w:color="auto"/>
                                          </w:divBdr>
                                        </w:div>
                                        <w:div w:id="879627648">
                                          <w:marLeft w:val="0"/>
                                          <w:marRight w:val="0"/>
                                          <w:marTop w:val="0"/>
                                          <w:marBottom w:val="0"/>
                                          <w:divBdr>
                                            <w:top w:val="none" w:sz="0" w:space="0" w:color="auto"/>
                                            <w:left w:val="none" w:sz="0" w:space="0" w:color="auto"/>
                                            <w:bottom w:val="none" w:sz="0" w:space="0" w:color="auto"/>
                                            <w:right w:val="none" w:sz="0" w:space="0" w:color="auto"/>
                                          </w:divBdr>
                                          <w:divsChild>
                                            <w:div w:id="9251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9767">
                                      <w:marLeft w:val="0"/>
                                      <w:marRight w:val="0"/>
                                      <w:marTop w:val="100"/>
                                      <w:marBottom w:val="0"/>
                                      <w:divBdr>
                                        <w:top w:val="none" w:sz="0" w:space="0" w:color="auto"/>
                                        <w:left w:val="none" w:sz="0" w:space="0" w:color="auto"/>
                                        <w:bottom w:val="none" w:sz="0" w:space="0" w:color="auto"/>
                                        <w:right w:val="none" w:sz="0" w:space="0" w:color="auto"/>
                                      </w:divBdr>
                                      <w:divsChild>
                                        <w:div w:id="1534613838">
                                          <w:marLeft w:val="0"/>
                                          <w:marRight w:val="0"/>
                                          <w:marTop w:val="0"/>
                                          <w:marBottom w:val="120"/>
                                          <w:divBdr>
                                            <w:top w:val="none" w:sz="0" w:space="0" w:color="auto"/>
                                            <w:left w:val="none" w:sz="0" w:space="0" w:color="auto"/>
                                            <w:bottom w:val="none" w:sz="0" w:space="0" w:color="auto"/>
                                            <w:right w:val="none" w:sz="0" w:space="0" w:color="auto"/>
                                          </w:divBdr>
                                          <w:divsChild>
                                            <w:div w:id="170918200">
                                              <w:marLeft w:val="0"/>
                                              <w:marRight w:val="0"/>
                                              <w:marTop w:val="0"/>
                                              <w:marBottom w:val="0"/>
                                              <w:divBdr>
                                                <w:top w:val="none" w:sz="0" w:space="0" w:color="auto"/>
                                                <w:left w:val="none" w:sz="0" w:space="0" w:color="auto"/>
                                                <w:bottom w:val="none" w:sz="0" w:space="0" w:color="auto"/>
                                                <w:right w:val="none" w:sz="0" w:space="0" w:color="auto"/>
                                              </w:divBdr>
                                              <w:divsChild>
                                                <w:div w:id="1033044552">
                                                  <w:marLeft w:val="0"/>
                                                  <w:marRight w:val="0"/>
                                                  <w:marTop w:val="0"/>
                                                  <w:marBottom w:val="0"/>
                                                  <w:divBdr>
                                                    <w:top w:val="none" w:sz="0" w:space="0" w:color="auto"/>
                                                    <w:left w:val="none" w:sz="0" w:space="0" w:color="auto"/>
                                                    <w:bottom w:val="none" w:sz="0" w:space="0" w:color="auto"/>
                                                    <w:right w:val="none" w:sz="0" w:space="0" w:color="auto"/>
                                                  </w:divBdr>
                                                  <w:divsChild>
                                                    <w:div w:id="752581662">
                                                      <w:marLeft w:val="60"/>
                                                      <w:marRight w:val="0"/>
                                                      <w:marTop w:val="0"/>
                                                      <w:marBottom w:val="0"/>
                                                      <w:divBdr>
                                                        <w:top w:val="none" w:sz="0" w:space="0" w:color="auto"/>
                                                        <w:left w:val="none" w:sz="0" w:space="0" w:color="auto"/>
                                                        <w:bottom w:val="none" w:sz="0" w:space="0" w:color="auto"/>
                                                        <w:right w:val="none" w:sz="0" w:space="0" w:color="auto"/>
                                                      </w:divBdr>
                                                      <w:divsChild>
                                                        <w:div w:id="1437946243">
                                                          <w:marLeft w:val="0"/>
                                                          <w:marRight w:val="0"/>
                                                          <w:marTop w:val="0"/>
                                                          <w:marBottom w:val="0"/>
                                                          <w:divBdr>
                                                            <w:top w:val="none" w:sz="0" w:space="0" w:color="auto"/>
                                                            <w:left w:val="none" w:sz="0" w:space="0" w:color="auto"/>
                                                            <w:bottom w:val="none" w:sz="0" w:space="0" w:color="auto"/>
                                                            <w:right w:val="none" w:sz="0" w:space="0" w:color="auto"/>
                                                          </w:divBdr>
                                                          <w:divsChild>
                                                            <w:div w:id="1401828693">
                                                              <w:marLeft w:val="0"/>
                                                              <w:marRight w:val="0"/>
                                                              <w:marTop w:val="0"/>
                                                              <w:marBottom w:val="0"/>
                                                              <w:divBdr>
                                                                <w:top w:val="none" w:sz="0" w:space="0" w:color="auto"/>
                                                                <w:left w:val="none" w:sz="0" w:space="0" w:color="auto"/>
                                                                <w:bottom w:val="none" w:sz="0" w:space="0" w:color="auto"/>
                                                                <w:right w:val="none" w:sz="0" w:space="0" w:color="auto"/>
                                                              </w:divBdr>
                                                            </w:div>
                                                            <w:div w:id="1305812015">
                                                              <w:marLeft w:val="90"/>
                                                              <w:marRight w:val="-60"/>
                                                              <w:marTop w:val="0"/>
                                                              <w:marBottom w:val="0"/>
                                                              <w:divBdr>
                                                                <w:top w:val="none" w:sz="0" w:space="0" w:color="auto"/>
                                                                <w:left w:val="none" w:sz="0" w:space="0" w:color="auto"/>
                                                                <w:bottom w:val="none" w:sz="0" w:space="0" w:color="auto"/>
                                                                <w:right w:val="none" w:sz="0" w:space="0" w:color="auto"/>
                                                              </w:divBdr>
                                                              <w:divsChild>
                                                                <w:div w:id="75711445">
                                                                  <w:marLeft w:val="0"/>
                                                                  <w:marRight w:val="-120"/>
                                                                  <w:marTop w:val="0"/>
                                                                  <w:marBottom w:val="0"/>
                                                                  <w:divBdr>
                                                                    <w:top w:val="none" w:sz="0" w:space="0" w:color="auto"/>
                                                                    <w:left w:val="none" w:sz="0" w:space="0" w:color="auto"/>
                                                                    <w:bottom w:val="none" w:sz="0" w:space="0" w:color="auto"/>
                                                                    <w:right w:val="none" w:sz="0" w:space="0" w:color="auto"/>
                                                                  </w:divBdr>
                                                                  <w:divsChild>
                                                                    <w:div w:id="569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729989">
                              <w:marLeft w:val="0"/>
                              <w:marRight w:val="0"/>
                              <w:marTop w:val="0"/>
                              <w:marBottom w:val="0"/>
                              <w:divBdr>
                                <w:top w:val="none" w:sz="0" w:space="0" w:color="auto"/>
                                <w:left w:val="none" w:sz="0" w:space="0" w:color="auto"/>
                                <w:bottom w:val="none" w:sz="0" w:space="0" w:color="auto"/>
                                <w:right w:val="none" w:sz="0" w:space="0" w:color="auto"/>
                              </w:divBdr>
                              <w:divsChild>
                                <w:div w:id="861748388">
                                  <w:marLeft w:val="0"/>
                                  <w:marRight w:val="120"/>
                                  <w:marTop w:val="0"/>
                                  <w:marBottom w:val="120"/>
                                  <w:divBdr>
                                    <w:top w:val="single" w:sz="6" w:space="0" w:color="DEE0E1"/>
                                    <w:left w:val="single" w:sz="6" w:space="0" w:color="DEE0E1"/>
                                    <w:bottom w:val="single" w:sz="6" w:space="0" w:color="DEE0E1"/>
                                    <w:right w:val="single" w:sz="6" w:space="0" w:color="DEE0E1"/>
                                  </w:divBdr>
                                  <w:divsChild>
                                    <w:div w:id="871767307">
                                      <w:marLeft w:val="120"/>
                                      <w:marRight w:val="0"/>
                                      <w:marTop w:val="0"/>
                                      <w:marBottom w:val="0"/>
                                      <w:divBdr>
                                        <w:top w:val="none" w:sz="0" w:space="0" w:color="auto"/>
                                        <w:left w:val="none" w:sz="0" w:space="0" w:color="auto"/>
                                        <w:bottom w:val="none" w:sz="0" w:space="0" w:color="auto"/>
                                        <w:right w:val="none" w:sz="0" w:space="0" w:color="auto"/>
                                      </w:divBdr>
                                      <w:divsChild>
                                        <w:div w:id="430974319">
                                          <w:marLeft w:val="0"/>
                                          <w:marRight w:val="0"/>
                                          <w:marTop w:val="0"/>
                                          <w:marBottom w:val="0"/>
                                          <w:divBdr>
                                            <w:top w:val="none" w:sz="0" w:space="0" w:color="auto"/>
                                            <w:left w:val="none" w:sz="0" w:space="0" w:color="auto"/>
                                            <w:bottom w:val="none" w:sz="0" w:space="0" w:color="auto"/>
                                            <w:right w:val="none" w:sz="0" w:space="0" w:color="auto"/>
                                          </w:divBdr>
                                          <w:divsChild>
                                            <w:div w:id="908157025">
                                              <w:marLeft w:val="0"/>
                                              <w:marRight w:val="0"/>
                                              <w:marTop w:val="0"/>
                                              <w:marBottom w:val="0"/>
                                              <w:divBdr>
                                                <w:top w:val="none" w:sz="0" w:space="0" w:color="auto"/>
                                                <w:left w:val="none" w:sz="0" w:space="0" w:color="auto"/>
                                                <w:bottom w:val="none" w:sz="0" w:space="0" w:color="auto"/>
                                                <w:right w:val="none" w:sz="0" w:space="0" w:color="auto"/>
                                              </w:divBdr>
                                              <w:divsChild>
                                                <w:div w:id="312762703">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389912454">
                                      <w:marLeft w:val="0"/>
                                      <w:marRight w:val="0"/>
                                      <w:marTop w:val="0"/>
                                      <w:marBottom w:val="0"/>
                                      <w:divBdr>
                                        <w:top w:val="none" w:sz="0" w:space="0" w:color="auto"/>
                                        <w:left w:val="none" w:sz="0" w:space="0" w:color="auto"/>
                                        <w:bottom w:val="none" w:sz="0" w:space="0" w:color="auto"/>
                                        <w:right w:val="none" w:sz="0" w:space="0" w:color="auto"/>
                                      </w:divBdr>
                                      <w:divsChild>
                                        <w:div w:id="828325243">
                                          <w:marLeft w:val="0"/>
                                          <w:marRight w:val="0"/>
                                          <w:marTop w:val="0"/>
                                          <w:marBottom w:val="60"/>
                                          <w:divBdr>
                                            <w:top w:val="none" w:sz="0" w:space="0" w:color="auto"/>
                                            <w:left w:val="none" w:sz="0" w:space="0" w:color="auto"/>
                                            <w:bottom w:val="none" w:sz="0" w:space="0" w:color="auto"/>
                                            <w:right w:val="none" w:sz="0" w:space="0" w:color="auto"/>
                                          </w:divBdr>
                                        </w:div>
                                        <w:div w:id="2105951869">
                                          <w:marLeft w:val="0"/>
                                          <w:marRight w:val="0"/>
                                          <w:marTop w:val="0"/>
                                          <w:marBottom w:val="0"/>
                                          <w:divBdr>
                                            <w:top w:val="none" w:sz="0" w:space="0" w:color="auto"/>
                                            <w:left w:val="none" w:sz="0" w:space="0" w:color="auto"/>
                                            <w:bottom w:val="none" w:sz="0" w:space="0" w:color="auto"/>
                                            <w:right w:val="none" w:sz="0" w:space="0" w:color="auto"/>
                                          </w:divBdr>
                                          <w:divsChild>
                                            <w:div w:id="5964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2487">
                                      <w:marLeft w:val="0"/>
                                      <w:marRight w:val="0"/>
                                      <w:marTop w:val="100"/>
                                      <w:marBottom w:val="0"/>
                                      <w:divBdr>
                                        <w:top w:val="none" w:sz="0" w:space="0" w:color="auto"/>
                                        <w:left w:val="none" w:sz="0" w:space="0" w:color="auto"/>
                                        <w:bottom w:val="none" w:sz="0" w:space="0" w:color="auto"/>
                                        <w:right w:val="none" w:sz="0" w:space="0" w:color="auto"/>
                                      </w:divBdr>
                                      <w:divsChild>
                                        <w:div w:id="1155608152">
                                          <w:marLeft w:val="0"/>
                                          <w:marRight w:val="0"/>
                                          <w:marTop w:val="0"/>
                                          <w:marBottom w:val="120"/>
                                          <w:divBdr>
                                            <w:top w:val="none" w:sz="0" w:space="0" w:color="auto"/>
                                            <w:left w:val="none" w:sz="0" w:space="0" w:color="auto"/>
                                            <w:bottom w:val="none" w:sz="0" w:space="0" w:color="auto"/>
                                            <w:right w:val="none" w:sz="0" w:space="0" w:color="auto"/>
                                          </w:divBdr>
                                          <w:divsChild>
                                            <w:div w:id="1444956944">
                                              <w:marLeft w:val="0"/>
                                              <w:marRight w:val="0"/>
                                              <w:marTop w:val="0"/>
                                              <w:marBottom w:val="0"/>
                                              <w:divBdr>
                                                <w:top w:val="none" w:sz="0" w:space="0" w:color="auto"/>
                                                <w:left w:val="none" w:sz="0" w:space="0" w:color="auto"/>
                                                <w:bottom w:val="none" w:sz="0" w:space="0" w:color="auto"/>
                                                <w:right w:val="none" w:sz="0" w:space="0" w:color="auto"/>
                                              </w:divBdr>
                                              <w:divsChild>
                                                <w:div w:id="193620047">
                                                  <w:marLeft w:val="0"/>
                                                  <w:marRight w:val="0"/>
                                                  <w:marTop w:val="0"/>
                                                  <w:marBottom w:val="0"/>
                                                  <w:divBdr>
                                                    <w:top w:val="none" w:sz="0" w:space="0" w:color="auto"/>
                                                    <w:left w:val="none" w:sz="0" w:space="0" w:color="auto"/>
                                                    <w:bottom w:val="none" w:sz="0" w:space="0" w:color="auto"/>
                                                    <w:right w:val="none" w:sz="0" w:space="0" w:color="auto"/>
                                                  </w:divBdr>
                                                  <w:divsChild>
                                                    <w:div w:id="10188865">
                                                      <w:marLeft w:val="60"/>
                                                      <w:marRight w:val="0"/>
                                                      <w:marTop w:val="0"/>
                                                      <w:marBottom w:val="0"/>
                                                      <w:divBdr>
                                                        <w:top w:val="none" w:sz="0" w:space="0" w:color="auto"/>
                                                        <w:left w:val="none" w:sz="0" w:space="0" w:color="auto"/>
                                                        <w:bottom w:val="none" w:sz="0" w:space="0" w:color="auto"/>
                                                        <w:right w:val="none" w:sz="0" w:space="0" w:color="auto"/>
                                                      </w:divBdr>
                                                      <w:divsChild>
                                                        <w:div w:id="1310135037">
                                                          <w:marLeft w:val="0"/>
                                                          <w:marRight w:val="0"/>
                                                          <w:marTop w:val="0"/>
                                                          <w:marBottom w:val="0"/>
                                                          <w:divBdr>
                                                            <w:top w:val="none" w:sz="0" w:space="0" w:color="auto"/>
                                                            <w:left w:val="none" w:sz="0" w:space="0" w:color="auto"/>
                                                            <w:bottom w:val="none" w:sz="0" w:space="0" w:color="auto"/>
                                                            <w:right w:val="none" w:sz="0" w:space="0" w:color="auto"/>
                                                          </w:divBdr>
                                                          <w:divsChild>
                                                            <w:div w:id="1919516425">
                                                              <w:marLeft w:val="0"/>
                                                              <w:marRight w:val="0"/>
                                                              <w:marTop w:val="0"/>
                                                              <w:marBottom w:val="0"/>
                                                              <w:divBdr>
                                                                <w:top w:val="none" w:sz="0" w:space="0" w:color="auto"/>
                                                                <w:left w:val="none" w:sz="0" w:space="0" w:color="auto"/>
                                                                <w:bottom w:val="none" w:sz="0" w:space="0" w:color="auto"/>
                                                                <w:right w:val="none" w:sz="0" w:space="0" w:color="auto"/>
                                                              </w:divBdr>
                                                            </w:div>
                                                            <w:div w:id="1390499021">
                                                              <w:marLeft w:val="90"/>
                                                              <w:marRight w:val="-60"/>
                                                              <w:marTop w:val="0"/>
                                                              <w:marBottom w:val="0"/>
                                                              <w:divBdr>
                                                                <w:top w:val="none" w:sz="0" w:space="0" w:color="auto"/>
                                                                <w:left w:val="none" w:sz="0" w:space="0" w:color="auto"/>
                                                                <w:bottom w:val="none" w:sz="0" w:space="0" w:color="auto"/>
                                                                <w:right w:val="none" w:sz="0" w:space="0" w:color="auto"/>
                                                              </w:divBdr>
                                                              <w:divsChild>
                                                                <w:div w:id="172039065">
                                                                  <w:marLeft w:val="0"/>
                                                                  <w:marRight w:val="-120"/>
                                                                  <w:marTop w:val="0"/>
                                                                  <w:marBottom w:val="0"/>
                                                                  <w:divBdr>
                                                                    <w:top w:val="none" w:sz="0" w:space="0" w:color="auto"/>
                                                                    <w:left w:val="none" w:sz="0" w:space="0" w:color="auto"/>
                                                                    <w:bottom w:val="none" w:sz="0" w:space="0" w:color="auto"/>
                                                                    <w:right w:val="none" w:sz="0" w:space="0" w:color="auto"/>
                                                                  </w:divBdr>
                                                                  <w:divsChild>
                                                                    <w:div w:id="10240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1227543">
                              <w:marLeft w:val="0"/>
                              <w:marRight w:val="0"/>
                              <w:marTop w:val="0"/>
                              <w:marBottom w:val="0"/>
                              <w:divBdr>
                                <w:top w:val="none" w:sz="0" w:space="0" w:color="auto"/>
                                <w:left w:val="none" w:sz="0" w:space="0" w:color="auto"/>
                                <w:bottom w:val="none" w:sz="0" w:space="0" w:color="auto"/>
                                <w:right w:val="none" w:sz="0" w:space="0" w:color="auto"/>
                              </w:divBdr>
                              <w:divsChild>
                                <w:div w:id="292490805">
                                  <w:marLeft w:val="0"/>
                                  <w:marRight w:val="120"/>
                                  <w:marTop w:val="0"/>
                                  <w:marBottom w:val="120"/>
                                  <w:divBdr>
                                    <w:top w:val="single" w:sz="6" w:space="0" w:color="DEE0E1"/>
                                    <w:left w:val="single" w:sz="6" w:space="0" w:color="DEE0E1"/>
                                    <w:bottom w:val="single" w:sz="6" w:space="0" w:color="DEE0E1"/>
                                    <w:right w:val="single" w:sz="6" w:space="0" w:color="DEE0E1"/>
                                  </w:divBdr>
                                  <w:divsChild>
                                    <w:div w:id="1560438768">
                                      <w:marLeft w:val="120"/>
                                      <w:marRight w:val="0"/>
                                      <w:marTop w:val="0"/>
                                      <w:marBottom w:val="0"/>
                                      <w:divBdr>
                                        <w:top w:val="none" w:sz="0" w:space="0" w:color="auto"/>
                                        <w:left w:val="none" w:sz="0" w:space="0" w:color="auto"/>
                                        <w:bottom w:val="none" w:sz="0" w:space="0" w:color="auto"/>
                                        <w:right w:val="none" w:sz="0" w:space="0" w:color="auto"/>
                                      </w:divBdr>
                                      <w:divsChild>
                                        <w:div w:id="1082721259">
                                          <w:marLeft w:val="0"/>
                                          <w:marRight w:val="0"/>
                                          <w:marTop w:val="0"/>
                                          <w:marBottom w:val="0"/>
                                          <w:divBdr>
                                            <w:top w:val="none" w:sz="0" w:space="0" w:color="auto"/>
                                            <w:left w:val="none" w:sz="0" w:space="0" w:color="auto"/>
                                            <w:bottom w:val="none" w:sz="0" w:space="0" w:color="auto"/>
                                            <w:right w:val="none" w:sz="0" w:space="0" w:color="auto"/>
                                          </w:divBdr>
                                          <w:divsChild>
                                            <w:div w:id="1331441739">
                                              <w:marLeft w:val="0"/>
                                              <w:marRight w:val="0"/>
                                              <w:marTop w:val="0"/>
                                              <w:marBottom w:val="0"/>
                                              <w:divBdr>
                                                <w:top w:val="none" w:sz="0" w:space="0" w:color="auto"/>
                                                <w:left w:val="none" w:sz="0" w:space="0" w:color="auto"/>
                                                <w:bottom w:val="none" w:sz="0" w:space="0" w:color="auto"/>
                                                <w:right w:val="none" w:sz="0" w:space="0" w:color="auto"/>
                                              </w:divBdr>
                                              <w:divsChild>
                                                <w:div w:id="765658548">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736312992">
                                      <w:marLeft w:val="0"/>
                                      <w:marRight w:val="0"/>
                                      <w:marTop w:val="0"/>
                                      <w:marBottom w:val="0"/>
                                      <w:divBdr>
                                        <w:top w:val="none" w:sz="0" w:space="0" w:color="auto"/>
                                        <w:left w:val="none" w:sz="0" w:space="0" w:color="auto"/>
                                        <w:bottom w:val="none" w:sz="0" w:space="0" w:color="auto"/>
                                        <w:right w:val="none" w:sz="0" w:space="0" w:color="auto"/>
                                      </w:divBdr>
                                      <w:divsChild>
                                        <w:div w:id="14380632">
                                          <w:marLeft w:val="0"/>
                                          <w:marRight w:val="0"/>
                                          <w:marTop w:val="0"/>
                                          <w:marBottom w:val="60"/>
                                          <w:divBdr>
                                            <w:top w:val="none" w:sz="0" w:space="0" w:color="auto"/>
                                            <w:left w:val="none" w:sz="0" w:space="0" w:color="auto"/>
                                            <w:bottom w:val="none" w:sz="0" w:space="0" w:color="auto"/>
                                            <w:right w:val="none" w:sz="0" w:space="0" w:color="auto"/>
                                          </w:divBdr>
                                        </w:div>
                                        <w:div w:id="1853179651">
                                          <w:marLeft w:val="0"/>
                                          <w:marRight w:val="0"/>
                                          <w:marTop w:val="0"/>
                                          <w:marBottom w:val="0"/>
                                          <w:divBdr>
                                            <w:top w:val="none" w:sz="0" w:space="0" w:color="auto"/>
                                            <w:left w:val="none" w:sz="0" w:space="0" w:color="auto"/>
                                            <w:bottom w:val="none" w:sz="0" w:space="0" w:color="auto"/>
                                            <w:right w:val="none" w:sz="0" w:space="0" w:color="auto"/>
                                          </w:divBdr>
                                          <w:divsChild>
                                            <w:div w:id="15819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89206">
                                      <w:marLeft w:val="0"/>
                                      <w:marRight w:val="0"/>
                                      <w:marTop w:val="100"/>
                                      <w:marBottom w:val="0"/>
                                      <w:divBdr>
                                        <w:top w:val="none" w:sz="0" w:space="0" w:color="auto"/>
                                        <w:left w:val="none" w:sz="0" w:space="0" w:color="auto"/>
                                        <w:bottom w:val="none" w:sz="0" w:space="0" w:color="auto"/>
                                        <w:right w:val="none" w:sz="0" w:space="0" w:color="auto"/>
                                      </w:divBdr>
                                      <w:divsChild>
                                        <w:div w:id="1859274509">
                                          <w:marLeft w:val="0"/>
                                          <w:marRight w:val="0"/>
                                          <w:marTop w:val="0"/>
                                          <w:marBottom w:val="120"/>
                                          <w:divBdr>
                                            <w:top w:val="none" w:sz="0" w:space="0" w:color="auto"/>
                                            <w:left w:val="none" w:sz="0" w:space="0" w:color="auto"/>
                                            <w:bottom w:val="none" w:sz="0" w:space="0" w:color="auto"/>
                                            <w:right w:val="none" w:sz="0" w:space="0" w:color="auto"/>
                                          </w:divBdr>
                                          <w:divsChild>
                                            <w:div w:id="465705558">
                                              <w:marLeft w:val="0"/>
                                              <w:marRight w:val="0"/>
                                              <w:marTop w:val="0"/>
                                              <w:marBottom w:val="0"/>
                                              <w:divBdr>
                                                <w:top w:val="none" w:sz="0" w:space="0" w:color="auto"/>
                                                <w:left w:val="none" w:sz="0" w:space="0" w:color="auto"/>
                                                <w:bottom w:val="none" w:sz="0" w:space="0" w:color="auto"/>
                                                <w:right w:val="none" w:sz="0" w:space="0" w:color="auto"/>
                                              </w:divBdr>
                                              <w:divsChild>
                                                <w:div w:id="1517383778">
                                                  <w:marLeft w:val="0"/>
                                                  <w:marRight w:val="0"/>
                                                  <w:marTop w:val="0"/>
                                                  <w:marBottom w:val="0"/>
                                                  <w:divBdr>
                                                    <w:top w:val="none" w:sz="0" w:space="0" w:color="auto"/>
                                                    <w:left w:val="none" w:sz="0" w:space="0" w:color="auto"/>
                                                    <w:bottom w:val="none" w:sz="0" w:space="0" w:color="auto"/>
                                                    <w:right w:val="none" w:sz="0" w:space="0" w:color="auto"/>
                                                  </w:divBdr>
                                                  <w:divsChild>
                                                    <w:div w:id="1425418318">
                                                      <w:marLeft w:val="60"/>
                                                      <w:marRight w:val="0"/>
                                                      <w:marTop w:val="0"/>
                                                      <w:marBottom w:val="0"/>
                                                      <w:divBdr>
                                                        <w:top w:val="none" w:sz="0" w:space="0" w:color="auto"/>
                                                        <w:left w:val="none" w:sz="0" w:space="0" w:color="auto"/>
                                                        <w:bottom w:val="none" w:sz="0" w:space="0" w:color="auto"/>
                                                        <w:right w:val="none" w:sz="0" w:space="0" w:color="auto"/>
                                                      </w:divBdr>
                                                      <w:divsChild>
                                                        <w:div w:id="1477062818">
                                                          <w:marLeft w:val="0"/>
                                                          <w:marRight w:val="0"/>
                                                          <w:marTop w:val="0"/>
                                                          <w:marBottom w:val="0"/>
                                                          <w:divBdr>
                                                            <w:top w:val="none" w:sz="0" w:space="0" w:color="auto"/>
                                                            <w:left w:val="none" w:sz="0" w:space="0" w:color="auto"/>
                                                            <w:bottom w:val="none" w:sz="0" w:space="0" w:color="auto"/>
                                                            <w:right w:val="none" w:sz="0" w:space="0" w:color="auto"/>
                                                          </w:divBdr>
                                                          <w:divsChild>
                                                            <w:div w:id="1669097658">
                                                              <w:marLeft w:val="0"/>
                                                              <w:marRight w:val="0"/>
                                                              <w:marTop w:val="0"/>
                                                              <w:marBottom w:val="0"/>
                                                              <w:divBdr>
                                                                <w:top w:val="none" w:sz="0" w:space="0" w:color="auto"/>
                                                                <w:left w:val="none" w:sz="0" w:space="0" w:color="auto"/>
                                                                <w:bottom w:val="none" w:sz="0" w:space="0" w:color="auto"/>
                                                                <w:right w:val="none" w:sz="0" w:space="0" w:color="auto"/>
                                                              </w:divBdr>
                                                            </w:div>
                                                            <w:div w:id="481697936">
                                                              <w:marLeft w:val="90"/>
                                                              <w:marRight w:val="-60"/>
                                                              <w:marTop w:val="0"/>
                                                              <w:marBottom w:val="0"/>
                                                              <w:divBdr>
                                                                <w:top w:val="none" w:sz="0" w:space="0" w:color="auto"/>
                                                                <w:left w:val="none" w:sz="0" w:space="0" w:color="auto"/>
                                                                <w:bottom w:val="none" w:sz="0" w:space="0" w:color="auto"/>
                                                                <w:right w:val="none" w:sz="0" w:space="0" w:color="auto"/>
                                                              </w:divBdr>
                                                              <w:divsChild>
                                                                <w:div w:id="1474450222">
                                                                  <w:marLeft w:val="0"/>
                                                                  <w:marRight w:val="-120"/>
                                                                  <w:marTop w:val="0"/>
                                                                  <w:marBottom w:val="0"/>
                                                                  <w:divBdr>
                                                                    <w:top w:val="none" w:sz="0" w:space="0" w:color="auto"/>
                                                                    <w:left w:val="none" w:sz="0" w:space="0" w:color="auto"/>
                                                                    <w:bottom w:val="none" w:sz="0" w:space="0" w:color="auto"/>
                                                                    <w:right w:val="none" w:sz="0" w:space="0" w:color="auto"/>
                                                                  </w:divBdr>
                                                                  <w:divsChild>
                                                                    <w:div w:id="16204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002609">
                              <w:marLeft w:val="0"/>
                              <w:marRight w:val="0"/>
                              <w:marTop w:val="0"/>
                              <w:marBottom w:val="0"/>
                              <w:divBdr>
                                <w:top w:val="none" w:sz="0" w:space="0" w:color="auto"/>
                                <w:left w:val="none" w:sz="0" w:space="0" w:color="auto"/>
                                <w:bottom w:val="none" w:sz="0" w:space="0" w:color="auto"/>
                                <w:right w:val="none" w:sz="0" w:space="0" w:color="auto"/>
                              </w:divBdr>
                              <w:divsChild>
                                <w:div w:id="1212496358">
                                  <w:marLeft w:val="0"/>
                                  <w:marRight w:val="120"/>
                                  <w:marTop w:val="0"/>
                                  <w:marBottom w:val="120"/>
                                  <w:divBdr>
                                    <w:top w:val="single" w:sz="6" w:space="0" w:color="DEE0E1"/>
                                    <w:left w:val="single" w:sz="6" w:space="0" w:color="DEE0E1"/>
                                    <w:bottom w:val="single" w:sz="6" w:space="0" w:color="DEE0E1"/>
                                    <w:right w:val="single" w:sz="6" w:space="0" w:color="DEE0E1"/>
                                  </w:divBdr>
                                  <w:divsChild>
                                    <w:div w:id="807666890">
                                      <w:marLeft w:val="120"/>
                                      <w:marRight w:val="0"/>
                                      <w:marTop w:val="0"/>
                                      <w:marBottom w:val="0"/>
                                      <w:divBdr>
                                        <w:top w:val="none" w:sz="0" w:space="0" w:color="auto"/>
                                        <w:left w:val="none" w:sz="0" w:space="0" w:color="auto"/>
                                        <w:bottom w:val="none" w:sz="0" w:space="0" w:color="auto"/>
                                        <w:right w:val="none" w:sz="0" w:space="0" w:color="auto"/>
                                      </w:divBdr>
                                      <w:divsChild>
                                        <w:div w:id="342515289">
                                          <w:marLeft w:val="0"/>
                                          <w:marRight w:val="0"/>
                                          <w:marTop w:val="0"/>
                                          <w:marBottom w:val="0"/>
                                          <w:divBdr>
                                            <w:top w:val="none" w:sz="0" w:space="0" w:color="auto"/>
                                            <w:left w:val="none" w:sz="0" w:space="0" w:color="auto"/>
                                            <w:bottom w:val="none" w:sz="0" w:space="0" w:color="auto"/>
                                            <w:right w:val="none" w:sz="0" w:space="0" w:color="auto"/>
                                          </w:divBdr>
                                          <w:divsChild>
                                            <w:div w:id="1475487003">
                                              <w:marLeft w:val="0"/>
                                              <w:marRight w:val="0"/>
                                              <w:marTop w:val="0"/>
                                              <w:marBottom w:val="0"/>
                                              <w:divBdr>
                                                <w:top w:val="none" w:sz="0" w:space="0" w:color="auto"/>
                                                <w:left w:val="none" w:sz="0" w:space="0" w:color="auto"/>
                                                <w:bottom w:val="none" w:sz="0" w:space="0" w:color="auto"/>
                                                <w:right w:val="none" w:sz="0" w:space="0" w:color="auto"/>
                                              </w:divBdr>
                                              <w:divsChild>
                                                <w:div w:id="729962551">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080901629">
                                      <w:marLeft w:val="0"/>
                                      <w:marRight w:val="0"/>
                                      <w:marTop w:val="0"/>
                                      <w:marBottom w:val="0"/>
                                      <w:divBdr>
                                        <w:top w:val="none" w:sz="0" w:space="0" w:color="auto"/>
                                        <w:left w:val="none" w:sz="0" w:space="0" w:color="auto"/>
                                        <w:bottom w:val="none" w:sz="0" w:space="0" w:color="auto"/>
                                        <w:right w:val="none" w:sz="0" w:space="0" w:color="auto"/>
                                      </w:divBdr>
                                      <w:divsChild>
                                        <w:div w:id="821312047">
                                          <w:marLeft w:val="0"/>
                                          <w:marRight w:val="0"/>
                                          <w:marTop w:val="0"/>
                                          <w:marBottom w:val="60"/>
                                          <w:divBdr>
                                            <w:top w:val="none" w:sz="0" w:space="0" w:color="auto"/>
                                            <w:left w:val="none" w:sz="0" w:space="0" w:color="auto"/>
                                            <w:bottom w:val="none" w:sz="0" w:space="0" w:color="auto"/>
                                            <w:right w:val="none" w:sz="0" w:space="0" w:color="auto"/>
                                          </w:divBdr>
                                        </w:div>
                                        <w:div w:id="2100321807">
                                          <w:marLeft w:val="0"/>
                                          <w:marRight w:val="0"/>
                                          <w:marTop w:val="0"/>
                                          <w:marBottom w:val="0"/>
                                          <w:divBdr>
                                            <w:top w:val="none" w:sz="0" w:space="0" w:color="auto"/>
                                            <w:left w:val="none" w:sz="0" w:space="0" w:color="auto"/>
                                            <w:bottom w:val="none" w:sz="0" w:space="0" w:color="auto"/>
                                            <w:right w:val="none" w:sz="0" w:space="0" w:color="auto"/>
                                          </w:divBdr>
                                          <w:divsChild>
                                            <w:div w:id="9135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3145">
                                      <w:marLeft w:val="0"/>
                                      <w:marRight w:val="0"/>
                                      <w:marTop w:val="100"/>
                                      <w:marBottom w:val="0"/>
                                      <w:divBdr>
                                        <w:top w:val="none" w:sz="0" w:space="0" w:color="auto"/>
                                        <w:left w:val="none" w:sz="0" w:space="0" w:color="auto"/>
                                        <w:bottom w:val="none" w:sz="0" w:space="0" w:color="auto"/>
                                        <w:right w:val="none" w:sz="0" w:space="0" w:color="auto"/>
                                      </w:divBdr>
                                      <w:divsChild>
                                        <w:div w:id="1576430570">
                                          <w:marLeft w:val="0"/>
                                          <w:marRight w:val="0"/>
                                          <w:marTop w:val="0"/>
                                          <w:marBottom w:val="120"/>
                                          <w:divBdr>
                                            <w:top w:val="none" w:sz="0" w:space="0" w:color="auto"/>
                                            <w:left w:val="none" w:sz="0" w:space="0" w:color="auto"/>
                                            <w:bottom w:val="none" w:sz="0" w:space="0" w:color="auto"/>
                                            <w:right w:val="none" w:sz="0" w:space="0" w:color="auto"/>
                                          </w:divBdr>
                                          <w:divsChild>
                                            <w:div w:id="1066687043">
                                              <w:marLeft w:val="0"/>
                                              <w:marRight w:val="0"/>
                                              <w:marTop w:val="0"/>
                                              <w:marBottom w:val="0"/>
                                              <w:divBdr>
                                                <w:top w:val="none" w:sz="0" w:space="0" w:color="auto"/>
                                                <w:left w:val="none" w:sz="0" w:space="0" w:color="auto"/>
                                                <w:bottom w:val="none" w:sz="0" w:space="0" w:color="auto"/>
                                                <w:right w:val="none" w:sz="0" w:space="0" w:color="auto"/>
                                              </w:divBdr>
                                              <w:divsChild>
                                                <w:div w:id="1442453340">
                                                  <w:marLeft w:val="0"/>
                                                  <w:marRight w:val="0"/>
                                                  <w:marTop w:val="0"/>
                                                  <w:marBottom w:val="0"/>
                                                  <w:divBdr>
                                                    <w:top w:val="none" w:sz="0" w:space="0" w:color="auto"/>
                                                    <w:left w:val="none" w:sz="0" w:space="0" w:color="auto"/>
                                                    <w:bottom w:val="none" w:sz="0" w:space="0" w:color="auto"/>
                                                    <w:right w:val="none" w:sz="0" w:space="0" w:color="auto"/>
                                                  </w:divBdr>
                                                  <w:divsChild>
                                                    <w:div w:id="425274510">
                                                      <w:marLeft w:val="60"/>
                                                      <w:marRight w:val="0"/>
                                                      <w:marTop w:val="0"/>
                                                      <w:marBottom w:val="0"/>
                                                      <w:divBdr>
                                                        <w:top w:val="none" w:sz="0" w:space="0" w:color="auto"/>
                                                        <w:left w:val="none" w:sz="0" w:space="0" w:color="auto"/>
                                                        <w:bottom w:val="none" w:sz="0" w:space="0" w:color="auto"/>
                                                        <w:right w:val="none" w:sz="0" w:space="0" w:color="auto"/>
                                                      </w:divBdr>
                                                      <w:divsChild>
                                                        <w:div w:id="1567565834">
                                                          <w:marLeft w:val="0"/>
                                                          <w:marRight w:val="0"/>
                                                          <w:marTop w:val="0"/>
                                                          <w:marBottom w:val="0"/>
                                                          <w:divBdr>
                                                            <w:top w:val="none" w:sz="0" w:space="0" w:color="auto"/>
                                                            <w:left w:val="none" w:sz="0" w:space="0" w:color="auto"/>
                                                            <w:bottom w:val="none" w:sz="0" w:space="0" w:color="auto"/>
                                                            <w:right w:val="none" w:sz="0" w:space="0" w:color="auto"/>
                                                          </w:divBdr>
                                                          <w:divsChild>
                                                            <w:div w:id="913006544">
                                                              <w:marLeft w:val="0"/>
                                                              <w:marRight w:val="0"/>
                                                              <w:marTop w:val="0"/>
                                                              <w:marBottom w:val="0"/>
                                                              <w:divBdr>
                                                                <w:top w:val="none" w:sz="0" w:space="0" w:color="auto"/>
                                                                <w:left w:val="none" w:sz="0" w:space="0" w:color="auto"/>
                                                                <w:bottom w:val="none" w:sz="0" w:space="0" w:color="auto"/>
                                                                <w:right w:val="none" w:sz="0" w:space="0" w:color="auto"/>
                                                              </w:divBdr>
                                                            </w:div>
                                                            <w:div w:id="254214687">
                                                              <w:marLeft w:val="90"/>
                                                              <w:marRight w:val="-60"/>
                                                              <w:marTop w:val="0"/>
                                                              <w:marBottom w:val="0"/>
                                                              <w:divBdr>
                                                                <w:top w:val="none" w:sz="0" w:space="0" w:color="auto"/>
                                                                <w:left w:val="none" w:sz="0" w:space="0" w:color="auto"/>
                                                                <w:bottom w:val="none" w:sz="0" w:space="0" w:color="auto"/>
                                                                <w:right w:val="none" w:sz="0" w:space="0" w:color="auto"/>
                                                              </w:divBdr>
                                                              <w:divsChild>
                                                                <w:div w:id="1148285150">
                                                                  <w:marLeft w:val="0"/>
                                                                  <w:marRight w:val="-120"/>
                                                                  <w:marTop w:val="0"/>
                                                                  <w:marBottom w:val="0"/>
                                                                  <w:divBdr>
                                                                    <w:top w:val="none" w:sz="0" w:space="0" w:color="auto"/>
                                                                    <w:left w:val="none" w:sz="0" w:space="0" w:color="auto"/>
                                                                    <w:bottom w:val="none" w:sz="0" w:space="0" w:color="auto"/>
                                                                    <w:right w:val="none" w:sz="0" w:space="0" w:color="auto"/>
                                                                  </w:divBdr>
                                                                  <w:divsChild>
                                                                    <w:div w:id="15069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9776319">
                              <w:marLeft w:val="0"/>
                              <w:marRight w:val="0"/>
                              <w:marTop w:val="0"/>
                              <w:marBottom w:val="0"/>
                              <w:divBdr>
                                <w:top w:val="none" w:sz="0" w:space="0" w:color="auto"/>
                                <w:left w:val="none" w:sz="0" w:space="0" w:color="auto"/>
                                <w:bottom w:val="none" w:sz="0" w:space="0" w:color="auto"/>
                                <w:right w:val="none" w:sz="0" w:space="0" w:color="auto"/>
                              </w:divBdr>
                              <w:divsChild>
                                <w:div w:id="342244696">
                                  <w:marLeft w:val="0"/>
                                  <w:marRight w:val="120"/>
                                  <w:marTop w:val="0"/>
                                  <w:marBottom w:val="120"/>
                                  <w:divBdr>
                                    <w:top w:val="single" w:sz="6" w:space="0" w:color="DEE0E1"/>
                                    <w:left w:val="single" w:sz="6" w:space="0" w:color="DEE0E1"/>
                                    <w:bottom w:val="single" w:sz="6" w:space="0" w:color="DEE0E1"/>
                                    <w:right w:val="single" w:sz="6" w:space="0" w:color="DEE0E1"/>
                                  </w:divBdr>
                                  <w:divsChild>
                                    <w:div w:id="733233614">
                                      <w:marLeft w:val="120"/>
                                      <w:marRight w:val="0"/>
                                      <w:marTop w:val="0"/>
                                      <w:marBottom w:val="0"/>
                                      <w:divBdr>
                                        <w:top w:val="none" w:sz="0" w:space="0" w:color="auto"/>
                                        <w:left w:val="none" w:sz="0" w:space="0" w:color="auto"/>
                                        <w:bottom w:val="none" w:sz="0" w:space="0" w:color="auto"/>
                                        <w:right w:val="none" w:sz="0" w:space="0" w:color="auto"/>
                                      </w:divBdr>
                                      <w:divsChild>
                                        <w:div w:id="789782281">
                                          <w:marLeft w:val="0"/>
                                          <w:marRight w:val="0"/>
                                          <w:marTop w:val="0"/>
                                          <w:marBottom w:val="0"/>
                                          <w:divBdr>
                                            <w:top w:val="none" w:sz="0" w:space="0" w:color="auto"/>
                                            <w:left w:val="none" w:sz="0" w:space="0" w:color="auto"/>
                                            <w:bottom w:val="none" w:sz="0" w:space="0" w:color="auto"/>
                                            <w:right w:val="none" w:sz="0" w:space="0" w:color="auto"/>
                                          </w:divBdr>
                                          <w:divsChild>
                                            <w:div w:id="417873589">
                                              <w:marLeft w:val="0"/>
                                              <w:marRight w:val="0"/>
                                              <w:marTop w:val="0"/>
                                              <w:marBottom w:val="0"/>
                                              <w:divBdr>
                                                <w:top w:val="none" w:sz="0" w:space="0" w:color="auto"/>
                                                <w:left w:val="none" w:sz="0" w:space="0" w:color="auto"/>
                                                <w:bottom w:val="none" w:sz="0" w:space="0" w:color="auto"/>
                                                <w:right w:val="none" w:sz="0" w:space="0" w:color="auto"/>
                                              </w:divBdr>
                                              <w:divsChild>
                                                <w:div w:id="163319986">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584999147">
                                      <w:marLeft w:val="0"/>
                                      <w:marRight w:val="0"/>
                                      <w:marTop w:val="0"/>
                                      <w:marBottom w:val="0"/>
                                      <w:divBdr>
                                        <w:top w:val="none" w:sz="0" w:space="0" w:color="auto"/>
                                        <w:left w:val="none" w:sz="0" w:space="0" w:color="auto"/>
                                        <w:bottom w:val="none" w:sz="0" w:space="0" w:color="auto"/>
                                        <w:right w:val="none" w:sz="0" w:space="0" w:color="auto"/>
                                      </w:divBdr>
                                      <w:divsChild>
                                        <w:div w:id="192036489">
                                          <w:marLeft w:val="0"/>
                                          <w:marRight w:val="0"/>
                                          <w:marTop w:val="0"/>
                                          <w:marBottom w:val="60"/>
                                          <w:divBdr>
                                            <w:top w:val="none" w:sz="0" w:space="0" w:color="auto"/>
                                            <w:left w:val="none" w:sz="0" w:space="0" w:color="auto"/>
                                            <w:bottom w:val="none" w:sz="0" w:space="0" w:color="auto"/>
                                            <w:right w:val="none" w:sz="0" w:space="0" w:color="auto"/>
                                          </w:divBdr>
                                        </w:div>
                                        <w:div w:id="1683127008">
                                          <w:marLeft w:val="0"/>
                                          <w:marRight w:val="0"/>
                                          <w:marTop w:val="0"/>
                                          <w:marBottom w:val="0"/>
                                          <w:divBdr>
                                            <w:top w:val="none" w:sz="0" w:space="0" w:color="auto"/>
                                            <w:left w:val="none" w:sz="0" w:space="0" w:color="auto"/>
                                            <w:bottom w:val="none" w:sz="0" w:space="0" w:color="auto"/>
                                            <w:right w:val="none" w:sz="0" w:space="0" w:color="auto"/>
                                          </w:divBdr>
                                          <w:divsChild>
                                            <w:div w:id="5240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074">
                                      <w:marLeft w:val="0"/>
                                      <w:marRight w:val="0"/>
                                      <w:marTop w:val="100"/>
                                      <w:marBottom w:val="0"/>
                                      <w:divBdr>
                                        <w:top w:val="none" w:sz="0" w:space="0" w:color="auto"/>
                                        <w:left w:val="none" w:sz="0" w:space="0" w:color="auto"/>
                                        <w:bottom w:val="none" w:sz="0" w:space="0" w:color="auto"/>
                                        <w:right w:val="none" w:sz="0" w:space="0" w:color="auto"/>
                                      </w:divBdr>
                                      <w:divsChild>
                                        <w:div w:id="1836149037">
                                          <w:marLeft w:val="0"/>
                                          <w:marRight w:val="0"/>
                                          <w:marTop w:val="0"/>
                                          <w:marBottom w:val="120"/>
                                          <w:divBdr>
                                            <w:top w:val="none" w:sz="0" w:space="0" w:color="auto"/>
                                            <w:left w:val="none" w:sz="0" w:space="0" w:color="auto"/>
                                            <w:bottom w:val="none" w:sz="0" w:space="0" w:color="auto"/>
                                            <w:right w:val="none" w:sz="0" w:space="0" w:color="auto"/>
                                          </w:divBdr>
                                          <w:divsChild>
                                            <w:div w:id="1618826916">
                                              <w:marLeft w:val="0"/>
                                              <w:marRight w:val="0"/>
                                              <w:marTop w:val="0"/>
                                              <w:marBottom w:val="0"/>
                                              <w:divBdr>
                                                <w:top w:val="none" w:sz="0" w:space="0" w:color="auto"/>
                                                <w:left w:val="none" w:sz="0" w:space="0" w:color="auto"/>
                                                <w:bottom w:val="none" w:sz="0" w:space="0" w:color="auto"/>
                                                <w:right w:val="none" w:sz="0" w:space="0" w:color="auto"/>
                                              </w:divBdr>
                                              <w:divsChild>
                                                <w:div w:id="1158380829">
                                                  <w:marLeft w:val="0"/>
                                                  <w:marRight w:val="0"/>
                                                  <w:marTop w:val="0"/>
                                                  <w:marBottom w:val="0"/>
                                                  <w:divBdr>
                                                    <w:top w:val="none" w:sz="0" w:space="0" w:color="auto"/>
                                                    <w:left w:val="none" w:sz="0" w:space="0" w:color="auto"/>
                                                    <w:bottom w:val="none" w:sz="0" w:space="0" w:color="auto"/>
                                                    <w:right w:val="none" w:sz="0" w:space="0" w:color="auto"/>
                                                  </w:divBdr>
                                                  <w:divsChild>
                                                    <w:div w:id="850265881">
                                                      <w:marLeft w:val="60"/>
                                                      <w:marRight w:val="0"/>
                                                      <w:marTop w:val="0"/>
                                                      <w:marBottom w:val="0"/>
                                                      <w:divBdr>
                                                        <w:top w:val="none" w:sz="0" w:space="0" w:color="auto"/>
                                                        <w:left w:val="none" w:sz="0" w:space="0" w:color="auto"/>
                                                        <w:bottom w:val="none" w:sz="0" w:space="0" w:color="auto"/>
                                                        <w:right w:val="none" w:sz="0" w:space="0" w:color="auto"/>
                                                      </w:divBdr>
                                                      <w:divsChild>
                                                        <w:div w:id="1378697015">
                                                          <w:marLeft w:val="0"/>
                                                          <w:marRight w:val="0"/>
                                                          <w:marTop w:val="0"/>
                                                          <w:marBottom w:val="0"/>
                                                          <w:divBdr>
                                                            <w:top w:val="none" w:sz="0" w:space="0" w:color="auto"/>
                                                            <w:left w:val="none" w:sz="0" w:space="0" w:color="auto"/>
                                                            <w:bottom w:val="none" w:sz="0" w:space="0" w:color="auto"/>
                                                            <w:right w:val="none" w:sz="0" w:space="0" w:color="auto"/>
                                                          </w:divBdr>
                                                          <w:divsChild>
                                                            <w:div w:id="1272975569">
                                                              <w:marLeft w:val="0"/>
                                                              <w:marRight w:val="0"/>
                                                              <w:marTop w:val="0"/>
                                                              <w:marBottom w:val="0"/>
                                                              <w:divBdr>
                                                                <w:top w:val="none" w:sz="0" w:space="0" w:color="auto"/>
                                                                <w:left w:val="none" w:sz="0" w:space="0" w:color="auto"/>
                                                                <w:bottom w:val="none" w:sz="0" w:space="0" w:color="auto"/>
                                                                <w:right w:val="none" w:sz="0" w:space="0" w:color="auto"/>
                                                              </w:divBdr>
                                                            </w:div>
                                                            <w:div w:id="674262239">
                                                              <w:marLeft w:val="90"/>
                                                              <w:marRight w:val="-60"/>
                                                              <w:marTop w:val="0"/>
                                                              <w:marBottom w:val="0"/>
                                                              <w:divBdr>
                                                                <w:top w:val="none" w:sz="0" w:space="0" w:color="auto"/>
                                                                <w:left w:val="none" w:sz="0" w:space="0" w:color="auto"/>
                                                                <w:bottom w:val="none" w:sz="0" w:space="0" w:color="auto"/>
                                                                <w:right w:val="none" w:sz="0" w:space="0" w:color="auto"/>
                                                              </w:divBdr>
                                                              <w:divsChild>
                                                                <w:div w:id="355665378">
                                                                  <w:marLeft w:val="0"/>
                                                                  <w:marRight w:val="-120"/>
                                                                  <w:marTop w:val="0"/>
                                                                  <w:marBottom w:val="0"/>
                                                                  <w:divBdr>
                                                                    <w:top w:val="none" w:sz="0" w:space="0" w:color="auto"/>
                                                                    <w:left w:val="none" w:sz="0" w:space="0" w:color="auto"/>
                                                                    <w:bottom w:val="none" w:sz="0" w:space="0" w:color="auto"/>
                                                                    <w:right w:val="none" w:sz="0" w:space="0" w:color="auto"/>
                                                                  </w:divBdr>
                                                                  <w:divsChild>
                                                                    <w:div w:id="6820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8706887">
                              <w:marLeft w:val="0"/>
                              <w:marRight w:val="0"/>
                              <w:marTop w:val="0"/>
                              <w:marBottom w:val="0"/>
                              <w:divBdr>
                                <w:top w:val="none" w:sz="0" w:space="0" w:color="auto"/>
                                <w:left w:val="none" w:sz="0" w:space="0" w:color="auto"/>
                                <w:bottom w:val="none" w:sz="0" w:space="0" w:color="auto"/>
                                <w:right w:val="none" w:sz="0" w:space="0" w:color="auto"/>
                              </w:divBdr>
                              <w:divsChild>
                                <w:div w:id="1223322574">
                                  <w:marLeft w:val="0"/>
                                  <w:marRight w:val="120"/>
                                  <w:marTop w:val="0"/>
                                  <w:marBottom w:val="120"/>
                                  <w:divBdr>
                                    <w:top w:val="single" w:sz="6" w:space="0" w:color="DEE0E1"/>
                                    <w:left w:val="single" w:sz="6" w:space="0" w:color="DEE0E1"/>
                                    <w:bottom w:val="single" w:sz="6" w:space="0" w:color="DEE0E1"/>
                                    <w:right w:val="single" w:sz="6" w:space="0" w:color="DEE0E1"/>
                                  </w:divBdr>
                                  <w:divsChild>
                                    <w:div w:id="265579794">
                                      <w:marLeft w:val="120"/>
                                      <w:marRight w:val="0"/>
                                      <w:marTop w:val="0"/>
                                      <w:marBottom w:val="0"/>
                                      <w:divBdr>
                                        <w:top w:val="none" w:sz="0" w:space="0" w:color="auto"/>
                                        <w:left w:val="none" w:sz="0" w:space="0" w:color="auto"/>
                                        <w:bottom w:val="none" w:sz="0" w:space="0" w:color="auto"/>
                                        <w:right w:val="none" w:sz="0" w:space="0" w:color="auto"/>
                                      </w:divBdr>
                                      <w:divsChild>
                                        <w:div w:id="1163279818">
                                          <w:marLeft w:val="0"/>
                                          <w:marRight w:val="0"/>
                                          <w:marTop w:val="0"/>
                                          <w:marBottom w:val="0"/>
                                          <w:divBdr>
                                            <w:top w:val="none" w:sz="0" w:space="0" w:color="auto"/>
                                            <w:left w:val="none" w:sz="0" w:space="0" w:color="auto"/>
                                            <w:bottom w:val="none" w:sz="0" w:space="0" w:color="auto"/>
                                            <w:right w:val="none" w:sz="0" w:space="0" w:color="auto"/>
                                          </w:divBdr>
                                          <w:divsChild>
                                            <w:div w:id="1490243121">
                                              <w:marLeft w:val="0"/>
                                              <w:marRight w:val="0"/>
                                              <w:marTop w:val="0"/>
                                              <w:marBottom w:val="0"/>
                                              <w:divBdr>
                                                <w:top w:val="none" w:sz="0" w:space="0" w:color="auto"/>
                                                <w:left w:val="none" w:sz="0" w:space="0" w:color="auto"/>
                                                <w:bottom w:val="none" w:sz="0" w:space="0" w:color="auto"/>
                                                <w:right w:val="none" w:sz="0" w:space="0" w:color="auto"/>
                                              </w:divBdr>
                                              <w:divsChild>
                                                <w:div w:id="1699894607">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168859624">
                                      <w:marLeft w:val="0"/>
                                      <w:marRight w:val="0"/>
                                      <w:marTop w:val="0"/>
                                      <w:marBottom w:val="0"/>
                                      <w:divBdr>
                                        <w:top w:val="none" w:sz="0" w:space="0" w:color="auto"/>
                                        <w:left w:val="none" w:sz="0" w:space="0" w:color="auto"/>
                                        <w:bottom w:val="none" w:sz="0" w:space="0" w:color="auto"/>
                                        <w:right w:val="none" w:sz="0" w:space="0" w:color="auto"/>
                                      </w:divBdr>
                                      <w:divsChild>
                                        <w:div w:id="1713769725">
                                          <w:marLeft w:val="0"/>
                                          <w:marRight w:val="0"/>
                                          <w:marTop w:val="0"/>
                                          <w:marBottom w:val="60"/>
                                          <w:divBdr>
                                            <w:top w:val="none" w:sz="0" w:space="0" w:color="auto"/>
                                            <w:left w:val="none" w:sz="0" w:space="0" w:color="auto"/>
                                            <w:bottom w:val="none" w:sz="0" w:space="0" w:color="auto"/>
                                            <w:right w:val="none" w:sz="0" w:space="0" w:color="auto"/>
                                          </w:divBdr>
                                        </w:div>
                                        <w:div w:id="2141532762">
                                          <w:marLeft w:val="0"/>
                                          <w:marRight w:val="0"/>
                                          <w:marTop w:val="0"/>
                                          <w:marBottom w:val="0"/>
                                          <w:divBdr>
                                            <w:top w:val="none" w:sz="0" w:space="0" w:color="auto"/>
                                            <w:left w:val="none" w:sz="0" w:space="0" w:color="auto"/>
                                            <w:bottom w:val="none" w:sz="0" w:space="0" w:color="auto"/>
                                            <w:right w:val="none" w:sz="0" w:space="0" w:color="auto"/>
                                          </w:divBdr>
                                          <w:divsChild>
                                            <w:div w:id="10765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8564">
                                      <w:marLeft w:val="0"/>
                                      <w:marRight w:val="0"/>
                                      <w:marTop w:val="100"/>
                                      <w:marBottom w:val="0"/>
                                      <w:divBdr>
                                        <w:top w:val="none" w:sz="0" w:space="0" w:color="auto"/>
                                        <w:left w:val="none" w:sz="0" w:space="0" w:color="auto"/>
                                        <w:bottom w:val="none" w:sz="0" w:space="0" w:color="auto"/>
                                        <w:right w:val="none" w:sz="0" w:space="0" w:color="auto"/>
                                      </w:divBdr>
                                      <w:divsChild>
                                        <w:div w:id="717514136">
                                          <w:marLeft w:val="0"/>
                                          <w:marRight w:val="0"/>
                                          <w:marTop w:val="0"/>
                                          <w:marBottom w:val="120"/>
                                          <w:divBdr>
                                            <w:top w:val="none" w:sz="0" w:space="0" w:color="auto"/>
                                            <w:left w:val="none" w:sz="0" w:space="0" w:color="auto"/>
                                            <w:bottom w:val="none" w:sz="0" w:space="0" w:color="auto"/>
                                            <w:right w:val="none" w:sz="0" w:space="0" w:color="auto"/>
                                          </w:divBdr>
                                          <w:divsChild>
                                            <w:div w:id="1626235802">
                                              <w:marLeft w:val="0"/>
                                              <w:marRight w:val="0"/>
                                              <w:marTop w:val="0"/>
                                              <w:marBottom w:val="0"/>
                                              <w:divBdr>
                                                <w:top w:val="none" w:sz="0" w:space="0" w:color="auto"/>
                                                <w:left w:val="none" w:sz="0" w:space="0" w:color="auto"/>
                                                <w:bottom w:val="none" w:sz="0" w:space="0" w:color="auto"/>
                                                <w:right w:val="none" w:sz="0" w:space="0" w:color="auto"/>
                                              </w:divBdr>
                                              <w:divsChild>
                                                <w:div w:id="1600984855">
                                                  <w:marLeft w:val="0"/>
                                                  <w:marRight w:val="0"/>
                                                  <w:marTop w:val="0"/>
                                                  <w:marBottom w:val="0"/>
                                                  <w:divBdr>
                                                    <w:top w:val="none" w:sz="0" w:space="0" w:color="auto"/>
                                                    <w:left w:val="none" w:sz="0" w:space="0" w:color="auto"/>
                                                    <w:bottom w:val="none" w:sz="0" w:space="0" w:color="auto"/>
                                                    <w:right w:val="none" w:sz="0" w:space="0" w:color="auto"/>
                                                  </w:divBdr>
                                                  <w:divsChild>
                                                    <w:div w:id="2093508317">
                                                      <w:marLeft w:val="60"/>
                                                      <w:marRight w:val="0"/>
                                                      <w:marTop w:val="0"/>
                                                      <w:marBottom w:val="0"/>
                                                      <w:divBdr>
                                                        <w:top w:val="none" w:sz="0" w:space="0" w:color="auto"/>
                                                        <w:left w:val="none" w:sz="0" w:space="0" w:color="auto"/>
                                                        <w:bottom w:val="none" w:sz="0" w:space="0" w:color="auto"/>
                                                        <w:right w:val="none" w:sz="0" w:space="0" w:color="auto"/>
                                                      </w:divBdr>
                                                      <w:divsChild>
                                                        <w:div w:id="1207909784">
                                                          <w:marLeft w:val="0"/>
                                                          <w:marRight w:val="0"/>
                                                          <w:marTop w:val="0"/>
                                                          <w:marBottom w:val="0"/>
                                                          <w:divBdr>
                                                            <w:top w:val="none" w:sz="0" w:space="0" w:color="auto"/>
                                                            <w:left w:val="none" w:sz="0" w:space="0" w:color="auto"/>
                                                            <w:bottom w:val="none" w:sz="0" w:space="0" w:color="auto"/>
                                                            <w:right w:val="none" w:sz="0" w:space="0" w:color="auto"/>
                                                          </w:divBdr>
                                                          <w:divsChild>
                                                            <w:div w:id="948775070">
                                                              <w:marLeft w:val="0"/>
                                                              <w:marRight w:val="0"/>
                                                              <w:marTop w:val="0"/>
                                                              <w:marBottom w:val="0"/>
                                                              <w:divBdr>
                                                                <w:top w:val="none" w:sz="0" w:space="0" w:color="auto"/>
                                                                <w:left w:val="none" w:sz="0" w:space="0" w:color="auto"/>
                                                                <w:bottom w:val="none" w:sz="0" w:space="0" w:color="auto"/>
                                                                <w:right w:val="none" w:sz="0" w:space="0" w:color="auto"/>
                                                              </w:divBdr>
                                                            </w:div>
                                                            <w:div w:id="924067381">
                                                              <w:marLeft w:val="90"/>
                                                              <w:marRight w:val="-60"/>
                                                              <w:marTop w:val="0"/>
                                                              <w:marBottom w:val="0"/>
                                                              <w:divBdr>
                                                                <w:top w:val="none" w:sz="0" w:space="0" w:color="auto"/>
                                                                <w:left w:val="none" w:sz="0" w:space="0" w:color="auto"/>
                                                                <w:bottom w:val="none" w:sz="0" w:space="0" w:color="auto"/>
                                                                <w:right w:val="none" w:sz="0" w:space="0" w:color="auto"/>
                                                              </w:divBdr>
                                                              <w:divsChild>
                                                                <w:div w:id="1722050388">
                                                                  <w:marLeft w:val="0"/>
                                                                  <w:marRight w:val="-120"/>
                                                                  <w:marTop w:val="0"/>
                                                                  <w:marBottom w:val="0"/>
                                                                  <w:divBdr>
                                                                    <w:top w:val="none" w:sz="0" w:space="0" w:color="auto"/>
                                                                    <w:left w:val="none" w:sz="0" w:space="0" w:color="auto"/>
                                                                    <w:bottom w:val="none" w:sz="0" w:space="0" w:color="auto"/>
                                                                    <w:right w:val="none" w:sz="0" w:space="0" w:color="auto"/>
                                                                  </w:divBdr>
                                                                  <w:divsChild>
                                                                    <w:div w:id="12579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6714336">
                              <w:marLeft w:val="0"/>
                              <w:marRight w:val="0"/>
                              <w:marTop w:val="0"/>
                              <w:marBottom w:val="0"/>
                              <w:divBdr>
                                <w:top w:val="none" w:sz="0" w:space="0" w:color="auto"/>
                                <w:left w:val="none" w:sz="0" w:space="0" w:color="auto"/>
                                <w:bottom w:val="none" w:sz="0" w:space="0" w:color="auto"/>
                                <w:right w:val="none" w:sz="0" w:space="0" w:color="auto"/>
                              </w:divBdr>
                              <w:divsChild>
                                <w:div w:id="2108578116">
                                  <w:marLeft w:val="0"/>
                                  <w:marRight w:val="120"/>
                                  <w:marTop w:val="0"/>
                                  <w:marBottom w:val="120"/>
                                  <w:divBdr>
                                    <w:top w:val="single" w:sz="6" w:space="0" w:color="DEE0E1"/>
                                    <w:left w:val="single" w:sz="6" w:space="0" w:color="DEE0E1"/>
                                    <w:bottom w:val="single" w:sz="6" w:space="0" w:color="DEE0E1"/>
                                    <w:right w:val="single" w:sz="6" w:space="0" w:color="DEE0E1"/>
                                  </w:divBdr>
                                  <w:divsChild>
                                    <w:div w:id="1847207817">
                                      <w:marLeft w:val="120"/>
                                      <w:marRight w:val="0"/>
                                      <w:marTop w:val="0"/>
                                      <w:marBottom w:val="0"/>
                                      <w:divBdr>
                                        <w:top w:val="none" w:sz="0" w:space="0" w:color="auto"/>
                                        <w:left w:val="none" w:sz="0" w:space="0" w:color="auto"/>
                                        <w:bottom w:val="none" w:sz="0" w:space="0" w:color="auto"/>
                                        <w:right w:val="none" w:sz="0" w:space="0" w:color="auto"/>
                                      </w:divBdr>
                                      <w:divsChild>
                                        <w:div w:id="951740970">
                                          <w:marLeft w:val="0"/>
                                          <w:marRight w:val="0"/>
                                          <w:marTop w:val="0"/>
                                          <w:marBottom w:val="0"/>
                                          <w:divBdr>
                                            <w:top w:val="none" w:sz="0" w:space="0" w:color="auto"/>
                                            <w:left w:val="none" w:sz="0" w:space="0" w:color="auto"/>
                                            <w:bottom w:val="none" w:sz="0" w:space="0" w:color="auto"/>
                                            <w:right w:val="none" w:sz="0" w:space="0" w:color="auto"/>
                                          </w:divBdr>
                                          <w:divsChild>
                                            <w:div w:id="1608076041">
                                              <w:marLeft w:val="0"/>
                                              <w:marRight w:val="0"/>
                                              <w:marTop w:val="0"/>
                                              <w:marBottom w:val="0"/>
                                              <w:divBdr>
                                                <w:top w:val="none" w:sz="0" w:space="0" w:color="auto"/>
                                                <w:left w:val="none" w:sz="0" w:space="0" w:color="auto"/>
                                                <w:bottom w:val="none" w:sz="0" w:space="0" w:color="auto"/>
                                                <w:right w:val="none" w:sz="0" w:space="0" w:color="auto"/>
                                              </w:divBdr>
                                              <w:divsChild>
                                                <w:div w:id="1307784775">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597597445">
                                      <w:marLeft w:val="0"/>
                                      <w:marRight w:val="0"/>
                                      <w:marTop w:val="0"/>
                                      <w:marBottom w:val="0"/>
                                      <w:divBdr>
                                        <w:top w:val="none" w:sz="0" w:space="0" w:color="auto"/>
                                        <w:left w:val="none" w:sz="0" w:space="0" w:color="auto"/>
                                        <w:bottom w:val="none" w:sz="0" w:space="0" w:color="auto"/>
                                        <w:right w:val="none" w:sz="0" w:space="0" w:color="auto"/>
                                      </w:divBdr>
                                      <w:divsChild>
                                        <w:div w:id="1228685645">
                                          <w:marLeft w:val="0"/>
                                          <w:marRight w:val="0"/>
                                          <w:marTop w:val="0"/>
                                          <w:marBottom w:val="60"/>
                                          <w:divBdr>
                                            <w:top w:val="none" w:sz="0" w:space="0" w:color="auto"/>
                                            <w:left w:val="none" w:sz="0" w:space="0" w:color="auto"/>
                                            <w:bottom w:val="none" w:sz="0" w:space="0" w:color="auto"/>
                                            <w:right w:val="none" w:sz="0" w:space="0" w:color="auto"/>
                                          </w:divBdr>
                                        </w:div>
                                        <w:div w:id="1098063186">
                                          <w:marLeft w:val="0"/>
                                          <w:marRight w:val="0"/>
                                          <w:marTop w:val="0"/>
                                          <w:marBottom w:val="0"/>
                                          <w:divBdr>
                                            <w:top w:val="none" w:sz="0" w:space="0" w:color="auto"/>
                                            <w:left w:val="none" w:sz="0" w:space="0" w:color="auto"/>
                                            <w:bottom w:val="none" w:sz="0" w:space="0" w:color="auto"/>
                                            <w:right w:val="none" w:sz="0" w:space="0" w:color="auto"/>
                                          </w:divBdr>
                                          <w:divsChild>
                                            <w:div w:id="11631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1774">
                                      <w:marLeft w:val="0"/>
                                      <w:marRight w:val="0"/>
                                      <w:marTop w:val="100"/>
                                      <w:marBottom w:val="0"/>
                                      <w:divBdr>
                                        <w:top w:val="none" w:sz="0" w:space="0" w:color="auto"/>
                                        <w:left w:val="none" w:sz="0" w:space="0" w:color="auto"/>
                                        <w:bottom w:val="none" w:sz="0" w:space="0" w:color="auto"/>
                                        <w:right w:val="none" w:sz="0" w:space="0" w:color="auto"/>
                                      </w:divBdr>
                                      <w:divsChild>
                                        <w:div w:id="1881086571">
                                          <w:marLeft w:val="0"/>
                                          <w:marRight w:val="0"/>
                                          <w:marTop w:val="0"/>
                                          <w:marBottom w:val="120"/>
                                          <w:divBdr>
                                            <w:top w:val="none" w:sz="0" w:space="0" w:color="auto"/>
                                            <w:left w:val="none" w:sz="0" w:space="0" w:color="auto"/>
                                            <w:bottom w:val="none" w:sz="0" w:space="0" w:color="auto"/>
                                            <w:right w:val="none" w:sz="0" w:space="0" w:color="auto"/>
                                          </w:divBdr>
                                          <w:divsChild>
                                            <w:div w:id="502548204">
                                              <w:marLeft w:val="0"/>
                                              <w:marRight w:val="0"/>
                                              <w:marTop w:val="0"/>
                                              <w:marBottom w:val="0"/>
                                              <w:divBdr>
                                                <w:top w:val="none" w:sz="0" w:space="0" w:color="auto"/>
                                                <w:left w:val="none" w:sz="0" w:space="0" w:color="auto"/>
                                                <w:bottom w:val="none" w:sz="0" w:space="0" w:color="auto"/>
                                                <w:right w:val="none" w:sz="0" w:space="0" w:color="auto"/>
                                              </w:divBdr>
                                              <w:divsChild>
                                                <w:div w:id="1323582850">
                                                  <w:marLeft w:val="0"/>
                                                  <w:marRight w:val="0"/>
                                                  <w:marTop w:val="0"/>
                                                  <w:marBottom w:val="0"/>
                                                  <w:divBdr>
                                                    <w:top w:val="none" w:sz="0" w:space="0" w:color="auto"/>
                                                    <w:left w:val="none" w:sz="0" w:space="0" w:color="auto"/>
                                                    <w:bottom w:val="none" w:sz="0" w:space="0" w:color="auto"/>
                                                    <w:right w:val="none" w:sz="0" w:space="0" w:color="auto"/>
                                                  </w:divBdr>
                                                  <w:divsChild>
                                                    <w:div w:id="155000466">
                                                      <w:marLeft w:val="60"/>
                                                      <w:marRight w:val="0"/>
                                                      <w:marTop w:val="0"/>
                                                      <w:marBottom w:val="0"/>
                                                      <w:divBdr>
                                                        <w:top w:val="none" w:sz="0" w:space="0" w:color="auto"/>
                                                        <w:left w:val="none" w:sz="0" w:space="0" w:color="auto"/>
                                                        <w:bottom w:val="none" w:sz="0" w:space="0" w:color="auto"/>
                                                        <w:right w:val="none" w:sz="0" w:space="0" w:color="auto"/>
                                                      </w:divBdr>
                                                      <w:divsChild>
                                                        <w:div w:id="1952474079">
                                                          <w:marLeft w:val="0"/>
                                                          <w:marRight w:val="0"/>
                                                          <w:marTop w:val="0"/>
                                                          <w:marBottom w:val="0"/>
                                                          <w:divBdr>
                                                            <w:top w:val="none" w:sz="0" w:space="0" w:color="auto"/>
                                                            <w:left w:val="none" w:sz="0" w:space="0" w:color="auto"/>
                                                            <w:bottom w:val="none" w:sz="0" w:space="0" w:color="auto"/>
                                                            <w:right w:val="none" w:sz="0" w:space="0" w:color="auto"/>
                                                          </w:divBdr>
                                                          <w:divsChild>
                                                            <w:div w:id="1485001160">
                                                              <w:marLeft w:val="0"/>
                                                              <w:marRight w:val="0"/>
                                                              <w:marTop w:val="0"/>
                                                              <w:marBottom w:val="0"/>
                                                              <w:divBdr>
                                                                <w:top w:val="none" w:sz="0" w:space="0" w:color="auto"/>
                                                                <w:left w:val="none" w:sz="0" w:space="0" w:color="auto"/>
                                                                <w:bottom w:val="none" w:sz="0" w:space="0" w:color="auto"/>
                                                                <w:right w:val="none" w:sz="0" w:space="0" w:color="auto"/>
                                                              </w:divBdr>
                                                            </w:div>
                                                            <w:div w:id="1320888065">
                                                              <w:marLeft w:val="90"/>
                                                              <w:marRight w:val="-60"/>
                                                              <w:marTop w:val="0"/>
                                                              <w:marBottom w:val="0"/>
                                                              <w:divBdr>
                                                                <w:top w:val="none" w:sz="0" w:space="0" w:color="auto"/>
                                                                <w:left w:val="none" w:sz="0" w:space="0" w:color="auto"/>
                                                                <w:bottom w:val="none" w:sz="0" w:space="0" w:color="auto"/>
                                                                <w:right w:val="none" w:sz="0" w:space="0" w:color="auto"/>
                                                              </w:divBdr>
                                                              <w:divsChild>
                                                                <w:div w:id="2123113593">
                                                                  <w:marLeft w:val="0"/>
                                                                  <w:marRight w:val="-120"/>
                                                                  <w:marTop w:val="0"/>
                                                                  <w:marBottom w:val="0"/>
                                                                  <w:divBdr>
                                                                    <w:top w:val="none" w:sz="0" w:space="0" w:color="auto"/>
                                                                    <w:left w:val="none" w:sz="0" w:space="0" w:color="auto"/>
                                                                    <w:bottom w:val="none" w:sz="0" w:space="0" w:color="auto"/>
                                                                    <w:right w:val="none" w:sz="0" w:space="0" w:color="auto"/>
                                                                  </w:divBdr>
                                                                  <w:divsChild>
                                                                    <w:div w:id="20795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578158">
                              <w:marLeft w:val="0"/>
                              <w:marRight w:val="0"/>
                              <w:marTop w:val="0"/>
                              <w:marBottom w:val="0"/>
                              <w:divBdr>
                                <w:top w:val="none" w:sz="0" w:space="0" w:color="auto"/>
                                <w:left w:val="none" w:sz="0" w:space="0" w:color="auto"/>
                                <w:bottom w:val="none" w:sz="0" w:space="0" w:color="auto"/>
                                <w:right w:val="none" w:sz="0" w:space="0" w:color="auto"/>
                              </w:divBdr>
                              <w:divsChild>
                                <w:div w:id="2100829429">
                                  <w:marLeft w:val="0"/>
                                  <w:marRight w:val="120"/>
                                  <w:marTop w:val="0"/>
                                  <w:marBottom w:val="120"/>
                                  <w:divBdr>
                                    <w:top w:val="single" w:sz="6" w:space="0" w:color="DEE0E1"/>
                                    <w:left w:val="single" w:sz="6" w:space="0" w:color="DEE0E1"/>
                                    <w:bottom w:val="single" w:sz="6" w:space="0" w:color="DEE0E1"/>
                                    <w:right w:val="single" w:sz="6" w:space="0" w:color="DEE0E1"/>
                                  </w:divBdr>
                                  <w:divsChild>
                                    <w:div w:id="38163556">
                                      <w:marLeft w:val="120"/>
                                      <w:marRight w:val="0"/>
                                      <w:marTop w:val="0"/>
                                      <w:marBottom w:val="0"/>
                                      <w:divBdr>
                                        <w:top w:val="none" w:sz="0" w:space="0" w:color="auto"/>
                                        <w:left w:val="none" w:sz="0" w:space="0" w:color="auto"/>
                                        <w:bottom w:val="none" w:sz="0" w:space="0" w:color="auto"/>
                                        <w:right w:val="none" w:sz="0" w:space="0" w:color="auto"/>
                                      </w:divBdr>
                                      <w:divsChild>
                                        <w:div w:id="1807358764">
                                          <w:marLeft w:val="0"/>
                                          <w:marRight w:val="0"/>
                                          <w:marTop w:val="0"/>
                                          <w:marBottom w:val="0"/>
                                          <w:divBdr>
                                            <w:top w:val="none" w:sz="0" w:space="0" w:color="auto"/>
                                            <w:left w:val="none" w:sz="0" w:space="0" w:color="auto"/>
                                            <w:bottom w:val="none" w:sz="0" w:space="0" w:color="auto"/>
                                            <w:right w:val="none" w:sz="0" w:space="0" w:color="auto"/>
                                          </w:divBdr>
                                          <w:divsChild>
                                            <w:div w:id="1112095007">
                                              <w:marLeft w:val="0"/>
                                              <w:marRight w:val="0"/>
                                              <w:marTop w:val="0"/>
                                              <w:marBottom w:val="0"/>
                                              <w:divBdr>
                                                <w:top w:val="none" w:sz="0" w:space="0" w:color="auto"/>
                                                <w:left w:val="none" w:sz="0" w:space="0" w:color="auto"/>
                                                <w:bottom w:val="none" w:sz="0" w:space="0" w:color="auto"/>
                                                <w:right w:val="none" w:sz="0" w:space="0" w:color="auto"/>
                                              </w:divBdr>
                                              <w:divsChild>
                                                <w:div w:id="206257108">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990866817">
                                      <w:marLeft w:val="0"/>
                                      <w:marRight w:val="0"/>
                                      <w:marTop w:val="0"/>
                                      <w:marBottom w:val="0"/>
                                      <w:divBdr>
                                        <w:top w:val="none" w:sz="0" w:space="0" w:color="auto"/>
                                        <w:left w:val="none" w:sz="0" w:space="0" w:color="auto"/>
                                        <w:bottom w:val="none" w:sz="0" w:space="0" w:color="auto"/>
                                        <w:right w:val="none" w:sz="0" w:space="0" w:color="auto"/>
                                      </w:divBdr>
                                      <w:divsChild>
                                        <w:div w:id="292827346">
                                          <w:marLeft w:val="0"/>
                                          <w:marRight w:val="0"/>
                                          <w:marTop w:val="0"/>
                                          <w:marBottom w:val="60"/>
                                          <w:divBdr>
                                            <w:top w:val="none" w:sz="0" w:space="0" w:color="auto"/>
                                            <w:left w:val="none" w:sz="0" w:space="0" w:color="auto"/>
                                            <w:bottom w:val="none" w:sz="0" w:space="0" w:color="auto"/>
                                            <w:right w:val="none" w:sz="0" w:space="0" w:color="auto"/>
                                          </w:divBdr>
                                        </w:div>
                                        <w:div w:id="1699118202">
                                          <w:marLeft w:val="0"/>
                                          <w:marRight w:val="0"/>
                                          <w:marTop w:val="0"/>
                                          <w:marBottom w:val="0"/>
                                          <w:divBdr>
                                            <w:top w:val="none" w:sz="0" w:space="0" w:color="auto"/>
                                            <w:left w:val="none" w:sz="0" w:space="0" w:color="auto"/>
                                            <w:bottom w:val="none" w:sz="0" w:space="0" w:color="auto"/>
                                            <w:right w:val="none" w:sz="0" w:space="0" w:color="auto"/>
                                          </w:divBdr>
                                          <w:divsChild>
                                            <w:div w:id="1822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0531">
                                      <w:marLeft w:val="0"/>
                                      <w:marRight w:val="0"/>
                                      <w:marTop w:val="100"/>
                                      <w:marBottom w:val="0"/>
                                      <w:divBdr>
                                        <w:top w:val="none" w:sz="0" w:space="0" w:color="auto"/>
                                        <w:left w:val="none" w:sz="0" w:space="0" w:color="auto"/>
                                        <w:bottom w:val="none" w:sz="0" w:space="0" w:color="auto"/>
                                        <w:right w:val="none" w:sz="0" w:space="0" w:color="auto"/>
                                      </w:divBdr>
                                      <w:divsChild>
                                        <w:div w:id="1084450157">
                                          <w:marLeft w:val="0"/>
                                          <w:marRight w:val="0"/>
                                          <w:marTop w:val="0"/>
                                          <w:marBottom w:val="120"/>
                                          <w:divBdr>
                                            <w:top w:val="none" w:sz="0" w:space="0" w:color="auto"/>
                                            <w:left w:val="none" w:sz="0" w:space="0" w:color="auto"/>
                                            <w:bottom w:val="none" w:sz="0" w:space="0" w:color="auto"/>
                                            <w:right w:val="none" w:sz="0" w:space="0" w:color="auto"/>
                                          </w:divBdr>
                                          <w:divsChild>
                                            <w:div w:id="2097558570">
                                              <w:marLeft w:val="0"/>
                                              <w:marRight w:val="0"/>
                                              <w:marTop w:val="0"/>
                                              <w:marBottom w:val="0"/>
                                              <w:divBdr>
                                                <w:top w:val="none" w:sz="0" w:space="0" w:color="auto"/>
                                                <w:left w:val="none" w:sz="0" w:space="0" w:color="auto"/>
                                                <w:bottom w:val="none" w:sz="0" w:space="0" w:color="auto"/>
                                                <w:right w:val="none" w:sz="0" w:space="0" w:color="auto"/>
                                              </w:divBdr>
                                              <w:divsChild>
                                                <w:div w:id="1909533936">
                                                  <w:marLeft w:val="0"/>
                                                  <w:marRight w:val="0"/>
                                                  <w:marTop w:val="0"/>
                                                  <w:marBottom w:val="0"/>
                                                  <w:divBdr>
                                                    <w:top w:val="none" w:sz="0" w:space="0" w:color="auto"/>
                                                    <w:left w:val="none" w:sz="0" w:space="0" w:color="auto"/>
                                                    <w:bottom w:val="none" w:sz="0" w:space="0" w:color="auto"/>
                                                    <w:right w:val="none" w:sz="0" w:space="0" w:color="auto"/>
                                                  </w:divBdr>
                                                  <w:divsChild>
                                                    <w:div w:id="989989211">
                                                      <w:marLeft w:val="60"/>
                                                      <w:marRight w:val="0"/>
                                                      <w:marTop w:val="0"/>
                                                      <w:marBottom w:val="0"/>
                                                      <w:divBdr>
                                                        <w:top w:val="none" w:sz="0" w:space="0" w:color="auto"/>
                                                        <w:left w:val="none" w:sz="0" w:space="0" w:color="auto"/>
                                                        <w:bottom w:val="none" w:sz="0" w:space="0" w:color="auto"/>
                                                        <w:right w:val="none" w:sz="0" w:space="0" w:color="auto"/>
                                                      </w:divBdr>
                                                      <w:divsChild>
                                                        <w:div w:id="768934790">
                                                          <w:marLeft w:val="0"/>
                                                          <w:marRight w:val="0"/>
                                                          <w:marTop w:val="0"/>
                                                          <w:marBottom w:val="0"/>
                                                          <w:divBdr>
                                                            <w:top w:val="none" w:sz="0" w:space="0" w:color="auto"/>
                                                            <w:left w:val="none" w:sz="0" w:space="0" w:color="auto"/>
                                                            <w:bottom w:val="none" w:sz="0" w:space="0" w:color="auto"/>
                                                            <w:right w:val="none" w:sz="0" w:space="0" w:color="auto"/>
                                                          </w:divBdr>
                                                          <w:divsChild>
                                                            <w:div w:id="1529367995">
                                                              <w:marLeft w:val="0"/>
                                                              <w:marRight w:val="0"/>
                                                              <w:marTop w:val="0"/>
                                                              <w:marBottom w:val="0"/>
                                                              <w:divBdr>
                                                                <w:top w:val="none" w:sz="0" w:space="0" w:color="auto"/>
                                                                <w:left w:val="none" w:sz="0" w:space="0" w:color="auto"/>
                                                                <w:bottom w:val="none" w:sz="0" w:space="0" w:color="auto"/>
                                                                <w:right w:val="none" w:sz="0" w:space="0" w:color="auto"/>
                                                              </w:divBdr>
                                                            </w:div>
                                                            <w:div w:id="163862212">
                                                              <w:marLeft w:val="90"/>
                                                              <w:marRight w:val="-60"/>
                                                              <w:marTop w:val="0"/>
                                                              <w:marBottom w:val="0"/>
                                                              <w:divBdr>
                                                                <w:top w:val="none" w:sz="0" w:space="0" w:color="auto"/>
                                                                <w:left w:val="none" w:sz="0" w:space="0" w:color="auto"/>
                                                                <w:bottom w:val="none" w:sz="0" w:space="0" w:color="auto"/>
                                                                <w:right w:val="none" w:sz="0" w:space="0" w:color="auto"/>
                                                              </w:divBdr>
                                                              <w:divsChild>
                                                                <w:div w:id="1324590">
                                                                  <w:marLeft w:val="0"/>
                                                                  <w:marRight w:val="-120"/>
                                                                  <w:marTop w:val="0"/>
                                                                  <w:marBottom w:val="0"/>
                                                                  <w:divBdr>
                                                                    <w:top w:val="none" w:sz="0" w:space="0" w:color="auto"/>
                                                                    <w:left w:val="none" w:sz="0" w:space="0" w:color="auto"/>
                                                                    <w:bottom w:val="none" w:sz="0" w:space="0" w:color="auto"/>
                                                                    <w:right w:val="none" w:sz="0" w:space="0" w:color="auto"/>
                                                                  </w:divBdr>
                                                                  <w:divsChild>
                                                                    <w:div w:id="5045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6567359">
                              <w:marLeft w:val="0"/>
                              <w:marRight w:val="0"/>
                              <w:marTop w:val="0"/>
                              <w:marBottom w:val="0"/>
                              <w:divBdr>
                                <w:top w:val="none" w:sz="0" w:space="0" w:color="auto"/>
                                <w:left w:val="none" w:sz="0" w:space="0" w:color="auto"/>
                                <w:bottom w:val="none" w:sz="0" w:space="0" w:color="auto"/>
                                <w:right w:val="none" w:sz="0" w:space="0" w:color="auto"/>
                              </w:divBdr>
                              <w:divsChild>
                                <w:div w:id="1609315842">
                                  <w:marLeft w:val="0"/>
                                  <w:marRight w:val="120"/>
                                  <w:marTop w:val="0"/>
                                  <w:marBottom w:val="120"/>
                                  <w:divBdr>
                                    <w:top w:val="single" w:sz="6" w:space="0" w:color="DEE0E1"/>
                                    <w:left w:val="single" w:sz="6" w:space="0" w:color="DEE0E1"/>
                                    <w:bottom w:val="single" w:sz="6" w:space="0" w:color="DEE0E1"/>
                                    <w:right w:val="single" w:sz="6" w:space="0" w:color="DEE0E1"/>
                                  </w:divBdr>
                                  <w:divsChild>
                                    <w:div w:id="1382824647">
                                      <w:marLeft w:val="120"/>
                                      <w:marRight w:val="0"/>
                                      <w:marTop w:val="0"/>
                                      <w:marBottom w:val="0"/>
                                      <w:divBdr>
                                        <w:top w:val="none" w:sz="0" w:space="0" w:color="auto"/>
                                        <w:left w:val="none" w:sz="0" w:space="0" w:color="auto"/>
                                        <w:bottom w:val="none" w:sz="0" w:space="0" w:color="auto"/>
                                        <w:right w:val="none" w:sz="0" w:space="0" w:color="auto"/>
                                      </w:divBdr>
                                      <w:divsChild>
                                        <w:div w:id="18820975">
                                          <w:marLeft w:val="0"/>
                                          <w:marRight w:val="0"/>
                                          <w:marTop w:val="0"/>
                                          <w:marBottom w:val="0"/>
                                          <w:divBdr>
                                            <w:top w:val="none" w:sz="0" w:space="0" w:color="auto"/>
                                            <w:left w:val="none" w:sz="0" w:space="0" w:color="auto"/>
                                            <w:bottom w:val="none" w:sz="0" w:space="0" w:color="auto"/>
                                            <w:right w:val="none" w:sz="0" w:space="0" w:color="auto"/>
                                          </w:divBdr>
                                          <w:divsChild>
                                            <w:div w:id="1891187529">
                                              <w:marLeft w:val="0"/>
                                              <w:marRight w:val="0"/>
                                              <w:marTop w:val="0"/>
                                              <w:marBottom w:val="0"/>
                                              <w:divBdr>
                                                <w:top w:val="none" w:sz="0" w:space="0" w:color="auto"/>
                                                <w:left w:val="none" w:sz="0" w:space="0" w:color="auto"/>
                                                <w:bottom w:val="none" w:sz="0" w:space="0" w:color="auto"/>
                                                <w:right w:val="none" w:sz="0" w:space="0" w:color="auto"/>
                                              </w:divBdr>
                                              <w:divsChild>
                                                <w:div w:id="899248179">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550192192">
                                      <w:marLeft w:val="0"/>
                                      <w:marRight w:val="0"/>
                                      <w:marTop w:val="0"/>
                                      <w:marBottom w:val="0"/>
                                      <w:divBdr>
                                        <w:top w:val="none" w:sz="0" w:space="0" w:color="auto"/>
                                        <w:left w:val="none" w:sz="0" w:space="0" w:color="auto"/>
                                        <w:bottom w:val="none" w:sz="0" w:space="0" w:color="auto"/>
                                        <w:right w:val="none" w:sz="0" w:space="0" w:color="auto"/>
                                      </w:divBdr>
                                      <w:divsChild>
                                        <w:div w:id="2139294017">
                                          <w:marLeft w:val="0"/>
                                          <w:marRight w:val="0"/>
                                          <w:marTop w:val="0"/>
                                          <w:marBottom w:val="60"/>
                                          <w:divBdr>
                                            <w:top w:val="none" w:sz="0" w:space="0" w:color="auto"/>
                                            <w:left w:val="none" w:sz="0" w:space="0" w:color="auto"/>
                                            <w:bottom w:val="none" w:sz="0" w:space="0" w:color="auto"/>
                                            <w:right w:val="none" w:sz="0" w:space="0" w:color="auto"/>
                                          </w:divBdr>
                                        </w:div>
                                        <w:div w:id="715082201">
                                          <w:marLeft w:val="0"/>
                                          <w:marRight w:val="0"/>
                                          <w:marTop w:val="0"/>
                                          <w:marBottom w:val="0"/>
                                          <w:divBdr>
                                            <w:top w:val="none" w:sz="0" w:space="0" w:color="auto"/>
                                            <w:left w:val="none" w:sz="0" w:space="0" w:color="auto"/>
                                            <w:bottom w:val="none" w:sz="0" w:space="0" w:color="auto"/>
                                            <w:right w:val="none" w:sz="0" w:space="0" w:color="auto"/>
                                          </w:divBdr>
                                          <w:divsChild>
                                            <w:div w:id="1101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3078">
                                      <w:marLeft w:val="0"/>
                                      <w:marRight w:val="0"/>
                                      <w:marTop w:val="100"/>
                                      <w:marBottom w:val="0"/>
                                      <w:divBdr>
                                        <w:top w:val="none" w:sz="0" w:space="0" w:color="auto"/>
                                        <w:left w:val="none" w:sz="0" w:space="0" w:color="auto"/>
                                        <w:bottom w:val="none" w:sz="0" w:space="0" w:color="auto"/>
                                        <w:right w:val="none" w:sz="0" w:space="0" w:color="auto"/>
                                      </w:divBdr>
                                      <w:divsChild>
                                        <w:div w:id="63837236">
                                          <w:marLeft w:val="0"/>
                                          <w:marRight w:val="0"/>
                                          <w:marTop w:val="0"/>
                                          <w:marBottom w:val="120"/>
                                          <w:divBdr>
                                            <w:top w:val="none" w:sz="0" w:space="0" w:color="auto"/>
                                            <w:left w:val="none" w:sz="0" w:space="0" w:color="auto"/>
                                            <w:bottom w:val="none" w:sz="0" w:space="0" w:color="auto"/>
                                            <w:right w:val="none" w:sz="0" w:space="0" w:color="auto"/>
                                          </w:divBdr>
                                          <w:divsChild>
                                            <w:div w:id="1829127580">
                                              <w:marLeft w:val="0"/>
                                              <w:marRight w:val="0"/>
                                              <w:marTop w:val="0"/>
                                              <w:marBottom w:val="0"/>
                                              <w:divBdr>
                                                <w:top w:val="none" w:sz="0" w:space="0" w:color="auto"/>
                                                <w:left w:val="none" w:sz="0" w:space="0" w:color="auto"/>
                                                <w:bottom w:val="none" w:sz="0" w:space="0" w:color="auto"/>
                                                <w:right w:val="none" w:sz="0" w:space="0" w:color="auto"/>
                                              </w:divBdr>
                                              <w:divsChild>
                                                <w:div w:id="1665472576">
                                                  <w:marLeft w:val="0"/>
                                                  <w:marRight w:val="0"/>
                                                  <w:marTop w:val="0"/>
                                                  <w:marBottom w:val="0"/>
                                                  <w:divBdr>
                                                    <w:top w:val="none" w:sz="0" w:space="0" w:color="auto"/>
                                                    <w:left w:val="none" w:sz="0" w:space="0" w:color="auto"/>
                                                    <w:bottom w:val="none" w:sz="0" w:space="0" w:color="auto"/>
                                                    <w:right w:val="none" w:sz="0" w:space="0" w:color="auto"/>
                                                  </w:divBdr>
                                                  <w:divsChild>
                                                    <w:div w:id="1659992929">
                                                      <w:marLeft w:val="60"/>
                                                      <w:marRight w:val="0"/>
                                                      <w:marTop w:val="0"/>
                                                      <w:marBottom w:val="0"/>
                                                      <w:divBdr>
                                                        <w:top w:val="none" w:sz="0" w:space="0" w:color="auto"/>
                                                        <w:left w:val="none" w:sz="0" w:space="0" w:color="auto"/>
                                                        <w:bottom w:val="none" w:sz="0" w:space="0" w:color="auto"/>
                                                        <w:right w:val="none" w:sz="0" w:space="0" w:color="auto"/>
                                                      </w:divBdr>
                                                      <w:divsChild>
                                                        <w:div w:id="146358439">
                                                          <w:marLeft w:val="0"/>
                                                          <w:marRight w:val="0"/>
                                                          <w:marTop w:val="0"/>
                                                          <w:marBottom w:val="0"/>
                                                          <w:divBdr>
                                                            <w:top w:val="none" w:sz="0" w:space="0" w:color="auto"/>
                                                            <w:left w:val="none" w:sz="0" w:space="0" w:color="auto"/>
                                                            <w:bottom w:val="none" w:sz="0" w:space="0" w:color="auto"/>
                                                            <w:right w:val="none" w:sz="0" w:space="0" w:color="auto"/>
                                                          </w:divBdr>
                                                          <w:divsChild>
                                                            <w:div w:id="1976792466">
                                                              <w:marLeft w:val="0"/>
                                                              <w:marRight w:val="0"/>
                                                              <w:marTop w:val="0"/>
                                                              <w:marBottom w:val="0"/>
                                                              <w:divBdr>
                                                                <w:top w:val="none" w:sz="0" w:space="0" w:color="auto"/>
                                                                <w:left w:val="none" w:sz="0" w:space="0" w:color="auto"/>
                                                                <w:bottom w:val="none" w:sz="0" w:space="0" w:color="auto"/>
                                                                <w:right w:val="none" w:sz="0" w:space="0" w:color="auto"/>
                                                              </w:divBdr>
                                                            </w:div>
                                                            <w:div w:id="1010839369">
                                                              <w:marLeft w:val="90"/>
                                                              <w:marRight w:val="-60"/>
                                                              <w:marTop w:val="0"/>
                                                              <w:marBottom w:val="0"/>
                                                              <w:divBdr>
                                                                <w:top w:val="none" w:sz="0" w:space="0" w:color="auto"/>
                                                                <w:left w:val="none" w:sz="0" w:space="0" w:color="auto"/>
                                                                <w:bottom w:val="none" w:sz="0" w:space="0" w:color="auto"/>
                                                                <w:right w:val="none" w:sz="0" w:space="0" w:color="auto"/>
                                                              </w:divBdr>
                                                              <w:divsChild>
                                                                <w:div w:id="1104157726">
                                                                  <w:marLeft w:val="0"/>
                                                                  <w:marRight w:val="-120"/>
                                                                  <w:marTop w:val="0"/>
                                                                  <w:marBottom w:val="0"/>
                                                                  <w:divBdr>
                                                                    <w:top w:val="none" w:sz="0" w:space="0" w:color="auto"/>
                                                                    <w:left w:val="none" w:sz="0" w:space="0" w:color="auto"/>
                                                                    <w:bottom w:val="none" w:sz="0" w:space="0" w:color="auto"/>
                                                                    <w:right w:val="none" w:sz="0" w:space="0" w:color="auto"/>
                                                                  </w:divBdr>
                                                                  <w:divsChild>
                                                                    <w:div w:id="3430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062873">
                              <w:marLeft w:val="0"/>
                              <w:marRight w:val="0"/>
                              <w:marTop w:val="0"/>
                              <w:marBottom w:val="0"/>
                              <w:divBdr>
                                <w:top w:val="none" w:sz="0" w:space="0" w:color="auto"/>
                                <w:left w:val="none" w:sz="0" w:space="0" w:color="auto"/>
                                <w:bottom w:val="none" w:sz="0" w:space="0" w:color="auto"/>
                                <w:right w:val="none" w:sz="0" w:space="0" w:color="auto"/>
                              </w:divBdr>
                              <w:divsChild>
                                <w:div w:id="1730806610">
                                  <w:marLeft w:val="0"/>
                                  <w:marRight w:val="120"/>
                                  <w:marTop w:val="0"/>
                                  <w:marBottom w:val="120"/>
                                  <w:divBdr>
                                    <w:top w:val="single" w:sz="6" w:space="0" w:color="DEE0E1"/>
                                    <w:left w:val="single" w:sz="6" w:space="0" w:color="DEE0E1"/>
                                    <w:bottom w:val="single" w:sz="6" w:space="0" w:color="DEE0E1"/>
                                    <w:right w:val="single" w:sz="6" w:space="0" w:color="DEE0E1"/>
                                  </w:divBdr>
                                  <w:divsChild>
                                    <w:div w:id="166483059">
                                      <w:marLeft w:val="120"/>
                                      <w:marRight w:val="0"/>
                                      <w:marTop w:val="0"/>
                                      <w:marBottom w:val="0"/>
                                      <w:divBdr>
                                        <w:top w:val="none" w:sz="0" w:space="0" w:color="auto"/>
                                        <w:left w:val="none" w:sz="0" w:space="0" w:color="auto"/>
                                        <w:bottom w:val="none" w:sz="0" w:space="0" w:color="auto"/>
                                        <w:right w:val="none" w:sz="0" w:space="0" w:color="auto"/>
                                      </w:divBdr>
                                      <w:divsChild>
                                        <w:div w:id="121505242">
                                          <w:marLeft w:val="0"/>
                                          <w:marRight w:val="0"/>
                                          <w:marTop w:val="0"/>
                                          <w:marBottom w:val="0"/>
                                          <w:divBdr>
                                            <w:top w:val="none" w:sz="0" w:space="0" w:color="auto"/>
                                            <w:left w:val="none" w:sz="0" w:space="0" w:color="auto"/>
                                            <w:bottom w:val="none" w:sz="0" w:space="0" w:color="auto"/>
                                            <w:right w:val="none" w:sz="0" w:space="0" w:color="auto"/>
                                          </w:divBdr>
                                          <w:divsChild>
                                            <w:div w:id="467473429">
                                              <w:marLeft w:val="0"/>
                                              <w:marRight w:val="0"/>
                                              <w:marTop w:val="0"/>
                                              <w:marBottom w:val="0"/>
                                              <w:divBdr>
                                                <w:top w:val="none" w:sz="0" w:space="0" w:color="auto"/>
                                                <w:left w:val="none" w:sz="0" w:space="0" w:color="auto"/>
                                                <w:bottom w:val="none" w:sz="0" w:space="0" w:color="auto"/>
                                                <w:right w:val="none" w:sz="0" w:space="0" w:color="auto"/>
                                              </w:divBdr>
                                              <w:divsChild>
                                                <w:div w:id="1339311553">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14892629">
                                      <w:marLeft w:val="0"/>
                                      <w:marRight w:val="0"/>
                                      <w:marTop w:val="0"/>
                                      <w:marBottom w:val="0"/>
                                      <w:divBdr>
                                        <w:top w:val="none" w:sz="0" w:space="0" w:color="auto"/>
                                        <w:left w:val="none" w:sz="0" w:space="0" w:color="auto"/>
                                        <w:bottom w:val="none" w:sz="0" w:space="0" w:color="auto"/>
                                        <w:right w:val="none" w:sz="0" w:space="0" w:color="auto"/>
                                      </w:divBdr>
                                      <w:divsChild>
                                        <w:div w:id="1500150747">
                                          <w:marLeft w:val="0"/>
                                          <w:marRight w:val="0"/>
                                          <w:marTop w:val="0"/>
                                          <w:marBottom w:val="60"/>
                                          <w:divBdr>
                                            <w:top w:val="none" w:sz="0" w:space="0" w:color="auto"/>
                                            <w:left w:val="none" w:sz="0" w:space="0" w:color="auto"/>
                                            <w:bottom w:val="none" w:sz="0" w:space="0" w:color="auto"/>
                                            <w:right w:val="none" w:sz="0" w:space="0" w:color="auto"/>
                                          </w:divBdr>
                                        </w:div>
                                        <w:div w:id="383143845">
                                          <w:marLeft w:val="0"/>
                                          <w:marRight w:val="0"/>
                                          <w:marTop w:val="0"/>
                                          <w:marBottom w:val="0"/>
                                          <w:divBdr>
                                            <w:top w:val="none" w:sz="0" w:space="0" w:color="auto"/>
                                            <w:left w:val="none" w:sz="0" w:space="0" w:color="auto"/>
                                            <w:bottom w:val="none" w:sz="0" w:space="0" w:color="auto"/>
                                            <w:right w:val="none" w:sz="0" w:space="0" w:color="auto"/>
                                          </w:divBdr>
                                          <w:divsChild>
                                            <w:div w:id="6659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6207">
                                      <w:marLeft w:val="0"/>
                                      <w:marRight w:val="0"/>
                                      <w:marTop w:val="100"/>
                                      <w:marBottom w:val="0"/>
                                      <w:divBdr>
                                        <w:top w:val="none" w:sz="0" w:space="0" w:color="auto"/>
                                        <w:left w:val="none" w:sz="0" w:space="0" w:color="auto"/>
                                        <w:bottom w:val="none" w:sz="0" w:space="0" w:color="auto"/>
                                        <w:right w:val="none" w:sz="0" w:space="0" w:color="auto"/>
                                      </w:divBdr>
                                      <w:divsChild>
                                        <w:div w:id="1689022519">
                                          <w:marLeft w:val="0"/>
                                          <w:marRight w:val="0"/>
                                          <w:marTop w:val="0"/>
                                          <w:marBottom w:val="120"/>
                                          <w:divBdr>
                                            <w:top w:val="none" w:sz="0" w:space="0" w:color="auto"/>
                                            <w:left w:val="none" w:sz="0" w:space="0" w:color="auto"/>
                                            <w:bottom w:val="none" w:sz="0" w:space="0" w:color="auto"/>
                                            <w:right w:val="none" w:sz="0" w:space="0" w:color="auto"/>
                                          </w:divBdr>
                                          <w:divsChild>
                                            <w:div w:id="1105611690">
                                              <w:marLeft w:val="0"/>
                                              <w:marRight w:val="0"/>
                                              <w:marTop w:val="0"/>
                                              <w:marBottom w:val="0"/>
                                              <w:divBdr>
                                                <w:top w:val="none" w:sz="0" w:space="0" w:color="auto"/>
                                                <w:left w:val="none" w:sz="0" w:space="0" w:color="auto"/>
                                                <w:bottom w:val="none" w:sz="0" w:space="0" w:color="auto"/>
                                                <w:right w:val="none" w:sz="0" w:space="0" w:color="auto"/>
                                              </w:divBdr>
                                              <w:divsChild>
                                                <w:div w:id="1726685004">
                                                  <w:marLeft w:val="0"/>
                                                  <w:marRight w:val="0"/>
                                                  <w:marTop w:val="0"/>
                                                  <w:marBottom w:val="0"/>
                                                  <w:divBdr>
                                                    <w:top w:val="none" w:sz="0" w:space="0" w:color="auto"/>
                                                    <w:left w:val="none" w:sz="0" w:space="0" w:color="auto"/>
                                                    <w:bottom w:val="none" w:sz="0" w:space="0" w:color="auto"/>
                                                    <w:right w:val="none" w:sz="0" w:space="0" w:color="auto"/>
                                                  </w:divBdr>
                                                  <w:divsChild>
                                                    <w:div w:id="586115782">
                                                      <w:marLeft w:val="60"/>
                                                      <w:marRight w:val="0"/>
                                                      <w:marTop w:val="0"/>
                                                      <w:marBottom w:val="0"/>
                                                      <w:divBdr>
                                                        <w:top w:val="none" w:sz="0" w:space="0" w:color="auto"/>
                                                        <w:left w:val="none" w:sz="0" w:space="0" w:color="auto"/>
                                                        <w:bottom w:val="none" w:sz="0" w:space="0" w:color="auto"/>
                                                        <w:right w:val="none" w:sz="0" w:space="0" w:color="auto"/>
                                                      </w:divBdr>
                                                      <w:divsChild>
                                                        <w:div w:id="1849443617">
                                                          <w:marLeft w:val="0"/>
                                                          <w:marRight w:val="0"/>
                                                          <w:marTop w:val="0"/>
                                                          <w:marBottom w:val="0"/>
                                                          <w:divBdr>
                                                            <w:top w:val="none" w:sz="0" w:space="0" w:color="auto"/>
                                                            <w:left w:val="none" w:sz="0" w:space="0" w:color="auto"/>
                                                            <w:bottom w:val="none" w:sz="0" w:space="0" w:color="auto"/>
                                                            <w:right w:val="none" w:sz="0" w:space="0" w:color="auto"/>
                                                          </w:divBdr>
                                                          <w:divsChild>
                                                            <w:div w:id="1251234568">
                                                              <w:marLeft w:val="0"/>
                                                              <w:marRight w:val="0"/>
                                                              <w:marTop w:val="0"/>
                                                              <w:marBottom w:val="0"/>
                                                              <w:divBdr>
                                                                <w:top w:val="none" w:sz="0" w:space="0" w:color="auto"/>
                                                                <w:left w:val="none" w:sz="0" w:space="0" w:color="auto"/>
                                                                <w:bottom w:val="none" w:sz="0" w:space="0" w:color="auto"/>
                                                                <w:right w:val="none" w:sz="0" w:space="0" w:color="auto"/>
                                                              </w:divBdr>
                                                            </w:div>
                                                            <w:div w:id="296961599">
                                                              <w:marLeft w:val="90"/>
                                                              <w:marRight w:val="-60"/>
                                                              <w:marTop w:val="0"/>
                                                              <w:marBottom w:val="0"/>
                                                              <w:divBdr>
                                                                <w:top w:val="none" w:sz="0" w:space="0" w:color="auto"/>
                                                                <w:left w:val="none" w:sz="0" w:space="0" w:color="auto"/>
                                                                <w:bottom w:val="none" w:sz="0" w:space="0" w:color="auto"/>
                                                                <w:right w:val="none" w:sz="0" w:space="0" w:color="auto"/>
                                                              </w:divBdr>
                                                              <w:divsChild>
                                                                <w:div w:id="1380669370">
                                                                  <w:marLeft w:val="0"/>
                                                                  <w:marRight w:val="-120"/>
                                                                  <w:marTop w:val="0"/>
                                                                  <w:marBottom w:val="0"/>
                                                                  <w:divBdr>
                                                                    <w:top w:val="none" w:sz="0" w:space="0" w:color="auto"/>
                                                                    <w:left w:val="none" w:sz="0" w:space="0" w:color="auto"/>
                                                                    <w:bottom w:val="none" w:sz="0" w:space="0" w:color="auto"/>
                                                                    <w:right w:val="none" w:sz="0" w:space="0" w:color="auto"/>
                                                                  </w:divBdr>
                                                                  <w:divsChild>
                                                                    <w:div w:id="596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7340661">
                              <w:marLeft w:val="0"/>
                              <w:marRight w:val="0"/>
                              <w:marTop w:val="0"/>
                              <w:marBottom w:val="0"/>
                              <w:divBdr>
                                <w:top w:val="none" w:sz="0" w:space="0" w:color="auto"/>
                                <w:left w:val="none" w:sz="0" w:space="0" w:color="auto"/>
                                <w:bottom w:val="none" w:sz="0" w:space="0" w:color="auto"/>
                                <w:right w:val="none" w:sz="0" w:space="0" w:color="auto"/>
                              </w:divBdr>
                              <w:divsChild>
                                <w:div w:id="985164764">
                                  <w:marLeft w:val="0"/>
                                  <w:marRight w:val="120"/>
                                  <w:marTop w:val="0"/>
                                  <w:marBottom w:val="120"/>
                                  <w:divBdr>
                                    <w:top w:val="single" w:sz="6" w:space="0" w:color="DEE0E1"/>
                                    <w:left w:val="single" w:sz="6" w:space="0" w:color="DEE0E1"/>
                                    <w:bottom w:val="single" w:sz="6" w:space="0" w:color="DEE0E1"/>
                                    <w:right w:val="single" w:sz="6" w:space="0" w:color="DEE0E1"/>
                                  </w:divBdr>
                                  <w:divsChild>
                                    <w:div w:id="641349069">
                                      <w:marLeft w:val="120"/>
                                      <w:marRight w:val="0"/>
                                      <w:marTop w:val="0"/>
                                      <w:marBottom w:val="0"/>
                                      <w:divBdr>
                                        <w:top w:val="none" w:sz="0" w:space="0" w:color="auto"/>
                                        <w:left w:val="none" w:sz="0" w:space="0" w:color="auto"/>
                                        <w:bottom w:val="none" w:sz="0" w:space="0" w:color="auto"/>
                                        <w:right w:val="none" w:sz="0" w:space="0" w:color="auto"/>
                                      </w:divBdr>
                                      <w:divsChild>
                                        <w:div w:id="1269970929">
                                          <w:marLeft w:val="0"/>
                                          <w:marRight w:val="0"/>
                                          <w:marTop w:val="0"/>
                                          <w:marBottom w:val="0"/>
                                          <w:divBdr>
                                            <w:top w:val="none" w:sz="0" w:space="0" w:color="auto"/>
                                            <w:left w:val="none" w:sz="0" w:space="0" w:color="auto"/>
                                            <w:bottom w:val="none" w:sz="0" w:space="0" w:color="auto"/>
                                            <w:right w:val="none" w:sz="0" w:space="0" w:color="auto"/>
                                          </w:divBdr>
                                          <w:divsChild>
                                            <w:div w:id="1964076862">
                                              <w:marLeft w:val="0"/>
                                              <w:marRight w:val="0"/>
                                              <w:marTop w:val="0"/>
                                              <w:marBottom w:val="0"/>
                                              <w:divBdr>
                                                <w:top w:val="none" w:sz="0" w:space="0" w:color="auto"/>
                                                <w:left w:val="none" w:sz="0" w:space="0" w:color="auto"/>
                                                <w:bottom w:val="none" w:sz="0" w:space="0" w:color="auto"/>
                                                <w:right w:val="none" w:sz="0" w:space="0" w:color="auto"/>
                                              </w:divBdr>
                                              <w:divsChild>
                                                <w:div w:id="1803309301">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695927589">
                                      <w:marLeft w:val="0"/>
                                      <w:marRight w:val="0"/>
                                      <w:marTop w:val="0"/>
                                      <w:marBottom w:val="0"/>
                                      <w:divBdr>
                                        <w:top w:val="none" w:sz="0" w:space="0" w:color="auto"/>
                                        <w:left w:val="none" w:sz="0" w:space="0" w:color="auto"/>
                                        <w:bottom w:val="none" w:sz="0" w:space="0" w:color="auto"/>
                                        <w:right w:val="none" w:sz="0" w:space="0" w:color="auto"/>
                                      </w:divBdr>
                                      <w:divsChild>
                                        <w:div w:id="537668487">
                                          <w:marLeft w:val="0"/>
                                          <w:marRight w:val="0"/>
                                          <w:marTop w:val="0"/>
                                          <w:marBottom w:val="60"/>
                                          <w:divBdr>
                                            <w:top w:val="none" w:sz="0" w:space="0" w:color="auto"/>
                                            <w:left w:val="none" w:sz="0" w:space="0" w:color="auto"/>
                                            <w:bottom w:val="none" w:sz="0" w:space="0" w:color="auto"/>
                                            <w:right w:val="none" w:sz="0" w:space="0" w:color="auto"/>
                                          </w:divBdr>
                                        </w:div>
                                        <w:div w:id="615987845">
                                          <w:marLeft w:val="0"/>
                                          <w:marRight w:val="0"/>
                                          <w:marTop w:val="0"/>
                                          <w:marBottom w:val="0"/>
                                          <w:divBdr>
                                            <w:top w:val="none" w:sz="0" w:space="0" w:color="auto"/>
                                            <w:left w:val="none" w:sz="0" w:space="0" w:color="auto"/>
                                            <w:bottom w:val="none" w:sz="0" w:space="0" w:color="auto"/>
                                            <w:right w:val="none" w:sz="0" w:space="0" w:color="auto"/>
                                          </w:divBdr>
                                          <w:divsChild>
                                            <w:div w:id="20781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6665">
                                      <w:marLeft w:val="0"/>
                                      <w:marRight w:val="0"/>
                                      <w:marTop w:val="100"/>
                                      <w:marBottom w:val="0"/>
                                      <w:divBdr>
                                        <w:top w:val="none" w:sz="0" w:space="0" w:color="auto"/>
                                        <w:left w:val="none" w:sz="0" w:space="0" w:color="auto"/>
                                        <w:bottom w:val="none" w:sz="0" w:space="0" w:color="auto"/>
                                        <w:right w:val="none" w:sz="0" w:space="0" w:color="auto"/>
                                      </w:divBdr>
                                      <w:divsChild>
                                        <w:div w:id="2050450730">
                                          <w:marLeft w:val="0"/>
                                          <w:marRight w:val="0"/>
                                          <w:marTop w:val="0"/>
                                          <w:marBottom w:val="120"/>
                                          <w:divBdr>
                                            <w:top w:val="none" w:sz="0" w:space="0" w:color="auto"/>
                                            <w:left w:val="none" w:sz="0" w:space="0" w:color="auto"/>
                                            <w:bottom w:val="none" w:sz="0" w:space="0" w:color="auto"/>
                                            <w:right w:val="none" w:sz="0" w:space="0" w:color="auto"/>
                                          </w:divBdr>
                                          <w:divsChild>
                                            <w:div w:id="2005434363">
                                              <w:marLeft w:val="0"/>
                                              <w:marRight w:val="0"/>
                                              <w:marTop w:val="0"/>
                                              <w:marBottom w:val="0"/>
                                              <w:divBdr>
                                                <w:top w:val="none" w:sz="0" w:space="0" w:color="auto"/>
                                                <w:left w:val="none" w:sz="0" w:space="0" w:color="auto"/>
                                                <w:bottom w:val="none" w:sz="0" w:space="0" w:color="auto"/>
                                                <w:right w:val="none" w:sz="0" w:space="0" w:color="auto"/>
                                              </w:divBdr>
                                              <w:divsChild>
                                                <w:div w:id="2061319322">
                                                  <w:marLeft w:val="0"/>
                                                  <w:marRight w:val="0"/>
                                                  <w:marTop w:val="0"/>
                                                  <w:marBottom w:val="0"/>
                                                  <w:divBdr>
                                                    <w:top w:val="none" w:sz="0" w:space="0" w:color="auto"/>
                                                    <w:left w:val="none" w:sz="0" w:space="0" w:color="auto"/>
                                                    <w:bottom w:val="none" w:sz="0" w:space="0" w:color="auto"/>
                                                    <w:right w:val="none" w:sz="0" w:space="0" w:color="auto"/>
                                                  </w:divBdr>
                                                  <w:divsChild>
                                                    <w:div w:id="1491017403">
                                                      <w:marLeft w:val="60"/>
                                                      <w:marRight w:val="0"/>
                                                      <w:marTop w:val="0"/>
                                                      <w:marBottom w:val="0"/>
                                                      <w:divBdr>
                                                        <w:top w:val="none" w:sz="0" w:space="0" w:color="auto"/>
                                                        <w:left w:val="none" w:sz="0" w:space="0" w:color="auto"/>
                                                        <w:bottom w:val="none" w:sz="0" w:space="0" w:color="auto"/>
                                                        <w:right w:val="none" w:sz="0" w:space="0" w:color="auto"/>
                                                      </w:divBdr>
                                                      <w:divsChild>
                                                        <w:div w:id="2079084622">
                                                          <w:marLeft w:val="0"/>
                                                          <w:marRight w:val="0"/>
                                                          <w:marTop w:val="0"/>
                                                          <w:marBottom w:val="0"/>
                                                          <w:divBdr>
                                                            <w:top w:val="none" w:sz="0" w:space="0" w:color="auto"/>
                                                            <w:left w:val="none" w:sz="0" w:space="0" w:color="auto"/>
                                                            <w:bottom w:val="none" w:sz="0" w:space="0" w:color="auto"/>
                                                            <w:right w:val="none" w:sz="0" w:space="0" w:color="auto"/>
                                                          </w:divBdr>
                                                          <w:divsChild>
                                                            <w:div w:id="821577573">
                                                              <w:marLeft w:val="0"/>
                                                              <w:marRight w:val="0"/>
                                                              <w:marTop w:val="0"/>
                                                              <w:marBottom w:val="0"/>
                                                              <w:divBdr>
                                                                <w:top w:val="none" w:sz="0" w:space="0" w:color="auto"/>
                                                                <w:left w:val="none" w:sz="0" w:space="0" w:color="auto"/>
                                                                <w:bottom w:val="none" w:sz="0" w:space="0" w:color="auto"/>
                                                                <w:right w:val="none" w:sz="0" w:space="0" w:color="auto"/>
                                                              </w:divBdr>
                                                            </w:div>
                                                            <w:div w:id="144393584">
                                                              <w:marLeft w:val="90"/>
                                                              <w:marRight w:val="-60"/>
                                                              <w:marTop w:val="0"/>
                                                              <w:marBottom w:val="0"/>
                                                              <w:divBdr>
                                                                <w:top w:val="none" w:sz="0" w:space="0" w:color="auto"/>
                                                                <w:left w:val="none" w:sz="0" w:space="0" w:color="auto"/>
                                                                <w:bottom w:val="none" w:sz="0" w:space="0" w:color="auto"/>
                                                                <w:right w:val="none" w:sz="0" w:space="0" w:color="auto"/>
                                                              </w:divBdr>
                                                              <w:divsChild>
                                                                <w:div w:id="1933466444">
                                                                  <w:marLeft w:val="0"/>
                                                                  <w:marRight w:val="-120"/>
                                                                  <w:marTop w:val="0"/>
                                                                  <w:marBottom w:val="0"/>
                                                                  <w:divBdr>
                                                                    <w:top w:val="none" w:sz="0" w:space="0" w:color="auto"/>
                                                                    <w:left w:val="none" w:sz="0" w:space="0" w:color="auto"/>
                                                                    <w:bottom w:val="none" w:sz="0" w:space="0" w:color="auto"/>
                                                                    <w:right w:val="none" w:sz="0" w:space="0" w:color="auto"/>
                                                                  </w:divBdr>
                                                                  <w:divsChild>
                                                                    <w:div w:id="1999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4309472">
                              <w:marLeft w:val="0"/>
                              <w:marRight w:val="0"/>
                              <w:marTop w:val="0"/>
                              <w:marBottom w:val="0"/>
                              <w:divBdr>
                                <w:top w:val="none" w:sz="0" w:space="0" w:color="auto"/>
                                <w:left w:val="none" w:sz="0" w:space="0" w:color="auto"/>
                                <w:bottom w:val="none" w:sz="0" w:space="0" w:color="auto"/>
                                <w:right w:val="none" w:sz="0" w:space="0" w:color="auto"/>
                              </w:divBdr>
                              <w:divsChild>
                                <w:div w:id="1086881287">
                                  <w:marLeft w:val="0"/>
                                  <w:marRight w:val="120"/>
                                  <w:marTop w:val="0"/>
                                  <w:marBottom w:val="120"/>
                                  <w:divBdr>
                                    <w:top w:val="single" w:sz="6" w:space="0" w:color="DEE0E1"/>
                                    <w:left w:val="single" w:sz="6" w:space="0" w:color="DEE0E1"/>
                                    <w:bottom w:val="single" w:sz="6" w:space="0" w:color="DEE0E1"/>
                                    <w:right w:val="single" w:sz="6" w:space="0" w:color="DEE0E1"/>
                                  </w:divBdr>
                                  <w:divsChild>
                                    <w:div w:id="863322817">
                                      <w:marLeft w:val="120"/>
                                      <w:marRight w:val="0"/>
                                      <w:marTop w:val="0"/>
                                      <w:marBottom w:val="0"/>
                                      <w:divBdr>
                                        <w:top w:val="none" w:sz="0" w:space="0" w:color="auto"/>
                                        <w:left w:val="none" w:sz="0" w:space="0" w:color="auto"/>
                                        <w:bottom w:val="none" w:sz="0" w:space="0" w:color="auto"/>
                                        <w:right w:val="none" w:sz="0" w:space="0" w:color="auto"/>
                                      </w:divBdr>
                                      <w:divsChild>
                                        <w:div w:id="1249266704">
                                          <w:marLeft w:val="0"/>
                                          <w:marRight w:val="0"/>
                                          <w:marTop w:val="0"/>
                                          <w:marBottom w:val="0"/>
                                          <w:divBdr>
                                            <w:top w:val="none" w:sz="0" w:space="0" w:color="auto"/>
                                            <w:left w:val="none" w:sz="0" w:space="0" w:color="auto"/>
                                            <w:bottom w:val="none" w:sz="0" w:space="0" w:color="auto"/>
                                            <w:right w:val="none" w:sz="0" w:space="0" w:color="auto"/>
                                          </w:divBdr>
                                          <w:divsChild>
                                            <w:div w:id="1693799865">
                                              <w:marLeft w:val="0"/>
                                              <w:marRight w:val="0"/>
                                              <w:marTop w:val="0"/>
                                              <w:marBottom w:val="0"/>
                                              <w:divBdr>
                                                <w:top w:val="none" w:sz="0" w:space="0" w:color="auto"/>
                                                <w:left w:val="none" w:sz="0" w:space="0" w:color="auto"/>
                                                <w:bottom w:val="none" w:sz="0" w:space="0" w:color="auto"/>
                                                <w:right w:val="none" w:sz="0" w:space="0" w:color="auto"/>
                                              </w:divBdr>
                                              <w:divsChild>
                                                <w:div w:id="1733849752">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69893385">
                                      <w:marLeft w:val="0"/>
                                      <w:marRight w:val="0"/>
                                      <w:marTop w:val="0"/>
                                      <w:marBottom w:val="0"/>
                                      <w:divBdr>
                                        <w:top w:val="none" w:sz="0" w:space="0" w:color="auto"/>
                                        <w:left w:val="none" w:sz="0" w:space="0" w:color="auto"/>
                                        <w:bottom w:val="none" w:sz="0" w:space="0" w:color="auto"/>
                                        <w:right w:val="none" w:sz="0" w:space="0" w:color="auto"/>
                                      </w:divBdr>
                                      <w:divsChild>
                                        <w:div w:id="175388743">
                                          <w:marLeft w:val="0"/>
                                          <w:marRight w:val="0"/>
                                          <w:marTop w:val="0"/>
                                          <w:marBottom w:val="60"/>
                                          <w:divBdr>
                                            <w:top w:val="none" w:sz="0" w:space="0" w:color="auto"/>
                                            <w:left w:val="none" w:sz="0" w:space="0" w:color="auto"/>
                                            <w:bottom w:val="none" w:sz="0" w:space="0" w:color="auto"/>
                                            <w:right w:val="none" w:sz="0" w:space="0" w:color="auto"/>
                                          </w:divBdr>
                                        </w:div>
                                        <w:div w:id="1145590296">
                                          <w:marLeft w:val="0"/>
                                          <w:marRight w:val="0"/>
                                          <w:marTop w:val="0"/>
                                          <w:marBottom w:val="0"/>
                                          <w:divBdr>
                                            <w:top w:val="none" w:sz="0" w:space="0" w:color="auto"/>
                                            <w:left w:val="none" w:sz="0" w:space="0" w:color="auto"/>
                                            <w:bottom w:val="none" w:sz="0" w:space="0" w:color="auto"/>
                                            <w:right w:val="none" w:sz="0" w:space="0" w:color="auto"/>
                                          </w:divBdr>
                                          <w:divsChild>
                                            <w:div w:id="1852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8714">
                                      <w:marLeft w:val="0"/>
                                      <w:marRight w:val="0"/>
                                      <w:marTop w:val="100"/>
                                      <w:marBottom w:val="0"/>
                                      <w:divBdr>
                                        <w:top w:val="none" w:sz="0" w:space="0" w:color="auto"/>
                                        <w:left w:val="none" w:sz="0" w:space="0" w:color="auto"/>
                                        <w:bottom w:val="none" w:sz="0" w:space="0" w:color="auto"/>
                                        <w:right w:val="none" w:sz="0" w:space="0" w:color="auto"/>
                                      </w:divBdr>
                                      <w:divsChild>
                                        <w:div w:id="1289119456">
                                          <w:marLeft w:val="0"/>
                                          <w:marRight w:val="0"/>
                                          <w:marTop w:val="0"/>
                                          <w:marBottom w:val="120"/>
                                          <w:divBdr>
                                            <w:top w:val="none" w:sz="0" w:space="0" w:color="auto"/>
                                            <w:left w:val="none" w:sz="0" w:space="0" w:color="auto"/>
                                            <w:bottom w:val="none" w:sz="0" w:space="0" w:color="auto"/>
                                            <w:right w:val="none" w:sz="0" w:space="0" w:color="auto"/>
                                          </w:divBdr>
                                          <w:divsChild>
                                            <w:div w:id="1040126626">
                                              <w:marLeft w:val="0"/>
                                              <w:marRight w:val="0"/>
                                              <w:marTop w:val="0"/>
                                              <w:marBottom w:val="0"/>
                                              <w:divBdr>
                                                <w:top w:val="none" w:sz="0" w:space="0" w:color="auto"/>
                                                <w:left w:val="none" w:sz="0" w:space="0" w:color="auto"/>
                                                <w:bottom w:val="none" w:sz="0" w:space="0" w:color="auto"/>
                                                <w:right w:val="none" w:sz="0" w:space="0" w:color="auto"/>
                                              </w:divBdr>
                                              <w:divsChild>
                                                <w:div w:id="1452629130">
                                                  <w:marLeft w:val="0"/>
                                                  <w:marRight w:val="0"/>
                                                  <w:marTop w:val="0"/>
                                                  <w:marBottom w:val="0"/>
                                                  <w:divBdr>
                                                    <w:top w:val="none" w:sz="0" w:space="0" w:color="auto"/>
                                                    <w:left w:val="none" w:sz="0" w:space="0" w:color="auto"/>
                                                    <w:bottom w:val="none" w:sz="0" w:space="0" w:color="auto"/>
                                                    <w:right w:val="none" w:sz="0" w:space="0" w:color="auto"/>
                                                  </w:divBdr>
                                                  <w:divsChild>
                                                    <w:div w:id="1147472545">
                                                      <w:marLeft w:val="60"/>
                                                      <w:marRight w:val="0"/>
                                                      <w:marTop w:val="0"/>
                                                      <w:marBottom w:val="0"/>
                                                      <w:divBdr>
                                                        <w:top w:val="none" w:sz="0" w:space="0" w:color="auto"/>
                                                        <w:left w:val="none" w:sz="0" w:space="0" w:color="auto"/>
                                                        <w:bottom w:val="none" w:sz="0" w:space="0" w:color="auto"/>
                                                        <w:right w:val="none" w:sz="0" w:space="0" w:color="auto"/>
                                                      </w:divBdr>
                                                      <w:divsChild>
                                                        <w:div w:id="1853833686">
                                                          <w:marLeft w:val="0"/>
                                                          <w:marRight w:val="0"/>
                                                          <w:marTop w:val="0"/>
                                                          <w:marBottom w:val="0"/>
                                                          <w:divBdr>
                                                            <w:top w:val="none" w:sz="0" w:space="0" w:color="auto"/>
                                                            <w:left w:val="none" w:sz="0" w:space="0" w:color="auto"/>
                                                            <w:bottom w:val="none" w:sz="0" w:space="0" w:color="auto"/>
                                                            <w:right w:val="none" w:sz="0" w:space="0" w:color="auto"/>
                                                          </w:divBdr>
                                                          <w:divsChild>
                                                            <w:div w:id="1868760394">
                                                              <w:marLeft w:val="0"/>
                                                              <w:marRight w:val="0"/>
                                                              <w:marTop w:val="0"/>
                                                              <w:marBottom w:val="0"/>
                                                              <w:divBdr>
                                                                <w:top w:val="none" w:sz="0" w:space="0" w:color="auto"/>
                                                                <w:left w:val="none" w:sz="0" w:space="0" w:color="auto"/>
                                                                <w:bottom w:val="none" w:sz="0" w:space="0" w:color="auto"/>
                                                                <w:right w:val="none" w:sz="0" w:space="0" w:color="auto"/>
                                                              </w:divBdr>
                                                            </w:div>
                                                            <w:div w:id="491221456">
                                                              <w:marLeft w:val="90"/>
                                                              <w:marRight w:val="-60"/>
                                                              <w:marTop w:val="0"/>
                                                              <w:marBottom w:val="0"/>
                                                              <w:divBdr>
                                                                <w:top w:val="none" w:sz="0" w:space="0" w:color="auto"/>
                                                                <w:left w:val="none" w:sz="0" w:space="0" w:color="auto"/>
                                                                <w:bottom w:val="none" w:sz="0" w:space="0" w:color="auto"/>
                                                                <w:right w:val="none" w:sz="0" w:space="0" w:color="auto"/>
                                                              </w:divBdr>
                                                              <w:divsChild>
                                                                <w:div w:id="1067000815">
                                                                  <w:marLeft w:val="0"/>
                                                                  <w:marRight w:val="-120"/>
                                                                  <w:marTop w:val="0"/>
                                                                  <w:marBottom w:val="0"/>
                                                                  <w:divBdr>
                                                                    <w:top w:val="none" w:sz="0" w:space="0" w:color="auto"/>
                                                                    <w:left w:val="none" w:sz="0" w:space="0" w:color="auto"/>
                                                                    <w:bottom w:val="none" w:sz="0" w:space="0" w:color="auto"/>
                                                                    <w:right w:val="none" w:sz="0" w:space="0" w:color="auto"/>
                                                                  </w:divBdr>
                                                                  <w:divsChild>
                                                                    <w:div w:id="19221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53995">
                              <w:marLeft w:val="0"/>
                              <w:marRight w:val="0"/>
                              <w:marTop w:val="0"/>
                              <w:marBottom w:val="0"/>
                              <w:divBdr>
                                <w:top w:val="none" w:sz="0" w:space="0" w:color="auto"/>
                                <w:left w:val="none" w:sz="0" w:space="0" w:color="auto"/>
                                <w:bottom w:val="none" w:sz="0" w:space="0" w:color="auto"/>
                                <w:right w:val="none" w:sz="0" w:space="0" w:color="auto"/>
                              </w:divBdr>
                              <w:divsChild>
                                <w:div w:id="328873524">
                                  <w:marLeft w:val="0"/>
                                  <w:marRight w:val="120"/>
                                  <w:marTop w:val="0"/>
                                  <w:marBottom w:val="120"/>
                                  <w:divBdr>
                                    <w:top w:val="single" w:sz="6" w:space="0" w:color="DEE0E1"/>
                                    <w:left w:val="single" w:sz="6" w:space="0" w:color="DEE0E1"/>
                                    <w:bottom w:val="single" w:sz="6" w:space="0" w:color="DEE0E1"/>
                                    <w:right w:val="single" w:sz="6" w:space="0" w:color="DEE0E1"/>
                                  </w:divBdr>
                                  <w:divsChild>
                                    <w:div w:id="1643273522">
                                      <w:marLeft w:val="120"/>
                                      <w:marRight w:val="0"/>
                                      <w:marTop w:val="0"/>
                                      <w:marBottom w:val="0"/>
                                      <w:divBdr>
                                        <w:top w:val="none" w:sz="0" w:space="0" w:color="auto"/>
                                        <w:left w:val="none" w:sz="0" w:space="0" w:color="auto"/>
                                        <w:bottom w:val="none" w:sz="0" w:space="0" w:color="auto"/>
                                        <w:right w:val="none" w:sz="0" w:space="0" w:color="auto"/>
                                      </w:divBdr>
                                      <w:divsChild>
                                        <w:div w:id="727072204">
                                          <w:marLeft w:val="0"/>
                                          <w:marRight w:val="0"/>
                                          <w:marTop w:val="0"/>
                                          <w:marBottom w:val="0"/>
                                          <w:divBdr>
                                            <w:top w:val="none" w:sz="0" w:space="0" w:color="auto"/>
                                            <w:left w:val="none" w:sz="0" w:space="0" w:color="auto"/>
                                            <w:bottom w:val="none" w:sz="0" w:space="0" w:color="auto"/>
                                            <w:right w:val="none" w:sz="0" w:space="0" w:color="auto"/>
                                          </w:divBdr>
                                          <w:divsChild>
                                            <w:div w:id="727537281">
                                              <w:marLeft w:val="0"/>
                                              <w:marRight w:val="0"/>
                                              <w:marTop w:val="0"/>
                                              <w:marBottom w:val="0"/>
                                              <w:divBdr>
                                                <w:top w:val="none" w:sz="0" w:space="0" w:color="auto"/>
                                                <w:left w:val="none" w:sz="0" w:space="0" w:color="auto"/>
                                                <w:bottom w:val="none" w:sz="0" w:space="0" w:color="auto"/>
                                                <w:right w:val="none" w:sz="0" w:space="0" w:color="auto"/>
                                              </w:divBdr>
                                              <w:divsChild>
                                                <w:div w:id="61567174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040473296">
                                      <w:marLeft w:val="0"/>
                                      <w:marRight w:val="0"/>
                                      <w:marTop w:val="0"/>
                                      <w:marBottom w:val="0"/>
                                      <w:divBdr>
                                        <w:top w:val="none" w:sz="0" w:space="0" w:color="auto"/>
                                        <w:left w:val="none" w:sz="0" w:space="0" w:color="auto"/>
                                        <w:bottom w:val="none" w:sz="0" w:space="0" w:color="auto"/>
                                        <w:right w:val="none" w:sz="0" w:space="0" w:color="auto"/>
                                      </w:divBdr>
                                      <w:divsChild>
                                        <w:div w:id="1712224404">
                                          <w:marLeft w:val="0"/>
                                          <w:marRight w:val="0"/>
                                          <w:marTop w:val="0"/>
                                          <w:marBottom w:val="60"/>
                                          <w:divBdr>
                                            <w:top w:val="none" w:sz="0" w:space="0" w:color="auto"/>
                                            <w:left w:val="none" w:sz="0" w:space="0" w:color="auto"/>
                                            <w:bottom w:val="none" w:sz="0" w:space="0" w:color="auto"/>
                                            <w:right w:val="none" w:sz="0" w:space="0" w:color="auto"/>
                                          </w:divBdr>
                                        </w:div>
                                        <w:div w:id="1279146006">
                                          <w:marLeft w:val="0"/>
                                          <w:marRight w:val="0"/>
                                          <w:marTop w:val="0"/>
                                          <w:marBottom w:val="0"/>
                                          <w:divBdr>
                                            <w:top w:val="none" w:sz="0" w:space="0" w:color="auto"/>
                                            <w:left w:val="none" w:sz="0" w:space="0" w:color="auto"/>
                                            <w:bottom w:val="none" w:sz="0" w:space="0" w:color="auto"/>
                                            <w:right w:val="none" w:sz="0" w:space="0" w:color="auto"/>
                                          </w:divBdr>
                                          <w:divsChild>
                                            <w:div w:id="16307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7984">
                                      <w:marLeft w:val="0"/>
                                      <w:marRight w:val="0"/>
                                      <w:marTop w:val="100"/>
                                      <w:marBottom w:val="0"/>
                                      <w:divBdr>
                                        <w:top w:val="none" w:sz="0" w:space="0" w:color="auto"/>
                                        <w:left w:val="none" w:sz="0" w:space="0" w:color="auto"/>
                                        <w:bottom w:val="none" w:sz="0" w:space="0" w:color="auto"/>
                                        <w:right w:val="none" w:sz="0" w:space="0" w:color="auto"/>
                                      </w:divBdr>
                                      <w:divsChild>
                                        <w:div w:id="1802311017">
                                          <w:marLeft w:val="0"/>
                                          <w:marRight w:val="0"/>
                                          <w:marTop w:val="0"/>
                                          <w:marBottom w:val="120"/>
                                          <w:divBdr>
                                            <w:top w:val="none" w:sz="0" w:space="0" w:color="auto"/>
                                            <w:left w:val="none" w:sz="0" w:space="0" w:color="auto"/>
                                            <w:bottom w:val="none" w:sz="0" w:space="0" w:color="auto"/>
                                            <w:right w:val="none" w:sz="0" w:space="0" w:color="auto"/>
                                          </w:divBdr>
                                          <w:divsChild>
                                            <w:div w:id="1563373761">
                                              <w:marLeft w:val="0"/>
                                              <w:marRight w:val="0"/>
                                              <w:marTop w:val="0"/>
                                              <w:marBottom w:val="0"/>
                                              <w:divBdr>
                                                <w:top w:val="none" w:sz="0" w:space="0" w:color="auto"/>
                                                <w:left w:val="none" w:sz="0" w:space="0" w:color="auto"/>
                                                <w:bottom w:val="none" w:sz="0" w:space="0" w:color="auto"/>
                                                <w:right w:val="none" w:sz="0" w:space="0" w:color="auto"/>
                                              </w:divBdr>
                                              <w:divsChild>
                                                <w:div w:id="2040815989">
                                                  <w:marLeft w:val="0"/>
                                                  <w:marRight w:val="0"/>
                                                  <w:marTop w:val="0"/>
                                                  <w:marBottom w:val="0"/>
                                                  <w:divBdr>
                                                    <w:top w:val="none" w:sz="0" w:space="0" w:color="auto"/>
                                                    <w:left w:val="none" w:sz="0" w:space="0" w:color="auto"/>
                                                    <w:bottom w:val="none" w:sz="0" w:space="0" w:color="auto"/>
                                                    <w:right w:val="none" w:sz="0" w:space="0" w:color="auto"/>
                                                  </w:divBdr>
                                                  <w:divsChild>
                                                    <w:div w:id="906376766">
                                                      <w:marLeft w:val="60"/>
                                                      <w:marRight w:val="0"/>
                                                      <w:marTop w:val="0"/>
                                                      <w:marBottom w:val="0"/>
                                                      <w:divBdr>
                                                        <w:top w:val="none" w:sz="0" w:space="0" w:color="auto"/>
                                                        <w:left w:val="none" w:sz="0" w:space="0" w:color="auto"/>
                                                        <w:bottom w:val="none" w:sz="0" w:space="0" w:color="auto"/>
                                                        <w:right w:val="none" w:sz="0" w:space="0" w:color="auto"/>
                                                      </w:divBdr>
                                                      <w:divsChild>
                                                        <w:div w:id="33817595">
                                                          <w:marLeft w:val="0"/>
                                                          <w:marRight w:val="0"/>
                                                          <w:marTop w:val="0"/>
                                                          <w:marBottom w:val="0"/>
                                                          <w:divBdr>
                                                            <w:top w:val="none" w:sz="0" w:space="0" w:color="auto"/>
                                                            <w:left w:val="none" w:sz="0" w:space="0" w:color="auto"/>
                                                            <w:bottom w:val="none" w:sz="0" w:space="0" w:color="auto"/>
                                                            <w:right w:val="none" w:sz="0" w:space="0" w:color="auto"/>
                                                          </w:divBdr>
                                                          <w:divsChild>
                                                            <w:div w:id="933442064">
                                                              <w:marLeft w:val="0"/>
                                                              <w:marRight w:val="0"/>
                                                              <w:marTop w:val="0"/>
                                                              <w:marBottom w:val="0"/>
                                                              <w:divBdr>
                                                                <w:top w:val="none" w:sz="0" w:space="0" w:color="auto"/>
                                                                <w:left w:val="none" w:sz="0" w:space="0" w:color="auto"/>
                                                                <w:bottom w:val="none" w:sz="0" w:space="0" w:color="auto"/>
                                                                <w:right w:val="none" w:sz="0" w:space="0" w:color="auto"/>
                                                              </w:divBdr>
                                                            </w:div>
                                                            <w:div w:id="2099864426">
                                                              <w:marLeft w:val="90"/>
                                                              <w:marRight w:val="-60"/>
                                                              <w:marTop w:val="0"/>
                                                              <w:marBottom w:val="0"/>
                                                              <w:divBdr>
                                                                <w:top w:val="none" w:sz="0" w:space="0" w:color="auto"/>
                                                                <w:left w:val="none" w:sz="0" w:space="0" w:color="auto"/>
                                                                <w:bottom w:val="none" w:sz="0" w:space="0" w:color="auto"/>
                                                                <w:right w:val="none" w:sz="0" w:space="0" w:color="auto"/>
                                                              </w:divBdr>
                                                              <w:divsChild>
                                                                <w:div w:id="1081103242">
                                                                  <w:marLeft w:val="0"/>
                                                                  <w:marRight w:val="-120"/>
                                                                  <w:marTop w:val="0"/>
                                                                  <w:marBottom w:val="0"/>
                                                                  <w:divBdr>
                                                                    <w:top w:val="none" w:sz="0" w:space="0" w:color="auto"/>
                                                                    <w:left w:val="none" w:sz="0" w:space="0" w:color="auto"/>
                                                                    <w:bottom w:val="none" w:sz="0" w:space="0" w:color="auto"/>
                                                                    <w:right w:val="none" w:sz="0" w:space="0" w:color="auto"/>
                                                                  </w:divBdr>
                                                                  <w:divsChild>
                                                                    <w:div w:id="5598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740335">
                              <w:marLeft w:val="0"/>
                              <w:marRight w:val="0"/>
                              <w:marTop w:val="0"/>
                              <w:marBottom w:val="0"/>
                              <w:divBdr>
                                <w:top w:val="none" w:sz="0" w:space="0" w:color="auto"/>
                                <w:left w:val="none" w:sz="0" w:space="0" w:color="auto"/>
                                <w:bottom w:val="none" w:sz="0" w:space="0" w:color="auto"/>
                                <w:right w:val="none" w:sz="0" w:space="0" w:color="auto"/>
                              </w:divBdr>
                              <w:divsChild>
                                <w:div w:id="128984557">
                                  <w:marLeft w:val="0"/>
                                  <w:marRight w:val="120"/>
                                  <w:marTop w:val="0"/>
                                  <w:marBottom w:val="120"/>
                                  <w:divBdr>
                                    <w:top w:val="single" w:sz="6" w:space="0" w:color="DEE0E1"/>
                                    <w:left w:val="single" w:sz="6" w:space="0" w:color="DEE0E1"/>
                                    <w:bottom w:val="single" w:sz="6" w:space="0" w:color="DEE0E1"/>
                                    <w:right w:val="single" w:sz="6" w:space="0" w:color="DEE0E1"/>
                                  </w:divBdr>
                                  <w:divsChild>
                                    <w:div w:id="1351562006">
                                      <w:marLeft w:val="120"/>
                                      <w:marRight w:val="0"/>
                                      <w:marTop w:val="0"/>
                                      <w:marBottom w:val="0"/>
                                      <w:divBdr>
                                        <w:top w:val="none" w:sz="0" w:space="0" w:color="auto"/>
                                        <w:left w:val="none" w:sz="0" w:space="0" w:color="auto"/>
                                        <w:bottom w:val="none" w:sz="0" w:space="0" w:color="auto"/>
                                        <w:right w:val="none" w:sz="0" w:space="0" w:color="auto"/>
                                      </w:divBdr>
                                      <w:divsChild>
                                        <w:div w:id="1949044806">
                                          <w:marLeft w:val="0"/>
                                          <w:marRight w:val="0"/>
                                          <w:marTop w:val="0"/>
                                          <w:marBottom w:val="0"/>
                                          <w:divBdr>
                                            <w:top w:val="none" w:sz="0" w:space="0" w:color="auto"/>
                                            <w:left w:val="none" w:sz="0" w:space="0" w:color="auto"/>
                                            <w:bottom w:val="none" w:sz="0" w:space="0" w:color="auto"/>
                                            <w:right w:val="none" w:sz="0" w:space="0" w:color="auto"/>
                                          </w:divBdr>
                                          <w:divsChild>
                                            <w:div w:id="1854765171">
                                              <w:marLeft w:val="0"/>
                                              <w:marRight w:val="0"/>
                                              <w:marTop w:val="0"/>
                                              <w:marBottom w:val="0"/>
                                              <w:divBdr>
                                                <w:top w:val="none" w:sz="0" w:space="0" w:color="auto"/>
                                                <w:left w:val="none" w:sz="0" w:space="0" w:color="auto"/>
                                                <w:bottom w:val="none" w:sz="0" w:space="0" w:color="auto"/>
                                                <w:right w:val="none" w:sz="0" w:space="0" w:color="auto"/>
                                              </w:divBdr>
                                              <w:divsChild>
                                                <w:div w:id="1838424386">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539903347">
                                      <w:marLeft w:val="0"/>
                                      <w:marRight w:val="0"/>
                                      <w:marTop w:val="0"/>
                                      <w:marBottom w:val="0"/>
                                      <w:divBdr>
                                        <w:top w:val="none" w:sz="0" w:space="0" w:color="auto"/>
                                        <w:left w:val="none" w:sz="0" w:space="0" w:color="auto"/>
                                        <w:bottom w:val="none" w:sz="0" w:space="0" w:color="auto"/>
                                        <w:right w:val="none" w:sz="0" w:space="0" w:color="auto"/>
                                      </w:divBdr>
                                      <w:divsChild>
                                        <w:div w:id="1804039308">
                                          <w:marLeft w:val="0"/>
                                          <w:marRight w:val="0"/>
                                          <w:marTop w:val="0"/>
                                          <w:marBottom w:val="60"/>
                                          <w:divBdr>
                                            <w:top w:val="none" w:sz="0" w:space="0" w:color="auto"/>
                                            <w:left w:val="none" w:sz="0" w:space="0" w:color="auto"/>
                                            <w:bottom w:val="none" w:sz="0" w:space="0" w:color="auto"/>
                                            <w:right w:val="none" w:sz="0" w:space="0" w:color="auto"/>
                                          </w:divBdr>
                                        </w:div>
                                        <w:div w:id="1232472859">
                                          <w:marLeft w:val="0"/>
                                          <w:marRight w:val="0"/>
                                          <w:marTop w:val="0"/>
                                          <w:marBottom w:val="0"/>
                                          <w:divBdr>
                                            <w:top w:val="none" w:sz="0" w:space="0" w:color="auto"/>
                                            <w:left w:val="none" w:sz="0" w:space="0" w:color="auto"/>
                                            <w:bottom w:val="none" w:sz="0" w:space="0" w:color="auto"/>
                                            <w:right w:val="none" w:sz="0" w:space="0" w:color="auto"/>
                                          </w:divBdr>
                                          <w:divsChild>
                                            <w:div w:id="13248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7977">
                                      <w:marLeft w:val="0"/>
                                      <w:marRight w:val="0"/>
                                      <w:marTop w:val="100"/>
                                      <w:marBottom w:val="0"/>
                                      <w:divBdr>
                                        <w:top w:val="none" w:sz="0" w:space="0" w:color="auto"/>
                                        <w:left w:val="none" w:sz="0" w:space="0" w:color="auto"/>
                                        <w:bottom w:val="none" w:sz="0" w:space="0" w:color="auto"/>
                                        <w:right w:val="none" w:sz="0" w:space="0" w:color="auto"/>
                                      </w:divBdr>
                                      <w:divsChild>
                                        <w:div w:id="453403481">
                                          <w:marLeft w:val="0"/>
                                          <w:marRight w:val="0"/>
                                          <w:marTop w:val="0"/>
                                          <w:marBottom w:val="120"/>
                                          <w:divBdr>
                                            <w:top w:val="none" w:sz="0" w:space="0" w:color="auto"/>
                                            <w:left w:val="none" w:sz="0" w:space="0" w:color="auto"/>
                                            <w:bottom w:val="none" w:sz="0" w:space="0" w:color="auto"/>
                                            <w:right w:val="none" w:sz="0" w:space="0" w:color="auto"/>
                                          </w:divBdr>
                                          <w:divsChild>
                                            <w:div w:id="1567107946">
                                              <w:marLeft w:val="0"/>
                                              <w:marRight w:val="0"/>
                                              <w:marTop w:val="0"/>
                                              <w:marBottom w:val="0"/>
                                              <w:divBdr>
                                                <w:top w:val="none" w:sz="0" w:space="0" w:color="auto"/>
                                                <w:left w:val="none" w:sz="0" w:space="0" w:color="auto"/>
                                                <w:bottom w:val="none" w:sz="0" w:space="0" w:color="auto"/>
                                                <w:right w:val="none" w:sz="0" w:space="0" w:color="auto"/>
                                              </w:divBdr>
                                              <w:divsChild>
                                                <w:div w:id="1941913760">
                                                  <w:marLeft w:val="0"/>
                                                  <w:marRight w:val="0"/>
                                                  <w:marTop w:val="0"/>
                                                  <w:marBottom w:val="0"/>
                                                  <w:divBdr>
                                                    <w:top w:val="none" w:sz="0" w:space="0" w:color="auto"/>
                                                    <w:left w:val="none" w:sz="0" w:space="0" w:color="auto"/>
                                                    <w:bottom w:val="none" w:sz="0" w:space="0" w:color="auto"/>
                                                    <w:right w:val="none" w:sz="0" w:space="0" w:color="auto"/>
                                                  </w:divBdr>
                                                  <w:divsChild>
                                                    <w:div w:id="722632282">
                                                      <w:marLeft w:val="60"/>
                                                      <w:marRight w:val="0"/>
                                                      <w:marTop w:val="0"/>
                                                      <w:marBottom w:val="0"/>
                                                      <w:divBdr>
                                                        <w:top w:val="none" w:sz="0" w:space="0" w:color="auto"/>
                                                        <w:left w:val="none" w:sz="0" w:space="0" w:color="auto"/>
                                                        <w:bottom w:val="none" w:sz="0" w:space="0" w:color="auto"/>
                                                        <w:right w:val="none" w:sz="0" w:space="0" w:color="auto"/>
                                                      </w:divBdr>
                                                      <w:divsChild>
                                                        <w:div w:id="1895510007">
                                                          <w:marLeft w:val="0"/>
                                                          <w:marRight w:val="0"/>
                                                          <w:marTop w:val="0"/>
                                                          <w:marBottom w:val="0"/>
                                                          <w:divBdr>
                                                            <w:top w:val="none" w:sz="0" w:space="0" w:color="auto"/>
                                                            <w:left w:val="none" w:sz="0" w:space="0" w:color="auto"/>
                                                            <w:bottom w:val="none" w:sz="0" w:space="0" w:color="auto"/>
                                                            <w:right w:val="none" w:sz="0" w:space="0" w:color="auto"/>
                                                          </w:divBdr>
                                                          <w:divsChild>
                                                            <w:div w:id="1992518884">
                                                              <w:marLeft w:val="0"/>
                                                              <w:marRight w:val="0"/>
                                                              <w:marTop w:val="0"/>
                                                              <w:marBottom w:val="0"/>
                                                              <w:divBdr>
                                                                <w:top w:val="none" w:sz="0" w:space="0" w:color="auto"/>
                                                                <w:left w:val="none" w:sz="0" w:space="0" w:color="auto"/>
                                                                <w:bottom w:val="none" w:sz="0" w:space="0" w:color="auto"/>
                                                                <w:right w:val="none" w:sz="0" w:space="0" w:color="auto"/>
                                                              </w:divBdr>
                                                            </w:div>
                                                            <w:div w:id="1394818636">
                                                              <w:marLeft w:val="90"/>
                                                              <w:marRight w:val="-60"/>
                                                              <w:marTop w:val="0"/>
                                                              <w:marBottom w:val="0"/>
                                                              <w:divBdr>
                                                                <w:top w:val="none" w:sz="0" w:space="0" w:color="auto"/>
                                                                <w:left w:val="none" w:sz="0" w:space="0" w:color="auto"/>
                                                                <w:bottom w:val="none" w:sz="0" w:space="0" w:color="auto"/>
                                                                <w:right w:val="none" w:sz="0" w:space="0" w:color="auto"/>
                                                              </w:divBdr>
                                                              <w:divsChild>
                                                                <w:div w:id="1418671820">
                                                                  <w:marLeft w:val="0"/>
                                                                  <w:marRight w:val="-120"/>
                                                                  <w:marTop w:val="0"/>
                                                                  <w:marBottom w:val="0"/>
                                                                  <w:divBdr>
                                                                    <w:top w:val="none" w:sz="0" w:space="0" w:color="auto"/>
                                                                    <w:left w:val="none" w:sz="0" w:space="0" w:color="auto"/>
                                                                    <w:bottom w:val="none" w:sz="0" w:space="0" w:color="auto"/>
                                                                    <w:right w:val="none" w:sz="0" w:space="0" w:color="auto"/>
                                                                  </w:divBdr>
                                                                  <w:divsChild>
                                                                    <w:div w:id="979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153547">
                              <w:marLeft w:val="0"/>
                              <w:marRight w:val="0"/>
                              <w:marTop w:val="0"/>
                              <w:marBottom w:val="0"/>
                              <w:divBdr>
                                <w:top w:val="none" w:sz="0" w:space="0" w:color="auto"/>
                                <w:left w:val="none" w:sz="0" w:space="0" w:color="auto"/>
                                <w:bottom w:val="none" w:sz="0" w:space="0" w:color="auto"/>
                                <w:right w:val="none" w:sz="0" w:space="0" w:color="auto"/>
                              </w:divBdr>
                              <w:divsChild>
                                <w:div w:id="1569463332">
                                  <w:marLeft w:val="0"/>
                                  <w:marRight w:val="120"/>
                                  <w:marTop w:val="0"/>
                                  <w:marBottom w:val="120"/>
                                  <w:divBdr>
                                    <w:top w:val="single" w:sz="6" w:space="0" w:color="DEE0E1"/>
                                    <w:left w:val="single" w:sz="6" w:space="0" w:color="DEE0E1"/>
                                    <w:bottom w:val="single" w:sz="6" w:space="0" w:color="DEE0E1"/>
                                    <w:right w:val="single" w:sz="6" w:space="0" w:color="DEE0E1"/>
                                  </w:divBdr>
                                  <w:divsChild>
                                    <w:div w:id="1755204514">
                                      <w:marLeft w:val="120"/>
                                      <w:marRight w:val="0"/>
                                      <w:marTop w:val="0"/>
                                      <w:marBottom w:val="0"/>
                                      <w:divBdr>
                                        <w:top w:val="none" w:sz="0" w:space="0" w:color="auto"/>
                                        <w:left w:val="none" w:sz="0" w:space="0" w:color="auto"/>
                                        <w:bottom w:val="none" w:sz="0" w:space="0" w:color="auto"/>
                                        <w:right w:val="none" w:sz="0" w:space="0" w:color="auto"/>
                                      </w:divBdr>
                                      <w:divsChild>
                                        <w:div w:id="2116434317">
                                          <w:marLeft w:val="0"/>
                                          <w:marRight w:val="0"/>
                                          <w:marTop w:val="0"/>
                                          <w:marBottom w:val="0"/>
                                          <w:divBdr>
                                            <w:top w:val="none" w:sz="0" w:space="0" w:color="auto"/>
                                            <w:left w:val="none" w:sz="0" w:space="0" w:color="auto"/>
                                            <w:bottom w:val="none" w:sz="0" w:space="0" w:color="auto"/>
                                            <w:right w:val="none" w:sz="0" w:space="0" w:color="auto"/>
                                          </w:divBdr>
                                          <w:divsChild>
                                            <w:div w:id="1223908068">
                                              <w:marLeft w:val="0"/>
                                              <w:marRight w:val="0"/>
                                              <w:marTop w:val="0"/>
                                              <w:marBottom w:val="0"/>
                                              <w:divBdr>
                                                <w:top w:val="none" w:sz="0" w:space="0" w:color="auto"/>
                                                <w:left w:val="none" w:sz="0" w:space="0" w:color="auto"/>
                                                <w:bottom w:val="none" w:sz="0" w:space="0" w:color="auto"/>
                                                <w:right w:val="none" w:sz="0" w:space="0" w:color="auto"/>
                                              </w:divBdr>
                                              <w:divsChild>
                                                <w:div w:id="2529923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36938296">
                                      <w:marLeft w:val="0"/>
                                      <w:marRight w:val="0"/>
                                      <w:marTop w:val="0"/>
                                      <w:marBottom w:val="0"/>
                                      <w:divBdr>
                                        <w:top w:val="none" w:sz="0" w:space="0" w:color="auto"/>
                                        <w:left w:val="none" w:sz="0" w:space="0" w:color="auto"/>
                                        <w:bottom w:val="none" w:sz="0" w:space="0" w:color="auto"/>
                                        <w:right w:val="none" w:sz="0" w:space="0" w:color="auto"/>
                                      </w:divBdr>
                                      <w:divsChild>
                                        <w:div w:id="877469314">
                                          <w:marLeft w:val="0"/>
                                          <w:marRight w:val="0"/>
                                          <w:marTop w:val="0"/>
                                          <w:marBottom w:val="60"/>
                                          <w:divBdr>
                                            <w:top w:val="none" w:sz="0" w:space="0" w:color="auto"/>
                                            <w:left w:val="none" w:sz="0" w:space="0" w:color="auto"/>
                                            <w:bottom w:val="none" w:sz="0" w:space="0" w:color="auto"/>
                                            <w:right w:val="none" w:sz="0" w:space="0" w:color="auto"/>
                                          </w:divBdr>
                                        </w:div>
                                        <w:div w:id="1709405139">
                                          <w:marLeft w:val="0"/>
                                          <w:marRight w:val="0"/>
                                          <w:marTop w:val="0"/>
                                          <w:marBottom w:val="0"/>
                                          <w:divBdr>
                                            <w:top w:val="none" w:sz="0" w:space="0" w:color="auto"/>
                                            <w:left w:val="none" w:sz="0" w:space="0" w:color="auto"/>
                                            <w:bottom w:val="none" w:sz="0" w:space="0" w:color="auto"/>
                                            <w:right w:val="none" w:sz="0" w:space="0" w:color="auto"/>
                                          </w:divBdr>
                                          <w:divsChild>
                                            <w:div w:id="19907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0967">
                                      <w:marLeft w:val="0"/>
                                      <w:marRight w:val="0"/>
                                      <w:marTop w:val="100"/>
                                      <w:marBottom w:val="0"/>
                                      <w:divBdr>
                                        <w:top w:val="none" w:sz="0" w:space="0" w:color="auto"/>
                                        <w:left w:val="none" w:sz="0" w:space="0" w:color="auto"/>
                                        <w:bottom w:val="none" w:sz="0" w:space="0" w:color="auto"/>
                                        <w:right w:val="none" w:sz="0" w:space="0" w:color="auto"/>
                                      </w:divBdr>
                                      <w:divsChild>
                                        <w:div w:id="502555602">
                                          <w:marLeft w:val="0"/>
                                          <w:marRight w:val="0"/>
                                          <w:marTop w:val="0"/>
                                          <w:marBottom w:val="120"/>
                                          <w:divBdr>
                                            <w:top w:val="none" w:sz="0" w:space="0" w:color="auto"/>
                                            <w:left w:val="none" w:sz="0" w:space="0" w:color="auto"/>
                                            <w:bottom w:val="none" w:sz="0" w:space="0" w:color="auto"/>
                                            <w:right w:val="none" w:sz="0" w:space="0" w:color="auto"/>
                                          </w:divBdr>
                                          <w:divsChild>
                                            <w:div w:id="725571324">
                                              <w:marLeft w:val="0"/>
                                              <w:marRight w:val="0"/>
                                              <w:marTop w:val="0"/>
                                              <w:marBottom w:val="0"/>
                                              <w:divBdr>
                                                <w:top w:val="none" w:sz="0" w:space="0" w:color="auto"/>
                                                <w:left w:val="none" w:sz="0" w:space="0" w:color="auto"/>
                                                <w:bottom w:val="none" w:sz="0" w:space="0" w:color="auto"/>
                                                <w:right w:val="none" w:sz="0" w:space="0" w:color="auto"/>
                                              </w:divBdr>
                                              <w:divsChild>
                                                <w:div w:id="1766808347">
                                                  <w:marLeft w:val="0"/>
                                                  <w:marRight w:val="0"/>
                                                  <w:marTop w:val="0"/>
                                                  <w:marBottom w:val="0"/>
                                                  <w:divBdr>
                                                    <w:top w:val="none" w:sz="0" w:space="0" w:color="auto"/>
                                                    <w:left w:val="none" w:sz="0" w:space="0" w:color="auto"/>
                                                    <w:bottom w:val="none" w:sz="0" w:space="0" w:color="auto"/>
                                                    <w:right w:val="none" w:sz="0" w:space="0" w:color="auto"/>
                                                  </w:divBdr>
                                                  <w:divsChild>
                                                    <w:div w:id="1146168148">
                                                      <w:marLeft w:val="60"/>
                                                      <w:marRight w:val="0"/>
                                                      <w:marTop w:val="0"/>
                                                      <w:marBottom w:val="0"/>
                                                      <w:divBdr>
                                                        <w:top w:val="none" w:sz="0" w:space="0" w:color="auto"/>
                                                        <w:left w:val="none" w:sz="0" w:space="0" w:color="auto"/>
                                                        <w:bottom w:val="none" w:sz="0" w:space="0" w:color="auto"/>
                                                        <w:right w:val="none" w:sz="0" w:space="0" w:color="auto"/>
                                                      </w:divBdr>
                                                      <w:divsChild>
                                                        <w:div w:id="381369233">
                                                          <w:marLeft w:val="0"/>
                                                          <w:marRight w:val="0"/>
                                                          <w:marTop w:val="0"/>
                                                          <w:marBottom w:val="0"/>
                                                          <w:divBdr>
                                                            <w:top w:val="none" w:sz="0" w:space="0" w:color="auto"/>
                                                            <w:left w:val="none" w:sz="0" w:space="0" w:color="auto"/>
                                                            <w:bottom w:val="none" w:sz="0" w:space="0" w:color="auto"/>
                                                            <w:right w:val="none" w:sz="0" w:space="0" w:color="auto"/>
                                                          </w:divBdr>
                                                          <w:divsChild>
                                                            <w:div w:id="1362784122">
                                                              <w:marLeft w:val="0"/>
                                                              <w:marRight w:val="0"/>
                                                              <w:marTop w:val="0"/>
                                                              <w:marBottom w:val="0"/>
                                                              <w:divBdr>
                                                                <w:top w:val="none" w:sz="0" w:space="0" w:color="auto"/>
                                                                <w:left w:val="none" w:sz="0" w:space="0" w:color="auto"/>
                                                                <w:bottom w:val="none" w:sz="0" w:space="0" w:color="auto"/>
                                                                <w:right w:val="none" w:sz="0" w:space="0" w:color="auto"/>
                                                              </w:divBdr>
                                                            </w:div>
                                                            <w:div w:id="3288374">
                                                              <w:marLeft w:val="90"/>
                                                              <w:marRight w:val="-60"/>
                                                              <w:marTop w:val="0"/>
                                                              <w:marBottom w:val="0"/>
                                                              <w:divBdr>
                                                                <w:top w:val="none" w:sz="0" w:space="0" w:color="auto"/>
                                                                <w:left w:val="none" w:sz="0" w:space="0" w:color="auto"/>
                                                                <w:bottom w:val="none" w:sz="0" w:space="0" w:color="auto"/>
                                                                <w:right w:val="none" w:sz="0" w:space="0" w:color="auto"/>
                                                              </w:divBdr>
                                                              <w:divsChild>
                                                                <w:div w:id="1517384769">
                                                                  <w:marLeft w:val="0"/>
                                                                  <w:marRight w:val="-120"/>
                                                                  <w:marTop w:val="0"/>
                                                                  <w:marBottom w:val="0"/>
                                                                  <w:divBdr>
                                                                    <w:top w:val="none" w:sz="0" w:space="0" w:color="auto"/>
                                                                    <w:left w:val="none" w:sz="0" w:space="0" w:color="auto"/>
                                                                    <w:bottom w:val="none" w:sz="0" w:space="0" w:color="auto"/>
                                                                    <w:right w:val="none" w:sz="0" w:space="0" w:color="auto"/>
                                                                  </w:divBdr>
                                                                  <w:divsChild>
                                                                    <w:div w:id="8927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979968">
                              <w:marLeft w:val="0"/>
                              <w:marRight w:val="0"/>
                              <w:marTop w:val="0"/>
                              <w:marBottom w:val="0"/>
                              <w:divBdr>
                                <w:top w:val="none" w:sz="0" w:space="0" w:color="auto"/>
                                <w:left w:val="none" w:sz="0" w:space="0" w:color="auto"/>
                                <w:bottom w:val="none" w:sz="0" w:space="0" w:color="auto"/>
                                <w:right w:val="none" w:sz="0" w:space="0" w:color="auto"/>
                              </w:divBdr>
                              <w:divsChild>
                                <w:div w:id="1920482370">
                                  <w:marLeft w:val="0"/>
                                  <w:marRight w:val="120"/>
                                  <w:marTop w:val="0"/>
                                  <w:marBottom w:val="120"/>
                                  <w:divBdr>
                                    <w:top w:val="single" w:sz="6" w:space="0" w:color="DEE0E1"/>
                                    <w:left w:val="single" w:sz="6" w:space="0" w:color="DEE0E1"/>
                                    <w:bottom w:val="single" w:sz="6" w:space="0" w:color="DEE0E1"/>
                                    <w:right w:val="single" w:sz="6" w:space="0" w:color="DEE0E1"/>
                                  </w:divBdr>
                                  <w:divsChild>
                                    <w:div w:id="1446537567">
                                      <w:marLeft w:val="120"/>
                                      <w:marRight w:val="0"/>
                                      <w:marTop w:val="0"/>
                                      <w:marBottom w:val="0"/>
                                      <w:divBdr>
                                        <w:top w:val="none" w:sz="0" w:space="0" w:color="auto"/>
                                        <w:left w:val="none" w:sz="0" w:space="0" w:color="auto"/>
                                        <w:bottom w:val="none" w:sz="0" w:space="0" w:color="auto"/>
                                        <w:right w:val="none" w:sz="0" w:space="0" w:color="auto"/>
                                      </w:divBdr>
                                      <w:divsChild>
                                        <w:div w:id="854464562">
                                          <w:marLeft w:val="0"/>
                                          <w:marRight w:val="0"/>
                                          <w:marTop w:val="0"/>
                                          <w:marBottom w:val="0"/>
                                          <w:divBdr>
                                            <w:top w:val="none" w:sz="0" w:space="0" w:color="auto"/>
                                            <w:left w:val="none" w:sz="0" w:space="0" w:color="auto"/>
                                            <w:bottom w:val="none" w:sz="0" w:space="0" w:color="auto"/>
                                            <w:right w:val="none" w:sz="0" w:space="0" w:color="auto"/>
                                          </w:divBdr>
                                          <w:divsChild>
                                            <w:div w:id="131218587">
                                              <w:marLeft w:val="0"/>
                                              <w:marRight w:val="0"/>
                                              <w:marTop w:val="0"/>
                                              <w:marBottom w:val="0"/>
                                              <w:divBdr>
                                                <w:top w:val="none" w:sz="0" w:space="0" w:color="auto"/>
                                                <w:left w:val="none" w:sz="0" w:space="0" w:color="auto"/>
                                                <w:bottom w:val="none" w:sz="0" w:space="0" w:color="auto"/>
                                                <w:right w:val="none" w:sz="0" w:space="0" w:color="auto"/>
                                              </w:divBdr>
                                              <w:divsChild>
                                                <w:div w:id="1686327679">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46308962">
                                      <w:marLeft w:val="0"/>
                                      <w:marRight w:val="0"/>
                                      <w:marTop w:val="0"/>
                                      <w:marBottom w:val="0"/>
                                      <w:divBdr>
                                        <w:top w:val="none" w:sz="0" w:space="0" w:color="auto"/>
                                        <w:left w:val="none" w:sz="0" w:space="0" w:color="auto"/>
                                        <w:bottom w:val="none" w:sz="0" w:space="0" w:color="auto"/>
                                        <w:right w:val="none" w:sz="0" w:space="0" w:color="auto"/>
                                      </w:divBdr>
                                      <w:divsChild>
                                        <w:div w:id="109206937">
                                          <w:marLeft w:val="0"/>
                                          <w:marRight w:val="0"/>
                                          <w:marTop w:val="0"/>
                                          <w:marBottom w:val="60"/>
                                          <w:divBdr>
                                            <w:top w:val="none" w:sz="0" w:space="0" w:color="auto"/>
                                            <w:left w:val="none" w:sz="0" w:space="0" w:color="auto"/>
                                            <w:bottom w:val="none" w:sz="0" w:space="0" w:color="auto"/>
                                            <w:right w:val="none" w:sz="0" w:space="0" w:color="auto"/>
                                          </w:divBdr>
                                        </w:div>
                                        <w:div w:id="724137125">
                                          <w:marLeft w:val="0"/>
                                          <w:marRight w:val="0"/>
                                          <w:marTop w:val="0"/>
                                          <w:marBottom w:val="0"/>
                                          <w:divBdr>
                                            <w:top w:val="none" w:sz="0" w:space="0" w:color="auto"/>
                                            <w:left w:val="none" w:sz="0" w:space="0" w:color="auto"/>
                                            <w:bottom w:val="none" w:sz="0" w:space="0" w:color="auto"/>
                                            <w:right w:val="none" w:sz="0" w:space="0" w:color="auto"/>
                                          </w:divBdr>
                                          <w:divsChild>
                                            <w:div w:id="16684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7252">
                                      <w:marLeft w:val="0"/>
                                      <w:marRight w:val="0"/>
                                      <w:marTop w:val="100"/>
                                      <w:marBottom w:val="0"/>
                                      <w:divBdr>
                                        <w:top w:val="none" w:sz="0" w:space="0" w:color="auto"/>
                                        <w:left w:val="none" w:sz="0" w:space="0" w:color="auto"/>
                                        <w:bottom w:val="none" w:sz="0" w:space="0" w:color="auto"/>
                                        <w:right w:val="none" w:sz="0" w:space="0" w:color="auto"/>
                                      </w:divBdr>
                                      <w:divsChild>
                                        <w:div w:id="2081096825">
                                          <w:marLeft w:val="0"/>
                                          <w:marRight w:val="0"/>
                                          <w:marTop w:val="0"/>
                                          <w:marBottom w:val="120"/>
                                          <w:divBdr>
                                            <w:top w:val="none" w:sz="0" w:space="0" w:color="auto"/>
                                            <w:left w:val="none" w:sz="0" w:space="0" w:color="auto"/>
                                            <w:bottom w:val="none" w:sz="0" w:space="0" w:color="auto"/>
                                            <w:right w:val="none" w:sz="0" w:space="0" w:color="auto"/>
                                          </w:divBdr>
                                          <w:divsChild>
                                            <w:div w:id="445664428">
                                              <w:marLeft w:val="0"/>
                                              <w:marRight w:val="0"/>
                                              <w:marTop w:val="0"/>
                                              <w:marBottom w:val="0"/>
                                              <w:divBdr>
                                                <w:top w:val="none" w:sz="0" w:space="0" w:color="auto"/>
                                                <w:left w:val="none" w:sz="0" w:space="0" w:color="auto"/>
                                                <w:bottom w:val="none" w:sz="0" w:space="0" w:color="auto"/>
                                                <w:right w:val="none" w:sz="0" w:space="0" w:color="auto"/>
                                              </w:divBdr>
                                              <w:divsChild>
                                                <w:div w:id="1063211324">
                                                  <w:marLeft w:val="0"/>
                                                  <w:marRight w:val="0"/>
                                                  <w:marTop w:val="0"/>
                                                  <w:marBottom w:val="0"/>
                                                  <w:divBdr>
                                                    <w:top w:val="none" w:sz="0" w:space="0" w:color="auto"/>
                                                    <w:left w:val="none" w:sz="0" w:space="0" w:color="auto"/>
                                                    <w:bottom w:val="none" w:sz="0" w:space="0" w:color="auto"/>
                                                    <w:right w:val="none" w:sz="0" w:space="0" w:color="auto"/>
                                                  </w:divBdr>
                                                  <w:divsChild>
                                                    <w:div w:id="1796948554">
                                                      <w:marLeft w:val="60"/>
                                                      <w:marRight w:val="0"/>
                                                      <w:marTop w:val="0"/>
                                                      <w:marBottom w:val="0"/>
                                                      <w:divBdr>
                                                        <w:top w:val="none" w:sz="0" w:space="0" w:color="auto"/>
                                                        <w:left w:val="none" w:sz="0" w:space="0" w:color="auto"/>
                                                        <w:bottom w:val="none" w:sz="0" w:space="0" w:color="auto"/>
                                                        <w:right w:val="none" w:sz="0" w:space="0" w:color="auto"/>
                                                      </w:divBdr>
                                                      <w:divsChild>
                                                        <w:div w:id="794568236">
                                                          <w:marLeft w:val="0"/>
                                                          <w:marRight w:val="0"/>
                                                          <w:marTop w:val="0"/>
                                                          <w:marBottom w:val="0"/>
                                                          <w:divBdr>
                                                            <w:top w:val="none" w:sz="0" w:space="0" w:color="auto"/>
                                                            <w:left w:val="none" w:sz="0" w:space="0" w:color="auto"/>
                                                            <w:bottom w:val="none" w:sz="0" w:space="0" w:color="auto"/>
                                                            <w:right w:val="none" w:sz="0" w:space="0" w:color="auto"/>
                                                          </w:divBdr>
                                                          <w:divsChild>
                                                            <w:div w:id="874661683">
                                                              <w:marLeft w:val="0"/>
                                                              <w:marRight w:val="0"/>
                                                              <w:marTop w:val="0"/>
                                                              <w:marBottom w:val="0"/>
                                                              <w:divBdr>
                                                                <w:top w:val="none" w:sz="0" w:space="0" w:color="auto"/>
                                                                <w:left w:val="none" w:sz="0" w:space="0" w:color="auto"/>
                                                                <w:bottom w:val="none" w:sz="0" w:space="0" w:color="auto"/>
                                                                <w:right w:val="none" w:sz="0" w:space="0" w:color="auto"/>
                                                              </w:divBdr>
                                                            </w:div>
                                                            <w:div w:id="1772123539">
                                                              <w:marLeft w:val="90"/>
                                                              <w:marRight w:val="-60"/>
                                                              <w:marTop w:val="0"/>
                                                              <w:marBottom w:val="0"/>
                                                              <w:divBdr>
                                                                <w:top w:val="none" w:sz="0" w:space="0" w:color="auto"/>
                                                                <w:left w:val="none" w:sz="0" w:space="0" w:color="auto"/>
                                                                <w:bottom w:val="none" w:sz="0" w:space="0" w:color="auto"/>
                                                                <w:right w:val="none" w:sz="0" w:space="0" w:color="auto"/>
                                                              </w:divBdr>
                                                              <w:divsChild>
                                                                <w:div w:id="1822771575">
                                                                  <w:marLeft w:val="0"/>
                                                                  <w:marRight w:val="-120"/>
                                                                  <w:marTop w:val="0"/>
                                                                  <w:marBottom w:val="0"/>
                                                                  <w:divBdr>
                                                                    <w:top w:val="none" w:sz="0" w:space="0" w:color="auto"/>
                                                                    <w:left w:val="none" w:sz="0" w:space="0" w:color="auto"/>
                                                                    <w:bottom w:val="none" w:sz="0" w:space="0" w:color="auto"/>
                                                                    <w:right w:val="none" w:sz="0" w:space="0" w:color="auto"/>
                                                                  </w:divBdr>
                                                                  <w:divsChild>
                                                                    <w:div w:id="20654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4782574">
                              <w:marLeft w:val="0"/>
                              <w:marRight w:val="0"/>
                              <w:marTop w:val="0"/>
                              <w:marBottom w:val="0"/>
                              <w:divBdr>
                                <w:top w:val="none" w:sz="0" w:space="0" w:color="auto"/>
                                <w:left w:val="none" w:sz="0" w:space="0" w:color="auto"/>
                                <w:bottom w:val="none" w:sz="0" w:space="0" w:color="auto"/>
                                <w:right w:val="none" w:sz="0" w:space="0" w:color="auto"/>
                              </w:divBdr>
                              <w:divsChild>
                                <w:div w:id="1408303799">
                                  <w:marLeft w:val="0"/>
                                  <w:marRight w:val="120"/>
                                  <w:marTop w:val="0"/>
                                  <w:marBottom w:val="120"/>
                                  <w:divBdr>
                                    <w:top w:val="single" w:sz="6" w:space="0" w:color="DEE0E1"/>
                                    <w:left w:val="single" w:sz="6" w:space="0" w:color="DEE0E1"/>
                                    <w:bottom w:val="single" w:sz="6" w:space="0" w:color="DEE0E1"/>
                                    <w:right w:val="single" w:sz="6" w:space="0" w:color="DEE0E1"/>
                                  </w:divBdr>
                                  <w:divsChild>
                                    <w:div w:id="1431462954">
                                      <w:marLeft w:val="120"/>
                                      <w:marRight w:val="0"/>
                                      <w:marTop w:val="0"/>
                                      <w:marBottom w:val="0"/>
                                      <w:divBdr>
                                        <w:top w:val="none" w:sz="0" w:space="0" w:color="auto"/>
                                        <w:left w:val="none" w:sz="0" w:space="0" w:color="auto"/>
                                        <w:bottom w:val="none" w:sz="0" w:space="0" w:color="auto"/>
                                        <w:right w:val="none" w:sz="0" w:space="0" w:color="auto"/>
                                      </w:divBdr>
                                      <w:divsChild>
                                        <w:div w:id="735208457">
                                          <w:marLeft w:val="0"/>
                                          <w:marRight w:val="0"/>
                                          <w:marTop w:val="0"/>
                                          <w:marBottom w:val="0"/>
                                          <w:divBdr>
                                            <w:top w:val="none" w:sz="0" w:space="0" w:color="auto"/>
                                            <w:left w:val="none" w:sz="0" w:space="0" w:color="auto"/>
                                            <w:bottom w:val="none" w:sz="0" w:space="0" w:color="auto"/>
                                            <w:right w:val="none" w:sz="0" w:space="0" w:color="auto"/>
                                          </w:divBdr>
                                          <w:divsChild>
                                            <w:div w:id="418796271">
                                              <w:marLeft w:val="0"/>
                                              <w:marRight w:val="0"/>
                                              <w:marTop w:val="0"/>
                                              <w:marBottom w:val="0"/>
                                              <w:divBdr>
                                                <w:top w:val="none" w:sz="0" w:space="0" w:color="auto"/>
                                                <w:left w:val="none" w:sz="0" w:space="0" w:color="auto"/>
                                                <w:bottom w:val="none" w:sz="0" w:space="0" w:color="auto"/>
                                                <w:right w:val="none" w:sz="0" w:space="0" w:color="auto"/>
                                              </w:divBdr>
                                              <w:divsChild>
                                                <w:div w:id="107814028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917596554">
                                      <w:marLeft w:val="0"/>
                                      <w:marRight w:val="0"/>
                                      <w:marTop w:val="0"/>
                                      <w:marBottom w:val="0"/>
                                      <w:divBdr>
                                        <w:top w:val="none" w:sz="0" w:space="0" w:color="auto"/>
                                        <w:left w:val="none" w:sz="0" w:space="0" w:color="auto"/>
                                        <w:bottom w:val="none" w:sz="0" w:space="0" w:color="auto"/>
                                        <w:right w:val="none" w:sz="0" w:space="0" w:color="auto"/>
                                      </w:divBdr>
                                      <w:divsChild>
                                        <w:div w:id="1065837399">
                                          <w:marLeft w:val="0"/>
                                          <w:marRight w:val="0"/>
                                          <w:marTop w:val="0"/>
                                          <w:marBottom w:val="60"/>
                                          <w:divBdr>
                                            <w:top w:val="none" w:sz="0" w:space="0" w:color="auto"/>
                                            <w:left w:val="none" w:sz="0" w:space="0" w:color="auto"/>
                                            <w:bottom w:val="none" w:sz="0" w:space="0" w:color="auto"/>
                                            <w:right w:val="none" w:sz="0" w:space="0" w:color="auto"/>
                                          </w:divBdr>
                                        </w:div>
                                        <w:div w:id="1081221384">
                                          <w:marLeft w:val="0"/>
                                          <w:marRight w:val="0"/>
                                          <w:marTop w:val="0"/>
                                          <w:marBottom w:val="0"/>
                                          <w:divBdr>
                                            <w:top w:val="none" w:sz="0" w:space="0" w:color="auto"/>
                                            <w:left w:val="none" w:sz="0" w:space="0" w:color="auto"/>
                                            <w:bottom w:val="none" w:sz="0" w:space="0" w:color="auto"/>
                                            <w:right w:val="none" w:sz="0" w:space="0" w:color="auto"/>
                                          </w:divBdr>
                                          <w:divsChild>
                                            <w:div w:id="806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357">
                                      <w:marLeft w:val="0"/>
                                      <w:marRight w:val="0"/>
                                      <w:marTop w:val="100"/>
                                      <w:marBottom w:val="0"/>
                                      <w:divBdr>
                                        <w:top w:val="none" w:sz="0" w:space="0" w:color="auto"/>
                                        <w:left w:val="none" w:sz="0" w:space="0" w:color="auto"/>
                                        <w:bottom w:val="none" w:sz="0" w:space="0" w:color="auto"/>
                                        <w:right w:val="none" w:sz="0" w:space="0" w:color="auto"/>
                                      </w:divBdr>
                                      <w:divsChild>
                                        <w:div w:id="1948342101">
                                          <w:marLeft w:val="0"/>
                                          <w:marRight w:val="0"/>
                                          <w:marTop w:val="0"/>
                                          <w:marBottom w:val="120"/>
                                          <w:divBdr>
                                            <w:top w:val="none" w:sz="0" w:space="0" w:color="auto"/>
                                            <w:left w:val="none" w:sz="0" w:space="0" w:color="auto"/>
                                            <w:bottom w:val="none" w:sz="0" w:space="0" w:color="auto"/>
                                            <w:right w:val="none" w:sz="0" w:space="0" w:color="auto"/>
                                          </w:divBdr>
                                          <w:divsChild>
                                            <w:div w:id="1506820934">
                                              <w:marLeft w:val="0"/>
                                              <w:marRight w:val="0"/>
                                              <w:marTop w:val="0"/>
                                              <w:marBottom w:val="0"/>
                                              <w:divBdr>
                                                <w:top w:val="none" w:sz="0" w:space="0" w:color="auto"/>
                                                <w:left w:val="none" w:sz="0" w:space="0" w:color="auto"/>
                                                <w:bottom w:val="none" w:sz="0" w:space="0" w:color="auto"/>
                                                <w:right w:val="none" w:sz="0" w:space="0" w:color="auto"/>
                                              </w:divBdr>
                                              <w:divsChild>
                                                <w:div w:id="890577424">
                                                  <w:marLeft w:val="0"/>
                                                  <w:marRight w:val="0"/>
                                                  <w:marTop w:val="0"/>
                                                  <w:marBottom w:val="0"/>
                                                  <w:divBdr>
                                                    <w:top w:val="none" w:sz="0" w:space="0" w:color="auto"/>
                                                    <w:left w:val="none" w:sz="0" w:space="0" w:color="auto"/>
                                                    <w:bottom w:val="none" w:sz="0" w:space="0" w:color="auto"/>
                                                    <w:right w:val="none" w:sz="0" w:space="0" w:color="auto"/>
                                                  </w:divBdr>
                                                  <w:divsChild>
                                                    <w:div w:id="171455413">
                                                      <w:marLeft w:val="60"/>
                                                      <w:marRight w:val="0"/>
                                                      <w:marTop w:val="0"/>
                                                      <w:marBottom w:val="0"/>
                                                      <w:divBdr>
                                                        <w:top w:val="none" w:sz="0" w:space="0" w:color="auto"/>
                                                        <w:left w:val="none" w:sz="0" w:space="0" w:color="auto"/>
                                                        <w:bottom w:val="none" w:sz="0" w:space="0" w:color="auto"/>
                                                        <w:right w:val="none" w:sz="0" w:space="0" w:color="auto"/>
                                                      </w:divBdr>
                                                      <w:divsChild>
                                                        <w:div w:id="1819346811">
                                                          <w:marLeft w:val="0"/>
                                                          <w:marRight w:val="0"/>
                                                          <w:marTop w:val="0"/>
                                                          <w:marBottom w:val="0"/>
                                                          <w:divBdr>
                                                            <w:top w:val="none" w:sz="0" w:space="0" w:color="auto"/>
                                                            <w:left w:val="none" w:sz="0" w:space="0" w:color="auto"/>
                                                            <w:bottom w:val="none" w:sz="0" w:space="0" w:color="auto"/>
                                                            <w:right w:val="none" w:sz="0" w:space="0" w:color="auto"/>
                                                          </w:divBdr>
                                                          <w:divsChild>
                                                            <w:div w:id="1963415008">
                                                              <w:marLeft w:val="0"/>
                                                              <w:marRight w:val="0"/>
                                                              <w:marTop w:val="0"/>
                                                              <w:marBottom w:val="0"/>
                                                              <w:divBdr>
                                                                <w:top w:val="none" w:sz="0" w:space="0" w:color="auto"/>
                                                                <w:left w:val="none" w:sz="0" w:space="0" w:color="auto"/>
                                                                <w:bottom w:val="none" w:sz="0" w:space="0" w:color="auto"/>
                                                                <w:right w:val="none" w:sz="0" w:space="0" w:color="auto"/>
                                                              </w:divBdr>
                                                            </w:div>
                                                            <w:div w:id="1011951962">
                                                              <w:marLeft w:val="90"/>
                                                              <w:marRight w:val="-60"/>
                                                              <w:marTop w:val="0"/>
                                                              <w:marBottom w:val="0"/>
                                                              <w:divBdr>
                                                                <w:top w:val="none" w:sz="0" w:space="0" w:color="auto"/>
                                                                <w:left w:val="none" w:sz="0" w:space="0" w:color="auto"/>
                                                                <w:bottom w:val="none" w:sz="0" w:space="0" w:color="auto"/>
                                                                <w:right w:val="none" w:sz="0" w:space="0" w:color="auto"/>
                                                              </w:divBdr>
                                                              <w:divsChild>
                                                                <w:div w:id="1325472741">
                                                                  <w:marLeft w:val="0"/>
                                                                  <w:marRight w:val="-120"/>
                                                                  <w:marTop w:val="0"/>
                                                                  <w:marBottom w:val="0"/>
                                                                  <w:divBdr>
                                                                    <w:top w:val="none" w:sz="0" w:space="0" w:color="auto"/>
                                                                    <w:left w:val="none" w:sz="0" w:space="0" w:color="auto"/>
                                                                    <w:bottom w:val="none" w:sz="0" w:space="0" w:color="auto"/>
                                                                    <w:right w:val="none" w:sz="0" w:space="0" w:color="auto"/>
                                                                  </w:divBdr>
                                                                  <w:divsChild>
                                                                    <w:div w:id="4709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085527">
                              <w:marLeft w:val="0"/>
                              <w:marRight w:val="0"/>
                              <w:marTop w:val="0"/>
                              <w:marBottom w:val="0"/>
                              <w:divBdr>
                                <w:top w:val="none" w:sz="0" w:space="0" w:color="auto"/>
                                <w:left w:val="none" w:sz="0" w:space="0" w:color="auto"/>
                                <w:bottom w:val="none" w:sz="0" w:space="0" w:color="auto"/>
                                <w:right w:val="none" w:sz="0" w:space="0" w:color="auto"/>
                              </w:divBdr>
                              <w:divsChild>
                                <w:div w:id="1906066884">
                                  <w:marLeft w:val="0"/>
                                  <w:marRight w:val="120"/>
                                  <w:marTop w:val="0"/>
                                  <w:marBottom w:val="120"/>
                                  <w:divBdr>
                                    <w:top w:val="single" w:sz="6" w:space="0" w:color="DEE0E1"/>
                                    <w:left w:val="single" w:sz="6" w:space="0" w:color="DEE0E1"/>
                                    <w:bottom w:val="single" w:sz="6" w:space="0" w:color="DEE0E1"/>
                                    <w:right w:val="single" w:sz="6" w:space="0" w:color="DEE0E1"/>
                                  </w:divBdr>
                                  <w:divsChild>
                                    <w:div w:id="210269150">
                                      <w:marLeft w:val="120"/>
                                      <w:marRight w:val="0"/>
                                      <w:marTop w:val="0"/>
                                      <w:marBottom w:val="0"/>
                                      <w:divBdr>
                                        <w:top w:val="none" w:sz="0" w:space="0" w:color="auto"/>
                                        <w:left w:val="none" w:sz="0" w:space="0" w:color="auto"/>
                                        <w:bottom w:val="none" w:sz="0" w:space="0" w:color="auto"/>
                                        <w:right w:val="none" w:sz="0" w:space="0" w:color="auto"/>
                                      </w:divBdr>
                                      <w:divsChild>
                                        <w:div w:id="1571766477">
                                          <w:marLeft w:val="0"/>
                                          <w:marRight w:val="0"/>
                                          <w:marTop w:val="0"/>
                                          <w:marBottom w:val="0"/>
                                          <w:divBdr>
                                            <w:top w:val="none" w:sz="0" w:space="0" w:color="auto"/>
                                            <w:left w:val="none" w:sz="0" w:space="0" w:color="auto"/>
                                            <w:bottom w:val="none" w:sz="0" w:space="0" w:color="auto"/>
                                            <w:right w:val="none" w:sz="0" w:space="0" w:color="auto"/>
                                          </w:divBdr>
                                          <w:divsChild>
                                            <w:div w:id="2053387267">
                                              <w:marLeft w:val="0"/>
                                              <w:marRight w:val="0"/>
                                              <w:marTop w:val="0"/>
                                              <w:marBottom w:val="0"/>
                                              <w:divBdr>
                                                <w:top w:val="none" w:sz="0" w:space="0" w:color="auto"/>
                                                <w:left w:val="none" w:sz="0" w:space="0" w:color="auto"/>
                                                <w:bottom w:val="none" w:sz="0" w:space="0" w:color="auto"/>
                                                <w:right w:val="none" w:sz="0" w:space="0" w:color="auto"/>
                                              </w:divBdr>
                                              <w:divsChild>
                                                <w:div w:id="805244131">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831943858">
                                      <w:marLeft w:val="0"/>
                                      <w:marRight w:val="0"/>
                                      <w:marTop w:val="0"/>
                                      <w:marBottom w:val="0"/>
                                      <w:divBdr>
                                        <w:top w:val="none" w:sz="0" w:space="0" w:color="auto"/>
                                        <w:left w:val="none" w:sz="0" w:space="0" w:color="auto"/>
                                        <w:bottom w:val="none" w:sz="0" w:space="0" w:color="auto"/>
                                        <w:right w:val="none" w:sz="0" w:space="0" w:color="auto"/>
                                      </w:divBdr>
                                      <w:divsChild>
                                        <w:div w:id="913929879">
                                          <w:marLeft w:val="0"/>
                                          <w:marRight w:val="0"/>
                                          <w:marTop w:val="0"/>
                                          <w:marBottom w:val="60"/>
                                          <w:divBdr>
                                            <w:top w:val="none" w:sz="0" w:space="0" w:color="auto"/>
                                            <w:left w:val="none" w:sz="0" w:space="0" w:color="auto"/>
                                            <w:bottom w:val="none" w:sz="0" w:space="0" w:color="auto"/>
                                            <w:right w:val="none" w:sz="0" w:space="0" w:color="auto"/>
                                          </w:divBdr>
                                        </w:div>
                                        <w:div w:id="1246573666">
                                          <w:marLeft w:val="0"/>
                                          <w:marRight w:val="0"/>
                                          <w:marTop w:val="0"/>
                                          <w:marBottom w:val="0"/>
                                          <w:divBdr>
                                            <w:top w:val="none" w:sz="0" w:space="0" w:color="auto"/>
                                            <w:left w:val="none" w:sz="0" w:space="0" w:color="auto"/>
                                            <w:bottom w:val="none" w:sz="0" w:space="0" w:color="auto"/>
                                            <w:right w:val="none" w:sz="0" w:space="0" w:color="auto"/>
                                          </w:divBdr>
                                          <w:divsChild>
                                            <w:div w:id="4687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913">
                                      <w:marLeft w:val="0"/>
                                      <w:marRight w:val="0"/>
                                      <w:marTop w:val="100"/>
                                      <w:marBottom w:val="0"/>
                                      <w:divBdr>
                                        <w:top w:val="none" w:sz="0" w:space="0" w:color="auto"/>
                                        <w:left w:val="none" w:sz="0" w:space="0" w:color="auto"/>
                                        <w:bottom w:val="none" w:sz="0" w:space="0" w:color="auto"/>
                                        <w:right w:val="none" w:sz="0" w:space="0" w:color="auto"/>
                                      </w:divBdr>
                                      <w:divsChild>
                                        <w:div w:id="1980724214">
                                          <w:marLeft w:val="0"/>
                                          <w:marRight w:val="0"/>
                                          <w:marTop w:val="0"/>
                                          <w:marBottom w:val="120"/>
                                          <w:divBdr>
                                            <w:top w:val="none" w:sz="0" w:space="0" w:color="auto"/>
                                            <w:left w:val="none" w:sz="0" w:space="0" w:color="auto"/>
                                            <w:bottom w:val="none" w:sz="0" w:space="0" w:color="auto"/>
                                            <w:right w:val="none" w:sz="0" w:space="0" w:color="auto"/>
                                          </w:divBdr>
                                          <w:divsChild>
                                            <w:div w:id="106895518">
                                              <w:marLeft w:val="0"/>
                                              <w:marRight w:val="0"/>
                                              <w:marTop w:val="0"/>
                                              <w:marBottom w:val="0"/>
                                              <w:divBdr>
                                                <w:top w:val="none" w:sz="0" w:space="0" w:color="auto"/>
                                                <w:left w:val="none" w:sz="0" w:space="0" w:color="auto"/>
                                                <w:bottom w:val="none" w:sz="0" w:space="0" w:color="auto"/>
                                                <w:right w:val="none" w:sz="0" w:space="0" w:color="auto"/>
                                              </w:divBdr>
                                              <w:divsChild>
                                                <w:div w:id="688065657">
                                                  <w:marLeft w:val="0"/>
                                                  <w:marRight w:val="0"/>
                                                  <w:marTop w:val="0"/>
                                                  <w:marBottom w:val="0"/>
                                                  <w:divBdr>
                                                    <w:top w:val="none" w:sz="0" w:space="0" w:color="auto"/>
                                                    <w:left w:val="none" w:sz="0" w:space="0" w:color="auto"/>
                                                    <w:bottom w:val="none" w:sz="0" w:space="0" w:color="auto"/>
                                                    <w:right w:val="none" w:sz="0" w:space="0" w:color="auto"/>
                                                  </w:divBdr>
                                                  <w:divsChild>
                                                    <w:div w:id="1015035942">
                                                      <w:marLeft w:val="60"/>
                                                      <w:marRight w:val="0"/>
                                                      <w:marTop w:val="0"/>
                                                      <w:marBottom w:val="0"/>
                                                      <w:divBdr>
                                                        <w:top w:val="none" w:sz="0" w:space="0" w:color="auto"/>
                                                        <w:left w:val="none" w:sz="0" w:space="0" w:color="auto"/>
                                                        <w:bottom w:val="none" w:sz="0" w:space="0" w:color="auto"/>
                                                        <w:right w:val="none" w:sz="0" w:space="0" w:color="auto"/>
                                                      </w:divBdr>
                                                      <w:divsChild>
                                                        <w:div w:id="1039818396">
                                                          <w:marLeft w:val="0"/>
                                                          <w:marRight w:val="0"/>
                                                          <w:marTop w:val="0"/>
                                                          <w:marBottom w:val="0"/>
                                                          <w:divBdr>
                                                            <w:top w:val="none" w:sz="0" w:space="0" w:color="auto"/>
                                                            <w:left w:val="none" w:sz="0" w:space="0" w:color="auto"/>
                                                            <w:bottom w:val="none" w:sz="0" w:space="0" w:color="auto"/>
                                                            <w:right w:val="none" w:sz="0" w:space="0" w:color="auto"/>
                                                          </w:divBdr>
                                                          <w:divsChild>
                                                            <w:div w:id="2095853684">
                                                              <w:marLeft w:val="0"/>
                                                              <w:marRight w:val="0"/>
                                                              <w:marTop w:val="0"/>
                                                              <w:marBottom w:val="0"/>
                                                              <w:divBdr>
                                                                <w:top w:val="none" w:sz="0" w:space="0" w:color="auto"/>
                                                                <w:left w:val="none" w:sz="0" w:space="0" w:color="auto"/>
                                                                <w:bottom w:val="none" w:sz="0" w:space="0" w:color="auto"/>
                                                                <w:right w:val="none" w:sz="0" w:space="0" w:color="auto"/>
                                                              </w:divBdr>
                                                            </w:div>
                                                            <w:div w:id="1115514265">
                                                              <w:marLeft w:val="90"/>
                                                              <w:marRight w:val="-60"/>
                                                              <w:marTop w:val="0"/>
                                                              <w:marBottom w:val="0"/>
                                                              <w:divBdr>
                                                                <w:top w:val="none" w:sz="0" w:space="0" w:color="auto"/>
                                                                <w:left w:val="none" w:sz="0" w:space="0" w:color="auto"/>
                                                                <w:bottom w:val="none" w:sz="0" w:space="0" w:color="auto"/>
                                                                <w:right w:val="none" w:sz="0" w:space="0" w:color="auto"/>
                                                              </w:divBdr>
                                                              <w:divsChild>
                                                                <w:div w:id="1033504043">
                                                                  <w:marLeft w:val="0"/>
                                                                  <w:marRight w:val="-120"/>
                                                                  <w:marTop w:val="0"/>
                                                                  <w:marBottom w:val="0"/>
                                                                  <w:divBdr>
                                                                    <w:top w:val="none" w:sz="0" w:space="0" w:color="auto"/>
                                                                    <w:left w:val="none" w:sz="0" w:space="0" w:color="auto"/>
                                                                    <w:bottom w:val="none" w:sz="0" w:space="0" w:color="auto"/>
                                                                    <w:right w:val="none" w:sz="0" w:space="0" w:color="auto"/>
                                                                  </w:divBdr>
                                                                  <w:divsChild>
                                                                    <w:div w:id="20020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386812">
                              <w:marLeft w:val="0"/>
                              <w:marRight w:val="0"/>
                              <w:marTop w:val="0"/>
                              <w:marBottom w:val="0"/>
                              <w:divBdr>
                                <w:top w:val="none" w:sz="0" w:space="0" w:color="auto"/>
                                <w:left w:val="none" w:sz="0" w:space="0" w:color="auto"/>
                                <w:bottom w:val="none" w:sz="0" w:space="0" w:color="auto"/>
                                <w:right w:val="none" w:sz="0" w:space="0" w:color="auto"/>
                              </w:divBdr>
                              <w:divsChild>
                                <w:div w:id="124812610">
                                  <w:marLeft w:val="0"/>
                                  <w:marRight w:val="120"/>
                                  <w:marTop w:val="0"/>
                                  <w:marBottom w:val="120"/>
                                  <w:divBdr>
                                    <w:top w:val="single" w:sz="6" w:space="0" w:color="DEE0E1"/>
                                    <w:left w:val="single" w:sz="6" w:space="0" w:color="DEE0E1"/>
                                    <w:bottom w:val="single" w:sz="6" w:space="0" w:color="DEE0E1"/>
                                    <w:right w:val="single" w:sz="6" w:space="0" w:color="DEE0E1"/>
                                  </w:divBdr>
                                  <w:divsChild>
                                    <w:div w:id="1626617268">
                                      <w:marLeft w:val="120"/>
                                      <w:marRight w:val="0"/>
                                      <w:marTop w:val="0"/>
                                      <w:marBottom w:val="0"/>
                                      <w:divBdr>
                                        <w:top w:val="none" w:sz="0" w:space="0" w:color="auto"/>
                                        <w:left w:val="none" w:sz="0" w:space="0" w:color="auto"/>
                                        <w:bottom w:val="none" w:sz="0" w:space="0" w:color="auto"/>
                                        <w:right w:val="none" w:sz="0" w:space="0" w:color="auto"/>
                                      </w:divBdr>
                                      <w:divsChild>
                                        <w:div w:id="1436440701">
                                          <w:marLeft w:val="0"/>
                                          <w:marRight w:val="0"/>
                                          <w:marTop w:val="0"/>
                                          <w:marBottom w:val="0"/>
                                          <w:divBdr>
                                            <w:top w:val="none" w:sz="0" w:space="0" w:color="auto"/>
                                            <w:left w:val="none" w:sz="0" w:space="0" w:color="auto"/>
                                            <w:bottom w:val="none" w:sz="0" w:space="0" w:color="auto"/>
                                            <w:right w:val="none" w:sz="0" w:space="0" w:color="auto"/>
                                          </w:divBdr>
                                          <w:divsChild>
                                            <w:div w:id="245119990">
                                              <w:marLeft w:val="0"/>
                                              <w:marRight w:val="0"/>
                                              <w:marTop w:val="0"/>
                                              <w:marBottom w:val="0"/>
                                              <w:divBdr>
                                                <w:top w:val="none" w:sz="0" w:space="0" w:color="auto"/>
                                                <w:left w:val="none" w:sz="0" w:space="0" w:color="auto"/>
                                                <w:bottom w:val="none" w:sz="0" w:space="0" w:color="auto"/>
                                                <w:right w:val="none" w:sz="0" w:space="0" w:color="auto"/>
                                              </w:divBdr>
                                              <w:divsChild>
                                                <w:div w:id="129702710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032796482">
                                      <w:marLeft w:val="0"/>
                                      <w:marRight w:val="0"/>
                                      <w:marTop w:val="0"/>
                                      <w:marBottom w:val="0"/>
                                      <w:divBdr>
                                        <w:top w:val="none" w:sz="0" w:space="0" w:color="auto"/>
                                        <w:left w:val="none" w:sz="0" w:space="0" w:color="auto"/>
                                        <w:bottom w:val="none" w:sz="0" w:space="0" w:color="auto"/>
                                        <w:right w:val="none" w:sz="0" w:space="0" w:color="auto"/>
                                      </w:divBdr>
                                      <w:divsChild>
                                        <w:div w:id="1585190012">
                                          <w:marLeft w:val="0"/>
                                          <w:marRight w:val="0"/>
                                          <w:marTop w:val="0"/>
                                          <w:marBottom w:val="60"/>
                                          <w:divBdr>
                                            <w:top w:val="none" w:sz="0" w:space="0" w:color="auto"/>
                                            <w:left w:val="none" w:sz="0" w:space="0" w:color="auto"/>
                                            <w:bottom w:val="none" w:sz="0" w:space="0" w:color="auto"/>
                                            <w:right w:val="none" w:sz="0" w:space="0" w:color="auto"/>
                                          </w:divBdr>
                                        </w:div>
                                        <w:div w:id="240069888">
                                          <w:marLeft w:val="0"/>
                                          <w:marRight w:val="0"/>
                                          <w:marTop w:val="0"/>
                                          <w:marBottom w:val="0"/>
                                          <w:divBdr>
                                            <w:top w:val="none" w:sz="0" w:space="0" w:color="auto"/>
                                            <w:left w:val="none" w:sz="0" w:space="0" w:color="auto"/>
                                            <w:bottom w:val="none" w:sz="0" w:space="0" w:color="auto"/>
                                            <w:right w:val="none" w:sz="0" w:space="0" w:color="auto"/>
                                          </w:divBdr>
                                          <w:divsChild>
                                            <w:div w:id="14663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9197">
                                      <w:marLeft w:val="0"/>
                                      <w:marRight w:val="0"/>
                                      <w:marTop w:val="100"/>
                                      <w:marBottom w:val="0"/>
                                      <w:divBdr>
                                        <w:top w:val="none" w:sz="0" w:space="0" w:color="auto"/>
                                        <w:left w:val="none" w:sz="0" w:space="0" w:color="auto"/>
                                        <w:bottom w:val="none" w:sz="0" w:space="0" w:color="auto"/>
                                        <w:right w:val="none" w:sz="0" w:space="0" w:color="auto"/>
                                      </w:divBdr>
                                      <w:divsChild>
                                        <w:div w:id="1527981431">
                                          <w:marLeft w:val="0"/>
                                          <w:marRight w:val="0"/>
                                          <w:marTop w:val="0"/>
                                          <w:marBottom w:val="120"/>
                                          <w:divBdr>
                                            <w:top w:val="none" w:sz="0" w:space="0" w:color="auto"/>
                                            <w:left w:val="none" w:sz="0" w:space="0" w:color="auto"/>
                                            <w:bottom w:val="none" w:sz="0" w:space="0" w:color="auto"/>
                                            <w:right w:val="none" w:sz="0" w:space="0" w:color="auto"/>
                                          </w:divBdr>
                                          <w:divsChild>
                                            <w:div w:id="1692023874">
                                              <w:marLeft w:val="0"/>
                                              <w:marRight w:val="0"/>
                                              <w:marTop w:val="0"/>
                                              <w:marBottom w:val="0"/>
                                              <w:divBdr>
                                                <w:top w:val="none" w:sz="0" w:space="0" w:color="auto"/>
                                                <w:left w:val="none" w:sz="0" w:space="0" w:color="auto"/>
                                                <w:bottom w:val="none" w:sz="0" w:space="0" w:color="auto"/>
                                                <w:right w:val="none" w:sz="0" w:space="0" w:color="auto"/>
                                              </w:divBdr>
                                              <w:divsChild>
                                                <w:div w:id="1016999084">
                                                  <w:marLeft w:val="0"/>
                                                  <w:marRight w:val="0"/>
                                                  <w:marTop w:val="0"/>
                                                  <w:marBottom w:val="0"/>
                                                  <w:divBdr>
                                                    <w:top w:val="none" w:sz="0" w:space="0" w:color="auto"/>
                                                    <w:left w:val="none" w:sz="0" w:space="0" w:color="auto"/>
                                                    <w:bottom w:val="none" w:sz="0" w:space="0" w:color="auto"/>
                                                    <w:right w:val="none" w:sz="0" w:space="0" w:color="auto"/>
                                                  </w:divBdr>
                                                  <w:divsChild>
                                                    <w:div w:id="301891551">
                                                      <w:marLeft w:val="60"/>
                                                      <w:marRight w:val="0"/>
                                                      <w:marTop w:val="0"/>
                                                      <w:marBottom w:val="0"/>
                                                      <w:divBdr>
                                                        <w:top w:val="none" w:sz="0" w:space="0" w:color="auto"/>
                                                        <w:left w:val="none" w:sz="0" w:space="0" w:color="auto"/>
                                                        <w:bottom w:val="none" w:sz="0" w:space="0" w:color="auto"/>
                                                        <w:right w:val="none" w:sz="0" w:space="0" w:color="auto"/>
                                                      </w:divBdr>
                                                      <w:divsChild>
                                                        <w:div w:id="1015234251">
                                                          <w:marLeft w:val="0"/>
                                                          <w:marRight w:val="0"/>
                                                          <w:marTop w:val="0"/>
                                                          <w:marBottom w:val="0"/>
                                                          <w:divBdr>
                                                            <w:top w:val="none" w:sz="0" w:space="0" w:color="auto"/>
                                                            <w:left w:val="none" w:sz="0" w:space="0" w:color="auto"/>
                                                            <w:bottom w:val="none" w:sz="0" w:space="0" w:color="auto"/>
                                                            <w:right w:val="none" w:sz="0" w:space="0" w:color="auto"/>
                                                          </w:divBdr>
                                                          <w:divsChild>
                                                            <w:div w:id="281154661">
                                                              <w:marLeft w:val="0"/>
                                                              <w:marRight w:val="0"/>
                                                              <w:marTop w:val="0"/>
                                                              <w:marBottom w:val="0"/>
                                                              <w:divBdr>
                                                                <w:top w:val="none" w:sz="0" w:space="0" w:color="auto"/>
                                                                <w:left w:val="none" w:sz="0" w:space="0" w:color="auto"/>
                                                                <w:bottom w:val="none" w:sz="0" w:space="0" w:color="auto"/>
                                                                <w:right w:val="none" w:sz="0" w:space="0" w:color="auto"/>
                                                              </w:divBdr>
                                                            </w:div>
                                                            <w:div w:id="1816872146">
                                                              <w:marLeft w:val="90"/>
                                                              <w:marRight w:val="-60"/>
                                                              <w:marTop w:val="0"/>
                                                              <w:marBottom w:val="0"/>
                                                              <w:divBdr>
                                                                <w:top w:val="none" w:sz="0" w:space="0" w:color="auto"/>
                                                                <w:left w:val="none" w:sz="0" w:space="0" w:color="auto"/>
                                                                <w:bottom w:val="none" w:sz="0" w:space="0" w:color="auto"/>
                                                                <w:right w:val="none" w:sz="0" w:space="0" w:color="auto"/>
                                                              </w:divBdr>
                                                              <w:divsChild>
                                                                <w:div w:id="1918439665">
                                                                  <w:marLeft w:val="0"/>
                                                                  <w:marRight w:val="-120"/>
                                                                  <w:marTop w:val="0"/>
                                                                  <w:marBottom w:val="0"/>
                                                                  <w:divBdr>
                                                                    <w:top w:val="none" w:sz="0" w:space="0" w:color="auto"/>
                                                                    <w:left w:val="none" w:sz="0" w:space="0" w:color="auto"/>
                                                                    <w:bottom w:val="none" w:sz="0" w:space="0" w:color="auto"/>
                                                                    <w:right w:val="none" w:sz="0" w:space="0" w:color="auto"/>
                                                                  </w:divBdr>
                                                                  <w:divsChild>
                                                                    <w:div w:id="21456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9070771">
                              <w:marLeft w:val="0"/>
                              <w:marRight w:val="0"/>
                              <w:marTop w:val="0"/>
                              <w:marBottom w:val="0"/>
                              <w:divBdr>
                                <w:top w:val="none" w:sz="0" w:space="0" w:color="auto"/>
                                <w:left w:val="none" w:sz="0" w:space="0" w:color="auto"/>
                                <w:bottom w:val="none" w:sz="0" w:space="0" w:color="auto"/>
                                <w:right w:val="none" w:sz="0" w:space="0" w:color="auto"/>
                              </w:divBdr>
                              <w:divsChild>
                                <w:div w:id="1461608255">
                                  <w:marLeft w:val="0"/>
                                  <w:marRight w:val="120"/>
                                  <w:marTop w:val="0"/>
                                  <w:marBottom w:val="120"/>
                                  <w:divBdr>
                                    <w:top w:val="single" w:sz="6" w:space="0" w:color="DEE0E1"/>
                                    <w:left w:val="single" w:sz="6" w:space="0" w:color="DEE0E1"/>
                                    <w:bottom w:val="single" w:sz="6" w:space="0" w:color="DEE0E1"/>
                                    <w:right w:val="single" w:sz="6" w:space="0" w:color="DEE0E1"/>
                                  </w:divBdr>
                                  <w:divsChild>
                                    <w:div w:id="1408527475">
                                      <w:marLeft w:val="120"/>
                                      <w:marRight w:val="0"/>
                                      <w:marTop w:val="0"/>
                                      <w:marBottom w:val="0"/>
                                      <w:divBdr>
                                        <w:top w:val="none" w:sz="0" w:space="0" w:color="auto"/>
                                        <w:left w:val="none" w:sz="0" w:space="0" w:color="auto"/>
                                        <w:bottom w:val="none" w:sz="0" w:space="0" w:color="auto"/>
                                        <w:right w:val="none" w:sz="0" w:space="0" w:color="auto"/>
                                      </w:divBdr>
                                      <w:divsChild>
                                        <w:div w:id="314995505">
                                          <w:marLeft w:val="0"/>
                                          <w:marRight w:val="0"/>
                                          <w:marTop w:val="0"/>
                                          <w:marBottom w:val="0"/>
                                          <w:divBdr>
                                            <w:top w:val="none" w:sz="0" w:space="0" w:color="auto"/>
                                            <w:left w:val="none" w:sz="0" w:space="0" w:color="auto"/>
                                            <w:bottom w:val="none" w:sz="0" w:space="0" w:color="auto"/>
                                            <w:right w:val="none" w:sz="0" w:space="0" w:color="auto"/>
                                          </w:divBdr>
                                          <w:divsChild>
                                            <w:div w:id="501818241">
                                              <w:marLeft w:val="0"/>
                                              <w:marRight w:val="0"/>
                                              <w:marTop w:val="0"/>
                                              <w:marBottom w:val="0"/>
                                              <w:divBdr>
                                                <w:top w:val="none" w:sz="0" w:space="0" w:color="auto"/>
                                                <w:left w:val="none" w:sz="0" w:space="0" w:color="auto"/>
                                                <w:bottom w:val="none" w:sz="0" w:space="0" w:color="auto"/>
                                                <w:right w:val="none" w:sz="0" w:space="0" w:color="auto"/>
                                              </w:divBdr>
                                              <w:divsChild>
                                                <w:div w:id="370149948">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800538394">
                                      <w:marLeft w:val="0"/>
                                      <w:marRight w:val="0"/>
                                      <w:marTop w:val="0"/>
                                      <w:marBottom w:val="0"/>
                                      <w:divBdr>
                                        <w:top w:val="none" w:sz="0" w:space="0" w:color="auto"/>
                                        <w:left w:val="none" w:sz="0" w:space="0" w:color="auto"/>
                                        <w:bottom w:val="none" w:sz="0" w:space="0" w:color="auto"/>
                                        <w:right w:val="none" w:sz="0" w:space="0" w:color="auto"/>
                                      </w:divBdr>
                                      <w:divsChild>
                                        <w:div w:id="624042038">
                                          <w:marLeft w:val="0"/>
                                          <w:marRight w:val="0"/>
                                          <w:marTop w:val="0"/>
                                          <w:marBottom w:val="60"/>
                                          <w:divBdr>
                                            <w:top w:val="none" w:sz="0" w:space="0" w:color="auto"/>
                                            <w:left w:val="none" w:sz="0" w:space="0" w:color="auto"/>
                                            <w:bottom w:val="none" w:sz="0" w:space="0" w:color="auto"/>
                                            <w:right w:val="none" w:sz="0" w:space="0" w:color="auto"/>
                                          </w:divBdr>
                                        </w:div>
                                        <w:div w:id="290938668">
                                          <w:marLeft w:val="0"/>
                                          <w:marRight w:val="0"/>
                                          <w:marTop w:val="0"/>
                                          <w:marBottom w:val="0"/>
                                          <w:divBdr>
                                            <w:top w:val="none" w:sz="0" w:space="0" w:color="auto"/>
                                            <w:left w:val="none" w:sz="0" w:space="0" w:color="auto"/>
                                            <w:bottom w:val="none" w:sz="0" w:space="0" w:color="auto"/>
                                            <w:right w:val="none" w:sz="0" w:space="0" w:color="auto"/>
                                          </w:divBdr>
                                          <w:divsChild>
                                            <w:div w:id="11416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3967">
                                      <w:marLeft w:val="0"/>
                                      <w:marRight w:val="0"/>
                                      <w:marTop w:val="100"/>
                                      <w:marBottom w:val="0"/>
                                      <w:divBdr>
                                        <w:top w:val="none" w:sz="0" w:space="0" w:color="auto"/>
                                        <w:left w:val="none" w:sz="0" w:space="0" w:color="auto"/>
                                        <w:bottom w:val="none" w:sz="0" w:space="0" w:color="auto"/>
                                        <w:right w:val="none" w:sz="0" w:space="0" w:color="auto"/>
                                      </w:divBdr>
                                      <w:divsChild>
                                        <w:div w:id="479031857">
                                          <w:marLeft w:val="0"/>
                                          <w:marRight w:val="0"/>
                                          <w:marTop w:val="0"/>
                                          <w:marBottom w:val="120"/>
                                          <w:divBdr>
                                            <w:top w:val="none" w:sz="0" w:space="0" w:color="auto"/>
                                            <w:left w:val="none" w:sz="0" w:space="0" w:color="auto"/>
                                            <w:bottom w:val="none" w:sz="0" w:space="0" w:color="auto"/>
                                            <w:right w:val="none" w:sz="0" w:space="0" w:color="auto"/>
                                          </w:divBdr>
                                          <w:divsChild>
                                            <w:div w:id="1774399432">
                                              <w:marLeft w:val="0"/>
                                              <w:marRight w:val="0"/>
                                              <w:marTop w:val="0"/>
                                              <w:marBottom w:val="0"/>
                                              <w:divBdr>
                                                <w:top w:val="none" w:sz="0" w:space="0" w:color="auto"/>
                                                <w:left w:val="none" w:sz="0" w:space="0" w:color="auto"/>
                                                <w:bottom w:val="none" w:sz="0" w:space="0" w:color="auto"/>
                                                <w:right w:val="none" w:sz="0" w:space="0" w:color="auto"/>
                                              </w:divBdr>
                                              <w:divsChild>
                                                <w:div w:id="448473570">
                                                  <w:marLeft w:val="0"/>
                                                  <w:marRight w:val="0"/>
                                                  <w:marTop w:val="0"/>
                                                  <w:marBottom w:val="0"/>
                                                  <w:divBdr>
                                                    <w:top w:val="none" w:sz="0" w:space="0" w:color="auto"/>
                                                    <w:left w:val="none" w:sz="0" w:space="0" w:color="auto"/>
                                                    <w:bottom w:val="none" w:sz="0" w:space="0" w:color="auto"/>
                                                    <w:right w:val="none" w:sz="0" w:space="0" w:color="auto"/>
                                                  </w:divBdr>
                                                  <w:divsChild>
                                                    <w:div w:id="376971784">
                                                      <w:marLeft w:val="60"/>
                                                      <w:marRight w:val="0"/>
                                                      <w:marTop w:val="0"/>
                                                      <w:marBottom w:val="0"/>
                                                      <w:divBdr>
                                                        <w:top w:val="none" w:sz="0" w:space="0" w:color="auto"/>
                                                        <w:left w:val="none" w:sz="0" w:space="0" w:color="auto"/>
                                                        <w:bottom w:val="none" w:sz="0" w:space="0" w:color="auto"/>
                                                        <w:right w:val="none" w:sz="0" w:space="0" w:color="auto"/>
                                                      </w:divBdr>
                                                      <w:divsChild>
                                                        <w:div w:id="542717426">
                                                          <w:marLeft w:val="0"/>
                                                          <w:marRight w:val="0"/>
                                                          <w:marTop w:val="0"/>
                                                          <w:marBottom w:val="0"/>
                                                          <w:divBdr>
                                                            <w:top w:val="none" w:sz="0" w:space="0" w:color="auto"/>
                                                            <w:left w:val="none" w:sz="0" w:space="0" w:color="auto"/>
                                                            <w:bottom w:val="none" w:sz="0" w:space="0" w:color="auto"/>
                                                            <w:right w:val="none" w:sz="0" w:space="0" w:color="auto"/>
                                                          </w:divBdr>
                                                          <w:divsChild>
                                                            <w:div w:id="1832017573">
                                                              <w:marLeft w:val="0"/>
                                                              <w:marRight w:val="0"/>
                                                              <w:marTop w:val="0"/>
                                                              <w:marBottom w:val="0"/>
                                                              <w:divBdr>
                                                                <w:top w:val="none" w:sz="0" w:space="0" w:color="auto"/>
                                                                <w:left w:val="none" w:sz="0" w:space="0" w:color="auto"/>
                                                                <w:bottom w:val="none" w:sz="0" w:space="0" w:color="auto"/>
                                                                <w:right w:val="none" w:sz="0" w:space="0" w:color="auto"/>
                                                              </w:divBdr>
                                                            </w:div>
                                                            <w:div w:id="2103840663">
                                                              <w:marLeft w:val="90"/>
                                                              <w:marRight w:val="-60"/>
                                                              <w:marTop w:val="0"/>
                                                              <w:marBottom w:val="0"/>
                                                              <w:divBdr>
                                                                <w:top w:val="none" w:sz="0" w:space="0" w:color="auto"/>
                                                                <w:left w:val="none" w:sz="0" w:space="0" w:color="auto"/>
                                                                <w:bottom w:val="none" w:sz="0" w:space="0" w:color="auto"/>
                                                                <w:right w:val="none" w:sz="0" w:space="0" w:color="auto"/>
                                                              </w:divBdr>
                                                              <w:divsChild>
                                                                <w:div w:id="1154175298">
                                                                  <w:marLeft w:val="0"/>
                                                                  <w:marRight w:val="-120"/>
                                                                  <w:marTop w:val="0"/>
                                                                  <w:marBottom w:val="0"/>
                                                                  <w:divBdr>
                                                                    <w:top w:val="none" w:sz="0" w:space="0" w:color="auto"/>
                                                                    <w:left w:val="none" w:sz="0" w:space="0" w:color="auto"/>
                                                                    <w:bottom w:val="none" w:sz="0" w:space="0" w:color="auto"/>
                                                                    <w:right w:val="none" w:sz="0" w:space="0" w:color="auto"/>
                                                                  </w:divBdr>
                                                                  <w:divsChild>
                                                                    <w:div w:id="1363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4530370">
                              <w:marLeft w:val="0"/>
                              <w:marRight w:val="0"/>
                              <w:marTop w:val="0"/>
                              <w:marBottom w:val="0"/>
                              <w:divBdr>
                                <w:top w:val="none" w:sz="0" w:space="0" w:color="auto"/>
                                <w:left w:val="none" w:sz="0" w:space="0" w:color="auto"/>
                                <w:bottom w:val="none" w:sz="0" w:space="0" w:color="auto"/>
                                <w:right w:val="none" w:sz="0" w:space="0" w:color="auto"/>
                              </w:divBdr>
                              <w:divsChild>
                                <w:div w:id="1094088254">
                                  <w:marLeft w:val="0"/>
                                  <w:marRight w:val="120"/>
                                  <w:marTop w:val="0"/>
                                  <w:marBottom w:val="120"/>
                                  <w:divBdr>
                                    <w:top w:val="single" w:sz="6" w:space="0" w:color="DEE0E1"/>
                                    <w:left w:val="single" w:sz="6" w:space="0" w:color="DEE0E1"/>
                                    <w:bottom w:val="single" w:sz="6" w:space="0" w:color="DEE0E1"/>
                                    <w:right w:val="single" w:sz="6" w:space="0" w:color="DEE0E1"/>
                                  </w:divBdr>
                                  <w:divsChild>
                                    <w:div w:id="1169491305">
                                      <w:marLeft w:val="120"/>
                                      <w:marRight w:val="0"/>
                                      <w:marTop w:val="0"/>
                                      <w:marBottom w:val="0"/>
                                      <w:divBdr>
                                        <w:top w:val="none" w:sz="0" w:space="0" w:color="auto"/>
                                        <w:left w:val="none" w:sz="0" w:space="0" w:color="auto"/>
                                        <w:bottom w:val="none" w:sz="0" w:space="0" w:color="auto"/>
                                        <w:right w:val="none" w:sz="0" w:space="0" w:color="auto"/>
                                      </w:divBdr>
                                      <w:divsChild>
                                        <w:div w:id="2115174929">
                                          <w:marLeft w:val="0"/>
                                          <w:marRight w:val="0"/>
                                          <w:marTop w:val="0"/>
                                          <w:marBottom w:val="0"/>
                                          <w:divBdr>
                                            <w:top w:val="none" w:sz="0" w:space="0" w:color="auto"/>
                                            <w:left w:val="none" w:sz="0" w:space="0" w:color="auto"/>
                                            <w:bottom w:val="none" w:sz="0" w:space="0" w:color="auto"/>
                                            <w:right w:val="none" w:sz="0" w:space="0" w:color="auto"/>
                                          </w:divBdr>
                                          <w:divsChild>
                                            <w:div w:id="1099063363">
                                              <w:marLeft w:val="0"/>
                                              <w:marRight w:val="0"/>
                                              <w:marTop w:val="0"/>
                                              <w:marBottom w:val="0"/>
                                              <w:divBdr>
                                                <w:top w:val="none" w:sz="0" w:space="0" w:color="auto"/>
                                                <w:left w:val="none" w:sz="0" w:space="0" w:color="auto"/>
                                                <w:bottom w:val="none" w:sz="0" w:space="0" w:color="auto"/>
                                                <w:right w:val="none" w:sz="0" w:space="0" w:color="auto"/>
                                              </w:divBdr>
                                              <w:divsChild>
                                                <w:div w:id="1072392668">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719163908">
                                      <w:marLeft w:val="0"/>
                                      <w:marRight w:val="0"/>
                                      <w:marTop w:val="0"/>
                                      <w:marBottom w:val="0"/>
                                      <w:divBdr>
                                        <w:top w:val="none" w:sz="0" w:space="0" w:color="auto"/>
                                        <w:left w:val="none" w:sz="0" w:space="0" w:color="auto"/>
                                        <w:bottom w:val="none" w:sz="0" w:space="0" w:color="auto"/>
                                        <w:right w:val="none" w:sz="0" w:space="0" w:color="auto"/>
                                      </w:divBdr>
                                      <w:divsChild>
                                        <w:div w:id="293489225">
                                          <w:marLeft w:val="0"/>
                                          <w:marRight w:val="0"/>
                                          <w:marTop w:val="0"/>
                                          <w:marBottom w:val="60"/>
                                          <w:divBdr>
                                            <w:top w:val="none" w:sz="0" w:space="0" w:color="auto"/>
                                            <w:left w:val="none" w:sz="0" w:space="0" w:color="auto"/>
                                            <w:bottom w:val="none" w:sz="0" w:space="0" w:color="auto"/>
                                            <w:right w:val="none" w:sz="0" w:space="0" w:color="auto"/>
                                          </w:divBdr>
                                        </w:div>
                                        <w:div w:id="926228188">
                                          <w:marLeft w:val="0"/>
                                          <w:marRight w:val="0"/>
                                          <w:marTop w:val="0"/>
                                          <w:marBottom w:val="0"/>
                                          <w:divBdr>
                                            <w:top w:val="none" w:sz="0" w:space="0" w:color="auto"/>
                                            <w:left w:val="none" w:sz="0" w:space="0" w:color="auto"/>
                                            <w:bottom w:val="none" w:sz="0" w:space="0" w:color="auto"/>
                                            <w:right w:val="none" w:sz="0" w:space="0" w:color="auto"/>
                                          </w:divBdr>
                                          <w:divsChild>
                                            <w:div w:id="16852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29520">
                                      <w:marLeft w:val="0"/>
                                      <w:marRight w:val="0"/>
                                      <w:marTop w:val="100"/>
                                      <w:marBottom w:val="0"/>
                                      <w:divBdr>
                                        <w:top w:val="none" w:sz="0" w:space="0" w:color="auto"/>
                                        <w:left w:val="none" w:sz="0" w:space="0" w:color="auto"/>
                                        <w:bottom w:val="none" w:sz="0" w:space="0" w:color="auto"/>
                                        <w:right w:val="none" w:sz="0" w:space="0" w:color="auto"/>
                                      </w:divBdr>
                                      <w:divsChild>
                                        <w:div w:id="1716612901">
                                          <w:marLeft w:val="0"/>
                                          <w:marRight w:val="0"/>
                                          <w:marTop w:val="0"/>
                                          <w:marBottom w:val="120"/>
                                          <w:divBdr>
                                            <w:top w:val="none" w:sz="0" w:space="0" w:color="auto"/>
                                            <w:left w:val="none" w:sz="0" w:space="0" w:color="auto"/>
                                            <w:bottom w:val="none" w:sz="0" w:space="0" w:color="auto"/>
                                            <w:right w:val="none" w:sz="0" w:space="0" w:color="auto"/>
                                          </w:divBdr>
                                          <w:divsChild>
                                            <w:div w:id="1332829300">
                                              <w:marLeft w:val="0"/>
                                              <w:marRight w:val="0"/>
                                              <w:marTop w:val="0"/>
                                              <w:marBottom w:val="0"/>
                                              <w:divBdr>
                                                <w:top w:val="none" w:sz="0" w:space="0" w:color="auto"/>
                                                <w:left w:val="none" w:sz="0" w:space="0" w:color="auto"/>
                                                <w:bottom w:val="none" w:sz="0" w:space="0" w:color="auto"/>
                                                <w:right w:val="none" w:sz="0" w:space="0" w:color="auto"/>
                                              </w:divBdr>
                                              <w:divsChild>
                                                <w:div w:id="1342201341">
                                                  <w:marLeft w:val="0"/>
                                                  <w:marRight w:val="0"/>
                                                  <w:marTop w:val="0"/>
                                                  <w:marBottom w:val="0"/>
                                                  <w:divBdr>
                                                    <w:top w:val="none" w:sz="0" w:space="0" w:color="auto"/>
                                                    <w:left w:val="none" w:sz="0" w:space="0" w:color="auto"/>
                                                    <w:bottom w:val="none" w:sz="0" w:space="0" w:color="auto"/>
                                                    <w:right w:val="none" w:sz="0" w:space="0" w:color="auto"/>
                                                  </w:divBdr>
                                                  <w:divsChild>
                                                    <w:div w:id="783882380">
                                                      <w:marLeft w:val="60"/>
                                                      <w:marRight w:val="0"/>
                                                      <w:marTop w:val="0"/>
                                                      <w:marBottom w:val="0"/>
                                                      <w:divBdr>
                                                        <w:top w:val="none" w:sz="0" w:space="0" w:color="auto"/>
                                                        <w:left w:val="none" w:sz="0" w:space="0" w:color="auto"/>
                                                        <w:bottom w:val="none" w:sz="0" w:space="0" w:color="auto"/>
                                                        <w:right w:val="none" w:sz="0" w:space="0" w:color="auto"/>
                                                      </w:divBdr>
                                                      <w:divsChild>
                                                        <w:div w:id="554775563">
                                                          <w:marLeft w:val="0"/>
                                                          <w:marRight w:val="0"/>
                                                          <w:marTop w:val="0"/>
                                                          <w:marBottom w:val="0"/>
                                                          <w:divBdr>
                                                            <w:top w:val="none" w:sz="0" w:space="0" w:color="auto"/>
                                                            <w:left w:val="none" w:sz="0" w:space="0" w:color="auto"/>
                                                            <w:bottom w:val="none" w:sz="0" w:space="0" w:color="auto"/>
                                                            <w:right w:val="none" w:sz="0" w:space="0" w:color="auto"/>
                                                          </w:divBdr>
                                                          <w:divsChild>
                                                            <w:div w:id="890505596">
                                                              <w:marLeft w:val="0"/>
                                                              <w:marRight w:val="0"/>
                                                              <w:marTop w:val="0"/>
                                                              <w:marBottom w:val="0"/>
                                                              <w:divBdr>
                                                                <w:top w:val="none" w:sz="0" w:space="0" w:color="auto"/>
                                                                <w:left w:val="none" w:sz="0" w:space="0" w:color="auto"/>
                                                                <w:bottom w:val="none" w:sz="0" w:space="0" w:color="auto"/>
                                                                <w:right w:val="none" w:sz="0" w:space="0" w:color="auto"/>
                                                              </w:divBdr>
                                                            </w:div>
                                                            <w:div w:id="342783535">
                                                              <w:marLeft w:val="90"/>
                                                              <w:marRight w:val="-60"/>
                                                              <w:marTop w:val="0"/>
                                                              <w:marBottom w:val="0"/>
                                                              <w:divBdr>
                                                                <w:top w:val="none" w:sz="0" w:space="0" w:color="auto"/>
                                                                <w:left w:val="none" w:sz="0" w:space="0" w:color="auto"/>
                                                                <w:bottom w:val="none" w:sz="0" w:space="0" w:color="auto"/>
                                                                <w:right w:val="none" w:sz="0" w:space="0" w:color="auto"/>
                                                              </w:divBdr>
                                                              <w:divsChild>
                                                                <w:div w:id="1867326784">
                                                                  <w:marLeft w:val="0"/>
                                                                  <w:marRight w:val="-120"/>
                                                                  <w:marTop w:val="0"/>
                                                                  <w:marBottom w:val="0"/>
                                                                  <w:divBdr>
                                                                    <w:top w:val="none" w:sz="0" w:space="0" w:color="auto"/>
                                                                    <w:left w:val="none" w:sz="0" w:space="0" w:color="auto"/>
                                                                    <w:bottom w:val="none" w:sz="0" w:space="0" w:color="auto"/>
                                                                    <w:right w:val="none" w:sz="0" w:space="0" w:color="auto"/>
                                                                  </w:divBdr>
                                                                  <w:divsChild>
                                                                    <w:div w:id="18637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2781386">
                              <w:marLeft w:val="0"/>
                              <w:marRight w:val="0"/>
                              <w:marTop w:val="0"/>
                              <w:marBottom w:val="0"/>
                              <w:divBdr>
                                <w:top w:val="none" w:sz="0" w:space="0" w:color="auto"/>
                                <w:left w:val="none" w:sz="0" w:space="0" w:color="auto"/>
                                <w:bottom w:val="none" w:sz="0" w:space="0" w:color="auto"/>
                                <w:right w:val="none" w:sz="0" w:space="0" w:color="auto"/>
                              </w:divBdr>
                              <w:divsChild>
                                <w:div w:id="657344003">
                                  <w:marLeft w:val="0"/>
                                  <w:marRight w:val="120"/>
                                  <w:marTop w:val="0"/>
                                  <w:marBottom w:val="120"/>
                                  <w:divBdr>
                                    <w:top w:val="single" w:sz="6" w:space="0" w:color="DEE0E1"/>
                                    <w:left w:val="single" w:sz="6" w:space="0" w:color="DEE0E1"/>
                                    <w:bottom w:val="single" w:sz="6" w:space="0" w:color="DEE0E1"/>
                                    <w:right w:val="single" w:sz="6" w:space="0" w:color="DEE0E1"/>
                                  </w:divBdr>
                                  <w:divsChild>
                                    <w:div w:id="2055962259">
                                      <w:marLeft w:val="120"/>
                                      <w:marRight w:val="0"/>
                                      <w:marTop w:val="0"/>
                                      <w:marBottom w:val="0"/>
                                      <w:divBdr>
                                        <w:top w:val="none" w:sz="0" w:space="0" w:color="auto"/>
                                        <w:left w:val="none" w:sz="0" w:space="0" w:color="auto"/>
                                        <w:bottom w:val="none" w:sz="0" w:space="0" w:color="auto"/>
                                        <w:right w:val="none" w:sz="0" w:space="0" w:color="auto"/>
                                      </w:divBdr>
                                      <w:divsChild>
                                        <w:div w:id="2023898756">
                                          <w:marLeft w:val="0"/>
                                          <w:marRight w:val="0"/>
                                          <w:marTop w:val="0"/>
                                          <w:marBottom w:val="0"/>
                                          <w:divBdr>
                                            <w:top w:val="none" w:sz="0" w:space="0" w:color="auto"/>
                                            <w:left w:val="none" w:sz="0" w:space="0" w:color="auto"/>
                                            <w:bottom w:val="none" w:sz="0" w:space="0" w:color="auto"/>
                                            <w:right w:val="none" w:sz="0" w:space="0" w:color="auto"/>
                                          </w:divBdr>
                                          <w:divsChild>
                                            <w:div w:id="666707990">
                                              <w:marLeft w:val="0"/>
                                              <w:marRight w:val="0"/>
                                              <w:marTop w:val="0"/>
                                              <w:marBottom w:val="0"/>
                                              <w:divBdr>
                                                <w:top w:val="none" w:sz="0" w:space="0" w:color="auto"/>
                                                <w:left w:val="none" w:sz="0" w:space="0" w:color="auto"/>
                                                <w:bottom w:val="none" w:sz="0" w:space="0" w:color="auto"/>
                                                <w:right w:val="none" w:sz="0" w:space="0" w:color="auto"/>
                                              </w:divBdr>
                                              <w:divsChild>
                                                <w:div w:id="2114591226">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670906035">
                                      <w:marLeft w:val="0"/>
                                      <w:marRight w:val="0"/>
                                      <w:marTop w:val="0"/>
                                      <w:marBottom w:val="0"/>
                                      <w:divBdr>
                                        <w:top w:val="none" w:sz="0" w:space="0" w:color="auto"/>
                                        <w:left w:val="none" w:sz="0" w:space="0" w:color="auto"/>
                                        <w:bottom w:val="none" w:sz="0" w:space="0" w:color="auto"/>
                                        <w:right w:val="none" w:sz="0" w:space="0" w:color="auto"/>
                                      </w:divBdr>
                                      <w:divsChild>
                                        <w:div w:id="1847749846">
                                          <w:marLeft w:val="0"/>
                                          <w:marRight w:val="0"/>
                                          <w:marTop w:val="0"/>
                                          <w:marBottom w:val="60"/>
                                          <w:divBdr>
                                            <w:top w:val="none" w:sz="0" w:space="0" w:color="auto"/>
                                            <w:left w:val="none" w:sz="0" w:space="0" w:color="auto"/>
                                            <w:bottom w:val="none" w:sz="0" w:space="0" w:color="auto"/>
                                            <w:right w:val="none" w:sz="0" w:space="0" w:color="auto"/>
                                          </w:divBdr>
                                        </w:div>
                                        <w:div w:id="1371497148">
                                          <w:marLeft w:val="0"/>
                                          <w:marRight w:val="0"/>
                                          <w:marTop w:val="0"/>
                                          <w:marBottom w:val="0"/>
                                          <w:divBdr>
                                            <w:top w:val="none" w:sz="0" w:space="0" w:color="auto"/>
                                            <w:left w:val="none" w:sz="0" w:space="0" w:color="auto"/>
                                            <w:bottom w:val="none" w:sz="0" w:space="0" w:color="auto"/>
                                            <w:right w:val="none" w:sz="0" w:space="0" w:color="auto"/>
                                          </w:divBdr>
                                          <w:divsChild>
                                            <w:div w:id="20682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5890">
                                      <w:marLeft w:val="0"/>
                                      <w:marRight w:val="0"/>
                                      <w:marTop w:val="100"/>
                                      <w:marBottom w:val="0"/>
                                      <w:divBdr>
                                        <w:top w:val="none" w:sz="0" w:space="0" w:color="auto"/>
                                        <w:left w:val="none" w:sz="0" w:space="0" w:color="auto"/>
                                        <w:bottom w:val="none" w:sz="0" w:space="0" w:color="auto"/>
                                        <w:right w:val="none" w:sz="0" w:space="0" w:color="auto"/>
                                      </w:divBdr>
                                      <w:divsChild>
                                        <w:div w:id="1529413687">
                                          <w:marLeft w:val="0"/>
                                          <w:marRight w:val="0"/>
                                          <w:marTop w:val="0"/>
                                          <w:marBottom w:val="120"/>
                                          <w:divBdr>
                                            <w:top w:val="none" w:sz="0" w:space="0" w:color="auto"/>
                                            <w:left w:val="none" w:sz="0" w:space="0" w:color="auto"/>
                                            <w:bottom w:val="none" w:sz="0" w:space="0" w:color="auto"/>
                                            <w:right w:val="none" w:sz="0" w:space="0" w:color="auto"/>
                                          </w:divBdr>
                                          <w:divsChild>
                                            <w:div w:id="1164320559">
                                              <w:marLeft w:val="0"/>
                                              <w:marRight w:val="0"/>
                                              <w:marTop w:val="0"/>
                                              <w:marBottom w:val="0"/>
                                              <w:divBdr>
                                                <w:top w:val="none" w:sz="0" w:space="0" w:color="auto"/>
                                                <w:left w:val="none" w:sz="0" w:space="0" w:color="auto"/>
                                                <w:bottom w:val="none" w:sz="0" w:space="0" w:color="auto"/>
                                                <w:right w:val="none" w:sz="0" w:space="0" w:color="auto"/>
                                              </w:divBdr>
                                              <w:divsChild>
                                                <w:div w:id="2051801760">
                                                  <w:marLeft w:val="0"/>
                                                  <w:marRight w:val="0"/>
                                                  <w:marTop w:val="0"/>
                                                  <w:marBottom w:val="0"/>
                                                  <w:divBdr>
                                                    <w:top w:val="none" w:sz="0" w:space="0" w:color="auto"/>
                                                    <w:left w:val="none" w:sz="0" w:space="0" w:color="auto"/>
                                                    <w:bottom w:val="none" w:sz="0" w:space="0" w:color="auto"/>
                                                    <w:right w:val="none" w:sz="0" w:space="0" w:color="auto"/>
                                                  </w:divBdr>
                                                  <w:divsChild>
                                                    <w:div w:id="668750120">
                                                      <w:marLeft w:val="60"/>
                                                      <w:marRight w:val="0"/>
                                                      <w:marTop w:val="0"/>
                                                      <w:marBottom w:val="0"/>
                                                      <w:divBdr>
                                                        <w:top w:val="none" w:sz="0" w:space="0" w:color="auto"/>
                                                        <w:left w:val="none" w:sz="0" w:space="0" w:color="auto"/>
                                                        <w:bottom w:val="none" w:sz="0" w:space="0" w:color="auto"/>
                                                        <w:right w:val="none" w:sz="0" w:space="0" w:color="auto"/>
                                                      </w:divBdr>
                                                      <w:divsChild>
                                                        <w:div w:id="1404793058">
                                                          <w:marLeft w:val="0"/>
                                                          <w:marRight w:val="0"/>
                                                          <w:marTop w:val="0"/>
                                                          <w:marBottom w:val="0"/>
                                                          <w:divBdr>
                                                            <w:top w:val="none" w:sz="0" w:space="0" w:color="auto"/>
                                                            <w:left w:val="none" w:sz="0" w:space="0" w:color="auto"/>
                                                            <w:bottom w:val="none" w:sz="0" w:space="0" w:color="auto"/>
                                                            <w:right w:val="none" w:sz="0" w:space="0" w:color="auto"/>
                                                          </w:divBdr>
                                                          <w:divsChild>
                                                            <w:div w:id="1616131191">
                                                              <w:marLeft w:val="0"/>
                                                              <w:marRight w:val="0"/>
                                                              <w:marTop w:val="0"/>
                                                              <w:marBottom w:val="0"/>
                                                              <w:divBdr>
                                                                <w:top w:val="none" w:sz="0" w:space="0" w:color="auto"/>
                                                                <w:left w:val="none" w:sz="0" w:space="0" w:color="auto"/>
                                                                <w:bottom w:val="none" w:sz="0" w:space="0" w:color="auto"/>
                                                                <w:right w:val="none" w:sz="0" w:space="0" w:color="auto"/>
                                                              </w:divBdr>
                                                            </w:div>
                                                            <w:div w:id="1571227691">
                                                              <w:marLeft w:val="90"/>
                                                              <w:marRight w:val="-60"/>
                                                              <w:marTop w:val="0"/>
                                                              <w:marBottom w:val="0"/>
                                                              <w:divBdr>
                                                                <w:top w:val="none" w:sz="0" w:space="0" w:color="auto"/>
                                                                <w:left w:val="none" w:sz="0" w:space="0" w:color="auto"/>
                                                                <w:bottom w:val="none" w:sz="0" w:space="0" w:color="auto"/>
                                                                <w:right w:val="none" w:sz="0" w:space="0" w:color="auto"/>
                                                              </w:divBdr>
                                                              <w:divsChild>
                                                                <w:div w:id="124469882">
                                                                  <w:marLeft w:val="0"/>
                                                                  <w:marRight w:val="-120"/>
                                                                  <w:marTop w:val="0"/>
                                                                  <w:marBottom w:val="0"/>
                                                                  <w:divBdr>
                                                                    <w:top w:val="none" w:sz="0" w:space="0" w:color="auto"/>
                                                                    <w:left w:val="none" w:sz="0" w:space="0" w:color="auto"/>
                                                                    <w:bottom w:val="none" w:sz="0" w:space="0" w:color="auto"/>
                                                                    <w:right w:val="none" w:sz="0" w:space="0" w:color="auto"/>
                                                                  </w:divBdr>
                                                                  <w:divsChild>
                                                                    <w:div w:id="11219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663436">
                              <w:marLeft w:val="0"/>
                              <w:marRight w:val="0"/>
                              <w:marTop w:val="0"/>
                              <w:marBottom w:val="0"/>
                              <w:divBdr>
                                <w:top w:val="none" w:sz="0" w:space="0" w:color="auto"/>
                                <w:left w:val="none" w:sz="0" w:space="0" w:color="auto"/>
                                <w:bottom w:val="none" w:sz="0" w:space="0" w:color="auto"/>
                                <w:right w:val="none" w:sz="0" w:space="0" w:color="auto"/>
                              </w:divBdr>
                              <w:divsChild>
                                <w:div w:id="806507416">
                                  <w:marLeft w:val="0"/>
                                  <w:marRight w:val="120"/>
                                  <w:marTop w:val="0"/>
                                  <w:marBottom w:val="120"/>
                                  <w:divBdr>
                                    <w:top w:val="single" w:sz="6" w:space="0" w:color="DEE0E1"/>
                                    <w:left w:val="single" w:sz="6" w:space="0" w:color="DEE0E1"/>
                                    <w:bottom w:val="single" w:sz="6" w:space="0" w:color="DEE0E1"/>
                                    <w:right w:val="single" w:sz="6" w:space="0" w:color="DEE0E1"/>
                                  </w:divBdr>
                                  <w:divsChild>
                                    <w:div w:id="858590314">
                                      <w:marLeft w:val="120"/>
                                      <w:marRight w:val="0"/>
                                      <w:marTop w:val="0"/>
                                      <w:marBottom w:val="0"/>
                                      <w:divBdr>
                                        <w:top w:val="none" w:sz="0" w:space="0" w:color="auto"/>
                                        <w:left w:val="none" w:sz="0" w:space="0" w:color="auto"/>
                                        <w:bottom w:val="none" w:sz="0" w:space="0" w:color="auto"/>
                                        <w:right w:val="none" w:sz="0" w:space="0" w:color="auto"/>
                                      </w:divBdr>
                                      <w:divsChild>
                                        <w:div w:id="2147384030">
                                          <w:marLeft w:val="0"/>
                                          <w:marRight w:val="0"/>
                                          <w:marTop w:val="0"/>
                                          <w:marBottom w:val="0"/>
                                          <w:divBdr>
                                            <w:top w:val="none" w:sz="0" w:space="0" w:color="auto"/>
                                            <w:left w:val="none" w:sz="0" w:space="0" w:color="auto"/>
                                            <w:bottom w:val="none" w:sz="0" w:space="0" w:color="auto"/>
                                            <w:right w:val="none" w:sz="0" w:space="0" w:color="auto"/>
                                          </w:divBdr>
                                          <w:divsChild>
                                            <w:div w:id="416638970">
                                              <w:marLeft w:val="0"/>
                                              <w:marRight w:val="0"/>
                                              <w:marTop w:val="0"/>
                                              <w:marBottom w:val="0"/>
                                              <w:divBdr>
                                                <w:top w:val="none" w:sz="0" w:space="0" w:color="auto"/>
                                                <w:left w:val="none" w:sz="0" w:space="0" w:color="auto"/>
                                                <w:bottom w:val="none" w:sz="0" w:space="0" w:color="auto"/>
                                                <w:right w:val="none" w:sz="0" w:space="0" w:color="auto"/>
                                              </w:divBdr>
                                              <w:divsChild>
                                                <w:div w:id="1507551764">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446890757">
                                      <w:marLeft w:val="0"/>
                                      <w:marRight w:val="0"/>
                                      <w:marTop w:val="0"/>
                                      <w:marBottom w:val="0"/>
                                      <w:divBdr>
                                        <w:top w:val="none" w:sz="0" w:space="0" w:color="auto"/>
                                        <w:left w:val="none" w:sz="0" w:space="0" w:color="auto"/>
                                        <w:bottom w:val="none" w:sz="0" w:space="0" w:color="auto"/>
                                        <w:right w:val="none" w:sz="0" w:space="0" w:color="auto"/>
                                      </w:divBdr>
                                      <w:divsChild>
                                        <w:div w:id="991984323">
                                          <w:marLeft w:val="0"/>
                                          <w:marRight w:val="0"/>
                                          <w:marTop w:val="0"/>
                                          <w:marBottom w:val="60"/>
                                          <w:divBdr>
                                            <w:top w:val="none" w:sz="0" w:space="0" w:color="auto"/>
                                            <w:left w:val="none" w:sz="0" w:space="0" w:color="auto"/>
                                            <w:bottom w:val="none" w:sz="0" w:space="0" w:color="auto"/>
                                            <w:right w:val="none" w:sz="0" w:space="0" w:color="auto"/>
                                          </w:divBdr>
                                        </w:div>
                                        <w:div w:id="1384598440">
                                          <w:marLeft w:val="0"/>
                                          <w:marRight w:val="0"/>
                                          <w:marTop w:val="0"/>
                                          <w:marBottom w:val="0"/>
                                          <w:divBdr>
                                            <w:top w:val="none" w:sz="0" w:space="0" w:color="auto"/>
                                            <w:left w:val="none" w:sz="0" w:space="0" w:color="auto"/>
                                            <w:bottom w:val="none" w:sz="0" w:space="0" w:color="auto"/>
                                            <w:right w:val="none" w:sz="0" w:space="0" w:color="auto"/>
                                          </w:divBdr>
                                          <w:divsChild>
                                            <w:div w:id="8279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5305">
                                      <w:marLeft w:val="0"/>
                                      <w:marRight w:val="0"/>
                                      <w:marTop w:val="100"/>
                                      <w:marBottom w:val="0"/>
                                      <w:divBdr>
                                        <w:top w:val="none" w:sz="0" w:space="0" w:color="auto"/>
                                        <w:left w:val="none" w:sz="0" w:space="0" w:color="auto"/>
                                        <w:bottom w:val="none" w:sz="0" w:space="0" w:color="auto"/>
                                        <w:right w:val="none" w:sz="0" w:space="0" w:color="auto"/>
                                      </w:divBdr>
                                      <w:divsChild>
                                        <w:div w:id="1477146150">
                                          <w:marLeft w:val="0"/>
                                          <w:marRight w:val="0"/>
                                          <w:marTop w:val="0"/>
                                          <w:marBottom w:val="120"/>
                                          <w:divBdr>
                                            <w:top w:val="none" w:sz="0" w:space="0" w:color="auto"/>
                                            <w:left w:val="none" w:sz="0" w:space="0" w:color="auto"/>
                                            <w:bottom w:val="none" w:sz="0" w:space="0" w:color="auto"/>
                                            <w:right w:val="none" w:sz="0" w:space="0" w:color="auto"/>
                                          </w:divBdr>
                                          <w:divsChild>
                                            <w:div w:id="1227491854">
                                              <w:marLeft w:val="0"/>
                                              <w:marRight w:val="0"/>
                                              <w:marTop w:val="0"/>
                                              <w:marBottom w:val="0"/>
                                              <w:divBdr>
                                                <w:top w:val="none" w:sz="0" w:space="0" w:color="auto"/>
                                                <w:left w:val="none" w:sz="0" w:space="0" w:color="auto"/>
                                                <w:bottom w:val="none" w:sz="0" w:space="0" w:color="auto"/>
                                                <w:right w:val="none" w:sz="0" w:space="0" w:color="auto"/>
                                              </w:divBdr>
                                              <w:divsChild>
                                                <w:div w:id="1812405378">
                                                  <w:marLeft w:val="0"/>
                                                  <w:marRight w:val="0"/>
                                                  <w:marTop w:val="0"/>
                                                  <w:marBottom w:val="0"/>
                                                  <w:divBdr>
                                                    <w:top w:val="none" w:sz="0" w:space="0" w:color="auto"/>
                                                    <w:left w:val="none" w:sz="0" w:space="0" w:color="auto"/>
                                                    <w:bottom w:val="none" w:sz="0" w:space="0" w:color="auto"/>
                                                    <w:right w:val="none" w:sz="0" w:space="0" w:color="auto"/>
                                                  </w:divBdr>
                                                  <w:divsChild>
                                                    <w:div w:id="231890800">
                                                      <w:marLeft w:val="60"/>
                                                      <w:marRight w:val="0"/>
                                                      <w:marTop w:val="0"/>
                                                      <w:marBottom w:val="0"/>
                                                      <w:divBdr>
                                                        <w:top w:val="none" w:sz="0" w:space="0" w:color="auto"/>
                                                        <w:left w:val="none" w:sz="0" w:space="0" w:color="auto"/>
                                                        <w:bottom w:val="none" w:sz="0" w:space="0" w:color="auto"/>
                                                        <w:right w:val="none" w:sz="0" w:space="0" w:color="auto"/>
                                                      </w:divBdr>
                                                      <w:divsChild>
                                                        <w:div w:id="403139685">
                                                          <w:marLeft w:val="0"/>
                                                          <w:marRight w:val="0"/>
                                                          <w:marTop w:val="0"/>
                                                          <w:marBottom w:val="0"/>
                                                          <w:divBdr>
                                                            <w:top w:val="none" w:sz="0" w:space="0" w:color="auto"/>
                                                            <w:left w:val="none" w:sz="0" w:space="0" w:color="auto"/>
                                                            <w:bottom w:val="none" w:sz="0" w:space="0" w:color="auto"/>
                                                            <w:right w:val="none" w:sz="0" w:space="0" w:color="auto"/>
                                                          </w:divBdr>
                                                          <w:divsChild>
                                                            <w:div w:id="1354648397">
                                                              <w:marLeft w:val="0"/>
                                                              <w:marRight w:val="0"/>
                                                              <w:marTop w:val="0"/>
                                                              <w:marBottom w:val="0"/>
                                                              <w:divBdr>
                                                                <w:top w:val="none" w:sz="0" w:space="0" w:color="auto"/>
                                                                <w:left w:val="none" w:sz="0" w:space="0" w:color="auto"/>
                                                                <w:bottom w:val="none" w:sz="0" w:space="0" w:color="auto"/>
                                                                <w:right w:val="none" w:sz="0" w:space="0" w:color="auto"/>
                                                              </w:divBdr>
                                                            </w:div>
                                                            <w:div w:id="1386223144">
                                                              <w:marLeft w:val="90"/>
                                                              <w:marRight w:val="-60"/>
                                                              <w:marTop w:val="0"/>
                                                              <w:marBottom w:val="0"/>
                                                              <w:divBdr>
                                                                <w:top w:val="none" w:sz="0" w:space="0" w:color="auto"/>
                                                                <w:left w:val="none" w:sz="0" w:space="0" w:color="auto"/>
                                                                <w:bottom w:val="none" w:sz="0" w:space="0" w:color="auto"/>
                                                                <w:right w:val="none" w:sz="0" w:space="0" w:color="auto"/>
                                                              </w:divBdr>
                                                              <w:divsChild>
                                                                <w:div w:id="2125882711">
                                                                  <w:marLeft w:val="0"/>
                                                                  <w:marRight w:val="-120"/>
                                                                  <w:marTop w:val="0"/>
                                                                  <w:marBottom w:val="0"/>
                                                                  <w:divBdr>
                                                                    <w:top w:val="none" w:sz="0" w:space="0" w:color="auto"/>
                                                                    <w:left w:val="none" w:sz="0" w:space="0" w:color="auto"/>
                                                                    <w:bottom w:val="none" w:sz="0" w:space="0" w:color="auto"/>
                                                                    <w:right w:val="none" w:sz="0" w:space="0" w:color="auto"/>
                                                                  </w:divBdr>
                                                                  <w:divsChild>
                                                                    <w:div w:id="18635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1812306">
                              <w:marLeft w:val="0"/>
                              <w:marRight w:val="0"/>
                              <w:marTop w:val="0"/>
                              <w:marBottom w:val="0"/>
                              <w:divBdr>
                                <w:top w:val="none" w:sz="0" w:space="0" w:color="auto"/>
                                <w:left w:val="none" w:sz="0" w:space="0" w:color="auto"/>
                                <w:bottom w:val="none" w:sz="0" w:space="0" w:color="auto"/>
                                <w:right w:val="none" w:sz="0" w:space="0" w:color="auto"/>
                              </w:divBdr>
                              <w:divsChild>
                                <w:div w:id="1994406368">
                                  <w:marLeft w:val="0"/>
                                  <w:marRight w:val="120"/>
                                  <w:marTop w:val="0"/>
                                  <w:marBottom w:val="120"/>
                                  <w:divBdr>
                                    <w:top w:val="single" w:sz="6" w:space="0" w:color="DEE0E1"/>
                                    <w:left w:val="single" w:sz="6" w:space="0" w:color="DEE0E1"/>
                                    <w:bottom w:val="single" w:sz="6" w:space="0" w:color="DEE0E1"/>
                                    <w:right w:val="single" w:sz="6" w:space="0" w:color="DEE0E1"/>
                                  </w:divBdr>
                                  <w:divsChild>
                                    <w:div w:id="1076705995">
                                      <w:marLeft w:val="120"/>
                                      <w:marRight w:val="0"/>
                                      <w:marTop w:val="0"/>
                                      <w:marBottom w:val="0"/>
                                      <w:divBdr>
                                        <w:top w:val="none" w:sz="0" w:space="0" w:color="auto"/>
                                        <w:left w:val="none" w:sz="0" w:space="0" w:color="auto"/>
                                        <w:bottom w:val="none" w:sz="0" w:space="0" w:color="auto"/>
                                        <w:right w:val="none" w:sz="0" w:space="0" w:color="auto"/>
                                      </w:divBdr>
                                      <w:divsChild>
                                        <w:div w:id="1761173759">
                                          <w:marLeft w:val="0"/>
                                          <w:marRight w:val="0"/>
                                          <w:marTop w:val="0"/>
                                          <w:marBottom w:val="0"/>
                                          <w:divBdr>
                                            <w:top w:val="none" w:sz="0" w:space="0" w:color="auto"/>
                                            <w:left w:val="none" w:sz="0" w:space="0" w:color="auto"/>
                                            <w:bottom w:val="none" w:sz="0" w:space="0" w:color="auto"/>
                                            <w:right w:val="none" w:sz="0" w:space="0" w:color="auto"/>
                                          </w:divBdr>
                                          <w:divsChild>
                                            <w:div w:id="411584680">
                                              <w:marLeft w:val="0"/>
                                              <w:marRight w:val="0"/>
                                              <w:marTop w:val="0"/>
                                              <w:marBottom w:val="0"/>
                                              <w:divBdr>
                                                <w:top w:val="none" w:sz="0" w:space="0" w:color="auto"/>
                                                <w:left w:val="none" w:sz="0" w:space="0" w:color="auto"/>
                                                <w:bottom w:val="none" w:sz="0" w:space="0" w:color="auto"/>
                                                <w:right w:val="none" w:sz="0" w:space="0" w:color="auto"/>
                                              </w:divBdr>
                                              <w:divsChild>
                                                <w:div w:id="1191071096">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834105173">
                                      <w:marLeft w:val="0"/>
                                      <w:marRight w:val="0"/>
                                      <w:marTop w:val="0"/>
                                      <w:marBottom w:val="0"/>
                                      <w:divBdr>
                                        <w:top w:val="none" w:sz="0" w:space="0" w:color="auto"/>
                                        <w:left w:val="none" w:sz="0" w:space="0" w:color="auto"/>
                                        <w:bottom w:val="none" w:sz="0" w:space="0" w:color="auto"/>
                                        <w:right w:val="none" w:sz="0" w:space="0" w:color="auto"/>
                                      </w:divBdr>
                                      <w:divsChild>
                                        <w:div w:id="186796087">
                                          <w:marLeft w:val="0"/>
                                          <w:marRight w:val="0"/>
                                          <w:marTop w:val="0"/>
                                          <w:marBottom w:val="60"/>
                                          <w:divBdr>
                                            <w:top w:val="none" w:sz="0" w:space="0" w:color="auto"/>
                                            <w:left w:val="none" w:sz="0" w:space="0" w:color="auto"/>
                                            <w:bottom w:val="none" w:sz="0" w:space="0" w:color="auto"/>
                                            <w:right w:val="none" w:sz="0" w:space="0" w:color="auto"/>
                                          </w:divBdr>
                                        </w:div>
                                        <w:div w:id="79523362">
                                          <w:marLeft w:val="0"/>
                                          <w:marRight w:val="0"/>
                                          <w:marTop w:val="0"/>
                                          <w:marBottom w:val="0"/>
                                          <w:divBdr>
                                            <w:top w:val="none" w:sz="0" w:space="0" w:color="auto"/>
                                            <w:left w:val="none" w:sz="0" w:space="0" w:color="auto"/>
                                            <w:bottom w:val="none" w:sz="0" w:space="0" w:color="auto"/>
                                            <w:right w:val="none" w:sz="0" w:space="0" w:color="auto"/>
                                          </w:divBdr>
                                          <w:divsChild>
                                            <w:div w:id="1222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4745">
                                      <w:marLeft w:val="0"/>
                                      <w:marRight w:val="0"/>
                                      <w:marTop w:val="100"/>
                                      <w:marBottom w:val="0"/>
                                      <w:divBdr>
                                        <w:top w:val="none" w:sz="0" w:space="0" w:color="auto"/>
                                        <w:left w:val="none" w:sz="0" w:space="0" w:color="auto"/>
                                        <w:bottom w:val="none" w:sz="0" w:space="0" w:color="auto"/>
                                        <w:right w:val="none" w:sz="0" w:space="0" w:color="auto"/>
                                      </w:divBdr>
                                      <w:divsChild>
                                        <w:div w:id="406346933">
                                          <w:marLeft w:val="0"/>
                                          <w:marRight w:val="0"/>
                                          <w:marTop w:val="0"/>
                                          <w:marBottom w:val="120"/>
                                          <w:divBdr>
                                            <w:top w:val="none" w:sz="0" w:space="0" w:color="auto"/>
                                            <w:left w:val="none" w:sz="0" w:space="0" w:color="auto"/>
                                            <w:bottom w:val="none" w:sz="0" w:space="0" w:color="auto"/>
                                            <w:right w:val="none" w:sz="0" w:space="0" w:color="auto"/>
                                          </w:divBdr>
                                          <w:divsChild>
                                            <w:div w:id="1829982067">
                                              <w:marLeft w:val="0"/>
                                              <w:marRight w:val="0"/>
                                              <w:marTop w:val="0"/>
                                              <w:marBottom w:val="0"/>
                                              <w:divBdr>
                                                <w:top w:val="none" w:sz="0" w:space="0" w:color="auto"/>
                                                <w:left w:val="none" w:sz="0" w:space="0" w:color="auto"/>
                                                <w:bottom w:val="none" w:sz="0" w:space="0" w:color="auto"/>
                                                <w:right w:val="none" w:sz="0" w:space="0" w:color="auto"/>
                                              </w:divBdr>
                                              <w:divsChild>
                                                <w:div w:id="638850169">
                                                  <w:marLeft w:val="0"/>
                                                  <w:marRight w:val="0"/>
                                                  <w:marTop w:val="0"/>
                                                  <w:marBottom w:val="0"/>
                                                  <w:divBdr>
                                                    <w:top w:val="none" w:sz="0" w:space="0" w:color="auto"/>
                                                    <w:left w:val="none" w:sz="0" w:space="0" w:color="auto"/>
                                                    <w:bottom w:val="none" w:sz="0" w:space="0" w:color="auto"/>
                                                    <w:right w:val="none" w:sz="0" w:space="0" w:color="auto"/>
                                                  </w:divBdr>
                                                  <w:divsChild>
                                                    <w:div w:id="2037729119">
                                                      <w:marLeft w:val="60"/>
                                                      <w:marRight w:val="0"/>
                                                      <w:marTop w:val="0"/>
                                                      <w:marBottom w:val="0"/>
                                                      <w:divBdr>
                                                        <w:top w:val="none" w:sz="0" w:space="0" w:color="auto"/>
                                                        <w:left w:val="none" w:sz="0" w:space="0" w:color="auto"/>
                                                        <w:bottom w:val="none" w:sz="0" w:space="0" w:color="auto"/>
                                                        <w:right w:val="none" w:sz="0" w:space="0" w:color="auto"/>
                                                      </w:divBdr>
                                                      <w:divsChild>
                                                        <w:div w:id="1479300972">
                                                          <w:marLeft w:val="0"/>
                                                          <w:marRight w:val="0"/>
                                                          <w:marTop w:val="0"/>
                                                          <w:marBottom w:val="0"/>
                                                          <w:divBdr>
                                                            <w:top w:val="none" w:sz="0" w:space="0" w:color="auto"/>
                                                            <w:left w:val="none" w:sz="0" w:space="0" w:color="auto"/>
                                                            <w:bottom w:val="none" w:sz="0" w:space="0" w:color="auto"/>
                                                            <w:right w:val="none" w:sz="0" w:space="0" w:color="auto"/>
                                                          </w:divBdr>
                                                          <w:divsChild>
                                                            <w:div w:id="1195998772">
                                                              <w:marLeft w:val="0"/>
                                                              <w:marRight w:val="0"/>
                                                              <w:marTop w:val="0"/>
                                                              <w:marBottom w:val="0"/>
                                                              <w:divBdr>
                                                                <w:top w:val="none" w:sz="0" w:space="0" w:color="auto"/>
                                                                <w:left w:val="none" w:sz="0" w:space="0" w:color="auto"/>
                                                                <w:bottom w:val="none" w:sz="0" w:space="0" w:color="auto"/>
                                                                <w:right w:val="none" w:sz="0" w:space="0" w:color="auto"/>
                                                              </w:divBdr>
                                                            </w:div>
                                                            <w:div w:id="1136685423">
                                                              <w:marLeft w:val="90"/>
                                                              <w:marRight w:val="-60"/>
                                                              <w:marTop w:val="0"/>
                                                              <w:marBottom w:val="0"/>
                                                              <w:divBdr>
                                                                <w:top w:val="none" w:sz="0" w:space="0" w:color="auto"/>
                                                                <w:left w:val="none" w:sz="0" w:space="0" w:color="auto"/>
                                                                <w:bottom w:val="none" w:sz="0" w:space="0" w:color="auto"/>
                                                                <w:right w:val="none" w:sz="0" w:space="0" w:color="auto"/>
                                                              </w:divBdr>
                                                              <w:divsChild>
                                                                <w:div w:id="85082478">
                                                                  <w:marLeft w:val="0"/>
                                                                  <w:marRight w:val="-120"/>
                                                                  <w:marTop w:val="0"/>
                                                                  <w:marBottom w:val="0"/>
                                                                  <w:divBdr>
                                                                    <w:top w:val="none" w:sz="0" w:space="0" w:color="auto"/>
                                                                    <w:left w:val="none" w:sz="0" w:space="0" w:color="auto"/>
                                                                    <w:bottom w:val="none" w:sz="0" w:space="0" w:color="auto"/>
                                                                    <w:right w:val="none" w:sz="0" w:space="0" w:color="auto"/>
                                                                  </w:divBdr>
                                                                  <w:divsChild>
                                                                    <w:div w:id="8689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5019631">
                  <w:marLeft w:val="0"/>
                  <w:marRight w:val="0"/>
                  <w:marTop w:val="0"/>
                  <w:marBottom w:val="0"/>
                  <w:divBdr>
                    <w:top w:val="none" w:sz="0" w:space="0" w:color="DEE0E1"/>
                    <w:left w:val="none" w:sz="0" w:space="0" w:color="DEE0E1"/>
                    <w:bottom w:val="single" w:sz="6" w:space="0" w:color="DEE0E1"/>
                    <w:right w:val="none" w:sz="0" w:space="0" w:color="DEE0E1"/>
                  </w:divBdr>
                  <w:divsChild>
                    <w:div w:id="6271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5392">
              <w:marLeft w:val="0"/>
              <w:marRight w:val="0"/>
              <w:marTop w:val="0"/>
              <w:marBottom w:val="0"/>
              <w:divBdr>
                <w:top w:val="none" w:sz="0" w:space="0" w:color="auto"/>
                <w:left w:val="none" w:sz="0" w:space="0" w:color="auto"/>
                <w:bottom w:val="none" w:sz="0" w:space="0" w:color="auto"/>
                <w:right w:val="none" w:sz="0" w:space="0" w:color="auto"/>
              </w:divBdr>
              <w:divsChild>
                <w:div w:id="1199469194">
                  <w:marLeft w:val="0"/>
                  <w:marRight w:val="0"/>
                  <w:marTop w:val="0"/>
                  <w:marBottom w:val="0"/>
                  <w:divBdr>
                    <w:top w:val="none" w:sz="0" w:space="0" w:color="auto"/>
                    <w:left w:val="none" w:sz="0" w:space="0" w:color="auto"/>
                    <w:bottom w:val="none" w:sz="0" w:space="0" w:color="auto"/>
                    <w:right w:val="none" w:sz="0" w:space="0" w:color="auto"/>
                  </w:divBdr>
                </w:div>
                <w:div w:id="1252738394">
                  <w:marLeft w:val="0"/>
                  <w:marRight w:val="0"/>
                  <w:marTop w:val="0"/>
                  <w:marBottom w:val="0"/>
                  <w:divBdr>
                    <w:top w:val="none" w:sz="0" w:space="0" w:color="auto"/>
                    <w:left w:val="none" w:sz="0" w:space="0" w:color="auto"/>
                    <w:bottom w:val="none" w:sz="0" w:space="0" w:color="auto"/>
                    <w:right w:val="none" w:sz="0" w:space="0" w:color="auto"/>
                  </w:divBdr>
                </w:div>
              </w:divsChild>
            </w:div>
            <w:div w:id="201669986">
              <w:marLeft w:val="0"/>
              <w:marRight w:val="0"/>
              <w:marTop w:val="120"/>
              <w:marBottom w:val="0"/>
              <w:divBdr>
                <w:top w:val="none" w:sz="0" w:space="0" w:color="auto"/>
                <w:left w:val="none" w:sz="0" w:space="0" w:color="auto"/>
                <w:bottom w:val="none" w:sz="0" w:space="0" w:color="auto"/>
                <w:right w:val="none" w:sz="0" w:space="0" w:color="auto"/>
              </w:divBdr>
              <w:divsChild>
                <w:div w:id="1621836555">
                  <w:marLeft w:val="0"/>
                  <w:marRight w:val="0"/>
                  <w:marTop w:val="0"/>
                  <w:marBottom w:val="0"/>
                  <w:divBdr>
                    <w:top w:val="none" w:sz="0" w:space="0" w:color="auto"/>
                    <w:left w:val="none" w:sz="0" w:space="0" w:color="auto"/>
                    <w:bottom w:val="none" w:sz="0" w:space="0" w:color="auto"/>
                    <w:right w:val="none" w:sz="0" w:space="0" w:color="auto"/>
                  </w:divBdr>
                  <w:divsChild>
                    <w:div w:id="684869423">
                      <w:marLeft w:val="0"/>
                      <w:marRight w:val="0"/>
                      <w:marTop w:val="0"/>
                      <w:marBottom w:val="0"/>
                      <w:divBdr>
                        <w:top w:val="none" w:sz="0" w:space="0" w:color="DEE0E1"/>
                        <w:left w:val="none" w:sz="0" w:space="0" w:color="DEE0E1"/>
                        <w:bottom w:val="single" w:sz="6" w:space="6" w:color="DEE0E1"/>
                        <w:right w:val="none" w:sz="0" w:space="0" w:color="DEE0E1"/>
                      </w:divBdr>
                      <w:divsChild>
                        <w:div w:id="961502372">
                          <w:marLeft w:val="0"/>
                          <w:marRight w:val="0"/>
                          <w:marTop w:val="0"/>
                          <w:marBottom w:val="0"/>
                          <w:divBdr>
                            <w:top w:val="none" w:sz="0" w:space="0" w:color="auto"/>
                            <w:left w:val="none" w:sz="0" w:space="0" w:color="auto"/>
                            <w:bottom w:val="none" w:sz="0" w:space="0" w:color="auto"/>
                            <w:right w:val="none" w:sz="0" w:space="0" w:color="auto"/>
                          </w:divBdr>
                          <w:divsChild>
                            <w:div w:id="1406879497">
                              <w:marLeft w:val="0"/>
                              <w:marRight w:val="0"/>
                              <w:marTop w:val="0"/>
                              <w:marBottom w:val="0"/>
                              <w:divBdr>
                                <w:top w:val="none" w:sz="0" w:space="0" w:color="auto"/>
                                <w:left w:val="none" w:sz="0" w:space="0" w:color="auto"/>
                                <w:bottom w:val="none" w:sz="0" w:space="0" w:color="auto"/>
                                <w:right w:val="none" w:sz="0" w:space="0" w:color="auto"/>
                              </w:divBdr>
                              <w:divsChild>
                                <w:div w:id="16377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7346">
                      <w:marLeft w:val="0"/>
                      <w:marRight w:val="0"/>
                      <w:marTop w:val="0"/>
                      <w:marBottom w:val="0"/>
                      <w:divBdr>
                        <w:top w:val="none" w:sz="0" w:space="0" w:color="auto"/>
                        <w:left w:val="none" w:sz="0" w:space="0" w:color="auto"/>
                        <w:bottom w:val="none" w:sz="0" w:space="0" w:color="auto"/>
                        <w:right w:val="none" w:sz="0" w:space="0" w:color="auto"/>
                      </w:divBdr>
                      <w:divsChild>
                        <w:div w:id="666976710">
                          <w:marLeft w:val="0"/>
                          <w:marRight w:val="0"/>
                          <w:marTop w:val="0"/>
                          <w:marBottom w:val="0"/>
                          <w:divBdr>
                            <w:top w:val="none" w:sz="0" w:space="0" w:color="auto"/>
                            <w:left w:val="none" w:sz="0" w:space="0" w:color="auto"/>
                            <w:bottom w:val="none" w:sz="0" w:space="0" w:color="auto"/>
                            <w:right w:val="none" w:sz="0" w:space="0" w:color="auto"/>
                          </w:divBdr>
                          <w:divsChild>
                            <w:div w:id="83113345">
                              <w:marLeft w:val="0"/>
                              <w:marRight w:val="0"/>
                              <w:marTop w:val="0"/>
                              <w:marBottom w:val="0"/>
                              <w:divBdr>
                                <w:top w:val="none" w:sz="0" w:space="0" w:color="auto"/>
                                <w:left w:val="none" w:sz="0" w:space="0" w:color="auto"/>
                                <w:bottom w:val="none" w:sz="0" w:space="0" w:color="auto"/>
                                <w:right w:val="none" w:sz="0" w:space="0" w:color="auto"/>
                              </w:divBdr>
                              <w:divsChild>
                                <w:div w:id="511771348">
                                  <w:marLeft w:val="0"/>
                                  <w:marRight w:val="0"/>
                                  <w:marTop w:val="0"/>
                                  <w:marBottom w:val="0"/>
                                  <w:divBdr>
                                    <w:top w:val="none" w:sz="0" w:space="0" w:color="auto"/>
                                    <w:left w:val="none" w:sz="0" w:space="0" w:color="auto"/>
                                    <w:bottom w:val="none" w:sz="0" w:space="0" w:color="auto"/>
                                    <w:right w:val="none" w:sz="0" w:space="0" w:color="auto"/>
                                  </w:divBdr>
                                  <w:divsChild>
                                    <w:div w:id="1056198659">
                                      <w:marLeft w:val="0"/>
                                      <w:marRight w:val="0"/>
                                      <w:marTop w:val="0"/>
                                      <w:marBottom w:val="0"/>
                                      <w:divBdr>
                                        <w:top w:val="none" w:sz="0" w:space="0" w:color="auto"/>
                                        <w:left w:val="none" w:sz="0" w:space="0" w:color="auto"/>
                                        <w:bottom w:val="none" w:sz="0" w:space="0" w:color="auto"/>
                                        <w:right w:val="none" w:sz="0" w:space="0" w:color="auto"/>
                                      </w:divBdr>
                                      <w:divsChild>
                                        <w:div w:id="1083843708">
                                          <w:marLeft w:val="0"/>
                                          <w:marRight w:val="0"/>
                                          <w:marTop w:val="0"/>
                                          <w:marBottom w:val="0"/>
                                          <w:divBdr>
                                            <w:top w:val="none" w:sz="0" w:space="0" w:color="auto"/>
                                            <w:left w:val="none" w:sz="0" w:space="0" w:color="auto"/>
                                            <w:bottom w:val="none" w:sz="0" w:space="0" w:color="auto"/>
                                            <w:right w:val="none" w:sz="0" w:space="0" w:color="auto"/>
                                          </w:divBdr>
                                          <w:divsChild>
                                            <w:div w:id="2135715122">
                                              <w:marLeft w:val="0"/>
                                              <w:marRight w:val="0"/>
                                              <w:marTop w:val="0"/>
                                              <w:marBottom w:val="0"/>
                                              <w:divBdr>
                                                <w:top w:val="none" w:sz="0" w:space="0" w:color="auto"/>
                                                <w:left w:val="none" w:sz="0" w:space="0" w:color="auto"/>
                                                <w:bottom w:val="none" w:sz="0" w:space="0" w:color="auto"/>
                                                <w:right w:val="none" w:sz="0" w:space="0" w:color="auto"/>
                                              </w:divBdr>
                                              <w:divsChild>
                                                <w:div w:id="736628664">
                                                  <w:marLeft w:val="0"/>
                                                  <w:marRight w:val="0"/>
                                                  <w:marTop w:val="0"/>
                                                  <w:marBottom w:val="0"/>
                                                  <w:divBdr>
                                                    <w:top w:val="none" w:sz="0" w:space="0" w:color="auto"/>
                                                    <w:left w:val="none" w:sz="0" w:space="0" w:color="auto"/>
                                                    <w:bottom w:val="none" w:sz="0" w:space="0" w:color="auto"/>
                                                    <w:right w:val="none" w:sz="0" w:space="0" w:color="auto"/>
                                                  </w:divBdr>
                                                  <w:divsChild>
                                                    <w:div w:id="17204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516962">
                          <w:marLeft w:val="0"/>
                          <w:marRight w:val="0"/>
                          <w:marTop w:val="0"/>
                          <w:marBottom w:val="0"/>
                          <w:divBdr>
                            <w:top w:val="none" w:sz="0" w:space="0" w:color="auto"/>
                            <w:left w:val="none" w:sz="0" w:space="0" w:color="auto"/>
                            <w:bottom w:val="none" w:sz="0" w:space="0" w:color="auto"/>
                            <w:right w:val="none" w:sz="0" w:space="0" w:color="auto"/>
                          </w:divBdr>
                          <w:divsChild>
                            <w:div w:id="1629510717">
                              <w:marLeft w:val="0"/>
                              <w:marRight w:val="0"/>
                              <w:marTop w:val="0"/>
                              <w:marBottom w:val="0"/>
                              <w:divBdr>
                                <w:top w:val="none" w:sz="0" w:space="0" w:color="auto"/>
                                <w:left w:val="none" w:sz="0" w:space="0" w:color="auto"/>
                                <w:bottom w:val="none" w:sz="0" w:space="0" w:color="auto"/>
                                <w:right w:val="none" w:sz="0" w:space="0" w:color="auto"/>
                              </w:divBdr>
                              <w:divsChild>
                                <w:div w:id="1458178628">
                                  <w:marLeft w:val="0"/>
                                  <w:marRight w:val="0"/>
                                  <w:marTop w:val="0"/>
                                  <w:marBottom w:val="0"/>
                                  <w:divBdr>
                                    <w:top w:val="none" w:sz="0" w:space="0" w:color="auto"/>
                                    <w:left w:val="none" w:sz="0" w:space="0" w:color="auto"/>
                                    <w:bottom w:val="none" w:sz="0" w:space="0" w:color="auto"/>
                                    <w:right w:val="none" w:sz="0" w:space="0" w:color="auto"/>
                                  </w:divBdr>
                                  <w:divsChild>
                                    <w:div w:id="1446926815">
                                      <w:marLeft w:val="0"/>
                                      <w:marRight w:val="0"/>
                                      <w:marTop w:val="0"/>
                                      <w:marBottom w:val="0"/>
                                      <w:divBdr>
                                        <w:top w:val="none" w:sz="0" w:space="0" w:color="auto"/>
                                        <w:left w:val="none" w:sz="0" w:space="0" w:color="auto"/>
                                        <w:bottom w:val="none" w:sz="0" w:space="0" w:color="auto"/>
                                        <w:right w:val="none" w:sz="0" w:space="0" w:color="auto"/>
                                      </w:divBdr>
                                      <w:divsChild>
                                        <w:div w:id="1409227830">
                                          <w:marLeft w:val="0"/>
                                          <w:marRight w:val="0"/>
                                          <w:marTop w:val="0"/>
                                          <w:marBottom w:val="0"/>
                                          <w:divBdr>
                                            <w:top w:val="none" w:sz="0" w:space="0" w:color="auto"/>
                                            <w:left w:val="none" w:sz="0" w:space="0" w:color="auto"/>
                                            <w:bottom w:val="none" w:sz="0" w:space="0" w:color="auto"/>
                                            <w:right w:val="none" w:sz="0" w:space="0" w:color="auto"/>
                                          </w:divBdr>
                                          <w:divsChild>
                                            <w:div w:id="1352609150">
                                              <w:marLeft w:val="0"/>
                                              <w:marRight w:val="0"/>
                                              <w:marTop w:val="0"/>
                                              <w:marBottom w:val="0"/>
                                              <w:divBdr>
                                                <w:top w:val="none" w:sz="0" w:space="0" w:color="auto"/>
                                                <w:left w:val="none" w:sz="0" w:space="0" w:color="auto"/>
                                                <w:bottom w:val="none" w:sz="0" w:space="0" w:color="auto"/>
                                                <w:right w:val="none" w:sz="0" w:space="0" w:color="auto"/>
                                              </w:divBdr>
                                              <w:divsChild>
                                                <w:div w:id="194389087">
                                                  <w:marLeft w:val="0"/>
                                                  <w:marRight w:val="0"/>
                                                  <w:marTop w:val="0"/>
                                                  <w:marBottom w:val="0"/>
                                                  <w:divBdr>
                                                    <w:top w:val="none" w:sz="0" w:space="0" w:color="auto"/>
                                                    <w:left w:val="none" w:sz="0" w:space="0" w:color="auto"/>
                                                    <w:bottom w:val="none" w:sz="0" w:space="0" w:color="auto"/>
                                                    <w:right w:val="none" w:sz="0" w:space="0" w:color="auto"/>
                                                  </w:divBdr>
                                                  <w:divsChild>
                                                    <w:div w:id="200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71355">
                          <w:marLeft w:val="0"/>
                          <w:marRight w:val="0"/>
                          <w:marTop w:val="0"/>
                          <w:marBottom w:val="0"/>
                          <w:divBdr>
                            <w:top w:val="none" w:sz="0" w:space="0" w:color="auto"/>
                            <w:left w:val="none" w:sz="0" w:space="0" w:color="auto"/>
                            <w:bottom w:val="none" w:sz="0" w:space="0" w:color="auto"/>
                            <w:right w:val="none" w:sz="0" w:space="0" w:color="auto"/>
                          </w:divBdr>
                          <w:divsChild>
                            <w:div w:id="1357850336">
                              <w:marLeft w:val="0"/>
                              <w:marRight w:val="0"/>
                              <w:marTop w:val="0"/>
                              <w:marBottom w:val="0"/>
                              <w:divBdr>
                                <w:top w:val="none" w:sz="0" w:space="0" w:color="auto"/>
                                <w:left w:val="none" w:sz="0" w:space="0" w:color="auto"/>
                                <w:bottom w:val="none" w:sz="0" w:space="0" w:color="auto"/>
                                <w:right w:val="none" w:sz="0" w:space="0" w:color="auto"/>
                              </w:divBdr>
                              <w:divsChild>
                                <w:div w:id="1581721031">
                                  <w:marLeft w:val="0"/>
                                  <w:marRight w:val="0"/>
                                  <w:marTop w:val="0"/>
                                  <w:marBottom w:val="0"/>
                                  <w:divBdr>
                                    <w:top w:val="none" w:sz="0" w:space="0" w:color="auto"/>
                                    <w:left w:val="none" w:sz="0" w:space="0" w:color="auto"/>
                                    <w:bottom w:val="none" w:sz="0" w:space="0" w:color="auto"/>
                                    <w:right w:val="none" w:sz="0" w:space="0" w:color="auto"/>
                                  </w:divBdr>
                                  <w:divsChild>
                                    <w:div w:id="898320742">
                                      <w:marLeft w:val="0"/>
                                      <w:marRight w:val="0"/>
                                      <w:marTop w:val="0"/>
                                      <w:marBottom w:val="0"/>
                                      <w:divBdr>
                                        <w:top w:val="none" w:sz="0" w:space="0" w:color="auto"/>
                                        <w:left w:val="none" w:sz="0" w:space="0" w:color="auto"/>
                                        <w:bottom w:val="none" w:sz="0" w:space="0" w:color="auto"/>
                                        <w:right w:val="none" w:sz="0" w:space="0" w:color="auto"/>
                                      </w:divBdr>
                                      <w:divsChild>
                                        <w:div w:id="1222594814">
                                          <w:marLeft w:val="0"/>
                                          <w:marRight w:val="0"/>
                                          <w:marTop w:val="0"/>
                                          <w:marBottom w:val="0"/>
                                          <w:divBdr>
                                            <w:top w:val="none" w:sz="0" w:space="0" w:color="auto"/>
                                            <w:left w:val="none" w:sz="0" w:space="0" w:color="auto"/>
                                            <w:bottom w:val="none" w:sz="0" w:space="0" w:color="auto"/>
                                            <w:right w:val="none" w:sz="0" w:space="0" w:color="auto"/>
                                          </w:divBdr>
                                          <w:divsChild>
                                            <w:div w:id="150414420">
                                              <w:marLeft w:val="0"/>
                                              <w:marRight w:val="0"/>
                                              <w:marTop w:val="0"/>
                                              <w:marBottom w:val="0"/>
                                              <w:divBdr>
                                                <w:top w:val="none" w:sz="0" w:space="0" w:color="auto"/>
                                                <w:left w:val="none" w:sz="0" w:space="0" w:color="auto"/>
                                                <w:bottom w:val="none" w:sz="0" w:space="0" w:color="auto"/>
                                                <w:right w:val="none" w:sz="0" w:space="0" w:color="auto"/>
                                              </w:divBdr>
                                              <w:divsChild>
                                                <w:div w:id="796535207">
                                                  <w:marLeft w:val="0"/>
                                                  <w:marRight w:val="0"/>
                                                  <w:marTop w:val="0"/>
                                                  <w:marBottom w:val="0"/>
                                                  <w:divBdr>
                                                    <w:top w:val="none" w:sz="0" w:space="0" w:color="auto"/>
                                                    <w:left w:val="none" w:sz="0" w:space="0" w:color="auto"/>
                                                    <w:bottom w:val="none" w:sz="0" w:space="0" w:color="auto"/>
                                                    <w:right w:val="none" w:sz="0" w:space="0" w:color="auto"/>
                                                  </w:divBdr>
                                                  <w:divsChild>
                                                    <w:div w:id="19135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172749">
                          <w:marLeft w:val="0"/>
                          <w:marRight w:val="0"/>
                          <w:marTop w:val="0"/>
                          <w:marBottom w:val="0"/>
                          <w:divBdr>
                            <w:top w:val="none" w:sz="0" w:space="0" w:color="auto"/>
                            <w:left w:val="none" w:sz="0" w:space="0" w:color="auto"/>
                            <w:bottom w:val="none" w:sz="0" w:space="0" w:color="auto"/>
                            <w:right w:val="none" w:sz="0" w:space="0" w:color="auto"/>
                          </w:divBdr>
                          <w:divsChild>
                            <w:div w:id="1587499389">
                              <w:marLeft w:val="0"/>
                              <w:marRight w:val="0"/>
                              <w:marTop w:val="0"/>
                              <w:marBottom w:val="0"/>
                              <w:divBdr>
                                <w:top w:val="none" w:sz="0" w:space="0" w:color="auto"/>
                                <w:left w:val="none" w:sz="0" w:space="0" w:color="auto"/>
                                <w:bottom w:val="none" w:sz="0" w:space="0" w:color="auto"/>
                                <w:right w:val="none" w:sz="0" w:space="0" w:color="auto"/>
                              </w:divBdr>
                              <w:divsChild>
                                <w:div w:id="105199886">
                                  <w:marLeft w:val="0"/>
                                  <w:marRight w:val="0"/>
                                  <w:marTop w:val="0"/>
                                  <w:marBottom w:val="0"/>
                                  <w:divBdr>
                                    <w:top w:val="none" w:sz="0" w:space="0" w:color="auto"/>
                                    <w:left w:val="none" w:sz="0" w:space="0" w:color="auto"/>
                                    <w:bottom w:val="none" w:sz="0" w:space="0" w:color="auto"/>
                                    <w:right w:val="none" w:sz="0" w:space="0" w:color="auto"/>
                                  </w:divBdr>
                                  <w:divsChild>
                                    <w:div w:id="1631546342">
                                      <w:marLeft w:val="0"/>
                                      <w:marRight w:val="0"/>
                                      <w:marTop w:val="0"/>
                                      <w:marBottom w:val="0"/>
                                      <w:divBdr>
                                        <w:top w:val="none" w:sz="0" w:space="0" w:color="auto"/>
                                        <w:left w:val="none" w:sz="0" w:space="0" w:color="auto"/>
                                        <w:bottom w:val="none" w:sz="0" w:space="0" w:color="auto"/>
                                        <w:right w:val="none" w:sz="0" w:space="0" w:color="auto"/>
                                      </w:divBdr>
                                      <w:divsChild>
                                        <w:div w:id="1733574673">
                                          <w:marLeft w:val="0"/>
                                          <w:marRight w:val="0"/>
                                          <w:marTop w:val="0"/>
                                          <w:marBottom w:val="0"/>
                                          <w:divBdr>
                                            <w:top w:val="none" w:sz="0" w:space="0" w:color="auto"/>
                                            <w:left w:val="none" w:sz="0" w:space="0" w:color="auto"/>
                                            <w:bottom w:val="none" w:sz="0" w:space="0" w:color="auto"/>
                                            <w:right w:val="none" w:sz="0" w:space="0" w:color="auto"/>
                                          </w:divBdr>
                                          <w:divsChild>
                                            <w:div w:id="1835804157">
                                              <w:marLeft w:val="0"/>
                                              <w:marRight w:val="0"/>
                                              <w:marTop w:val="0"/>
                                              <w:marBottom w:val="0"/>
                                              <w:divBdr>
                                                <w:top w:val="none" w:sz="0" w:space="0" w:color="auto"/>
                                                <w:left w:val="none" w:sz="0" w:space="0" w:color="auto"/>
                                                <w:bottom w:val="none" w:sz="0" w:space="0" w:color="auto"/>
                                                <w:right w:val="none" w:sz="0" w:space="0" w:color="auto"/>
                                              </w:divBdr>
                                              <w:divsChild>
                                                <w:div w:id="1349022664">
                                                  <w:marLeft w:val="0"/>
                                                  <w:marRight w:val="0"/>
                                                  <w:marTop w:val="0"/>
                                                  <w:marBottom w:val="0"/>
                                                  <w:divBdr>
                                                    <w:top w:val="none" w:sz="0" w:space="0" w:color="auto"/>
                                                    <w:left w:val="none" w:sz="0" w:space="0" w:color="auto"/>
                                                    <w:bottom w:val="none" w:sz="0" w:space="0" w:color="auto"/>
                                                    <w:right w:val="none" w:sz="0" w:space="0" w:color="auto"/>
                                                  </w:divBdr>
                                                  <w:divsChild>
                                                    <w:div w:id="21272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024030">
                          <w:marLeft w:val="0"/>
                          <w:marRight w:val="0"/>
                          <w:marTop w:val="0"/>
                          <w:marBottom w:val="0"/>
                          <w:divBdr>
                            <w:top w:val="none" w:sz="0" w:space="0" w:color="auto"/>
                            <w:left w:val="none" w:sz="0" w:space="0" w:color="auto"/>
                            <w:bottom w:val="none" w:sz="0" w:space="0" w:color="auto"/>
                            <w:right w:val="none" w:sz="0" w:space="0" w:color="auto"/>
                          </w:divBdr>
                          <w:divsChild>
                            <w:div w:id="1895384749">
                              <w:marLeft w:val="0"/>
                              <w:marRight w:val="0"/>
                              <w:marTop w:val="0"/>
                              <w:marBottom w:val="0"/>
                              <w:divBdr>
                                <w:top w:val="none" w:sz="0" w:space="0" w:color="auto"/>
                                <w:left w:val="none" w:sz="0" w:space="0" w:color="auto"/>
                                <w:bottom w:val="none" w:sz="0" w:space="0" w:color="auto"/>
                                <w:right w:val="none" w:sz="0" w:space="0" w:color="auto"/>
                              </w:divBdr>
                              <w:divsChild>
                                <w:div w:id="1186140554">
                                  <w:marLeft w:val="0"/>
                                  <w:marRight w:val="0"/>
                                  <w:marTop w:val="0"/>
                                  <w:marBottom w:val="0"/>
                                  <w:divBdr>
                                    <w:top w:val="none" w:sz="0" w:space="0" w:color="auto"/>
                                    <w:left w:val="none" w:sz="0" w:space="0" w:color="auto"/>
                                    <w:bottom w:val="none" w:sz="0" w:space="0" w:color="auto"/>
                                    <w:right w:val="none" w:sz="0" w:space="0" w:color="auto"/>
                                  </w:divBdr>
                                  <w:divsChild>
                                    <w:div w:id="160396011">
                                      <w:marLeft w:val="0"/>
                                      <w:marRight w:val="0"/>
                                      <w:marTop w:val="0"/>
                                      <w:marBottom w:val="0"/>
                                      <w:divBdr>
                                        <w:top w:val="none" w:sz="0" w:space="0" w:color="auto"/>
                                        <w:left w:val="none" w:sz="0" w:space="0" w:color="auto"/>
                                        <w:bottom w:val="none" w:sz="0" w:space="0" w:color="auto"/>
                                        <w:right w:val="none" w:sz="0" w:space="0" w:color="auto"/>
                                      </w:divBdr>
                                      <w:divsChild>
                                        <w:div w:id="1995839523">
                                          <w:marLeft w:val="0"/>
                                          <w:marRight w:val="0"/>
                                          <w:marTop w:val="0"/>
                                          <w:marBottom w:val="0"/>
                                          <w:divBdr>
                                            <w:top w:val="none" w:sz="0" w:space="0" w:color="auto"/>
                                            <w:left w:val="none" w:sz="0" w:space="0" w:color="auto"/>
                                            <w:bottom w:val="none" w:sz="0" w:space="0" w:color="auto"/>
                                            <w:right w:val="none" w:sz="0" w:space="0" w:color="auto"/>
                                          </w:divBdr>
                                          <w:divsChild>
                                            <w:div w:id="1972397476">
                                              <w:marLeft w:val="0"/>
                                              <w:marRight w:val="0"/>
                                              <w:marTop w:val="0"/>
                                              <w:marBottom w:val="0"/>
                                              <w:divBdr>
                                                <w:top w:val="none" w:sz="0" w:space="0" w:color="auto"/>
                                                <w:left w:val="none" w:sz="0" w:space="0" w:color="auto"/>
                                                <w:bottom w:val="none" w:sz="0" w:space="0" w:color="auto"/>
                                                <w:right w:val="none" w:sz="0" w:space="0" w:color="auto"/>
                                              </w:divBdr>
                                              <w:divsChild>
                                                <w:div w:id="1661227727">
                                                  <w:marLeft w:val="0"/>
                                                  <w:marRight w:val="0"/>
                                                  <w:marTop w:val="0"/>
                                                  <w:marBottom w:val="0"/>
                                                  <w:divBdr>
                                                    <w:top w:val="none" w:sz="0" w:space="0" w:color="auto"/>
                                                    <w:left w:val="none" w:sz="0" w:space="0" w:color="auto"/>
                                                    <w:bottom w:val="none" w:sz="0" w:space="0" w:color="auto"/>
                                                    <w:right w:val="none" w:sz="0" w:space="0" w:color="auto"/>
                                                  </w:divBdr>
                                                  <w:divsChild>
                                                    <w:div w:id="16680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692483">
                          <w:marLeft w:val="0"/>
                          <w:marRight w:val="0"/>
                          <w:marTop w:val="0"/>
                          <w:marBottom w:val="0"/>
                          <w:divBdr>
                            <w:top w:val="none" w:sz="0" w:space="0" w:color="auto"/>
                            <w:left w:val="none" w:sz="0" w:space="0" w:color="auto"/>
                            <w:bottom w:val="none" w:sz="0" w:space="0" w:color="auto"/>
                            <w:right w:val="none" w:sz="0" w:space="0" w:color="auto"/>
                          </w:divBdr>
                          <w:divsChild>
                            <w:div w:id="913472463">
                              <w:marLeft w:val="0"/>
                              <w:marRight w:val="0"/>
                              <w:marTop w:val="0"/>
                              <w:marBottom w:val="0"/>
                              <w:divBdr>
                                <w:top w:val="none" w:sz="0" w:space="0" w:color="auto"/>
                                <w:left w:val="none" w:sz="0" w:space="0" w:color="auto"/>
                                <w:bottom w:val="none" w:sz="0" w:space="0" w:color="auto"/>
                                <w:right w:val="none" w:sz="0" w:space="0" w:color="auto"/>
                              </w:divBdr>
                              <w:divsChild>
                                <w:div w:id="1104568548">
                                  <w:marLeft w:val="0"/>
                                  <w:marRight w:val="0"/>
                                  <w:marTop w:val="0"/>
                                  <w:marBottom w:val="0"/>
                                  <w:divBdr>
                                    <w:top w:val="none" w:sz="0" w:space="0" w:color="auto"/>
                                    <w:left w:val="none" w:sz="0" w:space="0" w:color="auto"/>
                                    <w:bottom w:val="none" w:sz="0" w:space="0" w:color="auto"/>
                                    <w:right w:val="none" w:sz="0" w:space="0" w:color="auto"/>
                                  </w:divBdr>
                                  <w:divsChild>
                                    <w:div w:id="1382828406">
                                      <w:marLeft w:val="0"/>
                                      <w:marRight w:val="0"/>
                                      <w:marTop w:val="0"/>
                                      <w:marBottom w:val="0"/>
                                      <w:divBdr>
                                        <w:top w:val="none" w:sz="0" w:space="0" w:color="auto"/>
                                        <w:left w:val="none" w:sz="0" w:space="0" w:color="auto"/>
                                        <w:bottom w:val="none" w:sz="0" w:space="0" w:color="auto"/>
                                        <w:right w:val="none" w:sz="0" w:space="0" w:color="auto"/>
                                      </w:divBdr>
                                      <w:divsChild>
                                        <w:div w:id="824201080">
                                          <w:marLeft w:val="0"/>
                                          <w:marRight w:val="0"/>
                                          <w:marTop w:val="0"/>
                                          <w:marBottom w:val="0"/>
                                          <w:divBdr>
                                            <w:top w:val="none" w:sz="0" w:space="0" w:color="auto"/>
                                            <w:left w:val="none" w:sz="0" w:space="0" w:color="auto"/>
                                            <w:bottom w:val="none" w:sz="0" w:space="0" w:color="auto"/>
                                            <w:right w:val="none" w:sz="0" w:space="0" w:color="auto"/>
                                          </w:divBdr>
                                          <w:divsChild>
                                            <w:div w:id="366957512">
                                              <w:marLeft w:val="0"/>
                                              <w:marRight w:val="0"/>
                                              <w:marTop w:val="0"/>
                                              <w:marBottom w:val="0"/>
                                              <w:divBdr>
                                                <w:top w:val="none" w:sz="0" w:space="0" w:color="auto"/>
                                                <w:left w:val="none" w:sz="0" w:space="0" w:color="auto"/>
                                                <w:bottom w:val="none" w:sz="0" w:space="0" w:color="auto"/>
                                                <w:right w:val="none" w:sz="0" w:space="0" w:color="auto"/>
                                              </w:divBdr>
                                              <w:divsChild>
                                                <w:div w:id="1507477172">
                                                  <w:marLeft w:val="0"/>
                                                  <w:marRight w:val="0"/>
                                                  <w:marTop w:val="0"/>
                                                  <w:marBottom w:val="0"/>
                                                  <w:divBdr>
                                                    <w:top w:val="none" w:sz="0" w:space="0" w:color="auto"/>
                                                    <w:left w:val="none" w:sz="0" w:space="0" w:color="auto"/>
                                                    <w:bottom w:val="none" w:sz="0" w:space="0" w:color="auto"/>
                                                    <w:right w:val="none" w:sz="0" w:space="0" w:color="auto"/>
                                                  </w:divBdr>
                                                  <w:divsChild>
                                                    <w:div w:id="20102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294006">
                          <w:marLeft w:val="0"/>
                          <w:marRight w:val="0"/>
                          <w:marTop w:val="0"/>
                          <w:marBottom w:val="0"/>
                          <w:divBdr>
                            <w:top w:val="none" w:sz="0" w:space="0" w:color="auto"/>
                            <w:left w:val="none" w:sz="0" w:space="0" w:color="auto"/>
                            <w:bottom w:val="none" w:sz="0" w:space="0" w:color="auto"/>
                            <w:right w:val="none" w:sz="0" w:space="0" w:color="auto"/>
                          </w:divBdr>
                          <w:divsChild>
                            <w:div w:id="209584523">
                              <w:marLeft w:val="0"/>
                              <w:marRight w:val="0"/>
                              <w:marTop w:val="0"/>
                              <w:marBottom w:val="0"/>
                              <w:divBdr>
                                <w:top w:val="none" w:sz="0" w:space="0" w:color="auto"/>
                                <w:left w:val="none" w:sz="0" w:space="0" w:color="auto"/>
                                <w:bottom w:val="none" w:sz="0" w:space="0" w:color="auto"/>
                                <w:right w:val="none" w:sz="0" w:space="0" w:color="auto"/>
                              </w:divBdr>
                              <w:divsChild>
                                <w:div w:id="1658801801">
                                  <w:marLeft w:val="0"/>
                                  <w:marRight w:val="0"/>
                                  <w:marTop w:val="0"/>
                                  <w:marBottom w:val="0"/>
                                  <w:divBdr>
                                    <w:top w:val="none" w:sz="0" w:space="0" w:color="auto"/>
                                    <w:left w:val="none" w:sz="0" w:space="0" w:color="auto"/>
                                    <w:bottom w:val="none" w:sz="0" w:space="0" w:color="auto"/>
                                    <w:right w:val="none" w:sz="0" w:space="0" w:color="auto"/>
                                  </w:divBdr>
                                  <w:divsChild>
                                    <w:div w:id="1252162444">
                                      <w:marLeft w:val="0"/>
                                      <w:marRight w:val="0"/>
                                      <w:marTop w:val="0"/>
                                      <w:marBottom w:val="0"/>
                                      <w:divBdr>
                                        <w:top w:val="none" w:sz="0" w:space="0" w:color="auto"/>
                                        <w:left w:val="none" w:sz="0" w:space="0" w:color="auto"/>
                                        <w:bottom w:val="none" w:sz="0" w:space="0" w:color="auto"/>
                                        <w:right w:val="none" w:sz="0" w:space="0" w:color="auto"/>
                                      </w:divBdr>
                                      <w:divsChild>
                                        <w:div w:id="1833331555">
                                          <w:marLeft w:val="0"/>
                                          <w:marRight w:val="0"/>
                                          <w:marTop w:val="0"/>
                                          <w:marBottom w:val="0"/>
                                          <w:divBdr>
                                            <w:top w:val="none" w:sz="0" w:space="0" w:color="auto"/>
                                            <w:left w:val="none" w:sz="0" w:space="0" w:color="auto"/>
                                            <w:bottom w:val="none" w:sz="0" w:space="0" w:color="auto"/>
                                            <w:right w:val="none" w:sz="0" w:space="0" w:color="auto"/>
                                          </w:divBdr>
                                          <w:divsChild>
                                            <w:div w:id="836767074">
                                              <w:marLeft w:val="0"/>
                                              <w:marRight w:val="0"/>
                                              <w:marTop w:val="0"/>
                                              <w:marBottom w:val="0"/>
                                              <w:divBdr>
                                                <w:top w:val="none" w:sz="0" w:space="0" w:color="auto"/>
                                                <w:left w:val="none" w:sz="0" w:space="0" w:color="auto"/>
                                                <w:bottom w:val="none" w:sz="0" w:space="0" w:color="auto"/>
                                                <w:right w:val="none" w:sz="0" w:space="0" w:color="auto"/>
                                              </w:divBdr>
                                              <w:divsChild>
                                                <w:div w:id="289089633">
                                                  <w:marLeft w:val="0"/>
                                                  <w:marRight w:val="0"/>
                                                  <w:marTop w:val="0"/>
                                                  <w:marBottom w:val="0"/>
                                                  <w:divBdr>
                                                    <w:top w:val="none" w:sz="0" w:space="0" w:color="auto"/>
                                                    <w:left w:val="none" w:sz="0" w:space="0" w:color="auto"/>
                                                    <w:bottom w:val="none" w:sz="0" w:space="0" w:color="auto"/>
                                                    <w:right w:val="none" w:sz="0" w:space="0" w:color="auto"/>
                                                  </w:divBdr>
                                                  <w:divsChild>
                                                    <w:div w:id="1342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513931">
                          <w:marLeft w:val="0"/>
                          <w:marRight w:val="0"/>
                          <w:marTop w:val="0"/>
                          <w:marBottom w:val="0"/>
                          <w:divBdr>
                            <w:top w:val="none" w:sz="0" w:space="0" w:color="auto"/>
                            <w:left w:val="none" w:sz="0" w:space="0" w:color="auto"/>
                            <w:bottom w:val="none" w:sz="0" w:space="0" w:color="auto"/>
                            <w:right w:val="none" w:sz="0" w:space="0" w:color="auto"/>
                          </w:divBdr>
                          <w:divsChild>
                            <w:div w:id="411662162">
                              <w:marLeft w:val="0"/>
                              <w:marRight w:val="0"/>
                              <w:marTop w:val="0"/>
                              <w:marBottom w:val="0"/>
                              <w:divBdr>
                                <w:top w:val="none" w:sz="0" w:space="0" w:color="auto"/>
                                <w:left w:val="none" w:sz="0" w:space="0" w:color="auto"/>
                                <w:bottom w:val="none" w:sz="0" w:space="0" w:color="auto"/>
                                <w:right w:val="none" w:sz="0" w:space="0" w:color="auto"/>
                              </w:divBdr>
                              <w:divsChild>
                                <w:div w:id="2128700063">
                                  <w:marLeft w:val="0"/>
                                  <w:marRight w:val="0"/>
                                  <w:marTop w:val="0"/>
                                  <w:marBottom w:val="0"/>
                                  <w:divBdr>
                                    <w:top w:val="none" w:sz="0" w:space="0" w:color="auto"/>
                                    <w:left w:val="none" w:sz="0" w:space="0" w:color="auto"/>
                                    <w:bottom w:val="none" w:sz="0" w:space="0" w:color="auto"/>
                                    <w:right w:val="none" w:sz="0" w:space="0" w:color="auto"/>
                                  </w:divBdr>
                                  <w:divsChild>
                                    <w:div w:id="1161387401">
                                      <w:marLeft w:val="0"/>
                                      <w:marRight w:val="0"/>
                                      <w:marTop w:val="0"/>
                                      <w:marBottom w:val="0"/>
                                      <w:divBdr>
                                        <w:top w:val="none" w:sz="0" w:space="0" w:color="auto"/>
                                        <w:left w:val="none" w:sz="0" w:space="0" w:color="auto"/>
                                        <w:bottom w:val="none" w:sz="0" w:space="0" w:color="auto"/>
                                        <w:right w:val="none" w:sz="0" w:space="0" w:color="auto"/>
                                      </w:divBdr>
                                      <w:divsChild>
                                        <w:div w:id="1755783485">
                                          <w:marLeft w:val="0"/>
                                          <w:marRight w:val="0"/>
                                          <w:marTop w:val="0"/>
                                          <w:marBottom w:val="0"/>
                                          <w:divBdr>
                                            <w:top w:val="none" w:sz="0" w:space="0" w:color="auto"/>
                                            <w:left w:val="none" w:sz="0" w:space="0" w:color="auto"/>
                                            <w:bottom w:val="none" w:sz="0" w:space="0" w:color="auto"/>
                                            <w:right w:val="none" w:sz="0" w:space="0" w:color="auto"/>
                                          </w:divBdr>
                                          <w:divsChild>
                                            <w:div w:id="1395931556">
                                              <w:marLeft w:val="0"/>
                                              <w:marRight w:val="0"/>
                                              <w:marTop w:val="0"/>
                                              <w:marBottom w:val="0"/>
                                              <w:divBdr>
                                                <w:top w:val="none" w:sz="0" w:space="0" w:color="auto"/>
                                                <w:left w:val="none" w:sz="0" w:space="0" w:color="auto"/>
                                                <w:bottom w:val="none" w:sz="0" w:space="0" w:color="auto"/>
                                                <w:right w:val="none" w:sz="0" w:space="0" w:color="auto"/>
                                              </w:divBdr>
                                              <w:divsChild>
                                                <w:div w:id="700714611">
                                                  <w:marLeft w:val="0"/>
                                                  <w:marRight w:val="0"/>
                                                  <w:marTop w:val="0"/>
                                                  <w:marBottom w:val="0"/>
                                                  <w:divBdr>
                                                    <w:top w:val="none" w:sz="0" w:space="0" w:color="auto"/>
                                                    <w:left w:val="none" w:sz="0" w:space="0" w:color="auto"/>
                                                    <w:bottom w:val="none" w:sz="0" w:space="0" w:color="auto"/>
                                                    <w:right w:val="none" w:sz="0" w:space="0" w:color="auto"/>
                                                  </w:divBdr>
                                                  <w:divsChild>
                                                    <w:div w:id="17145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965595">
                          <w:marLeft w:val="0"/>
                          <w:marRight w:val="0"/>
                          <w:marTop w:val="0"/>
                          <w:marBottom w:val="0"/>
                          <w:divBdr>
                            <w:top w:val="none" w:sz="0" w:space="0" w:color="auto"/>
                            <w:left w:val="none" w:sz="0" w:space="0" w:color="auto"/>
                            <w:bottom w:val="none" w:sz="0" w:space="0" w:color="auto"/>
                            <w:right w:val="none" w:sz="0" w:space="0" w:color="auto"/>
                          </w:divBdr>
                          <w:divsChild>
                            <w:div w:id="733351529">
                              <w:marLeft w:val="0"/>
                              <w:marRight w:val="0"/>
                              <w:marTop w:val="0"/>
                              <w:marBottom w:val="0"/>
                              <w:divBdr>
                                <w:top w:val="none" w:sz="0" w:space="0" w:color="auto"/>
                                <w:left w:val="none" w:sz="0" w:space="0" w:color="auto"/>
                                <w:bottom w:val="none" w:sz="0" w:space="0" w:color="auto"/>
                                <w:right w:val="none" w:sz="0" w:space="0" w:color="auto"/>
                              </w:divBdr>
                              <w:divsChild>
                                <w:div w:id="679896796">
                                  <w:marLeft w:val="0"/>
                                  <w:marRight w:val="0"/>
                                  <w:marTop w:val="0"/>
                                  <w:marBottom w:val="0"/>
                                  <w:divBdr>
                                    <w:top w:val="none" w:sz="0" w:space="0" w:color="auto"/>
                                    <w:left w:val="none" w:sz="0" w:space="0" w:color="auto"/>
                                    <w:bottom w:val="none" w:sz="0" w:space="0" w:color="auto"/>
                                    <w:right w:val="none" w:sz="0" w:space="0" w:color="auto"/>
                                  </w:divBdr>
                                  <w:divsChild>
                                    <w:div w:id="944725523">
                                      <w:marLeft w:val="0"/>
                                      <w:marRight w:val="0"/>
                                      <w:marTop w:val="0"/>
                                      <w:marBottom w:val="0"/>
                                      <w:divBdr>
                                        <w:top w:val="none" w:sz="0" w:space="0" w:color="auto"/>
                                        <w:left w:val="none" w:sz="0" w:space="0" w:color="auto"/>
                                        <w:bottom w:val="none" w:sz="0" w:space="0" w:color="auto"/>
                                        <w:right w:val="none" w:sz="0" w:space="0" w:color="auto"/>
                                      </w:divBdr>
                                      <w:divsChild>
                                        <w:div w:id="324096067">
                                          <w:marLeft w:val="0"/>
                                          <w:marRight w:val="0"/>
                                          <w:marTop w:val="0"/>
                                          <w:marBottom w:val="0"/>
                                          <w:divBdr>
                                            <w:top w:val="none" w:sz="0" w:space="0" w:color="auto"/>
                                            <w:left w:val="none" w:sz="0" w:space="0" w:color="auto"/>
                                            <w:bottom w:val="none" w:sz="0" w:space="0" w:color="auto"/>
                                            <w:right w:val="none" w:sz="0" w:space="0" w:color="auto"/>
                                          </w:divBdr>
                                          <w:divsChild>
                                            <w:div w:id="2122528939">
                                              <w:marLeft w:val="0"/>
                                              <w:marRight w:val="0"/>
                                              <w:marTop w:val="0"/>
                                              <w:marBottom w:val="0"/>
                                              <w:divBdr>
                                                <w:top w:val="none" w:sz="0" w:space="0" w:color="auto"/>
                                                <w:left w:val="none" w:sz="0" w:space="0" w:color="auto"/>
                                                <w:bottom w:val="none" w:sz="0" w:space="0" w:color="auto"/>
                                                <w:right w:val="none" w:sz="0" w:space="0" w:color="auto"/>
                                              </w:divBdr>
                                              <w:divsChild>
                                                <w:div w:id="1840999154">
                                                  <w:marLeft w:val="0"/>
                                                  <w:marRight w:val="0"/>
                                                  <w:marTop w:val="0"/>
                                                  <w:marBottom w:val="0"/>
                                                  <w:divBdr>
                                                    <w:top w:val="none" w:sz="0" w:space="0" w:color="auto"/>
                                                    <w:left w:val="none" w:sz="0" w:space="0" w:color="auto"/>
                                                    <w:bottom w:val="none" w:sz="0" w:space="0" w:color="auto"/>
                                                    <w:right w:val="none" w:sz="0" w:space="0" w:color="auto"/>
                                                  </w:divBdr>
                                                  <w:divsChild>
                                                    <w:div w:id="6920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240519">
                          <w:marLeft w:val="0"/>
                          <w:marRight w:val="0"/>
                          <w:marTop w:val="0"/>
                          <w:marBottom w:val="0"/>
                          <w:divBdr>
                            <w:top w:val="none" w:sz="0" w:space="0" w:color="auto"/>
                            <w:left w:val="none" w:sz="0" w:space="0" w:color="auto"/>
                            <w:bottom w:val="none" w:sz="0" w:space="0" w:color="auto"/>
                            <w:right w:val="none" w:sz="0" w:space="0" w:color="auto"/>
                          </w:divBdr>
                          <w:divsChild>
                            <w:div w:id="1024090719">
                              <w:marLeft w:val="0"/>
                              <w:marRight w:val="0"/>
                              <w:marTop w:val="0"/>
                              <w:marBottom w:val="0"/>
                              <w:divBdr>
                                <w:top w:val="none" w:sz="0" w:space="0" w:color="auto"/>
                                <w:left w:val="none" w:sz="0" w:space="0" w:color="auto"/>
                                <w:bottom w:val="none" w:sz="0" w:space="0" w:color="auto"/>
                                <w:right w:val="none" w:sz="0" w:space="0" w:color="auto"/>
                              </w:divBdr>
                              <w:divsChild>
                                <w:div w:id="118496890">
                                  <w:marLeft w:val="0"/>
                                  <w:marRight w:val="0"/>
                                  <w:marTop w:val="0"/>
                                  <w:marBottom w:val="0"/>
                                  <w:divBdr>
                                    <w:top w:val="none" w:sz="0" w:space="0" w:color="auto"/>
                                    <w:left w:val="none" w:sz="0" w:space="0" w:color="auto"/>
                                    <w:bottom w:val="none" w:sz="0" w:space="0" w:color="auto"/>
                                    <w:right w:val="none" w:sz="0" w:space="0" w:color="auto"/>
                                  </w:divBdr>
                                  <w:divsChild>
                                    <w:div w:id="355817391">
                                      <w:marLeft w:val="0"/>
                                      <w:marRight w:val="0"/>
                                      <w:marTop w:val="0"/>
                                      <w:marBottom w:val="0"/>
                                      <w:divBdr>
                                        <w:top w:val="none" w:sz="0" w:space="0" w:color="auto"/>
                                        <w:left w:val="none" w:sz="0" w:space="0" w:color="auto"/>
                                        <w:bottom w:val="none" w:sz="0" w:space="0" w:color="auto"/>
                                        <w:right w:val="none" w:sz="0" w:space="0" w:color="auto"/>
                                      </w:divBdr>
                                      <w:divsChild>
                                        <w:div w:id="850800694">
                                          <w:marLeft w:val="0"/>
                                          <w:marRight w:val="0"/>
                                          <w:marTop w:val="0"/>
                                          <w:marBottom w:val="0"/>
                                          <w:divBdr>
                                            <w:top w:val="none" w:sz="0" w:space="0" w:color="auto"/>
                                            <w:left w:val="none" w:sz="0" w:space="0" w:color="auto"/>
                                            <w:bottom w:val="none" w:sz="0" w:space="0" w:color="auto"/>
                                            <w:right w:val="none" w:sz="0" w:space="0" w:color="auto"/>
                                          </w:divBdr>
                                          <w:divsChild>
                                            <w:div w:id="452679194">
                                              <w:marLeft w:val="0"/>
                                              <w:marRight w:val="0"/>
                                              <w:marTop w:val="0"/>
                                              <w:marBottom w:val="0"/>
                                              <w:divBdr>
                                                <w:top w:val="none" w:sz="0" w:space="0" w:color="auto"/>
                                                <w:left w:val="none" w:sz="0" w:space="0" w:color="auto"/>
                                                <w:bottom w:val="none" w:sz="0" w:space="0" w:color="auto"/>
                                                <w:right w:val="none" w:sz="0" w:space="0" w:color="auto"/>
                                              </w:divBdr>
                                              <w:divsChild>
                                                <w:div w:id="883754946">
                                                  <w:marLeft w:val="0"/>
                                                  <w:marRight w:val="0"/>
                                                  <w:marTop w:val="0"/>
                                                  <w:marBottom w:val="0"/>
                                                  <w:divBdr>
                                                    <w:top w:val="none" w:sz="0" w:space="0" w:color="auto"/>
                                                    <w:left w:val="none" w:sz="0" w:space="0" w:color="auto"/>
                                                    <w:bottom w:val="none" w:sz="0" w:space="0" w:color="auto"/>
                                                    <w:right w:val="none" w:sz="0" w:space="0" w:color="auto"/>
                                                  </w:divBdr>
                                                  <w:divsChild>
                                                    <w:div w:id="13802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470733">
                          <w:marLeft w:val="0"/>
                          <w:marRight w:val="0"/>
                          <w:marTop w:val="0"/>
                          <w:marBottom w:val="0"/>
                          <w:divBdr>
                            <w:top w:val="none" w:sz="0" w:space="0" w:color="auto"/>
                            <w:left w:val="none" w:sz="0" w:space="0" w:color="auto"/>
                            <w:bottom w:val="none" w:sz="0" w:space="0" w:color="auto"/>
                            <w:right w:val="none" w:sz="0" w:space="0" w:color="auto"/>
                          </w:divBdr>
                          <w:divsChild>
                            <w:div w:id="1283223785">
                              <w:marLeft w:val="0"/>
                              <w:marRight w:val="0"/>
                              <w:marTop w:val="0"/>
                              <w:marBottom w:val="0"/>
                              <w:divBdr>
                                <w:top w:val="none" w:sz="0" w:space="0" w:color="auto"/>
                                <w:left w:val="none" w:sz="0" w:space="0" w:color="auto"/>
                                <w:bottom w:val="none" w:sz="0" w:space="0" w:color="auto"/>
                                <w:right w:val="none" w:sz="0" w:space="0" w:color="auto"/>
                              </w:divBdr>
                              <w:divsChild>
                                <w:div w:id="2086411838">
                                  <w:marLeft w:val="0"/>
                                  <w:marRight w:val="0"/>
                                  <w:marTop w:val="0"/>
                                  <w:marBottom w:val="0"/>
                                  <w:divBdr>
                                    <w:top w:val="none" w:sz="0" w:space="0" w:color="auto"/>
                                    <w:left w:val="none" w:sz="0" w:space="0" w:color="auto"/>
                                    <w:bottom w:val="none" w:sz="0" w:space="0" w:color="auto"/>
                                    <w:right w:val="none" w:sz="0" w:space="0" w:color="auto"/>
                                  </w:divBdr>
                                  <w:divsChild>
                                    <w:div w:id="1793018708">
                                      <w:marLeft w:val="0"/>
                                      <w:marRight w:val="0"/>
                                      <w:marTop w:val="0"/>
                                      <w:marBottom w:val="0"/>
                                      <w:divBdr>
                                        <w:top w:val="none" w:sz="0" w:space="0" w:color="auto"/>
                                        <w:left w:val="none" w:sz="0" w:space="0" w:color="auto"/>
                                        <w:bottom w:val="none" w:sz="0" w:space="0" w:color="auto"/>
                                        <w:right w:val="none" w:sz="0" w:space="0" w:color="auto"/>
                                      </w:divBdr>
                                      <w:divsChild>
                                        <w:div w:id="1733190315">
                                          <w:marLeft w:val="0"/>
                                          <w:marRight w:val="0"/>
                                          <w:marTop w:val="0"/>
                                          <w:marBottom w:val="0"/>
                                          <w:divBdr>
                                            <w:top w:val="none" w:sz="0" w:space="0" w:color="auto"/>
                                            <w:left w:val="none" w:sz="0" w:space="0" w:color="auto"/>
                                            <w:bottom w:val="none" w:sz="0" w:space="0" w:color="auto"/>
                                            <w:right w:val="none" w:sz="0" w:space="0" w:color="auto"/>
                                          </w:divBdr>
                                          <w:divsChild>
                                            <w:div w:id="123087451">
                                              <w:marLeft w:val="0"/>
                                              <w:marRight w:val="0"/>
                                              <w:marTop w:val="0"/>
                                              <w:marBottom w:val="0"/>
                                              <w:divBdr>
                                                <w:top w:val="none" w:sz="0" w:space="0" w:color="auto"/>
                                                <w:left w:val="none" w:sz="0" w:space="0" w:color="auto"/>
                                                <w:bottom w:val="none" w:sz="0" w:space="0" w:color="auto"/>
                                                <w:right w:val="none" w:sz="0" w:space="0" w:color="auto"/>
                                              </w:divBdr>
                                              <w:divsChild>
                                                <w:div w:id="1808432834">
                                                  <w:marLeft w:val="0"/>
                                                  <w:marRight w:val="0"/>
                                                  <w:marTop w:val="0"/>
                                                  <w:marBottom w:val="0"/>
                                                  <w:divBdr>
                                                    <w:top w:val="none" w:sz="0" w:space="0" w:color="auto"/>
                                                    <w:left w:val="none" w:sz="0" w:space="0" w:color="auto"/>
                                                    <w:bottom w:val="none" w:sz="0" w:space="0" w:color="auto"/>
                                                    <w:right w:val="none" w:sz="0" w:space="0" w:color="auto"/>
                                                  </w:divBdr>
                                                  <w:divsChild>
                                                    <w:div w:id="10053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199919">
                          <w:marLeft w:val="0"/>
                          <w:marRight w:val="0"/>
                          <w:marTop w:val="0"/>
                          <w:marBottom w:val="0"/>
                          <w:divBdr>
                            <w:top w:val="none" w:sz="0" w:space="0" w:color="auto"/>
                            <w:left w:val="none" w:sz="0" w:space="0" w:color="auto"/>
                            <w:bottom w:val="none" w:sz="0" w:space="0" w:color="auto"/>
                            <w:right w:val="none" w:sz="0" w:space="0" w:color="auto"/>
                          </w:divBdr>
                          <w:divsChild>
                            <w:div w:id="1495796331">
                              <w:marLeft w:val="0"/>
                              <w:marRight w:val="0"/>
                              <w:marTop w:val="0"/>
                              <w:marBottom w:val="0"/>
                              <w:divBdr>
                                <w:top w:val="none" w:sz="0" w:space="0" w:color="auto"/>
                                <w:left w:val="none" w:sz="0" w:space="0" w:color="auto"/>
                                <w:bottom w:val="none" w:sz="0" w:space="0" w:color="auto"/>
                                <w:right w:val="none" w:sz="0" w:space="0" w:color="auto"/>
                              </w:divBdr>
                              <w:divsChild>
                                <w:div w:id="208879726">
                                  <w:marLeft w:val="0"/>
                                  <w:marRight w:val="0"/>
                                  <w:marTop w:val="0"/>
                                  <w:marBottom w:val="0"/>
                                  <w:divBdr>
                                    <w:top w:val="none" w:sz="0" w:space="0" w:color="auto"/>
                                    <w:left w:val="none" w:sz="0" w:space="0" w:color="auto"/>
                                    <w:bottom w:val="none" w:sz="0" w:space="0" w:color="auto"/>
                                    <w:right w:val="none" w:sz="0" w:space="0" w:color="auto"/>
                                  </w:divBdr>
                                  <w:divsChild>
                                    <w:div w:id="2138330809">
                                      <w:marLeft w:val="0"/>
                                      <w:marRight w:val="0"/>
                                      <w:marTop w:val="0"/>
                                      <w:marBottom w:val="0"/>
                                      <w:divBdr>
                                        <w:top w:val="none" w:sz="0" w:space="0" w:color="auto"/>
                                        <w:left w:val="none" w:sz="0" w:space="0" w:color="auto"/>
                                        <w:bottom w:val="none" w:sz="0" w:space="0" w:color="auto"/>
                                        <w:right w:val="none" w:sz="0" w:space="0" w:color="auto"/>
                                      </w:divBdr>
                                      <w:divsChild>
                                        <w:div w:id="1128354732">
                                          <w:marLeft w:val="0"/>
                                          <w:marRight w:val="0"/>
                                          <w:marTop w:val="0"/>
                                          <w:marBottom w:val="0"/>
                                          <w:divBdr>
                                            <w:top w:val="none" w:sz="0" w:space="0" w:color="auto"/>
                                            <w:left w:val="none" w:sz="0" w:space="0" w:color="auto"/>
                                            <w:bottom w:val="none" w:sz="0" w:space="0" w:color="auto"/>
                                            <w:right w:val="none" w:sz="0" w:space="0" w:color="auto"/>
                                          </w:divBdr>
                                          <w:divsChild>
                                            <w:div w:id="926697766">
                                              <w:marLeft w:val="0"/>
                                              <w:marRight w:val="0"/>
                                              <w:marTop w:val="0"/>
                                              <w:marBottom w:val="0"/>
                                              <w:divBdr>
                                                <w:top w:val="none" w:sz="0" w:space="0" w:color="auto"/>
                                                <w:left w:val="none" w:sz="0" w:space="0" w:color="auto"/>
                                                <w:bottom w:val="none" w:sz="0" w:space="0" w:color="auto"/>
                                                <w:right w:val="none" w:sz="0" w:space="0" w:color="auto"/>
                                              </w:divBdr>
                                              <w:divsChild>
                                                <w:div w:id="1948082277">
                                                  <w:marLeft w:val="0"/>
                                                  <w:marRight w:val="0"/>
                                                  <w:marTop w:val="0"/>
                                                  <w:marBottom w:val="0"/>
                                                  <w:divBdr>
                                                    <w:top w:val="none" w:sz="0" w:space="0" w:color="auto"/>
                                                    <w:left w:val="none" w:sz="0" w:space="0" w:color="auto"/>
                                                    <w:bottom w:val="none" w:sz="0" w:space="0" w:color="auto"/>
                                                    <w:right w:val="none" w:sz="0" w:space="0" w:color="auto"/>
                                                  </w:divBdr>
                                                  <w:divsChild>
                                                    <w:div w:id="1640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397284">
                          <w:marLeft w:val="0"/>
                          <w:marRight w:val="0"/>
                          <w:marTop w:val="0"/>
                          <w:marBottom w:val="0"/>
                          <w:divBdr>
                            <w:top w:val="none" w:sz="0" w:space="0" w:color="auto"/>
                            <w:left w:val="none" w:sz="0" w:space="0" w:color="auto"/>
                            <w:bottom w:val="none" w:sz="0" w:space="0" w:color="auto"/>
                            <w:right w:val="none" w:sz="0" w:space="0" w:color="auto"/>
                          </w:divBdr>
                          <w:divsChild>
                            <w:div w:id="625544730">
                              <w:marLeft w:val="0"/>
                              <w:marRight w:val="0"/>
                              <w:marTop w:val="0"/>
                              <w:marBottom w:val="0"/>
                              <w:divBdr>
                                <w:top w:val="none" w:sz="0" w:space="0" w:color="auto"/>
                                <w:left w:val="none" w:sz="0" w:space="0" w:color="auto"/>
                                <w:bottom w:val="none" w:sz="0" w:space="0" w:color="auto"/>
                                <w:right w:val="none" w:sz="0" w:space="0" w:color="auto"/>
                              </w:divBdr>
                              <w:divsChild>
                                <w:div w:id="252739547">
                                  <w:marLeft w:val="0"/>
                                  <w:marRight w:val="0"/>
                                  <w:marTop w:val="0"/>
                                  <w:marBottom w:val="0"/>
                                  <w:divBdr>
                                    <w:top w:val="none" w:sz="0" w:space="0" w:color="auto"/>
                                    <w:left w:val="none" w:sz="0" w:space="0" w:color="auto"/>
                                    <w:bottom w:val="none" w:sz="0" w:space="0" w:color="auto"/>
                                    <w:right w:val="none" w:sz="0" w:space="0" w:color="auto"/>
                                  </w:divBdr>
                                  <w:divsChild>
                                    <w:div w:id="1858158520">
                                      <w:marLeft w:val="0"/>
                                      <w:marRight w:val="0"/>
                                      <w:marTop w:val="0"/>
                                      <w:marBottom w:val="0"/>
                                      <w:divBdr>
                                        <w:top w:val="none" w:sz="0" w:space="0" w:color="auto"/>
                                        <w:left w:val="none" w:sz="0" w:space="0" w:color="auto"/>
                                        <w:bottom w:val="none" w:sz="0" w:space="0" w:color="auto"/>
                                        <w:right w:val="none" w:sz="0" w:space="0" w:color="auto"/>
                                      </w:divBdr>
                                      <w:divsChild>
                                        <w:div w:id="553085315">
                                          <w:marLeft w:val="0"/>
                                          <w:marRight w:val="0"/>
                                          <w:marTop w:val="0"/>
                                          <w:marBottom w:val="0"/>
                                          <w:divBdr>
                                            <w:top w:val="none" w:sz="0" w:space="0" w:color="auto"/>
                                            <w:left w:val="none" w:sz="0" w:space="0" w:color="auto"/>
                                            <w:bottom w:val="none" w:sz="0" w:space="0" w:color="auto"/>
                                            <w:right w:val="none" w:sz="0" w:space="0" w:color="auto"/>
                                          </w:divBdr>
                                          <w:divsChild>
                                            <w:div w:id="896936667">
                                              <w:marLeft w:val="0"/>
                                              <w:marRight w:val="0"/>
                                              <w:marTop w:val="0"/>
                                              <w:marBottom w:val="0"/>
                                              <w:divBdr>
                                                <w:top w:val="none" w:sz="0" w:space="0" w:color="auto"/>
                                                <w:left w:val="none" w:sz="0" w:space="0" w:color="auto"/>
                                                <w:bottom w:val="none" w:sz="0" w:space="0" w:color="auto"/>
                                                <w:right w:val="none" w:sz="0" w:space="0" w:color="auto"/>
                                              </w:divBdr>
                                              <w:divsChild>
                                                <w:div w:id="1892880443">
                                                  <w:marLeft w:val="0"/>
                                                  <w:marRight w:val="0"/>
                                                  <w:marTop w:val="0"/>
                                                  <w:marBottom w:val="0"/>
                                                  <w:divBdr>
                                                    <w:top w:val="none" w:sz="0" w:space="0" w:color="auto"/>
                                                    <w:left w:val="none" w:sz="0" w:space="0" w:color="auto"/>
                                                    <w:bottom w:val="none" w:sz="0" w:space="0" w:color="auto"/>
                                                    <w:right w:val="none" w:sz="0" w:space="0" w:color="auto"/>
                                                  </w:divBdr>
                                                  <w:divsChild>
                                                    <w:div w:id="2086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056152">
                          <w:marLeft w:val="0"/>
                          <w:marRight w:val="0"/>
                          <w:marTop w:val="0"/>
                          <w:marBottom w:val="0"/>
                          <w:divBdr>
                            <w:top w:val="none" w:sz="0" w:space="0" w:color="auto"/>
                            <w:left w:val="none" w:sz="0" w:space="0" w:color="auto"/>
                            <w:bottom w:val="none" w:sz="0" w:space="0" w:color="auto"/>
                            <w:right w:val="none" w:sz="0" w:space="0" w:color="auto"/>
                          </w:divBdr>
                          <w:divsChild>
                            <w:div w:id="504051720">
                              <w:marLeft w:val="0"/>
                              <w:marRight w:val="0"/>
                              <w:marTop w:val="0"/>
                              <w:marBottom w:val="0"/>
                              <w:divBdr>
                                <w:top w:val="none" w:sz="0" w:space="0" w:color="auto"/>
                                <w:left w:val="none" w:sz="0" w:space="0" w:color="auto"/>
                                <w:bottom w:val="none" w:sz="0" w:space="0" w:color="auto"/>
                                <w:right w:val="none" w:sz="0" w:space="0" w:color="auto"/>
                              </w:divBdr>
                              <w:divsChild>
                                <w:div w:id="1909460697">
                                  <w:marLeft w:val="0"/>
                                  <w:marRight w:val="0"/>
                                  <w:marTop w:val="0"/>
                                  <w:marBottom w:val="0"/>
                                  <w:divBdr>
                                    <w:top w:val="none" w:sz="0" w:space="0" w:color="auto"/>
                                    <w:left w:val="none" w:sz="0" w:space="0" w:color="auto"/>
                                    <w:bottom w:val="none" w:sz="0" w:space="0" w:color="auto"/>
                                    <w:right w:val="none" w:sz="0" w:space="0" w:color="auto"/>
                                  </w:divBdr>
                                  <w:divsChild>
                                    <w:div w:id="683746630">
                                      <w:marLeft w:val="0"/>
                                      <w:marRight w:val="0"/>
                                      <w:marTop w:val="0"/>
                                      <w:marBottom w:val="0"/>
                                      <w:divBdr>
                                        <w:top w:val="none" w:sz="0" w:space="0" w:color="auto"/>
                                        <w:left w:val="none" w:sz="0" w:space="0" w:color="auto"/>
                                        <w:bottom w:val="none" w:sz="0" w:space="0" w:color="auto"/>
                                        <w:right w:val="none" w:sz="0" w:space="0" w:color="auto"/>
                                      </w:divBdr>
                                      <w:divsChild>
                                        <w:div w:id="1964145480">
                                          <w:marLeft w:val="0"/>
                                          <w:marRight w:val="0"/>
                                          <w:marTop w:val="0"/>
                                          <w:marBottom w:val="0"/>
                                          <w:divBdr>
                                            <w:top w:val="none" w:sz="0" w:space="0" w:color="auto"/>
                                            <w:left w:val="none" w:sz="0" w:space="0" w:color="auto"/>
                                            <w:bottom w:val="none" w:sz="0" w:space="0" w:color="auto"/>
                                            <w:right w:val="none" w:sz="0" w:space="0" w:color="auto"/>
                                          </w:divBdr>
                                          <w:divsChild>
                                            <w:div w:id="65953755">
                                              <w:marLeft w:val="0"/>
                                              <w:marRight w:val="0"/>
                                              <w:marTop w:val="0"/>
                                              <w:marBottom w:val="0"/>
                                              <w:divBdr>
                                                <w:top w:val="none" w:sz="0" w:space="0" w:color="auto"/>
                                                <w:left w:val="none" w:sz="0" w:space="0" w:color="auto"/>
                                                <w:bottom w:val="none" w:sz="0" w:space="0" w:color="auto"/>
                                                <w:right w:val="none" w:sz="0" w:space="0" w:color="auto"/>
                                              </w:divBdr>
                                              <w:divsChild>
                                                <w:div w:id="1265109750">
                                                  <w:marLeft w:val="0"/>
                                                  <w:marRight w:val="0"/>
                                                  <w:marTop w:val="0"/>
                                                  <w:marBottom w:val="0"/>
                                                  <w:divBdr>
                                                    <w:top w:val="none" w:sz="0" w:space="0" w:color="auto"/>
                                                    <w:left w:val="none" w:sz="0" w:space="0" w:color="auto"/>
                                                    <w:bottom w:val="none" w:sz="0" w:space="0" w:color="auto"/>
                                                    <w:right w:val="none" w:sz="0" w:space="0" w:color="auto"/>
                                                  </w:divBdr>
                                                  <w:divsChild>
                                                    <w:div w:id="8455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790258">
                          <w:marLeft w:val="0"/>
                          <w:marRight w:val="0"/>
                          <w:marTop w:val="0"/>
                          <w:marBottom w:val="0"/>
                          <w:divBdr>
                            <w:top w:val="none" w:sz="0" w:space="0" w:color="auto"/>
                            <w:left w:val="none" w:sz="0" w:space="0" w:color="auto"/>
                            <w:bottom w:val="none" w:sz="0" w:space="0" w:color="auto"/>
                            <w:right w:val="none" w:sz="0" w:space="0" w:color="auto"/>
                          </w:divBdr>
                          <w:divsChild>
                            <w:div w:id="944195184">
                              <w:marLeft w:val="0"/>
                              <w:marRight w:val="0"/>
                              <w:marTop w:val="0"/>
                              <w:marBottom w:val="0"/>
                              <w:divBdr>
                                <w:top w:val="none" w:sz="0" w:space="0" w:color="auto"/>
                                <w:left w:val="none" w:sz="0" w:space="0" w:color="auto"/>
                                <w:bottom w:val="none" w:sz="0" w:space="0" w:color="auto"/>
                                <w:right w:val="none" w:sz="0" w:space="0" w:color="auto"/>
                              </w:divBdr>
                              <w:divsChild>
                                <w:div w:id="57870171">
                                  <w:marLeft w:val="0"/>
                                  <w:marRight w:val="0"/>
                                  <w:marTop w:val="0"/>
                                  <w:marBottom w:val="0"/>
                                  <w:divBdr>
                                    <w:top w:val="none" w:sz="0" w:space="0" w:color="auto"/>
                                    <w:left w:val="none" w:sz="0" w:space="0" w:color="auto"/>
                                    <w:bottom w:val="none" w:sz="0" w:space="0" w:color="auto"/>
                                    <w:right w:val="none" w:sz="0" w:space="0" w:color="auto"/>
                                  </w:divBdr>
                                  <w:divsChild>
                                    <w:div w:id="1234201874">
                                      <w:marLeft w:val="0"/>
                                      <w:marRight w:val="0"/>
                                      <w:marTop w:val="0"/>
                                      <w:marBottom w:val="0"/>
                                      <w:divBdr>
                                        <w:top w:val="none" w:sz="0" w:space="0" w:color="auto"/>
                                        <w:left w:val="none" w:sz="0" w:space="0" w:color="auto"/>
                                        <w:bottom w:val="none" w:sz="0" w:space="0" w:color="auto"/>
                                        <w:right w:val="none" w:sz="0" w:space="0" w:color="auto"/>
                                      </w:divBdr>
                                      <w:divsChild>
                                        <w:div w:id="783617374">
                                          <w:marLeft w:val="0"/>
                                          <w:marRight w:val="0"/>
                                          <w:marTop w:val="0"/>
                                          <w:marBottom w:val="0"/>
                                          <w:divBdr>
                                            <w:top w:val="none" w:sz="0" w:space="0" w:color="auto"/>
                                            <w:left w:val="none" w:sz="0" w:space="0" w:color="auto"/>
                                            <w:bottom w:val="none" w:sz="0" w:space="0" w:color="auto"/>
                                            <w:right w:val="none" w:sz="0" w:space="0" w:color="auto"/>
                                          </w:divBdr>
                                          <w:divsChild>
                                            <w:div w:id="817961210">
                                              <w:marLeft w:val="0"/>
                                              <w:marRight w:val="0"/>
                                              <w:marTop w:val="0"/>
                                              <w:marBottom w:val="0"/>
                                              <w:divBdr>
                                                <w:top w:val="none" w:sz="0" w:space="0" w:color="auto"/>
                                                <w:left w:val="none" w:sz="0" w:space="0" w:color="auto"/>
                                                <w:bottom w:val="none" w:sz="0" w:space="0" w:color="auto"/>
                                                <w:right w:val="none" w:sz="0" w:space="0" w:color="auto"/>
                                              </w:divBdr>
                                              <w:divsChild>
                                                <w:div w:id="2089374971">
                                                  <w:marLeft w:val="0"/>
                                                  <w:marRight w:val="0"/>
                                                  <w:marTop w:val="0"/>
                                                  <w:marBottom w:val="0"/>
                                                  <w:divBdr>
                                                    <w:top w:val="none" w:sz="0" w:space="0" w:color="auto"/>
                                                    <w:left w:val="none" w:sz="0" w:space="0" w:color="auto"/>
                                                    <w:bottom w:val="none" w:sz="0" w:space="0" w:color="auto"/>
                                                    <w:right w:val="none" w:sz="0" w:space="0" w:color="auto"/>
                                                  </w:divBdr>
                                                  <w:divsChild>
                                                    <w:div w:id="6447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920255">
          <w:marLeft w:val="1290"/>
          <w:marRight w:val="0"/>
          <w:marTop w:val="0"/>
          <w:marBottom w:val="0"/>
          <w:divBdr>
            <w:top w:val="none" w:sz="0" w:space="0" w:color="auto"/>
            <w:left w:val="none" w:sz="0" w:space="0" w:color="auto"/>
            <w:bottom w:val="none" w:sz="0" w:space="0" w:color="auto"/>
            <w:right w:val="none" w:sz="0" w:space="0" w:color="auto"/>
          </w:divBdr>
          <w:divsChild>
            <w:div w:id="875309255">
              <w:marLeft w:val="0"/>
              <w:marRight w:val="0"/>
              <w:marTop w:val="0"/>
              <w:marBottom w:val="0"/>
              <w:divBdr>
                <w:top w:val="none" w:sz="0" w:space="0" w:color="auto"/>
                <w:left w:val="none" w:sz="0" w:space="0" w:color="auto"/>
                <w:bottom w:val="none" w:sz="0" w:space="0" w:color="auto"/>
                <w:right w:val="none" w:sz="0" w:space="0" w:color="auto"/>
              </w:divBdr>
              <w:divsChild>
                <w:div w:id="1321999273">
                  <w:marLeft w:val="0"/>
                  <w:marRight w:val="0"/>
                  <w:marTop w:val="0"/>
                  <w:marBottom w:val="0"/>
                  <w:divBdr>
                    <w:top w:val="none" w:sz="0" w:space="0" w:color="auto"/>
                    <w:left w:val="none" w:sz="0" w:space="0" w:color="auto"/>
                    <w:bottom w:val="none" w:sz="0" w:space="0" w:color="auto"/>
                    <w:right w:val="none" w:sz="0" w:space="0" w:color="auto"/>
                  </w:divBdr>
                  <w:divsChild>
                    <w:div w:id="550769220">
                      <w:marLeft w:val="0"/>
                      <w:marRight w:val="0"/>
                      <w:marTop w:val="0"/>
                      <w:marBottom w:val="360"/>
                      <w:divBdr>
                        <w:top w:val="none" w:sz="0" w:space="0" w:color="auto"/>
                        <w:left w:val="none" w:sz="0" w:space="0" w:color="auto"/>
                        <w:bottom w:val="none" w:sz="0" w:space="0" w:color="auto"/>
                        <w:right w:val="none" w:sz="0" w:space="0" w:color="auto"/>
                      </w:divBdr>
                      <w:divsChild>
                        <w:div w:id="1901210144">
                          <w:marLeft w:val="0"/>
                          <w:marRight w:val="0"/>
                          <w:marTop w:val="0"/>
                          <w:marBottom w:val="0"/>
                          <w:divBdr>
                            <w:top w:val="none" w:sz="0" w:space="0" w:color="auto"/>
                            <w:left w:val="none" w:sz="0" w:space="0" w:color="auto"/>
                            <w:bottom w:val="none" w:sz="0" w:space="0" w:color="auto"/>
                            <w:right w:val="none" w:sz="0" w:space="0" w:color="auto"/>
                          </w:divBdr>
                          <w:divsChild>
                            <w:div w:id="706563024">
                              <w:marLeft w:val="0"/>
                              <w:marRight w:val="0"/>
                              <w:marTop w:val="0"/>
                              <w:marBottom w:val="0"/>
                              <w:divBdr>
                                <w:top w:val="none" w:sz="0" w:space="0" w:color="DEE0E1"/>
                                <w:left w:val="none" w:sz="0" w:space="0" w:color="DEE0E1"/>
                                <w:bottom w:val="single" w:sz="6" w:space="6" w:color="DEE0E1"/>
                                <w:right w:val="none" w:sz="0" w:space="0" w:color="DEE0E1"/>
                              </w:divBdr>
                              <w:divsChild>
                                <w:div w:id="889458910">
                                  <w:marLeft w:val="0"/>
                                  <w:marRight w:val="0"/>
                                  <w:marTop w:val="0"/>
                                  <w:marBottom w:val="0"/>
                                  <w:divBdr>
                                    <w:top w:val="none" w:sz="0" w:space="0" w:color="auto"/>
                                    <w:left w:val="none" w:sz="0" w:space="0" w:color="auto"/>
                                    <w:bottom w:val="none" w:sz="0" w:space="0" w:color="auto"/>
                                    <w:right w:val="none" w:sz="0" w:space="0" w:color="auto"/>
                                  </w:divBdr>
                                  <w:divsChild>
                                    <w:div w:id="19861673">
                                      <w:marLeft w:val="0"/>
                                      <w:marRight w:val="0"/>
                                      <w:marTop w:val="0"/>
                                      <w:marBottom w:val="0"/>
                                      <w:divBdr>
                                        <w:top w:val="none" w:sz="0" w:space="0" w:color="auto"/>
                                        <w:left w:val="none" w:sz="0" w:space="0" w:color="auto"/>
                                        <w:bottom w:val="none" w:sz="0" w:space="0" w:color="auto"/>
                                        <w:right w:val="none" w:sz="0" w:space="0" w:color="auto"/>
                                      </w:divBdr>
                                      <w:divsChild>
                                        <w:div w:id="14866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9984">
                              <w:marLeft w:val="0"/>
                              <w:marRight w:val="0"/>
                              <w:marTop w:val="0"/>
                              <w:marBottom w:val="0"/>
                              <w:divBdr>
                                <w:top w:val="none" w:sz="0" w:space="0" w:color="auto"/>
                                <w:left w:val="none" w:sz="0" w:space="0" w:color="auto"/>
                                <w:bottom w:val="none" w:sz="0" w:space="0" w:color="auto"/>
                                <w:right w:val="none" w:sz="0" w:space="0" w:color="auto"/>
                              </w:divBdr>
                              <w:divsChild>
                                <w:div w:id="1525165556">
                                  <w:marLeft w:val="0"/>
                                  <w:marRight w:val="0"/>
                                  <w:marTop w:val="0"/>
                                  <w:marBottom w:val="0"/>
                                  <w:divBdr>
                                    <w:top w:val="none" w:sz="0" w:space="0" w:color="auto"/>
                                    <w:left w:val="none" w:sz="0" w:space="0" w:color="auto"/>
                                    <w:bottom w:val="none" w:sz="0" w:space="0" w:color="auto"/>
                                    <w:right w:val="none" w:sz="0" w:space="0" w:color="auto"/>
                                  </w:divBdr>
                                  <w:divsChild>
                                    <w:div w:id="1719091617">
                                      <w:marLeft w:val="0"/>
                                      <w:marRight w:val="0"/>
                                      <w:marTop w:val="0"/>
                                      <w:marBottom w:val="0"/>
                                      <w:divBdr>
                                        <w:top w:val="none" w:sz="0" w:space="0" w:color="auto"/>
                                        <w:left w:val="none" w:sz="0" w:space="0" w:color="auto"/>
                                        <w:bottom w:val="none" w:sz="0" w:space="0" w:color="auto"/>
                                        <w:right w:val="none" w:sz="0" w:space="0" w:color="auto"/>
                                      </w:divBdr>
                                      <w:divsChild>
                                        <w:div w:id="1628199768">
                                          <w:marLeft w:val="0"/>
                                          <w:marRight w:val="0"/>
                                          <w:marTop w:val="0"/>
                                          <w:marBottom w:val="0"/>
                                          <w:divBdr>
                                            <w:top w:val="none" w:sz="0" w:space="0" w:color="auto"/>
                                            <w:left w:val="none" w:sz="0" w:space="0" w:color="auto"/>
                                            <w:bottom w:val="none" w:sz="0" w:space="0" w:color="auto"/>
                                            <w:right w:val="none" w:sz="0" w:space="0" w:color="auto"/>
                                          </w:divBdr>
                                          <w:divsChild>
                                            <w:div w:id="1796027101">
                                              <w:marLeft w:val="0"/>
                                              <w:marRight w:val="0"/>
                                              <w:marTop w:val="0"/>
                                              <w:marBottom w:val="0"/>
                                              <w:divBdr>
                                                <w:top w:val="none" w:sz="0" w:space="0" w:color="auto"/>
                                                <w:left w:val="none" w:sz="0" w:space="0" w:color="auto"/>
                                                <w:bottom w:val="none" w:sz="0" w:space="0" w:color="auto"/>
                                                <w:right w:val="none" w:sz="0" w:space="0" w:color="auto"/>
                                              </w:divBdr>
                                              <w:divsChild>
                                                <w:div w:id="987320031">
                                                  <w:marLeft w:val="0"/>
                                                  <w:marRight w:val="0"/>
                                                  <w:marTop w:val="0"/>
                                                  <w:marBottom w:val="0"/>
                                                  <w:divBdr>
                                                    <w:top w:val="none" w:sz="0" w:space="0" w:color="auto"/>
                                                    <w:left w:val="none" w:sz="0" w:space="0" w:color="auto"/>
                                                    <w:bottom w:val="none" w:sz="0" w:space="0" w:color="auto"/>
                                                    <w:right w:val="none" w:sz="0" w:space="0" w:color="auto"/>
                                                  </w:divBdr>
                                                  <w:divsChild>
                                                    <w:div w:id="1846703354">
                                                      <w:marLeft w:val="0"/>
                                                      <w:marRight w:val="0"/>
                                                      <w:marTop w:val="0"/>
                                                      <w:marBottom w:val="0"/>
                                                      <w:divBdr>
                                                        <w:top w:val="none" w:sz="0" w:space="0" w:color="auto"/>
                                                        <w:left w:val="none" w:sz="0" w:space="0" w:color="auto"/>
                                                        <w:bottom w:val="none" w:sz="0" w:space="0" w:color="auto"/>
                                                        <w:right w:val="none" w:sz="0" w:space="0" w:color="auto"/>
                                                      </w:divBdr>
                                                      <w:divsChild>
                                                        <w:div w:id="2109612754">
                                                          <w:marLeft w:val="0"/>
                                                          <w:marRight w:val="0"/>
                                                          <w:marTop w:val="0"/>
                                                          <w:marBottom w:val="0"/>
                                                          <w:divBdr>
                                                            <w:top w:val="none" w:sz="0" w:space="0" w:color="auto"/>
                                                            <w:left w:val="none" w:sz="0" w:space="0" w:color="auto"/>
                                                            <w:bottom w:val="none" w:sz="0" w:space="0" w:color="auto"/>
                                                            <w:right w:val="none" w:sz="0" w:space="0" w:color="auto"/>
                                                          </w:divBdr>
                                                          <w:divsChild>
                                                            <w:div w:id="3990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209844">
                                  <w:marLeft w:val="0"/>
                                  <w:marRight w:val="0"/>
                                  <w:marTop w:val="0"/>
                                  <w:marBottom w:val="0"/>
                                  <w:divBdr>
                                    <w:top w:val="none" w:sz="0" w:space="0" w:color="auto"/>
                                    <w:left w:val="none" w:sz="0" w:space="0" w:color="auto"/>
                                    <w:bottom w:val="none" w:sz="0" w:space="0" w:color="auto"/>
                                    <w:right w:val="none" w:sz="0" w:space="0" w:color="auto"/>
                                  </w:divBdr>
                                  <w:divsChild>
                                    <w:div w:id="94831517">
                                      <w:marLeft w:val="0"/>
                                      <w:marRight w:val="0"/>
                                      <w:marTop w:val="0"/>
                                      <w:marBottom w:val="0"/>
                                      <w:divBdr>
                                        <w:top w:val="none" w:sz="0" w:space="0" w:color="auto"/>
                                        <w:left w:val="none" w:sz="0" w:space="0" w:color="auto"/>
                                        <w:bottom w:val="none" w:sz="0" w:space="0" w:color="auto"/>
                                        <w:right w:val="none" w:sz="0" w:space="0" w:color="auto"/>
                                      </w:divBdr>
                                      <w:divsChild>
                                        <w:div w:id="329260241">
                                          <w:marLeft w:val="0"/>
                                          <w:marRight w:val="0"/>
                                          <w:marTop w:val="0"/>
                                          <w:marBottom w:val="0"/>
                                          <w:divBdr>
                                            <w:top w:val="none" w:sz="0" w:space="0" w:color="auto"/>
                                            <w:left w:val="none" w:sz="0" w:space="0" w:color="auto"/>
                                            <w:bottom w:val="none" w:sz="0" w:space="0" w:color="auto"/>
                                            <w:right w:val="none" w:sz="0" w:space="0" w:color="auto"/>
                                          </w:divBdr>
                                          <w:divsChild>
                                            <w:div w:id="1810785948">
                                              <w:marLeft w:val="0"/>
                                              <w:marRight w:val="0"/>
                                              <w:marTop w:val="0"/>
                                              <w:marBottom w:val="0"/>
                                              <w:divBdr>
                                                <w:top w:val="none" w:sz="0" w:space="0" w:color="auto"/>
                                                <w:left w:val="none" w:sz="0" w:space="0" w:color="auto"/>
                                                <w:bottom w:val="none" w:sz="0" w:space="0" w:color="auto"/>
                                                <w:right w:val="none" w:sz="0" w:space="0" w:color="auto"/>
                                              </w:divBdr>
                                              <w:divsChild>
                                                <w:div w:id="1258753027">
                                                  <w:marLeft w:val="0"/>
                                                  <w:marRight w:val="0"/>
                                                  <w:marTop w:val="0"/>
                                                  <w:marBottom w:val="0"/>
                                                  <w:divBdr>
                                                    <w:top w:val="none" w:sz="0" w:space="0" w:color="auto"/>
                                                    <w:left w:val="none" w:sz="0" w:space="0" w:color="auto"/>
                                                    <w:bottom w:val="none" w:sz="0" w:space="0" w:color="auto"/>
                                                    <w:right w:val="none" w:sz="0" w:space="0" w:color="auto"/>
                                                  </w:divBdr>
                                                  <w:divsChild>
                                                    <w:div w:id="1388799799">
                                                      <w:marLeft w:val="0"/>
                                                      <w:marRight w:val="0"/>
                                                      <w:marTop w:val="0"/>
                                                      <w:marBottom w:val="0"/>
                                                      <w:divBdr>
                                                        <w:top w:val="none" w:sz="0" w:space="0" w:color="auto"/>
                                                        <w:left w:val="none" w:sz="0" w:space="0" w:color="auto"/>
                                                        <w:bottom w:val="none" w:sz="0" w:space="0" w:color="auto"/>
                                                        <w:right w:val="none" w:sz="0" w:space="0" w:color="auto"/>
                                                      </w:divBdr>
                                                      <w:divsChild>
                                                        <w:div w:id="751314001">
                                                          <w:marLeft w:val="0"/>
                                                          <w:marRight w:val="0"/>
                                                          <w:marTop w:val="0"/>
                                                          <w:marBottom w:val="0"/>
                                                          <w:divBdr>
                                                            <w:top w:val="none" w:sz="0" w:space="0" w:color="auto"/>
                                                            <w:left w:val="none" w:sz="0" w:space="0" w:color="auto"/>
                                                            <w:bottom w:val="none" w:sz="0" w:space="0" w:color="auto"/>
                                                            <w:right w:val="none" w:sz="0" w:space="0" w:color="auto"/>
                                                          </w:divBdr>
                                                          <w:divsChild>
                                                            <w:div w:id="19828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8552026">
      <w:bodyDiv w:val="1"/>
      <w:marLeft w:val="0"/>
      <w:marRight w:val="0"/>
      <w:marTop w:val="0"/>
      <w:marBottom w:val="0"/>
      <w:divBdr>
        <w:top w:val="none" w:sz="0" w:space="0" w:color="auto"/>
        <w:left w:val="none" w:sz="0" w:space="0" w:color="auto"/>
        <w:bottom w:val="none" w:sz="0" w:space="0" w:color="auto"/>
        <w:right w:val="none" w:sz="0" w:space="0" w:color="auto"/>
      </w:divBdr>
      <w:divsChild>
        <w:div w:id="1378505402">
          <w:marLeft w:val="0"/>
          <w:marRight w:val="0"/>
          <w:marTop w:val="0"/>
          <w:marBottom w:val="600"/>
          <w:divBdr>
            <w:top w:val="none" w:sz="0" w:space="0" w:color="auto"/>
            <w:left w:val="none" w:sz="0" w:space="0" w:color="auto"/>
            <w:bottom w:val="none" w:sz="0" w:space="0" w:color="auto"/>
            <w:right w:val="none" w:sz="0" w:space="0" w:color="auto"/>
          </w:divBdr>
          <w:divsChild>
            <w:div w:id="1170217621">
              <w:marLeft w:val="-255"/>
              <w:marRight w:val="-255"/>
              <w:marTop w:val="0"/>
              <w:marBottom w:val="0"/>
              <w:divBdr>
                <w:top w:val="none" w:sz="0" w:space="0" w:color="auto"/>
                <w:left w:val="none" w:sz="0" w:space="0" w:color="auto"/>
                <w:bottom w:val="none" w:sz="0" w:space="0" w:color="auto"/>
                <w:right w:val="none" w:sz="0" w:space="0" w:color="auto"/>
              </w:divBdr>
              <w:divsChild>
                <w:div w:id="2001107985">
                  <w:marLeft w:val="0"/>
                  <w:marRight w:val="0"/>
                  <w:marTop w:val="0"/>
                  <w:marBottom w:val="0"/>
                  <w:divBdr>
                    <w:top w:val="none" w:sz="0" w:space="0" w:color="auto"/>
                    <w:left w:val="none" w:sz="0" w:space="0" w:color="auto"/>
                    <w:bottom w:val="none" w:sz="0" w:space="0" w:color="auto"/>
                    <w:right w:val="none" w:sz="0" w:space="0" w:color="auto"/>
                  </w:divBdr>
                  <w:divsChild>
                    <w:div w:id="38360069">
                      <w:marLeft w:val="0"/>
                      <w:marRight w:val="0"/>
                      <w:marTop w:val="0"/>
                      <w:marBottom w:val="0"/>
                      <w:divBdr>
                        <w:top w:val="none" w:sz="0" w:space="0" w:color="auto"/>
                        <w:left w:val="none" w:sz="0" w:space="0" w:color="auto"/>
                        <w:bottom w:val="none" w:sz="0" w:space="0" w:color="auto"/>
                        <w:right w:val="none" w:sz="0" w:space="0" w:color="auto"/>
                      </w:divBdr>
                      <w:divsChild>
                        <w:div w:id="15832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609649">
      <w:bodyDiv w:val="1"/>
      <w:marLeft w:val="0"/>
      <w:marRight w:val="0"/>
      <w:marTop w:val="0"/>
      <w:marBottom w:val="0"/>
      <w:divBdr>
        <w:top w:val="none" w:sz="0" w:space="0" w:color="auto"/>
        <w:left w:val="none" w:sz="0" w:space="0" w:color="auto"/>
        <w:bottom w:val="none" w:sz="0" w:space="0" w:color="auto"/>
        <w:right w:val="none" w:sz="0" w:space="0" w:color="auto"/>
      </w:divBdr>
      <w:divsChild>
        <w:div w:id="991056387">
          <w:marLeft w:val="0"/>
          <w:marRight w:val="0"/>
          <w:marTop w:val="0"/>
          <w:marBottom w:val="600"/>
          <w:divBdr>
            <w:top w:val="none" w:sz="0" w:space="0" w:color="auto"/>
            <w:left w:val="none" w:sz="0" w:space="0" w:color="auto"/>
            <w:bottom w:val="none" w:sz="0" w:space="0" w:color="auto"/>
            <w:right w:val="none" w:sz="0" w:space="0" w:color="auto"/>
          </w:divBdr>
          <w:divsChild>
            <w:div w:id="174534787">
              <w:marLeft w:val="-255"/>
              <w:marRight w:val="-255"/>
              <w:marTop w:val="0"/>
              <w:marBottom w:val="0"/>
              <w:divBdr>
                <w:top w:val="none" w:sz="0" w:space="0" w:color="auto"/>
                <w:left w:val="none" w:sz="0" w:space="0" w:color="auto"/>
                <w:bottom w:val="none" w:sz="0" w:space="0" w:color="auto"/>
                <w:right w:val="none" w:sz="0" w:space="0" w:color="auto"/>
              </w:divBdr>
              <w:divsChild>
                <w:div w:id="1331760623">
                  <w:marLeft w:val="0"/>
                  <w:marRight w:val="0"/>
                  <w:marTop w:val="0"/>
                  <w:marBottom w:val="0"/>
                  <w:divBdr>
                    <w:top w:val="none" w:sz="0" w:space="0" w:color="auto"/>
                    <w:left w:val="none" w:sz="0" w:space="0" w:color="auto"/>
                    <w:bottom w:val="none" w:sz="0" w:space="0" w:color="auto"/>
                    <w:right w:val="none" w:sz="0" w:space="0" w:color="auto"/>
                  </w:divBdr>
                  <w:divsChild>
                    <w:div w:id="26758315">
                      <w:marLeft w:val="0"/>
                      <w:marRight w:val="0"/>
                      <w:marTop w:val="0"/>
                      <w:marBottom w:val="0"/>
                      <w:divBdr>
                        <w:top w:val="none" w:sz="0" w:space="0" w:color="auto"/>
                        <w:left w:val="none" w:sz="0" w:space="0" w:color="auto"/>
                        <w:bottom w:val="none" w:sz="0" w:space="0" w:color="auto"/>
                        <w:right w:val="none" w:sz="0" w:space="0" w:color="auto"/>
                      </w:divBdr>
                      <w:divsChild>
                        <w:div w:id="16220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ewindianexpress.com/states/kerala/2020/jun/01/nurses-working-outside-living-dangerously-amid-coronavirus-without-ppe-kits-2150517.html" TargetMode="External"/><Relationship Id="rId1" Type="http://schemas.openxmlformats.org/officeDocument/2006/relationships/hyperlink" Target="https://citizenmatters.in/mumbai-who-cares-for-the-nurses-17399"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31F8E5-AAF2-4C1A-8E16-DDAAB06E0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MD</cp:lastModifiedBy>
  <cp:revision>2</cp:revision>
  <dcterms:created xsi:type="dcterms:W3CDTF">2020-07-22T07:05:00Z</dcterms:created>
  <dcterms:modified xsi:type="dcterms:W3CDTF">2020-07-22T07:05:00Z</dcterms:modified>
</cp:coreProperties>
</file>