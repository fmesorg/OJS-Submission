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72B" w:rsidRPr="00DC0190" w:rsidRDefault="002D41B9" w:rsidP="00FB172B">
      <w:pPr>
        <w:jc w:val="center"/>
        <w:rPr>
          <w:b/>
          <w:sz w:val="32"/>
        </w:rPr>
      </w:pPr>
      <w:r w:rsidRPr="00DC0190">
        <w:rPr>
          <w:b/>
          <w:sz w:val="32"/>
        </w:rPr>
        <w:t>Ayurveda</w:t>
      </w:r>
      <w:r w:rsidR="007101F6" w:rsidRPr="00DC0190">
        <w:rPr>
          <w:b/>
          <w:sz w:val="32"/>
        </w:rPr>
        <w:t xml:space="preserve"> Education in </w:t>
      </w:r>
      <w:r w:rsidR="000357EA" w:rsidRPr="00DC0190">
        <w:rPr>
          <w:b/>
          <w:sz w:val="32"/>
        </w:rPr>
        <w:t>India:</w:t>
      </w:r>
      <w:r w:rsidRPr="00DC0190">
        <w:rPr>
          <w:b/>
          <w:sz w:val="32"/>
        </w:rPr>
        <w:t xml:space="preserve"> </w:t>
      </w:r>
      <w:r w:rsidR="007101F6" w:rsidRPr="00DC0190">
        <w:rPr>
          <w:b/>
          <w:sz w:val="32"/>
        </w:rPr>
        <w:t>W</w:t>
      </w:r>
      <w:r w:rsidRPr="00DC0190">
        <w:rPr>
          <w:b/>
          <w:sz w:val="32"/>
        </w:rPr>
        <w:t xml:space="preserve">ho is </w:t>
      </w:r>
      <w:r w:rsidR="000357EA" w:rsidRPr="00DC0190">
        <w:rPr>
          <w:b/>
          <w:sz w:val="32"/>
        </w:rPr>
        <w:t>there</w:t>
      </w:r>
      <w:r w:rsidRPr="00DC0190">
        <w:rPr>
          <w:b/>
          <w:sz w:val="32"/>
        </w:rPr>
        <w:t xml:space="preserve"> to </w:t>
      </w:r>
      <w:r w:rsidR="000357EA" w:rsidRPr="00DC0190">
        <w:rPr>
          <w:b/>
          <w:sz w:val="32"/>
        </w:rPr>
        <w:t>deliver</w:t>
      </w:r>
      <w:r w:rsidRPr="00DC0190">
        <w:rPr>
          <w:b/>
          <w:sz w:val="32"/>
        </w:rPr>
        <w:t xml:space="preserve"> it? </w:t>
      </w:r>
    </w:p>
    <w:p w:rsidR="006A1F96" w:rsidRDefault="00B26EFA" w:rsidP="00DC0190">
      <w:pPr>
        <w:shd w:val="clear" w:color="auto" w:fill="FFFFFF"/>
        <w:spacing w:after="140" w:line="240" w:lineRule="auto"/>
        <w:ind w:left="-360"/>
        <w:rPr>
          <w:color w:val="FF0000"/>
          <w:sz w:val="32"/>
        </w:rPr>
      </w:pPr>
      <w:hyperlink r:id="rId6" w:history="1">
        <w:r w:rsidRPr="00093C8E">
          <w:rPr>
            <w:rStyle w:val="Hyperlink"/>
            <w:sz w:val="32"/>
          </w:rPr>
          <w:t>bhushan@unipune.ernet.in</w:t>
        </w:r>
      </w:hyperlink>
    </w:p>
    <w:p w:rsidR="00B26EFA" w:rsidRDefault="00B26EFA" w:rsidP="00DC0190">
      <w:pPr>
        <w:shd w:val="clear" w:color="auto" w:fill="FFFFFF"/>
        <w:spacing w:after="140" w:line="240" w:lineRule="auto"/>
        <w:ind w:left="-360"/>
        <w:rPr>
          <w:color w:val="FF0000"/>
          <w:sz w:val="32"/>
        </w:rPr>
      </w:pPr>
      <w:bookmarkStart w:id="0" w:name="_GoBack"/>
      <w:bookmarkEnd w:id="0"/>
    </w:p>
    <w:p w:rsidR="00B26EFA" w:rsidRPr="006A1F96" w:rsidRDefault="00B26EFA" w:rsidP="00DC0190">
      <w:pPr>
        <w:shd w:val="clear" w:color="auto" w:fill="FFFFFF"/>
        <w:spacing w:after="140" w:line="240" w:lineRule="auto"/>
        <w:ind w:left="-360"/>
        <w:rPr>
          <w:color w:val="FF0000"/>
          <w:sz w:val="32"/>
        </w:rPr>
      </w:pPr>
      <w:r w:rsidRPr="00B26EFA">
        <w:rPr>
          <w:color w:val="FF0000"/>
          <w:sz w:val="32"/>
        </w:rPr>
        <w:t>ksatyamoorthy@manipal.edu</w:t>
      </w:r>
    </w:p>
    <w:p w:rsidR="00DC0190" w:rsidRPr="00DC0190" w:rsidRDefault="00DC0190" w:rsidP="00DC0190">
      <w:pPr>
        <w:shd w:val="clear" w:color="auto" w:fill="FFFFFF"/>
        <w:spacing w:after="140" w:line="240" w:lineRule="auto"/>
        <w:ind w:left="-360"/>
        <w:rPr>
          <w:rFonts w:eastAsia="Times New Roman" w:cstheme="minorHAnsi"/>
          <w:b/>
          <w:sz w:val="24"/>
          <w:szCs w:val="24"/>
        </w:rPr>
      </w:pPr>
      <w:r w:rsidRPr="00DC0190">
        <w:rPr>
          <w:rFonts w:eastAsia="Times New Roman" w:cstheme="minorHAnsi"/>
          <w:b/>
          <w:sz w:val="24"/>
          <w:szCs w:val="24"/>
        </w:rPr>
        <w:t>Title and authors with names, affiliations, mailing addresses, telephone numbers and email addresses.</w:t>
      </w:r>
    </w:p>
    <w:p w:rsidR="00DC0190" w:rsidRPr="00DC0190" w:rsidRDefault="00DC0190" w:rsidP="00DC0190">
      <w:pPr>
        <w:shd w:val="clear" w:color="auto" w:fill="FFFFFF"/>
        <w:spacing w:after="140" w:line="240" w:lineRule="auto"/>
        <w:ind w:left="-360"/>
        <w:rPr>
          <w:rFonts w:eastAsia="Times New Roman" w:cstheme="minorHAnsi"/>
          <w:sz w:val="24"/>
          <w:szCs w:val="24"/>
        </w:rPr>
      </w:pPr>
      <w:r w:rsidRPr="00DC0190">
        <w:rPr>
          <w:rFonts w:eastAsia="Times New Roman" w:cstheme="minorHAnsi"/>
          <w:sz w:val="24"/>
          <w:szCs w:val="24"/>
        </w:rPr>
        <w:t>Prof Dr Sanjeev Rastogi</w:t>
      </w:r>
    </w:p>
    <w:p w:rsidR="00DC0190" w:rsidRPr="00DC0190" w:rsidRDefault="00DC0190" w:rsidP="00DC0190">
      <w:pPr>
        <w:shd w:val="clear" w:color="auto" w:fill="FFFFFF"/>
        <w:spacing w:after="140" w:line="240" w:lineRule="auto"/>
        <w:ind w:left="-360"/>
        <w:rPr>
          <w:rFonts w:eastAsia="Times New Roman" w:cstheme="minorHAnsi"/>
          <w:sz w:val="24"/>
          <w:szCs w:val="24"/>
        </w:rPr>
      </w:pPr>
      <w:r w:rsidRPr="00DC0190">
        <w:rPr>
          <w:rFonts w:eastAsia="Times New Roman" w:cstheme="minorHAnsi"/>
          <w:sz w:val="24"/>
          <w:szCs w:val="24"/>
        </w:rPr>
        <w:t xml:space="preserve">State Ayurvedic College and Hospital, </w:t>
      </w:r>
      <w:proofErr w:type="spellStart"/>
      <w:r w:rsidRPr="00DC0190">
        <w:rPr>
          <w:rFonts w:eastAsia="Times New Roman" w:cstheme="minorHAnsi"/>
          <w:sz w:val="24"/>
          <w:szCs w:val="24"/>
        </w:rPr>
        <w:t>Tulsi</w:t>
      </w:r>
      <w:proofErr w:type="spellEnd"/>
      <w:r w:rsidRPr="00DC0190">
        <w:rPr>
          <w:rFonts w:eastAsia="Times New Roman" w:cstheme="minorHAnsi"/>
          <w:sz w:val="24"/>
          <w:szCs w:val="24"/>
        </w:rPr>
        <w:t xml:space="preserve"> Das Marg, Lucknow -226003, India   </w:t>
      </w:r>
    </w:p>
    <w:p w:rsidR="00DC0190" w:rsidRPr="00DC0190" w:rsidRDefault="00DC0190" w:rsidP="00DC0190">
      <w:pPr>
        <w:shd w:val="clear" w:color="auto" w:fill="FFFFFF"/>
        <w:spacing w:after="140" w:line="240" w:lineRule="auto"/>
        <w:ind w:left="-360"/>
        <w:rPr>
          <w:rFonts w:eastAsia="Times New Roman" w:cstheme="minorHAnsi"/>
          <w:b/>
          <w:sz w:val="24"/>
          <w:szCs w:val="24"/>
        </w:rPr>
      </w:pPr>
      <w:r w:rsidRPr="00DC0190">
        <w:rPr>
          <w:rFonts w:eastAsia="Times New Roman" w:cstheme="minorHAnsi"/>
          <w:b/>
          <w:sz w:val="24"/>
          <w:szCs w:val="24"/>
        </w:rPr>
        <w:t>A statement of competing interests and funding support.</w:t>
      </w:r>
    </w:p>
    <w:p w:rsidR="00DC0190" w:rsidRPr="00DC0190" w:rsidRDefault="00DC0190" w:rsidP="00DC0190">
      <w:pPr>
        <w:shd w:val="clear" w:color="auto" w:fill="FFFFFF"/>
        <w:spacing w:after="140" w:line="240" w:lineRule="auto"/>
        <w:ind w:left="-360"/>
        <w:rPr>
          <w:rFonts w:eastAsia="Times New Roman" w:cstheme="minorHAnsi"/>
          <w:sz w:val="24"/>
          <w:szCs w:val="24"/>
        </w:rPr>
      </w:pPr>
      <w:r w:rsidRPr="00DC0190">
        <w:rPr>
          <w:rFonts w:eastAsia="Times New Roman" w:cstheme="minorHAnsi"/>
          <w:sz w:val="24"/>
          <w:szCs w:val="24"/>
        </w:rPr>
        <w:t xml:space="preserve">None </w:t>
      </w:r>
    </w:p>
    <w:p w:rsidR="00DC0190" w:rsidRPr="00DC0190" w:rsidRDefault="00DC0190" w:rsidP="00DC0190">
      <w:pPr>
        <w:shd w:val="clear" w:color="auto" w:fill="FFFFFF"/>
        <w:spacing w:after="140" w:line="240" w:lineRule="auto"/>
        <w:ind w:left="-360"/>
        <w:rPr>
          <w:rFonts w:eastAsia="Times New Roman" w:cstheme="minorHAnsi"/>
          <w:b/>
          <w:sz w:val="24"/>
          <w:szCs w:val="24"/>
        </w:rPr>
      </w:pPr>
      <w:r w:rsidRPr="00DC0190">
        <w:rPr>
          <w:rFonts w:eastAsia="Times New Roman" w:cstheme="minorHAnsi"/>
          <w:b/>
          <w:sz w:val="24"/>
          <w:szCs w:val="24"/>
        </w:rPr>
        <w:t>A statement of any submissions of very similar work, with references to the previous submission if applicable.</w:t>
      </w:r>
    </w:p>
    <w:p w:rsidR="00DC0190" w:rsidRPr="00DC0190" w:rsidRDefault="00DC0190" w:rsidP="00DC0190">
      <w:pPr>
        <w:shd w:val="clear" w:color="auto" w:fill="FFFFFF"/>
        <w:spacing w:after="140" w:line="240" w:lineRule="auto"/>
        <w:ind w:left="-360"/>
        <w:rPr>
          <w:rFonts w:eastAsia="Times New Roman" w:cstheme="minorHAnsi"/>
          <w:sz w:val="24"/>
          <w:szCs w:val="24"/>
        </w:rPr>
      </w:pPr>
      <w:r w:rsidRPr="00DC0190">
        <w:rPr>
          <w:rFonts w:eastAsia="Times New Roman" w:cstheme="minorHAnsi"/>
          <w:sz w:val="24"/>
          <w:szCs w:val="24"/>
        </w:rPr>
        <w:t xml:space="preserve">None </w:t>
      </w:r>
    </w:p>
    <w:p w:rsidR="00DC0190" w:rsidRPr="00DC0190" w:rsidRDefault="00DC0190">
      <w:pPr>
        <w:rPr>
          <w:b/>
          <w:sz w:val="24"/>
        </w:rPr>
      </w:pPr>
    </w:p>
    <w:p w:rsidR="00E631D5" w:rsidRPr="00DC0190" w:rsidRDefault="00E631D5">
      <w:pPr>
        <w:rPr>
          <w:sz w:val="24"/>
        </w:rPr>
      </w:pPr>
      <w:r w:rsidRPr="00DC0190">
        <w:rPr>
          <w:sz w:val="24"/>
        </w:rPr>
        <w:t>Abstract</w:t>
      </w:r>
    </w:p>
    <w:p w:rsidR="00E631D5" w:rsidRPr="00DC0190" w:rsidRDefault="007B5175">
      <w:pPr>
        <w:rPr>
          <w:sz w:val="24"/>
        </w:rPr>
      </w:pPr>
      <w:proofErr w:type="gramStart"/>
      <w:r w:rsidRPr="00DC0190">
        <w:rPr>
          <w:sz w:val="24"/>
        </w:rPr>
        <w:t xml:space="preserve">Despite </w:t>
      </w:r>
      <w:r w:rsidR="00602B64" w:rsidRPr="00DC0190">
        <w:rPr>
          <w:sz w:val="24"/>
        </w:rPr>
        <w:t xml:space="preserve"> Ayurveda</w:t>
      </w:r>
      <w:proofErr w:type="gramEnd"/>
      <w:r w:rsidR="009F5BBA" w:rsidRPr="00DC0190">
        <w:rPr>
          <w:sz w:val="24"/>
        </w:rPr>
        <w:t xml:space="preserve"> (alternative health care in general) </w:t>
      </w:r>
      <w:r w:rsidR="00602B64" w:rsidRPr="00DC0190">
        <w:rPr>
          <w:sz w:val="24"/>
        </w:rPr>
        <w:t xml:space="preserve"> riding a </w:t>
      </w:r>
      <w:r w:rsidR="001110D6" w:rsidRPr="00DC0190">
        <w:rPr>
          <w:sz w:val="24"/>
        </w:rPr>
        <w:t xml:space="preserve">high </w:t>
      </w:r>
      <w:r w:rsidR="00602B64" w:rsidRPr="00DC0190">
        <w:rPr>
          <w:sz w:val="24"/>
        </w:rPr>
        <w:t xml:space="preserve">wave of popularity globally, looking back  home </w:t>
      </w:r>
      <w:r w:rsidR="00876678" w:rsidRPr="00DC0190">
        <w:rPr>
          <w:sz w:val="24"/>
        </w:rPr>
        <w:t xml:space="preserve">at </w:t>
      </w:r>
      <w:r w:rsidR="00E631D5" w:rsidRPr="00DC0190">
        <w:rPr>
          <w:sz w:val="24"/>
        </w:rPr>
        <w:t xml:space="preserve">its torch bearers </w:t>
      </w:r>
      <w:r w:rsidR="00602B64" w:rsidRPr="00DC0190">
        <w:rPr>
          <w:sz w:val="24"/>
        </w:rPr>
        <w:t>h</w:t>
      </w:r>
      <w:r w:rsidR="009F5BBA" w:rsidRPr="00DC0190">
        <w:rPr>
          <w:sz w:val="24"/>
        </w:rPr>
        <w:t xml:space="preserve">olding </w:t>
      </w:r>
      <w:r w:rsidR="00E631D5" w:rsidRPr="00DC0190">
        <w:rPr>
          <w:sz w:val="24"/>
        </w:rPr>
        <w:t xml:space="preserve"> the </w:t>
      </w:r>
      <w:r w:rsidR="00602B64" w:rsidRPr="00DC0190">
        <w:rPr>
          <w:sz w:val="24"/>
        </w:rPr>
        <w:t xml:space="preserve">responsibility </w:t>
      </w:r>
      <w:r w:rsidR="00E631D5" w:rsidRPr="00DC0190">
        <w:rPr>
          <w:sz w:val="24"/>
        </w:rPr>
        <w:t xml:space="preserve">of </w:t>
      </w:r>
      <w:r w:rsidR="00602B64" w:rsidRPr="00DC0190">
        <w:rPr>
          <w:sz w:val="24"/>
        </w:rPr>
        <w:t>spread</w:t>
      </w:r>
      <w:r w:rsidR="00E631D5" w:rsidRPr="00DC0190">
        <w:rPr>
          <w:sz w:val="24"/>
        </w:rPr>
        <w:t>ing</w:t>
      </w:r>
      <w:r w:rsidR="00602B64" w:rsidRPr="00DC0190">
        <w:rPr>
          <w:sz w:val="24"/>
        </w:rPr>
        <w:t xml:space="preserve"> </w:t>
      </w:r>
      <w:r w:rsidR="00E631D5" w:rsidRPr="00DC0190">
        <w:rPr>
          <w:sz w:val="24"/>
        </w:rPr>
        <w:t xml:space="preserve">its </w:t>
      </w:r>
      <w:r w:rsidR="00602B64" w:rsidRPr="00DC0190">
        <w:rPr>
          <w:sz w:val="24"/>
        </w:rPr>
        <w:t xml:space="preserve">education is </w:t>
      </w:r>
      <w:r w:rsidRPr="00DC0190">
        <w:rPr>
          <w:sz w:val="24"/>
        </w:rPr>
        <w:t>desperate</w:t>
      </w:r>
      <w:r w:rsidR="00602B64" w:rsidRPr="00DC0190">
        <w:rPr>
          <w:sz w:val="24"/>
        </w:rPr>
        <w:t xml:space="preserve">. </w:t>
      </w:r>
      <w:r w:rsidRPr="00DC0190">
        <w:rPr>
          <w:sz w:val="24"/>
        </w:rPr>
        <w:t>A</w:t>
      </w:r>
      <w:r w:rsidR="00E26F42" w:rsidRPr="00DC0190">
        <w:rPr>
          <w:sz w:val="24"/>
        </w:rPr>
        <w:t xml:space="preserve"> large </w:t>
      </w:r>
      <w:r w:rsidR="00876678" w:rsidRPr="00DC0190">
        <w:rPr>
          <w:sz w:val="24"/>
        </w:rPr>
        <w:t xml:space="preserve">proportion </w:t>
      </w:r>
      <w:r w:rsidRPr="00DC0190">
        <w:rPr>
          <w:sz w:val="24"/>
        </w:rPr>
        <w:t xml:space="preserve">of Ayurveda teachers are </w:t>
      </w:r>
      <w:r w:rsidR="00371A94" w:rsidRPr="00DC0190">
        <w:rPr>
          <w:sz w:val="24"/>
        </w:rPr>
        <w:t>unhappy</w:t>
      </w:r>
      <w:r w:rsidR="001D3D6E" w:rsidRPr="00DC0190">
        <w:rPr>
          <w:sz w:val="24"/>
        </w:rPr>
        <w:t xml:space="preserve"> </w:t>
      </w:r>
      <w:r w:rsidR="00371A94" w:rsidRPr="00DC0190">
        <w:rPr>
          <w:sz w:val="24"/>
        </w:rPr>
        <w:t xml:space="preserve">for multiple reasons </w:t>
      </w:r>
      <w:r w:rsidRPr="00DC0190">
        <w:rPr>
          <w:sz w:val="24"/>
        </w:rPr>
        <w:t xml:space="preserve">and </w:t>
      </w:r>
      <w:r w:rsidR="00876678" w:rsidRPr="00DC0190">
        <w:rPr>
          <w:sz w:val="24"/>
        </w:rPr>
        <w:t xml:space="preserve">eventually delivering </w:t>
      </w:r>
      <w:r w:rsidR="00E26F42" w:rsidRPr="00DC0190">
        <w:rPr>
          <w:sz w:val="24"/>
        </w:rPr>
        <w:t xml:space="preserve">substandard </w:t>
      </w:r>
      <w:r w:rsidR="00371A94" w:rsidRPr="00DC0190">
        <w:rPr>
          <w:sz w:val="24"/>
        </w:rPr>
        <w:t>education</w:t>
      </w:r>
      <w:r w:rsidR="00E631D5" w:rsidRPr="00DC0190">
        <w:rPr>
          <w:sz w:val="24"/>
        </w:rPr>
        <w:t xml:space="preserve">. </w:t>
      </w:r>
      <w:r w:rsidRPr="00DC0190">
        <w:rPr>
          <w:sz w:val="24"/>
        </w:rPr>
        <w:t>H</w:t>
      </w:r>
      <w:r w:rsidR="00E631D5" w:rsidRPr="00DC0190">
        <w:rPr>
          <w:sz w:val="24"/>
        </w:rPr>
        <w:t xml:space="preserve">eavy </w:t>
      </w:r>
      <w:r w:rsidR="00876678" w:rsidRPr="00DC0190">
        <w:rPr>
          <w:sz w:val="24"/>
        </w:rPr>
        <w:t xml:space="preserve">and </w:t>
      </w:r>
      <w:r w:rsidR="00484FF3" w:rsidRPr="00DC0190">
        <w:rPr>
          <w:sz w:val="24"/>
        </w:rPr>
        <w:t xml:space="preserve">war footed </w:t>
      </w:r>
      <w:r w:rsidR="00A94CF9" w:rsidRPr="00DC0190">
        <w:rPr>
          <w:sz w:val="24"/>
        </w:rPr>
        <w:t xml:space="preserve">efforts </w:t>
      </w:r>
      <w:r w:rsidR="00E3384D" w:rsidRPr="00DC0190">
        <w:rPr>
          <w:sz w:val="24"/>
        </w:rPr>
        <w:t xml:space="preserve">for awareness promotion of </w:t>
      </w:r>
      <w:r w:rsidR="00A94CF9" w:rsidRPr="00DC0190">
        <w:rPr>
          <w:sz w:val="24"/>
        </w:rPr>
        <w:t>A</w:t>
      </w:r>
      <w:r w:rsidR="00371A94" w:rsidRPr="00DC0190">
        <w:rPr>
          <w:sz w:val="24"/>
        </w:rPr>
        <w:t xml:space="preserve">yurveda </w:t>
      </w:r>
      <w:r w:rsidR="00E3384D" w:rsidRPr="00DC0190">
        <w:rPr>
          <w:sz w:val="24"/>
        </w:rPr>
        <w:t xml:space="preserve">  ha</w:t>
      </w:r>
      <w:r w:rsidRPr="00DC0190">
        <w:rPr>
          <w:sz w:val="24"/>
        </w:rPr>
        <w:t>ve</w:t>
      </w:r>
      <w:r w:rsidR="00E3384D" w:rsidRPr="00DC0190">
        <w:rPr>
          <w:sz w:val="24"/>
        </w:rPr>
        <w:t xml:space="preserve"> been made</w:t>
      </w:r>
      <w:r w:rsidRPr="00DC0190">
        <w:rPr>
          <w:sz w:val="24"/>
        </w:rPr>
        <w:t xml:space="preserve"> in the country</w:t>
      </w:r>
      <w:r w:rsidR="00876678" w:rsidRPr="00DC0190">
        <w:rPr>
          <w:sz w:val="24"/>
        </w:rPr>
        <w:t xml:space="preserve">, </w:t>
      </w:r>
      <w:r w:rsidR="00E3384D" w:rsidRPr="00DC0190">
        <w:rPr>
          <w:sz w:val="24"/>
        </w:rPr>
        <w:t xml:space="preserve">it is </w:t>
      </w:r>
      <w:r w:rsidRPr="00DC0190">
        <w:rPr>
          <w:sz w:val="24"/>
        </w:rPr>
        <w:t xml:space="preserve">almost </w:t>
      </w:r>
      <w:r w:rsidR="00A94CF9" w:rsidRPr="00DC0190">
        <w:rPr>
          <w:sz w:val="24"/>
        </w:rPr>
        <w:t xml:space="preserve">dismal </w:t>
      </w:r>
      <w:proofErr w:type="gramStart"/>
      <w:r w:rsidR="00484FF3" w:rsidRPr="00DC0190">
        <w:rPr>
          <w:sz w:val="24"/>
        </w:rPr>
        <w:t xml:space="preserve">at </w:t>
      </w:r>
      <w:r w:rsidR="00A94CF9" w:rsidRPr="00DC0190">
        <w:rPr>
          <w:sz w:val="24"/>
        </w:rPr>
        <w:t xml:space="preserve"> the</w:t>
      </w:r>
      <w:proofErr w:type="gramEnd"/>
      <w:r w:rsidR="00A94CF9" w:rsidRPr="00DC0190">
        <w:rPr>
          <w:sz w:val="24"/>
        </w:rPr>
        <w:t xml:space="preserve"> </w:t>
      </w:r>
      <w:r w:rsidRPr="00DC0190">
        <w:rPr>
          <w:sz w:val="24"/>
        </w:rPr>
        <w:t xml:space="preserve">front of </w:t>
      </w:r>
      <w:r w:rsidR="00371A94" w:rsidRPr="00DC0190">
        <w:rPr>
          <w:sz w:val="24"/>
        </w:rPr>
        <w:t>improv</w:t>
      </w:r>
      <w:r w:rsidRPr="00DC0190">
        <w:rPr>
          <w:sz w:val="24"/>
        </w:rPr>
        <w:t xml:space="preserve">ing </w:t>
      </w:r>
      <w:r w:rsidR="00371A94" w:rsidRPr="00DC0190">
        <w:rPr>
          <w:sz w:val="24"/>
        </w:rPr>
        <w:t xml:space="preserve"> the quality of</w:t>
      </w:r>
      <w:r w:rsidR="00484FF3" w:rsidRPr="00DC0190">
        <w:rPr>
          <w:sz w:val="24"/>
        </w:rPr>
        <w:t xml:space="preserve"> actual</w:t>
      </w:r>
      <w:r w:rsidR="00371A94" w:rsidRPr="00DC0190">
        <w:rPr>
          <w:sz w:val="24"/>
        </w:rPr>
        <w:t xml:space="preserve"> deliverance in Ayurveda. </w:t>
      </w:r>
      <w:r w:rsidR="00E3384D" w:rsidRPr="00DC0190">
        <w:rPr>
          <w:sz w:val="24"/>
        </w:rPr>
        <w:t>In particular</w:t>
      </w:r>
      <w:r w:rsidR="00A94CF9" w:rsidRPr="00DC0190">
        <w:rPr>
          <w:sz w:val="24"/>
        </w:rPr>
        <w:t xml:space="preserve">, negligible </w:t>
      </w:r>
      <w:r w:rsidR="00371A94" w:rsidRPr="00DC0190">
        <w:rPr>
          <w:sz w:val="24"/>
        </w:rPr>
        <w:t xml:space="preserve">efforts </w:t>
      </w:r>
      <w:r w:rsidR="006732CC" w:rsidRPr="00DC0190">
        <w:rPr>
          <w:sz w:val="24"/>
        </w:rPr>
        <w:t>are</w:t>
      </w:r>
      <w:r w:rsidR="00A94CF9" w:rsidRPr="00DC0190">
        <w:rPr>
          <w:sz w:val="24"/>
        </w:rPr>
        <w:t xml:space="preserve"> </w:t>
      </w:r>
      <w:r w:rsidR="00371A94" w:rsidRPr="00DC0190">
        <w:rPr>
          <w:sz w:val="24"/>
        </w:rPr>
        <w:t xml:space="preserve">made to </w:t>
      </w:r>
      <w:r w:rsidR="00A94CF9" w:rsidRPr="00DC0190">
        <w:rPr>
          <w:sz w:val="24"/>
        </w:rPr>
        <w:t>ensure a</w:t>
      </w:r>
      <w:r w:rsidR="00876678" w:rsidRPr="00DC0190">
        <w:rPr>
          <w:sz w:val="24"/>
        </w:rPr>
        <w:t xml:space="preserve"> quality </w:t>
      </w:r>
      <w:proofErr w:type="gramStart"/>
      <w:r w:rsidR="00876678" w:rsidRPr="00DC0190">
        <w:rPr>
          <w:sz w:val="24"/>
        </w:rPr>
        <w:t xml:space="preserve">driven </w:t>
      </w:r>
      <w:r w:rsidR="00371A94" w:rsidRPr="00DC0190">
        <w:rPr>
          <w:sz w:val="24"/>
        </w:rPr>
        <w:t xml:space="preserve"> human</w:t>
      </w:r>
      <w:proofErr w:type="gramEnd"/>
      <w:r w:rsidR="00371A94" w:rsidRPr="00DC0190">
        <w:rPr>
          <w:sz w:val="24"/>
        </w:rPr>
        <w:t xml:space="preserve"> resource development in Ayurveda. It is for this reason the quality of ayurvedic education, practice and research </w:t>
      </w:r>
      <w:r w:rsidR="00484FF3" w:rsidRPr="00DC0190">
        <w:rPr>
          <w:sz w:val="24"/>
        </w:rPr>
        <w:t>could</w:t>
      </w:r>
      <w:r w:rsidR="00371A94" w:rsidRPr="00DC0190">
        <w:rPr>
          <w:sz w:val="24"/>
        </w:rPr>
        <w:t xml:space="preserve"> not improve </w:t>
      </w:r>
      <w:r w:rsidR="00A94CF9" w:rsidRPr="00DC0190">
        <w:rPr>
          <w:sz w:val="24"/>
        </w:rPr>
        <w:t xml:space="preserve">much </w:t>
      </w:r>
      <w:r w:rsidR="00371A94" w:rsidRPr="00DC0190">
        <w:rPr>
          <w:sz w:val="24"/>
        </w:rPr>
        <w:t xml:space="preserve">in </w:t>
      </w:r>
      <w:r w:rsidRPr="00DC0190">
        <w:rPr>
          <w:sz w:val="24"/>
        </w:rPr>
        <w:t xml:space="preserve">the </w:t>
      </w:r>
      <w:r w:rsidR="00876678" w:rsidRPr="00DC0190">
        <w:rPr>
          <w:sz w:val="24"/>
        </w:rPr>
        <w:t>past</w:t>
      </w:r>
      <w:r w:rsidR="00371A94" w:rsidRPr="00DC0190">
        <w:rPr>
          <w:sz w:val="24"/>
        </w:rPr>
        <w:t xml:space="preserve">. Ayurveda is still striving to </w:t>
      </w:r>
      <w:r w:rsidR="00484FF3" w:rsidRPr="00DC0190">
        <w:rPr>
          <w:sz w:val="24"/>
        </w:rPr>
        <w:t>achieve</w:t>
      </w:r>
      <w:r w:rsidR="00E631D5" w:rsidRPr="00DC0190">
        <w:rPr>
          <w:sz w:val="24"/>
        </w:rPr>
        <w:t xml:space="preserve"> </w:t>
      </w:r>
      <w:r w:rsidR="00371A94" w:rsidRPr="00DC0190">
        <w:rPr>
          <w:sz w:val="24"/>
        </w:rPr>
        <w:t>the basic</w:t>
      </w:r>
      <w:r w:rsidR="00484FF3" w:rsidRPr="00DC0190">
        <w:rPr>
          <w:sz w:val="24"/>
        </w:rPr>
        <w:t xml:space="preserve"> level of</w:t>
      </w:r>
      <w:r w:rsidR="00371A94" w:rsidRPr="00DC0190">
        <w:rPr>
          <w:sz w:val="24"/>
        </w:rPr>
        <w:t xml:space="preserve"> uniform standards of education</w:t>
      </w:r>
      <w:r w:rsidR="00A94CF9" w:rsidRPr="00DC0190">
        <w:rPr>
          <w:sz w:val="24"/>
        </w:rPr>
        <w:t>, research</w:t>
      </w:r>
      <w:r w:rsidR="00371A94" w:rsidRPr="00DC0190">
        <w:rPr>
          <w:sz w:val="24"/>
        </w:rPr>
        <w:t xml:space="preserve"> and practice which otherwise </w:t>
      </w:r>
      <w:proofErr w:type="gramStart"/>
      <w:r w:rsidR="00E631D5" w:rsidRPr="00DC0190">
        <w:rPr>
          <w:sz w:val="24"/>
        </w:rPr>
        <w:t xml:space="preserve">is </w:t>
      </w:r>
      <w:r w:rsidR="001D3D6E" w:rsidRPr="00DC0190">
        <w:rPr>
          <w:sz w:val="24"/>
        </w:rPr>
        <w:t xml:space="preserve"> </w:t>
      </w:r>
      <w:r w:rsidR="00876678" w:rsidRPr="00DC0190">
        <w:rPr>
          <w:sz w:val="24"/>
        </w:rPr>
        <w:t>common</w:t>
      </w:r>
      <w:r w:rsidR="00E3384D" w:rsidRPr="00DC0190">
        <w:rPr>
          <w:sz w:val="24"/>
        </w:rPr>
        <w:t>ly</w:t>
      </w:r>
      <w:proofErr w:type="gramEnd"/>
      <w:r w:rsidR="00876678" w:rsidRPr="00DC0190">
        <w:rPr>
          <w:sz w:val="24"/>
        </w:rPr>
        <w:t xml:space="preserve"> </w:t>
      </w:r>
      <w:r w:rsidR="001D3D6E" w:rsidRPr="00DC0190">
        <w:rPr>
          <w:sz w:val="24"/>
        </w:rPr>
        <w:t>se</w:t>
      </w:r>
      <w:r w:rsidRPr="00DC0190">
        <w:rPr>
          <w:sz w:val="24"/>
        </w:rPr>
        <w:t>e</w:t>
      </w:r>
      <w:r w:rsidR="001D3D6E" w:rsidRPr="00DC0190">
        <w:rPr>
          <w:sz w:val="24"/>
        </w:rPr>
        <w:t xml:space="preserve">n in </w:t>
      </w:r>
      <w:r w:rsidR="00371A94" w:rsidRPr="00DC0190">
        <w:rPr>
          <w:sz w:val="24"/>
        </w:rPr>
        <w:t xml:space="preserve">  </w:t>
      </w:r>
      <w:r w:rsidR="00484FF3" w:rsidRPr="00DC0190">
        <w:rPr>
          <w:sz w:val="24"/>
        </w:rPr>
        <w:t xml:space="preserve">health care and science </w:t>
      </w:r>
      <w:r w:rsidR="00371A94" w:rsidRPr="00DC0190">
        <w:rPr>
          <w:sz w:val="24"/>
        </w:rPr>
        <w:t xml:space="preserve">streams. Highly discriminatory </w:t>
      </w:r>
      <w:r w:rsidR="0058055F" w:rsidRPr="00DC0190">
        <w:rPr>
          <w:sz w:val="24"/>
        </w:rPr>
        <w:t>recruitment and promotional policies</w:t>
      </w:r>
      <w:r w:rsidR="00876678" w:rsidRPr="00DC0190">
        <w:rPr>
          <w:sz w:val="24"/>
        </w:rPr>
        <w:t xml:space="preserve">, </w:t>
      </w:r>
      <w:r w:rsidR="0058055F" w:rsidRPr="00DC0190">
        <w:rPr>
          <w:sz w:val="24"/>
        </w:rPr>
        <w:t xml:space="preserve">erratic salary </w:t>
      </w:r>
      <w:r w:rsidR="003D3E29" w:rsidRPr="00DC0190">
        <w:rPr>
          <w:sz w:val="24"/>
        </w:rPr>
        <w:t>structures,</w:t>
      </w:r>
      <w:r w:rsidR="00876678" w:rsidRPr="00DC0190">
        <w:rPr>
          <w:sz w:val="24"/>
        </w:rPr>
        <w:t xml:space="preserve"> minimal opportunities for early and </w:t>
      </w:r>
      <w:proofErr w:type="spellStart"/>
      <w:r w:rsidR="00876678" w:rsidRPr="00DC0190">
        <w:rPr>
          <w:sz w:val="24"/>
        </w:rPr>
        <w:t>mid career</w:t>
      </w:r>
      <w:proofErr w:type="spellEnd"/>
      <w:r w:rsidR="00876678" w:rsidRPr="00DC0190">
        <w:rPr>
          <w:sz w:val="24"/>
        </w:rPr>
        <w:t xml:space="preserve"> advancements and negligible </w:t>
      </w:r>
      <w:r w:rsidR="001D3D6E" w:rsidRPr="00DC0190">
        <w:rPr>
          <w:sz w:val="24"/>
        </w:rPr>
        <w:t>resources for</w:t>
      </w:r>
      <w:r w:rsidR="00876678" w:rsidRPr="00DC0190">
        <w:rPr>
          <w:sz w:val="24"/>
        </w:rPr>
        <w:t xml:space="preserve"> in job skill enhancement</w:t>
      </w:r>
      <w:r w:rsidR="00E3384D" w:rsidRPr="00DC0190">
        <w:rPr>
          <w:sz w:val="24"/>
        </w:rPr>
        <w:t>s</w:t>
      </w:r>
      <w:r w:rsidR="00876678" w:rsidRPr="00DC0190">
        <w:rPr>
          <w:sz w:val="24"/>
        </w:rPr>
        <w:t xml:space="preserve"> </w:t>
      </w:r>
      <w:proofErr w:type="gramStart"/>
      <w:r w:rsidR="003D3E29" w:rsidRPr="00DC0190">
        <w:rPr>
          <w:sz w:val="24"/>
        </w:rPr>
        <w:t xml:space="preserve">are </w:t>
      </w:r>
      <w:r w:rsidR="00A63032" w:rsidRPr="00DC0190">
        <w:rPr>
          <w:sz w:val="24"/>
        </w:rPr>
        <w:t xml:space="preserve"> </w:t>
      </w:r>
      <w:r w:rsidR="003D3E29" w:rsidRPr="00DC0190">
        <w:rPr>
          <w:sz w:val="24"/>
        </w:rPr>
        <w:t>few</w:t>
      </w:r>
      <w:proofErr w:type="gramEnd"/>
      <w:r w:rsidR="003D3E29" w:rsidRPr="00DC0190">
        <w:rPr>
          <w:sz w:val="24"/>
        </w:rPr>
        <w:t xml:space="preserve"> </w:t>
      </w:r>
      <w:r w:rsidR="00E3384D" w:rsidRPr="00DC0190">
        <w:rPr>
          <w:sz w:val="24"/>
        </w:rPr>
        <w:t xml:space="preserve">among </w:t>
      </w:r>
      <w:r w:rsidR="00A63032" w:rsidRPr="00DC0190">
        <w:rPr>
          <w:sz w:val="24"/>
        </w:rPr>
        <w:t xml:space="preserve">prominent </w:t>
      </w:r>
      <w:r w:rsidR="0058055F" w:rsidRPr="00DC0190">
        <w:rPr>
          <w:sz w:val="24"/>
        </w:rPr>
        <w:t xml:space="preserve"> reasons of teacher’s unrest in Ayurveda. </w:t>
      </w:r>
    </w:p>
    <w:p w:rsidR="00FA63E2" w:rsidRPr="00DC0190" w:rsidRDefault="003D3E29">
      <w:pPr>
        <w:rPr>
          <w:sz w:val="24"/>
        </w:rPr>
      </w:pPr>
      <w:r w:rsidRPr="00DC0190">
        <w:rPr>
          <w:sz w:val="24"/>
        </w:rPr>
        <w:t>Ayurveda can be promoted genuinely</w:t>
      </w:r>
      <w:del w:id="1" w:author="Admin" w:date="2019-04-20T18:35:00Z">
        <w:r w:rsidRPr="00DC0190" w:rsidDel="000C5E99">
          <w:rPr>
            <w:sz w:val="24"/>
          </w:rPr>
          <w:delText xml:space="preserve"> </w:delText>
        </w:r>
      </w:del>
      <w:r w:rsidRPr="00DC0190">
        <w:rPr>
          <w:sz w:val="24"/>
        </w:rPr>
        <w:t xml:space="preserve"> by keeping its wisdom at the forefront.</w:t>
      </w:r>
      <w:r w:rsidR="007B5175" w:rsidRPr="00DC0190">
        <w:rPr>
          <w:sz w:val="24"/>
        </w:rPr>
        <w:t xml:space="preserve"> </w:t>
      </w:r>
      <w:r w:rsidRPr="00DC0190">
        <w:rPr>
          <w:sz w:val="24"/>
        </w:rPr>
        <w:t xml:space="preserve">The goodness </w:t>
      </w:r>
      <w:proofErr w:type="gramStart"/>
      <w:r w:rsidRPr="00DC0190">
        <w:rPr>
          <w:sz w:val="24"/>
        </w:rPr>
        <w:t xml:space="preserve">of </w:t>
      </w:r>
      <w:r w:rsidR="00FA63E2" w:rsidRPr="00DC0190">
        <w:rPr>
          <w:sz w:val="24"/>
        </w:rPr>
        <w:t xml:space="preserve"> Ayurveda</w:t>
      </w:r>
      <w:proofErr w:type="gramEnd"/>
      <w:r w:rsidR="00FA63E2" w:rsidRPr="00DC0190">
        <w:rPr>
          <w:sz w:val="24"/>
        </w:rPr>
        <w:t xml:space="preserve"> </w:t>
      </w:r>
      <w:r w:rsidR="007B5175" w:rsidRPr="00DC0190">
        <w:rPr>
          <w:sz w:val="24"/>
        </w:rPr>
        <w:t xml:space="preserve">should be </w:t>
      </w:r>
      <w:r w:rsidR="00FA63E2" w:rsidRPr="00DC0190">
        <w:rPr>
          <w:sz w:val="24"/>
        </w:rPr>
        <w:t xml:space="preserve">projected </w:t>
      </w:r>
      <w:r w:rsidRPr="00DC0190">
        <w:rPr>
          <w:sz w:val="24"/>
        </w:rPr>
        <w:t xml:space="preserve">through its </w:t>
      </w:r>
      <w:r w:rsidR="00FA63E2" w:rsidRPr="00DC0190">
        <w:rPr>
          <w:sz w:val="24"/>
        </w:rPr>
        <w:t xml:space="preserve"> </w:t>
      </w:r>
      <w:r w:rsidR="007B5175" w:rsidRPr="00DC0190">
        <w:rPr>
          <w:sz w:val="24"/>
        </w:rPr>
        <w:t xml:space="preserve">tangible </w:t>
      </w:r>
      <w:r w:rsidR="00E57B95" w:rsidRPr="00DC0190">
        <w:rPr>
          <w:sz w:val="24"/>
        </w:rPr>
        <w:t xml:space="preserve">evidence based </w:t>
      </w:r>
      <w:r w:rsidRPr="00DC0190">
        <w:rPr>
          <w:sz w:val="24"/>
        </w:rPr>
        <w:t xml:space="preserve">performances </w:t>
      </w:r>
      <w:r w:rsidR="00E57B95" w:rsidRPr="00DC0190">
        <w:rPr>
          <w:sz w:val="24"/>
        </w:rPr>
        <w:t xml:space="preserve">lying </w:t>
      </w:r>
      <w:r w:rsidRPr="00DC0190">
        <w:rPr>
          <w:sz w:val="24"/>
        </w:rPr>
        <w:t xml:space="preserve"> </w:t>
      </w:r>
      <w:r w:rsidR="00613651" w:rsidRPr="00DC0190">
        <w:rPr>
          <w:sz w:val="24"/>
        </w:rPr>
        <w:t xml:space="preserve">on </w:t>
      </w:r>
      <w:r w:rsidRPr="00DC0190">
        <w:rPr>
          <w:sz w:val="24"/>
        </w:rPr>
        <w:t xml:space="preserve">its own principles and </w:t>
      </w:r>
      <w:r w:rsidR="00E57B95" w:rsidRPr="00DC0190">
        <w:rPr>
          <w:sz w:val="24"/>
        </w:rPr>
        <w:t xml:space="preserve">there can’t be any shortcut to prove the worth of Ayurveda. </w:t>
      </w:r>
    </w:p>
    <w:p w:rsidR="00FA63E2" w:rsidRPr="00DC0190" w:rsidRDefault="00FA63E2">
      <w:pPr>
        <w:rPr>
          <w:sz w:val="24"/>
        </w:rPr>
      </w:pPr>
      <w:r w:rsidRPr="00DC0190">
        <w:rPr>
          <w:sz w:val="24"/>
        </w:rPr>
        <w:lastRenderedPageBreak/>
        <w:t xml:space="preserve">Without any hesitation, we strongly propose that teachers are </w:t>
      </w:r>
      <w:r w:rsidR="00E57B95" w:rsidRPr="00DC0190">
        <w:rPr>
          <w:sz w:val="24"/>
        </w:rPr>
        <w:t xml:space="preserve">the actual spine of any proposal related to </w:t>
      </w:r>
      <w:r w:rsidRPr="00DC0190">
        <w:rPr>
          <w:sz w:val="24"/>
        </w:rPr>
        <w:t xml:space="preserve">re-establishment of Ayurveda in the world map </w:t>
      </w:r>
      <w:r w:rsidR="00E57B95" w:rsidRPr="00DC0190">
        <w:rPr>
          <w:sz w:val="24"/>
        </w:rPr>
        <w:t xml:space="preserve">and </w:t>
      </w:r>
      <w:proofErr w:type="gramStart"/>
      <w:r w:rsidR="00E57B95" w:rsidRPr="00DC0190">
        <w:rPr>
          <w:sz w:val="24"/>
        </w:rPr>
        <w:t xml:space="preserve">hence </w:t>
      </w:r>
      <w:r w:rsidRPr="00DC0190">
        <w:rPr>
          <w:sz w:val="24"/>
        </w:rPr>
        <w:t xml:space="preserve"> their</w:t>
      </w:r>
      <w:proofErr w:type="gramEnd"/>
      <w:r w:rsidRPr="00DC0190">
        <w:rPr>
          <w:sz w:val="24"/>
        </w:rPr>
        <w:t xml:space="preserve"> miseries are </w:t>
      </w:r>
      <w:r w:rsidR="00E57B95" w:rsidRPr="00DC0190">
        <w:rPr>
          <w:sz w:val="24"/>
        </w:rPr>
        <w:t xml:space="preserve">needed to be fully accounted and </w:t>
      </w:r>
      <w:r w:rsidRPr="00DC0190">
        <w:rPr>
          <w:sz w:val="24"/>
        </w:rPr>
        <w:t xml:space="preserve"> addressed </w:t>
      </w:r>
      <w:r w:rsidR="00E57B95" w:rsidRPr="00DC0190">
        <w:rPr>
          <w:sz w:val="24"/>
        </w:rPr>
        <w:t xml:space="preserve">allowing them to be </w:t>
      </w:r>
      <w:r w:rsidR="00613651" w:rsidRPr="00DC0190">
        <w:rPr>
          <w:sz w:val="24"/>
        </w:rPr>
        <w:t xml:space="preserve">nurtured </w:t>
      </w:r>
      <w:r w:rsidRPr="00DC0190">
        <w:rPr>
          <w:sz w:val="24"/>
        </w:rPr>
        <w:t xml:space="preserve"> to bloom to their </w:t>
      </w:r>
      <w:r w:rsidR="00C1643E" w:rsidRPr="00DC0190">
        <w:rPr>
          <w:sz w:val="24"/>
        </w:rPr>
        <w:t>fullest p</w:t>
      </w:r>
      <w:r w:rsidRPr="00DC0190">
        <w:rPr>
          <w:sz w:val="24"/>
        </w:rPr>
        <w:t>otential</w:t>
      </w:r>
      <w:r w:rsidR="00E57B95" w:rsidRPr="00DC0190">
        <w:rPr>
          <w:sz w:val="24"/>
        </w:rPr>
        <w:t xml:space="preserve"> for ultimate service to Ayurveda</w:t>
      </w:r>
      <w:r w:rsidRPr="00DC0190">
        <w:rPr>
          <w:sz w:val="24"/>
        </w:rPr>
        <w:t>.</w:t>
      </w:r>
    </w:p>
    <w:p w:rsidR="00602B64" w:rsidRPr="00DC0190" w:rsidRDefault="00C1643E">
      <w:pPr>
        <w:rPr>
          <w:b/>
          <w:sz w:val="24"/>
        </w:rPr>
      </w:pPr>
      <w:r w:rsidRPr="00DC0190">
        <w:rPr>
          <w:b/>
          <w:sz w:val="24"/>
        </w:rPr>
        <w:t>Introduction</w:t>
      </w:r>
      <w:r w:rsidR="0058055F" w:rsidRPr="00DC0190">
        <w:rPr>
          <w:b/>
          <w:sz w:val="24"/>
        </w:rPr>
        <w:t xml:space="preserve">       </w:t>
      </w:r>
      <w:r w:rsidR="00371A94" w:rsidRPr="00DC0190">
        <w:rPr>
          <w:b/>
          <w:sz w:val="24"/>
        </w:rPr>
        <w:t xml:space="preserve">                </w:t>
      </w:r>
      <w:r w:rsidR="00602B64" w:rsidRPr="00DC0190">
        <w:rPr>
          <w:b/>
          <w:sz w:val="24"/>
        </w:rPr>
        <w:t xml:space="preserve">  </w:t>
      </w:r>
    </w:p>
    <w:p w:rsidR="003960D2" w:rsidRPr="00DC0190" w:rsidRDefault="00FB172B">
      <w:pPr>
        <w:rPr>
          <w:sz w:val="24"/>
        </w:rPr>
      </w:pPr>
      <w:r w:rsidRPr="00DC0190">
        <w:rPr>
          <w:sz w:val="24"/>
        </w:rPr>
        <w:t xml:space="preserve">Ayurveda education in India is </w:t>
      </w:r>
      <w:r w:rsidR="002D41B9" w:rsidRPr="00DC0190">
        <w:rPr>
          <w:sz w:val="24"/>
        </w:rPr>
        <w:t xml:space="preserve">currently </w:t>
      </w:r>
      <w:r w:rsidRPr="00DC0190">
        <w:rPr>
          <w:sz w:val="24"/>
        </w:rPr>
        <w:t>facing a</w:t>
      </w:r>
      <w:r w:rsidR="00602B64" w:rsidRPr="00DC0190">
        <w:rPr>
          <w:sz w:val="24"/>
        </w:rPr>
        <w:t xml:space="preserve">n </w:t>
      </w:r>
      <w:proofErr w:type="spellStart"/>
      <w:r w:rsidR="00602B64" w:rsidRPr="00DC0190">
        <w:rPr>
          <w:sz w:val="24"/>
        </w:rPr>
        <w:t>all time</w:t>
      </w:r>
      <w:proofErr w:type="spellEnd"/>
      <w:r w:rsidR="00602B64" w:rsidRPr="00DC0190">
        <w:rPr>
          <w:sz w:val="24"/>
        </w:rPr>
        <w:t xml:space="preserve"> high </w:t>
      </w:r>
      <w:r w:rsidRPr="00DC0190">
        <w:rPr>
          <w:sz w:val="24"/>
        </w:rPr>
        <w:t>human resource</w:t>
      </w:r>
      <w:r w:rsidR="002D41B9" w:rsidRPr="00DC0190">
        <w:rPr>
          <w:sz w:val="24"/>
        </w:rPr>
        <w:t xml:space="preserve"> crisis</w:t>
      </w:r>
      <w:r w:rsidR="00602B64" w:rsidRPr="00DC0190">
        <w:rPr>
          <w:sz w:val="24"/>
        </w:rPr>
        <w:t>.</w:t>
      </w:r>
      <w:r w:rsidRPr="00DC0190">
        <w:rPr>
          <w:sz w:val="24"/>
        </w:rPr>
        <w:t xml:space="preserve"> </w:t>
      </w:r>
      <w:r w:rsidR="003A5B22" w:rsidRPr="00DC0190">
        <w:rPr>
          <w:sz w:val="24"/>
        </w:rPr>
        <w:t xml:space="preserve">This crisis is </w:t>
      </w:r>
      <w:r w:rsidR="00F66402" w:rsidRPr="00DC0190">
        <w:rPr>
          <w:sz w:val="24"/>
        </w:rPr>
        <w:t>multidimensional spanning</w:t>
      </w:r>
      <w:r w:rsidR="0013259F" w:rsidRPr="00DC0190">
        <w:rPr>
          <w:sz w:val="24"/>
        </w:rPr>
        <w:t xml:space="preserve"> through</w:t>
      </w:r>
      <w:r w:rsidR="003A5B22" w:rsidRPr="00DC0190">
        <w:rPr>
          <w:sz w:val="24"/>
        </w:rPr>
        <w:t xml:space="preserve"> the facets of quality </w:t>
      </w:r>
      <w:r w:rsidR="0013259F" w:rsidRPr="00DC0190">
        <w:rPr>
          <w:sz w:val="24"/>
        </w:rPr>
        <w:t xml:space="preserve">and </w:t>
      </w:r>
      <w:r w:rsidR="003A5B22" w:rsidRPr="00DC0190">
        <w:rPr>
          <w:sz w:val="24"/>
        </w:rPr>
        <w:t xml:space="preserve"> </w:t>
      </w:r>
      <w:r w:rsidR="003D73E0" w:rsidRPr="00DC0190">
        <w:rPr>
          <w:sz w:val="24"/>
        </w:rPr>
        <w:t xml:space="preserve"> </w:t>
      </w:r>
      <w:r w:rsidR="003A5B22" w:rsidRPr="00DC0190">
        <w:rPr>
          <w:sz w:val="24"/>
        </w:rPr>
        <w:t xml:space="preserve"> quantity. </w:t>
      </w:r>
      <w:r w:rsidR="00602B64" w:rsidRPr="00DC0190">
        <w:rPr>
          <w:sz w:val="24"/>
        </w:rPr>
        <w:t>A r</w:t>
      </w:r>
      <w:r w:rsidR="00B40C52" w:rsidRPr="00DC0190">
        <w:rPr>
          <w:sz w:val="24"/>
        </w:rPr>
        <w:t>ecent</w:t>
      </w:r>
      <w:r w:rsidR="00602B64" w:rsidRPr="00DC0190">
        <w:rPr>
          <w:sz w:val="24"/>
        </w:rPr>
        <w:t xml:space="preserve"> in-house look </w:t>
      </w:r>
      <w:r w:rsidR="00C1643E" w:rsidRPr="00DC0190">
        <w:rPr>
          <w:sz w:val="24"/>
        </w:rPr>
        <w:t xml:space="preserve">at </w:t>
      </w:r>
      <w:r w:rsidR="00602B64" w:rsidRPr="00DC0190">
        <w:rPr>
          <w:sz w:val="24"/>
        </w:rPr>
        <w:t>A</w:t>
      </w:r>
      <w:r w:rsidR="0094485A" w:rsidRPr="00DC0190">
        <w:rPr>
          <w:sz w:val="24"/>
        </w:rPr>
        <w:t>yurved</w:t>
      </w:r>
      <w:r w:rsidR="00602B64" w:rsidRPr="00DC0190">
        <w:rPr>
          <w:sz w:val="24"/>
        </w:rPr>
        <w:t xml:space="preserve">a </w:t>
      </w:r>
      <w:r w:rsidR="0094485A" w:rsidRPr="00DC0190">
        <w:rPr>
          <w:sz w:val="24"/>
        </w:rPr>
        <w:t>education</w:t>
      </w:r>
      <w:r w:rsidR="00602B64" w:rsidRPr="00DC0190">
        <w:rPr>
          <w:sz w:val="24"/>
        </w:rPr>
        <w:t xml:space="preserve">al institutions </w:t>
      </w:r>
      <w:r w:rsidR="0013259F" w:rsidRPr="00DC0190">
        <w:rPr>
          <w:sz w:val="24"/>
        </w:rPr>
        <w:t xml:space="preserve">in the country has </w:t>
      </w:r>
      <w:r w:rsidR="00B40C52" w:rsidRPr="00DC0190">
        <w:rPr>
          <w:sz w:val="24"/>
        </w:rPr>
        <w:t>show</w:t>
      </w:r>
      <w:r w:rsidR="0013259F" w:rsidRPr="00DC0190">
        <w:rPr>
          <w:sz w:val="24"/>
        </w:rPr>
        <w:t>n</w:t>
      </w:r>
      <w:r w:rsidR="00B40C52" w:rsidRPr="00DC0190">
        <w:rPr>
          <w:sz w:val="24"/>
        </w:rPr>
        <w:t xml:space="preserve"> </w:t>
      </w:r>
      <w:r w:rsidR="00F66402" w:rsidRPr="00DC0190">
        <w:rPr>
          <w:sz w:val="24"/>
        </w:rPr>
        <w:t xml:space="preserve">a deficit of </w:t>
      </w:r>
      <w:r w:rsidR="00B40C52" w:rsidRPr="00DC0190">
        <w:rPr>
          <w:sz w:val="24"/>
        </w:rPr>
        <w:t>o</w:t>
      </w:r>
      <w:r w:rsidRPr="00DC0190">
        <w:rPr>
          <w:sz w:val="24"/>
        </w:rPr>
        <w:t xml:space="preserve">ver </w:t>
      </w:r>
      <w:r w:rsidR="009E62EA" w:rsidRPr="00DC0190">
        <w:rPr>
          <w:sz w:val="24"/>
        </w:rPr>
        <w:t xml:space="preserve">50 </w:t>
      </w:r>
      <w:proofErr w:type="gramStart"/>
      <w:r w:rsidR="009E62EA" w:rsidRPr="00DC0190">
        <w:rPr>
          <w:sz w:val="24"/>
        </w:rPr>
        <w:t xml:space="preserve">% </w:t>
      </w:r>
      <w:r w:rsidR="00F66402" w:rsidRPr="00DC0190">
        <w:rPr>
          <w:sz w:val="24"/>
        </w:rPr>
        <w:t xml:space="preserve"> in</w:t>
      </w:r>
      <w:proofErr w:type="gramEnd"/>
      <w:r w:rsidR="00F66402" w:rsidRPr="00DC0190">
        <w:rPr>
          <w:sz w:val="24"/>
        </w:rPr>
        <w:t xml:space="preserve"> teaching faculties </w:t>
      </w:r>
      <w:r w:rsidR="009E62EA" w:rsidRPr="00DC0190">
        <w:rPr>
          <w:sz w:val="24"/>
        </w:rPr>
        <w:t xml:space="preserve">and over </w:t>
      </w:r>
      <w:r w:rsidRPr="00DC0190">
        <w:rPr>
          <w:sz w:val="24"/>
        </w:rPr>
        <w:t xml:space="preserve">80% </w:t>
      </w:r>
      <w:r w:rsidR="00F66402" w:rsidRPr="00DC0190">
        <w:rPr>
          <w:sz w:val="24"/>
        </w:rPr>
        <w:t xml:space="preserve"> in </w:t>
      </w:r>
      <w:r w:rsidRPr="00DC0190">
        <w:rPr>
          <w:sz w:val="24"/>
        </w:rPr>
        <w:t>higher facult</w:t>
      </w:r>
      <w:r w:rsidR="00602B64" w:rsidRPr="00DC0190">
        <w:rPr>
          <w:sz w:val="24"/>
        </w:rPr>
        <w:t>ies</w:t>
      </w:r>
      <w:r w:rsidR="0094485A" w:rsidRPr="00DC0190">
        <w:rPr>
          <w:sz w:val="24"/>
        </w:rPr>
        <w:t xml:space="preserve">. </w:t>
      </w:r>
      <w:r w:rsidR="003B29E9" w:rsidRPr="00DC0190">
        <w:rPr>
          <w:sz w:val="24"/>
        </w:rPr>
        <w:t xml:space="preserve">Comptroller and Auditor General of India, 2018 report on social, general and economic sectors in National Capital </w:t>
      </w:r>
      <w:proofErr w:type="gramStart"/>
      <w:r w:rsidR="003B29E9" w:rsidRPr="00DC0190">
        <w:rPr>
          <w:sz w:val="24"/>
        </w:rPr>
        <w:t xml:space="preserve">Region  </w:t>
      </w:r>
      <w:r w:rsidR="0013259F" w:rsidRPr="00DC0190">
        <w:rPr>
          <w:sz w:val="24"/>
        </w:rPr>
        <w:t>point</w:t>
      </w:r>
      <w:r w:rsidR="00F66402" w:rsidRPr="00DC0190">
        <w:rPr>
          <w:sz w:val="24"/>
        </w:rPr>
        <w:t>s</w:t>
      </w:r>
      <w:proofErr w:type="gramEnd"/>
      <w:r w:rsidR="0013259F" w:rsidRPr="00DC0190">
        <w:rPr>
          <w:sz w:val="24"/>
        </w:rPr>
        <w:t xml:space="preserve"> </w:t>
      </w:r>
      <w:r w:rsidR="003B29E9" w:rsidRPr="00DC0190">
        <w:rPr>
          <w:sz w:val="24"/>
        </w:rPr>
        <w:t xml:space="preserve"> soaring </w:t>
      </w:r>
      <w:r w:rsidR="0013259F" w:rsidRPr="00DC0190">
        <w:rPr>
          <w:sz w:val="24"/>
        </w:rPr>
        <w:t xml:space="preserve">37-52% </w:t>
      </w:r>
      <w:r w:rsidR="003B29E9" w:rsidRPr="00DC0190">
        <w:rPr>
          <w:sz w:val="24"/>
        </w:rPr>
        <w:t xml:space="preserve">deficit in the sector ( 1). </w:t>
      </w:r>
      <w:r w:rsidR="00006FC3" w:rsidRPr="00DC0190">
        <w:rPr>
          <w:sz w:val="24"/>
        </w:rPr>
        <w:t>In a similar situation, a</w:t>
      </w:r>
      <w:r w:rsidR="003B29E9" w:rsidRPr="00DC0190">
        <w:rPr>
          <w:sz w:val="24"/>
        </w:rPr>
        <w:t xml:space="preserve">s a consequence, Maharashtra University of Health </w:t>
      </w:r>
      <w:r w:rsidR="00D338B7" w:rsidRPr="00DC0190">
        <w:rPr>
          <w:sz w:val="24"/>
        </w:rPr>
        <w:t>Sciences (</w:t>
      </w:r>
      <w:r w:rsidR="003B29E9" w:rsidRPr="00DC0190">
        <w:rPr>
          <w:sz w:val="24"/>
        </w:rPr>
        <w:t xml:space="preserve">MUHS) </w:t>
      </w:r>
      <w:r w:rsidR="0013259F" w:rsidRPr="00DC0190">
        <w:rPr>
          <w:sz w:val="24"/>
        </w:rPr>
        <w:t>recently</w:t>
      </w:r>
      <w:r w:rsidR="003B29E9" w:rsidRPr="00DC0190">
        <w:rPr>
          <w:sz w:val="24"/>
        </w:rPr>
        <w:t xml:space="preserve"> stop</w:t>
      </w:r>
      <w:r w:rsidR="00882C14" w:rsidRPr="00DC0190">
        <w:rPr>
          <w:sz w:val="24"/>
        </w:rPr>
        <w:t>ped</w:t>
      </w:r>
      <w:r w:rsidR="003B29E9" w:rsidRPr="00DC0190">
        <w:rPr>
          <w:sz w:val="24"/>
        </w:rPr>
        <w:t xml:space="preserve"> </w:t>
      </w:r>
      <w:r w:rsidR="00882C14" w:rsidRPr="00DC0190">
        <w:rPr>
          <w:sz w:val="24"/>
        </w:rPr>
        <w:t>considering applications</w:t>
      </w:r>
      <w:r w:rsidR="003B29E9" w:rsidRPr="00DC0190">
        <w:rPr>
          <w:sz w:val="24"/>
        </w:rPr>
        <w:t xml:space="preserve"> to open Ayurveda colleges in </w:t>
      </w:r>
      <w:r w:rsidR="004773CF" w:rsidRPr="00DC0190">
        <w:rPr>
          <w:sz w:val="24"/>
        </w:rPr>
        <w:t xml:space="preserve">the </w:t>
      </w:r>
      <w:r w:rsidR="00882C14" w:rsidRPr="00DC0190">
        <w:rPr>
          <w:sz w:val="24"/>
        </w:rPr>
        <w:t>state for</w:t>
      </w:r>
      <w:r w:rsidR="003B29E9" w:rsidRPr="00DC0190">
        <w:rPr>
          <w:sz w:val="24"/>
        </w:rPr>
        <w:t xml:space="preserve"> next two years (2).  </w:t>
      </w:r>
      <w:r w:rsidR="0094485A" w:rsidRPr="00DC0190">
        <w:rPr>
          <w:sz w:val="24"/>
        </w:rPr>
        <w:t>M</w:t>
      </w:r>
      <w:r w:rsidR="002D41B9" w:rsidRPr="00DC0190">
        <w:rPr>
          <w:sz w:val="24"/>
        </w:rPr>
        <w:t>ulti</w:t>
      </w:r>
      <w:r w:rsidR="00420C98" w:rsidRPr="00DC0190">
        <w:rPr>
          <w:sz w:val="24"/>
        </w:rPr>
        <w:t xml:space="preserve">tude </w:t>
      </w:r>
      <w:r w:rsidR="00602B64" w:rsidRPr="00DC0190">
        <w:rPr>
          <w:sz w:val="24"/>
        </w:rPr>
        <w:t>lead</w:t>
      </w:r>
      <w:r w:rsidR="00C1643E" w:rsidRPr="00DC0190">
        <w:rPr>
          <w:sz w:val="24"/>
        </w:rPr>
        <w:t>ing</w:t>
      </w:r>
      <w:r w:rsidR="00602B64" w:rsidRPr="00DC0190">
        <w:rPr>
          <w:sz w:val="24"/>
        </w:rPr>
        <w:t xml:space="preserve"> to th</w:t>
      </w:r>
      <w:r w:rsidR="0013259F" w:rsidRPr="00DC0190">
        <w:rPr>
          <w:sz w:val="24"/>
        </w:rPr>
        <w:t xml:space="preserve">e </w:t>
      </w:r>
      <w:proofErr w:type="gramStart"/>
      <w:r w:rsidR="00882C14" w:rsidRPr="00DC0190">
        <w:rPr>
          <w:sz w:val="24"/>
        </w:rPr>
        <w:t xml:space="preserve">faculty </w:t>
      </w:r>
      <w:r w:rsidR="0013259F" w:rsidRPr="00DC0190">
        <w:rPr>
          <w:sz w:val="24"/>
        </w:rPr>
        <w:t xml:space="preserve"> crisis</w:t>
      </w:r>
      <w:proofErr w:type="gramEnd"/>
      <w:r w:rsidR="0013259F" w:rsidRPr="00DC0190">
        <w:rPr>
          <w:sz w:val="24"/>
        </w:rPr>
        <w:t xml:space="preserve"> in </w:t>
      </w:r>
      <w:r w:rsidR="00882C14" w:rsidRPr="00DC0190">
        <w:rPr>
          <w:sz w:val="24"/>
        </w:rPr>
        <w:t>Ayurveda include</w:t>
      </w:r>
      <w:r w:rsidR="00602B64" w:rsidRPr="00DC0190">
        <w:rPr>
          <w:sz w:val="24"/>
        </w:rPr>
        <w:t xml:space="preserve"> </w:t>
      </w:r>
      <w:r w:rsidR="00420C98" w:rsidRPr="00DC0190">
        <w:rPr>
          <w:sz w:val="24"/>
        </w:rPr>
        <w:t xml:space="preserve">poor recruitment policy, erratic </w:t>
      </w:r>
      <w:r w:rsidR="0013259F" w:rsidRPr="00DC0190">
        <w:rPr>
          <w:sz w:val="24"/>
        </w:rPr>
        <w:t xml:space="preserve">and malignant </w:t>
      </w:r>
      <w:r w:rsidR="0094485A" w:rsidRPr="00DC0190">
        <w:rPr>
          <w:sz w:val="24"/>
        </w:rPr>
        <w:t>growth</w:t>
      </w:r>
      <w:r w:rsidR="0013259F" w:rsidRPr="00DC0190">
        <w:rPr>
          <w:sz w:val="24"/>
        </w:rPr>
        <w:t xml:space="preserve"> of </w:t>
      </w:r>
      <w:r w:rsidR="001D3D6E" w:rsidRPr="00DC0190">
        <w:rPr>
          <w:sz w:val="24"/>
        </w:rPr>
        <w:t xml:space="preserve">new </w:t>
      </w:r>
      <w:r w:rsidR="0013259F" w:rsidRPr="00DC0190">
        <w:rPr>
          <w:sz w:val="24"/>
        </w:rPr>
        <w:t>institutions</w:t>
      </w:r>
      <w:r w:rsidR="00D338B7" w:rsidRPr="00DC0190">
        <w:rPr>
          <w:sz w:val="24"/>
        </w:rPr>
        <w:t xml:space="preserve">, </w:t>
      </w:r>
      <w:proofErr w:type="spellStart"/>
      <w:r w:rsidR="00D338B7" w:rsidRPr="00DC0190">
        <w:rPr>
          <w:sz w:val="24"/>
        </w:rPr>
        <w:t>non function</w:t>
      </w:r>
      <w:r w:rsidR="00690E84" w:rsidRPr="00DC0190">
        <w:rPr>
          <w:sz w:val="24"/>
        </w:rPr>
        <w:t>al</w:t>
      </w:r>
      <w:proofErr w:type="spellEnd"/>
      <w:r w:rsidR="00D338B7" w:rsidRPr="00DC0190">
        <w:rPr>
          <w:sz w:val="24"/>
        </w:rPr>
        <w:t xml:space="preserve"> </w:t>
      </w:r>
      <w:r w:rsidR="00420C98" w:rsidRPr="00DC0190">
        <w:rPr>
          <w:sz w:val="24"/>
        </w:rPr>
        <w:t>promotional opportunities and highly discriminative salary structure</w:t>
      </w:r>
      <w:r w:rsidR="003A5B22" w:rsidRPr="00DC0190">
        <w:rPr>
          <w:sz w:val="24"/>
        </w:rPr>
        <w:t xml:space="preserve">s </w:t>
      </w:r>
      <w:r w:rsidR="003D73E0" w:rsidRPr="00DC0190">
        <w:rPr>
          <w:sz w:val="24"/>
        </w:rPr>
        <w:t>in Ayurveda</w:t>
      </w:r>
      <w:r w:rsidR="00C1643E" w:rsidRPr="00DC0190">
        <w:rPr>
          <w:sz w:val="24"/>
        </w:rPr>
        <w:t xml:space="preserve"> teaching fraternity </w:t>
      </w:r>
      <w:r w:rsidR="00690E84" w:rsidRPr="00DC0190">
        <w:rPr>
          <w:sz w:val="24"/>
        </w:rPr>
        <w:t>across the country</w:t>
      </w:r>
      <w:r w:rsidR="00602B64" w:rsidRPr="00DC0190">
        <w:rPr>
          <w:sz w:val="24"/>
        </w:rPr>
        <w:t xml:space="preserve">. </w:t>
      </w:r>
      <w:r w:rsidR="00690E84" w:rsidRPr="00DC0190">
        <w:rPr>
          <w:sz w:val="24"/>
        </w:rPr>
        <w:t xml:space="preserve">It is worst </w:t>
      </w:r>
      <w:r w:rsidR="001C7E4D" w:rsidRPr="00DC0190">
        <w:rPr>
          <w:sz w:val="24"/>
        </w:rPr>
        <w:t>in private</w:t>
      </w:r>
      <w:r w:rsidR="00420C98" w:rsidRPr="00DC0190">
        <w:rPr>
          <w:sz w:val="24"/>
        </w:rPr>
        <w:t xml:space="preserve"> </w:t>
      </w:r>
      <w:r w:rsidR="00A85778" w:rsidRPr="00DC0190">
        <w:rPr>
          <w:sz w:val="24"/>
        </w:rPr>
        <w:t xml:space="preserve">institutions </w:t>
      </w:r>
      <w:r w:rsidR="006732CC" w:rsidRPr="00DC0190">
        <w:rPr>
          <w:sz w:val="24"/>
        </w:rPr>
        <w:t>hiring ghost</w:t>
      </w:r>
      <w:r w:rsidR="001C7E4D" w:rsidRPr="00DC0190">
        <w:rPr>
          <w:sz w:val="24"/>
        </w:rPr>
        <w:t xml:space="preserve"> </w:t>
      </w:r>
      <w:r w:rsidR="00420C98" w:rsidRPr="00DC0190">
        <w:rPr>
          <w:sz w:val="24"/>
        </w:rPr>
        <w:t xml:space="preserve">faculties </w:t>
      </w:r>
      <w:r w:rsidR="00690E84" w:rsidRPr="00DC0190">
        <w:rPr>
          <w:sz w:val="24"/>
        </w:rPr>
        <w:t xml:space="preserve">having </w:t>
      </w:r>
      <w:r w:rsidR="003960D2" w:rsidRPr="00DC0190">
        <w:rPr>
          <w:sz w:val="24"/>
        </w:rPr>
        <w:t xml:space="preserve">no </w:t>
      </w:r>
      <w:r w:rsidR="009B0554" w:rsidRPr="00DC0190">
        <w:rPr>
          <w:sz w:val="24"/>
        </w:rPr>
        <w:t xml:space="preserve">actual </w:t>
      </w:r>
      <w:r w:rsidR="00690E84" w:rsidRPr="00DC0190">
        <w:rPr>
          <w:sz w:val="24"/>
        </w:rPr>
        <w:t xml:space="preserve">role </w:t>
      </w:r>
      <w:r w:rsidR="00A85778" w:rsidRPr="00DC0190">
        <w:rPr>
          <w:sz w:val="24"/>
        </w:rPr>
        <w:t xml:space="preserve">to play </w:t>
      </w:r>
      <w:r w:rsidR="003960D2" w:rsidRPr="00DC0190">
        <w:rPr>
          <w:sz w:val="24"/>
        </w:rPr>
        <w:t xml:space="preserve">in </w:t>
      </w:r>
      <w:r w:rsidR="00690E84" w:rsidRPr="00DC0190">
        <w:rPr>
          <w:sz w:val="24"/>
        </w:rPr>
        <w:t xml:space="preserve">quality of </w:t>
      </w:r>
      <w:r w:rsidR="003960D2" w:rsidRPr="00DC0190">
        <w:rPr>
          <w:sz w:val="24"/>
        </w:rPr>
        <w:t xml:space="preserve">Ayurveda education.  </w:t>
      </w:r>
    </w:p>
    <w:p w:rsidR="002D41B9" w:rsidRPr="00DC0190" w:rsidRDefault="008B4D1A">
      <w:pPr>
        <w:rPr>
          <w:sz w:val="24"/>
        </w:rPr>
      </w:pPr>
      <w:r w:rsidRPr="00DC0190">
        <w:rPr>
          <w:sz w:val="24"/>
        </w:rPr>
        <w:t>Besides the crisis of numbers, t</w:t>
      </w:r>
      <w:r w:rsidR="003A5B22" w:rsidRPr="00DC0190">
        <w:rPr>
          <w:sz w:val="24"/>
        </w:rPr>
        <w:t xml:space="preserve">he quality of </w:t>
      </w:r>
      <w:r w:rsidR="003960D2" w:rsidRPr="00DC0190">
        <w:rPr>
          <w:sz w:val="24"/>
        </w:rPr>
        <w:t xml:space="preserve">what is </w:t>
      </w:r>
      <w:r w:rsidR="003A5B22" w:rsidRPr="00DC0190">
        <w:rPr>
          <w:sz w:val="24"/>
        </w:rPr>
        <w:t xml:space="preserve">  </w:t>
      </w:r>
      <w:r w:rsidR="003960D2" w:rsidRPr="00DC0190">
        <w:rPr>
          <w:sz w:val="24"/>
        </w:rPr>
        <w:t xml:space="preserve">delivered </w:t>
      </w:r>
      <w:r w:rsidRPr="00DC0190">
        <w:rPr>
          <w:sz w:val="24"/>
        </w:rPr>
        <w:t xml:space="preserve">is </w:t>
      </w:r>
      <w:r w:rsidR="001C7E4D" w:rsidRPr="00DC0190">
        <w:rPr>
          <w:sz w:val="24"/>
        </w:rPr>
        <w:t>more worrisome</w:t>
      </w:r>
      <w:r w:rsidR="003960D2" w:rsidRPr="00DC0190">
        <w:rPr>
          <w:sz w:val="24"/>
        </w:rPr>
        <w:t xml:space="preserve">. </w:t>
      </w:r>
      <w:r w:rsidR="00420C98" w:rsidRPr="00DC0190">
        <w:rPr>
          <w:sz w:val="24"/>
        </w:rPr>
        <w:t>E</w:t>
      </w:r>
      <w:r w:rsidR="002D41B9" w:rsidRPr="00DC0190">
        <w:rPr>
          <w:sz w:val="24"/>
        </w:rPr>
        <w:t xml:space="preserve">ducation in Ayurveda is </w:t>
      </w:r>
      <w:r w:rsidR="00420C98" w:rsidRPr="00DC0190">
        <w:rPr>
          <w:sz w:val="24"/>
        </w:rPr>
        <w:t xml:space="preserve">therefore </w:t>
      </w:r>
      <w:r w:rsidR="002D41B9" w:rsidRPr="00DC0190">
        <w:rPr>
          <w:sz w:val="24"/>
        </w:rPr>
        <w:t xml:space="preserve">facing </w:t>
      </w:r>
      <w:r w:rsidR="003A5B22" w:rsidRPr="00DC0190">
        <w:rPr>
          <w:sz w:val="24"/>
        </w:rPr>
        <w:t xml:space="preserve">real </w:t>
      </w:r>
      <w:r w:rsidRPr="00DC0190">
        <w:rPr>
          <w:sz w:val="24"/>
        </w:rPr>
        <w:t xml:space="preserve">doldrums </w:t>
      </w:r>
      <w:r w:rsidR="002D41B9" w:rsidRPr="00DC0190">
        <w:rPr>
          <w:sz w:val="24"/>
        </w:rPr>
        <w:t xml:space="preserve">in terms of </w:t>
      </w:r>
      <w:r w:rsidR="003A5B22" w:rsidRPr="00DC0190">
        <w:rPr>
          <w:sz w:val="24"/>
        </w:rPr>
        <w:t xml:space="preserve">its </w:t>
      </w:r>
      <w:r w:rsidR="002D41B9" w:rsidRPr="00DC0190">
        <w:rPr>
          <w:sz w:val="24"/>
        </w:rPr>
        <w:t>quality</w:t>
      </w:r>
      <w:r w:rsidR="00420C98" w:rsidRPr="00DC0190">
        <w:rPr>
          <w:sz w:val="24"/>
        </w:rPr>
        <w:t xml:space="preserve"> and eventual </w:t>
      </w:r>
      <w:r w:rsidR="00D338B7" w:rsidRPr="00DC0190">
        <w:rPr>
          <w:sz w:val="24"/>
        </w:rPr>
        <w:t>utility (3)</w:t>
      </w:r>
      <w:r w:rsidR="002D41B9" w:rsidRPr="00DC0190">
        <w:rPr>
          <w:sz w:val="24"/>
        </w:rPr>
        <w:t xml:space="preserve">. </w:t>
      </w:r>
      <w:r w:rsidR="00215E5E" w:rsidRPr="00DC0190">
        <w:rPr>
          <w:sz w:val="24"/>
        </w:rPr>
        <w:t>T</w:t>
      </w:r>
      <w:r w:rsidR="00D338B7" w:rsidRPr="00DC0190">
        <w:rPr>
          <w:sz w:val="24"/>
        </w:rPr>
        <w:t>he quality of Ayurved</w:t>
      </w:r>
      <w:r w:rsidR="00215E5E" w:rsidRPr="00DC0190">
        <w:rPr>
          <w:sz w:val="24"/>
        </w:rPr>
        <w:t>a</w:t>
      </w:r>
      <w:r w:rsidR="00D338B7" w:rsidRPr="00DC0190">
        <w:rPr>
          <w:sz w:val="24"/>
        </w:rPr>
        <w:t xml:space="preserve"> education </w:t>
      </w:r>
      <w:r w:rsidR="00E64886" w:rsidRPr="00DC0190">
        <w:rPr>
          <w:sz w:val="24"/>
        </w:rPr>
        <w:t xml:space="preserve">in the country </w:t>
      </w:r>
      <w:proofErr w:type="gramStart"/>
      <w:r w:rsidR="00D338B7" w:rsidRPr="00DC0190">
        <w:rPr>
          <w:sz w:val="24"/>
        </w:rPr>
        <w:t>remained  question</w:t>
      </w:r>
      <w:r w:rsidR="003960D2" w:rsidRPr="00DC0190">
        <w:rPr>
          <w:sz w:val="24"/>
        </w:rPr>
        <w:t>able</w:t>
      </w:r>
      <w:proofErr w:type="gramEnd"/>
      <w:r w:rsidR="00D338B7" w:rsidRPr="00DC0190">
        <w:rPr>
          <w:sz w:val="24"/>
        </w:rPr>
        <w:t xml:space="preserve"> for</w:t>
      </w:r>
      <w:r w:rsidR="003960D2" w:rsidRPr="00DC0190">
        <w:rPr>
          <w:sz w:val="24"/>
        </w:rPr>
        <w:t xml:space="preserve"> long </w:t>
      </w:r>
      <w:r w:rsidR="00D338B7" w:rsidRPr="00DC0190">
        <w:rPr>
          <w:sz w:val="24"/>
        </w:rPr>
        <w:t xml:space="preserve"> </w:t>
      </w:r>
      <w:r w:rsidR="00E64886" w:rsidRPr="00DC0190">
        <w:rPr>
          <w:sz w:val="24"/>
        </w:rPr>
        <w:t xml:space="preserve"> </w:t>
      </w:r>
      <w:r w:rsidR="00D338B7" w:rsidRPr="00DC0190">
        <w:rPr>
          <w:sz w:val="24"/>
        </w:rPr>
        <w:t xml:space="preserve">and </w:t>
      </w:r>
      <w:r w:rsidR="006732CC" w:rsidRPr="00DC0190">
        <w:rPr>
          <w:sz w:val="24"/>
        </w:rPr>
        <w:t>was</w:t>
      </w:r>
      <w:r w:rsidR="001C7E4D" w:rsidRPr="00DC0190">
        <w:rPr>
          <w:sz w:val="24"/>
        </w:rPr>
        <w:t xml:space="preserve"> </w:t>
      </w:r>
      <w:r w:rsidR="003960D2" w:rsidRPr="00DC0190">
        <w:rPr>
          <w:sz w:val="24"/>
        </w:rPr>
        <w:t xml:space="preserve">attempted to be reformed </w:t>
      </w:r>
      <w:r w:rsidR="009B0554" w:rsidRPr="00DC0190">
        <w:rPr>
          <w:sz w:val="24"/>
        </w:rPr>
        <w:t>earlier also</w:t>
      </w:r>
      <w:r w:rsidR="001C7E4D" w:rsidRPr="00DC0190">
        <w:rPr>
          <w:sz w:val="24"/>
        </w:rPr>
        <w:t>. A</w:t>
      </w:r>
      <w:r w:rsidR="009B0554" w:rsidRPr="00DC0190">
        <w:rPr>
          <w:sz w:val="24"/>
        </w:rPr>
        <w:t>ll such attempts</w:t>
      </w:r>
      <w:r w:rsidR="00215E5E" w:rsidRPr="00DC0190">
        <w:rPr>
          <w:sz w:val="24"/>
        </w:rPr>
        <w:t xml:space="preserve"> </w:t>
      </w:r>
      <w:proofErr w:type="gramStart"/>
      <w:r w:rsidR="00215E5E" w:rsidRPr="00DC0190">
        <w:rPr>
          <w:sz w:val="24"/>
        </w:rPr>
        <w:t xml:space="preserve">however </w:t>
      </w:r>
      <w:r w:rsidR="009B0554" w:rsidRPr="00DC0190">
        <w:rPr>
          <w:sz w:val="24"/>
        </w:rPr>
        <w:t xml:space="preserve"> </w:t>
      </w:r>
      <w:r w:rsidR="00D338B7" w:rsidRPr="00DC0190">
        <w:rPr>
          <w:sz w:val="24"/>
        </w:rPr>
        <w:t>remained</w:t>
      </w:r>
      <w:proofErr w:type="gramEnd"/>
      <w:r w:rsidR="00E64886" w:rsidRPr="00DC0190">
        <w:rPr>
          <w:sz w:val="24"/>
        </w:rPr>
        <w:t xml:space="preserve"> </w:t>
      </w:r>
      <w:r w:rsidR="008642B1" w:rsidRPr="00DC0190">
        <w:rPr>
          <w:sz w:val="24"/>
        </w:rPr>
        <w:t xml:space="preserve">focused upon </w:t>
      </w:r>
      <w:r w:rsidR="00E64886" w:rsidRPr="00DC0190">
        <w:rPr>
          <w:sz w:val="24"/>
        </w:rPr>
        <w:t xml:space="preserve"> </w:t>
      </w:r>
      <w:r w:rsidR="006732CC" w:rsidRPr="00DC0190">
        <w:rPr>
          <w:sz w:val="24"/>
        </w:rPr>
        <w:t>curriculum  and pedagogy</w:t>
      </w:r>
      <w:r w:rsidR="001C7E4D" w:rsidRPr="00DC0190">
        <w:rPr>
          <w:sz w:val="24"/>
        </w:rPr>
        <w:t xml:space="preserve"> </w:t>
      </w:r>
      <w:r w:rsidR="00E64886" w:rsidRPr="00DC0190">
        <w:rPr>
          <w:sz w:val="24"/>
        </w:rPr>
        <w:t xml:space="preserve">  without </w:t>
      </w:r>
      <w:r w:rsidR="00BC1BC2" w:rsidRPr="00DC0190">
        <w:rPr>
          <w:sz w:val="24"/>
        </w:rPr>
        <w:t xml:space="preserve">heeding </w:t>
      </w:r>
      <w:r w:rsidR="00E64886" w:rsidRPr="00DC0190">
        <w:rPr>
          <w:sz w:val="24"/>
        </w:rPr>
        <w:t xml:space="preserve"> seriously at its human resource management reform</w:t>
      </w:r>
      <w:r w:rsidR="008642B1" w:rsidRPr="00DC0190">
        <w:rPr>
          <w:sz w:val="24"/>
        </w:rPr>
        <w:t xml:space="preserve"> needs</w:t>
      </w:r>
      <w:r w:rsidR="00E64886" w:rsidRPr="00DC0190">
        <w:rPr>
          <w:sz w:val="24"/>
        </w:rPr>
        <w:t xml:space="preserve">( 4) .  </w:t>
      </w:r>
      <w:r w:rsidR="00D338B7" w:rsidRPr="00DC0190">
        <w:rPr>
          <w:sz w:val="24"/>
        </w:rPr>
        <w:t xml:space="preserve">  </w:t>
      </w:r>
    </w:p>
    <w:p w:rsidR="00E2023C" w:rsidRPr="00DC0190" w:rsidRDefault="002D41B9" w:rsidP="00E2023C">
      <w:pPr>
        <w:rPr>
          <w:sz w:val="24"/>
        </w:rPr>
      </w:pPr>
      <w:r w:rsidRPr="00DC0190">
        <w:rPr>
          <w:sz w:val="24"/>
        </w:rPr>
        <w:t xml:space="preserve">In India of our ages, for </w:t>
      </w:r>
      <w:r w:rsidR="004A14D5" w:rsidRPr="00DC0190">
        <w:rPr>
          <w:sz w:val="24"/>
        </w:rPr>
        <w:t>some</w:t>
      </w:r>
      <w:r w:rsidRPr="00DC0190">
        <w:rPr>
          <w:sz w:val="24"/>
        </w:rPr>
        <w:t xml:space="preserve">one </w:t>
      </w:r>
      <w:proofErr w:type="gramStart"/>
      <w:r w:rsidR="004A14D5" w:rsidRPr="00DC0190">
        <w:rPr>
          <w:sz w:val="24"/>
        </w:rPr>
        <w:t xml:space="preserve">seeking </w:t>
      </w:r>
      <w:r w:rsidRPr="00DC0190">
        <w:rPr>
          <w:sz w:val="24"/>
        </w:rPr>
        <w:t xml:space="preserve"> a</w:t>
      </w:r>
      <w:proofErr w:type="gramEnd"/>
      <w:r w:rsidRPr="00DC0190">
        <w:rPr>
          <w:sz w:val="24"/>
        </w:rPr>
        <w:t xml:space="preserve"> career in medicine, Ayurveda </w:t>
      </w:r>
      <w:r w:rsidR="008642B1" w:rsidRPr="00DC0190">
        <w:rPr>
          <w:sz w:val="24"/>
        </w:rPr>
        <w:t xml:space="preserve">sparingly </w:t>
      </w:r>
      <w:r w:rsidR="004A14D5" w:rsidRPr="00DC0190">
        <w:rPr>
          <w:sz w:val="24"/>
        </w:rPr>
        <w:t xml:space="preserve">comes </w:t>
      </w:r>
      <w:r w:rsidR="003A5B22" w:rsidRPr="00DC0190">
        <w:rPr>
          <w:sz w:val="24"/>
        </w:rPr>
        <w:t xml:space="preserve"> </w:t>
      </w:r>
      <w:r w:rsidR="008642B1" w:rsidRPr="00DC0190">
        <w:rPr>
          <w:sz w:val="24"/>
        </w:rPr>
        <w:t xml:space="preserve">as a primary choice. </w:t>
      </w:r>
      <w:r w:rsidRPr="00DC0190">
        <w:rPr>
          <w:sz w:val="24"/>
        </w:rPr>
        <w:t>Unfortuna</w:t>
      </w:r>
      <w:r w:rsidR="006D1EDE" w:rsidRPr="00DC0190">
        <w:rPr>
          <w:sz w:val="24"/>
        </w:rPr>
        <w:t>tel</w:t>
      </w:r>
      <w:r w:rsidRPr="00DC0190">
        <w:rPr>
          <w:sz w:val="24"/>
        </w:rPr>
        <w:t xml:space="preserve">y, this </w:t>
      </w:r>
      <w:r w:rsidR="00136121" w:rsidRPr="00DC0190">
        <w:rPr>
          <w:sz w:val="24"/>
        </w:rPr>
        <w:t xml:space="preserve">feeling </w:t>
      </w:r>
      <w:proofErr w:type="gramStart"/>
      <w:r w:rsidR="00136121" w:rsidRPr="00DC0190">
        <w:rPr>
          <w:sz w:val="24"/>
        </w:rPr>
        <w:t xml:space="preserve">of </w:t>
      </w:r>
      <w:r w:rsidRPr="00DC0190">
        <w:rPr>
          <w:sz w:val="24"/>
        </w:rPr>
        <w:t xml:space="preserve"> </w:t>
      </w:r>
      <w:r w:rsidR="00136121" w:rsidRPr="00DC0190">
        <w:rPr>
          <w:sz w:val="24"/>
        </w:rPr>
        <w:t>disowning</w:t>
      </w:r>
      <w:proofErr w:type="gramEnd"/>
      <w:r w:rsidR="00136121" w:rsidRPr="00DC0190">
        <w:rPr>
          <w:sz w:val="24"/>
        </w:rPr>
        <w:t xml:space="preserve"> of Ayurveda </w:t>
      </w:r>
      <w:r w:rsidR="008102C4" w:rsidRPr="00DC0190">
        <w:rPr>
          <w:sz w:val="24"/>
        </w:rPr>
        <w:t xml:space="preserve">do </w:t>
      </w:r>
      <w:r w:rsidR="006D1EDE" w:rsidRPr="00DC0190">
        <w:rPr>
          <w:sz w:val="24"/>
        </w:rPr>
        <w:t xml:space="preserve">not </w:t>
      </w:r>
      <w:r w:rsidR="0092179D" w:rsidRPr="00DC0190">
        <w:rPr>
          <w:sz w:val="24"/>
        </w:rPr>
        <w:t xml:space="preserve">change much </w:t>
      </w:r>
      <w:r w:rsidR="00E01235" w:rsidRPr="00DC0190">
        <w:rPr>
          <w:sz w:val="24"/>
        </w:rPr>
        <w:t xml:space="preserve">during the course of </w:t>
      </w:r>
      <w:r w:rsidR="00E219C5" w:rsidRPr="00DC0190">
        <w:rPr>
          <w:sz w:val="24"/>
        </w:rPr>
        <w:t>stud</w:t>
      </w:r>
      <w:r w:rsidR="00E01235" w:rsidRPr="00DC0190">
        <w:rPr>
          <w:sz w:val="24"/>
        </w:rPr>
        <w:t>ies</w:t>
      </w:r>
      <w:r w:rsidR="00E219C5" w:rsidRPr="00DC0190">
        <w:rPr>
          <w:sz w:val="24"/>
        </w:rPr>
        <w:t xml:space="preserve"> </w:t>
      </w:r>
      <w:r w:rsidR="00136121" w:rsidRPr="00DC0190">
        <w:rPr>
          <w:sz w:val="24"/>
        </w:rPr>
        <w:t xml:space="preserve">for those who somehow enroll them in Ayurveda and eventually bag the </w:t>
      </w:r>
      <w:r w:rsidR="006D1EDE" w:rsidRPr="00DC0190">
        <w:rPr>
          <w:sz w:val="24"/>
        </w:rPr>
        <w:t>basic and higher qualifications in Ayurveda</w:t>
      </w:r>
      <w:r w:rsidR="00136121" w:rsidRPr="00DC0190">
        <w:rPr>
          <w:sz w:val="24"/>
        </w:rPr>
        <w:t xml:space="preserve"> without feeling </w:t>
      </w:r>
      <w:r w:rsidR="006732CC" w:rsidRPr="00DC0190">
        <w:rPr>
          <w:sz w:val="24"/>
        </w:rPr>
        <w:t>truly</w:t>
      </w:r>
      <w:r w:rsidR="001C7E4D" w:rsidRPr="00DC0190">
        <w:rPr>
          <w:sz w:val="24"/>
        </w:rPr>
        <w:t xml:space="preserve"> </w:t>
      </w:r>
      <w:r w:rsidR="00136121" w:rsidRPr="00DC0190">
        <w:rPr>
          <w:sz w:val="24"/>
        </w:rPr>
        <w:t xml:space="preserve"> </w:t>
      </w:r>
      <w:r w:rsidR="00E01235" w:rsidRPr="00DC0190">
        <w:rPr>
          <w:sz w:val="24"/>
        </w:rPr>
        <w:t>connected</w:t>
      </w:r>
      <w:r w:rsidR="00E219C5" w:rsidRPr="00DC0190">
        <w:rPr>
          <w:sz w:val="24"/>
        </w:rPr>
        <w:t xml:space="preserve"> with the subject</w:t>
      </w:r>
      <w:r w:rsidR="008102C4" w:rsidRPr="00DC0190">
        <w:rPr>
          <w:sz w:val="24"/>
        </w:rPr>
        <w:t xml:space="preserve">. </w:t>
      </w:r>
    </w:p>
    <w:p w:rsidR="00B551C2" w:rsidRPr="00DC0190" w:rsidRDefault="00136121">
      <w:pPr>
        <w:rPr>
          <w:sz w:val="24"/>
        </w:rPr>
      </w:pPr>
      <w:r w:rsidRPr="00DC0190">
        <w:rPr>
          <w:sz w:val="24"/>
        </w:rPr>
        <w:t xml:space="preserve">In the absence of </w:t>
      </w:r>
      <w:r w:rsidR="00210F76" w:rsidRPr="00DC0190">
        <w:rPr>
          <w:sz w:val="24"/>
        </w:rPr>
        <w:t xml:space="preserve">other reachable </w:t>
      </w:r>
      <w:r w:rsidRPr="00DC0190">
        <w:rPr>
          <w:sz w:val="24"/>
        </w:rPr>
        <w:t xml:space="preserve">avenues to build the career, teaching comes as </w:t>
      </w:r>
      <w:r w:rsidR="006732CC" w:rsidRPr="00DC0190">
        <w:rPr>
          <w:sz w:val="24"/>
        </w:rPr>
        <w:t>an achievable</w:t>
      </w:r>
      <w:r w:rsidR="001C7E4D" w:rsidRPr="00DC0190">
        <w:rPr>
          <w:sz w:val="24"/>
        </w:rPr>
        <w:t xml:space="preserve"> </w:t>
      </w:r>
      <w:r w:rsidR="00E219C5" w:rsidRPr="00DC0190">
        <w:rPr>
          <w:sz w:val="24"/>
        </w:rPr>
        <w:t xml:space="preserve">career </w:t>
      </w:r>
      <w:r w:rsidR="00232300" w:rsidRPr="00DC0190">
        <w:rPr>
          <w:sz w:val="24"/>
        </w:rPr>
        <w:t>choice</w:t>
      </w:r>
      <w:r w:rsidRPr="00DC0190">
        <w:rPr>
          <w:sz w:val="24"/>
        </w:rPr>
        <w:t xml:space="preserve"> to Ayurveda post graduates</w:t>
      </w:r>
      <w:r w:rsidR="00232300" w:rsidRPr="00DC0190">
        <w:rPr>
          <w:sz w:val="24"/>
        </w:rPr>
        <w:t xml:space="preserve">. </w:t>
      </w:r>
      <w:r w:rsidRPr="00DC0190">
        <w:rPr>
          <w:sz w:val="24"/>
        </w:rPr>
        <w:t>Sprouting private institutions fuel this and subsequently the one who never wanted to study Ayurveda, become</w:t>
      </w:r>
      <w:r w:rsidR="00210F76" w:rsidRPr="00DC0190">
        <w:rPr>
          <w:sz w:val="24"/>
        </w:rPr>
        <w:t>s</w:t>
      </w:r>
      <w:r w:rsidRPr="00DC0190">
        <w:rPr>
          <w:sz w:val="24"/>
        </w:rPr>
        <w:t xml:space="preserve"> a teacher having </w:t>
      </w:r>
      <w:r w:rsidR="00210F76" w:rsidRPr="00DC0190">
        <w:rPr>
          <w:sz w:val="24"/>
        </w:rPr>
        <w:t xml:space="preserve">primary responsibility of </w:t>
      </w:r>
      <w:r w:rsidRPr="00DC0190">
        <w:rPr>
          <w:sz w:val="24"/>
        </w:rPr>
        <w:t>teach</w:t>
      </w:r>
      <w:r w:rsidR="00210F76" w:rsidRPr="00DC0190">
        <w:rPr>
          <w:sz w:val="24"/>
        </w:rPr>
        <w:t>ing</w:t>
      </w:r>
      <w:r w:rsidRPr="00DC0190">
        <w:rPr>
          <w:sz w:val="24"/>
        </w:rPr>
        <w:t xml:space="preserve"> Ayurveda.    </w:t>
      </w:r>
      <w:r w:rsidR="00232300" w:rsidRPr="00DC0190">
        <w:rPr>
          <w:sz w:val="24"/>
        </w:rPr>
        <w:t xml:space="preserve">This is not </w:t>
      </w:r>
      <w:r w:rsidR="008102C4" w:rsidRPr="00DC0190">
        <w:rPr>
          <w:sz w:val="24"/>
        </w:rPr>
        <w:t xml:space="preserve">much </w:t>
      </w:r>
      <w:r w:rsidR="00232300" w:rsidRPr="00DC0190">
        <w:rPr>
          <w:sz w:val="24"/>
        </w:rPr>
        <w:t xml:space="preserve">difficult to speculate the outcome </w:t>
      </w:r>
      <w:r w:rsidR="00210F76" w:rsidRPr="00DC0190">
        <w:rPr>
          <w:sz w:val="24"/>
        </w:rPr>
        <w:t xml:space="preserve">of the scenario where </w:t>
      </w:r>
      <w:proofErr w:type="gramStart"/>
      <w:r w:rsidR="00232300" w:rsidRPr="00DC0190">
        <w:rPr>
          <w:sz w:val="24"/>
        </w:rPr>
        <w:t xml:space="preserve">education  </w:t>
      </w:r>
      <w:r w:rsidR="00210F76" w:rsidRPr="00DC0190">
        <w:rPr>
          <w:sz w:val="24"/>
        </w:rPr>
        <w:t>is</w:t>
      </w:r>
      <w:proofErr w:type="gramEnd"/>
      <w:r w:rsidR="00210F76" w:rsidRPr="00DC0190">
        <w:rPr>
          <w:sz w:val="24"/>
        </w:rPr>
        <w:t xml:space="preserve"> </w:t>
      </w:r>
      <w:r w:rsidR="00232300" w:rsidRPr="00DC0190">
        <w:rPr>
          <w:sz w:val="24"/>
        </w:rPr>
        <w:t xml:space="preserve">imparted by </w:t>
      </w:r>
      <w:r w:rsidR="00703881" w:rsidRPr="00DC0190">
        <w:rPr>
          <w:sz w:val="24"/>
        </w:rPr>
        <w:t xml:space="preserve">an </w:t>
      </w:r>
      <w:r w:rsidR="00232300" w:rsidRPr="00DC0190">
        <w:rPr>
          <w:sz w:val="24"/>
        </w:rPr>
        <w:t>unwilling teacher</w:t>
      </w:r>
      <w:r w:rsidR="006808B9" w:rsidRPr="00DC0190">
        <w:rPr>
          <w:sz w:val="24"/>
        </w:rPr>
        <w:t xml:space="preserve"> </w:t>
      </w:r>
      <w:r w:rsidR="00663670" w:rsidRPr="00DC0190">
        <w:rPr>
          <w:sz w:val="24"/>
        </w:rPr>
        <w:t>(</w:t>
      </w:r>
      <w:r w:rsidR="004F7145" w:rsidRPr="00DC0190">
        <w:rPr>
          <w:sz w:val="24"/>
        </w:rPr>
        <w:t xml:space="preserve"> 5, 6 )</w:t>
      </w:r>
      <w:r w:rsidR="00703881" w:rsidRPr="00DC0190">
        <w:rPr>
          <w:sz w:val="24"/>
        </w:rPr>
        <w:t xml:space="preserve">. In the forthcoming passages various </w:t>
      </w:r>
      <w:proofErr w:type="gramStart"/>
      <w:r w:rsidR="006808B9" w:rsidRPr="00DC0190">
        <w:rPr>
          <w:sz w:val="24"/>
        </w:rPr>
        <w:t xml:space="preserve">factors </w:t>
      </w:r>
      <w:r w:rsidR="007A1E5E" w:rsidRPr="00DC0190">
        <w:rPr>
          <w:sz w:val="24"/>
        </w:rPr>
        <w:t xml:space="preserve"> related</w:t>
      </w:r>
      <w:proofErr w:type="gramEnd"/>
      <w:r w:rsidR="007A1E5E" w:rsidRPr="00DC0190">
        <w:rPr>
          <w:sz w:val="24"/>
        </w:rPr>
        <w:t xml:space="preserve"> to the poor state of Ayurveda education in India </w:t>
      </w:r>
      <w:r w:rsidR="006808B9" w:rsidRPr="00DC0190">
        <w:rPr>
          <w:sz w:val="24"/>
        </w:rPr>
        <w:t xml:space="preserve">are enumerated  and </w:t>
      </w:r>
      <w:r w:rsidR="007A1E5E" w:rsidRPr="00DC0190">
        <w:rPr>
          <w:sz w:val="24"/>
        </w:rPr>
        <w:t xml:space="preserve">their </w:t>
      </w:r>
      <w:r w:rsidR="00B551C2" w:rsidRPr="00DC0190">
        <w:rPr>
          <w:sz w:val="24"/>
        </w:rPr>
        <w:t xml:space="preserve">possible </w:t>
      </w:r>
      <w:r w:rsidR="007A1E5E" w:rsidRPr="00DC0190">
        <w:rPr>
          <w:sz w:val="24"/>
        </w:rPr>
        <w:t>remedial measures</w:t>
      </w:r>
      <w:r w:rsidR="006808B9" w:rsidRPr="00DC0190">
        <w:rPr>
          <w:sz w:val="24"/>
        </w:rPr>
        <w:t xml:space="preserve"> are suggested</w:t>
      </w:r>
      <w:r w:rsidR="007A1E5E" w:rsidRPr="00DC0190">
        <w:rPr>
          <w:sz w:val="24"/>
        </w:rPr>
        <w:t>.</w:t>
      </w:r>
    </w:p>
    <w:p w:rsidR="00CF3384" w:rsidRPr="00DC0190" w:rsidRDefault="00CF3384">
      <w:pPr>
        <w:rPr>
          <w:b/>
          <w:sz w:val="24"/>
        </w:rPr>
      </w:pPr>
      <w:r w:rsidRPr="00DC0190">
        <w:rPr>
          <w:b/>
          <w:sz w:val="24"/>
        </w:rPr>
        <w:lastRenderedPageBreak/>
        <w:t xml:space="preserve">Current infrastructure of Ayurveda education in India </w:t>
      </w:r>
      <w:r w:rsidR="00065087" w:rsidRPr="00DC0190">
        <w:rPr>
          <w:b/>
          <w:sz w:val="24"/>
        </w:rPr>
        <w:t xml:space="preserve">and its governance </w:t>
      </w:r>
    </w:p>
    <w:p w:rsidR="006E01B5" w:rsidRPr="00DC0190" w:rsidRDefault="007A1E5E">
      <w:pPr>
        <w:rPr>
          <w:sz w:val="24"/>
        </w:rPr>
      </w:pPr>
      <w:r w:rsidRPr="00DC0190">
        <w:rPr>
          <w:sz w:val="24"/>
        </w:rPr>
        <w:t xml:space="preserve">India </w:t>
      </w:r>
      <w:r w:rsidR="00CC5D87" w:rsidRPr="00DC0190">
        <w:rPr>
          <w:sz w:val="24"/>
        </w:rPr>
        <w:t xml:space="preserve">is </w:t>
      </w:r>
      <w:r w:rsidRPr="00DC0190">
        <w:rPr>
          <w:sz w:val="24"/>
        </w:rPr>
        <w:t xml:space="preserve">the largest human resource producer in Ayurveda. This seems obvious for a country which is the land of </w:t>
      </w:r>
      <w:r w:rsidR="00CF0E2E" w:rsidRPr="00DC0190">
        <w:rPr>
          <w:sz w:val="24"/>
        </w:rPr>
        <w:t xml:space="preserve">its </w:t>
      </w:r>
      <w:r w:rsidRPr="00DC0190">
        <w:rPr>
          <w:sz w:val="24"/>
        </w:rPr>
        <w:t xml:space="preserve">origin and where </w:t>
      </w:r>
      <w:r w:rsidR="00CF0E2E" w:rsidRPr="00DC0190">
        <w:rPr>
          <w:sz w:val="24"/>
        </w:rPr>
        <w:t>it enjoys</w:t>
      </w:r>
      <w:r w:rsidRPr="00DC0190">
        <w:rPr>
          <w:sz w:val="24"/>
        </w:rPr>
        <w:t xml:space="preserve"> an officially recognized status at par with modern </w:t>
      </w:r>
      <w:r w:rsidR="007E7426" w:rsidRPr="00DC0190">
        <w:rPr>
          <w:sz w:val="24"/>
        </w:rPr>
        <w:t>health care</w:t>
      </w:r>
      <w:r w:rsidR="00CF0E2E" w:rsidRPr="00DC0190">
        <w:rPr>
          <w:sz w:val="24"/>
        </w:rPr>
        <w:t xml:space="preserve">. </w:t>
      </w:r>
      <w:r w:rsidRPr="00DC0190">
        <w:rPr>
          <w:sz w:val="24"/>
        </w:rPr>
        <w:t xml:space="preserve">Officially adopted </w:t>
      </w:r>
      <w:r w:rsidR="00CF0E2E" w:rsidRPr="00DC0190">
        <w:rPr>
          <w:sz w:val="24"/>
        </w:rPr>
        <w:t>pluralistic</w:t>
      </w:r>
      <w:r w:rsidRPr="00DC0190">
        <w:rPr>
          <w:sz w:val="24"/>
        </w:rPr>
        <w:t xml:space="preserve"> health care model </w:t>
      </w:r>
      <w:r w:rsidR="007E7426" w:rsidRPr="00DC0190">
        <w:rPr>
          <w:sz w:val="24"/>
        </w:rPr>
        <w:t xml:space="preserve">in </w:t>
      </w:r>
      <w:r w:rsidRPr="00DC0190">
        <w:rPr>
          <w:sz w:val="24"/>
        </w:rPr>
        <w:t xml:space="preserve">India </w:t>
      </w:r>
      <w:r w:rsidR="007E7426" w:rsidRPr="00DC0190">
        <w:rPr>
          <w:sz w:val="24"/>
        </w:rPr>
        <w:t xml:space="preserve">eventually </w:t>
      </w:r>
      <w:r w:rsidRPr="00DC0190">
        <w:rPr>
          <w:sz w:val="24"/>
        </w:rPr>
        <w:t xml:space="preserve">permitted the growth of all </w:t>
      </w:r>
      <w:r w:rsidR="00795E4C" w:rsidRPr="00DC0190">
        <w:rPr>
          <w:sz w:val="24"/>
        </w:rPr>
        <w:t xml:space="preserve">traditional and </w:t>
      </w:r>
      <w:r w:rsidRPr="00DC0190">
        <w:rPr>
          <w:sz w:val="24"/>
        </w:rPr>
        <w:t xml:space="preserve">alternative health care practices prevailing in </w:t>
      </w:r>
      <w:r w:rsidR="00CF0E2E" w:rsidRPr="00DC0190">
        <w:rPr>
          <w:sz w:val="24"/>
        </w:rPr>
        <w:t xml:space="preserve">the country </w:t>
      </w:r>
      <w:r w:rsidR="003E5165" w:rsidRPr="00DC0190">
        <w:rPr>
          <w:sz w:val="24"/>
        </w:rPr>
        <w:t xml:space="preserve">under the ambit of AYUSH </w:t>
      </w:r>
      <w:r w:rsidRPr="00DC0190">
        <w:rPr>
          <w:sz w:val="24"/>
        </w:rPr>
        <w:t xml:space="preserve">by giving them </w:t>
      </w:r>
      <w:r w:rsidR="00CF0E2E" w:rsidRPr="00DC0190">
        <w:rPr>
          <w:sz w:val="24"/>
        </w:rPr>
        <w:t xml:space="preserve">equal </w:t>
      </w:r>
      <w:r w:rsidRPr="00DC0190">
        <w:rPr>
          <w:sz w:val="24"/>
        </w:rPr>
        <w:t xml:space="preserve">opportunities </w:t>
      </w:r>
      <w:r w:rsidR="00CF0E2E" w:rsidRPr="00DC0190">
        <w:rPr>
          <w:sz w:val="24"/>
        </w:rPr>
        <w:t xml:space="preserve">of </w:t>
      </w:r>
      <w:r w:rsidRPr="00DC0190">
        <w:rPr>
          <w:sz w:val="24"/>
        </w:rPr>
        <w:t>practice, research and educat</w:t>
      </w:r>
      <w:r w:rsidR="00CF0E2E" w:rsidRPr="00DC0190">
        <w:rPr>
          <w:sz w:val="24"/>
        </w:rPr>
        <w:t>ion</w:t>
      </w:r>
      <w:r w:rsidRPr="00DC0190">
        <w:rPr>
          <w:sz w:val="24"/>
        </w:rPr>
        <w:t xml:space="preserve">. As a result, </w:t>
      </w:r>
      <w:r w:rsidR="00663670" w:rsidRPr="00DC0190">
        <w:rPr>
          <w:sz w:val="24"/>
        </w:rPr>
        <w:t xml:space="preserve">quantifiable </w:t>
      </w:r>
      <w:r w:rsidR="007667A9" w:rsidRPr="00DC0190">
        <w:rPr>
          <w:sz w:val="24"/>
        </w:rPr>
        <w:t xml:space="preserve">number of educational institutions </w:t>
      </w:r>
      <w:r w:rsidR="003E5165" w:rsidRPr="00DC0190">
        <w:rPr>
          <w:sz w:val="24"/>
        </w:rPr>
        <w:t xml:space="preserve">belonging to </w:t>
      </w:r>
      <w:proofErr w:type="gramStart"/>
      <w:r w:rsidR="003E5165" w:rsidRPr="00DC0190">
        <w:rPr>
          <w:sz w:val="24"/>
        </w:rPr>
        <w:t>various  health</w:t>
      </w:r>
      <w:proofErr w:type="gramEnd"/>
      <w:r w:rsidR="003E5165" w:rsidRPr="00DC0190">
        <w:rPr>
          <w:sz w:val="24"/>
        </w:rPr>
        <w:t xml:space="preserve"> care systems </w:t>
      </w:r>
      <w:r w:rsidR="00795E4C" w:rsidRPr="00DC0190">
        <w:rPr>
          <w:sz w:val="24"/>
        </w:rPr>
        <w:t xml:space="preserve">got </w:t>
      </w:r>
      <w:r w:rsidR="00E136A8" w:rsidRPr="00DC0190">
        <w:rPr>
          <w:sz w:val="24"/>
        </w:rPr>
        <w:t xml:space="preserve">  </w:t>
      </w:r>
      <w:r w:rsidR="00DE587B" w:rsidRPr="00DC0190">
        <w:rPr>
          <w:sz w:val="24"/>
        </w:rPr>
        <w:t xml:space="preserve">established and run </w:t>
      </w:r>
      <w:r w:rsidR="003E5165" w:rsidRPr="00DC0190">
        <w:rPr>
          <w:sz w:val="24"/>
        </w:rPr>
        <w:t xml:space="preserve">across the country. </w:t>
      </w:r>
      <w:r w:rsidR="00DE587B" w:rsidRPr="00DC0190">
        <w:rPr>
          <w:sz w:val="24"/>
        </w:rPr>
        <w:t xml:space="preserve">Ayurveda </w:t>
      </w:r>
      <w:r w:rsidR="00CF0E2E" w:rsidRPr="00DC0190">
        <w:rPr>
          <w:sz w:val="24"/>
        </w:rPr>
        <w:t xml:space="preserve">emerges </w:t>
      </w:r>
      <w:proofErr w:type="gramStart"/>
      <w:r w:rsidR="00CF0E2E" w:rsidRPr="00DC0190">
        <w:rPr>
          <w:sz w:val="24"/>
        </w:rPr>
        <w:t xml:space="preserve">as </w:t>
      </w:r>
      <w:r w:rsidR="007667A9" w:rsidRPr="00DC0190">
        <w:rPr>
          <w:sz w:val="24"/>
        </w:rPr>
        <w:t xml:space="preserve"> </w:t>
      </w:r>
      <w:r w:rsidR="00795E4C" w:rsidRPr="00DC0190">
        <w:rPr>
          <w:sz w:val="24"/>
        </w:rPr>
        <w:t>one</w:t>
      </w:r>
      <w:proofErr w:type="gramEnd"/>
      <w:r w:rsidR="00795E4C" w:rsidRPr="00DC0190">
        <w:rPr>
          <w:sz w:val="24"/>
        </w:rPr>
        <w:t xml:space="preserve"> </w:t>
      </w:r>
      <w:r w:rsidR="00DE587B" w:rsidRPr="00DC0190">
        <w:rPr>
          <w:sz w:val="24"/>
        </w:rPr>
        <w:t>large</w:t>
      </w:r>
      <w:r w:rsidR="007667A9" w:rsidRPr="00DC0190">
        <w:rPr>
          <w:sz w:val="24"/>
        </w:rPr>
        <w:t xml:space="preserve">st </w:t>
      </w:r>
      <w:r w:rsidR="00CF0E2E" w:rsidRPr="00DC0190">
        <w:rPr>
          <w:sz w:val="24"/>
        </w:rPr>
        <w:t xml:space="preserve">stake holder </w:t>
      </w:r>
      <w:r w:rsidR="003E5165" w:rsidRPr="00DC0190">
        <w:rPr>
          <w:sz w:val="24"/>
        </w:rPr>
        <w:t xml:space="preserve">among </w:t>
      </w:r>
      <w:r w:rsidR="00DE587B" w:rsidRPr="00DC0190">
        <w:rPr>
          <w:sz w:val="24"/>
        </w:rPr>
        <w:t>all</w:t>
      </w:r>
      <w:r w:rsidR="003E5165" w:rsidRPr="00DC0190">
        <w:rPr>
          <w:sz w:val="24"/>
        </w:rPr>
        <w:t xml:space="preserve"> such systems</w:t>
      </w:r>
      <w:r w:rsidR="00DE587B" w:rsidRPr="00DC0190">
        <w:rPr>
          <w:sz w:val="24"/>
        </w:rPr>
        <w:t>.</w:t>
      </w:r>
      <w:r w:rsidRPr="00DC0190">
        <w:rPr>
          <w:sz w:val="24"/>
        </w:rPr>
        <w:t xml:space="preserve"> </w:t>
      </w:r>
      <w:r w:rsidR="00161E90" w:rsidRPr="00DC0190">
        <w:rPr>
          <w:sz w:val="24"/>
        </w:rPr>
        <w:t>M</w:t>
      </w:r>
      <w:r w:rsidR="00DD015F" w:rsidRPr="00DC0190">
        <w:rPr>
          <w:sz w:val="24"/>
        </w:rPr>
        <w:t>inistry of AYUSH</w:t>
      </w:r>
      <w:r w:rsidR="007667A9" w:rsidRPr="00DC0190">
        <w:rPr>
          <w:sz w:val="24"/>
        </w:rPr>
        <w:t>, Govt</w:t>
      </w:r>
      <w:r w:rsidR="00795E4C" w:rsidRPr="00DC0190">
        <w:rPr>
          <w:sz w:val="24"/>
        </w:rPr>
        <w:t>.</w:t>
      </w:r>
      <w:r w:rsidR="007667A9" w:rsidRPr="00DC0190">
        <w:rPr>
          <w:sz w:val="24"/>
        </w:rPr>
        <w:t xml:space="preserve"> of India</w:t>
      </w:r>
      <w:r w:rsidR="003E5165" w:rsidRPr="00DC0190">
        <w:rPr>
          <w:sz w:val="24"/>
        </w:rPr>
        <w:t xml:space="preserve"> </w:t>
      </w:r>
      <w:proofErr w:type="gramStart"/>
      <w:r w:rsidR="00161E90" w:rsidRPr="00DC0190">
        <w:rPr>
          <w:sz w:val="24"/>
        </w:rPr>
        <w:t>reports</w:t>
      </w:r>
      <w:r w:rsidR="00795E4C" w:rsidRPr="00DC0190">
        <w:rPr>
          <w:sz w:val="24"/>
        </w:rPr>
        <w:t xml:space="preserve"> </w:t>
      </w:r>
      <w:r w:rsidR="00161E90" w:rsidRPr="00DC0190">
        <w:rPr>
          <w:sz w:val="24"/>
        </w:rPr>
        <w:t xml:space="preserve"> </w:t>
      </w:r>
      <w:r w:rsidR="00DD015F" w:rsidRPr="00DC0190">
        <w:rPr>
          <w:sz w:val="24"/>
        </w:rPr>
        <w:t>338</w:t>
      </w:r>
      <w:proofErr w:type="gramEnd"/>
      <w:r w:rsidR="00DD015F" w:rsidRPr="00DC0190">
        <w:rPr>
          <w:sz w:val="24"/>
        </w:rPr>
        <w:t xml:space="preserve"> </w:t>
      </w:r>
      <w:r w:rsidR="003E5165" w:rsidRPr="00DC0190">
        <w:rPr>
          <w:sz w:val="24"/>
        </w:rPr>
        <w:t xml:space="preserve">under graduate Ayurveda </w:t>
      </w:r>
      <w:r w:rsidR="00DD015F" w:rsidRPr="00DC0190">
        <w:rPr>
          <w:sz w:val="24"/>
        </w:rPr>
        <w:t>colleges</w:t>
      </w:r>
      <w:r w:rsidR="00753FCE" w:rsidRPr="00DC0190">
        <w:rPr>
          <w:sz w:val="24"/>
        </w:rPr>
        <w:t xml:space="preserve"> ( on 1.4.2017) </w:t>
      </w:r>
      <w:r w:rsidR="00DD015F" w:rsidRPr="00DC0190">
        <w:rPr>
          <w:sz w:val="24"/>
        </w:rPr>
        <w:t xml:space="preserve"> </w:t>
      </w:r>
      <w:r w:rsidR="00795E4C" w:rsidRPr="00DC0190">
        <w:rPr>
          <w:sz w:val="24"/>
        </w:rPr>
        <w:t xml:space="preserve">in the country having </w:t>
      </w:r>
      <w:r w:rsidR="003E5165" w:rsidRPr="00DC0190">
        <w:rPr>
          <w:sz w:val="24"/>
        </w:rPr>
        <w:t xml:space="preserve"> </w:t>
      </w:r>
      <w:r w:rsidR="007667A9" w:rsidRPr="00DC0190">
        <w:rPr>
          <w:sz w:val="24"/>
        </w:rPr>
        <w:t>a</w:t>
      </w:r>
      <w:r w:rsidR="00663670" w:rsidRPr="00DC0190">
        <w:rPr>
          <w:sz w:val="24"/>
        </w:rPr>
        <w:t>n</w:t>
      </w:r>
      <w:r w:rsidR="007667A9" w:rsidRPr="00DC0190">
        <w:rPr>
          <w:sz w:val="24"/>
        </w:rPr>
        <w:t xml:space="preserve"> </w:t>
      </w:r>
      <w:r w:rsidR="003E5165" w:rsidRPr="00DC0190">
        <w:rPr>
          <w:sz w:val="24"/>
        </w:rPr>
        <w:t xml:space="preserve">yearly </w:t>
      </w:r>
      <w:r w:rsidR="007667A9" w:rsidRPr="00DC0190">
        <w:rPr>
          <w:sz w:val="24"/>
        </w:rPr>
        <w:t>intake capacity of 21387 students</w:t>
      </w:r>
      <w:r w:rsidR="003E5165" w:rsidRPr="00DC0190">
        <w:rPr>
          <w:sz w:val="24"/>
        </w:rPr>
        <w:t xml:space="preserve">. </w:t>
      </w:r>
      <w:r w:rsidR="00DD015F" w:rsidRPr="00DC0190">
        <w:rPr>
          <w:sz w:val="24"/>
        </w:rPr>
        <w:t xml:space="preserve">Similarly, 138 </w:t>
      </w:r>
      <w:r w:rsidR="00795E4C" w:rsidRPr="00DC0190">
        <w:rPr>
          <w:sz w:val="24"/>
        </w:rPr>
        <w:t xml:space="preserve">Ayurveda </w:t>
      </w:r>
      <w:r w:rsidR="00DD015F" w:rsidRPr="00DC0190">
        <w:rPr>
          <w:sz w:val="24"/>
        </w:rPr>
        <w:t>colleges</w:t>
      </w:r>
      <w:r w:rsidR="009B2493" w:rsidRPr="00DC0190">
        <w:rPr>
          <w:sz w:val="24"/>
        </w:rPr>
        <w:t xml:space="preserve"> </w:t>
      </w:r>
      <w:r w:rsidR="00795E4C" w:rsidRPr="00DC0190">
        <w:rPr>
          <w:sz w:val="24"/>
        </w:rPr>
        <w:t xml:space="preserve">having intake capacity of 4269 students </w:t>
      </w:r>
      <w:r w:rsidR="00161E90" w:rsidRPr="00DC0190">
        <w:rPr>
          <w:sz w:val="24"/>
        </w:rPr>
        <w:t xml:space="preserve">are </w:t>
      </w:r>
      <w:proofErr w:type="gramStart"/>
      <w:r w:rsidR="00161E90" w:rsidRPr="00DC0190">
        <w:rPr>
          <w:sz w:val="24"/>
        </w:rPr>
        <w:t>running  PG</w:t>
      </w:r>
      <w:proofErr w:type="gramEnd"/>
      <w:r w:rsidR="00161E90" w:rsidRPr="00DC0190">
        <w:rPr>
          <w:sz w:val="24"/>
        </w:rPr>
        <w:t xml:space="preserve"> courses</w:t>
      </w:r>
      <w:r w:rsidR="009B2493" w:rsidRPr="00DC0190">
        <w:rPr>
          <w:sz w:val="24"/>
        </w:rPr>
        <w:t>.</w:t>
      </w:r>
      <w:r w:rsidR="00DD015F" w:rsidRPr="00DC0190">
        <w:rPr>
          <w:sz w:val="24"/>
        </w:rPr>
        <w:t xml:space="preserve"> </w:t>
      </w:r>
      <w:r w:rsidR="00795E4C" w:rsidRPr="00DC0190">
        <w:rPr>
          <w:sz w:val="24"/>
        </w:rPr>
        <w:t xml:space="preserve">7.2 % growth in number of </w:t>
      </w:r>
      <w:r w:rsidR="00161E90" w:rsidRPr="00DC0190">
        <w:rPr>
          <w:sz w:val="24"/>
        </w:rPr>
        <w:t xml:space="preserve">Ayurveda educational institutions </w:t>
      </w:r>
      <w:r w:rsidR="00795E4C" w:rsidRPr="00DC0190">
        <w:rPr>
          <w:sz w:val="24"/>
        </w:rPr>
        <w:t xml:space="preserve">is reported </w:t>
      </w:r>
      <w:proofErr w:type="gramStart"/>
      <w:r w:rsidR="00795E4C" w:rsidRPr="00DC0190">
        <w:rPr>
          <w:sz w:val="24"/>
        </w:rPr>
        <w:t xml:space="preserve">during </w:t>
      </w:r>
      <w:r w:rsidR="004D0F89" w:rsidRPr="00DC0190">
        <w:rPr>
          <w:sz w:val="24"/>
        </w:rPr>
        <w:t xml:space="preserve"> last</w:t>
      </w:r>
      <w:proofErr w:type="gramEnd"/>
      <w:r w:rsidR="004D0F89" w:rsidRPr="00DC0190">
        <w:rPr>
          <w:sz w:val="24"/>
        </w:rPr>
        <w:t xml:space="preserve"> 25 years (</w:t>
      </w:r>
      <w:r w:rsidR="00DD015F" w:rsidRPr="00DC0190">
        <w:rPr>
          <w:sz w:val="24"/>
        </w:rPr>
        <w:t>between 1992-2017</w:t>
      </w:r>
      <w:r w:rsidR="004D0F89" w:rsidRPr="00DC0190">
        <w:rPr>
          <w:sz w:val="24"/>
        </w:rPr>
        <w:t>)</w:t>
      </w:r>
      <w:r w:rsidR="00795E4C" w:rsidRPr="00DC0190">
        <w:rPr>
          <w:sz w:val="24"/>
        </w:rPr>
        <w:t xml:space="preserve"> </w:t>
      </w:r>
      <w:r w:rsidR="003E5165" w:rsidRPr="00DC0190">
        <w:rPr>
          <w:sz w:val="24"/>
        </w:rPr>
        <w:t>(</w:t>
      </w:r>
      <w:r w:rsidR="004F7145" w:rsidRPr="00DC0190">
        <w:rPr>
          <w:sz w:val="24"/>
        </w:rPr>
        <w:t>7</w:t>
      </w:r>
      <w:r w:rsidR="003E5165" w:rsidRPr="00DC0190">
        <w:rPr>
          <w:sz w:val="24"/>
        </w:rPr>
        <w:t xml:space="preserve"> ) </w:t>
      </w:r>
      <w:r w:rsidR="00DD015F" w:rsidRPr="00DC0190">
        <w:rPr>
          <w:sz w:val="24"/>
        </w:rPr>
        <w:t>.</w:t>
      </w:r>
      <w:r w:rsidR="008F62E5" w:rsidRPr="00DC0190">
        <w:rPr>
          <w:sz w:val="24"/>
        </w:rPr>
        <w:t xml:space="preserve"> The standard of Ayurveda education in </w:t>
      </w:r>
      <w:r w:rsidR="006F37FD" w:rsidRPr="00DC0190">
        <w:rPr>
          <w:sz w:val="24"/>
        </w:rPr>
        <w:t>the country is</w:t>
      </w:r>
      <w:r w:rsidR="008F62E5" w:rsidRPr="00DC0190">
        <w:rPr>
          <w:sz w:val="24"/>
        </w:rPr>
        <w:t xml:space="preserve"> largely maintained by Central Council </w:t>
      </w:r>
      <w:r w:rsidR="006F37FD" w:rsidRPr="00DC0190">
        <w:rPr>
          <w:sz w:val="24"/>
        </w:rPr>
        <w:t>of</w:t>
      </w:r>
      <w:r w:rsidR="008F62E5" w:rsidRPr="00DC0190">
        <w:rPr>
          <w:sz w:val="24"/>
        </w:rPr>
        <w:t xml:space="preserve"> Indian Medicine (CCIM)</w:t>
      </w:r>
      <w:r w:rsidR="00663670" w:rsidRPr="00DC0190">
        <w:rPr>
          <w:sz w:val="24"/>
        </w:rPr>
        <w:t xml:space="preserve">, functioning </w:t>
      </w:r>
      <w:r w:rsidR="00795E4C" w:rsidRPr="00DC0190">
        <w:rPr>
          <w:sz w:val="24"/>
        </w:rPr>
        <w:t>as a</w:t>
      </w:r>
      <w:r w:rsidR="008F62E5" w:rsidRPr="00DC0190">
        <w:rPr>
          <w:sz w:val="24"/>
        </w:rPr>
        <w:t xml:space="preserve"> statuary body responsible for </w:t>
      </w:r>
      <w:r w:rsidR="009B2493" w:rsidRPr="00DC0190">
        <w:rPr>
          <w:sz w:val="24"/>
        </w:rPr>
        <w:t xml:space="preserve">bench marking and </w:t>
      </w:r>
      <w:r w:rsidR="008F62E5" w:rsidRPr="00DC0190">
        <w:rPr>
          <w:sz w:val="24"/>
        </w:rPr>
        <w:t xml:space="preserve">uniform deliverance of Ayurveda education in the country. CCIM </w:t>
      </w:r>
      <w:r w:rsidR="009B2493" w:rsidRPr="00DC0190">
        <w:rPr>
          <w:sz w:val="24"/>
        </w:rPr>
        <w:t xml:space="preserve">executes </w:t>
      </w:r>
      <w:r w:rsidR="005C24DB" w:rsidRPr="00DC0190">
        <w:rPr>
          <w:sz w:val="24"/>
        </w:rPr>
        <w:t xml:space="preserve">its </w:t>
      </w:r>
      <w:r w:rsidR="008F62E5" w:rsidRPr="00DC0190">
        <w:rPr>
          <w:sz w:val="24"/>
        </w:rPr>
        <w:t>function by enacting</w:t>
      </w:r>
      <w:r w:rsidR="005C24DB" w:rsidRPr="00DC0190">
        <w:rPr>
          <w:sz w:val="24"/>
        </w:rPr>
        <w:t xml:space="preserve"> regulations which are mandatory in nature </w:t>
      </w:r>
      <w:r w:rsidR="00CF0E2E" w:rsidRPr="00DC0190">
        <w:rPr>
          <w:sz w:val="24"/>
        </w:rPr>
        <w:t xml:space="preserve">for the </w:t>
      </w:r>
      <w:r w:rsidR="005C24DB" w:rsidRPr="00DC0190">
        <w:rPr>
          <w:sz w:val="24"/>
        </w:rPr>
        <w:t>educational institution</w:t>
      </w:r>
      <w:r w:rsidR="00CF0E2E" w:rsidRPr="00DC0190">
        <w:rPr>
          <w:sz w:val="24"/>
        </w:rPr>
        <w:t>s</w:t>
      </w:r>
      <w:r w:rsidR="005C24DB" w:rsidRPr="00DC0190">
        <w:rPr>
          <w:sz w:val="24"/>
        </w:rPr>
        <w:t xml:space="preserve"> belonging to Ayurveda.</w:t>
      </w:r>
    </w:p>
    <w:p w:rsidR="006E01B5" w:rsidRPr="00DC0190" w:rsidRDefault="00B46308">
      <w:pPr>
        <w:rPr>
          <w:b/>
          <w:sz w:val="24"/>
        </w:rPr>
      </w:pPr>
      <w:r w:rsidRPr="00DC0190">
        <w:rPr>
          <w:b/>
          <w:sz w:val="24"/>
        </w:rPr>
        <w:t xml:space="preserve">Measures </w:t>
      </w:r>
      <w:r w:rsidR="00161E90" w:rsidRPr="00DC0190">
        <w:rPr>
          <w:b/>
          <w:sz w:val="24"/>
        </w:rPr>
        <w:t xml:space="preserve">to standardize Ayurveda education: </w:t>
      </w:r>
      <w:r w:rsidR="00A60A27" w:rsidRPr="00DC0190">
        <w:rPr>
          <w:b/>
          <w:sz w:val="24"/>
        </w:rPr>
        <w:t>Proposing the benchmarks like m</w:t>
      </w:r>
      <w:r w:rsidR="00505547" w:rsidRPr="00DC0190">
        <w:rPr>
          <w:b/>
          <w:sz w:val="24"/>
        </w:rPr>
        <w:t>inimal faculty requirement</w:t>
      </w:r>
      <w:r w:rsidR="00A60A27" w:rsidRPr="00DC0190">
        <w:rPr>
          <w:b/>
          <w:sz w:val="24"/>
        </w:rPr>
        <w:t>s</w:t>
      </w:r>
      <w:r w:rsidR="00505547" w:rsidRPr="00DC0190">
        <w:rPr>
          <w:b/>
          <w:sz w:val="24"/>
        </w:rPr>
        <w:t xml:space="preserve"> </w:t>
      </w:r>
      <w:r w:rsidR="009B2493" w:rsidRPr="00DC0190">
        <w:rPr>
          <w:b/>
          <w:sz w:val="24"/>
        </w:rPr>
        <w:t>and student teacher ratio</w:t>
      </w:r>
      <w:r w:rsidR="005230BC" w:rsidRPr="00DC0190">
        <w:rPr>
          <w:b/>
          <w:sz w:val="24"/>
        </w:rPr>
        <w:t xml:space="preserve">  </w:t>
      </w:r>
    </w:p>
    <w:p w:rsidR="00971893" w:rsidRPr="00DC0190" w:rsidRDefault="00942EFC" w:rsidP="005230BC">
      <w:pPr>
        <w:autoSpaceDE w:val="0"/>
        <w:autoSpaceDN w:val="0"/>
        <w:adjustRightInd w:val="0"/>
        <w:spacing w:after="0" w:line="240" w:lineRule="auto"/>
        <w:rPr>
          <w:sz w:val="24"/>
        </w:rPr>
      </w:pPr>
      <w:r w:rsidRPr="00DC0190">
        <w:rPr>
          <w:rFonts w:cstheme="minorHAnsi"/>
          <w:sz w:val="24"/>
          <w:szCs w:val="24"/>
        </w:rPr>
        <w:t>To ensure quality driven education in Ayurveda, Indian Medicine Central Council (Post Graduate Ayurveda Education) Regulations, 2016</w:t>
      </w:r>
      <w:r w:rsidR="005230BC" w:rsidRPr="00DC0190">
        <w:rPr>
          <w:rFonts w:ascii="Times-Roman" w:hAnsi="Times-Roman" w:cs="Times-Roman"/>
          <w:sz w:val="20"/>
          <w:szCs w:val="20"/>
        </w:rPr>
        <w:t xml:space="preserve"> </w:t>
      </w:r>
      <w:r w:rsidR="006F37FD" w:rsidRPr="00DC0190">
        <w:rPr>
          <w:rFonts w:ascii="Times-Roman" w:hAnsi="Times-Roman" w:cs="Times-Roman"/>
          <w:sz w:val="20"/>
          <w:szCs w:val="20"/>
        </w:rPr>
        <w:t>(</w:t>
      </w:r>
      <w:r w:rsidR="00224046" w:rsidRPr="00DC0190">
        <w:rPr>
          <w:rFonts w:ascii="Times-Roman" w:hAnsi="Times-Roman" w:cs="Times-Roman"/>
          <w:sz w:val="20"/>
          <w:szCs w:val="20"/>
        </w:rPr>
        <w:t>8</w:t>
      </w:r>
      <w:r w:rsidR="006F37FD" w:rsidRPr="00DC0190">
        <w:rPr>
          <w:rFonts w:ascii="Times-Roman" w:hAnsi="Times-Roman" w:cs="Times-Roman"/>
          <w:sz w:val="20"/>
          <w:szCs w:val="20"/>
        </w:rPr>
        <w:t>)</w:t>
      </w:r>
      <w:r w:rsidR="00224046" w:rsidRPr="00DC0190">
        <w:rPr>
          <w:rFonts w:ascii="Times-Roman" w:hAnsi="Times-Roman" w:cs="Times-Roman"/>
          <w:sz w:val="20"/>
          <w:szCs w:val="20"/>
        </w:rPr>
        <w:t xml:space="preserve"> </w:t>
      </w:r>
      <w:r w:rsidR="005230BC" w:rsidRPr="00DC0190">
        <w:rPr>
          <w:rFonts w:ascii="Times-Roman" w:hAnsi="Times-Roman" w:cs="Times-Roman"/>
          <w:sz w:val="20"/>
          <w:szCs w:val="20"/>
        </w:rPr>
        <w:t>propose</w:t>
      </w:r>
      <w:r w:rsidR="00663670" w:rsidRPr="00DC0190">
        <w:rPr>
          <w:rFonts w:ascii="Times-Roman" w:hAnsi="Times-Roman" w:cs="Times-Roman"/>
          <w:sz w:val="20"/>
          <w:szCs w:val="20"/>
        </w:rPr>
        <w:t>s</w:t>
      </w:r>
      <w:r w:rsidR="005230BC" w:rsidRPr="00DC0190">
        <w:rPr>
          <w:rFonts w:ascii="Times-Roman" w:hAnsi="Times-Roman" w:cs="Times-Roman"/>
          <w:sz w:val="20"/>
          <w:szCs w:val="20"/>
        </w:rPr>
        <w:t xml:space="preserve"> </w:t>
      </w:r>
      <w:r w:rsidR="006E01B5" w:rsidRPr="00DC0190">
        <w:rPr>
          <w:sz w:val="24"/>
        </w:rPr>
        <w:t>the teacher</w:t>
      </w:r>
      <w:r w:rsidR="00663670" w:rsidRPr="00DC0190">
        <w:rPr>
          <w:sz w:val="24"/>
        </w:rPr>
        <w:t xml:space="preserve"> student</w:t>
      </w:r>
      <w:r w:rsidR="006E01B5" w:rsidRPr="00DC0190">
        <w:rPr>
          <w:sz w:val="24"/>
        </w:rPr>
        <w:t xml:space="preserve"> </w:t>
      </w:r>
      <w:r w:rsidR="005230BC" w:rsidRPr="00DC0190">
        <w:rPr>
          <w:sz w:val="24"/>
        </w:rPr>
        <w:t xml:space="preserve">ratio </w:t>
      </w:r>
      <w:r w:rsidR="00B7071F" w:rsidRPr="00DC0190">
        <w:rPr>
          <w:sz w:val="24"/>
        </w:rPr>
        <w:t xml:space="preserve">in PG education </w:t>
      </w:r>
      <w:r w:rsidR="006E01B5" w:rsidRPr="00DC0190">
        <w:rPr>
          <w:sz w:val="24"/>
        </w:rPr>
        <w:t xml:space="preserve">proportionate to the number of </w:t>
      </w:r>
      <w:r w:rsidR="005230BC" w:rsidRPr="00DC0190">
        <w:rPr>
          <w:sz w:val="24"/>
        </w:rPr>
        <w:t xml:space="preserve">intake capacity in respective </w:t>
      </w:r>
      <w:r w:rsidR="00B7071F" w:rsidRPr="00DC0190">
        <w:rPr>
          <w:sz w:val="24"/>
        </w:rPr>
        <w:t xml:space="preserve">PG </w:t>
      </w:r>
      <w:r w:rsidR="005230BC" w:rsidRPr="00DC0190">
        <w:rPr>
          <w:sz w:val="24"/>
        </w:rPr>
        <w:t>departments</w:t>
      </w:r>
      <w:r w:rsidR="006E01B5" w:rsidRPr="00DC0190">
        <w:rPr>
          <w:sz w:val="24"/>
        </w:rPr>
        <w:t xml:space="preserve">. In case of lecturer </w:t>
      </w:r>
      <w:r w:rsidR="005230BC" w:rsidRPr="00DC0190">
        <w:rPr>
          <w:sz w:val="24"/>
        </w:rPr>
        <w:t>th</w:t>
      </w:r>
      <w:r w:rsidR="0065102E" w:rsidRPr="00DC0190">
        <w:rPr>
          <w:sz w:val="24"/>
        </w:rPr>
        <w:t>e</w:t>
      </w:r>
      <w:r w:rsidR="005230BC" w:rsidRPr="00DC0190">
        <w:rPr>
          <w:sz w:val="24"/>
        </w:rPr>
        <w:t xml:space="preserve"> ratio </w:t>
      </w:r>
      <w:r w:rsidR="006E01B5" w:rsidRPr="00DC0190">
        <w:rPr>
          <w:sz w:val="24"/>
        </w:rPr>
        <w:t xml:space="preserve">is 1:1, </w:t>
      </w:r>
      <w:r w:rsidR="006F37FD" w:rsidRPr="00DC0190">
        <w:rPr>
          <w:sz w:val="24"/>
        </w:rPr>
        <w:t xml:space="preserve">whereas </w:t>
      </w:r>
      <w:r w:rsidR="006E01B5" w:rsidRPr="00DC0190">
        <w:rPr>
          <w:sz w:val="24"/>
        </w:rPr>
        <w:t>for reader</w:t>
      </w:r>
      <w:r w:rsidR="00B7071F" w:rsidRPr="00DC0190">
        <w:rPr>
          <w:sz w:val="24"/>
        </w:rPr>
        <w:t xml:space="preserve"> and professor</w:t>
      </w:r>
      <w:r w:rsidR="006E01B5" w:rsidRPr="00DC0190">
        <w:rPr>
          <w:sz w:val="24"/>
        </w:rPr>
        <w:t xml:space="preserve"> it is 1:2 and </w:t>
      </w:r>
      <w:r w:rsidR="00B7071F" w:rsidRPr="00DC0190">
        <w:rPr>
          <w:sz w:val="24"/>
        </w:rPr>
        <w:t>1:3 respectively</w:t>
      </w:r>
      <w:r w:rsidR="005230BC" w:rsidRPr="00DC0190">
        <w:rPr>
          <w:sz w:val="24"/>
        </w:rPr>
        <w:t xml:space="preserve">. </w:t>
      </w:r>
      <w:r w:rsidR="00C9616A" w:rsidRPr="00DC0190">
        <w:rPr>
          <w:sz w:val="24"/>
        </w:rPr>
        <w:t xml:space="preserve">Taking this as a primary </w:t>
      </w:r>
      <w:r w:rsidR="0065102E" w:rsidRPr="00DC0190">
        <w:rPr>
          <w:sz w:val="24"/>
        </w:rPr>
        <w:t>parameter for</w:t>
      </w:r>
      <w:r w:rsidR="00C9616A" w:rsidRPr="00DC0190">
        <w:rPr>
          <w:sz w:val="24"/>
        </w:rPr>
        <w:t xml:space="preserve"> </w:t>
      </w:r>
      <w:r w:rsidR="0065102E" w:rsidRPr="00DC0190">
        <w:rPr>
          <w:sz w:val="24"/>
        </w:rPr>
        <w:t xml:space="preserve">quality of </w:t>
      </w:r>
      <w:r w:rsidR="00C9616A" w:rsidRPr="00DC0190">
        <w:rPr>
          <w:sz w:val="24"/>
        </w:rPr>
        <w:t xml:space="preserve">Ayurveda </w:t>
      </w:r>
      <w:proofErr w:type="spellStart"/>
      <w:r w:rsidR="00C9616A" w:rsidRPr="00DC0190">
        <w:rPr>
          <w:sz w:val="24"/>
        </w:rPr>
        <w:t>speciality</w:t>
      </w:r>
      <w:proofErr w:type="spellEnd"/>
      <w:r w:rsidR="00C9616A" w:rsidRPr="00DC0190">
        <w:rPr>
          <w:sz w:val="24"/>
        </w:rPr>
        <w:t xml:space="preserve"> education, </w:t>
      </w:r>
      <w:r w:rsidR="00873FBB" w:rsidRPr="00DC0190">
        <w:rPr>
          <w:sz w:val="24"/>
        </w:rPr>
        <w:t xml:space="preserve">it </w:t>
      </w:r>
      <w:proofErr w:type="gramStart"/>
      <w:r w:rsidR="00873FBB" w:rsidRPr="00DC0190">
        <w:rPr>
          <w:sz w:val="24"/>
        </w:rPr>
        <w:t xml:space="preserve">can </w:t>
      </w:r>
      <w:r w:rsidR="005230BC" w:rsidRPr="00DC0190">
        <w:rPr>
          <w:sz w:val="24"/>
        </w:rPr>
        <w:t xml:space="preserve"> easily</w:t>
      </w:r>
      <w:proofErr w:type="gramEnd"/>
      <w:r w:rsidR="00873FBB" w:rsidRPr="00DC0190">
        <w:rPr>
          <w:sz w:val="24"/>
        </w:rPr>
        <w:t xml:space="preserve"> be</w:t>
      </w:r>
      <w:r w:rsidR="005230BC" w:rsidRPr="00DC0190">
        <w:rPr>
          <w:sz w:val="24"/>
        </w:rPr>
        <w:t xml:space="preserve">  infer</w:t>
      </w:r>
      <w:r w:rsidR="00873FBB" w:rsidRPr="00DC0190">
        <w:rPr>
          <w:sz w:val="24"/>
        </w:rPr>
        <w:t>red</w:t>
      </w:r>
      <w:r w:rsidR="005230BC" w:rsidRPr="00DC0190">
        <w:rPr>
          <w:sz w:val="24"/>
        </w:rPr>
        <w:t xml:space="preserve"> that approximately 4269 lecturers, 2134 readers and 1</w:t>
      </w:r>
      <w:r w:rsidR="00971893" w:rsidRPr="00DC0190">
        <w:rPr>
          <w:sz w:val="24"/>
        </w:rPr>
        <w:t xml:space="preserve">423 professors are </w:t>
      </w:r>
      <w:r w:rsidR="006F37FD" w:rsidRPr="00DC0190">
        <w:rPr>
          <w:sz w:val="24"/>
        </w:rPr>
        <w:t xml:space="preserve">exclusively </w:t>
      </w:r>
      <w:r w:rsidR="00971893" w:rsidRPr="00DC0190">
        <w:rPr>
          <w:sz w:val="24"/>
        </w:rPr>
        <w:t xml:space="preserve">required </w:t>
      </w:r>
      <w:r w:rsidR="00C9616A" w:rsidRPr="00DC0190">
        <w:rPr>
          <w:sz w:val="24"/>
        </w:rPr>
        <w:t xml:space="preserve">to cater to the needs of 4269 PG students in Ayurveda </w:t>
      </w:r>
      <w:r w:rsidR="0065102E" w:rsidRPr="00DC0190">
        <w:rPr>
          <w:sz w:val="24"/>
        </w:rPr>
        <w:t xml:space="preserve">yearly </w:t>
      </w:r>
      <w:r w:rsidR="00C9616A" w:rsidRPr="00DC0190">
        <w:rPr>
          <w:sz w:val="24"/>
        </w:rPr>
        <w:t xml:space="preserve">enrolled in the country </w:t>
      </w:r>
      <w:r w:rsidR="006F37FD" w:rsidRPr="00DC0190">
        <w:rPr>
          <w:sz w:val="24"/>
        </w:rPr>
        <w:t>.</w:t>
      </w:r>
      <w:r w:rsidR="00971893" w:rsidRPr="00DC0190">
        <w:rPr>
          <w:sz w:val="24"/>
        </w:rPr>
        <w:t xml:space="preserve"> </w:t>
      </w:r>
    </w:p>
    <w:p w:rsidR="005230BC" w:rsidRPr="00DC0190" w:rsidRDefault="005230BC" w:rsidP="005230BC">
      <w:pPr>
        <w:autoSpaceDE w:val="0"/>
        <w:autoSpaceDN w:val="0"/>
        <w:adjustRightInd w:val="0"/>
        <w:spacing w:after="0" w:line="240" w:lineRule="auto"/>
        <w:rPr>
          <w:sz w:val="24"/>
        </w:rPr>
      </w:pPr>
      <w:r w:rsidRPr="00DC0190">
        <w:rPr>
          <w:sz w:val="24"/>
        </w:rPr>
        <w:t xml:space="preserve">   </w:t>
      </w:r>
    </w:p>
    <w:p w:rsidR="00CC650A" w:rsidRPr="00DC0190" w:rsidRDefault="00846CE4" w:rsidP="009E7AEA">
      <w:pPr>
        <w:autoSpaceDE w:val="0"/>
        <w:autoSpaceDN w:val="0"/>
        <w:adjustRightInd w:val="0"/>
        <w:spacing w:after="0" w:line="240" w:lineRule="auto"/>
        <w:rPr>
          <w:rFonts w:cstheme="minorHAnsi"/>
          <w:sz w:val="24"/>
          <w:szCs w:val="24"/>
        </w:rPr>
      </w:pPr>
      <w:r w:rsidRPr="00DC0190">
        <w:rPr>
          <w:rFonts w:cstheme="minorHAnsi"/>
          <w:sz w:val="24"/>
          <w:szCs w:val="24"/>
        </w:rPr>
        <w:t>Although,</w:t>
      </w:r>
      <w:r w:rsidR="005230BC" w:rsidRPr="00DC0190">
        <w:rPr>
          <w:rFonts w:cstheme="minorHAnsi"/>
          <w:sz w:val="24"/>
          <w:szCs w:val="24"/>
        </w:rPr>
        <w:t xml:space="preserve"> any such </w:t>
      </w:r>
      <w:r w:rsidRPr="00DC0190">
        <w:rPr>
          <w:rFonts w:cstheme="minorHAnsi"/>
          <w:sz w:val="24"/>
          <w:szCs w:val="24"/>
        </w:rPr>
        <w:t xml:space="preserve">teacher student </w:t>
      </w:r>
      <w:r w:rsidR="005230BC" w:rsidRPr="00DC0190">
        <w:rPr>
          <w:rFonts w:cstheme="minorHAnsi"/>
          <w:sz w:val="24"/>
          <w:szCs w:val="24"/>
        </w:rPr>
        <w:t>ratio is not proposed for the undergraduate education in Ayurveda</w:t>
      </w:r>
      <w:r w:rsidRPr="00DC0190">
        <w:rPr>
          <w:rFonts w:cstheme="minorHAnsi"/>
          <w:sz w:val="24"/>
          <w:szCs w:val="24"/>
        </w:rPr>
        <w:t xml:space="preserve">, </w:t>
      </w:r>
      <w:r w:rsidR="009E7AEA" w:rsidRPr="00DC0190">
        <w:rPr>
          <w:rFonts w:cstheme="minorHAnsi"/>
          <w:sz w:val="24"/>
          <w:szCs w:val="24"/>
        </w:rPr>
        <w:t>Indian Medicine Central Council (Minimum Standard Requirements of Ayurveda Colleges and attached Hospitals) Amendment Regulations, 2013</w:t>
      </w:r>
      <w:r w:rsidRPr="00DC0190">
        <w:rPr>
          <w:rFonts w:cstheme="minorHAnsi"/>
          <w:sz w:val="24"/>
          <w:szCs w:val="24"/>
        </w:rPr>
        <w:t xml:space="preserve"> </w:t>
      </w:r>
      <w:proofErr w:type="gramStart"/>
      <w:r w:rsidR="006F37FD" w:rsidRPr="00DC0190">
        <w:rPr>
          <w:rFonts w:cstheme="minorHAnsi"/>
          <w:sz w:val="24"/>
          <w:szCs w:val="24"/>
        </w:rPr>
        <w:t xml:space="preserve">( </w:t>
      </w:r>
      <w:r w:rsidR="00224046" w:rsidRPr="00DC0190">
        <w:rPr>
          <w:rFonts w:cstheme="minorHAnsi"/>
          <w:sz w:val="24"/>
          <w:szCs w:val="24"/>
        </w:rPr>
        <w:t>9</w:t>
      </w:r>
      <w:proofErr w:type="gramEnd"/>
      <w:r w:rsidR="006F37FD" w:rsidRPr="00DC0190">
        <w:rPr>
          <w:rFonts w:cstheme="minorHAnsi"/>
          <w:sz w:val="24"/>
          <w:szCs w:val="24"/>
        </w:rPr>
        <w:t xml:space="preserve">) </w:t>
      </w:r>
      <w:r w:rsidR="00B7071F" w:rsidRPr="00DC0190">
        <w:rPr>
          <w:rFonts w:cstheme="minorHAnsi"/>
          <w:sz w:val="24"/>
          <w:szCs w:val="24"/>
        </w:rPr>
        <w:t xml:space="preserve">proposes </w:t>
      </w:r>
      <w:r w:rsidR="009E7AEA" w:rsidRPr="00DC0190">
        <w:rPr>
          <w:rFonts w:cstheme="minorHAnsi"/>
          <w:sz w:val="24"/>
          <w:szCs w:val="24"/>
        </w:rPr>
        <w:t xml:space="preserve">the </w:t>
      </w:r>
      <w:r w:rsidR="00B7071F" w:rsidRPr="00DC0190">
        <w:rPr>
          <w:rFonts w:cstheme="minorHAnsi"/>
          <w:sz w:val="24"/>
          <w:szCs w:val="24"/>
        </w:rPr>
        <w:t xml:space="preserve">need of </w:t>
      </w:r>
      <w:r w:rsidR="009E7AEA" w:rsidRPr="00DC0190">
        <w:rPr>
          <w:rFonts w:cstheme="minorHAnsi"/>
          <w:sz w:val="24"/>
          <w:szCs w:val="24"/>
        </w:rPr>
        <w:t xml:space="preserve">minimum 27 faculties </w:t>
      </w:r>
      <w:r w:rsidR="00B7071F" w:rsidRPr="00DC0190">
        <w:rPr>
          <w:rFonts w:cstheme="minorHAnsi"/>
          <w:sz w:val="24"/>
          <w:szCs w:val="24"/>
        </w:rPr>
        <w:t xml:space="preserve">to run an undergraduate </w:t>
      </w:r>
      <w:r w:rsidR="009E7AEA" w:rsidRPr="00DC0190">
        <w:rPr>
          <w:rFonts w:cstheme="minorHAnsi"/>
          <w:sz w:val="24"/>
          <w:szCs w:val="24"/>
        </w:rPr>
        <w:t>college</w:t>
      </w:r>
      <w:r w:rsidR="00B7071F" w:rsidRPr="00DC0190">
        <w:rPr>
          <w:rFonts w:cstheme="minorHAnsi"/>
          <w:sz w:val="24"/>
          <w:szCs w:val="24"/>
        </w:rPr>
        <w:t xml:space="preserve"> in Ayurveda </w:t>
      </w:r>
      <w:r w:rsidR="009E7AEA" w:rsidRPr="00DC0190">
        <w:rPr>
          <w:rFonts w:cstheme="minorHAnsi"/>
          <w:sz w:val="24"/>
          <w:szCs w:val="24"/>
        </w:rPr>
        <w:t xml:space="preserve">having an intake capacity </w:t>
      </w:r>
      <w:r w:rsidR="00B7071F" w:rsidRPr="00DC0190">
        <w:rPr>
          <w:rFonts w:cstheme="minorHAnsi"/>
          <w:sz w:val="24"/>
          <w:szCs w:val="24"/>
        </w:rPr>
        <w:t xml:space="preserve">of </w:t>
      </w:r>
      <w:r w:rsidR="009E7AEA" w:rsidRPr="00DC0190">
        <w:rPr>
          <w:rFonts w:cstheme="minorHAnsi"/>
          <w:sz w:val="24"/>
          <w:szCs w:val="24"/>
        </w:rPr>
        <w:t xml:space="preserve">less than 60 students. </w:t>
      </w:r>
      <w:r w:rsidR="00267FEB" w:rsidRPr="00DC0190">
        <w:rPr>
          <w:rFonts w:cstheme="minorHAnsi"/>
          <w:sz w:val="24"/>
          <w:szCs w:val="24"/>
        </w:rPr>
        <w:t>O</w:t>
      </w:r>
      <w:r w:rsidR="009E7AEA" w:rsidRPr="00DC0190">
        <w:rPr>
          <w:rFonts w:cstheme="minorHAnsi"/>
          <w:sz w:val="24"/>
          <w:szCs w:val="24"/>
        </w:rPr>
        <w:t xml:space="preserve">ut of these faculty positions, minimum 12 are </w:t>
      </w:r>
      <w:r w:rsidR="00B7071F" w:rsidRPr="00DC0190">
        <w:rPr>
          <w:rFonts w:cstheme="minorHAnsi"/>
          <w:sz w:val="24"/>
          <w:szCs w:val="24"/>
        </w:rPr>
        <w:t xml:space="preserve">required </w:t>
      </w:r>
      <w:r w:rsidR="009E7AEA" w:rsidRPr="00DC0190">
        <w:rPr>
          <w:rFonts w:cstheme="minorHAnsi"/>
          <w:sz w:val="24"/>
          <w:szCs w:val="24"/>
        </w:rPr>
        <w:t xml:space="preserve">to be </w:t>
      </w:r>
      <w:r w:rsidR="00B7071F" w:rsidRPr="00DC0190">
        <w:rPr>
          <w:rFonts w:cstheme="minorHAnsi"/>
          <w:sz w:val="24"/>
          <w:szCs w:val="24"/>
        </w:rPr>
        <w:t xml:space="preserve">the </w:t>
      </w:r>
      <w:r w:rsidR="009E7AEA" w:rsidRPr="00DC0190">
        <w:rPr>
          <w:rFonts w:cstheme="minorHAnsi"/>
          <w:sz w:val="24"/>
          <w:szCs w:val="24"/>
        </w:rPr>
        <w:t xml:space="preserve">higher faculties </w:t>
      </w:r>
      <w:r w:rsidR="00267FEB" w:rsidRPr="00DC0190">
        <w:rPr>
          <w:rFonts w:cstheme="minorHAnsi"/>
          <w:sz w:val="24"/>
          <w:szCs w:val="24"/>
        </w:rPr>
        <w:t>(</w:t>
      </w:r>
      <w:r w:rsidR="009E7AEA" w:rsidRPr="00DC0190">
        <w:rPr>
          <w:rFonts w:cstheme="minorHAnsi"/>
          <w:sz w:val="24"/>
          <w:szCs w:val="24"/>
        </w:rPr>
        <w:t>reader or professor</w:t>
      </w:r>
      <w:r w:rsidR="00267FEB" w:rsidRPr="00DC0190">
        <w:rPr>
          <w:rFonts w:cstheme="minorHAnsi"/>
          <w:sz w:val="24"/>
          <w:szCs w:val="24"/>
        </w:rPr>
        <w:t>)</w:t>
      </w:r>
      <w:r w:rsidR="009E7AEA" w:rsidRPr="00DC0190">
        <w:rPr>
          <w:rFonts w:cstheme="minorHAnsi"/>
          <w:sz w:val="24"/>
          <w:szCs w:val="24"/>
        </w:rPr>
        <w:t xml:space="preserve">. </w:t>
      </w:r>
      <w:r w:rsidR="00267FEB" w:rsidRPr="00DC0190">
        <w:rPr>
          <w:rFonts w:cstheme="minorHAnsi"/>
          <w:sz w:val="24"/>
          <w:szCs w:val="24"/>
        </w:rPr>
        <w:t xml:space="preserve">Calculating the minimum faculty requirement in Ayurveda UG colleges considering them having </w:t>
      </w:r>
      <w:r w:rsidR="00873FBB" w:rsidRPr="00DC0190">
        <w:rPr>
          <w:rFonts w:cstheme="minorHAnsi"/>
          <w:sz w:val="24"/>
          <w:szCs w:val="24"/>
        </w:rPr>
        <w:t xml:space="preserve">a minimum intake </w:t>
      </w:r>
      <w:proofErr w:type="gramStart"/>
      <w:r w:rsidR="00873FBB" w:rsidRPr="00DC0190">
        <w:rPr>
          <w:rFonts w:cstheme="minorHAnsi"/>
          <w:sz w:val="24"/>
          <w:szCs w:val="24"/>
        </w:rPr>
        <w:t xml:space="preserve">capacity, </w:t>
      </w:r>
      <w:r w:rsidR="00267FEB" w:rsidRPr="00DC0190">
        <w:rPr>
          <w:rFonts w:cstheme="minorHAnsi"/>
          <w:sz w:val="24"/>
          <w:szCs w:val="24"/>
        </w:rPr>
        <w:t xml:space="preserve"> we</w:t>
      </w:r>
      <w:proofErr w:type="gramEnd"/>
      <w:r w:rsidR="00267FEB" w:rsidRPr="00DC0190">
        <w:rPr>
          <w:rFonts w:cstheme="minorHAnsi"/>
          <w:sz w:val="24"/>
          <w:szCs w:val="24"/>
        </w:rPr>
        <w:t xml:space="preserve"> </w:t>
      </w:r>
      <w:r w:rsidR="00873FBB" w:rsidRPr="00DC0190">
        <w:rPr>
          <w:rFonts w:cstheme="minorHAnsi"/>
          <w:sz w:val="24"/>
          <w:szCs w:val="24"/>
        </w:rPr>
        <w:t xml:space="preserve">need </w:t>
      </w:r>
      <w:r w:rsidR="00CC650A" w:rsidRPr="00DC0190">
        <w:rPr>
          <w:rFonts w:cstheme="minorHAnsi"/>
          <w:sz w:val="24"/>
          <w:szCs w:val="24"/>
        </w:rPr>
        <w:t xml:space="preserve">9126 teachers </w:t>
      </w:r>
      <w:r w:rsidR="00267FEB" w:rsidRPr="00DC0190">
        <w:rPr>
          <w:rFonts w:cstheme="minorHAnsi"/>
          <w:sz w:val="24"/>
          <w:szCs w:val="24"/>
        </w:rPr>
        <w:t xml:space="preserve">comprising of minimum </w:t>
      </w:r>
      <w:r w:rsidR="00CC650A" w:rsidRPr="00DC0190">
        <w:rPr>
          <w:rFonts w:cstheme="minorHAnsi"/>
          <w:sz w:val="24"/>
          <w:szCs w:val="24"/>
        </w:rPr>
        <w:t xml:space="preserve"> 4056 </w:t>
      </w:r>
      <w:r w:rsidR="00267FEB" w:rsidRPr="00DC0190">
        <w:rPr>
          <w:rFonts w:cstheme="minorHAnsi"/>
          <w:sz w:val="24"/>
          <w:szCs w:val="24"/>
        </w:rPr>
        <w:t>higher faculties</w:t>
      </w:r>
      <w:r w:rsidR="00CC650A" w:rsidRPr="00DC0190">
        <w:rPr>
          <w:rFonts w:cstheme="minorHAnsi"/>
          <w:sz w:val="24"/>
          <w:szCs w:val="24"/>
        </w:rPr>
        <w:t xml:space="preserve">. </w:t>
      </w:r>
      <w:r w:rsidR="009A01EA" w:rsidRPr="00DC0190">
        <w:rPr>
          <w:rFonts w:cstheme="minorHAnsi"/>
          <w:sz w:val="24"/>
          <w:szCs w:val="24"/>
        </w:rPr>
        <w:t>F</w:t>
      </w:r>
      <w:r w:rsidR="00CC650A" w:rsidRPr="00DC0190">
        <w:rPr>
          <w:rFonts w:cstheme="minorHAnsi"/>
          <w:sz w:val="24"/>
          <w:szCs w:val="24"/>
        </w:rPr>
        <w:t>or the convenience of calculation</w:t>
      </w:r>
      <w:r w:rsidR="009A01EA" w:rsidRPr="00DC0190">
        <w:rPr>
          <w:rFonts w:cstheme="minorHAnsi"/>
          <w:sz w:val="24"/>
          <w:szCs w:val="24"/>
        </w:rPr>
        <w:t xml:space="preserve">, if </w:t>
      </w:r>
      <w:r w:rsidR="00CC650A" w:rsidRPr="00DC0190">
        <w:rPr>
          <w:rFonts w:cstheme="minorHAnsi"/>
          <w:sz w:val="24"/>
          <w:szCs w:val="24"/>
        </w:rPr>
        <w:t xml:space="preserve">the higher faculty positions are equally divided among readers and </w:t>
      </w:r>
      <w:proofErr w:type="gramStart"/>
      <w:r w:rsidR="00CC650A" w:rsidRPr="00DC0190">
        <w:rPr>
          <w:rFonts w:cstheme="minorHAnsi"/>
          <w:sz w:val="24"/>
          <w:szCs w:val="24"/>
        </w:rPr>
        <w:t>professors</w:t>
      </w:r>
      <w:r w:rsidR="00873FBB" w:rsidRPr="00DC0190">
        <w:rPr>
          <w:rFonts w:cstheme="minorHAnsi"/>
          <w:sz w:val="24"/>
          <w:szCs w:val="24"/>
        </w:rPr>
        <w:t xml:space="preserve">, </w:t>
      </w:r>
      <w:r w:rsidR="00CC650A" w:rsidRPr="00DC0190">
        <w:rPr>
          <w:rFonts w:cstheme="minorHAnsi"/>
          <w:sz w:val="24"/>
          <w:szCs w:val="24"/>
        </w:rPr>
        <w:t xml:space="preserve"> this</w:t>
      </w:r>
      <w:proofErr w:type="gramEnd"/>
      <w:r w:rsidR="00267FEB" w:rsidRPr="00DC0190">
        <w:rPr>
          <w:rFonts w:cstheme="minorHAnsi"/>
          <w:sz w:val="24"/>
          <w:szCs w:val="24"/>
        </w:rPr>
        <w:t xml:space="preserve"> </w:t>
      </w:r>
      <w:r w:rsidR="00CC650A" w:rsidRPr="00DC0190">
        <w:rPr>
          <w:rFonts w:cstheme="minorHAnsi"/>
          <w:sz w:val="24"/>
          <w:szCs w:val="24"/>
        </w:rPr>
        <w:t xml:space="preserve"> </w:t>
      </w:r>
      <w:r w:rsidR="00C9616A" w:rsidRPr="00DC0190">
        <w:rPr>
          <w:rFonts w:cstheme="minorHAnsi"/>
          <w:sz w:val="24"/>
          <w:szCs w:val="24"/>
        </w:rPr>
        <w:t xml:space="preserve">figures out </w:t>
      </w:r>
      <w:r w:rsidR="00873FBB" w:rsidRPr="00DC0190">
        <w:rPr>
          <w:rFonts w:cstheme="minorHAnsi"/>
          <w:sz w:val="24"/>
          <w:szCs w:val="24"/>
        </w:rPr>
        <w:t xml:space="preserve">to be </w:t>
      </w:r>
      <w:r w:rsidR="00C9616A" w:rsidRPr="00DC0190">
        <w:rPr>
          <w:rFonts w:cstheme="minorHAnsi"/>
          <w:sz w:val="24"/>
          <w:szCs w:val="24"/>
        </w:rPr>
        <w:t xml:space="preserve"> </w:t>
      </w:r>
      <w:r w:rsidR="00CC650A" w:rsidRPr="00DC0190">
        <w:rPr>
          <w:rFonts w:cstheme="minorHAnsi"/>
          <w:sz w:val="24"/>
          <w:szCs w:val="24"/>
        </w:rPr>
        <w:t xml:space="preserve">2028 </w:t>
      </w:r>
      <w:r w:rsidR="00267FEB" w:rsidRPr="00DC0190">
        <w:rPr>
          <w:rFonts w:cstheme="minorHAnsi"/>
          <w:sz w:val="24"/>
          <w:szCs w:val="24"/>
        </w:rPr>
        <w:t xml:space="preserve">each </w:t>
      </w:r>
      <w:r w:rsidR="00873FBB" w:rsidRPr="00DC0190">
        <w:rPr>
          <w:rFonts w:cstheme="minorHAnsi"/>
          <w:sz w:val="24"/>
          <w:szCs w:val="24"/>
        </w:rPr>
        <w:t xml:space="preserve">for </w:t>
      </w:r>
      <w:r w:rsidR="00267FEB" w:rsidRPr="00DC0190">
        <w:rPr>
          <w:rFonts w:cstheme="minorHAnsi"/>
          <w:sz w:val="24"/>
          <w:szCs w:val="24"/>
        </w:rPr>
        <w:t xml:space="preserve"> </w:t>
      </w:r>
      <w:r w:rsidR="00CC650A" w:rsidRPr="00DC0190">
        <w:rPr>
          <w:rFonts w:cstheme="minorHAnsi"/>
          <w:sz w:val="24"/>
          <w:szCs w:val="24"/>
        </w:rPr>
        <w:t>reader and</w:t>
      </w:r>
      <w:r w:rsidR="00C9616A" w:rsidRPr="00DC0190">
        <w:rPr>
          <w:rFonts w:cstheme="minorHAnsi"/>
          <w:sz w:val="24"/>
          <w:szCs w:val="24"/>
        </w:rPr>
        <w:t xml:space="preserve">  professor</w:t>
      </w:r>
      <w:r w:rsidR="00CC650A" w:rsidRPr="00DC0190">
        <w:rPr>
          <w:rFonts w:cstheme="minorHAnsi"/>
          <w:sz w:val="24"/>
          <w:szCs w:val="24"/>
        </w:rPr>
        <w:t xml:space="preserve"> positions </w:t>
      </w:r>
      <w:r w:rsidR="00B869AD" w:rsidRPr="00DC0190">
        <w:rPr>
          <w:rFonts w:cstheme="minorHAnsi"/>
          <w:sz w:val="24"/>
          <w:szCs w:val="24"/>
        </w:rPr>
        <w:t>respectively (Table</w:t>
      </w:r>
      <w:r w:rsidR="00B7071F" w:rsidRPr="00DC0190">
        <w:rPr>
          <w:rFonts w:cstheme="minorHAnsi"/>
          <w:sz w:val="24"/>
          <w:szCs w:val="24"/>
        </w:rPr>
        <w:t xml:space="preserve"> 1</w:t>
      </w:r>
      <w:r w:rsidR="00B869AD" w:rsidRPr="00DC0190">
        <w:rPr>
          <w:rFonts w:cstheme="minorHAnsi"/>
          <w:sz w:val="24"/>
          <w:szCs w:val="24"/>
        </w:rPr>
        <w:t xml:space="preserve">). </w:t>
      </w:r>
      <w:r w:rsidR="00C9616A" w:rsidRPr="00DC0190">
        <w:rPr>
          <w:rFonts w:cstheme="minorHAnsi"/>
          <w:sz w:val="24"/>
          <w:szCs w:val="24"/>
        </w:rPr>
        <w:t xml:space="preserve">Summing the needs </w:t>
      </w:r>
      <w:proofErr w:type="gramStart"/>
      <w:r w:rsidR="00C9616A" w:rsidRPr="00DC0190">
        <w:rPr>
          <w:rFonts w:cstheme="minorHAnsi"/>
          <w:sz w:val="24"/>
          <w:szCs w:val="24"/>
        </w:rPr>
        <w:t>of  UG</w:t>
      </w:r>
      <w:proofErr w:type="gramEnd"/>
      <w:r w:rsidR="00C9616A" w:rsidRPr="00DC0190">
        <w:rPr>
          <w:rFonts w:cstheme="minorHAnsi"/>
          <w:sz w:val="24"/>
          <w:szCs w:val="24"/>
        </w:rPr>
        <w:t xml:space="preserve"> and PG education together, </w:t>
      </w:r>
      <w:r w:rsidR="00B869AD" w:rsidRPr="00DC0190">
        <w:rPr>
          <w:rFonts w:cstheme="minorHAnsi"/>
          <w:sz w:val="24"/>
          <w:szCs w:val="24"/>
        </w:rPr>
        <w:t xml:space="preserve">about 16979 teachers are required to fulfill the minimal requirements of UG and PG education of Ayurveda in the country. Of this </w:t>
      </w:r>
      <w:proofErr w:type="gramStart"/>
      <w:r w:rsidR="00C9616A" w:rsidRPr="00DC0190">
        <w:rPr>
          <w:rFonts w:cstheme="minorHAnsi"/>
          <w:sz w:val="24"/>
          <w:szCs w:val="24"/>
        </w:rPr>
        <w:t>total</w:t>
      </w:r>
      <w:r w:rsidR="00880662" w:rsidRPr="00DC0190">
        <w:rPr>
          <w:rFonts w:cstheme="minorHAnsi"/>
          <w:sz w:val="24"/>
          <w:szCs w:val="24"/>
        </w:rPr>
        <w:t>,</w:t>
      </w:r>
      <w:r w:rsidR="00B869AD" w:rsidRPr="00DC0190">
        <w:rPr>
          <w:rFonts w:cstheme="minorHAnsi"/>
          <w:sz w:val="24"/>
          <w:szCs w:val="24"/>
        </w:rPr>
        <w:t xml:space="preserve">  3451</w:t>
      </w:r>
      <w:proofErr w:type="gramEnd"/>
      <w:r w:rsidR="00B869AD" w:rsidRPr="00DC0190">
        <w:rPr>
          <w:rFonts w:cstheme="minorHAnsi"/>
          <w:sz w:val="24"/>
          <w:szCs w:val="24"/>
        </w:rPr>
        <w:t xml:space="preserve"> professors </w:t>
      </w:r>
      <w:r w:rsidR="00873FBB" w:rsidRPr="00DC0190">
        <w:rPr>
          <w:rFonts w:cstheme="minorHAnsi"/>
          <w:sz w:val="24"/>
          <w:szCs w:val="24"/>
        </w:rPr>
        <w:t xml:space="preserve">are needed </w:t>
      </w:r>
      <w:r w:rsidR="00B869AD" w:rsidRPr="00DC0190">
        <w:rPr>
          <w:rFonts w:cstheme="minorHAnsi"/>
          <w:sz w:val="24"/>
          <w:szCs w:val="24"/>
        </w:rPr>
        <w:lastRenderedPageBreak/>
        <w:t xml:space="preserve">to comply with the </w:t>
      </w:r>
      <w:r w:rsidR="00765926" w:rsidRPr="00DC0190">
        <w:rPr>
          <w:rFonts w:cstheme="minorHAnsi"/>
          <w:sz w:val="24"/>
          <w:szCs w:val="24"/>
        </w:rPr>
        <w:t xml:space="preserve">existing </w:t>
      </w:r>
      <w:r w:rsidR="00B869AD" w:rsidRPr="00DC0190">
        <w:rPr>
          <w:rFonts w:cstheme="minorHAnsi"/>
          <w:sz w:val="24"/>
          <w:szCs w:val="24"/>
        </w:rPr>
        <w:t>norms</w:t>
      </w:r>
      <w:r w:rsidR="00921984" w:rsidRPr="00DC0190">
        <w:rPr>
          <w:rFonts w:cstheme="minorHAnsi"/>
          <w:sz w:val="24"/>
          <w:szCs w:val="24"/>
        </w:rPr>
        <w:t xml:space="preserve"> </w:t>
      </w:r>
      <w:r w:rsidR="00B869AD" w:rsidRPr="00DC0190">
        <w:rPr>
          <w:rFonts w:cstheme="minorHAnsi"/>
          <w:sz w:val="24"/>
          <w:szCs w:val="24"/>
        </w:rPr>
        <w:t>.</w:t>
      </w:r>
      <w:r w:rsidR="00C9616A" w:rsidRPr="00DC0190">
        <w:rPr>
          <w:rFonts w:cstheme="minorHAnsi"/>
          <w:sz w:val="24"/>
          <w:szCs w:val="24"/>
        </w:rPr>
        <w:t xml:space="preserve"> This is important to see here that what we calculated is the minimum requirement </w:t>
      </w:r>
      <w:proofErr w:type="spellStart"/>
      <w:r w:rsidR="00C9616A" w:rsidRPr="00DC0190">
        <w:rPr>
          <w:rFonts w:cstheme="minorHAnsi"/>
          <w:sz w:val="24"/>
          <w:szCs w:val="24"/>
        </w:rPr>
        <w:t>i.e</w:t>
      </w:r>
      <w:proofErr w:type="spellEnd"/>
      <w:r w:rsidR="00C9616A" w:rsidRPr="00DC0190">
        <w:rPr>
          <w:rFonts w:cstheme="minorHAnsi"/>
          <w:sz w:val="24"/>
          <w:szCs w:val="24"/>
        </w:rPr>
        <w:t xml:space="preserve"> lowest figure essential to run a college. </w:t>
      </w:r>
      <w:r w:rsidR="00D9636E" w:rsidRPr="00DC0190">
        <w:rPr>
          <w:rFonts w:cstheme="minorHAnsi"/>
          <w:sz w:val="24"/>
          <w:szCs w:val="24"/>
        </w:rPr>
        <w:t>Obviously,</w:t>
      </w:r>
      <w:r w:rsidR="00C705CD" w:rsidRPr="00DC0190">
        <w:rPr>
          <w:rFonts w:cstheme="minorHAnsi"/>
          <w:sz w:val="24"/>
          <w:szCs w:val="24"/>
        </w:rPr>
        <w:t xml:space="preserve"> this figure cannot be equated with the quality of education in case </w:t>
      </w:r>
      <w:r w:rsidR="00267FEB" w:rsidRPr="00DC0190">
        <w:rPr>
          <w:rFonts w:cstheme="minorHAnsi"/>
          <w:sz w:val="24"/>
          <w:szCs w:val="24"/>
        </w:rPr>
        <w:t xml:space="preserve">if greater numbers of faculties are </w:t>
      </w:r>
      <w:r w:rsidR="00C705CD" w:rsidRPr="00DC0190">
        <w:rPr>
          <w:rFonts w:cstheme="minorHAnsi"/>
          <w:sz w:val="24"/>
          <w:szCs w:val="24"/>
        </w:rPr>
        <w:t>available</w:t>
      </w:r>
      <w:r w:rsidR="00267FEB" w:rsidRPr="00DC0190">
        <w:rPr>
          <w:rFonts w:cstheme="minorHAnsi"/>
          <w:sz w:val="24"/>
          <w:szCs w:val="24"/>
        </w:rPr>
        <w:t xml:space="preserve"> to share their wisdom</w:t>
      </w:r>
      <w:r w:rsidR="00C705CD" w:rsidRPr="00DC0190">
        <w:rPr>
          <w:rFonts w:cstheme="minorHAnsi"/>
          <w:sz w:val="24"/>
          <w:szCs w:val="24"/>
        </w:rPr>
        <w:t xml:space="preserve">. </w:t>
      </w:r>
      <w:r w:rsidR="00C9616A" w:rsidRPr="00DC0190">
        <w:rPr>
          <w:rFonts w:cstheme="minorHAnsi"/>
          <w:sz w:val="24"/>
          <w:szCs w:val="24"/>
        </w:rPr>
        <w:t xml:space="preserve"> </w:t>
      </w:r>
      <w:r w:rsidR="00B869AD" w:rsidRPr="00DC0190">
        <w:rPr>
          <w:rFonts w:cstheme="minorHAnsi"/>
          <w:sz w:val="24"/>
          <w:szCs w:val="24"/>
        </w:rPr>
        <w:t xml:space="preserve">  </w:t>
      </w:r>
    </w:p>
    <w:p w:rsidR="007E7426" w:rsidRPr="00DC0190" w:rsidRDefault="007E7426" w:rsidP="009E7AEA">
      <w:pPr>
        <w:autoSpaceDE w:val="0"/>
        <w:autoSpaceDN w:val="0"/>
        <w:adjustRightInd w:val="0"/>
        <w:spacing w:after="0" w:line="240" w:lineRule="auto"/>
        <w:rPr>
          <w:rFonts w:cstheme="minorHAnsi"/>
          <w:sz w:val="24"/>
          <w:szCs w:val="24"/>
        </w:rPr>
      </w:pPr>
    </w:p>
    <w:p w:rsidR="00CC650A" w:rsidRPr="00DC0190" w:rsidRDefault="00CC650A" w:rsidP="009E7AEA">
      <w:pPr>
        <w:autoSpaceDE w:val="0"/>
        <w:autoSpaceDN w:val="0"/>
        <w:adjustRightInd w:val="0"/>
        <w:spacing w:after="0" w:line="240" w:lineRule="auto"/>
        <w:rPr>
          <w:rFonts w:cstheme="minorHAnsi"/>
          <w:b/>
          <w:sz w:val="24"/>
          <w:szCs w:val="24"/>
        </w:rPr>
      </w:pPr>
      <w:r w:rsidRPr="00DC0190">
        <w:rPr>
          <w:rFonts w:cstheme="minorHAnsi"/>
          <w:b/>
          <w:sz w:val="24"/>
          <w:szCs w:val="24"/>
        </w:rPr>
        <w:t xml:space="preserve">Table </w:t>
      </w:r>
      <w:r w:rsidR="00E0739C" w:rsidRPr="00DC0190">
        <w:rPr>
          <w:rFonts w:cstheme="minorHAnsi"/>
          <w:b/>
          <w:sz w:val="24"/>
          <w:szCs w:val="24"/>
        </w:rPr>
        <w:t xml:space="preserve">1. Minimal </w:t>
      </w:r>
      <w:r w:rsidRPr="00DC0190">
        <w:rPr>
          <w:rFonts w:cstheme="minorHAnsi"/>
          <w:b/>
          <w:sz w:val="24"/>
          <w:szCs w:val="24"/>
        </w:rPr>
        <w:t xml:space="preserve">Faculty requirements in Ayurveda teaching institutions as per the </w:t>
      </w:r>
      <w:r w:rsidR="00085DF2" w:rsidRPr="00DC0190">
        <w:rPr>
          <w:rFonts w:cstheme="minorHAnsi"/>
          <w:b/>
          <w:sz w:val="24"/>
          <w:szCs w:val="24"/>
        </w:rPr>
        <w:t xml:space="preserve">existing </w:t>
      </w:r>
      <w:r w:rsidRPr="00DC0190">
        <w:rPr>
          <w:rFonts w:cstheme="minorHAnsi"/>
          <w:b/>
          <w:sz w:val="24"/>
          <w:szCs w:val="24"/>
        </w:rPr>
        <w:t xml:space="preserve">CCIM norms </w:t>
      </w:r>
    </w:p>
    <w:p w:rsidR="00CC650A" w:rsidRPr="00DC0190" w:rsidRDefault="00CC650A" w:rsidP="009E7AEA">
      <w:pPr>
        <w:autoSpaceDE w:val="0"/>
        <w:autoSpaceDN w:val="0"/>
        <w:adjustRightInd w:val="0"/>
        <w:spacing w:after="0" w:line="240" w:lineRule="auto"/>
        <w:rPr>
          <w:rFonts w:cstheme="minorHAnsi"/>
          <w:sz w:val="24"/>
          <w:szCs w:val="24"/>
        </w:rPr>
      </w:pPr>
    </w:p>
    <w:tbl>
      <w:tblPr>
        <w:tblStyle w:val="TableGrid"/>
        <w:tblW w:w="0" w:type="auto"/>
        <w:tblLook w:val="04A0" w:firstRow="1" w:lastRow="0" w:firstColumn="1" w:lastColumn="0" w:noHBand="0" w:noVBand="1"/>
      </w:tblPr>
      <w:tblGrid>
        <w:gridCol w:w="1149"/>
        <w:gridCol w:w="1418"/>
        <w:gridCol w:w="1489"/>
        <w:gridCol w:w="1411"/>
        <w:gridCol w:w="1580"/>
        <w:gridCol w:w="2303"/>
      </w:tblGrid>
      <w:tr w:rsidR="009A01EA" w:rsidRPr="00DC0190" w:rsidTr="009A01EA">
        <w:tc>
          <w:tcPr>
            <w:tcW w:w="0" w:type="auto"/>
          </w:tcPr>
          <w:p w:rsidR="009A01EA" w:rsidRPr="00DC0190" w:rsidRDefault="009A01EA" w:rsidP="009E7AEA">
            <w:pPr>
              <w:autoSpaceDE w:val="0"/>
              <w:autoSpaceDN w:val="0"/>
              <w:adjustRightInd w:val="0"/>
              <w:rPr>
                <w:rFonts w:cstheme="minorHAnsi"/>
                <w:sz w:val="24"/>
                <w:szCs w:val="24"/>
              </w:rPr>
            </w:pP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 xml:space="preserve">Number of colleges  </w:t>
            </w:r>
          </w:p>
        </w:tc>
        <w:tc>
          <w:tcPr>
            <w:tcW w:w="0" w:type="auto"/>
          </w:tcPr>
          <w:p w:rsidR="009A01EA" w:rsidRPr="00DC0190" w:rsidRDefault="009A01EA" w:rsidP="009E7AEA">
            <w:pPr>
              <w:autoSpaceDE w:val="0"/>
              <w:autoSpaceDN w:val="0"/>
              <w:adjustRightInd w:val="0"/>
              <w:rPr>
                <w:rFonts w:cstheme="minorHAnsi"/>
                <w:sz w:val="24"/>
                <w:szCs w:val="24"/>
              </w:rPr>
            </w:pPr>
            <w:proofErr w:type="gramStart"/>
            <w:r w:rsidRPr="00DC0190">
              <w:rPr>
                <w:rFonts w:cstheme="minorHAnsi"/>
                <w:sz w:val="24"/>
                <w:szCs w:val="24"/>
              </w:rPr>
              <w:t>Required  Lecturers</w:t>
            </w:r>
            <w:proofErr w:type="gramEnd"/>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Required Readers</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 xml:space="preserve">Required Professors </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 xml:space="preserve">Total faculty positions minimally required </w:t>
            </w:r>
          </w:p>
        </w:tc>
      </w:tr>
      <w:tr w:rsidR="009A01EA" w:rsidRPr="00DC0190" w:rsidTr="009A01EA">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 xml:space="preserve">UG colleges </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338</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5070</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2028</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2028</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9126</w:t>
            </w:r>
          </w:p>
        </w:tc>
      </w:tr>
      <w:tr w:rsidR="009A01EA" w:rsidRPr="00DC0190" w:rsidTr="009A01EA">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 xml:space="preserve">PG Colleges </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138</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4296</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2134</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1423</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7853</w:t>
            </w:r>
          </w:p>
        </w:tc>
      </w:tr>
      <w:tr w:rsidR="009A01EA" w:rsidRPr="00DC0190" w:rsidTr="009A01EA">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 xml:space="preserve">Total </w:t>
            </w:r>
          </w:p>
        </w:tc>
        <w:tc>
          <w:tcPr>
            <w:tcW w:w="0" w:type="auto"/>
          </w:tcPr>
          <w:p w:rsidR="009A01EA" w:rsidRPr="00DC0190" w:rsidRDefault="009A01EA" w:rsidP="009E7AEA">
            <w:pPr>
              <w:autoSpaceDE w:val="0"/>
              <w:autoSpaceDN w:val="0"/>
              <w:adjustRightInd w:val="0"/>
              <w:rPr>
                <w:rFonts w:cstheme="minorHAnsi"/>
                <w:sz w:val="24"/>
                <w:szCs w:val="24"/>
              </w:rPr>
            </w:pP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9366</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4162</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3451</w:t>
            </w:r>
          </w:p>
        </w:tc>
        <w:tc>
          <w:tcPr>
            <w:tcW w:w="0" w:type="auto"/>
          </w:tcPr>
          <w:p w:rsidR="009A01EA" w:rsidRPr="00DC0190" w:rsidRDefault="009A01EA" w:rsidP="009E7AEA">
            <w:pPr>
              <w:autoSpaceDE w:val="0"/>
              <w:autoSpaceDN w:val="0"/>
              <w:adjustRightInd w:val="0"/>
              <w:rPr>
                <w:rFonts w:cstheme="minorHAnsi"/>
                <w:sz w:val="24"/>
                <w:szCs w:val="24"/>
              </w:rPr>
            </w:pPr>
            <w:r w:rsidRPr="00DC0190">
              <w:rPr>
                <w:rFonts w:cstheme="minorHAnsi"/>
                <w:sz w:val="24"/>
                <w:szCs w:val="24"/>
              </w:rPr>
              <w:t>16979</w:t>
            </w:r>
          </w:p>
        </w:tc>
      </w:tr>
    </w:tbl>
    <w:p w:rsidR="00CC650A" w:rsidRPr="00DC0190" w:rsidRDefault="00CC650A" w:rsidP="009E7AEA">
      <w:pPr>
        <w:autoSpaceDE w:val="0"/>
        <w:autoSpaceDN w:val="0"/>
        <w:adjustRightInd w:val="0"/>
        <w:spacing w:after="0" w:line="240" w:lineRule="auto"/>
        <w:rPr>
          <w:rFonts w:cstheme="minorHAnsi"/>
          <w:sz w:val="24"/>
          <w:szCs w:val="24"/>
        </w:rPr>
      </w:pPr>
      <w:r w:rsidRPr="00DC0190">
        <w:rPr>
          <w:rFonts w:cstheme="minorHAnsi"/>
          <w:sz w:val="24"/>
          <w:szCs w:val="24"/>
        </w:rPr>
        <w:t xml:space="preserve">  </w:t>
      </w:r>
    </w:p>
    <w:p w:rsidR="00CC650A" w:rsidRPr="00DC0190" w:rsidRDefault="00CC650A" w:rsidP="009E7AEA">
      <w:pPr>
        <w:autoSpaceDE w:val="0"/>
        <w:autoSpaceDN w:val="0"/>
        <w:adjustRightInd w:val="0"/>
        <w:spacing w:after="0" w:line="240" w:lineRule="auto"/>
        <w:rPr>
          <w:rFonts w:cstheme="minorHAnsi"/>
          <w:sz w:val="24"/>
          <w:szCs w:val="24"/>
        </w:rPr>
      </w:pPr>
    </w:p>
    <w:p w:rsidR="008A1900" w:rsidRPr="00DC0190" w:rsidRDefault="0081499A" w:rsidP="00505547">
      <w:pPr>
        <w:autoSpaceDE w:val="0"/>
        <w:autoSpaceDN w:val="0"/>
        <w:adjustRightInd w:val="0"/>
        <w:spacing w:after="0" w:line="240" w:lineRule="auto"/>
        <w:rPr>
          <w:rFonts w:cstheme="minorHAnsi"/>
          <w:b/>
          <w:sz w:val="24"/>
          <w:szCs w:val="24"/>
        </w:rPr>
      </w:pPr>
      <w:r w:rsidRPr="00DC0190">
        <w:rPr>
          <w:rFonts w:cstheme="minorHAnsi"/>
          <w:b/>
          <w:sz w:val="24"/>
          <w:szCs w:val="24"/>
        </w:rPr>
        <w:t xml:space="preserve">Handling the faculty deficit: CCIM and administrative </w:t>
      </w:r>
      <w:r w:rsidR="008A1900" w:rsidRPr="00DC0190">
        <w:rPr>
          <w:rFonts w:cstheme="minorHAnsi"/>
          <w:b/>
          <w:sz w:val="24"/>
          <w:szCs w:val="24"/>
        </w:rPr>
        <w:t>approach</w:t>
      </w:r>
      <w:r w:rsidR="00D83582" w:rsidRPr="00DC0190">
        <w:rPr>
          <w:rFonts w:cstheme="minorHAnsi"/>
          <w:b/>
          <w:sz w:val="24"/>
          <w:szCs w:val="24"/>
        </w:rPr>
        <w:t>es</w:t>
      </w:r>
      <w:r w:rsidRPr="00DC0190">
        <w:rPr>
          <w:rFonts w:cstheme="minorHAnsi"/>
          <w:b/>
          <w:sz w:val="24"/>
          <w:szCs w:val="24"/>
        </w:rPr>
        <w:t xml:space="preserve"> </w:t>
      </w:r>
    </w:p>
    <w:p w:rsidR="008A1900" w:rsidRPr="00DC0190" w:rsidRDefault="008A1900" w:rsidP="00505547">
      <w:pPr>
        <w:autoSpaceDE w:val="0"/>
        <w:autoSpaceDN w:val="0"/>
        <w:adjustRightInd w:val="0"/>
        <w:spacing w:after="0" w:line="240" w:lineRule="auto"/>
        <w:rPr>
          <w:rFonts w:cstheme="minorHAnsi"/>
          <w:sz w:val="24"/>
          <w:szCs w:val="24"/>
        </w:rPr>
      </w:pPr>
      <w:r w:rsidRPr="00DC0190">
        <w:rPr>
          <w:rFonts w:cstheme="minorHAnsi"/>
          <w:sz w:val="24"/>
          <w:szCs w:val="24"/>
        </w:rPr>
        <w:t>F</w:t>
      </w:r>
      <w:r w:rsidR="00880662" w:rsidRPr="00DC0190">
        <w:rPr>
          <w:rFonts w:cstheme="minorHAnsi"/>
          <w:sz w:val="24"/>
          <w:szCs w:val="24"/>
        </w:rPr>
        <w:t xml:space="preserve">aculty deficit in Ayurveda education is a </w:t>
      </w:r>
      <w:proofErr w:type="gramStart"/>
      <w:r w:rsidRPr="00DC0190">
        <w:rPr>
          <w:rFonts w:cstheme="minorHAnsi"/>
          <w:sz w:val="24"/>
          <w:szCs w:val="24"/>
        </w:rPr>
        <w:t xml:space="preserve">long </w:t>
      </w:r>
      <w:r w:rsidR="00880662" w:rsidRPr="00DC0190">
        <w:rPr>
          <w:rFonts w:cstheme="minorHAnsi"/>
          <w:sz w:val="24"/>
          <w:szCs w:val="24"/>
        </w:rPr>
        <w:t>recognized</w:t>
      </w:r>
      <w:proofErr w:type="gramEnd"/>
      <w:r w:rsidR="00880662" w:rsidRPr="00DC0190">
        <w:rPr>
          <w:rFonts w:cstheme="minorHAnsi"/>
          <w:sz w:val="24"/>
          <w:szCs w:val="24"/>
        </w:rPr>
        <w:t xml:space="preserve"> fact </w:t>
      </w:r>
      <w:r w:rsidR="006732CC" w:rsidRPr="00DC0190">
        <w:rPr>
          <w:rFonts w:cstheme="minorHAnsi"/>
          <w:sz w:val="24"/>
          <w:szCs w:val="24"/>
        </w:rPr>
        <w:t xml:space="preserve">which is rampant despite the large number of qualified post graduates in various specialties emerging every year. Recognizing </w:t>
      </w:r>
      <w:proofErr w:type="gramStart"/>
      <w:r w:rsidR="006732CC" w:rsidRPr="00DC0190">
        <w:rPr>
          <w:rFonts w:cstheme="minorHAnsi"/>
          <w:sz w:val="24"/>
          <w:szCs w:val="24"/>
        </w:rPr>
        <w:t xml:space="preserve">this </w:t>
      </w:r>
      <w:r w:rsidR="00FD08BE" w:rsidRPr="00DC0190">
        <w:rPr>
          <w:rFonts w:cstheme="minorHAnsi"/>
          <w:sz w:val="24"/>
          <w:szCs w:val="24"/>
        </w:rPr>
        <w:t xml:space="preserve"> </w:t>
      </w:r>
      <w:r w:rsidR="00880662" w:rsidRPr="00DC0190">
        <w:rPr>
          <w:rFonts w:cstheme="minorHAnsi"/>
          <w:sz w:val="24"/>
          <w:szCs w:val="24"/>
        </w:rPr>
        <w:t>CCIM</w:t>
      </w:r>
      <w:proofErr w:type="gramEnd"/>
      <w:r w:rsidR="00880662" w:rsidRPr="00DC0190">
        <w:rPr>
          <w:rFonts w:cstheme="minorHAnsi"/>
          <w:sz w:val="24"/>
          <w:szCs w:val="24"/>
        </w:rPr>
        <w:t xml:space="preserve"> </w:t>
      </w:r>
      <w:r w:rsidR="009A01EA" w:rsidRPr="00DC0190">
        <w:rPr>
          <w:rFonts w:cstheme="minorHAnsi"/>
          <w:sz w:val="24"/>
          <w:szCs w:val="24"/>
        </w:rPr>
        <w:t>MSR 2013</w:t>
      </w:r>
      <w:r w:rsidR="00880662" w:rsidRPr="00DC0190">
        <w:rPr>
          <w:rFonts w:cstheme="minorHAnsi"/>
          <w:sz w:val="24"/>
          <w:szCs w:val="24"/>
        </w:rPr>
        <w:t xml:space="preserve"> propose</w:t>
      </w:r>
      <w:r w:rsidR="00C044D2" w:rsidRPr="00DC0190">
        <w:rPr>
          <w:rFonts w:cstheme="minorHAnsi"/>
          <w:sz w:val="24"/>
          <w:szCs w:val="24"/>
        </w:rPr>
        <w:t>d</w:t>
      </w:r>
      <w:r w:rsidR="00880662" w:rsidRPr="00DC0190">
        <w:rPr>
          <w:rFonts w:cstheme="minorHAnsi"/>
          <w:sz w:val="24"/>
          <w:szCs w:val="24"/>
        </w:rPr>
        <w:t xml:space="preserve"> special relaxations to meet </w:t>
      </w:r>
      <w:r w:rsidR="00FD08BE" w:rsidRPr="00DC0190">
        <w:rPr>
          <w:rFonts w:cstheme="minorHAnsi"/>
          <w:sz w:val="24"/>
          <w:szCs w:val="24"/>
        </w:rPr>
        <w:t xml:space="preserve">such </w:t>
      </w:r>
      <w:r w:rsidR="00880662" w:rsidRPr="00DC0190">
        <w:rPr>
          <w:rFonts w:cstheme="minorHAnsi"/>
          <w:sz w:val="24"/>
          <w:szCs w:val="24"/>
        </w:rPr>
        <w:t xml:space="preserve">deficits </w:t>
      </w:r>
      <w:r w:rsidR="00FD08BE" w:rsidRPr="00DC0190">
        <w:rPr>
          <w:rFonts w:cstheme="minorHAnsi"/>
          <w:sz w:val="24"/>
          <w:szCs w:val="24"/>
        </w:rPr>
        <w:t xml:space="preserve">at large </w:t>
      </w:r>
      <w:r w:rsidR="00880662" w:rsidRPr="00DC0190">
        <w:rPr>
          <w:rFonts w:cstheme="minorHAnsi"/>
          <w:sz w:val="24"/>
          <w:szCs w:val="24"/>
        </w:rPr>
        <w:t xml:space="preserve">and </w:t>
      </w:r>
      <w:r w:rsidR="00FD08BE" w:rsidRPr="00DC0190">
        <w:rPr>
          <w:rFonts w:cstheme="minorHAnsi"/>
          <w:sz w:val="24"/>
          <w:szCs w:val="24"/>
        </w:rPr>
        <w:t>t</w:t>
      </w:r>
      <w:r w:rsidR="00880662" w:rsidRPr="00DC0190">
        <w:rPr>
          <w:rFonts w:cstheme="minorHAnsi"/>
          <w:sz w:val="24"/>
          <w:szCs w:val="24"/>
        </w:rPr>
        <w:t xml:space="preserve">o allow the colleges to run </w:t>
      </w:r>
      <w:r w:rsidR="00FD08BE" w:rsidRPr="00DC0190">
        <w:rPr>
          <w:rFonts w:cstheme="minorHAnsi"/>
          <w:sz w:val="24"/>
          <w:szCs w:val="24"/>
        </w:rPr>
        <w:t>despite being unable to meet the desired facult</w:t>
      </w:r>
      <w:r w:rsidR="00C044D2" w:rsidRPr="00DC0190">
        <w:rPr>
          <w:rFonts w:cstheme="minorHAnsi"/>
          <w:sz w:val="24"/>
          <w:szCs w:val="24"/>
        </w:rPr>
        <w:t>y number</w:t>
      </w:r>
      <w:r w:rsidR="00880662" w:rsidRPr="00DC0190">
        <w:rPr>
          <w:rFonts w:cstheme="minorHAnsi"/>
          <w:sz w:val="24"/>
          <w:szCs w:val="24"/>
        </w:rPr>
        <w:t xml:space="preserve">. Most notable </w:t>
      </w:r>
      <w:r w:rsidR="00C044D2" w:rsidRPr="00DC0190">
        <w:rPr>
          <w:rFonts w:cstheme="minorHAnsi"/>
          <w:sz w:val="24"/>
          <w:szCs w:val="24"/>
        </w:rPr>
        <w:t xml:space="preserve">among these </w:t>
      </w:r>
      <w:r w:rsidR="00880662" w:rsidRPr="00DC0190">
        <w:rPr>
          <w:rFonts w:cstheme="minorHAnsi"/>
          <w:sz w:val="24"/>
          <w:szCs w:val="24"/>
        </w:rPr>
        <w:t xml:space="preserve">provisions </w:t>
      </w:r>
      <w:r w:rsidR="00C044D2" w:rsidRPr="00DC0190">
        <w:rPr>
          <w:rFonts w:cstheme="minorHAnsi"/>
          <w:sz w:val="24"/>
          <w:szCs w:val="24"/>
        </w:rPr>
        <w:t xml:space="preserve">is to </w:t>
      </w:r>
      <w:r w:rsidR="00880662" w:rsidRPr="00DC0190">
        <w:rPr>
          <w:rFonts w:cstheme="minorHAnsi"/>
          <w:sz w:val="24"/>
          <w:szCs w:val="24"/>
        </w:rPr>
        <w:t xml:space="preserve">allow the colleges to run </w:t>
      </w:r>
      <w:r w:rsidR="00FD08BE" w:rsidRPr="00DC0190">
        <w:rPr>
          <w:rFonts w:cstheme="minorHAnsi"/>
          <w:sz w:val="24"/>
          <w:szCs w:val="24"/>
        </w:rPr>
        <w:t xml:space="preserve">with 90 % of the faculties </w:t>
      </w:r>
      <w:r w:rsidR="00921984" w:rsidRPr="00DC0190">
        <w:rPr>
          <w:rFonts w:cstheme="minorHAnsi"/>
          <w:sz w:val="24"/>
          <w:szCs w:val="24"/>
        </w:rPr>
        <w:t xml:space="preserve">needed </w:t>
      </w:r>
      <w:r w:rsidR="00FD08BE" w:rsidRPr="00DC0190">
        <w:rPr>
          <w:rFonts w:cstheme="minorHAnsi"/>
          <w:sz w:val="24"/>
          <w:szCs w:val="24"/>
        </w:rPr>
        <w:t xml:space="preserve">as per </w:t>
      </w:r>
      <w:proofErr w:type="gramStart"/>
      <w:r w:rsidR="00FD08BE" w:rsidRPr="00DC0190">
        <w:rPr>
          <w:rFonts w:cstheme="minorHAnsi"/>
          <w:sz w:val="24"/>
          <w:szCs w:val="24"/>
        </w:rPr>
        <w:t>the  MSR</w:t>
      </w:r>
      <w:proofErr w:type="gramEnd"/>
      <w:r w:rsidR="00FD08BE" w:rsidRPr="00DC0190">
        <w:rPr>
          <w:rFonts w:cstheme="minorHAnsi"/>
          <w:sz w:val="24"/>
          <w:szCs w:val="24"/>
        </w:rPr>
        <w:t xml:space="preserve">. </w:t>
      </w:r>
      <w:r w:rsidR="00880662" w:rsidRPr="00DC0190">
        <w:rPr>
          <w:rFonts w:cstheme="minorHAnsi"/>
          <w:sz w:val="24"/>
          <w:szCs w:val="24"/>
        </w:rPr>
        <w:t>Seeing the unavailability of qualified professional</w:t>
      </w:r>
      <w:r w:rsidRPr="00DC0190">
        <w:rPr>
          <w:rFonts w:cstheme="minorHAnsi"/>
          <w:sz w:val="24"/>
          <w:szCs w:val="24"/>
        </w:rPr>
        <w:t>s</w:t>
      </w:r>
      <w:r w:rsidR="00880662" w:rsidRPr="00DC0190">
        <w:rPr>
          <w:rFonts w:cstheme="minorHAnsi"/>
          <w:sz w:val="24"/>
          <w:szCs w:val="24"/>
        </w:rPr>
        <w:t xml:space="preserve"> in various </w:t>
      </w:r>
      <w:proofErr w:type="gramStart"/>
      <w:r w:rsidRPr="00DC0190">
        <w:rPr>
          <w:rFonts w:cstheme="minorHAnsi"/>
          <w:sz w:val="24"/>
          <w:szCs w:val="24"/>
        </w:rPr>
        <w:t>s</w:t>
      </w:r>
      <w:r w:rsidR="00921984" w:rsidRPr="00DC0190">
        <w:rPr>
          <w:rFonts w:cstheme="minorHAnsi"/>
          <w:sz w:val="24"/>
          <w:szCs w:val="24"/>
        </w:rPr>
        <w:t xml:space="preserve">ubject </w:t>
      </w:r>
      <w:r w:rsidRPr="00DC0190">
        <w:rPr>
          <w:rFonts w:cstheme="minorHAnsi"/>
          <w:sz w:val="24"/>
          <w:szCs w:val="24"/>
        </w:rPr>
        <w:t xml:space="preserve"> areas</w:t>
      </w:r>
      <w:proofErr w:type="gramEnd"/>
      <w:r w:rsidR="00880662" w:rsidRPr="00DC0190">
        <w:rPr>
          <w:rFonts w:cstheme="minorHAnsi"/>
          <w:sz w:val="24"/>
          <w:szCs w:val="24"/>
        </w:rPr>
        <w:t xml:space="preserve">, </w:t>
      </w:r>
      <w:r w:rsidR="00FD08BE" w:rsidRPr="00DC0190">
        <w:rPr>
          <w:rFonts w:cstheme="minorHAnsi"/>
          <w:sz w:val="24"/>
          <w:szCs w:val="24"/>
        </w:rPr>
        <w:t xml:space="preserve">teachers </w:t>
      </w:r>
      <w:r w:rsidR="00C044D2" w:rsidRPr="00DC0190">
        <w:rPr>
          <w:rFonts w:cstheme="minorHAnsi"/>
          <w:sz w:val="24"/>
          <w:szCs w:val="24"/>
        </w:rPr>
        <w:t xml:space="preserve">are allowed to be </w:t>
      </w:r>
      <w:r w:rsidR="00FD08BE" w:rsidRPr="00DC0190">
        <w:rPr>
          <w:rFonts w:cstheme="minorHAnsi"/>
          <w:sz w:val="24"/>
          <w:szCs w:val="24"/>
        </w:rPr>
        <w:t xml:space="preserve">appointed in  allied subjects despite them not </w:t>
      </w:r>
      <w:r w:rsidR="006170E7" w:rsidRPr="00DC0190">
        <w:rPr>
          <w:rFonts w:cstheme="minorHAnsi"/>
          <w:sz w:val="24"/>
          <w:szCs w:val="24"/>
        </w:rPr>
        <w:t>possessing the</w:t>
      </w:r>
      <w:r w:rsidR="00FD08BE" w:rsidRPr="00DC0190">
        <w:rPr>
          <w:rFonts w:cstheme="minorHAnsi"/>
          <w:sz w:val="24"/>
          <w:szCs w:val="24"/>
        </w:rPr>
        <w:t xml:space="preserve"> </w:t>
      </w:r>
      <w:r w:rsidR="006170E7" w:rsidRPr="00DC0190">
        <w:rPr>
          <w:rFonts w:cstheme="minorHAnsi"/>
          <w:sz w:val="24"/>
          <w:szCs w:val="24"/>
        </w:rPr>
        <w:t>essential qualification</w:t>
      </w:r>
      <w:r w:rsidR="00FD08BE" w:rsidRPr="00DC0190">
        <w:rPr>
          <w:rFonts w:cstheme="minorHAnsi"/>
          <w:sz w:val="24"/>
          <w:szCs w:val="24"/>
        </w:rPr>
        <w:t xml:space="preserve"> in </w:t>
      </w:r>
      <w:r w:rsidR="00C705CD" w:rsidRPr="00DC0190">
        <w:rPr>
          <w:rFonts w:cstheme="minorHAnsi"/>
          <w:sz w:val="24"/>
          <w:szCs w:val="24"/>
        </w:rPr>
        <w:t xml:space="preserve">the </w:t>
      </w:r>
      <w:r w:rsidR="006170E7" w:rsidRPr="00DC0190">
        <w:rPr>
          <w:rFonts w:cstheme="minorHAnsi"/>
          <w:sz w:val="24"/>
          <w:szCs w:val="24"/>
        </w:rPr>
        <w:t>concerned subject</w:t>
      </w:r>
      <w:r w:rsidR="00FD08BE" w:rsidRPr="00DC0190">
        <w:rPr>
          <w:rFonts w:cstheme="minorHAnsi"/>
          <w:sz w:val="24"/>
          <w:szCs w:val="24"/>
        </w:rPr>
        <w:t xml:space="preserve">. </w:t>
      </w:r>
      <w:r w:rsidRPr="00DC0190">
        <w:rPr>
          <w:rFonts w:cstheme="minorHAnsi"/>
          <w:sz w:val="24"/>
          <w:szCs w:val="24"/>
        </w:rPr>
        <w:t xml:space="preserve">Increasing the age for retirement, allowing the teachers to work till 65 years of age at private institutions, filling the posts on contractual basis and opening the teaching positions for people from research and holding the </w:t>
      </w:r>
      <w:proofErr w:type="spellStart"/>
      <w:r w:rsidRPr="00DC0190">
        <w:rPr>
          <w:rFonts w:cstheme="minorHAnsi"/>
          <w:sz w:val="24"/>
          <w:szCs w:val="24"/>
        </w:rPr>
        <w:t>analogus</w:t>
      </w:r>
      <w:proofErr w:type="spellEnd"/>
      <w:r w:rsidRPr="00DC0190">
        <w:rPr>
          <w:rFonts w:cstheme="minorHAnsi"/>
          <w:sz w:val="24"/>
          <w:szCs w:val="24"/>
        </w:rPr>
        <w:t xml:space="preserve"> positions have been other approaches to meet the both ends however </w:t>
      </w:r>
      <w:r w:rsidR="00921984" w:rsidRPr="00DC0190">
        <w:rPr>
          <w:rFonts w:cstheme="minorHAnsi"/>
          <w:sz w:val="24"/>
          <w:szCs w:val="24"/>
        </w:rPr>
        <w:t>did not help much.</w:t>
      </w:r>
      <w:r w:rsidRPr="00DC0190">
        <w:rPr>
          <w:rFonts w:cstheme="minorHAnsi"/>
          <w:sz w:val="24"/>
          <w:szCs w:val="24"/>
        </w:rPr>
        <w:t xml:space="preserve">       </w:t>
      </w:r>
    </w:p>
    <w:p w:rsidR="001025E6" w:rsidRPr="00DC0190" w:rsidRDefault="00FD08BE" w:rsidP="00505547">
      <w:pPr>
        <w:autoSpaceDE w:val="0"/>
        <w:autoSpaceDN w:val="0"/>
        <w:adjustRightInd w:val="0"/>
        <w:spacing w:after="0" w:line="240" w:lineRule="auto"/>
        <w:rPr>
          <w:rFonts w:cstheme="minorHAnsi"/>
          <w:sz w:val="24"/>
          <w:szCs w:val="24"/>
        </w:rPr>
      </w:pPr>
      <w:r w:rsidRPr="00DC0190">
        <w:rPr>
          <w:rFonts w:cstheme="minorHAnsi"/>
          <w:sz w:val="24"/>
          <w:szCs w:val="24"/>
        </w:rPr>
        <w:t xml:space="preserve">Despite such </w:t>
      </w:r>
      <w:r w:rsidR="00C044D2" w:rsidRPr="00DC0190">
        <w:rPr>
          <w:rFonts w:cstheme="minorHAnsi"/>
          <w:sz w:val="24"/>
          <w:szCs w:val="24"/>
        </w:rPr>
        <w:t xml:space="preserve">flexible </w:t>
      </w:r>
      <w:proofErr w:type="gramStart"/>
      <w:r w:rsidRPr="00DC0190">
        <w:rPr>
          <w:rFonts w:cstheme="minorHAnsi"/>
          <w:sz w:val="24"/>
          <w:szCs w:val="24"/>
        </w:rPr>
        <w:t>measures,  over</w:t>
      </w:r>
      <w:proofErr w:type="gramEnd"/>
      <w:r w:rsidRPr="00DC0190">
        <w:rPr>
          <w:rFonts w:cstheme="minorHAnsi"/>
          <w:sz w:val="24"/>
          <w:szCs w:val="24"/>
        </w:rPr>
        <w:t xml:space="preserve"> </w:t>
      </w:r>
      <w:r w:rsidR="007E7426" w:rsidRPr="00DC0190">
        <w:rPr>
          <w:rFonts w:cstheme="minorHAnsi"/>
          <w:sz w:val="24"/>
          <w:szCs w:val="24"/>
        </w:rPr>
        <w:t xml:space="preserve">80 % senior </w:t>
      </w:r>
      <w:r w:rsidRPr="00DC0190">
        <w:rPr>
          <w:rFonts w:cstheme="minorHAnsi"/>
          <w:sz w:val="24"/>
          <w:szCs w:val="24"/>
        </w:rPr>
        <w:t xml:space="preserve">teaching </w:t>
      </w:r>
      <w:r w:rsidR="007E7426" w:rsidRPr="00DC0190">
        <w:rPr>
          <w:rFonts w:cstheme="minorHAnsi"/>
          <w:sz w:val="24"/>
          <w:szCs w:val="24"/>
        </w:rPr>
        <w:t xml:space="preserve">positions </w:t>
      </w:r>
      <w:r w:rsidRPr="00DC0190">
        <w:rPr>
          <w:rFonts w:cstheme="minorHAnsi"/>
          <w:sz w:val="24"/>
          <w:szCs w:val="24"/>
        </w:rPr>
        <w:t xml:space="preserve">in </w:t>
      </w:r>
      <w:r w:rsidR="00F6056A" w:rsidRPr="00DC0190">
        <w:rPr>
          <w:rFonts w:cstheme="minorHAnsi"/>
          <w:sz w:val="24"/>
          <w:szCs w:val="24"/>
        </w:rPr>
        <w:t>a</w:t>
      </w:r>
      <w:r w:rsidRPr="00DC0190">
        <w:rPr>
          <w:rFonts w:cstheme="minorHAnsi"/>
          <w:sz w:val="24"/>
          <w:szCs w:val="24"/>
        </w:rPr>
        <w:t xml:space="preserve">yurvedic colleges </w:t>
      </w:r>
      <w:r w:rsidR="007E7426" w:rsidRPr="00DC0190">
        <w:rPr>
          <w:rFonts w:cstheme="minorHAnsi"/>
          <w:sz w:val="24"/>
          <w:szCs w:val="24"/>
        </w:rPr>
        <w:t xml:space="preserve">are </w:t>
      </w:r>
      <w:r w:rsidR="008A1900" w:rsidRPr="00DC0190">
        <w:rPr>
          <w:rFonts w:cstheme="minorHAnsi"/>
          <w:sz w:val="24"/>
          <w:szCs w:val="24"/>
        </w:rPr>
        <w:t xml:space="preserve">still </w:t>
      </w:r>
      <w:r w:rsidR="007E7426" w:rsidRPr="00DC0190">
        <w:rPr>
          <w:rFonts w:cstheme="minorHAnsi"/>
          <w:sz w:val="24"/>
          <w:szCs w:val="24"/>
        </w:rPr>
        <w:t xml:space="preserve">lying vacant </w:t>
      </w:r>
      <w:r w:rsidR="00C705CD" w:rsidRPr="00DC0190">
        <w:rPr>
          <w:rFonts w:cstheme="minorHAnsi"/>
          <w:sz w:val="24"/>
          <w:szCs w:val="24"/>
        </w:rPr>
        <w:t xml:space="preserve">making the </w:t>
      </w:r>
      <w:r w:rsidR="00C044D2" w:rsidRPr="00DC0190">
        <w:rPr>
          <w:rFonts w:cstheme="minorHAnsi"/>
          <w:sz w:val="24"/>
          <w:szCs w:val="24"/>
        </w:rPr>
        <w:t xml:space="preserve"> faculty deficit </w:t>
      </w:r>
      <w:r w:rsidR="00BF62E4" w:rsidRPr="00DC0190">
        <w:rPr>
          <w:rFonts w:cstheme="minorHAnsi"/>
          <w:sz w:val="24"/>
          <w:szCs w:val="24"/>
        </w:rPr>
        <w:t xml:space="preserve">as </w:t>
      </w:r>
      <w:r w:rsidR="00C705CD" w:rsidRPr="00DC0190">
        <w:rPr>
          <w:rFonts w:cstheme="minorHAnsi"/>
          <w:sz w:val="24"/>
          <w:szCs w:val="24"/>
        </w:rPr>
        <w:t xml:space="preserve">one </w:t>
      </w:r>
      <w:r w:rsidR="00BF62E4" w:rsidRPr="00DC0190">
        <w:rPr>
          <w:rFonts w:cstheme="minorHAnsi"/>
          <w:sz w:val="24"/>
          <w:szCs w:val="24"/>
        </w:rPr>
        <w:t xml:space="preserve">single </w:t>
      </w:r>
      <w:r w:rsidR="007E7426" w:rsidRPr="00DC0190">
        <w:rPr>
          <w:rFonts w:cstheme="minorHAnsi"/>
          <w:sz w:val="24"/>
          <w:szCs w:val="24"/>
        </w:rPr>
        <w:t>largest factor</w:t>
      </w:r>
      <w:r w:rsidR="00BF62E4" w:rsidRPr="00DC0190">
        <w:rPr>
          <w:rFonts w:cstheme="minorHAnsi"/>
          <w:sz w:val="24"/>
          <w:szCs w:val="24"/>
        </w:rPr>
        <w:t xml:space="preserve"> for </w:t>
      </w:r>
      <w:proofErr w:type="spellStart"/>
      <w:r w:rsidR="00BF62E4" w:rsidRPr="00DC0190">
        <w:rPr>
          <w:rFonts w:cstheme="minorHAnsi"/>
          <w:sz w:val="24"/>
          <w:szCs w:val="24"/>
        </w:rPr>
        <w:t>non grant</w:t>
      </w:r>
      <w:proofErr w:type="spellEnd"/>
      <w:r w:rsidR="00BF62E4" w:rsidRPr="00DC0190">
        <w:rPr>
          <w:rFonts w:cstheme="minorHAnsi"/>
          <w:sz w:val="24"/>
          <w:szCs w:val="24"/>
        </w:rPr>
        <w:t xml:space="preserve"> </w:t>
      </w:r>
      <w:r w:rsidRPr="00DC0190">
        <w:rPr>
          <w:rFonts w:cstheme="minorHAnsi"/>
          <w:sz w:val="24"/>
          <w:szCs w:val="24"/>
        </w:rPr>
        <w:t xml:space="preserve">of permission </w:t>
      </w:r>
      <w:r w:rsidR="00BF62E4" w:rsidRPr="00DC0190">
        <w:rPr>
          <w:rFonts w:cstheme="minorHAnsi"/>
          <w:sz w:val="24"/>
          <w:szCs w:val="24"/>
        </w:rPr>
        <w:t xml:space="preserve">to run an </w:t>
      </w:r>
      <w:r w:rsidR="00F6056A" w:rsidRPr="00DC0190">
        <w:rPr>
          <w:rFonts w:cstheme="minorHAnsi"/>
          <w:sz w:val="24"/>
          <w:szCs w:val="24"/>
        </w:rPr>
        <w:t>a</w:t>
      </w:r>
      <w:r w:rsidR="00BF62E4" w:rsidRPr="00DC0190">
        <w:rPr>
          <w:rFonts w:cstheme="minorHAnsi"/>
          <w:sz w:val="24"/>
          <w:szCs w:val="24"/>
        </w:rPr>
        <w:t xml:space="preserve">yurvedic institution in India. </w:t>
      </w:r>
      <w:r w:rsidR="00D83582" w:rsidRPr="00DC0190">
        <w:rPr>
          <w:rFonts w:cstheme="minorHAnsi"/>
          <w:sz w:val="24"/>
          <w:szCs w:val="24"/>
        </w:rPr>
        <w:t xml:space="preserve">In 2018-19 academic session, over 26% (88) Ayurveda colleges have not been granted to run the </w:t>
      </w:r>
      <w:r w:rsidR="00BF62E4" w:rsidRPr="00DC0190">
        <w:rPr>
          <w:rFonts w:cstheme="minorHAnsi"/>
          <w:sz w:val="24"/>
          <w:szCs w:val="24"/>
        </w:rPr>
        <w:t xml:space="preserve">courses </w:t>
      </w:r>
      <w:r w:rsidR="00D83582" w:rsidRPr="00DC0190">
        <w:rPr>
          <w:rFonts w:cstheme="minorHAnsi"/>
          <w:sz w:val="24"/>
          <w:szCs w:val="24"/>
        </w:rPr>
        <w:t xml:space="preserve">on account of </w:t>
      </w:r>
      <w:r w:rsidR="00DC2540" w:rsidRPr="00DC0190">
        <w:rPr>
          <w:rFonts w:cstheme="minorHAnsi"/>
          <w:sz w:val="24"/>
          <w:szCs w:val="24"/>
        </w:rPr>
        <w:t xml:space="preserve">their </w:t>
      </w:r>
      <w:r w:rsidR="00D83582" w:rsidRPr="00DC0190">
        <w:rPr>
          <w:rFonts w:cstheme="minorHAnsi"/>
          <w:sz w:val="24"/>
          <w:szCs w:val="24"/>
        </w:rPr>
        <w:t xml:space="preserve">faculty deficit </w:t>
      </w:r>
      <w:proofErr w:type="gramStart"/>
      <w:r w:rsidR="00FF2CF1" w:rsidRPr="00DC0190">
        <w:rPr>
          <w:rFonts w:cstheme="minorHAnsi"/>
          <w:sz w:val="24"/>
          <w:szCs w:val="24"/>
        </w:rPr>
        <w:t>(</w:t>
      </w:r>
      <w:r w:rsidR="00224046" w:rsidRPr="00DC0190">
        <w:rPr>
          <w:rFonts w:cstheme="minorHAnsi"/>
          <w:sz w:val="24"/>
          <w:szCs w:val="24"/>
        </w:rPr>
        <w:t xml:space="preserve"> 10</w:t>
      </w:r>
      <w:proofErr w:type="gramEnd"/>
      <w:r w:rsidR="00224046" w:rsidRPr="00DC0190">
        <w:rPr>
          <w:rFonts w:cstheme="minorHAnsi"/>
          <w:sz w:val="24"/>
          <w:szCs w:val="24"/>
        </w:rPr>
        <w:t xml:space="preserve"> ) </w:t>
      </w:r>
      <w:r w:rsidR="000507F7" w:rsidRPr="00DC0190">
        <w:rPr>
          <w:rFonts w:cstheme="minorHAnsi"/>
          <w:sz w:val="24"/>
          <w:szCs w:val="24"/>
        </w:rPr>
        <w:t xml:space="preserve">. </w:t>
      </w:r>
    </w:p>
    <w:p w:rsidR="007E7426" w:rsidRPr="00DC0190" w:rsidRDefault="007E7426" w:rsidP="00505547">
      <w:pPr>
        <w:autoSpaceDE w:val="0"/>
        <w:autoSpaceDN w:val="0"/>
        <w:adjustRightInd w:val="0"/>
        <w:spacing w:after="0" w:line="240" w:lineRule="auto"/>
        <w:rPr>
          <w:rFonts w:cstheme="minorHAnsi"/>
          <w:sz w:val="24"/>
          <w:szCs w:val="24"/>
        </w:rPr>
      </w:pPr>
    </w:p>
    <w:p w:rsidR="00947653" w:rsidRPr="00DC0190" w:rsidRDefault="00947653" w:rsidP="00505547">
      <w:pPr>
        <w:autoSpaceDE w:val="0"/>
        <w:autoSpaceDN w:val="0"/>
        <w:adjustRightInd w:val="0"/>
        <w:spacing w:after="0" w:line="240" w:lineRule="auto"/>
        <w:rPr>
          <w:rFonts w:cstheme="minorHAnsi"/>
          <w:sz w:val="24"/>
          <w:szCs w:val="24"/>
        </w:rPr>
      </w:pPr>
    </w:p>
    <w:p w:rsidR="007E7426" w:rsidRPr="00DC0190" w:rsidRDefault="00D83582" w:rsidP="00505547">
      <w:pPr>
        <w:autoSpaceDE w:val="0"/>
        <w:autoSpaceDN w:val="0"/>
        <w:adjustRightInd w:val="0"/>
        <w:spacing w:after="0" w:line="240" w:lineRule="auto"/>
        <w:rPr>
          <w:b/>
          <w:sz w:val="24"/>
        </w:rPr>
      </w:pPr>
      <w:r w:rsidRPr="00DC0190">
        <w:rPr>
          <w:b/>
          <w:sz w:val="24"/>
        </w:rPr>
        <w:t xml:space="preserve">Finding the </w:t>
      </w:r>
      <w:r w:rsidR="003E32BB" w:rsidRPr="00DC0190">
        <w:rPr>
          <w:b/>
          <w:sz w:val="24"/>
        </w:rPr>
        <w:t>fit:</w:t>
      </w:r>
      <w:r w:rsidRPr="00DC0190">
        <w:rPr>
          <w:b/>
          <w:sz w:val="24"/>
        </w:rPr>
        <w:t xml:space="preserve"> essentials and desirables </w:t>
      </w:r>
      <w:proofErr w:type="gramStart"/>
      <w:r w:rsidR="00803EC2" w:rsidRPr="00DC0190">
        <w:rPr>
          <w:b/>
          <w:sz w:val="24"/>
        </w:rPr>
        <w:t xml:space="preserve">for </w:t>
      </w:r>
      <w:r w:rsidR="003653C2" w:rsidRPr="00DC0190">
        <w:rPr>
          <w:b/>
          <w:sz w:val="24"/>
        </w:rPr>
        <w:t xml:space="preserve"> r</w:t>
      </w:r>
      <w:r w:rsidR="007E7426" w:rsidRPr="00DC0190">
        <w:rPr>
          <w:b/>
          <w:sz w:val="24"/>
        </w:rPr>
        <w:t>ecruit</w:t>
      </w:r>
      <w:r w:rsidR="00803EC2" w:rsidRPr="00DC0190">
        <w:rPr>
          <w:b/>
          <w:sz w:val="24"/>
        </w:rPr>
        <w:t>ing</w:t>
      </w:r>
      <w:proofErr w:type="gramEnd"/>
      <w:r w:rsidR="007E7426" w:rsidRPr="00DC0190">
        <w:rPr>
          <w:b/>
          <w:sz w:val="24"/>
        </w:rPr>
        <w:t xml:space="preserve"> Ayurveda teachers</w:t>
      </w:r>
    </w:p>
    <w:p w:rsidR="00305229" w:rsidRPr="00DC0190" w:rsidRDefault="00305229" w:rsidP="00505547">
      <w:pPr>
        <w:autoSpaceDE w:val="0"/>
        <w:autoSpaceDN w:val="0"/>
        <w:adjustRightInd w:val="0"/>
        <w:spacing w:after="0" w:line="240" w:lineRule="auto"/>
        <w:rPr>
          <w:b/>
          <w:sz w:val="24"/>
        </w:rPr>
      </w:pPr>
    </w:p>
    <w:p w:rsidR="000507F7" w:rsidRPr="00DC0190" w:rsidRDefault="00305229" w:rsidP="00505547">
      <w:pPr>
        <w:autoSpaceDE w:val="0"/>
        <w:autoSpaceDN w:val="0"/>
        <w:adjustRightInd w:val="0"/>
        <w:spacing w:after="0" w:line="240" w:lineRule="auto"/>
        <w:rPr>
          <w:sz w:val="24"/>
        </w:rPr>
      </w:pPr>
      <w:r w:rsidRPr="00DC0190">
        <w:rPr>
          <w:sz w:val="24"/>
        </w:rPr>
        <w:t>CCIM in furtherance to its powers of assuring quality education in Ayurveda prescribe</w:t>
      </w:r>
      <w:r w:rsidR="003653C2" w:rsidRPr="00DC0190">
        <w:rPr>
          <w:sz w:val="24"/>
        </w:rPr>
        <w:t>s</w:t>
      </w:r>
      <w:r w:rsidRPr="00DC0190">
        <w:rPr>
          <w:sz w:val="24"/>
        </w:rPr>
        <w:t xml:space="preserve"> the minimum qualifications and experience required for various </w:t>
      </w:r>
      <w:r w:rsidR="00F6056A" w:rsidRPr="00DC0190">
        <w:rPr>
          <w:sz w:val="24"/>
        </w:rPr>
        <w:t xml:space="preserve">teaching </w:t>
      </w:r>
      <w:r w:rsidR="00803EC2" w:rsidRPr="00DC0190">
        <w:rPr>
          <w:sz w:val="24"/>
        </w:rPr>
        <w:t xml:space="preserve">positions. </w:t>
      </w:r>
      <w:r w:rsidR="00F6056A" w:rsidRPr="00DC0190">
        <w:rPr>
          <w:sz w:val="24"/>
        </w:rPr>
        <w:t xml:space="preserve">To </w:t>
      </w:r>
      <w:r w:rsidRPr="00DC0190">
        <w:rPr>
          <w:sz w:val="24"/>
        </w:rPr>
        <w:t>becom</w:t>
      </w:r>
      <w:r w:rsidR="00F6056A" w:rsidRPr="00DC0190">
        <w:rPr>
          <w:sz w:val="24"/>
        </w:rPr>
        <w:t xml:space="preserve">e </w:t>
      </w:r>
      <w:r w:rsidRPr="00DC0190">
        <w:rPr>
          <w:sz w:val="24"/>
        </w:rPr>
        <w:t xml:space="preserve">a teacher what required </w:t>
      </w:r>
      <w:r w:rsidR="00F6056A" w:rsidRPr="00DC0190">
        <w:rPr>
          <w:sz w:val="24"/>
        </w:rPr>
        <w:t xml:space="preserve">in Ayurveda is </w:t>
      </w:r>
      <w:r w:rsidRPr="00DC0190">
        <w:rPr>
          <w:sz w:val="24"/>
        </w:rPr>
        <w:t>a post graduate qualification in the concern</w:t>
      </w:r>
      <w:r w:rsidR="00F6056A" w:rsidRPr="00DC0190">
        <w:rPr>
          <w:sz w:val="24"/>
        </w:rPr>
        <w:t>ed</w:t>
      </w:r>
      <w:r w:rsidRPr="00DC0190">
        <w:rPr>
          <w:sz w:val="24"/>
        </w:rPr>
        <w:t xml:space="preserve"> subject. </w:t>
      </w:r>
      <w:r w:rsidR="00F6056A" w:rsidRPr="00DC0190">
        <w:rPr>
          <w:sz w:val="24"/>
        </w:rPr>
        <w:t xml:space="preserve">For higher faculty positions, additional teaching / research experience and publications are required which is </w:t>
      </w:r>
      <w:r w:rsidRPr="00DC0190">
        <w:rPr>
          <w:sz w:val="24"/>
        </w:rPr>
        <w:t xml:space="preserve">10 year </w:t>
      </w:r>
      <w:r w:rsidR="00F6056A" w:rsidRPr="00DC0190">
        <w:rPr>
          <w:sz w:val="24"/>
        </w:rPr>
        <w:t xml:space="preserve">and 5 papers in case of professor and 5 years and 3 papers in case of </w:t>
      </w:r>
      <w:r w:rsidR="00F6056A" w:rsidRPr="00DC0190">
        <w:rPr>
          <w:sz w:val="24"/>
        </w:rPr>
        <w:lastRenderedPageBreak/>
        <w:t>associate professor. The publication</w:t>
      </w:r>
      <w:r w:rsidR="00803EC2" w:rsidRPr="00DC0190">
        <w:rPr>
          <w:sz w:val="24"/>
        </w:rPr>
        <w:t>s</w:t>
      </w:r>
      <w:r w:rsidR="00F6056A" w:rsidRPr="00DC0190">
        <w:rPr>
          <w:sz w:val="24"/>
        </w:rPr>
        <w:t xml:space="preserve"> </w:t>
      </w:r>
      <w:r w:rsidR="00803EC2" w:rsidRPr="00DC0190">
        <w:rPr>
          <w:sz w:val="24"/>
        </w:rPr>
        <w:t xml:space="preserve">are </w:t>
      </w:r>
      <w:r w:rsidR="00F6056A" w:rsidRPr="00DC0190">
        <w:rPr>
          <w:sz w:val="24"/>
        </w:rPr>
        <w:t xml:space="preserve">is </w:t>
      </w:r>
      <w:r w:rsidR="00803EC2" w:rsidRPr="00DC0190">
        <w:rPr>
          <w:sz w:val="24"/>
        </w:rPr>
        <w:t xml:space="preserve">required </w:t>
      </w:r>
      <w:r w:rsidR="00F6056A" w:rsidRPr="00DC0190">
        <w:rPr>
          <w:sz w:val="24"/>
        </w:rPr>
        <w:t>to be in recognized journals keep</w:t>
      </w:r>
      <w:r w:rsidR="00977F19" w:rsidRPr="00DC0190">
        <w:rPr>
          <w:sz w:val="24"/>
        </w:rPr>
        <w:t xml:space="preserve">ing </w:t>
      </w:r>
      <w:r w:rsidR="00F6056A" w:rsidRPr="00DC0190">
        <w:rPr>
          <w:sz w:val="24"/>
        </w:rPr>
        <w:t xml:space="preserve">enough room </w:t>
      </w:r>
      <w:r w:rsidR="00977F19" w:rsidRPr="00DC0190">
        <w:rPr>
          <w:sz w:val="24"/>
        </w:rPr>
        <w:t xml:space="preserve">for </w:t>
      </w:r>
      <w:r w:rsidR="003653C2" w:rsidRPr="00DC0190">
        <w:rPr>
          <w:sz w:val="24"/>
        </w:rPr>
        <w:t xml:space="preserve">debating </w:t>
      </w:r>
      <w:r w:rsidR="00F6056A" w:rsidRPr="00DC0190">
        <w:rPr>
          <w:sz w:val="24"/>
        </w:rPr>
        <w:t xml:space="preserve">what </w:t>
      </w:r>
      <w:r w:rsidR="00977F19" w:rsidRPr="00DC0190">
        <w:rPr>
          <w:sz w:val="24"/>
        </w:rPr>
        <w:t>a recognized journal is</w:t>
      </w:r>
      <w:r w:rsidR="00F6056A" w:rsidRPr="00DC0190">
        <w:rPr>
          <w:sz w:val="24"/>
        </w:rPr>
        <w:t xml:space="preserve">. </w:t>
      </w:r>
      <w:r w:rsidRPr="00DC0190">
        <w:rPr>
          <w:sz w:val="24"/>
        </w:rPr>
        <w:t xml:space="preserve"> </w:t>
      </w:r>
      <w:r w:rsidR="00892313" w:rsidRPr="00DC0190">
        <w:rPr>
          <w:sz w:val="24"/>
        </w:rPr>
        <w:t xml:space="preserve">For </w:t>
      </w:r>
      <w:r w:rsidR="006170E7" w:rsidRPr="00DC0190">
        <w:rPr>
          <w:sz w:val="24"/>
        </w:rPr>
        <w:t>entry positions</w:t>
      </w:r>
      <w:r w:rsidR="00892313" w:rsidRPr="00DC0190">
        <w:rPr>
          <w:sz w:val="24"/>
        </w:rPr>
        <w:t xml:space="preserve"> </w:t>
      </w:r>
      <w:r w:rsidR="00803EC2" w:rsidRPr="00DC0190">
        <w:rPr>
          <w:sz w:val="24"/>
        </w:rPr>
        <w:t xml:space="preserve">however </w:t>
      </w:r>
      <w:r w:rsidR="003653C2" w:rsidRPr="00DC0190">
        <w:rPr>
          <w:sz w:val="24"/>
        </w:rPr>
        <w:t xml:space="preserve">there are no such </w:t>
      </w:r>
      <w:r w:rsidR="00892313" w:rsidRPr="00DC0190">
        <w:rPr>
          <w:sz w:val="24"/>
        </w:rPr>
        <w:t>binding</w:t>
      </w:r>
      <w:r w:rsidR="00803EC2" w:rsidRPr="00DC0190">
        <w:rPr>
          <w:sz w:val="24"/>
        </w:rPr>
        <w:t>s</w:t>
      </w:r>
      <w:r w:rsidR="00892313" w:rsidRPr="00DC0190">
        <w:rPr>
          <w:sz w:val="24"/>
        </w:rPr>
        <w:t xml:space="preserve"> of publication </w:t>
      </w:r>
      <w:r w:rsidR="000507F7" w:rsidRPr="00DC0190">
        <w:rPr>
          <w:sz w:val="24"/>
        </w:rPr>
        <w:t>or experience</w:t>
      </w:r>
      <w:r w:rsidR="003653C2" w:rsidRPr="00DC0190">
        <w:rPr>
          <w:sz w:val="24"/>
        </w:rPr>
        <w:t xml:space="preserve">. </w:t>
      </w:r>
      <w:r w:rsidR="00892313" w:rsidRPr="00DC0190">
        <w:rPr>
          <w:sz w:val="24"/>
        </w:rPr>
        <w:t xml:space="preserve">For </w:t>
      </w:r>
      <w:r w:rsidR="003653C2" w:rsidRPr="00DC0190">
        <w:rPr>
          <w:sz w:val="24"/>
        </w:rPr>
        <w:t xml:space="preserve">administrative </w:t>
      </w:r>
      <w:r w:rsidR="00892313" w:rsidRPr="00DC0190">
        <w:rPr>
          <w:sz w:val="24"/>
        </w:rPr>
        <w:t xml:space="preserve">positions like Director, Principal or Dean </w:t>
      </w:r>
      <w:r w:rsidR="000507F7" w:rsidRPr="00DC0190">
        <w:rPr>
          <w:sz w:val="24"/>
        </w:rPr>
        <w:t xml:space="preserve">of Ayurvedic colleges, </w:t>
      </w:r>
      <w:r w:rsidR="00892313" w:rsidRPr="00DC0190">
        <w:rPr>
          <w:sz w:val="24"/>
        </w:rPr>
        <w:t xml:space="preserve">no specific desirables are </w:t>
      </w:r>
      <w:r w:rsidR="000507F7" w:rsidRPr="00DC0190">
        <w:rPr>
          <w:sz w:val="24"/>
        </w:rPr>
        <w:t xml:space="preserve">recommended </w:t>
      </w:r>
      <w:r w:rsidR="00892313" w:rsidRPr="00DC0190">
        <w:rPr>
          <w:sz w:val="24"/>
        </w:rPr>
        <w:t>by CCIM and the</w:t>
      </w:r>
      <w:r w:rsidR="000507F7" w:rsidRPr="00DC0190">
        <w:rPr>
          <w:sz w:val="24"/>
        </w:rPr>
        <w:t>ir</w:t>
      </w:r>
      <w:r w:rsidR="00892313" w:rsidRPr="00DC0190">
        <w:rPr>
          <w:sz w:val="24"/>
        </w:rPr>
        <w:t xml:space="preserve"> essentials are similar to </w:t>
      </w:r>
      <w:r w:rsidR="00977F19" w:rsidRPr="00DC0190">
        <w:rPr>
          <w:sz w:val="24"/>
        </w:rPr>
        <w:t>w</w:t>
      </w:r>
      <w:r w:rsidR="00892313" w:rsidRPr="00DC0190">
        <w:rPr>
          <w:sz w:val="24"/>
        </w:rPr>
        <w:t xml:space="preserve">hat is </w:t>
      </w:r>
      <w:r w:rsidR="00977F19" w:rsidRPr="00DC0190">
        <w:rPr>
          <w:sz w:val="24"/>
        </w:rPr>
        <w:t xml:space="preserve">needed </w:t>
      </w:r>
      <w:r w:rsidR="00892313" w:rsidRPr="00DC0190">
        <w:rPr>
          <w:sz w:val="24"/>
        </w:rPr>
        <w:t xml:space="preserve">to become a professor. </w:t>
      </w:r>
    </w:p>
    <w:p w:rsidR="0068599A" w:rsidRPr="00DC0190" w:rsidRDefault="0068599A" w:rsidP="00505547">
      <w:pPr>
        <w:autoSpaceDE w:val="0"/>
        <w:autoSpaceDN w:val="0"/>
        <w:adjustRightInd w:val="0"/>
        <w:spacing w:after="0" w:line="240" w:lineRule="auto"/>
        <w:rPr>
          <w:sz w:val="24"/>
        </w:rPr>
      </w:pPr>
    </w:p>
    <w:p w:rsidR="00087C5E" w:rsidRPr="00DC0190" w:rsidRDefault="0068599A" w:rsidP="00505547">
      <w:pPr>
        <w:autoSpaceDE w:val="0"/>
        <w:autoSpaceDN w:val="0"/>
        <w:adjustRightInd w:val="0"/>
        <w:spacing w:after="0" w:line="240" w:lineRule="auto"/>
        <w:rPr>
          <w:sz w:val="24"/>
        </w:rPr>
      </w:pPr>
      <w:r w:rsidRPr="00DC0190">
        <w:rPr>
          <w:sz w:val="24"/>
        </w:rPr>
        <w:t xml:space="preserve">What actually </w:t>
      </w:r>
      <w:r w:rsidR="00B46308" w:rsidRPr="00DC0190">
        <w:rPr>
          <w:sz w:val="24"/>
        </w:rPr>
        <w:t xml:space="preserve">is missing in the current methods of </w:t>
      </w:r>
      <w:r w:rsidR="00803EC2" w:rsidRPr="00DC0190">
        <w:rPr>
          <w:sz w:val="24"/>
        </w:rPr>
        <w:t xml:space="preserve">faculty </w:t>
      </w:r>
      <w:r w:rsidR="00B46308" w:rsidRPr="00DC0190">
        <w:rPr>
          <w:sz w:val="24"/>
        </w:rPr>
        <w:t xml:space="preserve">recruitment in Ayurveda is to see the teaching acumen in the candidate. Research and publications </w:t>
      </w:r>
      <w:r w:rsidR="006170E7" w:rsidRPr="00DC0190">
        <w:rPr>
          <w:sz w:val="24"/>
        </w:rPr>
        <w:t xml:space="preserve">although appear to work as the filter to choose the one with desired abilities, in the absence of clear guidelines, this actually becomes a bonus </w:t>
      </w:r>
      <w:r w:rsidR="00B46308" w:rsidRPr="00DC0190">
        <w:rPr>
          <w:sz w:val="24"/>
        </w:rPr>
        <w:t xml:space="preserve">for unsuitable candidates by virtue of publications in bogus journals or mass media. </w:t>
      </w:r>
      <w:r w:rsidR="006170E7" w:rsidRPr="00DC0190">
        <w:rPr>
          <w:sz w:val="24"/>
        </w:rPr>
        <w:t>R</w:t>
      </w:r>
      <w:r w:rsidR="00B46308" w:rsidRPr="00DC0190">
        <w:rPr>
          <w:sz w:val="24"/>
        </w:rPr>
        <w:t xml:space="preserve">eview </w:t>
      </w:r>
      <w:r w:rsidR="006170E7" w:rsidRPr="00DC0190">
        <w:rPr>
          <w:sz w:val="24"/>
        </w:rPr>
        <w:t xml:space="preserve">articles in Ayurveda are mere often a straight reproduction of classical wisdom without any novelty. </w:t>
      </w:r>
      <w:r w:rsidR="00B46308" w:rsidRPr="00DC0190">
        <w:rPr>
          <w:sz w:val="24"/>
        </w:rPr>
        <w:t xml:space="preserve">Plagiarism is a terminal illness in publication industry </w:t>
      </w:r>
      <w:proofErr w:type="gramStart"/>
      <w:r w:rsidR="00B46308" w:rsidRPr="00DC0190">
        <w:rPr>
          <w:sz w:val="24"/>
        </w:rPr>
        <w:t>and  is</w:t>
      </w:r>
      <w:proofErr w:type="gramEnd"/>
      <w:r w:rsidR="00530BFF" w:rsidRPr="00DC0190">
        <w:rPr>
          <w:sz w:val="24"/>
        </w:rPr>
        <w:t xml:space="preserve"> on</w:t>
      </w:r>
      <w:r w:rsidR="00B46308" w:rsidRPr="00DC0190">
        <w:rPr>
          <w:sz w:val="24"/>
        </w:rPr>
        <w:t xml:space="preserve"> high </w:t>
      </w:r>
      <w:r w:rsidR="006170E7" w:rsidRPr="00DC0190">
        <w:rPr>
          <w:sz w:val="24"/>
        </w:rPr>
        <w:t>ris</w:t>
      </w:r>
      <w:r w:rsidR="00530BFF" w:rsidRPr="00DC0190">
        <w:rPr>
          <w:sz w:val="24"/>
        </w:rPr>
        <w:t>e</w:t>
      </w:r>
      <w:r w:rsidR="006170E7" w:rsidRPr="00DC0190">
        <w:rPr>
          <w:sz w:val="24"/>
        </w:rPr>
        <w:t xml:space="preserve"> </w:t>
      </w:r>
      <w:r w:rsidR="00B46308" w:rsidRPr="00DC0190">
        <w:rPr>
          <w:sz w:val="24"/>
        </w:rPr>
        <w:t xml:space="preserve"> in Ayurveda. This is obvious to see that unless the mechanism to check ‘what is published’ and ‘where it is </w:t>
      </w:r>
      <w:r w:rsidR="00087C5E" w:rsidRPr="00DC0190">
        <w:rPr>
          <w:sz w:val="24"/>
        </w:rPr>
        <w:t>published’</w:t>
      </w:r>
      <w:r w:rsidR="006170E7" w:rsidRPr="00DC0190">
        <w:rPr>
          <w:sz w:val="24"/>
        </w:rPr>
        <w:t xml:space="preserve"> is developed</w:t>
      </w:r>
      <w:r w:rsidR="00087C5E" w:rsidRPr="00DC0190">
        <w:rPr>
          <w:sz w:val="24"/>
        </w:rPr>
        <w:t>,</w:t>
      </w:r>
      <w:r w:rsidR="00B46308" w:rsidRPr="00DC0190">
        <w:rPr>
          <w:sz w:val="24"/>
        </w:rPr>
        <w:t xml:space="preserve"> </w:t>
      </w:r>
      <w:r w:rsidR="006170E7" w:rsidRPr="00DC0190">
        <w:rPr>
          <w:sz w:val="24"/>
        </w:rPr>
        <w:t xml:space="preserve">such </w:t>
      </w:r>
      <w:proofErr w:type="gramStart"/>
      <w:r w:rsidR="006170E7" w:rsidRPr="00DC0190">
        <w:rPr>
          <w:sz w:val="24"/>
        </w:rPr>
        <w:t xml:space="preserve">parameters </w:t>
      </w:r>
      <w:r w:rsidR="00087C5E" w:rsidRPr="00DC0190">
        <w:rPr>
          <w:sz w:val="24"/>
        </w:rPr>
        <w:t xml:space="preserve"> will</w:t>
      </w:r>
      <w:proofErr w:type="gramEnd"/>
      <w:r w:rsidR="00087C5E" w:rsidRPr="00DC0190">
        <w:rPr>
          <w:sz w:val="24"/>
        </w:rPr>
        <w:t xml:space="preserve"> remain deceptive </w:t>
      </w:r>
      <w:r w:rsidR="006170E7" w:rsidRPr="00DC0190">
        <w:rPr>
          <w:sz w:val="24"/>
        </w:rPr>
        <w:t xml:space="preserve">to </w:t>
      </w:r>
      <w:r w:rsidR="00530BFF" w:rsidRPr="00DC0190">
        <w:rPr>
          <w:sz w:val="24"/>
        </w:rPr>
        <w:t xml:space="preserve">work as </w:t>
      </w:r>
      <w:r w:rsidR="006170E7" w:rsidRPr="00DC0190">
        <w:rPr>
          <w:sz w:val="24"/>
        </w:rPr>
        <w:t xml:space="preserve"> </w:t>
      </w:r>
      <w:r w:rsidR="00087C5E" w:rsidRPr="00DC0190">
        <w:rPr>
          <w:sz w:val="24"/>
        </w:rPr>
        <w:t xml:space="preserve">benchmarks of </w:t>
      </w:r>
      <w:r w:rsidR="006170E7" w:rsidRPr="00DC0190">
        <w:rPr>
          <w:sz w:val="24"/>
        </w:rPr>
        <w:t>desired abilities</w:t>
      </w:r>
      <w:r w:rsidR="00087C5E" w:rsidRPr="00DC0190">
        <w:rPr>
          <w:sz w:val="24"/>
        </w:rPr>
        <w:t>.</w:t>
      </w:r>
    </w:p>
    <w:p w:rsidR="00087C5E" w:rsidRPr="00DC0190" w:rsidRDefault="00087C5E" w:rsidP="00505547">
      <w:pPr>
        <w:autoSpaceDE w:val="0"/>
        <w:autoSpaceDN w:val="0"/>
        <w:adjustRightInd w:val="0"/>
        <w:spacing w:after="0" w:line="240" w:lineRule="auto"/>
        <w:rPr>
          <w:sz w:val="24"/>
        </w:rPr>
      </w:pPr>
    </w:p>
    <w:p w:rsidR="0068599A" w:rsidRPr="00DC0190" w:rsidRDefault="00087C5E" w:rsidP="00505547">
      <w:pPr>
        <w:autoSpaceDE w:val="0"/>
        <w:autoSpaceDN w:val="0"/>
        <w:adjustRightInd w:val="0"/>
        <w:spacing w:after="0" w:line="240" w:lineRule="auto"/>
        <w:rPr>
          <w:sz w:val="24"/>
        </w:rPr>
      </w:pPr>
      <w:r w:rsidRPr="00DC0190">
        <w:rPr>
          <w:sz w:val="24"/>
        </w:rPr>
        <w:t xml:space="preserve">Moreover, once </w:t>
      </w:r>
      <w:r w:rsidR="00AD1E7D" w:rsidRPr="00DC0190">
        <w:rPr>
          <w:sz w:val="24"/>
        </w:rPr>
        <w:t>recruited</w:t>
      </w:r>
      <w:r w:rsidRPr="00DC0190">
        <w:rPr>
          <w:sz w:val="24"/>
        </w:rPr>
        <w:t>, such candidates do not get an</w:t>
      </w:r>
      <w:r w:rsidR="00AD1E7D" w:rsidRPr="00DC0190">
        <w:rPr>
          <w:sz w:val="24"/>
        </w:rPr>
        <w:t>y</w:t>
      </w:r>
      <w:r w:rsidRPr="00DC0190">
        <w:rPr>
          <w:sz w:val="24"/>
        </w:rPr>
        <w:t xml:space="preserve"> opportunity to learn the teaching methodologies. </w:t>
      </w:r>
      <w:r w:rsidR="00AD1E7D" w:rsidRPr="00DC0190">
        <w:rPr>
          <w:sz w:val="24"/>
        </w:rPr>
        <w:t xml:space="preserve"> M</w:t>
      </w:r>
      <w:r w:rsidRPr="00DC0190">
        <w:rPr>
          <w:sz w:val="24"/>
        </w:rPr>
        <w:t xml:space="preserve">agnanimous changes </w:t>
      </w:r>
      <w:r w:rsidR="00AD1E7D" w:rsidRPr="00DC0190">
        <w:rPr>
          <w:sz w:val="24"/>
        </w:rPr>
        <w:t xml:space="preserve">and advancements have occurred </w:t>
      </w:r>
      <w:r w:rsidRPr="00DC0190">
        <w:rPr>
          <w:sz w:val="24"/>
        </w:rPr>
        <w:t xml:space="preserve">in the </w:t>
      </w:r>
      <w:r w:rsidR="00AD1E7D" w:rsidRPr="00DC0190">
        <w:rPr>
          <w:sz w:val="24"/>
        </w:rPr>
        <w:t xml:space="preserve">current </w:t>
      </w:r>
      <w:r w:rsidRPr="00DC0190">
        <w:rPr>
          <w:sz w:val="24"/>
        </w:rPr>
        <w:t xml:space="preserve">teaching technologies. Unless the aspiring teachers are </w:t>
      </w:r>
      <w:proofErr w:type="gramStart"/>
      <w:r w:rsidR="00AD1E7D" w:rsidRPr="00DC0190">
        <w:rPr>
          <w:sz w:val="24"/>
        </w:rPr>
        <w:t xml:space="preserve">exposed </w:t>
      </w:r>
      <w:r w:rsidRPr="00DC0190">
        <w:rPr>
          <w:sz w:val="24"/>
        </w:rPr>
        <w:t xml:space="preserve"> well</w:t>
      </w:r>
      <w:proofErr w:type="gramEnd"/>
      <w:r w:rsidRPr="00DC0190">
        <w:rPr>
          <w:sz w:val="24"/>
        </w:rPr>
        <w:t xml:space="preserve"> in such technologies , they may not </w:t>
      </w:r>
      <w:r w:rsidR="00AD1E7D" w:rsidRPr="00DC0190">
        <w:rPr>
          <w:sz w:val="24"/>
        </w:rPr>
        <w:t xml:space="preserve">efficiently </w:t>
      </w:r>
      <w:r w:rsidRPr="00DC0190">
        <w:rPr>
          <w:sz w:val="24"/>
        </w:rPr>
        <w:t xml:space="preserve">use their knowledge and skills to spread the </w:t>
      </w:r>
      <w:r w:rsidR="00AD1E7D" w:rsidRPr="00DC0190">
        <w:rPr>
          <w:sz w:val="24"/>
        </w:rPr>
        <w:t xml:space="preserve">knowledge </w:t>
      </w:r>
      <w:r w:rsidRPr="00DC0190">
        <w:rPr>
          <w:sz w:val="24"/>
        </w:rPr>
        <w:t xml:space="preserve"> of Ayurveda. </w:t>
      </w:r>
      <w:r w:rsidR="006732CC" w:rsidRPr="00DC0190">
        <w:rPr>
          <w:sz w:val="24"/>
        </w:rPr>
        <w:t xml:space="preserve">At the same time subject related competency has also been a matter of concern and in the absence of any mechanism to improve the competence, what delivered remains of substandard </w:t>
      </w:r>
      <w:r w:rsidR="00A300C2" w:rsidRPr="00DC0190">
        <w:rPr>
          <w:sz w:val="24"/>
        </w:rPr>
        <w:t>quality.</w:t>
      </w:r>
      <w:r w:rsidR="00530BFF" w:rsidRPr="00DC0190">
        <w:rPr>
          <w:sz w:val="24"/>
        </w:rPr>
        <w:t xml:space="preserve">  </w:t>
      </w:r>
      <w:r w:rsidRPr="00DC0190">
        <w:rPr>
          <w:sz w:val="24"/>
        </w:rPr>
        <w:t xml:space="preserve">      </w:t>
      </w:r>
      <w:r w:rsidR="00B46308" w:rsidRPr="00DC0190">
        <w:rPr>
          <w:sz w:val="24"/>
        </w:rPr>
        <w:t xml:space="preserve"> </w:t>
      </w:r>
    </w:p>
    <w:p w:rsidR="00892313" w:rsidRPr="00DC0190" w:rsidRDefault="00892313" w:rsidP="00505547">
      <w:pPr>
        <w:autoSpaceDE w:val="0"/>
        <w:autoSpaceDN w:val="0"/>
        <w:adjustRightInd w:val="0"/>
        <w:spacing w:after="0" w:line="240" w:lineRule="auto"/>
        <w:rPr>
          <w:sz w:val="24"/>
        </w:rPr>
      </w:pPr>
      <w:r w:rsidRPr="00DC0190">
        <w:rPr>
          <w:sz w:val="24"/>
        </w:rPr>
        <w:t xml:space="preserve">  </w:t>
      </w:r>
    </w:p>
    <w:p w:rsidR="00892313" w:rsidRPr="00DC0190" w:rsidRDefault="00892313" w:rsidP="00505547">
      <w:pPr>
        <w:autoSpaceDE w:val="0"/>
        <w:autoSpaceDN w:val="0"/>
        <w:adjustRightInd w:val="0"/>
        <w:spacing w:after="0" w:line="240" w:lineRule="auto"/>
        <w:rPr>
          <w:sz w:val="24"/>
        </w:rPr>
      </w:pPr>
      <w:r w:rsidRPr="00DC0190">
        <w:rPr>
          <w:sz w:val="24"/>
        </w:rPr>
        <w:t xml:space="preserve">  </w:t>
      </w:r>
    </w:p>
    <w:p w:rsidR="0017769D" w:rsidRPr="00DC0190" w:rsidRDefault="0017769D" w:rsidP="00505547">
      <w:pPr>
        <w:autoSpaceDE w:val="0"/>
        <w:autoSpaceDN w:val="0"/>
        <w:adjustRightInd w:val="0"/>
        <w:spacing w:after="0" w:line="240" w:lineRule="auto"/>
        <w:rPr>
          <w:b/>
          <w:sz w:val="24"/>
        </w:rPr>
      </w:pPr>
    </w:p>
    <w:p w:rsidR="00DD015F" w:rsidRPr="00DC0190" w:rsidRDefault="00AD1E7D" w:rsidP="00846CE4">
      <w:pPr>
        <w:autoSpaceDE w:val="0"/>
        <w:autoSpaceDN w:val="0"/>
        <w:adjustRightInd w:val="0"/>
        <w:spacing w:after="0" w:line="240" w:lineRule="auto"/>
        <w:rPr>
          <w:rFonts w:cstheme="minorHAnsi"/>
          <w:b/>
          <w:bCs/>
          <w:sz w:val="24"/>
          <w:szCs w:val="24"/>
        </w:rPr>
      </w:pPr>
      <w:r w:rsidRPr="00DC0190">
        <w:rPr>
          <w:rFonts w:cstheme="minorHAnsi"/>
          <w:b/>
          <w:bCs/>
          <w:sz w:val="24"/>
          <w:szCs w:val="24"/>
        </w:rPr>
        <w:t>Recruiting Ayurveda</w:t>
      </w:r>
      <w:r w:rsidR="006E2932" w:rsidRPr="00DC0190">
        <w:rPr>
          <w:rFonts w:cstheme="minorHAnsi"/>
          <w:b/>
          <w:bCs/>
          <w:sz w:val="24"/>
          <w:szCs w:val="24"/>
        </w:rPr>
        <w:t xml:space="preserve"> teachers: Discrepancies </w:t>
      </w:r>
      <w:r w:rsidRPr="00DC0190">
        <w:rPr>
          <w:rFonts w:cstheme="minorHAnsi"/>
          <w:b/>
          <w:bCs/>
          <w:sz w:val="24"/>
          <w:szCs w:val="24"/>
        </w:rPr>
        <w:t>across the country</w:t>
      </w:r>
      <w:r w:rsidR="006E2932" w:rsidRPr="00DC0190">
        <w:rPr>
          <w:rFonts w:cstheme="minorHAnsi"/>
          <w:b/>
          <w:bCs/>
          <w:sz w:val="24"/>
          <w:szCs w:val="24"/>
        </w:rPr>
        <w:t xml:space="preserve">  </w:t>
      </w:r>
    </w:p>
    <w:p w:rsidR="006E2932" w:rsidRPr="00DC0190" w:rsidRDefault="006E2932" w:rsidP="00846CE4">
      <w:pPr>
        <w:autoSpaceDE w:val="0"/>
        <w:autoSpaceDN w:val="0"/>
        <w:adjustRightInd w:val="0"/>
        <w:spacing w:after="0" w:line="240" w:lineRule="auto"/>
        <w:rPr>
          <w:rFonts w:cstheme="minorHAnsi"/>
          <w:b/>
          <w:bCs/>
          <w:sz w:val="24"/>
          <w:szCs w:val="24"/>
        </w:rPr>
      </w:pPr>
    </w:p>
    <w:p w:rsidR="00685AE3" w:rsidRPr="00DC0190" w:rsidDel="00685AE3" w:rsidRDefault="006E2932" w:rsidP="00685AE3">
      <w:pPr>
        <w:autoSpaceDE w:val="0"/>
        <w:autoSpaceDN w:val="0"/>
        <w:adjustRightInd w:val="0"/>
        <w:spacing w:after="0" w:line="240" w:lineRule="auto"/>
        <w:rPr>
          <w:rFonts w:cstheme="minorHAnsi"/>
          <w:sz w:val="24"/>
          <w:szCs w:val="24"/>
        </w:rPr>
      </w:pPr>
      <w:r w:rsidRPr="00DC0190">
        <w:rPr>
          <w:rFonts w:cstheme="minorHAnsi"/>
          <w:sz w:val="24"/>
          <w:szCs w:val="24"/>
        </w:rPr>
        <w:t xml:space="preserve">Despite the recommendations </w:t>
      </w:r>
      <w:proofErr w:type="gramStart"/>
      <w:r w:rsidR="00087C5E" w:rsidRPr="00DC0190">
        <w:rPr>
          <w:rFonts w:cstheme="minorHAnsi"/>
          <w:sz w:val="24"/>
          <w:szCs w:val="24"/>
        </w:rPr>
        <w:t xml:space="preserve">of </w:t>
      </w:r>
      <w:r w:rsidRPr="00DC0190">
        <w:rPr>
          <w:rFonts w:cstheme="minorHAnsi"/>
          <w:sz w:val="24"/>
          <w:szCs w:val="24"/>
        </w:rPr>
        <w:t xml:space="preserve"> CCIM</w:t>
      </w:r>
      <w:proofErr w:type="gramEnd"/>
      <w:r w:rsidRPr="00DC0190">
        <w:rPr>
          <w:rFonts w:cstheme="minorHAnsi"/>
          <w:sz w:val="24"/>
          <w:szCs w:val="24"/>
        </w:rPr>
        <w:t xml:space="preserve"> about recruitment of Ayurveda teachers for </w:t>
      </w:r>
      <w:r w:rsidR="00405524" w:rsidRPr="00DC0190">
        <w:rPr>
          <w:rFonts w:cstheme="minorHAnsi"/>
          <w:sz w:val="24"/>
          <w:szCs w:val="24"/>
        </w:rPr>
        <w:t xml:space="preserve">different </w:t>
      </w:r>
      <w:r w:rsidRPr="00DC0190">
        <w:rPr>
          <w:rFonts w:cstheme="minorHAnsi"/>
          <w:sz w:val="24"/>
          <w:szCs w:val="24"/>
        </w:rPr>
        <w:t>levels, various states in India and center follow</w:t>
      </w:r>
      <w:r w:rsidR="00085DF2" w:rsidRPr="00DC0190">
        <w:rPr>
          <w:rFonts w:cstheme="minorHAnsi"/>
          <w:sz w:val="24"/>
          <w:szCs w:val="24"/>
        </w:rPr>
        <w:t xml:space="preserve"> the </w:t>
      </w:r>
      <w:r w:rsidRPr="00DC0190">
        <w:rPr>
          <w:rFonts w:cstheme="minorHAnsi"/>
          <w:sz w:val="24"/>
          <w:szCs w:val="24"/>
        </w:rPr>
        <w:t>polic</w:t>
      </w:r>
      <w:r w:rsidR="00D9636E" w:rsidRPr="00DC0190">
        <w:rPr>
          <w:rFonts w:cstheme="minorHAnsi"/>
          <w:sz w:val="24"/>
          <w:szCs w:val="24"/>
        </w:rPr>
        <w:t xml:space="preserve">ies </w:t>
      </w:r>
      <w:r w:rsidRPr="00DC0190">
        <w:rPr>
          <w:rFonts w:cstheme="minorHAnsi"/>
          <w:sz w:val="24"/>
          <w:szCs w:val="24"/>
        </w:rPr>
        <w:t xml:space="preserve"> of their own </w:t>
      </w:r>
      <w:r w:rsidR="00B378A4" w:rsidRPr="00DC0190">
        <w:rPr>
          <w:rFonts w:cstheme="minorHAnsi"/>
          <w:sz w:val="24"/>
          <w:szCs w:val="24"/>
        </w:rPr>
        <w:t xml:space="preserve">on </w:t>
      </w:r>
      <w:r w:rsidR="00087C5E" w:rsidRPr="00DC0190">
        <w:rPr>
          <w:rFonts w:cstheme="minorHAnsi"/>
          <w:sz w:val="24"/>
          <w:szCs w:val="24"/>
        </w:rPr>
        <w:t xml:space="preserve">such </w:t>
      </w:r>
      <w:r w:rsidR="00405524" w:rsidRPr="00DC0190">
        <w:rPr>
          <w:rFonts w:cstheme="minorHAnsi"/>
          <w:sz w:val="24"/>
          <w:szCs w:val="24"/>
        </w:rPr>
        <w:t xml:space="preserve"> matters</w:t>
      </w:r>
      <w:r w:rsidRPr="00DC0190">
        <w:rPr>
          <w:rFonts w:cstheme="minorHAnsi"/>
          <w:sz w:val="24"/>
          <w:szCs w:val="24"/>
        </w:rPr>
        <w:t>.</w:t>
      </w:r>
      <w:r w:rsidR="00405524" w:rsidRPr="00DC0190">
        <w:rPr>
          <w:rFonts w:cstheme="minorHAnsi"/>
          <w:sz w:val="24"/>
          <w:szCs w:val="24"/>
        </w:rPr>
        <w:t xml:space="preserve"> All India Institute of Ayurveda (AIIA), </w:t>
      </w:r>
      <w:r w:rsidR="00B378A4" w:rsidRPr="00DC0190">
        <w:rPr>
          <w:rFonts w:cstheme="minorHAnsi"/>
          <w:sz w:val="24"/>
          <w:szCs w:val="24"/>
        </w:rPr>
        <w:t xml:space="preserve">a </w:t>
      </w:r>
      <w:r w:rsidR="00405524" w:rsidRPr="00DC0190">
        <w:rPr>
          <w:rFonts w:cstheme="minorHAnsi"/>
          <w:sz w:val="24"/>
          <w:szCs w:val="24"/>
        </w:rPr>
        <w:t xml:space="preserve">recently </w:t>
      </w:r>
      <w:proofErr w:type="gramStart"/>
      <w:r w:rsidR="00D9636E" w:rsidRPr="00DC0190">
        <w:rPr>
          <w:rFonts w:cstheme="minorHAnsi"/>
          <w:sz w:val="24"/>
          <w:szCs w:val="24"/>
        </w:rPr>
        <w:t xml:space="preserve">established </w:t>
      </w:r>
      <w:r w:rsidR="00405524" w:rsidRPr="00DC0190">
        <w:rPr>
          <w:rFonts w:cstheme="minorHAnsi"/>
          <w:sz w:val="24"/>
          <w:szCs w:val="24"/>
        </w:rPr>
        <w:t xml:space="preserve"> apex</w:t>
      </w:r>
      <w:proofErr w:type="gramEnd"/>
      <w:r w:rsidR="00405524" w:rsidRPr="00DC0190">
        <w:rPr>
          <w:rFonts w:cstheme="minorHAnsi"/>
          <w:sz w:val="24"/>
          <w:szCs w:val="24"/>
        </w:rPr>
        <w:t xml:space="preserve"> teaching and training center for Ayurveda has its own rules for recruiting the faculty positions which are much </w:t>
      </w:r>
      <w:r w:rsidR="00085DF2" w:rsidRPr="00DC0190">
        <w:rPr>
          <w:rFonts w:cstheme="minorHAnsi"/>
          <w:sz w:val="24"/>
          <w:szCs w:val="24"/>
        </w:rPr>
        <w:t xml:space="preserve">higher </w:t>
      </w:r>
      <w:r w:rsidR="00405524" w:rsidRPr="00DC0190">
        <w:rPr>
          <w:rFonts w:cstheme="minorHAnsi"/>
          <w:sz w:val="24"/>
          <w:szCs w:val="24"/>
        </w:rPr>
        <w:t>than the norms laid by CCIM</w:t>
      </w:r>
      <w:r w:rsidR="00731BC6" w:rsidRPr="00DC0190">
        <w:rPr>
          <w:rFonts w:cstheme="minorHAnsi"/>
          <w:sz w:val="24"/>
          <w:szCs w:val="24"/>
        </w:rPr>
        <w:t xml:space="preserve"> </w:t>
      </w:r>
    </w:p>
    <w:p w:rsidR="00942EFC" w:rsidRPr="00DC0190" w:rsidRDefault="00685AE3" w:rsidP="00942EFC">
      <w:pPr>
        <w:autoSpaceDE w:val="0"/>
        <w:autoSpaceDN w:val="0"/>
        <w:adjustRightInd w:val="0"/>
        <w:spacing w:after="0" w:line="240" w:lineRule="auto"/>
        <w:rPr>
          <w:sz w:val="24"/>
          <w:szCs w:val="24"/>
        </w:rPr>
      </w:pPr>
      <w:proofErr w:type="gramStart"/>
      <w:r w:rsidRPr="00DC0190">
        <w:rPr>
          <w:sz w:val="24"/>
          <w:szCs w:val="24"/>
        </w:rPr>
        <w:t>.</w:t>
      </w:r>
      <w:r w:rsidR="00FF2CF1" w:rsidRPr="00DC0190">
        <w:rPr>
          <w:sz w:val="24"/>
          <w:szCs w:val="24"/>
        </w:rPr>
        <w:t>( 11</w:t>
      </w:r>
      <w:proofErr w:type="gramEnd"/>
      <w:r w:rsidR="00FF2CF1" w:rsidRPr="00DC0190">
        <w:rPr>
          <w:sz w:val="24"/>
          <w:szCs w:val="24"/>
        </w:rPr>
        <w:t xml:space="preserve">) </w:t>
      </w:r>
      <w:r w:rsidR="00085DF2" w:rsidRPr="00DC0190">
        <w:rPr>
          <w:sz w:val="24"/>
          <w:szCs w:val="24"/>
        </w:rPr>
        <w:t xml:space="preserve"> AIIA justifies its higher </w:t>
      </w:r>
      <w:r w:rsidR="002033BE" w:rsidRPr="00DC0190">
        <w:rPr>
          <w:sz w:val="24"/>
          <w:szCs w:val="24"/>
        </w:rPr>
        <w:t xml:space="preserve">entry benchmarks </w:t>
      </w:r>
      <w:r w:rsidR="00085DF2" w:rsidRPr="00DC0190">
        <w:rPr>
          <w:sz w:val="24"/>
          <w:szCs w:val="24"/>
        </w:rPr>
        <w:t xml:space="preserve">by proposing that it is a super specialty teaching   institution </w:t>
      </w:r>
      <w:r w:rsidR="002033BE" w:rsidRPr="00DC0190">
        <w:rPr>
          <w:sz w:val="24"/>
          <w:szCs w:val="24"/>
        </w:rPr>
        <w:t xml:space="preserve">at par with AIIMS. </w:t>
      </w:r>
      <w:r w:rsidRPr="00DC0190">
        <w:rPr>
          <w:sz w:val="24"/>
          <w:szCs w:val="24"/>
        </w:rPr>
        <w:t xml:space="preserve">This is however noteworthy to see </w:t>
      </w:r>
      <w:r w:rsidR="002033BE" w:rsidRPr="00DC0190">
        <w:rPr>
          <w:sz w:val="24"/>
          <w:szCs w:val="24"/>
        </w:rPr>
        <w:t xml:space="preserve">that </w:t>
      </w:r>
      <w:r w:rsidR="003733AF" w:rsidRPr="00DC0190">
        <w:rPr>
          <w:sz w:val="24"/>
          <w:szCs w:val="24"/>
        </w:rPr>
        <w:t xml:space="preserve">currently </w:t>
      </w:r>
      <w:r w:rsidR="009E3994" w:rsidRPr="00DC0190">
        <w:rPr>
          <w:sz w:val="24"/>
          <w:szCs w:val="24"/>
        </w:rPr>
        <w:t xml:space="preserve">nothing like a super specialty </w:t>
      </w:r>
      <w:r w:rsidR="00126D01" w:rsidRPr="00DC0190">
        <w:rPr>
          <w:sz w:val="24"/>
          <w:szCs w:val="24"/>
        </w:rPr>
        <w:t xml:space="preserve">really </w:t>
      </w:r>
      <w:r w:rsidR="009E3994" w:rsidRPr="00DC0190">
        <w:rPr>
          <w:sz w:val="24"/>
          <w:szCs w:val="24"/>
        </w:rPr>
        <w:t xml:space="preserve">exists </w:t>
      </w:r>
      <w:r w:rsidR="002033BE" w:rsidRPr="00DC0190">
        <w:rPr>
          <w:sz w:val="24"/>
          <w:szCs w:val="24"/>
        </w:rPr>
        <w:t xml:space="preserve">at AIIA </w:t>
      </w:r>
      <w:r w:rsidR="00BD4B9B" w:rsidRPr="00DC0190">
        <w:rPr>
          <w:sz w:val="24"/>
          <w:szCs w:val="24"/>
        </w:rPr>
        <w:t xml:space="preserve">in </w:t>
      </w:r>
      <w:proofErr w:type="gramStart"/>
      <w:r w:rsidRPr="00DC0190">
        <w:rPr>
          <w:sz w:val="24"/>
          <w:szCs w:val="24"/>
        </w:rPr>
        <w:t xml:space="preserve">any </w:t>
      </w:r>
      <w:r w:rsidR="00BD4B9B" w:rsidRPr="00DC0190">
        <w:rPr>
          <w:sz w:val="24"/>
          <w:szCs w:val="24"/>
        </w:rPr>
        <w:t xml:space="preserve"> of</w:t>
      </w:r>
      <w:proofErr w:type="gramEnd"/>
      <w:r w:rsidR="00BD4B9B" w:rsidRPr="00DC0190">
        <w:rPr>
          <w:sz w:val="24"/>
          <w:szCs w:val="24"/>
        </w:rPr>
        <w:t xml:space="preserve"> the domains </w:t>
      </w:r>
      <w:r w:rsidRPr="00DC0190">
        <w:rPr>
          <w:sz w:val="24"/>
          <w:szCs w:val="24"/>
        </w:rPr>
        <w:t xml:space="preserve">related to </w:t>
      </w:r>
      <w:r w:rsidR="00BD4B9B" w:rsidRPr="00DC0190">
        <w:rPr>
          <w:sz w:val="24"/>
          <w:szCs w:val="24"/>
        </w:rPr>
        <w:t>education, practice or research</w:t>
      </w:r>
      <w:r w:rsidRPr="00DC0190">
        <w:rPr>
          <w:sz w:val="24"/>
          <w:szCs w:val="24"/>
        </w:rPr>
        <w:t xml:space="preserve"> in Ayurveda</w:t>
      </w:r>
      <w:r w:rsidR="00BD4B9B" w:rsidRPr="00DC0190">
        <w:rPr>
          <w:sz w:val="24"/>
          <w:szCs w:val="24"/>
        </w:rPr>
        <w:t>.</w:t>
      </w:r>
      <w:r w:rsidR="0010770F" w:rsidRPr="00DC0190">
        <w:rPr>
          <w:sz w:val="24"/>
          <w:szCs w:val="24"/>
        </w:rPr>
        <w:t xml:space="preserve"> In this </w:t>
      </w:r>
      <w:r w:rsidR="00EC2EBD" w:rsidRPr="00DC0190">
        <w:rPr>
          <w:sz w:val="24"/>
          <w:szCs w:val="24"/>
        </w:rPr>
        <w:t>context,</w:t>
      </w:r>
      <w:r w:rsidR="0010770F" w:rsidRPr="00DC0190">
        <w:rPr>
          <w:sz w:val="24"/>
          <w:szCs w:val="24"/>
        </w:rPr>
        <w:t xml:space="preserve"> this is </w:t>
      </w:r>
      <w:r w:rsidR="00EC2EBD" w:rsidRPr="00DC0190">
        <w:rPr>
          <w:sz w:val="24"/>
          <w:szCs w:val="24"/>
        </w:rPr>
        <w:t xml:space="preserve">also </w:t>
      </w:r>
      <w:r w:rsidR="0010770F" w:rsidRPr="00DC0190">
        <w:rPr>
          <w:sz w:val="24"/>
          <w:szCs w:val="24"/>
        </w:rPr>
        <w:t xml:space="preserve">important to </w:t>
      </w:r>
      <w:r w:rsidR="00EC2EBD" w:rsidRPr="00DC0190">
        <w:rPr>
          <w:sz w:val="24"/>
          <w:szCs w:val="24"/>
        </w:rPr>
        <w:t xml:space="preserve">note </w:t>
      </w:r>
      <w:r w:rsidR="0010770F" w:rsidRPr="00DC0190">
        <w:rPr>
          <w:sz w:val="24"/>
          <w:szCs w:val="24"/>
        </w:rPr>
        <w:t xml:space="preserve">that in </w:t>
      </w:r>
      <w:r w:rsidR="00EC2EBD" w:rsidRPr="00DC0190">
        <w:rPr>
          <w:sz w:val="24"/>
          <w:szCs w:val="24"/>
        </w:rPr>
        <w:t xml:space="preserve">most </w:t>
      </w:r>
      <w:r w:rsidR="0010770F" w:rsidRPr="00DC0190">
        <w:rPr>
          <w:sz w:val="24"/>
          <w:szCs w:val="24"/>
        </w:rPr>
        <w:t xml:space="preserve">Ayurveda colleges, this is hard to find a </w:t>
      </w:r>
      <w:r w:rsidR="00EC2EBD" w:rsidRPr="00DC0190">
        <w:rPr>
          <w:sz w:val="24"/>
          <w:szCs w:val="24"/>
        </w:rPr>
        <w:t xml:space="preserve">regular </w:t>
      </w:r>
      <w:r w:rsidR="0010770F" w:rsidRPr="00DC0190">
        <w:rPr>
          <w:sz w:val="24"/>
          <w:szCs w:val="24"/>
        </w:rPr>
        <w:t>faculty on research methods and biostatistics</w:t>
      </w:r>
      <w:r w:rsidR="00EC2EBD" w:rsidRPr="00DC0190">
        <w:rPr>
          <w:sz w:val="24"/>
          <w:szCs w:val="24"/>
        </w:rPr>
        <w:t xml:space="preserve"> which otherwise seem essential to ensure the research quality. AIIA is no exception to this common observation. </w:t>
      </w:r>
      <w:r w:rsidR="0010770F" w:rsidRPr="00DC0190">
        <w:rPr>
          <w:sz w:val="24"/>
          <w:szCs w:val="24"/>
        </w:rPr>
        <w:t xml:space="preserve">      </w:t>
      </w:r>
    </w:p>
    <w:p w:rsidR="00942EFC" w:rsidRPr="00DC0190" w:rsidRDefault="003733AF" w:rsidP="00942EFC">
      <w:pPr>
        <w:autoSpaceDE w:val="0"/>
        <w:autoSpaceDN w:val="0"/>
        <w:adjustRightInd w:val="0"/>
        <w:spacing w:after="0" w:line="240" w:lineRule="auto"/>
        <w:rPr>
          <w:sz w:val="24"/>
          <w:szCs w:val="24"/>
        </w:rPr>
      </w:pPr>
      <w:r w:rsidRPr="00DC0190">
        <w:rPr>
          <w:sz w:val="24"/>
          <w:szCs w:val="24"/>
        </w:rPr>
        <w:t xml:space="preserve"> </w:t>
      </w:r>
      <w:r w:rsidR="00085DF2" w:rsidRPr="00DC0190">
        <w:rPr>
          <w:sz w:val="24"/>
          <w:szCs w:val="24"/>
        </w:rPr>
        <w:t xml:space="preserve"> </w:t>
      </w:r>
    </w:p>
    <w:p w:rsidR="00BD4B9B" w:rsidRPr="00DC0190" w:rsidRDefault="001A082A" w:rsidP="00B00D47">
      <w:pPr>
        <w:rPr>
          <w:sz w:val="24"/>
          <w:szCs w:val="24"/>
        </w:rPr>
      </w:pPr>
      <w:r w:rsidRPr="00DC0190">
        <w:rPr>
          <w:sz w:val="24"/>
          <w:szCs w:val="24"/>
        </w:rPr>
        <w:t>The experience of recruiting faculties at AIIA has shown that m</w:t>
      </w:r>
      <w:r w:rsidR="00BD4B9B" w:rsidRPr="00DC0190">
        <w:rPr>
          <w:sz w:val="24"/>
          <w:szCs w:val="24"/>
        </w:rPr>
        <w:t>erely increasing the entry level qualification</w:t>
      </w:r>
      <w:r w:rsidR="00A65A56" w:rsidRPr="00DC0190">
        <w:rPr>
          <w:sz w:val="24"/>
          <w:szCs w:val="24"/>
        </w:rPr>
        <w:t>, experience</w:t>
      </w:r>
      <w:r w:rsidR="00BD4B9B" w:rsidRPr="00DC0190">
        <w:rPr>
          <w:sz w:val="24"/>
          <w:szCs w:val="24"/>
        </w:rPr>
        <w:t xml:space="preserve"> years and increasing the number</w:t>
      </w:r>
      <w:r w:rsidR="00956743" w:rsidRPr="00DC0190">
        <w:rPr>
          <w:sz w:val="24"/>
          <w:szCs w:val="24"/>
        </w:rPr>
        <w:t xml:space="preserve"> </w:t>
      </w:r>
      <w:r w:rsidR="00A65A56" w:rsidRPr="00DC0190">
        <w:rPr>
          <w:sz w:val="24"/>
          <w:szCs w:val="24"/>
        </w:rPr>
        <w:t>of publications</w:t>
      </w:r>
      <w:r w:rsidR="00BD4B9B" w:rsidRPr="00DC0190">
        <w:rPr>
          <w:sz w:val="24"/>
          <w:szCs w:val="24"/>
        </w:rPr>
        <w:t xml:space="preserve"> desired to enter a </w:t>
      </w:r>
      <w:r w:rsidR="00BD4B9B" w:rsidRPr="00DC0190">
        <w:rPr>
          <w:sz w:val="24"/>
          <w:szCs w:val="24"/>
        </w:rPr>
        <w:lastRenderedPageBreak/>
        <w:t xml:space="preserve">premier institute  </w:t>
      </w:r>
      <w:r w:rsidR="00A65A56" w:rsidRPr="00DC0190">
        <w:rPr>
          <w:sz w:val="24"/>
          <w:szCs w:val="24"/>
        </w:rPr>
        <w:t xml:space="preserve">actually </w:t>
      </w:r>
      <w:r w:rsidR="00685AE3" w:rsidRPr="00DC0190">
        <w:rPr>
          <w:sz w:val="24"/>
          <w:szCs w:val="24"/>
        </w:rPr>
        <w:t xml:space="preserve">did not help </w:t>
      </w:r>
      <w:r w:rsidR="00BD4B9B" w:rsidRPr="00DC0190">
        <w:rPr>
          <w:sz w:val="24"/>
          <w:szCs w:val="24"/>
        </w:rPr>
        <w:t xml:space="preserve">as </w:t>
      </w:r>
      <w:r w:rsidR="00685AE3" w:rsidRPr="00DC0190">
        <w:rPr>
          <w:sz w:val="24"/>
          <w:szCs w:val="24"/>
        </w:rPr>
        <w:t xml:space="preserve">neither </w:t>
      </w:r>
      <w:r w:rsidR="00BD4B9B" w:rsidRPr="00DC0190">
        <w:rPr>
          <w:sz w:val="24"/>
          <w:szCs w:val="24"/>
        </w:rPr>
        <w:t xml:space="preserve">it could  filter the best among all </w:t>
      </w:r>
      <w:r w:rsidRPr="00DC0190">
        <w:rPr>
          <w:sz w:val="24"/>
          <w:szCs w:val="24"/>
        </w:rPr>
        <w:t xml:space="preserve">nor </w:t>
      </w:r>
      <w:r w:rsidR="00A65A56" w:rsidRPr="00DC0190">
        <w:rPr>
          <w:sz w:val="24"/>
          <w:szCs w:val="24"/>
        </w:rPr>
        <w:t>it eliminate</w:t>
      </w:r>
      <w:r w:rsidRPr="00DC0190">
        <w:rPr>
          <w:sz w:val="24"/>
          <w:szCs w:val="24"/>
        </w:rPr>
        <w:t>d</w:t>
      </w:r>
      <w:r w:rsidR="00A65A56" w:rsidRPr="00DC0190">
        <w:rPr>
          <w:sz w:val="24"/>
          <w:szCs w:val="24"/>
        </w:rPr>
        <w:t xml:space="preserve"> the </w:t>
      </w:r>
      <w:r w:rsidR="00BD4B9B" w:rsidRPr="00DC0190">
        <w:rPr>
          <w:sz w:val="24"/>
          <w:szCs w:val="24"/>
        </w:rPr>
        <w:t xml:space="preserve">possibilities of choosing the </w:t>
      </w:r>
      <w:r w:rsidRPr="00DC0190">
        <w:rPr>
          <w:sz w:val="24"/>
          <w:szCs w:val="24"/>
        </w:rPr>
        <w:t xml:space="preserve">wrongs in the absence of a mechanism to look at the quality and not the quantity. </w:t>
      </w:r>
    </w:p>
    <w:p w:rsidR="00A65A56" w:rsidRPr="00DC0190" w:rsidDel="00A65A56" w:rsidRDefault="001A082A" w:rsidP="00A65A56">
      <w:pPr>
        <w:rPr>
          <w:sz w:val="24"/>
          <w:szCs w:val="24"/>
        </w:rPr>
      </w:pPr>
      <w:r w:rsidRPr="00DC0190">
        <w:rPr>
          <w:sz w:val="24"/>
          <w:szCs w:val="24"/>
        </w:rPr>
        <w:t>P</w:t>
      </w:r>
      <w:r w:rsidR="00A65A56" w:rsidRPr="00DC0190">
        <w:rPr>
          <w:sz w:val="24"/>
          <w:szCs w:val="24"/>
        </w:rPr>
        <w:t xml:space="preserve">arameters </w:t>
      </w:r>
      <w:r w:rsidRPr="00DC0190">
        <w:rPr>
          <w:sz w:val="24"/>
          <w:szCs w:val="24"/>
        </w:rPr>
        <w:t xml:space="preserve">sounding similar </w:t>
      </w:r>
      <w:r w:rsidR="00A65A56" w:rsidRPr="00DC0190">
        <w:rPr>
          <w:sz w:val="24"/>
          <w:szCs w:val="24"/>
        </w:rPr>
        <w:t xml:space="preserve">have </w:t>
      </w:r>
      <w:r w:rsidRPr="00DC0190">
        <w:rPr>
          <w:sz w:val="24"/>
          <w:szCs w:val="24"/>
        </w:rPr>
        <w:t xml:space="preserve">also </w:t>
      </w:r>
      <w:r w:rsidR="00A65A56" w:rsidRPr="00DC0190">
        <w:rPr>
          <w:sz w:val="24"/>
          <w:szCs w:val="24"/>
        </w:rPr>
        <w:t xml:space="preserve">been adopted by universities, central institutes and states with little modifications in the recruitment rules without any real idea </w:t>
      </w:r>
      <w:r w:rsidRPr="00DC0190">
        <w:rPr>
          <w:sz w:val="24"/>
          <w:szCs w:val="24"/>
        </w:rPr>
        <w:t xml:space="preserve">of </w:t>
      </w:r>
      <w:proofErr w:type="gramStart"/>
      <w:r w:rsidRPr="00DC0190">
        <w:rPr>
          <w:sz w:val="24"/>
          <w:szCs w:val="24"/>
        </w:rPr>
        <w:t xml:space="preserve">whom </w:t>
      </w:r>
      <w:r w:rsidR="00A65A56" w:rsidRPr="00DC0190">
        <w:rPr>
          <w:sz w:val="24"/>
          <w:szCs w:val="24"/>
        </w:rPr>
        <w:t xml:space="preserve"> they</w:t>
      </w:r>
      <w:proofErr w:type="gramEnd"/>
      <w:r w:rsidR="00A65A56" w:rsidRPr="00DC0190">
        <w:rPr>
          <w:sz w:val="24"/>
          <w:szCs w:val="24"/>
        </w:rPr>
        <w:t xml:space="preserve"> are </w:t>
      </w:r>
      <w:r w:rsidRPr="00DC0190">
        <w:rPr>
          <w:sz w:val="24"/>
          <w:szCs w:val="24"/>
        </w:rPr>
        <w:t xml:space="preserve">actually </w:t>
      </w:r>
      <w:r w:rsidR="00A65A56" w:rsidRPr="00DC0190">
        <w:rPr>
          <w:sz w:val="24"/>
          <w:szCs w:val="24"/>
        </w:rPr>
        <w:t>looking to hire.</w:t>
      </w:r>
    </w:p>
    <w:p w:rsidR="003733AF" w:rsidRPr="00DC0190" w:rsidRDefault="003733AF" w:rsidP="00B00D47">
      <w:pPr>
        <w:rPr>
          <w:sz w:val="24"/>
          <w:szCs w:val="24"/>
        </w:rPr>
      </w:pPr>
      <w:r w:rsidRPr="00DC0190">
        <w:rPr>
          <w:sz w:val="24"/>
          <w:szCs w:val="24"/>
        </w:rPr>
        <w:t xml:space="preserve">    </w:t>
      </w:r>
    </w:p>
    <w:p w:rsidR="00171EDF" w:rsidRPr="00DC0190" w:rsidRDefault="001351F5" w:rsidP="00B00D47">
      <w:pPr>
        <w:rPr>
          <w:b/>
          <w:sz w:val="24"/>
          <w:szCs w:val="24"/>
        </w:rPr>
      </w:pPr>
      <w:r w:rsidRPr="00DC0190">
        <w:rPr>
          <w:b/>
          <w:sz w:val="24"/>
          <w:szCs w:val="24"/>
        </w:rPr>
        <w:t>Inequity at workplace: s</w:t>
      </w:r>
      <w:r w:rsidR="003733AF" w:rsidRPr="00DC0190">
        <w:rPr>
          <w:b/>
          <w:sz w:val="24"/>
          <w:szCs w:val="24"/>
        </w:rPr>
        <w:t xml:space="preserve">alary structure of Ayurveda </w:t>
      </w:r>
      <w:r w:rsidR="00171EDF" w:rsidRPr="00DC0190">
        <w:rPr>
          <w:b/>
          <w:sz w:val="24"/>
          <w:szCs w:val="24"/>
        </w:rPr>
        <w:t xml:space="preserve">teachers </w:t>
      </w:r>
      <w:r w:rsidRPr="00DC0190">
        <w:rPr>
          <w:b/>
          <w:sz w:val="24"/>
          <w:szCs w:val="24"/>
        </w:rPr>
        <w:t xml:space="preserve">across the country </w:t>
      </w:r>
    </w:p>
    <w:p w:rsidR="00680AED" w:rsidRPr="00DC0190" w:rsidRDefault="003733AF" w:rsidP="008954B4">
      <w:pPr>
        <w:rPr>
          <w:sz w:val="24"/>
          <w:szCs w:val="24"/>
        </w:rPr>
      </w:pPr>
      <w:r w:rsidRPr="00DC0190">
        <w:rPr>
          <w:sz w:val="24"/>
          <w:szCs w:val="24"/>
        </w:rPr>
        <w:t xml:space="preserve">Despite the uniform essentials and desirables </w:t>
      </w:r>
      <w:r w:rsidR="005D6248" w:rsidRPr="00DC0190">
        <w:rPr>
          <w:sz w:val="24"/>
          <w:szCs w:val="24"/>
        </w:rPr>
        <w:t xml:space="preserve">for various teaching positions in Ayurveda </w:t>
      </w:r>
      <w:r w:rsidRPr="00DC0190">
        <w:rPr>
          <w:sz w:val="24"/>
          <w:szCs w:val="24"/>
        </w:rPr>
        <w:t xml:space="preserve">proposed by CCIM, we see that salary structure </w:t>
      </w:r>
      <w:r w:rsidR="006A1DE0" w:rsidRPr="00DC0190">
        <w:rPr>
          <w:sz w:val="24"/>
          <w:szCs w:val="24"/>
        </w:rPr>
        <w:t xml:space="preserve">in </w:t>
      </w:r>
      <w:r w:rsidR="001A082A" w:rsidRPr="00DC0190">
        <w:rPr>
          <w:sz w:val="24"/>
          <w:szCs w:val="24"/>
        </w:rPr>
        <w:t>A</w:t>
      </w:r>
      <w:r w:rsidR="006A1DE0" w:rsidRPr="00DC0190">
        <w:rPr>
          <w:sz w:val="24"/>
          <w:szCs w:val="24"/>
        </w:rPr>
        <w:t xml:space="preserve">yurveda teaching cadre </w:t>
      </w:r>
      <w:r w:rsidRPr="00DC0190">
        <w:rPr>
          <w:sz w:val="24"/>
          <w:szCs w:val="24"/>
        </w:rPr>
        <w:t xml:space="preserve">is highly variable </w:t>
      </w:r>
      <w:r w:rsidR="006A1DE0" w:rsidRPr="00DC0190">
        <w:rPr>
          <w:sz w:val="24"/>
          <w:szCs w:val="24"/>
        </w:rPr>
        <w:t>across the country</w:t>
      </w:r>
      <w:r w:rsidR="006A1DE0" w:rsidRPr="00DC0190" w:rsidDel="006A1DE0">
        <w:rPr>
          <w:sz w:val="24"/>
          <w:szCs w:val="24"/>
        </w:rPr>
        <w:t xml:space="preserve"> </w:t>
      </w:r>
      <w:proofErr w:type="gramStart"/>
      <w:r w:rsidR="000A14F4" w:rsidRPr="00DC0190">
        <w:rPr>
          <w:sz w:val="24"/>
          <w:szCs w:val="24"/>
        </w:rPr>
        <w:t>( Table</w:t>
      </w:r>
      <w:proofErr w:type="gramEnd"/>
      <w:r w:rsidR="000A14F4" w:rsidRPr="00DC0190">
        <w:rPr>
          <w:sz w:val="24"/>
          <w:szCs w:val="24"/>
        </w:rPr>
        <w:t xml:space="preserve"> </w:t>
      </w:r>
      <w:r w:rsidR="001A082A" w:rsidRPr="00DC0190">
        <w:rPr>
          <w:sz w:val="24"/>
          <w:szCs w:val="24"/>
        </w:rPr>
        <w:t>2</w:t>
      </w:r>
      <w:r w:rsidR="000A14F4" w:rsidRPr="00DC0190">
        <w:rPr>
          <w:sz w:val="24"/>
          <w:szCs w:val="24"/>
        </w:rPr>
        <w:t xml:space="preserve"> ) </w:t>
      </w:r>
      <w:r w:rsidRPr="00DC0190">
        <w:rPr>
          <w:sz w:val="24"/>
          <w:szCs w:val="24"/>
        </w:rPr>
        <w:t>. Currently AIIA offers hig</w:t>
      </w:r>
      <w:r w:rsidR="000A14F4" w:rsidRPr="00DC0190">
        <w:rPr>
          <w:sz w:val="24"/>
          <w:szCs w:val="24"/>
        </w:rPr>
        <w:t>h</w:t>
      </w:r>
      <w:r w:rsidRPr="00DC0190">
        <w:rPr>
          <w:sz w:val="24"/>
          <w:szCs w:val="24"/>
        </w:rPr>
        <w:t xml:space="preserve">est pay slab </w:t>
      </w:r>
      <w:r w:rsidR="000A14F4" w:rsidRPr="00DC0190">
        <w:rPr>
          <w:sz w:val="24"/>
          <w:szCs w:val="24"/>
        </w:rPr>
        <w:t xml:space="preserve">in the country </w:t>
      </w:r>
      <w:r w:rsidRPr="00DC0190">
        <w:rPr>
          <w:sz w:val="24"/>
          <w:szCs w:val="24"/>
        </w:rPr>
        <w:t>to</w:t>
      </w:r>
      <w:r w:rsidR="000A14F4" w:rsidRPr="00DC0190">
        <w:rPr>
          <w:sz w:val="24"/>
          <w:szCs w:val="24"/>
        </w:rPr>
        <w:t xml:space="preserve"> its faculties.</w:t>
      </w:r>
      <w:r w:rsidR="004977D0" w:rsidRPr="00DC0190">
        <w:rPr>
          <w:sz w:val="24"/>
          <w:szCs w:val="24"/>
        </w:rPr>
        <w:t xml:space="preserve"> </w:t>
      </w:r>
      <w:r w:rsidR="000A14F4" w:rsidRPr="00DC0190">
        <w:rPr>
          <w:sz w:val="24"/>
          <w:szCs w:val="24"/>
        </w:rPr>
        <w:t xml:space="preserve">Second in the pay slab comes the universities like </w:t>
      </w:r>
      <w:proofErr w:type="gramStart"/>
      <w:r w:rsidR="000A14F4" w:rsidRPr="00DC0190">
        <w:rPr>
          <w:sz w:val="24"/>
          <w:szCs w:val="24"/>
        </w:rPr>
        <w:t xml:space="preserve">BHU </w:t>
      </w:r>
      <w:r w:rsidR="00F02DF7" w:rsidRPr="00DC0190">
        <w:rPr>
          <w:sz w:val="24"/>
          <w:szCs w:val="24"/>
        </w:rPr>
        <w:t>,</w:t>
      </w:r>
      <w:proofErr w:type="gramEnd"/>
      <w:r w:rsidR="00F02DF7" w:rsidRPr="00DC0190">
        <w:rPr>
          <w:sz w:val="24"/>
          <w:szCs w:val="24"/>
        </w:rPr>
        <w:t xml:space="preserve"> </w:t>
      </w:r>
      <w:r w:rsidR="000A14F4" w:rsidRPr="00DC0190">
        <w:rPr>
          <w:sz w:val="24"/>
          <w:szCs w:val="24"/>
        </w:rPr>
        <w:t xml:space="preserve">Rajasthan Ayurveda University </w:t>
      </w:r>
      <w:r w:rsidR="00F02DF7" w:rsidRPr="00DC0190">
        <w:rPr>
          <w:sz w:val="24"/>
          <w:szCs w:val="24"/>
        </w:rPr>
        <w:t xml:space="preserve">, Uttaranchal Ayurveda University </w:t>
      </w:r>
      <w:r w:rsidR="000A14F4" w:rsidRPr="00DC0190">
        <w:rPr>
          <w:sz w:val="24"/>
          <w:szCs w:val="24"/>
        </w:rPr>
        <w:t>and also the national institutes of Ayurveda like IPGT&amp; R, Jamnagar</w:t>
      </w:r>
      <w:r w:rsidR="005D6248" w:rsidRPr="00DC0190">
        <w:rPr>
          <w:sz w:val="24"/>
          <w:szCs w:val="24"/>
        </w:rPr>
        <w:t xml:space="preserve"> and National Institute of Ayurveda</w:t>
      </w:r>
      <w:r w:rsidR="000A14F4" w:rsidRPr="00DC0190">
        <w:rPr>
          <w:sz w:val="24"/>
          <w:szCs w:val="24"/>
        </w:rPr>
        <w:t xml:space="preserve">. Following </w:t>
      </w:r>
      <w:r w:rsidR="00F02DF7" w:rsidRPr="00DC0190">
        <w:rPr>
          <w:sz w:val="24"/>
          <w:szCs w:val="24"/>
        </w:rPr>
        <w:t>this, comes</w:t>
      </w:r>
      <w:r w:rsidR="000A14F4" w:rsidRPr="00DC0190">
        <w:rPr>
          <w:sz w:val="24"/>
          <w:szCs w:val="24"/>
        </w:rPr>
        <w:t xml:space="preserve"> Delhi government salary structure for Ayurveda faculty. States like Uttar Pradesh</w:t>
      </w:r>
      <w:r w:rsidR="005D6248" w:rsidRPr="00DC0190">
        <w:rPr>
          <w:sz w:val="24"/>
          <w:szCs w:val="24"/>
        </w:rPr>
        <w:t xml:space="preserve">, Madhya Pradesh </w:t>
      </w:r>
      <w:r w:rsidR="000A14F4" w:rsidRPr="00DC0190">
        <w:rPr>
          <w:sz w:val="24"/>
          <w:szCs w:val="24"/>
        </w:rPr>
        <w:t xml:space="preserve">and Odisha </w:t>
      </w:r>
      <w:r w:rsidR="006A1DE0" w:rsidRPr="00DC0190">
        <w:rPr>
          <w:sz w:val="24"/>
          <w:szCs w:val="24"/>
        </w:rPr>
        <w:t xml:space="preserve">rank </w:t>
      </w:r>
      <w:proofErr w:type="gramStart"/>
      <w:r w:rsidR="006A1DE0" w:rsidRPr="00DC0190">
        <w:rPr>
          <w:sz w:val="24"/>
          <w:szCs w:val="24"/>
        </w:rPr>
        <w:t xml:space="preserve">lowest </w:t>
      </w:r>
      <w:r w:rsidR="000A14F4" w:rsidRPr="00DC0190">
        <w:rPr>
          <w:sz w:val="24"/>
          <w:szCs w:val="24"/>
        </w:rPr>
        <w:t xml:space="preserve"> in</w:t>
      </w:r>
      <w:proofErr w:type="gramEnd"/>
      <w:r w:rsidR="000A14F4" w:rsidRPr="00DC0190">
        <w:rPr>
          <w:sz w:val="24"/>
          <w:szCs w:val="24"/>
        </w:rPr>
        <w:t xml:space="preserve"> the </w:t>
      </w:r>
      <w:r w:rsidR="006A1DE0" w:rsidRPr="00DC0190">
        <w:rPr>
          <w:sz w:val="24"/>
          <w:szCs w:val="24"/>
        </w:rPr>
        <w:t xml:space="preserve">tally for </w:t>
      </w:r>
      <w:r w:rsidR="000A14F4" w:rsidRPr="00DC0190">
        <w:rPr>
          <w:sz w:val="24"/>
          <w:szCs w:val="24"/>
        </w:rPr>
        <w:t xml:space="preserve"> offering </w:t>
      </w:r>
      <w:r w:rsidR="006A1DE0" w:rsidRPr="00DC0190">
        <w:rPr>
          <w:sz w:val="24"/>
          <w:szCs w:val="24"/>
        </w:rPr>
        <w:t xml:space="preserve">lowest in the pay slab to </w:t>
      </w:r>
      <w:r w:rsidR="000A14F4" w:rsidRPr="00DC0190">
        <w:rPr>
          <w:sz w:val="24"/>
          <w:szCs w:val="24"/>
        </w:rPr>
        <w:t xml:space="preserve">Ayurveda </w:t>
      </w:r>
      <w:r w:rsidR="006A1DE0" w:rsidRPr="00DC0190">
        <w:rPr>
          <w:sz w:val="24"/>
          <w:szCs w:val="24"/>
        </w:rPr>
        <w:t xml:space="preserve">teaching </w:t>
      </w:r>
      <w:r w:rsidR="000A14F4" w:rsidRPr="00DC0190">
        <w:rPr>
          <w:sz w:val="24"/>
          <w:szCs w:val="24"/>
        </w:rPr>
        <w:t xml:space="preserve">faculties. </w:t>
      </w:r>
      <w:r w:rsidR="006A1DE0" w:rsidRPr="00DC0190">
        <w:rPr>
          <w:sz w:val="24"/>
          <w:szCs w:val="24"/>
        </w:rPr>
        <w:t xml:space="preserve">Being ranked similarly but paid differentially is inequity and against the fundamental right of same work same pay. A lower payment for the </w:t>
      </w:r>
      <w:proofErr w:type="gramStart"/>
      <w:r w:rsidR="001A082A" w:rsidRPr="00DC0190">
        <w:rPr>
          <w:sz w:val="24"/>
          <w:szCs w:val="24"/>
        </w:rPr>
        <w:t xml:space="preserve">same </w:t>
      </w:r>
      <w:r w:rsidR="006A1DE0" w:rsidRPr="00DC0190">
        <w:rPr>
          <w:sz w:val="24"/>
          <w:szCs w:val="24"/>
        </w:rPr>
        <w:t xml:space="preserve"> work</w:t>
      </w:r>
      <w:proofErr w:type="gramEnd"/>
      <w:r w:rsidR="006A1DE0" w:rsidRPr="00DC0190">
        <w:rPr>
          <w:sz w:val="24"/>
          <w:szCs w:val="24"/>
        </w:rPr>
        <w:t xml:space="preserve"> </w:t>
      </w:r>
      <w:r w:rsidR="001A082A" w:rsidRPr="00DC0190">
        <w:rPr>
          <w:sz w:val="24"/>
          <w:szCs w:val="24"/>
        </w:rPr>
        <w:t xml:space="preserve">acts </w:t>
      </w:r>
      <w:r w:rsidR="006A1DE0" w:rsidRPr="00DC0190">
        <w:rPr>
          <w:sz w:val="24"/>
          <w:szCs w:val="24"/>
        </w:rPr>
        <w:t xml:space="preserve"> as a </w:t>
      </w:r>
      <w:r w:rsidR="001A082A" w:rsidRPr="00DC0190">
        <w:rPr>
          <w:sz w:val="24"/>
          <w:szCs w:val="24"/>
        </w:rPr>
        <w:t>de</w:t>
      </w:r>
      <w:r w:rsidR="006A1DE0" w:rsidRPr="00DC0190">
        <w:rPr>
          <w:sz w:val="24"/>
          <w:szCs w:val="24"/>
        </w:rPr>
        <w:t xml:space="preserve"> motivation </w:t>
      </w:r>
      <w:r w:rsidR="001A082A" w:rsidRPr="00DC0190">
        <w:rPr>
          <w:sz w:val="24"/>
          <w:szCs w:val="24"/>
        </w:rPr>
        <w:t xml:space="preserve">barring </w:t>
      </w:r>
      <w:r w:rsidR="006A1DE0" w:rsidRPr="00DC0190">
        <w:rPr>
          <w:sz w:val="24"/>
          <w:szCs w:val="24"/>
        </w:rPr>
        <w:t xml:space="preserve"> the people to excel in their field. In the worst </w:t>
      </w:r>
      <w:r w:rsidR="00724A29" w:rsidRPr="00DC0190">
        <w:rPr>
          <w:sz w:val="24"/>
          <w:szCs w:val="24"/>
        </w:rPr>
        <w:t>scenario,</w:t>
      </w:r>
      <w:r w:rsidR="006A1DE0" w:rsidRPr="00DC0190">
        <w:rPr>
          <w:sz w:val="24"/>
          <w:szCs w:val="24"/>
        </w:rPr>
        <w:t xml:space="preserve"> this also becomes a driving force </w:t>
      </w:r>
      <w:proofErr w:type="gramStart"/>
      <w:r w:rsidR="001A082A" w:rsidRPr="00DC0190">
        <w:rPr>
          <w:sz w:val="24"/>
          <w:szCs w:val="24"/>
        </w:rPr>
        <w:t xml:space="preserve">for </w:t>
      </w:r>
      <w:r w:rsidR="006A1DE0" w:rsidRPr="00DC0190">
        <w:rPr>
          <w:sz w:val="24"/>
          <w:szCs w:val="24"/>
        </w:rPr>
        <w:t xml:space="preserve"> switch</w:t>
      </w:r>
      <w:r w:rsidR="001A082A" w:rsidRPr="00DC0190">
        <w:rPr>
          <w:sz w:val="24"/>
          <w:szCs w:val="24"/>
        </w:rPr>
        <w:t>ing</w:t>
      </w:r>
      <w:proofErr w:type="gramEnd"/>
      <w:r w:rsidR="006A1DE0" w:rsidRPr="00DC0190">
        <w:rPr>
          <w:sz w:val="24"/>
          <w:szCs w:val="24"/>
        </w:rPr>
        <w:t xml:space="preserve"> the places and positions in search of finding </w:t>
      </w:r>
      <w:r w:rsidR="001A082A" w:rsidRPr="00DC0190">
        <w:rPr>
          <w:sz w:val="24"/>
          <w:szCs w:val="24"/>
        </w:rPr>
        <w:t>better opportunities</w:t>
      </w:r>
      <w:r w:rsidR="006A1DE0" w:rsidRPr="00DC0190">
        <w:rPr>
          <w:sz w:val="24"/>
          <w:szCs w:val="24"/>
        </w:rPr>
        <w:t xml:space="preserve">. </w:t>
      </w:r>
    </w:p>
    <w:p w:rsidR="009D77B5" w:rsidRPr="00DC0190" w:rsidRDefault="00F84632">
      <w:pPr>
        <w:rPr>
          <w:sz w:val="24"/>
        </w:rPr>
      </w:pPr>
      <w:r w:rsidRPr="00DC0190">
        <w:rPr>
          <w:sz w:val="24"/>
        </w:rPr>
        <w:t xml:space="preserve">Table </w:t>
      </w:r>
      <w:r w:rsidR="009F76F3" w:rsidRPr="00DC0190">
        <w:rPr>
          <w:sz w:val="24"/>
        </w:rPr>
        <w:t>2</w:t>
      </w:r>
      <w:r w:rsidRPr="00DC0190">
        <w:rPr>
          <w:sz w:val="24"/>
        </w:rPr>
        <w:t xml:space="preserve">.  </w:t>
      </w:r>
      <w:r w:rsidR="00B879F1" w:rsidRPr="00DC0190">
        <w:rPr>
          <w:sz w:val="24"/>
        </w:rPr>
        <w:t>Salary structure</w:t>
      </w:r>
      <w:r w:rsidRPr="00DC0190">
        <w:rPr>
          <w:sz w:val="24"/>
        </w:rPr>
        <w:t xml:space="preserve"> of Ayurveda faculty positions at various places </w:t>
      </w:r>
      <w:r w:rsidR="00B879F1" w:rsidRPr="00DC0190">
        <w:rPr>
          <w:sz w:val="24"/>
        </w:rPr>
        <w:t xml:space="preserve"> </w:t>
      </w:r>
    </w:p>
    <w:tbl>
      <w:tblPr>
        <w:tblStyle w:val="TableGrid"/>
        <w:tblW w:w="0" w:type="auto"/>
        <w:tblLook w:val="04A0" w:firstRow="1" w:lastRow="0" w:firstColumn="1" w:lastColumn="0" w:noHBand="0" w:noVBand="1"/>
      </w:tblPr>
      <w:tblGrid>
        <w:gridCol w:w="338"/>
        <w:gridCol w:w="1227"/>
        <w:gridCol w:w="2973"/>
        <w:gridCol w:w="225"/>
        <w:gridCol w:w="2096"/>
        <w:gridCol w:w="222"/>
        <w:gridCol w:w="2047"/>
        <w:gridCol w:w="222"/>
      </w:tblGrid>
      <w:tr w:rsidR="00780C52" w:rsidRPr="00DC0190" w:rsidTr="00054181">
        <w:tc>
          <w:tcPr>
            <w:tcW w:w="0" w:type="auto"/>
          </w:tcPr>
          <w:p w:rsidR="00B879F1" w:rsidRPr="00DC0190" w:rsidRDefault="00B879F1">
            <w:pPr>
              <w:rPr>
                <w:rFonts w:cstheme="minorHAnsi"/>
                <w:sz w:val="24"/>
                <w:szCs w:val="24"/>
              </w:rPr>
            </w:pPr>
          </w:p>
        </w:tc>
        <w:tc>
          <w:tcPr>
            <w:tcW w:w="0" w:type="auto"/>
          </w:tcPr>
          <w:p w:rsidR="00B879F1" w:rsidRPr="00DC0190" w:rsidRDefault="00B879F1" w:rsidP="00B879F1">
            <w:pPr>
              <w:rPr>
                <w:rFonts w:cstheme="minorHAnsi"/>
                <w:sz w:val="24"/>
                <w:szCs w:val="24"/>
              </w:rPr>
            </w:pPr>
            <w:r w:rsidRPr="00DC0190">
              <w:rPr>
                <w:rFonts w:cstheme="minorHAnsi"/>
                <w:sz w:val="24"/>
                <w:szCs w:val="24"/>
              </w:rPr>
              <w:t xml:space="preserve">State or Institution </w:t>
            </w:r>
          </w:p>
        </w:tc>
        <w:tc>
          <w:tcPr>
            <w:tcW w:w="2770" w:type="dxa"/>
          </w:tcPr>
          <w:p w:rsidR="00B879F1" w:rsidRPr="00DC0190" w:rsidRDefault="00B879F1">
            <w:pPr>
              <w:rPr>
                <w:rFonts w:cstheme="minorHAnsi"/>
                <w:sz w:val="24"/>
                <w:szCs w:val="24"/>
              </w:rPr>
            </w:pPr>
            <w:r w:rsidRPr="00DC0190">
              <w:rPr>
                <w:rFonts w:cstheme="minorHAnsi"/>
                <w:sz w:val="24"/>
                <w:szCs w:val="24"/>
              </w:rPr>
              <w:t xml:space="preserve">Professor </w:t>
            </w:r>
          </w:p>
        </w:tc>
        <w:tc>
          <w:tcPr>
            <w:tcW w:w="2529" w:type="dxa"/>
            <w:gridSpan w:val="3"/>
          </w:tcPr>
          <w:p w:rsidR="00B879F1" w:rsidRPr="00DC0190" w:rsidRDefault="00B879F1">
            <w:pPr>
              <w:rPr>
                <w:rFonts w:cstheme="minorHAnsi"/>
                <w:sz w:val="24"/>
                <w:szCs w:val="24"/>
              </w:rPr>
            </w:pPr>
            <w:r w:rsidRPr="00DC0190">
              <w:rPr>
                <w:rFonts w:cstheme="minorHAnsi"/>
                <w:sz w:val="24"/>
                <w:szCs w:val="24"/>
              </w:rPr>
              <w:t>Reader</w:t>
            </w:r>
          </w:p>
        </w:tc>
        <w:tc>
          <w:tcPr>
            <w:tcW w:w="0" w:type="auto"/>
            <w:gridSpan w:val="2"/>
          </w:tcPr>
          <w:p w:rsidR="00B879F1" w:rsidRPr="00DC0190" w:rsidRDefault="00B879F1">
            <w:pPr>
              <w:rPr>
                <w:rFonts w:cstheme="minorHAnsi"/>
                <w:sz w:val="24"/>
                <w:szCs w:val="24"/>
              </w:rPr>
            </w:pPr>
            <w:r w:rsidRPr="00DC0190">
              <w:rPr>
                <w:rFonts w:cstheme="minorHAnsi"/>
                <w:sz w:val="24"/>
                <w:szCs w:val="24"/>
              </w:rPr>
              <w:t>Lecturer</w:t>
            </w:r>
          </w:p>
        </w:tc>
      </w:tr>
      <w:tr w:rsidR="00780C52" w:rsidRPr="00DC0190" w:rsidTr="00054181">
        <w:tc>
          <w:tcPr>
            <w:tcW w:w="0" w:type="auto"/>
          </w:tcPr>
          <w:p w:rsidR="00B879F1" w:rsidRPr="00DC0190" w:rsidRDefault="00B879F1">
            <w:pPr>
              <w:rPr>
                <w:rFonts w:cstheme="minorHAnsi"/>
                <w:sz w:val="24"/>
                <w:szCs w:val="24"/>
              </w:rPr>
            </w:pPr>
            <w:r w:rsidRPr="00DC0190">
              <w:rPr>
                <w:rFonts w:cstheme="minorHAnsi"/>
                <w:sz w:val="24"/>
                <w:szCs w:val="24"/>
              </w:rPr>
              <w:t>1</w:t>
            </w:r>
          </w:p>
        </w:tc>
        <w:tc>
          <w:tcPr>
            <w:tcW w:w="0" w:type="auto"/>
          </w:tcPr>
          <w:p w:rsidR="00B879F1" w:rsidRPr="00DC0190" w:rsidRDefault="00B879F1">
            <w:pPr>
              <w:rPr>
                <w:rFonts w:cstheme="minorHAnsi"/>
                <w:sz w:val="24"/>
                <w:szCs w:val="24"/>
              </w:rPr>
            </w:pPr>
            <w:r w:rsidRPr="00DC0190">
              <w:rPr>
                <w:rFonts w:cstheme="minorHAnsi"/>
                <w:sz w:val="24"/>
                <w:szCs w:val="24"/>
              </w:rPr>
              <w:t>AIIA</w:t>
            </w:r>
            <w:r w:rsidR="005D6248" w:rsidRPr="00DC0190">
              <w:rPr>
                <w:rFonts w:cstheme="minorHAnsi"/>
                <w:sz w:val="24"/>
                <w:szCs w:val="24"/>
              </w:rPr>
              <w:t>, New Delhi</w:t>
            </w:r>
          </w:p>
        </w:tc>
        <w:tc>
          <w:tcPr>
            <w:tcW w:w="0" w:type="auto"/>
          </w:tcPr>
          <w:p w:rsidR="00B879F1" w:rsidRPr="00DC0190" w:rsidRDefault="00B879F1">
            <w:pPr>
              <w:rPr>
                <w:rFonts w:cstheme="minorHAnsi"/>
                <w:sz w:val="24"/>
                <w:szCs w:val="24"/>
              </w:rPr>
            </w:pPr>
            <w:r w:rsidRPr="00DC0190">
              <w:rPr>
                <w:rFonts w:cstheme="minorHAnsi"/>
                <w:sz w:val="24"/>
                <w:szCs w:val="24"/>
              </w:rPr>
              <w:t>Rs.37400-67000+GP Rs.10500(PB</w:t>
            </w:r>
            <w:proofErr w:type="gramStart"/>
            <w:r w:rsidRPr="00DC0190">
              <w:rPr>
                <w:rFonts w:cstheme="minorHAnsi"/>
                <w:sz w:val="24"/>
                <w:szCs w:val="24"/>
              </w:rPr>
              <w:t>4)+</w:t>
            </w:r>
            <w:proofErr w:type="gramEnd"/>
            <w:r w:rsidRPr="00DC0190">
              <w:rPr>
                <w:rFonts w:cstheme="minorHAnsi"/>
                <w:sz w:val="24"/>
                <w:szCs w:val="24"/>
              </w:rPr>
              <w:t>NPA</w:t>
            </w:r>
          </w:p>
        </w:tc>
        <w:tc>
          <w:tcPr>
            <w:tcW w:w="236" w:type="dxa"/>
          </w:tcPr>
          <w:p w:rsidR="00B879F1" w:rsidRPr="00DC0190" w:rsidRDefault="00B879F1">
            <w:pPr>
              <w:rPr>
                <w:rFonts w:cstheme="minorHAnsi"/>
                <w:sz w:val="24"/>
                <w:szCs w:val="24"/>
              </w:rPr>
            </w:pPr>
          </w:p>
        </w:tc>
        <w:tc>
          <w:tcPr>
            <w:tcW w:w="2293" w:type="dxa"/>
          </w:tcPr>
          <w:p w:rsidR="00B879F1" w:rsidRPr="00DC0190" w:rsidRDefault="00F84632">
            <w:pPr>
              <w:rPr>
                <w:rFonts w:cstheme="minorHAnsi"/>
                <w:sz w:val="24"/>
                <w:szCs w:val="24"/>
              </w:rPr>
            </w:pPr>
            <w:r w:rsidRPr="00DC0190">
              <w:rPr>
                <w:rFonts w:cstheme="minorHAnsi"/>
                <w:sz w:val="24"/>
                <w:szCs w:val="24"/>
              </w:rPr>
              <w:t>Rs.37400-67000+GP Rs.9000(PB</w:t>
            </w:r>
            <w:proofErr w:type="gramStart"/>
            <w:r w:rsidRPr="00DC0190">
              <w:rPr>
                <w:rFonts w:cstheme="minorHAnsi"/>
                <w:sz w:val="24"/>
                <w:szCs w:val="24"/>
              </w:rPr>
              <w:t>4)+</w:t>
            </w:r>
            <w:proofErr w:type="gramEnd"/>
            <w:r w:rsidRPr="00DC0190">
              <w:rPr>
                <w:rFonts w:cstheme="minorHAnsi"/>
                <w:sz w:val="24"/>
                <w:szCs w:val="24"/>
              </w:rPr>
              <w:t>NPA</w:t>
            </w:r>
          </w:p>
        </w:tc>
        <w:tc>
          <w:tcPr>
            <w:tcW w:w="0" w:type="auto"/>
          </w:tcPr>
          <w:p w:rsidR="00B879F1" w:rsidRPr="00DC0190" w:rsidRDefault="00B879F1">
            <w:pPr>
              <w:rPr>
                <w:rFonts w:cstheme="minorHAnsi"/>
                <w:sz w:val="24"/>
                <w:szCs w:val="24"/>
              </w:rPr>
            </w:pPr>
          </w:p>
        </w:tc>
        <w:tc>
          <w:tcPr>
            <w:tcW w:w="0" w:type="auto"/>
          </w:tcPr>
          <w:p w:rsidR="00B879F1" w:rsidRPr="00DC0190" w:rsidRDefault="00F84632">
            <w:pPr>
              <w:rPr>
                <w:rFonts w:cstheme="minorHAnsi"/>
                <w:sz w:val="24"/>
                <w:szCs w:val="24"/>
              </w:rPr>
            </w:pPr>
            <w:r w:rsidRPr="00DC0190">
              <w:rPr>
                <w:rFonts w:cstheme="minorHAnsi"/>
                <w:sz w:val="24"/>
                <w:szCs w:val="24"/>
              </w:rPr>
              <w:t>Rs.15600-39100+GP Rs.8000(PB</w:t>
            </w:r>
            <w:proofErr w:type="gramStart"/>
            <w:r w:rsidRPr="00DC0190">
              <w:rPr>
                <w:rFonts w:cstheme="minorHAnsi"/>
                <w:sz w:val="24"/>
                <w:szCs w:val="24"/>
              </w:rPr>
              <w:t>3)+</w:t>
            </w:r>
            <w:proofErr w:type="gramEnd"/>
            <w:r w:rsidRPr="00DC0190">
              <w:rPr>
                <w:rFonts w:cstheme="minorHAnsi"/>
                <w:sz w:val="24"/>
                <w:szCs w:val="24"/>
              </w:rPr>
              <w:t>NPA</w:t>
            </w:r>
          </w:p>
        </w:tc>
        <w:tc>
          <w:tcPr>
            <w:tcW w:w="0" w:type="auto"/>
          </w:tcPr>
          <w:p w:rsidR="00B879F1" w:rsidRPr="00DC0190" w:rsidRDefault="00B879F1">
            <w:pPr>
              <w:rPr>
                <w:rFonts w:cstheme="minorHAnsi"/>
                <w:sz w:val="24"/>
                <w:szCs w:val="24"/>
              </w:rPr>
            </w:pPr>
          </w:p>
        </w:tc>
      </w:tr>
      <w:tr w:rsidR="00780C52" w:rsidRPr="00DC0190" w:rsidTr="00054181">
        <w:tc>
          <w:tcPr>
            <w:tcW w:w="0" w:type="auto"/>
          </w:tcPr>
          <w:p w:rsidR="00B879F1" w:rsidRPr="00DC0190" w:rsidRDefault="00B879F1">
            <w:pPr>
              <w:rPr>
                <w:rFonts w:cstheme="minorHAnsi"/>
                <w:sz w:val="24"/>
                <w:szCs w:val="24"/>
              </w:rPr>
            </w:pPr>
            <w:r w:rsidRPr="00DC0190">
              <w:rPr>
                <w:rFonts w:cstheme="minorHAnsi"/>
                <w:sz w:val="24"/>
                <w:szCs w:val="24"/>
              </w:rPr>
              <w:t>2</w:t>
            </w:r>
          </w:p>
        </w:tc>
        <w:tc>
          <w:tcPr>
            <w:tcW w:w="0" w:type="auto"/>
          </w:tcPr>
          <w:p w:rsidR="00B879F1" w:rsidRPr="00DC0190" w:rsidRDefault="00B879F1">
            <w:pPr>
              <w:rPr>
                <w:rFonts w:cstheme="minorHAnsi"/>
                <w:sz w:val="24"/>
                <w:szCs w:val="24"/>
              </w:rPr>
            </w:pPr>
            <w:r w:rsidRPr="00DC0190">
              <w:rPr>
                <w:rFonts w:cstheme="minorHAnsi"/>
                <w:sz w:val="24"/>
                <w:szCs w:val="24"/>
              </w:rPr>
              <w:t>BHU</w:t>
            </w:r>
            <w:r w:rsidR="005D6248" w:rsidRPr="00DC0190">
              <w:rPr>
                <w:rFonts w:cstheme="minorHAnsi"/>
                <w:sz w:val="24"/>
                <w:szCs w:val="24"/>
              </w:rPr>
              <w:t xml:space="preserve">, Varanasi </w:t>
            </w:r>
          </w:p>
        </w:tc>
        <w:tc>
          <w:tcPr>
            <w:tcW w:w="0" w:type="auto"/>
          </w:tcPr>
          <w:tbl>
            <w:tblPr>
              <w:tblW w:w="0" w:type="auto"/>
              <w:tblBorders>
                <w:top w:val="nil"/>
                <w:left w:val="nil"/>
                <w:bottom w:val="nil"/>
                <w:right w:val="nil"/>
              </w:tblBorders>
              <w:tblLook w:val="0000" w:firstRow="0" w:lastRow="0" w:firstColumn="0" w:lastColumn="0" w:noHBand="0" w:noVBand="0"/>
            </w:tblPr>
            <w:tblGrid>
              <w:gridCol w:w="2757"/>
            </w:tblGrid>
            <w:tr w:rsidR="00F84632" w:rsidRPr="00DC0190">
              <w:trPr>
                <w:trHeight w:val="219"/>
              </w:trPr>
              <w:tc>
                <w:tcPr>
                  <w:tcW w:w="0" w:type="auto"/>
                </w:tcPr>
                <w:p w:rsidR="00F84632" w:rsidRPr="00DC0190" w:rsidRDefault="00F84632">
                  <w:pPr>
                    <w:pStyle w:val="Default"/>
                    <w:rPr>
                      <w:rFonts w:asciiTheme="minorHAnsi" w:hAnsiTheme="minorHAnsi" w:cstheme="minorHAnsi"/>
                      <w:color w:val="auto"/>
                    </w:rPr>
                  </w:pPr>
                  <w:r w:rsidRPr="00DC0190">
                    <w:rPr>
                      <w:rFonts w:asciiTheme="minorHAnsi" w:hAnsiTheme="minorHAnsi" w:cstheme="minorHAnsi"/>
                      <w:color w:val="auto"/>
                    </w:rPr>
                    <w:t xml:space="preserve"> PB-4 (Rs. 37400-67000) + AGP Rs. 10000/- </w:t>
                  </w:r>
                </w:p>
              </w:tc>
            </w:tr>
          </w:tbl>
          <w:p w:rsidR="00B879F1" w:rsidRPr="00DC0190" w:rsidRDefault="00B879F1">
            <w:pPr>
              <w:rPr>
                <w:rFonts w:cstheme="minorHAnsi"/>
                <w:sz w:val="24"/>
                <w:szCs w:val="24"/>
              </w:rPr>
            </w:pPr>
          </w:p>
        </w:tc>
        <w:tc>
          <w:tcPr>
            <w:tcW w:w="236" w:type="dxa"/>
          </w:tcPr>
          <w:p w:rsidR="00B879F1" w:rsidRPr="00DC0190" w:rsidRDefault="00B879F1">
            <w:pPr>
              <w:rPr>
                <w:rFonts w:cstheme="minorHAnsi"/>
                <w:sz w:val="24"/>
                <w:szCs w:val="24"/>
              </w:rPr>
            </w:pPr>
          </w:p>
        </w:tc>
        <w:tc>
          <w:tcPr>
            <w:tcW w:w="2293" w:type="dxa"/>
          </w:tcPr>
          <w:tbl>
            <w:tblPr>
              <w:tblW w:w="0" w:type="auto"/>
              <w:tblBorders>
                <w:top w:val="nil"/>
                <w:left w:val="nil"/>
                <w:bottom w:val="nil"/>
                <w:right w:val="nil"/>
              </w:tblBorders>
              <w:tblLook w:val="0000" w:firstRow="0" w:lastRow="0" w:firstColumn="0" w:lastColumn="0" w:noHBand="0" w:noVBand="0"/>
            </w:tblPr>
            <w:tblGrid>
              <w:gridCol w:w="1880"/>
            </w:tblGrid>
            <w:tr w:rsidR="00F84632" w:rsidRPr="00DC0190">
              <w:trPr>
                <w:trHeight w:val="219"/>
              </w:trPr>
              <w:tc>
                <w:tcPr>
                  <w:tcW w:w="0" w:type="auto"/>
                </w:tcPr>
                <w:p w:rsidR="00F84632" w:rsidRPr="00DC0190" w:rsidRDefault="00F84632">
                  <w:pPr>
                    <w:pStyle w:val="Default"/>
                    <w:rPr>
                      <w:rFonts w:asciiTheme="minorHAnsi" w:hAnsiTheme="minorHAnsi" w:cstheme="minorHAnsi"/>
                      <w:color w:val="auto"/>
                    </w:rPr>
                  </w:pPr>
                  <w:r w:rsidRPr="00DC0190">
                    <w:rPr>
                      <w:rFonts w:asciiTheme="minorHAnsi" w:hAnsiTheme="minorHAnsi" w:cstheme="minorHAnsi"/>
                      <w:color w:val="auto"/>
                    </w:rPr>
                    <w:t xml:space="preserve"> PB-4 (Rs. 37400-67000) + AGP Rs. 9000/- </w:t>
                  </w:r>
                </w:p>
              </w:tc>
            </w:tr>
          </w:tbl>
          <w:p w:rsidR="00B879F1" w:rsidRPr="00DC0190" w:rsidRDefault="00B879F1">
            <w:pPr>
              <w:rPr>
                <w:rFonts w:cstheme="minorHAnsi"/>
                <w:sz w:val="24"/>
                <w:szCs w:val="24"/>
              </w:rPr>
            </w:pPr>
          </w:p>
        </w:tc>
        <w:tc>
          <w:tcPr>
            <w:tcW w:w="0" w:type="auto"/>
          </w:tcPr>
          <w:p w:rsidR="00B879F1" w:rsidRPr="00DC0190" w:rsidRDefault="00B879F1">
            <w:pPr>
              <w:rPr>
                <w:rFonts w:cstheme="minorHAnsi"/>
                <w:sz w:val="24"/>
                <w:szCs w:val="24"/>
              </w:rPr>
            </w:pPr>
          </w:p>
        </w:tc>
        <w:tc>
          <w:tcPr>
            <w:tcW w:w="0" w:type="auto"/>
          </w:tcPr>
          <w:tbl>
            <w:tblPr>
              <w:tblW w:w="0" w:type="auto"/>
              <w:tblBorders>
                <w:top w:val="nil"/>
                <w:left w:val="nil"/>
                <w:bottom w:val="nil"/>
                <w:right w:val="nil"/>
              </w:tblBorders>
              <w:tblLook w:val="0000" w:firstRow="0" w:lastRow="0" w:firstColumn="0" w:lastColumn="0" w:noHBand="0" w:noVBand="0"/>
            </w:tblPr>
            <w:tblGrid>
              <w:gridCol w:w="1831"/>
            </w:tblGrid>
            <w:tr w:rsidR="00F84632" w:rsidRPr="00DC0190">
              <w:trPr>
                <w:trHeight w:val="347"/>
              </w:trPr>
              <w:tc>
                <w:tcPr>
                  <w:tcW w:w="0" w:type="auto"/>
                </w:tcPr>
                <w:p w:rsidR="00F84632" w:rsidRPr="00DC0190" w:rsidRDefault="00F84632">
                  <w:pPr>
                    <w:pStyle w:val="Default"/>
                    <w:rPr>
                      <w:rFonts w:asciiTheme="minorHAnsi" w:hAnsiTheme="minorHAnsi" w:cstheme="minorHAnsi"/>
                      <w:color w:val="auto"/>
                    </w:rPr>
                  </w:pPr>
                  <w:r w:rsidRPr="00DC0190">
                    <w:rPr>
                      <w:rFonts w:asciiTheme="minorHAnsi" w:hAnsiTheme="minorHAnsi" w:cstheme="minorHAnsi"/>
                      <w:color w:val="auto"/>
                    </w:rPr>
                    <w:t xml:space="preserve"> PB-3, (Rs. 15600-39100) +AGP Rs. 6000/- </w:t>
                  </w:r>
                </w:p>
              </w:tc>
            </w:tr>
          </w:tbl>
          <w:p w:rsidR="00B879F1" w:rsidRPr="00DC0190" w:rsidRDefault="00B879F1">
            <w:pPr>
              <w:rPr>
                <w:rFonts w:cstheme="minorHAnsi"/>
                <w:sz w:val="24"/>
                <w:szCs w:val="24"/>
              </w:rPr>
            </w:pPr>
          </w:p>
        </w:tc>
        <w:tc>
          <w:tcPr>
            <w:tcW w:w="0" w:type="auto"/>
          </w:tcPr>
          <w:p w:rsidR="00B879F1" w:rsidRPr="00DC0190" w:rsidRDefault="00B879F1">
            <w:pPr>
              <w:rPr>
                <w:rFonts w:cstheme="minorHAnsi"/>
                <w:sz w:val="24"/>
                <w:szCs w:val="24"/>
              </w:rPr>
            </w:pPr>
          </w:p>
        </w:tc>
      </w:tr>
      <w:tr w:rsidR="00780C52" w:rsidRPr="00DC0190" w:rsidTr="00054181">
        <w:tc>
          <w:tcPr>
            <w:tcW w:w="0" w:type="auto"/>
          </w:tcPr>
          <w:p w:rsidR="00B879F1" w:rsidRPr="00DC0190" w:rsidRDefault="00B879F1">
            <w:pPr>
              <w:rPr>
                <w:rFonts w:cstheme="minorHAnsi"/>
                <w:sz w:val="24"/>
                <w:szCs w:val="24"/>
              </w:rPr>
            </w:pPr>
            <w:r w:rsidRPr="00DC0190">
              <w:rPr>
                <w:rFonts w:cstheme="minorHAnsi"/>
                <w:sz w:val="24"/>
                <w:szCs w:val="24"/>
              </w:rPr>
              <w:t>3</w:t>
            </w:r>
          </w:p>
        </w:tc>
        <w:tc>
          <w:tcPr>
            <w:tcW w:w="0" w:type="auto"/>
          </w:tcPr>
          <w:p w:rsidR="00B879F1" w:rsidRPr="00DC0190" w:rsidRDefault="00B879F1">
            <w:pPr>
              <w:rPr>
                <w:rFonts w:cstheme="minorHAnsi"/>
                <w:sz w:val="24"/>
                <w:szCs w:val="24"/>
              </w:rPr>
            </w:pPr>
            <w:r w:rsidRPr="00DC0190">
              <w:rPr>
                <w:rFonts w:cstheme="minorHAnsi"/>
                <w:sz w:val="24"/>
                <w:szCs w:val="24"/>
              </w:rPr>
              <w:t>U</w:t>
            </w:r>
            <w:r w:rsidR="00F84632" w:rsidRPr="00DC0190">
              <w:rPr>
                <w:rFonts w:cstheme="minorHAnsi"/>
                <w:sz w:val="24"/>
                <w:szCs w:val="24"/>
              </w:rPr>
              <w:t xml:space="preserve">ttar </w:t>
            </w:r>
            <w:r w:rsidRPr="00DC0190">
              <w:rPr>
                <w:rFonts w:cstheme="minorHAnsi"/>
                <w:sz w:val="24"/>
                <w:szCs w:val="24"/>
              </w:rPr>
              <w:t>P</w:t>
            </w:r>
            <w:r w:rsidR="00F84632" w:rsidRPr="00DC0190">
              <w:rPr>
                <w:rFonts w:cstheme="minorHAnsi"/>
                <w:sz w:val="24"/>
                <w:szCs w:val="24"/>
              </w:rPr>
              <w:t>radesh</w:t>
            </w:r>
          </w:p>
        </w:tc>
        <w:tc>
          <w:tcPr>
            <w:tcW w:w="0" w:type="auto"/>
          </w:tcPr>
          <w:p w:rsidR="00B879F1" w:rsidRPr="00DC0190" w:rsidRDefault="003A4279">
            <w:pPr>
              <w:rPr>
                <w:rFonts w:cstheme="minorHAnsi"/>
                <w:sz w:val="24"/>
                <w:szCs w:val="24"/>
              </w:rPr>
            </w:pPr>
            <w:r w:rsidRPr="00DC0190">
              <w:rPr>
                <w:rFonts w:cstheme="minorHAnsi"/>
                <w:sz w:val="24"/>
                <w:szCs w:val="24"/>
              </w:rPr>
              <w:t xml:space="preserve">GP 7600/- </w:t>
            </w:r>
          </w:p>
        </w:tc>
        <w:tc>
          <w:tcPr>
            <w:tcW w:w="236" w:type="dxa"/>
          </w:tcPr>
          <w:p w:rsidR="00B879F1" w:rsidRPr="00DC0190" w:rsidRDefault="00B879F1">
            <w:pPr>
              <w:rPr>
                <w:rFonts w:cstheme="minorHAnsi"/>
                <w:sz w:val="24"/>
                <w:szCs w:val="24"/>
              </w:rPr>
            </w:pPr>
          </w:p>
        </w:tc>
        <w:tc>
          <w:tcPr>
            <w:tcW w:w="2293" w:type="dxa"/>
          </w:tcPr>
          <w:p w:rsidR="00B879F1" w:rsidRPr="00DC0190" w:rsidRDefault="003A4279">
            <w:pPr>
              <w:rPr>
                <w:rFonts w:cstheme="minorHAnsi"/>
                <w:sz w:val="24"/>
                <w:szCs w:val="24"/>
              </w:rPr>
            </w:pPr>
            <w:r w:rsidRPr="00DC0190">
              <w:rPr>
                <w:rFonts w:cstheme="minorHAnsi"/>
                <w:sz w:val="24"/>
                <w:szCs w:val="24"/>
              </w:rPr>
              <w:t>GP 6600/-</w:t>
            </w:r>
          </w:p>
        </w:tc>
        <w:tc>
          <w:tcPr>
            <w:tcW w:w="0" w:type="auto"/>
          </w:tcPr>
          <w:p w:rsidR="00B879F1" w:rsidRPr="00DC0190" w:rsidRDefault="00B879F1">
            <w:pPr>
              <w:rPr>
                <w:rFonts w:cstheme="minorHAnsi"/>
                <w:sz w:val="24"/>
                <w:szCs w:val="24"/>
              </w:rPr>
            </w:pPr>
          </w:p>
        </w:tc>
        <w:tc>
          <w:tcPr>
            <w:tcW w:w="0" w:type="auto"/>
          </w:tcPr>
          <w:p w:rsidR="00B879F1" w:rsidRPr="00DC0190" w:rsidRDefault="003A4279">
            <w:pPr>
              <w:rPr>
                <w:rFonts w:cstheme="minorHAnsi"/>
                <w:sz w:val="24"/>
                <w:szCs w:val="24"/>
              </w:rPr>
            </w:pPr>
            <w:r w:rsidRPr="00DC0190">
              <w:rPr>
                <w:rFonts w:cstheme="minorHAnsi"/>
                <w:sz w:val="24"/>
                <w:szCs w:val="24"/>
              </w:rPr>
              <w:t>GP 5400/-</w:t>
            </w:r>
          </w:p>
        </w:tc>
        <w:tc>
          <w:tcPr>
            <w:tcW w:w="0" w:type="auto"/>
          </w:tcPr>
          <w:p w:rsidR="00B879F1" w:rsidRPr="00DC0190" w:rsidRDefault="00B879F1">
            <w:pPr>
              <w:rPr>
                <w:rFonts w:cstheme="minorHAnsi"/>
                <w:sz w:val="24"/>
                <w:szCs w:val="24"/>
              </w:rPr>
            </w:pPr>
          </w:p>
        </w:tc>
      </w:tr>
      <w:tr w:rsidR="00780C52" w:rsidRPr="00DC0190" w:rsidTr="00054181">
        <w:tc>
          <w:tcPr>
            <w:tcW w:w="0" w:type="auto"/>
          </w:tcPr>
          <w:p w:rsidR="00B879F1" w:rsidRPr="00DC0190" w:rsidRDefault="005D6248">
            <w:pPr>
              <w:rPr>
                <w:rFonts w:cstheme="minorHAnsi"/>
                <w:sz w:val="24"/>
                <w:szCs w:val="24"/>
              </w:rPr>
            </w:pPr>
            <w:r w:rsidRPr="00DC0190">
              <w:rPr>
                <w:rFonts w:cstheme="minorHAnsi"/>
                <w:sz w:val="24"/>
                <w:szCs w:val="24"/>
              </w:rPr>
              <w:t>4</w:t>
            </w:r>
          </w:p>
        </w:tc>
        <w:tc>
          <w:tcPr>
            <w:tcW w:w="0" w:type="auto"/>
          </w:tcPr>
          <w:p w:rsidR="00B879F1" w:rsidRPr="00DC0190" w:rsidRDefault="00B879F1">
            <w:pPr>
              <w:rPr>
                <w:rFonts w:cstheme="minorHAnsi"/>
                <w:sz w:val="24"/>
                <w:szCs w:val="24"/>
              </w:rPr>
            </w:pPr>
            <w:r w:rsidRPr="00DC0190">
              <w:rPr>
                <w:rFonts w:cstheme="minorHAnsi"/>
                <w:sz w:val="24"/>
                <w:szCs w:val="24"/>
              </w:rPr>
              <w:t xml:space="preserve">Rajasthan </w:t>
            </w:r>
            <w:proofErr w:type="gramStart"/>
            <w:r w:rsidR="0004222F" w:rsidRPr="00DC0190">
              <w:rPr>
                <w:rFonts w:cstheme="minorHAnsi"/>
                <w:sz w:val="24"/>
                <w:szCs w:val="24"/>
              </w:rPr>
              <w:t>Ay</w:t>
            </w:r>
            <w:r w:rsidR="005D6248" w:rsidRPr="00DC0190">
              <w:rPr>
                <w:rFonts w:cstheme="minorHAnsi"/>
                <w:sz w:val="24"/>
                <w:szCs w:val="24"/>
              </w:rPr>
              <w:t xml:space="preserve">urveda </w:t>
            </w:r>
            <w:r w:rsidR="0004222F" w:rsidRPr="00DC0190">
              <w:rPr>
                <w:rFonts w:cstheme="minorHAnsi"/>
                <w:sz w:val="24"/>
                <w:szCs w:val="24"/>
              </w:rPr>
              <w:t xml:space="preserve"> Uni</w:t>
            </w:r>
            <w:r w:rsidR="005D6248" w:rsidRPr="00DC0190">
              <w:rPr>
                <w:rFonts w:cstheme="minorHAnsi"/>
                <w:sz w:val="24"/>
                <w:szCs w:val="24"/>
              </w:rPr>
              <w:t>versity</w:t>
            </w:r>
            <w:proofErr w:type="gramEnd"/>
          </w:p>
        </w:tc>
        <w:tc>
          <w:tcPr>
            <w:tcW w:w="0" w:type="auto"/>
          </w:tcPr>
          <w:p w:rsidR="00B879F1" w:rsidRPr="00DC0190" w:rsidRDefault="007369D6">
            <w:pPr>
              <w:rPr>
                <w:rFonts w:cstheme="minorHAnsi"/>
                <w:sz w:val="24"/>
                <w:szCs w:val="24"/>
              </w:rPr>
            </w:pPr>
            <w:r w:rsidRPr="00DC0190">
              <w:rPr>
                <w:rFonts w:cstheme="minorHAnsi"/>
                <w:sz w:val="24"/>
                <w:szCs w:val="24"/>
                <w:shd w:val="clear" w:color="auto" w:fill="FFFFFF"/>
              </w:rPr>
              <w:t>Rs. 37,400 – 67,000/- + Grade Pay Rs. 10000/-</w:t>
            </w:r>
          </w:p>
        </w:tc>
        <w:tc>
          <w:tcPr>
            <w:tcW w:w="236" w:type="dxa"/>
          </w:tcPr>
          <w:p w:rsidR="00B879F1" w:rsidRPr="00DC0190" w:rsidRDefault="00B879F1">
            <w:pPr>
              <w:rPr>
                <w:rFonts w:cstheme="minorHAnsi"/>
                <w:sz w:val="24"/>
                <w:szCs w:val="24"/>
              </w:rPr>
            </w:pPr>
          </w:p>
        </w:tc>
        <w:tc>
          <w:tcPr>
            <w:tcW w:w="2293" w:type="dxa"/>
          </w:tcPr>
          <w:p w:rsidR="00B879F1" w:rsidRPr="00DC0190" w:rsidRDefault="007369D6">
            <w:pPr>
              <w:rPr>
                <w:rFonts w:cstheme="minorHAnsi"/>
                <w:sz w:val="24"/>
                <w:szCs w:val="24"/>
              </w:rPr>
            </w:pPr>
            <w:r w:rsidRPr="00DC0190">
              <w:rPr>
                <w:rFonts w:cstheme="minorHAnsi"/>
                <w:sz w:val="24"/>
                <w:szCs w:val="24"/>
                <w:shd w:val="clear" w:color="auto" w:fill="FFFFFF"/>
              </w:rPr>
              <w:t>Rs. 37,400 – 67,000/- + Grade Pay Rs. 9000/-</w:t>
            </w:r>
          </w:p>
        </w:tc>
        <w:tc>
          <w:tcPr>
            <w:tcW w:w="0" w:type="auto"/>
          </w:tcPr>
          <w:p w:rsidR="00B879F1" w:rsidRPr="00DC0190" w:rsidRDefault="00B879F1">
            <w:pPr>
              <w:rPr>
                <w:rFonts w:cstheme="minorHAnsi"/>
                <w:sz w:val="24"/>
                <w:szCs w:val="24"/>
              </w:rPr>
            </w:pPr>
          </w:p>
        </w:tc>
        <w:tc>
          <w:tcPr>
            <w:tcW w:w="0" w:type="auto"/>
          </w:tcPr>
          <w:p w:rsidR="00B879F1" w:rsidRPr="00DC0190" w:rsidRDefault="007369D6">
            <w:pPr>
              <w:rPr>
                <w:rFonts w:cstheme="minorHAnsi"/>
                <w:sz w:val="24"/>
                <w:szCs w:val="24"/>
              </w:rPr>
            </w:pPr>
            <w:r w:rsidRPr="00DC0190">
              <w:rPr>
                <w:rFonts w:cstheme="minorHAnsi"/>
                <w:sz w:val="24"/>
                <w:szCs w:val="24"/>
                <w:shd w:val="clear" w:color="auto" w:fill="FFFFFF"/>
              </w:rPr>
              <w:t> Rs. 15,600 – 39,100 + Grade Pay Rs. 6000</w:t>
            </w:r>
          </w:p>
        </w:tc>
        <w:tc>
          <w:tcPr>
            <w:tcW w:w="0" w:type="auto"/>
          </w:tcPr>
          <w:p w:rsidR="00B879F1" w:rsidRPr="00DC0190" w:rsidRDefault="00B879F1">
            <w:pPr>
              <w:rPr>
                <w:rFonts w:cstheme="minorHAnsi"/>
                <w:sz w:val="24"/>
                <w:szCs w:val="24"/>
              </w:rPr>
            </w:pPr>
          </w:p>
        </w:tc>
      </w:tr>
      <w:tr w:rsidR="00780C52" w:rsidRPr="00DC0190" w:rsidTr="00054181">
        <w:tc>
          <w:tcPr>
            <w:tcW w:w="0" w:type="auto"/>
          </w:tcPr>
          <w:p w:rsidR="00B879F1" w:rsidRPr="00DC0190" w:rsidRDefault="005D6248">
            <w:pPr>
              <w:rPr>
                <w:rFonts w:cstheme="minorHAnsi"/>
                <w:sz w:val="24"/>
                <w:szCs w:val="24"/>
              </w:rPr>
            </w:pPr>
            <w:r w:rsidRPr="00DC0190">
              <w:rPr>
                <w:rFonts w:cstheme="minorHAnsi"/>
                <w:sz w:val="24"/>
                <w:szCs w:val="24"/>
              </w:rPr>
              <w:t>5</w:t>
            </w:r>
          </w:p>
        </w:tc>
        <w:tc>
          <w:tcPr>
            <w:tcW w:w="0" w:type="auto"/>
          </w:tcPr>
          <w:p w:rsidR="00B879F1" w:rsidRPr="00DC0190" w:rsidRDefault="00B879F1" w:rsidP="00D978AF">
            <w:pPr>
              <w:rPr>
                <w:rFonts w:cstheme="minorHAnsi"/>
                <w:sz w:val="24"/>
                <w:szCs w:val="24"/>
              </w:rPr>
            </w:pPr>
            <w:r w:rsidRPr="00DC0190">
              <w:rPr>
                <w:rFonts w:cstheme="minorHAnsi"/>
                <w:sz w:val="24"/>
                <w:szCs w:val="24"/>
              </w:rPr>
              <w:t>O</w:t>
            </w:r>
            <w:r w:rsidR="004977D0" w:rsidRPr="00DC0190">
              <w:rPr>
                <w:rFonts w:cstheme="minorHAnsi"/>
                <w:sz w:val="24"/>
                <w:szCs w:val="24"/>
              </w:rPr>
              <w:t>di</w:t>
            </w:r>
            <w:r w:rsidRPr="00DC0190">
              <w:rPr>
                <w:rFonts w:cstheme="minorHAnsi"/>
                <w:sz w:val="24"/>
                <w:szCs w:val="24"/>
              </w:rPr>
              <w:t>s</w:t>
            </w:r>
            <w:r w:rsidR="00D978AF" w:rsidRPr="00DC0190">
              <w:rPr>
                <w:rFonts w:cstheme="minorHAnsi"/>
                <w:sz w:val="24"/>
                <w:szCs w:val="24"/>
              </w:rPr>
              <w:t>h</w:t>
            </w:r>
            <w:r w:rsidRPr="00DC0190">
              <w:rPr>
                <w:rFonts w:cstheme="minorHAnsi"/>
                <w:sz w:val="24"/>
                <w:szCs w:val="24"/>
              </w:rPr>
              <w:t>a</w:t>
            </w:r>
          </w:p>
        </w:tc>
        <w:tc>
          <w:tcPr>
            <w:tcW w:w="0" w:type="auto"/>
          </w:tcPr>
          <w:p w:rsidR="00B879F1" w:rsidRPr="00DC0190" w:rsidRDefault="005D6248">
            <w:pPr>
              <w:rPr>
                <w:rFonts w:cstheme="minorHAnsi"/>
                <w:sz w:val="24"/>
                <w:szCs w:val="24"/>
              </w:rPr>
            </w:pPr>
            <w:r w:rsidRPr="00DC0190">
              <w:rPr>
                <w:rFonts w:cstheme="minorHAnsi"/>
                <w:sz w:val="24"/>
                <w:szCs w:val="24"/>
              </w:rPr>
              <w:t>-</w:t>
            </w:r>
          </w:p>
        </w:tc>
        <w:tc>
          <w:tcPr>
            <w:tcW w:w="236" w:type="dxa"/>
          </w:tcPr>
          <w:p w:rsidR="00B879F1" w:rsidRPr="00DC0190" w:rsidRDefault="00B879F1">
            <w:pPr>
              <w:rPr>
                <w:rFonts w:cstheme="minorHAnsi"/>
                <w:sz w:val="24"/>
                <w:szCs w:val="24"/>
              </w:rPr>
            </w:pPr>
          </w:p>
        </w:tc>
        <w:tc>
          <w:tcPr>
            <w:tcW w:w="2293" w:type="dxa"/>
          </w:tcPr>
          <w:p w:rsidR="00B879F1" w:rsidRPr="00DC0190" w:rsidRDefault="005D6248">
            <w:pPr>
              <w:rPr>
                <w:rFonts w:cstheme="minorHAnsi"/>
                <w:sz w:val="24"/>
                <w:szCs w:val="24"/>
              </w:rPr>
            </w:pPr>
            <w:r w:rsidRPr="00DC0190">
              <w:rPr>
                <w:rFonts w:cstheme="minorHAnsi"/>
                <w:sz w:val="24"/>
                <w:szCs w:val="24"/>
              </w:rPr>
              <w:t>-</w:t>
            </w:r>
          </w:p>
        </w:tc>
        <w:tc>
          <w:tcPr>
            <w:tcW w:w="0" w:type="auto"/>
          </w:tcPr>
          <w:p w:rsidR="00B879F1" w:rsidRPr="00DC0190" w:rsidRDefault="00B879F1">
            <w:pPr>
              <w:rPr>
                <w:rFonts w:cstheme="minorHAnsi"/>
                <w:sz w:val="24"/>
                <w:szCs w:val="24"/>
              </w:rPr>
            </w:pPr>
          </w:p>
        </w:tc>
        <w:tc>
          <w:tcPr>
            <w:tcW w:w="0" w:type="auto"/>
          </w:tcPr>
          <w:p w:rsidR="00B879F1" w:rsidRPr="00DC0190" w:rsidRDefault="00155F90">
            <w:pPr>
              <w:rPr>
                <w:rFonts w:cstheme="minorHAnsi"/>
                <w:sz w:val="24"/>
                <w:szCs w:val="24"/>
              </w:rPr>
            </w:pPr>
            <w:r w:rsidRPr="00DC0190">
              <w:rPr>
                <w:rFonts w:cstheme="minorHAnsi"/>
                <w:sz w:val="24"/>
                <w:szCs w:val="24"/>
              </w:rPr>
              <w:t>9300-34,800/- GP 4600/-</w:t>
            </w:r>
          </w:p>
        </w:tc>
        <w:tc>
          <w:tcPr>
            <w:tcW w:w="0" w:type="auto"/>
          </w:tcPr>
          <w:p w:rsidR="00B879F1" w:rsidRPr="00DC0190" w:rsidRDefault="00B879F1">
            <w:pPr>
              <w:rPr>
                <w:rFonts w:cstheme="minorHAnsi"/>
                <w:sz w:val="24"/>
                <w:szCs w:val="24"/>
              </w:rPr>
            </w:pPr>
          </w:p>
        </w:tc>
      </w:tr>
      <w:tr w:rsidR="00780C52" w:rsidRPr="00DC0190" w:rsidTr="00054181">
        <w:tc>
          <w:tcPr>
            <w:tcW w:w="0" w:type="auto"/>
          </w:tcPr>
          <w:p w:rsidR="00B879F1" w:rsidRPr="00DC0190" w:rsidRDefault="005D6248">
            <w:pPr>
              <w:rPr>
                <w:rFonts w:cstheme="minorHAnsi"/>
                <w:sz w:val="24"/>
                <w:szCs w:val="24"/>
              </w:rPr>
            </w:pPr>
            <w:r w:rsidRPr="00DC0190">
              <w:rPr>
                <w:rFonts w:cstheme="minorHAnsi"/>
                <w:sz w:val="24"/>
                <w:szCs w:val="24"/>
              </w:rPr>
              <w:lastRenderedPageBreak/>
              <w:t>6</w:t>
            </w:r>
          </w:p>
        </w:tc>
        <w:tc>
          <w:tcPr>
            <w:tcW w:w="0" w:type="auto"/>
          </w:tcPr>
          <w:p w:rsidR="00B879F1" w:rsidRPr="00DC0190" w:rsidRDefault="00B879F1">
            <w:pPr>
              <w:rPr>
                <w:rFonts w:cstheme="minorHAnsi"/>
                <w:sz w:val="24"/>
                <w:szCs w:val="24"/>
              </w:rPr>
            </w:pPr>
            <w:r w:rsidRPr="00DC0190">
              <w:rPr>
                <w:rFonts w:cstheme="minorHAnsi"/>
                <w:sz w:val="24"/>
                <w:szCs w:val="24"/>
              </w:rPr>
              <w:t>Delhi</w:t>
            </w:r>
            <w:r w:rsidR="00314E60" w:rsidRPr="00DC0190">
              <w:rPr>
                <w:rFonts w:cstheme="minorHAnsi"/>
                <w:sz w:val="24"/>
                <w:szCs w:val="24"/>
              </w:rPr>
              <w:t xml:space="preserve"> NCR</w:t>
            </w:r>
          </w:p>
        </w:tc>
        <w:tc>
          <w:tcPr>
            <w:tcW w:w="0" w:type="auto"/>
          </w:tcPr>
          <w:p w:rsidR="00B879F1" w:rsidRPr="00DC0190" w:rsidRDefault="00F84632">
            <w:pPr>
              <w:rPr>
                <w:rFonts w:cstheme="minorHAnsi"/>
                <w:sz w:val="24"/>
                <w:szCs w:val="24"/>
              </w:rPr>
            </w:pPr>
            <w:r w:rsidRPr="00DC0190">
              <w:rPr>
                <w:rFonts w:cstheme="minorHAnsi"/>
                <w:sz w:val="24"/>
                <w:szCs w:val="24"/>
              </w:rPr>
              <w:t xml:space="preserve">PB-IV Rs 37,400- 67,000 + Grade Pay Rs 8,700 + NPA </w:t>
            </w:r>
            <w:proofErr w:type="gramStart"/>
            <w:r w:rsidRPr="00DC0190">
              <w:rPr>
                <w:rFonts w:cstheme="minorHAnsi"/>
                <w:sz w:val="24"/>
                <w:szCs w:val="24"/>
              </w:rPr>
              <w:t>( revised</w:t>
            </w:r>
            <w:proofErr w:type="gramEnd"/>
            <w:r w:rsidRPr="00DC0190">
              <w:rPr>
                <w:rFonts w:cstheme="minorHAnsi"/>
                <w:sz w:val="24"/>
                <w:szCs w:val="24"/>
              </w:rPr>
              <w:t>)</w:t>
            </w:r>
          </w:p>
        </w:tc>
        <w:tc>
          <w:tcPr>
            <w:tcW w:w="236" w:type="dxa"/>
          </w:tcPr>
          <w:p w:rsidR="00B879F1" w:rsidRPr="00DC0190" w:rsidRDefault="00B879F1">
            <w:pPr>
              <w:rPr>
                <w:rFonts w:cstheme="minorHAnsi"/>
                <w:sz w:val="24"/>
                <w:szCs w:val="24"/>
              </w:rPr>
            </w:pPr>
          </w:p>
        </w:tc>
        <w:tc>
          <w:tcPr>
            <w:tcW w:w="2293" w:type="dxa"/>
          </w:tcPr>
          <w:p w:rsidR="00B879F1" w:rsidRPr="00DC0190" w:rsidRDefault="00C36A39">
            <w:pPr>
              <w:rPr>
                <w:rFonts w:cstheme="minorHAnsi"/>
                <w:sz w:val="24"/>
                <w:szCs w:val="24"/>
              </w:rPr>
            </w:pPr>
            <w:r w:rsidRPr="00DC0190">
              <w:rPr>
                <w:rFonts w:cstheme="minorHAnsi"/>
                <w:sz w:val="24"/>
                <w:szCs w:val="24"/>
              </w:rPr>
              <w:t xml:space="preserve">PB-III 15,600- 39,100+ GP 7600 + NPA </w:t>
            </w:r>
            <w:proofErr w:type="gramStart"/>
            <w:r w:rsidRPr="00DC0190">
              <w:rPr>
                <w:rFonts w:cstheme="minorHAnsi"/>
                <w:sz w:val="24"/>
                <w:szCs w:val="24"/>
              </w:rPr>
              <w:t>( revised</w:t>
            </w:r>
            <w:proofErr w:type="gramEnd"/>
            <w:r w:rsidRPr="00DC0190">
              <w:rPr>
                <w:rFonts w:cstheme="minorHAnsi"/>
                <w:sz w:val="24"/>
                <w:szCs w:val="24"/>
              </w:rPr>
              <w:t>)</w:t>
            </w:r>
          </w:p>
        </w:tc>
        <w:tc>
          <w:tcPr>
            <w:tcW w:w="0" w:type="auto"/>
          </w:tcPr>
          <w:p w:rsidR="00B879F1" w:rsidRPr="00DC0190" w:rsidRDefault="00B879F1">
            <w:pPr>
              <w:rPr>
                <w:rFonts w:cstheme="minorHAnsi"/>
                <w:sz w:val="24"/>
                <w:szCs w:val="24"/>
              </w:rPr>
            </w:pPr>
          </w:p>
        </w:tc>
        <w:tc>
          <w:tcPr>
            <w:tcW w:w="0" w:type="auto"/>
          </w:tcPr>
          <w:p w:rsidR="00B879F1" w:rsidRPr="00DC0190" w:rsidRDefault="00C36A39">
            <w:pPr>
              <w:rPr>
                <w:rFonts w:cstheme="minorHAnsi"/>
                <w:sz w:val="24"/>
                <w:szCs w:val="24"/>
              </w:rPr>
            </w:pPr>
            <w:r w:rsidRPr="00DC0190">
              <w:rPr>
                <w:rFonts w:cstheme="minorHAnsi"/>
                <w:sz w:val="24"/>
                <w:szCs w:val="24"/>
              </w:rPr>
              <w:t>PB-III 15,600- 39,100+ GP 5400 + NPA (revised)</w:t>
            </w:r>
          </w:p>
        </w:tc>
        <w:tc>
          <w:tcPr>
            <w:tcW w:w="0" w:type="auto"/>
          </w:tcPr>
          <w:p w:rsidR="00B879F1" w:rsidRPr="00DC0190" w:rsidRDefault="00B879F1">
            <w:pPr>
              <w:rPr>
                <w:rFonts w:cstheme="minorHAnsi"/>
                <w:sz w:val="24"/>
                <w:szCs w:val="24"/>
              </w:rPr>
            </w:pPr>
          </w:p>
        </w:tc>
      </w:tr>
      <w:tr w:rsidR="00780C52" w:rsidRPr="00DC0190" w:rsidTr="00054181">
        <w:tc>
          <w:tcPr>
            <w:tcW w:w="0" w:type="auto"/>
          </w:tcPr>
          <w:p w:rsidR="00B879F1" w:rsidRPr="00DC0190" w:rsidRDefault="005D6248">
            <w:pPr>
              <w:rPr>
                <w:rFonts w:cstheme="minorHAnsi"/>
                <w:sz w:val="24"/>
                <w:szCs w:val="24"/>
              </w:rPr>
            </w:pPr>
            <w:r w:rsidRPr="00DC0190">
              <w:rPr>
                <w:rFonts w:cstheme="minorHAnsi"/>
                <w:sz w:val="24"/>
                <w:szCs w:val="24"/>
              </w:rPr>
              <w:t>7</w:t>
            </w:r>
          </w:p>
        </w:tc>
        <w:tc>
          <w:tcPr>
            <w:tcW w:w="0" w:type="auto"/>
          </w:tcPr>
          <w:p w:rsidR="00B879F1" w:rsidRPr="00DC0190" w:rsidRDefault="00874489">
            <w:pPr>
              <w:rPr>
                <w:rFonts w:cstheme="minorHAnsi"/>
                <w:sz w:val="24"/>
                <w:szCs w:val="24"/>
              </w:rPr>
            </w:pPr>
            <w:r w:rsidRPr="00DC0190">
              <w:rPr>
                <w:rFonts w:cstheme="minorHAnsi"/>
                <w:sz w:val="24"/>
                <w:szCs w:val="24"/>
              </w:rPr>
              <w:t xml:space="preserve">IPGT&amp;R, Jamnagar </w:t>
            </w:r>
          </w:p>
        </w:tc>
        <w:tc>
          <w:tcPr>
            <w:tcW w:w="0" w:type="auto"/>
          </w:tcPr>
          <w:p w:rsidR="00B879F1" w:rsidRPr="00DC0190" w:rsidRDefault="00874489">
            <w:pPr>
              <w:rPr>
                <w:rFonts w:cstheme="minorHAnsi"/>
                <w:sz w:val="24"/>
                <w:szCs w:val="24"/>
              </w:rPr>
            </w:pPr>
            <w:r w:rsidRPr="00DC0190">
              <w:rPr>
                <w:rFonts w:cstheme="minorHAnsi"/>
                <w:sz w:val="24"/>
                <w:szCs w:val="24"/>
              </w:rPr>
              <w:t>37400-67000/- +GP 10,000/-</w:t>
            </w:r>
          </w:p>
        </w:tc>
        <w:tc>
          <w:tcPr>
            <w:tcW w:w="236" w:type="dxa"/>
          </w:tcPr>
          <w:p w:rsidR="00B879F1" w:rsidRPr="00DC0190" w:rsidRDefault="00B879F1">
            <w:pPr>
              <w:rPr>
                <w:rFonts w:cstheme="minorHAnsi"/>
                <w:sz w:val="24"/>
                <w:szCs w:val="24"/>
              </w:rPr>
            </w:pPr>
          </w:p>
        </w:tc>
        <w:tc>
          <w:tcPr>
            <w:tcW w:w="2293" w:type="dxa"/>
          </w:tcPr>
          <w:p w:rsidR="00B879F1" w:rsidRPr="00DC0190" w:rsidRDefault="00874489">
            <w:pPr>
              <w:rPr>
                <w:rFonts w:cstheme="minorHAnsi"/>
                <w:sz w:val="24"/>
                <w:szCs w:val="24"/>
              </w:rPr>
            </w:pPr>
            <w:r w:rsidRPr="00DC0190">
              <w:rPr>
                <w:rFonts w:cstheme="minorHAnsi"/>
                <w:sz w:val="24"/>
                <w:szCs w:val="24"/>
              </w:rPr>
              <w:t>AGP 9000/-</w:t>
            </w:r>
          </w:p>
        </w:tc>
        <w:tc>
          <w:tcPr>
            <w:tcW w:w="0" w:type="auto"/>
          </w:tcPr>
          <w:p w:rsidR="00B879F1" w:rsidRPr="00DC0190" w:rsidRDefault="00B879F1">
            <w:pPr>
              <w:rPr>
                <w:rFonts w:cstheme="minorHAnsi"/>
                <w:sz w:val="24"/>
                <w:szCs w:val="24"/>
              </w:rPr>
            </w:pPr>
          </w:p>
        </w:tc>
        <w:tc>
          <w:tcPr>
            <w:tcW w:w="0" w:type="auto"/>
          </w:tcPr>
          <w:p w:rsidR="00B879F1" w:rsidRPr="00DC0190" w:rsidRDefault="00874489">
            <w:pPr>
              <w:rPr>
                <w:rFonts w:cstheme="minorHAnsi"/>
                <w:sz w:val="24"/>
                <w:szCs w:val="24"/>
              </w:rPr>
            </w:pPr>
            <w:r w:rsidRPr="00DC0190">
              <w:rPr>
                <w:rFonts w:cstheme="minorHAnsi"/>
                <w:sz w:val="24"/>
                <w:szCs w:val="24"/>
              </w:rPr>
              <w:t>15,600-39,100/</w:t>
            </w:r>
            <w:proofErr w:type="gramStart"/>
            <w:r w:rsidRPr="00DC0190">
              <w:rPr>
                <w:rFonts w:cstheme="minorHAnsi"/>
                <w:sz w:val="24"/>
                <w:szCs w:val="24"/>
              </w:rPr>
              <w:t>-  AGP</w:t>
            </w:r>
            <w:proofErr w:type="gramEnd"/>
            <w:r w:rsidRPr="00DC0190">
              <w:rPr>
                <w:rFonts w:cstheme="minorHAnsi"/>
                <w:sz w:val="24"/>
                <w:szCs w:val="24"/>
              </w:rPr>
              <w:t xml:space="preserve"> 6000/-</w:t>
            </w:r>
          </w:p>
        </w:tc>
        <w:tc>
          <w:tcPr>
            <w:tcW w:w="0" w:type="auto"/>
          </w:tcPr>
          <w:p w:rsidR="00B879F1" w:rsidRPr="00DC0190" w:rsidRDefault="00B879F1">
            <w:pPr>
              <w:rPr>
                <w:rFonts w:cstheme="minorHAnsi"/>
                <w:sz w:val="24"/>
                <w:szCs w:val="24"/>
              </w:rPr>
            </w:pPr>
          </w:p>
        </w:tc>
      </w:tr>
    </w:tbl>
    <w:p w:rsidR="009D77B5" w:rsidRPr="00DC0190" w:rsidRDefault="009D77B5">
      <w:pPr>
        <w:rPr>
          <w:sz w:val="24"/>
        </w:rPr>
      </w:pPr>
    </w:p>
    <w:p w:rsidR="0077789D" w:rsidRPr="00DC0190" w:rsidRDefault="001349E0">
      <w:pPr>
        <w:rPr>
          <w:b/>
          <w:sz w:val="24"/>
        </w:rPr>
      </w:pPr>
      <w:r w:rsidRPr="00DC0190">
        <w:rPr>
          <w:b/>
          <w:sz w:val="24"/>
        </w:rPr>
        <w:t xml:space="preserve">In </w:t>
      </w:r>
      <w:r w:rsidR="00724A29" w:rsidRPr="00DC0190">
        <w:rPr>
          <w:b/>
          <w:sz w:val="24"/>
        </w:rPr>
        <w:t xml:space="preserve">job growth opportunities: How do we nurture </w:t>
      </w:r>
      <w:r w:rsidR="004F61E0" w:rsidRPr="00DC0190">
        <w:rPr>
          <w:b/>
          <w:sz w:val="24"/>
        </w:rPr>
        <w:t xml:space="preserve">our teachers </w:t>
      </w:r>
      <w:r w:rsidR="00724A29" w:rsidRPr="00DC0190">
        <w:rPr>
          <w:b/>
          <w:sz w:val="24"/>
        </w:rPr>
        <w:t xml:space="preserve">to excel?  </w:t>
      </w:r>
    </w:p>
    <w:p w:rsidR="004F61E0" w:rsidRPr="00DC0190" w:rsidRDefault="0081499A">
      <w:pPr>
        <w:rPr>
          <w:sz w:val="24"/>
        </w:rPr>
      </w:pPr>
      <w:r w:rsidRPr="00DC0190">
        <w:rPr>
          <w:sz w:val="24"/>
        </w:rPr>
        <w:t xml:space="preserve">How do we </w:t>
      </w:r>
      <w:r w:rsidR="003F7E24" w:rsidRPr="00DC0190">
        <w:rPr>
          <w:sz w:val="24"/>
        </w:rPr>
        <w:t xml:space="preserve">identify </w:t>
      </w:r>
      <w:r w:rsidRPr="00DC0190">
        <w:rPr>
          <w:sz w:val="24"/>
        </w:rPr>
        <w:t>our best employees and pro</w:t>
      </w:r>
      <w:r w:rsidR="0058445C" w:rsidRPr="00DC0190">
        <w:rPr>
          <w:sz w:val="24"/>
        </w:rPr>
        <w:t xml:space="preserve">ject </w:t>
      </w:r>
      <w:r w:rsidRPr="00DC0190">
        <w:rPr>
          <w:sz w:val="24"/>
        </w:rPr>
        <w:t xml:space="preserve">them as the examples to motivate others? This is a key management issue which every corporate is well aware of. Keeping the staff motivated to perform their best and to retain the best </w:t>
      </w:r>
      <w:proofErr w:type="gramStart"/>
      <w:r w:rsidR="00E77018" w:rsidRPr="00DC0190">
        <w:rPr>
          <w:sz w:val="24"/>
        </w:rPr>
        <w:t xml:space="preserve">among </w:t>
      </w:r>
      <w:r w:rsidR="00086B51" w:rsidRPr="00DC0190">
        <w:rPr>
          <w:sz w:val="24"/>
        </w:rPr>
        <w:t xml:space="preserve"> them</w:t>
      </w:r>
      <w:proofErr w:type="gramEnd"/>
      <w:r w:rsidR="00086B51" w:rsidRPr="00DC0190">
        <w:rPr>
          <w:sz w:val="24"/>
        </w:rPr>
        <w:t xml:space="preserve"> </w:t>
      </w:r>
      <w:r w:rsidRPr="00DC0190">
        <w:rPr>
          <w:sz w:val="24"/>
        </w:rPr>
        <w:t xml:space="preserve">in the organization for long is a major task most HR managers are engaged with. A dedicated worker is an asset which no one wishes to lose.     </w:t>
      </w:r>
    </w:p>
    <w:p w:rsidR="00287B9B" w:rsidRPr="00DC0190" w:rsidRDefault="00BB77CD">
      <w:pPr>
        <w:rPr>
          <w:sz w:val="24"/>
        </w:rPr>
      </w:pPr>
      <w:r w:rsidRPr="00DC0190">
        <w:rPr>
          <w:sz w:val="24"/>
        </w:rPr>
        <w:t xml:space="preserve">This is interesting to </w:t>
      </w:r>
      <w:r w:rsidR="003F7E24" w:rsidRPr="00DC0190">
        <w:rPr>
          <w:sz w:val="24"/>
        </w:rPr>
        <w:t>see,</w:t>
      </w:r>
      <w:r w:rsidRPr="00DC0190">
        <w:rPr>
          <w:sz w:val="24"/>
        </w:rPr>
        <w:t xml:space="preserve"> how this </w:t>
      </w:r>
      <w:r w:rsidR="003F7E24" w:rsidRPr="00DC0190">
        <w:rPr>
          <w:sz w:val="24"/>
        </w:rPr>
        <w:t xml:space="preserve">human resource </w:t>
      </w:r>
      <w:r w:rsidR="000B5048" w:rsidRPr="00DC0190">
        <w:rPr>
          <w:sz w:val="24"/>
        </w:rPr>
        <w:t xml:space="preserve">development </w:t>
      </w:r>
      <w:r w:rsidRPr="00DC0190">
        <w:rPr>
          <w:sz w:val="24"/>
        </w:rPr>
        <w:t xml:space="preserve">task is actually taken </w:t>
      </w:r>
      <w:r w:rsidR="003F7E24" w:rsidRPr="00DC0190">
        <w:rPr>
          <w:sz w:val="24"/>
        </w:rPr>
        <w:t xml:space="preserve">up </w:t>
      </w:r>
      <w:r w:rsidRPr="00DC0190">
        <w:rPr>
          <w:sz w:val="24"/>
        </w:rPr>
        <w:t xml:space="preserve">in Ayurveda services.  </w:t>
      </w:r>
      <w:r w:rsidR="0077789D" w:rsidRPr="00DC0190">
        <w:rPr>
          <w:sz w:val="24"/>
        </w:rPr>
        <w:t>In majority of the states</w:t>
      </w:r>
      <w:r w:rsidR="003F7E24" w:rsidRPr="00DC0190">
        <w:rPr>
          <w:sz w:val="24"/>
        </w:rPr>
        <w:t xml:space="preserve">, universities </w:t>
      </w:r>
      <w:r w:rsidR="0077789D" w:rsidRPr="00DC0190">
        <w:rPr>
          <w:sz w:val="24"/>
        </w:rPr>
        <w:t xml:space="preserve">and institutions, the entry in Ayurveda teaching cadre is open at lowest level and all higher positions are </w:t>
      </w:r>
      <w:r w:rsidR="00663203" w:rsidRPr="00DC0190">
        <w:rPr>
          <w:sz w:val="24"/>
        </w:rPr>
        <w:t xml:space="preserve">subsequently </w:t>
      </w:r>
      <w:r w:rsidR="0077789D" w:rsidRPr="00DC0190">
        <w:rPr>
          <w:sz w:val="24"/>
        </w:rPr>
        <w:t xml:space="preserve">filled </w:t>
      </w:r>
      <w:r w:rsidR="00CC396E" w:rsidRPr="00DC0190">
        <w:rPr>
          <w:sz w:val="24"/>
        </w:rPr>
        <w:t xml:space="preserve">either through </w:t>
      </w:r>
      <w:r w:rsidR="0077789D" w:rsidRPr="00DC0190">
        <w:rPr>
          <w:sz w:val="24"/>
        </w:rPr>
        <w:t>departmental promotion</w:t>
      </w:r>
      <w:r w:rsidR="00A60A27" w:rsidRPr="00DC0190">
        <w:rPr>
          <w:sz w:val="24"/>
        </w:rPr>
        <w:t xml:space="preserve"> committee </w:t>
      </w:r>
      <w:proofErr w:type="gramStart"/>
      <w:r w:rsidR="00A60A27" w:rsidRPr="00DC0190">
        <w:rPr>
          <w:sz w:val="24"/>
        </w:rPr>
        <w:t>( DPC</w:t>
      </w:r>
      <w:proofErr w:type="gramEnd"/>
      <w:r w:rsidR="00A60A27" w:rsidRPr="00DC0190">
        <w:rPr>
          <w:sz w:val="24"/>
        </w:rPr>
        <w:t>) recommendations</w:t>
      </w:r>
      <w:r w:rsidR="00CC396E" w:rsidRPr="00DC0190">
        <w:rPr>
          <w:sz w:val="24"/>
        </w:rPr>
        <w:t xml:space="preserve"> or through career advancement scheme (CAS) </w:t>
      </w:r>
      <w:r w:rsidR="00666F55" w:rsidRPr="00DC0190">
        <w:rPr>
          <w:sz w:val="24"/>
        </w:rPr>
        <w:t xml:space="preserve">based on  performance based appraisal system ( PBAS) </w:t>
      </w:r>
      <w:r w:rsidR="0077789D" w:rsidRPr="00DC0190">
        <w:rPr>
          <w:sz w:val="24"/>
        </w:rPr>
        <w:t xml:space="preserve">. </w:t>
      </w:r>
      <w:proofErr w:type="gramStart"/>
      <w:r w:rsidR="003F7E24" w:rsidRPr="00DC0190">
        <w:rPr>
          <w:sz w:val="24"/>
        </w:rPr>
        <w:t xml:space="preserve">In </w:t>
      </w:r>
      <w:r w:rsidR="00663203" w:rsidRPr="00DC0190">
        <w:rPr>
          <w:sz w:val="24"/>
        </w:rPr>
        <w:t xml:space="preserve"> some</w:t>
      </w:r>
      <w:proofErr w:type="gramEnd"/>
      <w:r w:rsidR="00663203" w:rsidRPr="00DC0190">
        <w:rPr>
          <w:sz w:val="24"/>
        </w:rPr>
        <w:t xml:space="preserve"> </w:t>
      </w:r>
      <w:r w:rsidR="003F7E24" w:rsidRPr="00DC0190">
        <w:rPr>
          <w:sz w:val="24"/>
        </w:rPr>
        <w:t xml:space="preserve">states </w:t>
      </w:r>
      <w:r w:rsidR="00663203" w:rsidRPr="00DC0190">
        <w:rPr>
          <w:sz w:val="24"/>
        </w:rPr>
        <w:t xml:space="preserve"> the departmental promotions are limited to 50% of the available vacancies and rest 50% are </w:t>
      </w:r>
      <w:r w:rsidR="00CC396E" w:rsidRPr="00DC0190">
        <w:rPr>
          <w:sz w:val="24"/>
        </w:rPr>
        <w:t xml:space="preserve">kept open </w:t>
      </w:r>
      <w:r w:rsidR="00663203" w:rsidRPr="00DC0190">
        <w:rPr>
          <w:sz w:val="24"/>
        </w:rPr>
        <w:t xml:space="preserve">to be filled by direct recruitment. </w:t>
      </w:r>
      <w:r w:rsidR="000B5048" w:rsidRPr="00DC0190">
        <w:rPr>
          <w:sz w:val="24"/>
        </w:rPr>
        <w:t xml:space="preserve">In principle, </w:t>
      </w:r>
      <w:r w:rsidR="00CC396E" w:rsidRPr="00DC0190">
        <w:rPr>
          <w:sz w:val="24"/>
        </w:rPr>
        <w:t xml:space="preserve">the exercise </w:t>
      </w:r>
      <w:r w:rsidR="00663203" w:rsidRPr="00DC0190">
        <w:rPr>
          <w:sz w:val="24"/>
        </w:rPr>
        <w:t xml:space="preserve">of </w:t>
      </w:r>
      <w:r w:rsidR="00CC396E" w:rsidRPr="00DC0190">
        <w:rPr>
          <w:sz w:val="24"/>
        </w:rPr>
        <w:t xml:space="preserve">recruiting the faculty either through </w:t>
      </w:r>
      <w:r w:rsidR="00663203" w:rsidRPr="00DC0190">
        <w:rPr>
          <w:sz w:val="24"/>
        </w:rPr>
        <w:t xml:space="preserve">direct </w:t>
      </w:r>
      <w:r w:rsidR="00CC396E" w:rsidRPr="00DC0190">
        <w:rPr>
          <w:sz w:val="24"/>
        </w:rPr>
        <w:t xml:space="preserve">means or through CAS or DPC </w:t>
      </w:r>
      <w:r w:rsidR="000B5048" w:rsidRPr="00DC0190">
        <w:rPr>
          <w:sz w:val="24"/>
        </w:rPr>
        <w:t xml:space="preserve">needs </w:t>
      </w:r>
      <w:r w:rsidR="00CC396E" w:rsidRPr="00DC0190">
        <w:rPr>
          <w:sz w:val="24"/>
        </w:rPr>
        <w:t xml:space="preserve">to </w:t>
      </w:r>
      <w:r w:rsidR="00663203" w:rsidRPr="00DC0190">
        <w:rPr>
          <w:sz w:val="24"/>
        </w:rPr>
        <w:t xml:space="preserve">be done simultaneously </w:t>
      </w:r>
      <w:r w:rsidR="00CC396E" w:rsidRPr="00DC0190">
        <w:rPr>
          <w:sz w:val="24"/>
        </w:rPr>
        <w:t xml:space="preserve">to avoid any delay by either means. </w:t>
      </w:r>
      <w:r w:rsidR="00663203" w:rsidRPr="00DC0190">
        <w:rPr>
          <w:sz w:val="24"/>
        </w:rPr>
        <w:t xml:space="preserve">Unfortunately, </w:t>
      </w:r>
      <w:r w:rsidR="00CC396E" w:rsidRPr="00DC0190">
        <w:rPr>
          <w:sz w:val="24"/>
        </w:rPr>
        <w:t>both of the</w:t>
      </w:r>
      <w:r w:rsidR="000B5048" w:rsidRPr="00DC0190">
        <w:rPr>
          <w:sz w:val="24"/>
        </w:rPr>
        <w:t>se</w:t>
      </w:r>
      <w:r w:rsidR="00CC396E" w:rsidRPr="00DC0190">
        <w:rPr>
          <w:sz w:val="24"/>
        </w:rPr>
        <w:t xml:space="preserve"> means of recruiting the higher faculty in </w:t>
      </w:r>
      <w:r w:rsidR="00A5680E" w:rsidRPr="00DC0190">
        <w:rPr>
          <w:sz w:val="24"/>
        </w:rPr>
        <w:t>A</w:t>
      </w:r>
      <w:r w:rsidR="00CC396E" w:rsidRPr="00DC0190">
        <w:rPr>
          <w:sz w:val="24"/>
        </w:rPr>
        <w:t xml:space="preserve">yurveda suffer huge administrative delays and hence the </w:t>
      </w:r>
      <w:r w:rsidR="000B5048" w:rsidRPr="00DC0190">
        <w:rPr>
          <w:sz w:val="24"/>
        </w:rPr>
        <w:t xml:space="preserve">higher </w:t>
      </w:r>
      <w:proofErr w:type="gramStart"/>
      <w:r w:rsidR="000B5048" w:rsidRPr="00DC0190">
        <w:rPr>
          <w:sz w:val="24"/>
        </w:rPr>
        <w:t xml:space="preserve">faculties </w:t>
      </w:r>
      <w:r w:rsidR="00CC396E" w:rsidRPr="00DC0190">
        <w:rPr>
          <w:sz w:val="24"/>
        </w:rPr>
        <w:t xml:space="preserve"> are</w:t>
      </w:r>
      <w:proofErr w:type="gramEnd"/>
      <w:r w:rsidR="00CC396E" w:rsidRPr="00DC0190">
        <w:rPr>
          <w:sz w:val="24"/>
        </w:rPr>
        <w:t xml:space="preserve"> </w:t>
      </w:r>
      <w:r w:rsidR="00A5680E" w:rsidRPr="00DC0190">
        <w:rPr>
          <w:sz w:val="24"/>
        </w:rPr>
        <w:t xml:space="preserve">rarely </w:t>
      </w:r>
      <w:r w:rsidR="000B5048" w:rsidRPr="00DC0190">
        <w:rPr>
          <w:sz w:val="24"/>
        </w:rPr>
        <w:t xml:space="preserve">recruited </w:t>
      </w:r>
      <w:r w:rsidR="00CC396E" w:rsidRPr="00DC0190">
        <w:rPr>
          <w:sz w:val="24"/>
        </w:rPr>
        <w:t xml:space="preserve"> in time. </w:t>
      </w:r>
      <w:r w:rsidR="00663203" w:rsidRPr="00DC0190">
        <w:rPr>
          <w:sz w:val="24"/>
        </w:rPr>
        <w:t xml:space="preserve">In states like Uttar </w:t>
      </w:r>
      <w:r w:rsidR="00564327" w:rsidRPr="00DC0190">
        <w:rPr>
          <w:sz w:val="24"/>
        </w:rPr>
        <w:t>Pradesh</w:t>
      </w:r>
      <w:r w:rsidR="00CC396E" w:rsidRPr="00DC0190">
        <w:rPr>
          <w:sz w:val="24"/>
        </w:rPr>
        <w:t xml:space="preserve"> and Delhi</w:t>
      </w:r>
      <w:r w:rsidR="00564327" w:rsidRPr="00DC0190">
        <w:rPr>
          <w:sz w:val="24"/>
        </w:rPr>
        <w:t>,</w:t>
      </w:r>
      <w:r w:rsidR="00663203" w:rsidRPr="00DC0190">
        <w:rPr>
          <w:sz w:val="24"/>
        </w:rPr>
        <w:t xml:space="preserve"> th</w:t>
      </w:r>
      <w:r w:rsidR="00B06279" w:rsidRPr="00DC0190">
        <w:rPr>
          <w:sz w:val="24"/>
        </w:rPr>
        <w:t xml:space="preserve">e situation </w:t>
      </w:r>
      <w:proofErr w:type="gramStart"/>
      <w:r w:rsidR="00B06279" w:rsidRPr="00DC0190">
        <w:rPr>
          <w:sz w:val="24"/>
        </w:rPr>
        <w:t xml:space="preserve">is </w:t>
      </w:r>
      <w:r w:rsidR="00663203" w:rsidRPr="00DC0190">
        <w:rPr>
          <w:sz w:val="24"/>
        </w:rPr>
        <w:t xml:space="preserve"> highly</w:t>
      </w:r>
      <w:proofErr w:type="gramEnd"/>
      <w:r w:rsidR="00663203" w:rsidRPr="00DC0190">
        <w:rPr>
          <w:sz w:val="24"/>
        </w:rPr>
        <w:t xml:space="preserve"> pathetic </w:t>
      </w:r>
      <w:r w:rsidR="00B06279" w:rsidRPr="00DC0190">
        <w:rPr>
          <w:sz w:val="24"/>
        </w:rPr>
        <w:t xml:space="preserve">as here </w:t>
      </w:r>
      <w:r w:rsidR="00663203" w:rsidRPr="00DC0190">
        <w:rPr>
          <w:sz w:val="24"/>
        </w:rPr>
        <w:t xml:space="preserve"> promotion</w:t>
      </w:r>
      <w:r w:rsidR="00B06279" w:rsidRPr="00DC0190">
        <w:rPr>
          <w:sz w:val="24"/>
        </w:rPr>
        <w:t xml:space="preserve">al and direct recruitments </w:t>
      </w:r>
      <w:r w:rsidR="00663203" w:rsidRPr="00DC0190">
        <w:rPr>
          <w:sz w:val="24"/>
        </w:rPr>
        <w:t xml:space="preserve"> have been </w:t>
      </w:r>
      <w:r w:rsidR="00A5680E" w:rsidRPr="00DC0190">
        <w:rPr>
          <w:sz w:val="24"/>
        </w:rPr>
        <w:t xml:space="preserve">delayed </w:t>
      </w:r>
      <w:r w:rsidR="00663203" w:rsidRPr="00DC0190">
        <w:rPr>
          <w:sz w:val="24"/>
        </w:rPr>
        <w:t xml:space="preserve">for </w:t>
      </w:r>
      <w:r w:rsidR="00CC396E" w:rsidRPr="00DC0190">
        <w:rPr>
          <w:sz w:val="24"/>
        </w:rPr>
        <w:t xml:space="preserve">as long as </w:t>
      </w:r>
      <w:r w:rsidR="00663203" w:rsidRPr="00DC0190">
        <w:rPr>
          <w:sz w:val="24"/>
        </w:rPr>
        <w:t>over 12 years</w:t>
      </w:r>
      <w:r w:rsidR="00B06279" w:rsidRPr="00DC0190">
        <w:rPr>
          <w:sz w:val="24"/>
        </w:rPr>
        <w:t>.</w:t>
      </w:r>
      <w:r w:rsidR="00CC396E" w:rsidRPr="00DC0190">
        <w:rPr>
          <w:sz w:val="24"/>
        </w:rPr>
        <w:t xml:space="preserve"> The result of this short fall </w:t>
      </w:r>
      <w:r w:rsidR="00A5680E" w:rsidRPr="00DC0190">
        <w:rPr>
          <w:sz w:val="24"/>
        </w:rPr>
        <w:t xml:space="preserve">in faculty number </w:t>
      </w:r>
      <w:r w:rsidR="00CC396E" w:rsidRPr="00DC0190">
        <w:rPr>
          <w:sz w:val="24"/>
        </w:rPr>
        <w:t xml:space="preserve">comes oblivious in the form of </w:t>
      </w:r>
      <w:proofErr w:type="spellStart"/>
      <w:r w:rsidR="00CC396E" w:rsidRPr="00DC0190">
        <w:rPr>
          <w:sz w:val="24"/>
        </w:rPr>
        <w:t>non grant</w:t>
      </w:r>
      <w:proofErr w:type="spellEnd"/>
      <w:r w:rsidR="00CC396E" w:rsidRPr="00DC0190">
        <w:rPr>
          <w:sz w:val="24"/>
        </w:rPr>
        <w:t xml:space="preserve"> of permission to take the admission</w:t>
      </w:r>
      <w:r w:rsidR="00A5680E" w:rsidRPr="00DC0190">
        <w:rPr>
          <w:sz w:val="24"/>
        </w:rPr>
        <w:t>s</w:t>
      </w:r>
      <w:r w:rsidR="00ED643B" w:rsidRPr="00DC0190">
        <w:rPr>
          <w:sz w:val="24"/>
        </w:rPr>
        <w:t xml:space="preserve"> at many colleges</w:t>
      </w:r>
      <w:r w:rsidR="00CC396E" w:rsidRPr="00DC0190">
        <w:rPr>
          <w:sz w:val="24"/>
        </w:rPr>
        <w:t xml:space="preserve">.   </w:t>
      </w:r>
      <w:r w:rsidR="002D380E" w:rsidRPr="00DC0190">
        <w:rPr>
          <w:sz w:val="24"/>
        </w:rPr>
        <w:t xml:space="preserve">Unfortunately, instead of </w:t>
      </w:r>
      <w:r w:rsidR="00ED643B" w:rsidRPr="00DC0190">
        <w:rPr>
          <w:sz w:val="24"/>
        </w:rPr>
        <w:t xml:space="preserve">identifying and </w:t>
      </w:r>
      <w:r w:rsidR="002D380E" w:rsidRPr="00DC0190">
        <w:rPr>
          <w:sz w:val="24"/>
        </w:rPr>
        <w:t xml:space="preserve">eliminating the causes of delay and adopting a clear mechanism to deliver the dues timely, </w:t>
      </w:r>
      <w:r w:rsidR="00ED643B" w:rsidRPr="00DC0190">
        <w:rPr>
          <w:sz w:val="24"/>
        </w:rPr>
        <w:t xml:space="preserve">fancy </w:t>
      </w:r>
      <w:r w:rsidR="002D380E" w:rsidRPr="00DC0190">
        <w:rPr>
          <w:sz w:val="24"/>
        </w:rPr>
        <w:t xml:space="preserve"> approaches </w:t>
      </w:r>
      <w:r w:rsidR="00ED643B" w:rsidRPr="00DC0190">
        <w:rPr>
          <w:sz w:val="24"/>
        </w:rPr>
        <w:t xml:space="preserve">like </w:t>
      </w:r>
      <w:r w:rsidR="002D380E" w:rsidRPr="00DC0190">
        <w:rPr>
          <w:sz w:val="24"/>
        </w:rPr>
        <w:t xml:space="preserve"> enhancing the retirement age, shifting </w:t>
      </w:r>
      <w:r w:rsidR="00ED643B" w:rsidRPr="00DC0190">
        <w:rPr>
          <w:sz w:val="24"/>
        </w:rPr>
        <w:t xml:space="preserve">the people from one place to other </w:t>
      </w:r>
      <w:r w:rsidR="002D380E" w:rsidRPr="00DC0190">
        <w:rPr>
          <w:sz w:val="24"/>
        </w:rPr>
        <w:t xml:space="preserve">and contractual postings have been adopted which helped </w:t>
      </w:r>
      <w:r w:rsidR="00ED643B" w:rsidRPr="00DC0190">
        <w:rPr>
          <w:sz w:val="24"/>
        </w:rPr>
        <w:t xml:space="preserve">nothing but </w:t>
      </w:r>
      <w:r w:rsidR="00A5680E" w:rsidRPr="00DC0190">
        <w:rPr>
          <w:sz w:val="24"/>
        </w:rPr>
        <w:t xml:space="preserve"> de</w:t>
      </w:r>
      <w:r w:rsidR="002D380E" w:rsidRPr="00DC0190">
        <w:rPr>
          <w:sz w:val="24"/>
        </w:rPr>
        <w:t xml:space="preserve">ferring </w:t>
      </w:r>
      <w:r w:rsidR="00A5680E" w:rsidRPr="00DC0190">
        <w:rPr>
          <w:sz w:val="24"/>
        </w:rPr>
        <w:t xml:space="preserve"> the decisive action</w:t>
      </w:r>
      <w:r w:rsidR="002D380E" w:rsidRPr="00DC0190">
        <w:rPr>
          <w:sz w:val="24"/>
        </w:rPr>
        <w:t xml:space="preserve">s to be taken </w:t>
      </w:r>
      <w:r w:rsidR="00A5680E" w:rsidRPr="00DC0190">
        <w:rPr>
          <w:sz w:val="24"/>
        </w:rPr>
        <w:t xml:space="preserve">by diluting the attention to the real </w:t>
      </w:r>
      <w:r w:rsidR="002D380E" w:rsidRPr="00DC0190">
        <w:rPr>
          <w:sz w:val="24"/>
        </w:rPr>
        <w:t xml:space="preserve">crisis </w:t>
      </w:r>
      <w:r w:rsidR="00A5680E" w:rsidRPr="00DC0190">
        <w:rPr>
          <w:sz w:val="24"/>
        </w:rPr>
        <w:t xml:space="preserve">.   </w:t>
      </w:r>
      <w:r w:rsidR="002D380E" w:rsidRPr="00DC0190">
        <w:rPr>
          <w:sz w:val="24"/>
        </w:rPr>
        <w:t xml:space="preserve">This is not overemphasizing to </w:t>
      </w:r>
      <w:r w:rsidR="00287B9B" w:rsidRPr="00DC0190">
        <w:rPr>
          <w:sz w:val="24"/>
        </w:rPr>
        <w:t xml:space="preserve">reiterate </w:t>
      </w:r>
      <w:r w:rsidR="002D380E" w:rsidRPr="00DC0190">
        <w:rPr>
          <w:sz w:val="24"/>
        </w:rPr>
        <w:t xml:space="preserve">that </w:t>
      </w:r>
      <w:r w:rsidR="00287B9B" w:rsidRPr="00DC0190">
        <w:rPr>
          <w:sz w:val="24"/>
        </w:rPr>
        <w:t xml:space="preserve">timely in-job career advancement is </w:t>
      </w:r>
      <w:r w:rsidR="00ED643B" w:rsidRPr="00DC0190">
        <w:rPr>
          <w:sz w:val="24"/>
        </w:rPr>
        <w:t xml:space="preserve">a big </w:t>
      </w:r>
      <w:r w:rsidR="00594C1B" w:rsidRPr="00DC0190">
        <w:rPr>
          <w:sz w:val="24"/>
        </w:rPr>
        <w:t xml:space="preserve">motivational </w:t>
      </w:r>
      <w:r w:rsidR="00287B9B" w:rsidRPr="00DC0190">
        <w:rPr>
          <w:sz w:val="24"/>
        </w:rPr>
        <w:t xml:space="preserve">mechanism available in </w:t>
      </w:r>
      <w:r w:rsidR="00594C1B" w:rsidRPr="00DC0190">
        <w:rPr>
          <w:sz w:val="24"/>
        </w:rPr>
        <w:t xml:space="preserve">the </w:t>
      </w:r>
      <w:r w:rsidR="00287B9B" w:rsidRPr="00DC0190">
        <w:rPr>
          <w:sz w:val="24"/>
        </w:rPr>
        <w:t xml:space="preserve">public sector. </w:t>
      </w:r>
      <w:r w:rsidR="00594C1B" w:rsidRPr="00DC0190">
        <w:rPr>
          <w:sz w:val="24"/>
        </w:rPr>
        <w:t xml:space="preserve">It its absence or unjustified </w:t>
      </w:r>
      <w:r w:rsidR="00287B9B" w:rsidRPr="00DC0190">
        <w:rPr>
          <w:sz w:val="24"/>
        </w:rPr>
        <w:t xml:space="preserve">delay, keeping the faculty motivated </w:t>
      </w:r>
      <w:r w:rsidR="00594C1B" w:rsidRPr="00DC0190">
        <w:rPr>
          <w:sz w:val="24"/>
        </w:rPr>
        <w:t xml:space="preserve">looks </w:t>
      </w:r>
      <w:r w:rsidR="00ED643B" w:rsidRPr="00DC0190">
        <w:rPr>
          <w:sz w:val="24"/>
        </w:rPr>
        <w:t>impractical</w:t>
      </w:r>
      <w:r w:rsidR="00287B9B" w:rsidRPr="00DC0190">
        <w:rPr>
          <w:sz w:val="24"/>
        </w:rPr>
        <w:t xml:space="preserve">. </w:t>
      </w:r>
    </w:p>
    <w:p w:rsidR="00A5680E" w:rsidRPr="00DC0190" w:rsidRDefault="00A5680E">
      <w:pPr>
        <w:rPr>
          <w:b/>
          <w:sz w:val="24"/>
        </w:rPr>
      </w:pPr>
      <w:r w:rsidRPr="00DC0190">
        <w:rPr>
          <w:b/>
          <w:sz w:val="24"/>
        </w:rPr>
        <w:t xml:space="preserve">The </w:t>
      </w:r>
      <w:r w:rsidR="00281A4C" w:rsidRPr="00DC0190">
        <w:rPr>
          <w:b/>
          <w:sz w:val="24"/>
        </w:rPr>
        <w:t xml:space="preserve">faculty </w:t>
      </w:r>
      <w:r w:rsidRPr="00DC0190">
        <w:rPr>
          <w:b/>
          <w:sz w:val="24"/>
        </w:rPr>
        <w:t xml:space="preserve">number crisis in Ayurveda: </w:t>
      </w:r>
      <w:r w:rsidR="00C41C77" w:rsidRPr="00DC0190">
        <w:rPr>
          <w:b/>
          <w:sz w:val="24"/>
        </w:rPr>
        <w:t xml:space="preserve">AIIA as a case study </w:t>
      </w:r>
    </w:p>
    <w:p w:rsidR="00446F74" w:rsidRPr="00DC0190" w:rsidRDefault="00A5680E">
      <w:pPr>
        <w:rPr>
          <w:sz w:val="24"/>
        </w:rPr>
      </w:pPr>
      <w:r w:rsidRPr="00DC0190">
        <w:rPr>
          <w:sz w:val="24"/>
        </w:rPr>
        <w:t xml:space="preserve">AIIA can be </w:t>
      </w:r>
      <w:r w:rsidR="00281A4C" w:rsidRPr="00DC0190">
        <w:rPr>
          <w:sz w:val="24"/>
        </w:rPr>
        <w:t xml:space="preserve">taken </w:t>
      </w:r>
      <w:r w:rsidRPr="00DC0190">
        <w:rPr>
          <w:sz w:val="24"/>
        </w:rPr>
        <w:t xml:space="preserve">as a </w:t>
      </w:r>
      <w:r w:rsidR="006A7E32" w:rsidRPr="00DC0190">
        <w:rPr>
          <w:sz w:val="24"/>
        </w:rPr>
        <w:t xml:space="preserve">revealing </w:t>
      </w:r>
      <w:r w:rsidRPr="00DC0190">
        <w:rPr>
          <w:sz w:val="24"/>
        </w:rPr>
        <w:t>case study</w:t>
      </w:r>
      <w:r w:rsidR="00594C1B" w:rsidRPr="00DC0190">
        <w:rPr>
          <w:sz w:val="24"/>
        </w:rPr>
        <w:t xml:space="preserve"> in the context of faculty crisis in Ayurveda</w:t>
      </w:r>
      <w:r w:rsidRPr="00DC0190">
        <w:rPr>
          <w:sz w:val="24"/>
        </w:rPr>
        <w:t xml:space="preserve">. </w:t>
      </w:r>
      <w:r w:rsidR="00281A4C" w:rsidRPr="00DC0190">
        <w:rPr>
          <w:sz w:val="24"/>
        </w:rPr>
        <w:t xml:space="preserve">AIIA </w:t>
      </w:r>
      <w:r w:rsidRPr="00DC0190">
        <w:rPr>
          <w:sz w:val="24"/>
        </w:rPr>
        <w:t xml:space="preserve">started </w:t>
      </w:r>
      <w:r w:rsidR="00594C1B" w:rsidRPr="00DC0190">
        <w:rPr>
          <w:sz w:val="24"/>
        </w:rPr>
        <w:t xml:space="preserve">its </w:t>
      </w:r>
      <w:r w:rsidR="00281A4C" w:rsidRPr="00DC0190">
        <w:rPr>
          <w:sz w:val="24"/>
        </w:rPr>
        <w:t xml:space="preserve">actual </w:t>
      </w:r>
      <w:r w:rsidRPr="00DC0190">
        <w:rPr>
          <w:sz w:val="24"/>
        </w:rPr>
        <w:t>functioning in 2016-17 w</w:t>
      </w:r>
      <w:r w:rsidR="00ED643B" w:rsidRPr="00DC0190">
        <w:rPr>
          <w:sz w:val="24"/>
        </w:rPr>
        <w:t xml:space="preserve">ith </w:t>
      </w:r>
      <w:proofErr w:type="gramStart"/>
      <w:r w:rsidR="00ED643B" w:rsidRPr="00DC0190">
        <w:rPr>
          <w:sz w:val="24"/>
        </w:rPr>
        <w:t xml:space="preserve">the </w:t>
      </w:r>
      <w:r w:rsidR="00594C1B" w:rsidRPr="00DC0190">
        <w:rPr>
          <w:sz w:val="24"/>
        </w:rPr>
        <w:t xml:space="preserve"> </w:t>
      </w:r>
      <w:r w:rsidR="00281A4C" w:rsidRPr="00DC0190">
        <w:rPr>
          <w:sz w:val="24"/>
        </w:rPr>
        <w:t>start</w:t>
      </w:r>
      <w:proofErr w:type="gramEnd"/>
      <w:r w:rsidR="00ED643B" w:rsidRPr="00DC0190">
        <w:rPr>
          <w:sz w:val="24"/>
        </w:rPr>
        <w:t xml:space="preserve"> of</w:t>
      </w:r>
      <w:r w:rsidR="00594C1B" w:rsidRPr="00DC0190">
        <w:rPr>
          <w:sz w:val="24"/>
        </w:rPr>
        <w:t xml:space="preserve"> </w:t>
      </w:r>
      <w:r w:rsidRPr="00DC0190">
        <w:rPr>
          <w:sz w:val="24"/>
        </w:rPr>
        <w:t>its first batch of MD</w:t>
      </w:r>
      <w:r w:rsidR="00281A4C" w:rsidRPr="00DC0190">
        <w:rPr>
          <w:sz w:val="24"/>
        </w:rPr>
        <w:t>. Currently</w:t>
      </w:r>
      <w:r w:rsidR="006A7E32" w:rsidRPr="00DC0190">
        <w:rPr>
          <w:sz w:val="24"/>
        </w:rPr>
        <w:t xml:space="preserve"> it</w:t>
      </w:r>
      <w:r w:rsidR="00281A4C" w:rsidRPr="00DC0190">
        <w:rPr>
          <w:sz w:val="24"/>
        </w:rPr>
        <w:t xml:space="preserve"> h</w:t>
      </w:r>
      <w:r w:rsidR="009428B6" w:rsidRPr="00DC0190">
        <w:rPr>
          <w:sz w:val="24"/>
        </w:rPr>
        <w:t>olds</w:t>
      </w:r>
      <w:r w:rsidR="00AF0DB6" w:rsidRPr="00DC0190">
        <w:rPr>
          <w:sz w:val="24"/>
        </w:rPr>
        <w:t xml:space="preserve"> 5</w:t>
      </w:r>
      <w:r w:rsidR="005625B6" w:rsidRPr="00DC0190">
        <w:rPr>
          <w:sz w:val="24"/>
        </w:rPr>
        <w:t>6</w:t>
      </w:r>
      <w:r w:rsidR="00AF0DB6" w:rsidRPr="00DC0190">
        <w:rPr>
          <w:sz w:val="24"/>
        </w:rPr>
        <w:t xml:space="preserve"> MD seats </w:t>
      </w:r>
      <w:r w:rsidR="009428B6" w:rsidRPr="00DC0190">
        <w:rPr>
          <w:sz w:val="24"/>
        </w:rPr>
        <w:t xml:space="preserve">which are dealt by its </w:t>
      </w:r>
      <w:r w:rsidR="00281A4C" w:rsidRPr="00DC0190">
        <w:rPr>
          <w:sz w:val="24"/>
        </w:rPr>
        <w:t xml:space="preserve">28 </w:t>
      </w:r>
      <w:r w:rsidR="009428B6" w:rsidRPr="00DC0190">
        <w:rPr>
          <w:sz w:val="24"/>
        </w:rPr>
        <w:t xml:space="preserve">member </w:t>
      </w:r>
      <w:r w:rsidR="006A7E32" w:rsidRPr="00DC0190">
        <w:rPr>
          <w:sz w:val="24"/>
        </w:rPr>
        <w:t xml:space="preserve"> </w:t>
      </w:r>
      <w:r w:rsidR="00281A4C" w:rsidRPr="00DC0190">
        <w:rPr>
          <w:sz w:val="24"/>
        </w:rPr>
        <w:t xml:space="preserve">faculty  </w:t>
      </w:r>
      <w:r w:rsidR="00AF0DB6" w:rsidRPr="00DC0190">
        <w:rPr>
          <w:sz w:val="24"/>
        </w:rPr>
        <w:t xml:space="preserve">team </w:t>
      </w:r>
      <w:r w:rsidR="00FF2CF1" w:rsidRPr="00DC0190">
        <w:rPr>
          <w:sz w:val="24"/>
        </w:rPr>
        <w:t xml:space="preserve">( 12) </w:t>
      </w:r>
      <w:r w:rsidR="00AF0DB6" w:rsidRPr="00DC0190">
        <w:rPr>
          <w:sz w:val="24"/>
        </w:rPr>
        <w:t>. A</w:t>
      </w:r>
      <w:r w:rsidR="00281A4C" w:rsidRPr="00DC0190">
        <w:rPr>
          <w:sz w:val="24"/>
        </w:rPr>
        <w:t xml:space="preserve">mong </w:t>
      </w:r>
      <w:r w:rsidR="00AF0DB6" w:rsidRPr="00DC0190">
        <w:rPr>
          <w:sz w:val="24"/>
        </w:rPr>
        <w:t xml:space="preserve">the existing </w:t>
      </w:r>
      <w:r w:rsidR="009428B6" w:rsidRPr="00DC0190">
        <w:rPr>
          <w:sz w:val="24"/>
        </w:rPr>
        <w:t xml:space="preserve">regular </w:t>
      </w:r>
      <w:r w:rsidR="00AF0DB6" w:rsidRPr="00DC0190">
        <w:rPr>
          <w:sz w:val="24"/>
        </w:rPr>
        <w:lastRenderedPageBreak/>
        <w:t>faculty</w:t>
      </w:r>
      <w:r w:rsidR="00594C1B" w:rsidRPr="00DC0190">
        <w:rPr>
          <w:sz w:val="24"/>
        </w:rPr>
        <w:t xml:space="preserve"> at </w:t>
      </w:r>
      <w:proofErr w:type="gramStart"/>
      <w:r w:rsidR="00594C1B" w:rsidRPr="00DC0190">
        <w:rPr>
          <w:sz w:val="24"/>
        </w:rPr>
        <w:t>AIIA</w:t>
      </w:r>
      <w:r w:rsidR="006A7E32" w:rsidRPr="00DC0190">
        <w:rPr>
          <w:sz w:val="24"/>
        </w:rPr>
        <w:t>,</w:t>
      </w:r>
      <w:r w:rsidR="00AF0DB6" w:rsidRPr="00DC0190">
        <w:rPr>
          <w:sz w:val="24"/>
        </w:rPr>
        <w:t xml:space="preserve"> </w:t>
      </w:r>
      <w:r w:rsidR="006A7E32" w:rsidRPr="00DC0190">
        <w:rPr>
          <w:sz w:val="24"/>
        </w:rPr>
        <w:t xml:space="preserve"> </w:t>
      </w:r>
      <w:r w:rsidR="00281A4C" w:rsidRPr="00DC0190">
        <w:rPr>
          <w:sz w:val="24"/>
        </w:rPr>
        <w:t>5</w:t>
      </w:r>
      <w:proofErr w:type="gramEnd"/>
      <w:r w:rsidR="00281A4C" w:rsidRPr="00DC0190">
        <w:rPr>
          <w:sz w:val="24"/>
        </w:rPr>
        <w:t xml:space="preserve"> are professors, 10 are associate professors and </w:t>
      </w:r>
      <w:r w:rsidR="006A7E32" w:rsidRPr="00DC0190">
        <w:rPr>
          <w:sz w:val="24"/>
        </w:rPr>
        <w:t xml:space="preserve">remaining </w:t>
      </w:r>
      <w:r w:rsidR="00281A4C" w:rsidRPr="00DC0190">
        <w:rPr>
          <w:sz w:val="24"/>
        </w:rPr>
        <w:t xml:space="preserve">13 are assistant professors.  Three departments namely Agada Tantra, Rachana </w:t>
      </w:r>
      <w:proofErr w:type="spellStart"/>
      <w:r w:rsidR="00281A4C" w:rsidRPr="00DC0190">
        <w:rPr>
          <w:sz w:val="24"/>
        </w:rPr>
        <w:t>Sharir</w:t>
      </w:r>
      <w:proofErr w:type="spellEnd"/>
      <w:r w:rsidR="00281A4C" w:rsidRPr="00DC0190">
        <w:rPr>
          <w:sz w:val="24"/>
        </w:rPr>
        <w:t xml:space="preserve"> and Kriya </w:t>
      </w:r>
      <w:proofErr w:type="spellStart"/>
      <w:r w:rsidR="00281A4C" w:rsidRPr="00DC0190">
        <w:rPr>
          <w:sz w:val="24"/>
        </w:rPr>
        <w:t>Sharir</w:t>
      </w:r>
      <w:proofErr w:type="spellEnd"/>
      <w:r w:rsidR="00281A4C" w:rsidRPr="00DC0190">
        <w:rPr>
          <w:sz w:val="24"/>
        </w:rPr>
        <w:t xml:space="preserve"> have no </w:t>
      </w:r>
      <w:r w:rsidR="006A7E32" w:rsidRPr="00DC0190">
        <w:rPr>
          <w:sz w:val="24"/>
        </w:rPr>
        <w:t xml:space="preserve">actual </w:t>
      </w:r>
      <w:r w:rsidR="00281A4C" w:rsidRPr="00DC0190">
        <w:rPr>
          <w:sz w:val="24"/>
        </w:rPr>
        <w:t xml:space="preserve">representation in the existing faculty of AIIA. </w:t>
      </w:r>
      <w:proofErr w:type="spellStart"/>
      <w:r w:rsidR="00281A4C" w:rsidRPr="00DC0190">
        <w:rPr>
          <w:sz w:val="24"/>
        </w:rPr>
        <w:t>Vikriti</w:t>
      </w:r>
      <w:proofErr w:type="spellEnd"/>
      <w:r w:rsidR="00281A4C" w:rsidRPr="00DC0190">
        <w:rPr>
          <w:sz w:val="24"/>
        </w:rPr>
        <w:t xml:space="preserve"> Vigyan has no </w:t>
      </w:r>
      <w:r w:rsidR="006A7E32" w:rsidRPr="00DC0190">
        <w:rPr>
          <w:sz w:val="24"/>
        </w:rPr>
        <w:t>senior faculty a</w:t>
      </w:r>
      <w:r w:rsidR="00281A4C" w:rsidRPr="00DC0190">
        <w:rPr>
          <w:sz w:val="24"/>
        </w:rPr>
        <w:t xml:space="preserve">nd hence a faculty from Kaya </w:t>
      </w:r>
      <w:proofErr w:type="spellStart"/>
      <w:r w:rsidR="00281A4C" w:rsidRPr="00DC0190">
        <w:rPr>
          <w:sz w:val="24"/>
        </w:rPr>
        <w:t>Chikitsa</w:t>
      </w:r>
      <w:proofErr w:type="spellEnd"/>
      <w:r w:rsidR="00281A4C" w:rsidRPr="00DC0190">
        <w:rPr>
          <w:sz w:val="24"/>
        </w:rPr>
        <w:t xml:space="preserve"> is given the duel charge to look at both</w:t>
      </w:r>
      <w:r w:rsidR="00C3470A" w:rsidRPr="00DC0190">
        <w:rPr>
          <w:sz w:val="24"/>
        </w:rPr>
        <w:t xml:space="preserve"> the departments</w:t>
      </w:r>
      <w:r w:rsidR="00281A4C" w:rsidRPr="00DC0190">
        <w:rPr>
          <w:sz w:val="24"/>
        </w:rPr>
        <w:t>.</w:t>
      </w:r>
      <w:r w:rsidR="00C3470A" w:rsidRPr="00DC0190">
        <w:rPr>
          <w:sz w:val="24"/>
        </w:rPr>
        <w:t xml:space="preserve"> The director of </w:t>
      </w:r>
      <w:proofErr w:type="gramStart"/>
      <w:r w:rsidR="00C3470A" w:rsidRPr="00DC0190">
        <w:rPr>
          <w:sz w:val="24"/>
        </w:rPr>
        <w:t xml:space="preserve">AIIA </w:t>
      </w:r>
      <w:r w:rsidR="006A7E32" w:rsidRPr="00DC0190">
        <w:rPr>
          <w:sz w:val="24"/>
        </w:rPr>
        <w:t xml:space="preserve"> </w:t>
      </w:r>
      <w:r w:rsidR="00C3470A" w:rsidRPr="00DC0190">
        <w:rPr>
          <w:sz w:val="24"/>
        </w:rPr>
        <w:t>hold</w:t>
      </w:r>
      <w:r w:rsidR="006A7E32" w:rsidRPr="00DC0190">
        <w:rPr>
          <w:sz w:val="24"/>
        </w:rPr>
        <w:t>s</w:t>
      </w:r>
      <w:proofErr w:type="gramEnd"/>
      <w:r w:rsidR="00C3470A" w:rsidRPr="00DC0190">
        <w:rPr>
          <w:sz w:val="24"/>
        </w:rPr>
        <w:t xml:space="preserve"> the </w:t>
      </w:r>
      <w:r w:rsidR="00594C1B" w:rsidRPr="00DC0190">
        <w:rPr>
          <w:sz w:val="24"/>
        </w:rPr>
        <w:t xml:space="preserve">additional </w:t>
      </w:r>
      <w:r w:rsidR="00C3470A" w:rsidRPr="00DC0190">
        <w:rPr>
          <w:sz w:val="24"/>
        </w:rPr>
        <w:t>position of professor and head of one department</w:t>
      </w:r>
      <w:r w:rsidR="002E573E" w:rsidRPr="00DC0190">
        <w:rPr>
          <w:sz w:val="24"/>
        </w:rPr>
        <w:t xml:space="preserve"> in the institute</w:t>
      </w:r>
      <w:r w:rsidR="00C3470A" w:rsidRPr="00DC0190">
        <w:rPr>
          <w:sz w:val="24"/>
        </w:rPr>
        <w:t>.</w:t>
      </w:r>
      <w:r w:rsidR="00AF0DB6" w:rsidRPr="00DC0190">
        <w:rPr>
          <w:sz w:val="24"/>
        </w:rPr>
        <w:t xml:space="preserve"> Now if the student teacher ratio in case of PG education in Ayurveda is to be believed for </w:t>
      </w:r>
      <w:r w:rsidR="006A7E32" w:rsidRPr="00DC0190">
        <w:rPr>
          <w:sz w:val="24"/>
        </w:rPr>
        <w:t xml:space="preserve">deliverance of </w:t>
      </w:r>
      <w:r w:rsidR="00AF0DB6" w:rsidRPr="00DC0190">
        <w:rPr>
          <w:sz w:val="24"/>
        </w:rPr>
        <w:t xml:space="preserve">quality </w:t>
      </w:r>
      <w:r w:rsidR="00630F7C" w:rsidRPr="00DC0190">
        <w:rPr>
          <w:sz w:val="24"/>
        </w:rPr>
        <w:t>education,</w:t>
      </w:r>
      <w:r w:rsidR="00AF0DB6" w:rsidRPr="00DC0190">
        <w:rPr>
          <w:sz w:val="24"/>
        </w:rPr>
        <w:t xml:space="preserve"> AIIA would have required a battery of </w:t>
      </w:r>
      <w:r w:rsidR="005625B6" w:rsidRPr="00DC0190">
        <w:rPr>
          <w:sz w:val="24"/>
        </w:rPr>
        <w:t>103</w:t>
      </w:r>
      <w:r w:rsidR="00AF0DB6" w:rsidRPr="00DC0190">
        <w:rPr>
          <w:sz w:val="24"/>
        </w:rPr>
        <w:t xml:space="preserve"> teachers </w:t>
      </w:r>
      <w:r w:rsidR="00373757" w:rsidRPr="00DC0190">
        <w:rPr>
          <w:sz w:val="24"/>
        </w:rPr>
        <w:t xml:space="preserve">(56 lecturers, 28 readers and 19 professors) </w:t>
      </w:r>
      <w:r w:rsidR="00AF0DB6" w:rsidRPr="00DC0190">
        <w:rPr>
          <w:sz w:val="24"/>
        </w:rPr>
        <w:t xml:space="preserve">to meet the </w:t>
      </w:r>
      <w:r w:rsidR="006A7E32" w:rsidRPr="00DC0190">
        <w:rPr>
          <w:sz w:val="24"/>
        </w:rPr>
        <w:t xml:space="preserve">existing </w:t>
      </w:r>
      <w:r w:rsidR="005625B6" w:rsidRPr="00DC0190">
        <w:rPr>
          <w:sz w:val="24"/>
        </w:rPr>
        <w:t xml:space="preserve">educational </w:t>
      </w:r>
      <w:r w:rsidR="00AF0DB6" w:rsidRPr="00DC0190">
        <w:rPr>
          <w:sz w:val="24"/>
        </w:rPr>
        <w:t>need</w:t>
      </w:r>
      <w:r w:rsidR="006A7E32" w:rsidRPr="00DC0190">
        <w:rPr>
          <w:sz w:val="24"/>
        </w:rPr>
        <w:t>s</w:t>
      </w:r>
      <w:r w:rsidR="00AF0DB6" w:rsidRPr="00DC0190">
        <w:rPr>
          <w:sz w:val="24"/>
        </w:rPr>
        <w:t xml:space="preserve"> </w:t>
      </w:r>
      <w:r w:rsidR="005625B6" w:rsidRPr="00DC0190">
        <w:rPr>
          <w:sz w:val="24"/>
        </w:rPr>
        <w:t xml:space="preserve">of </w:t>
      </w:r>
      <w:r w:rsidR="00AF0DB6" w:rsidRPr="00DC0190">
        <w:rPr>
          <w:sz w:val="24"/>
        </w:rPr>
        <w:t>5</w:t>
      </w:r>
      <w:r w:rsidR="005625B6" w:rsidRPr="00DC0190">
        <w:rPr>
          <w:sz w:val="24"/>
        </w:rPr>
        <w:t>6</w:t>
      </w:r>
      <w:r w:rsidR="00AF0DB6" w:rsidRPr="00DC0190">
        <w:rPr>
          <w:sz w:val="24"/>
        </w:rPr>
        <w:t xml:space="preserve"> MD </w:t>
      </w:r>
      <w:r w:rsidR="00630F7C" w:rsidRPr="00DC0190">
        <w:rPr>
          <w:sz w:val="24"/>
        </w:rPr>
        <w:t xml:space="preserve">students. </w:t>
      </w:r>
      <w:r w:rsidR="00AF0DB6" w:rsidRPr="00DC0190">
        <w:rPr>
          <w:sz w:val="24"/>
        </w:rPr>
        <w:t xml:space="preserve">With its current strength of 28 </w:t>
      </w:r>
      <w:r w:rsidR="005625B6" w:rsidRPr="00DC0190">
        <w:rPr>
          <w:sz w:val="24"/>
        </w:rPr>
        <w:t xml:space="preserve">which </w:t>
      </w:r>
      <w:r w:rsidR="00AF0DB6" w:rsidRPr="00DC0190">
        <w:rPr>
          <w:sz w:val="24"/>
        </w:rPr>
        <w:t xml:space="preserve">is </w:t>
      </w:r>
      <w:r w:rsidR="00630F7C" w:rsidRPr="00DC0190">
        <w:rPr>
          <w:sz w:val="24"/>
        </w:rPr>
        <w:t>7</w:t>
      </w:r>
      <w:r w:rsidR="005625B6" w:rsidRPr="00DC0190">
        <w:rPr>
          <w:sz w:val="24"/>
        </w:rPr>
        <w:t>3</w:t>
      </w:r>
      <w:r w:rsidR="00630F7C" w:rsidRPr="00DC0190">
        <w:rPr>
          <w:sz w:val="24"/>
        </w:rPr>
        <w:t xml:space="preserve">% deficient to </w:t>
      </w:r>
      <w:r w:rsidR="00C41C77" w:rsidRPr="00DC0190">
        <w:rPr>
          <w:sz w:val="24"/>
        </w:rPr>
        <w:t xml:space="preserve">the </w:t>
      </w:r>
      <w:r w:rsidR="00630F7C" w:rsidRPr="00DC0190">
        <w:rPr>
          <w:sz w:val="24"/>
        </w:rPr>
        <w:t xml:space="preserve">minimum </w:t>
      </w:r>
      <w:r w:rsidR="00ED643B" w:rsidRPr="00DC0190">
        <w:rPr>
          <w:sz w:val="24"/>
        </w:rPr>
        <w:t xml:space="preserve">faculty </w:t>
      </w:r>
      <w:r w:rsidR="00354F15" w:rsidRPr="00DC0190">
        <w:rPr>
          <w:sz w:val="24"/>
        </w:rPr>
        <w:t>requirements</w:t>
      </w:r>
      <w:r w:rsidR="006A7E32" w:rsidRPr="00DC0190">
        <w:rPr>
          <w:sz w:val="24"/>
        </w:rPr>
        <w:t xml:space="preserve">, </w:t>
      </w:r>
      <w:r w:rsidR="005625B6" w:rsidRPr="00DC0190">
        <w:rPr>
          <w:sz w:val="24"/>
        </w:rPr>
        <w:t xml:space="preserve">the quality of education imparted at </w:t>
      </w:r>
      <w:r w:rsidR="006A7E32" w:rsidRPr="00DC0190">
        <w:rPr>
          <w:sz w:val="24"/>
        </w:rPr>
        <w:t xml:space="preserve">this </w:t>
      </w:r>
      <w:proofErr w:type="gramStart"/>
      <w:r w:rsidR="00ED643B" w:rsidRPr="00DC0190">
        <w:rPr>
          <w:sz w:val="24"/>
        </w:rPr>
        <w:t xml:space="preserve">premier </w:t>
      </w:r>
      <w:r w:rsidR="005625B6" w:rsidRPr="00DC0190">
        <w:rPr>
          <w:sz w:val="24"/>
        </w:rPr>
        <w:t xml:space="preserve"> institution</w:t>
      </w:r>
      <w:proofErr w:type="gramEnd"/>
      <w:r w:rsidR="005625B6" w:rsidRPr="00DC0190">
        <w:rPr>
          <w:sz w:val="24"/>
        </w:rPr>
        <w:t xml:space="preserve"> remains </w:t>
      </w:r>
      <w:r w:rsidR="00ED643B" w:rsidRPr="00DC0190">
        <w:rPr>
          <w:sz w:val="24"/>
        </w:rPr>
        <w:t>questionable</w:t>
      </w:r>
      <w:r w:rsidR="00630F7C" w:rsidRPr="00DC0190">
        <w:rPr>
          <w:sz w:val="24"/>
        </w:rPr>
        <w:t>.</w:t>
      </w:r>
      <w:r w:rsidR="00C3470A" w:rsidRPr="00DC0190">
        <w:rPr>
          <w:sz w:val="24"/>
        </w:rPr>
        <w:t xml:space="preserve"> </w:t>
      </w:r>
      <w:r w:rsidR="00354F15" w:rsidRPr="00DC0190">
        <w:rPr>
          <w:sz w:val="24"/>
        </w:rPr>
        <w:t>T</w:t>
      </w:r>
      <w:r w:rsidR="002E573E" w:rsidRPr="00DC0190">
        <w:rPr>
          <w:sz w:val="24"/>
        </w:rPr>
        <w:t>h</w:t>
      </w:r>
      <w:r w:rsidR="00ED643B" w:rsidRPr="00DC0190">
        <w:rPr>
          <w:sz w:val="24"/>
        </w:rPr>
        <w:t xml:space="preserve">e faculty crisis of </w:t>
      </w:r>
      <w:proofErr w:type="gramStart"/>
      <w:r w:rsidR="00ED643B" w:rsidRPr="00DC0190">
        <w:rPr>
          <w:sz w:val="24"/>
        </w:rPr>
        <w:t xml:space="preserve">AIIA </w:t>
      </w:r>
      <w:r w:rsidR="00354F15" w:rsidRPr="00DC0190">
        <w:rPr>
          <w:sz w:val="24"/>
        </w:rPr>
        <w:t xml:space="preserve"> therefore</w:t>
      </w:r>
      <w:proofErr w:type="gramEnd"/>
      <w:r w:rsidR="00354F15" w:rsidRPr="00DC0190">
        <w:rPr>
          <w:sz w:val="24"/>
        </w:rPr>
        <w:t xml:space="preserve"> poses a serious question that despite its high status and best </w:t>
      </w:r>
      <w:r w:rsidR="002E573E" w:rsidRPr="00DC0190">
        <w:rPr>
          <w:sz w:val="24"/>
        </w:rPr>
        <w:t>salary structure in the segment across the country, wh</w:t>
      </w:r>
      <w:r w:rsidR="00354F15" w:rsidRPr="00DC0190">
        <w:rPr>
          <w:sz w:val="24"/>
        </w:rPr>
        <w:t xml:space="preserve">at is limiting </w:t>
      </w:r>
      <w:r w:rsidR="002E573E" w:rsidRPr="00DC0190">
        <w:rPr>
          <w:sz w:val="24"/>
        </w:rPr>
        <w:t>th</w:t>
      </w:r>
      <w:r w:rsidR="00354F15" w:rsidRPr="00DC0190">
        <w:rPr>
          <w:sz w:val="24"/>
        </w:rPr>
        <w:t xml:space="preserve">is </w:t>
      </w:r>
      <w:r w:rsidR="002E573E" w:rsidRPr="00DC0190">
        <w:rPr>
          <w:sz w:val="24"/>
        </w:rPr>
        <w:t>premier institution i</w:t>
      </w:r>
      <w:r w:rsidR="00354F15" w:rsidRPr="00DC0190">
        <w:rPr>
          <w:sz w:val="24"/>
        </w:rPr>
        <w:t xml:space="preserve">n </w:t>
      </w:r>
      <w:r w:rsidR="002E573E" w:rsidRPr="00DC0190">
        <w:rPr>
          <w:sz w:val="24"/>
        </w:rPr>
        <w:t>meet</w:t>
      </w:r>
      <w:r w:rsidR="00354F15" w:rsidRPr="00DC0190">
        <w:rPr>
          <w:sz w:val="24"/>
        </w:rPr>
        <w:t xml:space="preserve">ing </w:t>
      </w:r>
      <w:r w:rsidR="002E573E" w:rsidRPr="00DC0190">
        <w:rPr>
          <w:sz w:val="24"/>
        </w:rPr>
        <w:t xml:space="preserve">the </w:t>
      </w:r>
      <w:r w:rsidR="00354F15" w:rsidRPr="00DC0190">
        <w:rPr>
          <w:sz w:val="24"/>
        </w:rPr>
        <w:t xml:space="preserve">desired  </w:t>
      </w:r>
      <w:r w:rsidR="002E573E" w:rsidRPr="00DC0190">
        <w:rPr>
          <w:sz w:val="24"/>
        </w:rPr>
        <w:t xml:space="preserve">numbers. The primary limitation </w:t>
      </w:r>
      <w:r w:rsidR="00354F15" w:rsidRPr="00DC0190">
        <w:rPr>
          <w:sz w:val="24"/>
        </w:rPr>
        <w:t xml:space="preserve">seems to be </w:t>
      </w:r>
      <w:r w:rsidR="002E573E" w:rsidRPr="00DC0190">
        <w:rPr>
          <w:sz w:val="24"/>
        </w:rPr>
        <w:t xml:space="preserve">about the </w:t>
      </w:r>
      <w:r w:rsidR="00614FDC" w:rsidRPr="00DC0190">
        <w:rPr>
          <w:sz w:val="24"/>
        </w:rPr>
        <w:t xml:space="preserve">parameters </w:t>
      </w:r>
      <w:r w:rsidR="002E573E" w:rsidRPr="00DC0190">
        <w:rPr>
          <w:sz w:val="24"/>
        </w:rPr>
        <w:t xml:space="preserve">set </w:t>
      </w:r>
      <w:r w:rsidR="00614FDC" w:rsidRPr="00DC0190">
        <w:rPr>
          <w:sz w:val="24"/>
        </w:rPr>
        <w:t>for the purpose of faculty recruitment.</w:t>
      </w:r>
      <w:r w:rsidR="002E573E" w:rsidRPr="00DC0190">
        <w:rPr>
          <w:sz w:val="24"/>
        </w:rPr>
        <w:t xml:space="preserve"> </w:t>
      </w:r>
      <w:r w:rsidR="00614FDC" w:rsidRPr="00DC0190">
        <w:rPr>
          <w:sz w:val="24"/>
        </w:rPr>
        <w:t xml:space="preserve">Although </w:t>
      </w:r>
      <w:r w:rsidR="00354F15" w:rsidRPr="00DC0190">
        <w:rPr>
          <w:sz w:val="24"/>
        </w:rPr>
        <w:t xml:space="preserve">attempts have </w:t>
      </w:r>
      <w:r w:rsidR="00614FDC" w:rsidRPr="00DC0190">
        <w:rPr>
          <w:sz w:val="24"/>
        </w:rPr>
        <w:t xml:space="preserve">also </w:t>
      </w:r>
      <w:r w:rsidR="00354F15" w:rsidRPr="00DC0190">
        <w:rPr>
          <w:sz w:val="24"/>
        </w:rPr>
        <w:t xml:space="preserve">been made </w:t>
      </w:r>
      <w:r w:rsidR="002E573E" w:rsidRPr="00DC0190">
        <w:rPr>
          <w:sz w:val="24"/>
        </w:rPr>
        <w:t xml:space="preserve">to invite </w:t>
      </w:r>
      <w:r w:rsidR="00614FDC" w:rsidRPr="00DC0190">
        <w:rPr>
          <w:sz w:val="24"/>
        </w:rPr>
        <w:t xml:space="preserve">the people from research and analogous positions to join AIIA, </w:t>
      </w:r>
      <w:r w:rsidR="002E573E" w:rsidRPr="00DC0190">
        <w:rPr>
          <w:sz w:val="24"/>
        </w:rPr>
        <w:t xml:space="preserve">it </w:t>
      </w:r>
      <w:r w:rsidR="00354F15" w:rsidRPr="00DC0190">
        <w:rPr>
          <w:sz w:val="24"/>
        </w:rPr>
        <w:t xml:space="preserve">actually </w:t>
      </w:r>
      <w:r w:rsidR="002E573E" w:rsidRPr="00DC0190">
        <w:rPr>
          <w:sz w:val="24"/>
        </w:rPr>
        <w:t xml:space="preserve">did not help. </w:t>
      </w:r>
      <w:r w:rsidR="00354F15" w:rsidRPr="00DC0190">
        <w:rPr>
          <w:sz w:val="24"/>
        </w:rPr>
        <w:t xml:space="preserve">The problem </w:t>
      </w:r>
      <w:r w:rsidR="00ED643B" w:rsidRPr="00DC0190">
        <w:rPr>
          <w:sz w:val="24"/>
        </w:rPr>
        <w:t xml:space="preserve">of faculty number actually is </w:t>
      </w:r>
      <w:proofErr w:type="gramStart"/>
      <w:r w:rsidR="00354F15" w:rsidRPr="00DC0190">
        <w:rPr>
          <w:sz w:val="24"/>
        </w:rPr>
        <w:t>link</w:t>
      </w:r>
      <w:r w:rsidR="008066C1" w:rsidRPr="00DC0190">
        <w:rPr>
          <w:sz w:val="24"/>
        </w:rPr>
        <w:t xml:space="preserve">ed </w:t>
      </w:r>
      <w:r w:rsidR="00354F15" w:rsidRPr="00DC0190">
        <w:rPr>
          <w:sz w:val="24"/>
        </w:rPr>
        <w:t xml:space="preserve"> to</w:t>
      </w:r>
      <w:proofErr w:type="gramEnd"/>
      <w:r w:rsidR="00354F15" w:rsidRPr="00DC0190">
        <w:rPr>
          <w:sz w:val="24"/>
        </w:rPr>
        <w:t xml:space="preserve"> the feeding cadre </w:t>
      </w:r>
      <w:r w:rsidR="008066C1" w:rsidRPr="00DC0190">
        <w:rPr>
          <w:sz w:val="24"/>
        </w:rPr>
        <w:t>which fills</w:t>
      </w:r>
      <w:r w:rsidR="00446F74" w:rsidRPr="00DC0190">
        <w:rPr>
          <w:sz w:val="24"/>
        </w:rPr>
        <w:t xml:space="preserve"> the next </w:t>
      </w:r>
      <w:r w:rsidR="00354F15" w:rsidRPr="00DC0190">
        <w:rPr>
          <w:sz w:val="24"/>
        </w:rPr>
        <w:t xml:space="preserve">faculty </w:t>
      </w:r>
      <w:r w:rsidR="00446F74" w:rsidRPr="00DC0190">
        <w:rPr>
          <w:sz w:val="24"/>
        </w:rPr>
        <w:t xml:space="preserve">position in </w:t>
      </w:r>
      <w:r w:rsidR="00FE3FB5" w:rsidRPr="00DC0190">
        <w:rPr>
          <w:sz w:val="24"/>
        </w:rPr>
        <w:t>a</w:t>
      </w:r>
      <w:r w:rsidR="00446F74" w:rsidRPr="00DC0190">
        <w:rPr>
          <w:sz w:val="24"/>
        </w:rPr>
        <w:t xml:space="preserve"> </w:t>
      </w:r>
      <w:r w:rsidR="00FE3FB5" w:rsidRPr="00DC0190">
        <w:rPr>
          <w:sz w:val="24"/>
        </w:rPr>
        <w:t>hierarchical manner</w:t>
      </w:r>
      <w:r w:rsidR="00446F74" w:rsidRPr="00DC0190">
        <w:rPr>
          <w:sz w:val="24"/>
        </w:rPr>
        <w:t>. In states like Uttar Pradesh</w:t>
      </w:r>
      <w:r w:rsidR="00354F15" w:rsidRPr="00DC0190">
        <w:rPr>
          <w:sz w:val="24"/>
        </w:rPr>
        <w:t xml:space="preserve"> and many others,</w:t>
      </w:r>
      <w:r w:rsidR="00446F74" w:rsidRPr="00DC0190">
        <w:rPr>
          <w:sz w:val="24"/>
        </w:rPr>
        <w:t xml:space="preserve"> ayurvedic teachers remain </w:t>
      </w:r>
      <w:r w:rsidR="00354F15" w:rsidRPr="00DC0190">
        <w:rPr>
          <w:sz w:val="24"/>
        </w:rPr>
        <w:t>sta</w:t>
      </w:r>
      <w:r w:rsidR="004E4EEB" w:rsidRPr="00DC0190">
        <w:rPr>
          <w:sz w:val="24"/>
        </w:rPr>
        <w:t xml:space="preserve">gnated </w:t>
      </w:r>
      <w:r w:rsidR="00FE3FB5" w:rsidRPr="00DC0190">
        <w:rPr>
          <w:sz w:val="24"/>
        </w:rPr>
        <w:t xml:space="preserve">at </w:t>
      </w:r>
      <w:proofErr w:type="gramStart"/>
      <w:r w:rsidR="008066C1" w:rsidRPr="00DC0190">
        <w:rPr>
          <w:sz w:val="24"/>
        </w:rPr>
        <w:t xml:space="preserve">respective </w:t>
      </w:r>
      <w:r w:rsidR="00FE3FB5" w:rsidRPr="00DC0190">
        <w:rPr>
          <w:sz w:val="24"/>
        </w:rPr>
        <w:t xml:space="preserve"> positions</w:t>
      </w:r>
      <w:proofErr w:type="gramEnd"/>
      <w:r w:rsidR="00FE3FB5" w:rsidRPr="00DC0190">
        <w:rPr>
          <w:sz w:val="24"/>
        </w:rPr>
        <w:t xml:space="preserve"> </w:t>
      </w:r>
      <w:r w:rsidR="00354F15" w:rsidRPr="00DC0190">
        <w:rPr>
          <w:sz w:val="24"/>
        </w:rPr>
        <w:t xml:space="preserve">without </w:t>
      </w:r>
      <w:r w:rsidR="008066C1" w:rsidRPr="00DC0190">
        <w:rPr>
          <w:sz w:val="24"/>
        </w:rPr>
        <w:t xml:space="preserve">timely  made </w:t>
      </w:r>
      <w:r w:rsidR="00354F15" w:rsidRPr="00DC0190">
        <w:rPr>
          <w:sz w:val="24"/>
        </w:rPr>
        <w:t xml:space="preserve">career </w:t>
      </w:r>
      <w:r w:rsidR="008066C1" w:rsidRPr="00DC0190">
        <w:rPr>
          <w:sz w:val="24"/>
        </w:rPr>
        <w:t>advancement</w:t>
      </w:r>
      <w:r w:rsidR="00354F15" w:rsidRPr="00DC0190">
        <w:rPr>
          <w:sz w:val="24"/>
        </w:rPr>
        <w:t xml:space="preserve">. </w:t>
      </w:r>
      <w:r w:rsidR="00446F74" w:rsidRPr="00DC0190">
        <w:rPr>
          <w:sz w:val="24"/>
        </w:rPr>
        <w:t xml:space="preserve">Eventually, these people, despite their </w:t>
      </w:r>
      <w:proofErr w:type="gramStart"/>
      <w:r w:rsidR="008066C1" w:rsidRPr="00DC0190">
        <w:rPr>
          <w:sz w:val="24"/>
        </w:rPr>
        <w:t xml:space="preserve">rich </w:t>
      </w:r>
      <w:r w:rsidR="00354F15" w:rsidRPr="00DC0190">
        <w:rPr>
          <w:sz w:val="24"/>
        </w:rPr>
        <w:t xml:space="preserve"> </w:t>
      </w:r>
      <w:r w:rsidR="008066C1" w:rsidRPr="00DC0190">
        <w:rPr>
          <w:sz w:val="24"/>
        </w:rPr>
        <w:t>and</w:t>
      </w:r>
      <w:proofErr w:type="gramEnd"/>
      <w:r w:rsidR="008066C1" w:rsidRPr="00DC0190">
        <w:rPr>
          <w:sz w:val="24"/>
        </w:rPr>
        <w:t xml:space="preserve"> long </w:t>
      </w:r>
      <w:r w:rsidR="00354F15" w:rsidRPr="00DC0190">
        <w:rPr>
          <w:sz w:val="24"/>
        </w:rPr>
        <w:t xml:space="preserve">experience at primary </w:t>
      </w:r>
      <w:r w:rsidR="00FE3FB5" w:rsidRPr="00DC0190">
        <w:rPr>
          <w:sz w:val="24"/>
        </w:rPr>
        <w:t xml:space="preserve">positions, ability </w:t>
      </w:r>
      <w:r w:rsidR="00354F15" w:rsidRPr="00DC0190">
        <w:rPr>
          <w:sz w:val="24"/>
        </w:rPr>
        <w:t xml:space="preserve">and </w:t>
      </w:r>
      <w:r w:rsidR="00446F74" w:rsidRPr="00DC0190">
        <w:rPr>
          <w:sz w:val="24"/>
        </w:rPr>
        <w:t xml:space="preserve">willingness to join the </w:t>
      </w:r>
      <w:r w:rsidR="004E4EEB" w:rsidRPr="00DC0190">
        <w:rPr>
          <w:sz w:val="24"/>
        </w:rPr>
        <w:t xml:space="preserve">higher positions </w:t>
      </w:r>
      <w:r w:rsidR="00FE3FB5" w:rsidRPr="00DC0190">
        <w:rPr>
          <w:sz w:val="24"/>
        </w:rPr>
        <w:t xml:space="preserve">at the places like AIIA, </w:t>
      </w:r>
      <w:r w:rsidR="00446F74" w:rsidRPr="00DC0190">
        <w:rPr>
          <w:sz w:val="24"/>
        </w:rPr>
        <w:t xml:space="preserve">can’t do </w:t>
      </w:r>
      <w:r w:rsidR="008066C1" w:rsidRPr="00DC0190">
        <w:rPr>
          <w:sz w:val="24"/>
        </w:rPr>
        <w:t xml:space="preserve">for failing to meet the </w:t>
      </w:r>
      <w:r w:rsidR="00446F74" w:rsidRPr="00DC0190">
        <w:rPr>
          <w:sz w:val="24"/>
        </w:rPr>
        <w:t xml:space="preserve">essentials required. </w:t>
      </w:r>
    </w:p>
    <w:p w:rsidR="00907DC3" w:rsidRPr="00DC0190" w:rsidRDefault="00907DC3">
      <w:pPr>
        <w:rPr>
          <w:b/>
          <w:sz w:val="24"/>
        </w:rPr>
      </w:pPr>
      <w:r w:rsidRPr="00DC0190">
        <w:rPr>
          <w:b/>
          <w:sz w:val="24"/>
        </w:rPr>
        <w:t xml:space="preserve">Faculty crisis in </w:t>
      </w:r>
      <w:proofErr w:type="gramStart"/>
      <w:r w:rsidRPr="00DC0190">
        <w:rPr>
          <w:b/>
          <w:sz w:val="24"/>
        </w:rPr>
        <w:t>Ayurveda :</w:t>
      </w:r>
      <w:proofErr w:type="gramEnd"/>
      <w:r w:rsidRPr="00DC0190">
        <w:rPr>
          <w:b/>
          <w:sz w:val="24"/>
        </w:rPr>
        <w:t xml:space="preserve"> Impacts and the solutions </w:t>
      </w:r>
    </w:p>
    <w:p w:rsidR="001B3D44" w:rsidRPr="00DC0190" w:rsidRDefault="004E4EEB">
      <w:pPr>
        <w:rPr>
          <w:sz w:val="24"/>
        </w:rPr>
      </w:pPr>
      <w:r w:rsidRPr="00DC0190">
        <w:rPr>
          <w:sz w:val="24"/>
        </w:rPr>
        <w:t>Looking back at states, the situation seems more alarming. Recruitments are unduly delayed due to administrative lapses which are equally sluggish for both direct or the promotional positions. Undu</w:t>
      </w:r>
      <w:r w:rsidR="0048612C" w:rsidRPr="00DC0190">
        <w:rPr>
          <w:sz w:val="24"/>
        </w:rPr>
        <w:t>ly delayed</w:t>
      </w:r>
      <w:r w:rsidRPr="00DC0190">
        <w:rPr>
          <w:sz w:val="24"/>
        </w:rPr>
        <w:t xml:space="preserve"> or absent delivery of career advancement propositions in most of the states added </w:t>
      </w:r>
      <w:r w:rsidR="0048612C" w:rsidRPr="00DC0190">
        <w:rPr>
          <w:sz w:val="24"/>
        </w:rPr>
        <w:t xml:space="preserve">with unvented stagnant environ </w:t>
      </w:r>
      <w:proofErr w:type="gramStart"/>
      <w:r w:rsidR="0048612C" w:rsidRPr="00DC0190">
        <w:rPr>
          <w:sz w:val="24"/>
        </w:rPr>
        <w:t xml:space="preserve">and </w:t>
      </w:r>
      <w:r w:rsidRPr="00DC0190">
        <w:rPr>
          <w:sz w:val="24"/>
        </w:rPr>
        <w:t xml:space="preserve"> poor</w:t>
      </w:r>
      <w:proofErr w:type="gramEnd"/>
      <w:r w:rsidRPr="00DC0190">
        <w:rPr>
          <w:sz w:val="24"/>
        </w:rPr>
        <w:t xml:space="preserve"> salary structures</w:t>
      </w:r>
      <w:r w:rsidR="0048612C" w:rsidRPr="00DC0190">
        <w:rPr>
          <w:sz w:val="24"/>
        </w:rPr>
        <w:t xml:space="preserve"> acts as a leading cause to </w:t>
      </w:r>
      <w:r w:rsidRPr="00DC0190">
        <w:rPr>
          <w:sz w:val="24"/>
        </w:rPr>
        <w:t xml:space="preserve"> make the existing faculty  run</w:t>
      </w:r>
      <w:r w:rsidR="0048612C" w:rsidRPr="00DC0190">
        <w:rPr>
          <w:sz w:val="24"/>
        </w:rPr>
        <w:t>ning</w:t>
      </w:r>
      <w:r w:rsidRPr="00DC0190">
        <w:rPr>
          <w:sz w:val="24"/>
        </w:rPr>
        <w:t xml:space="preserve"> out of the steam. How lucrative the profession of Ayurveda is</w:t>
      </w:r>
      <w:r w:rsidR="001B3D44" w:rsidRPr="00DC0190">
        <w:rPr>
          <w:sz w:val="24"/>
        </w:rPr>
        <w:t xml:space="preserve">? </w:t>
      </w:r>
      <w:r w:rsidRPr="00DC0190">
        <w:rPr>
          <w:sz w:val="24"/>
        </w:rPr>
        <w:t xml:space="preserve"> </w:t>
      </w:r>
      <w:r w:rsidR="00B62C6E" w:rsidRPr="00DC0190">
        <w:rPr>
          <w:sz w:val="24"/>
        </w:rPr>
        <w:t>this c</w:t>
      </w:r>
      <w:r w:rsidR="001B3D44" w:rsidRPr="00DC0190">
        <w:rPr>
          <w:sz w:val="24"/>
        </w:rPr>
        <w:t>an</w:t>
      </w:r>
      <w:r w:rsidRPr="00DC0190">
        <w:rPr>
          <w:sz w:val="24"/>
        </w:rPr>
        <w:t xml:space="preserve"> easily be judged by a simple question </w:t>
      </w:r>
      <w:r w:rsidR="001B3D44" w:rsidRPr="00DC0190">
        <w:rPr>
          <w:sz w:val="24"/>
        </w:rPr>
        <w:t xml:space="preserve">if </w:t>
      </w:r>
      <w:r w:rsidR="00B62C6E" w:rsidRPr="00DC0190">
        <w:rPr>
          <w:sz w:val="24"/>
        </w:rPr>
        <w:t xml:space="preserve">asked from </w:t>
      </w:r>
      <w:r w:rsidR="001B3D44" w:rsidRPr="00DC0190">
        <w:rPr>
          <w:sz w:val="24"/>
        </w:rPr>
        <w:t xml:space="preserve">the current teachers of Ayurveda. If asked, how </w:t>
      </w:r>
      <w:r w:rsidR="00BA66CC" w:rsidRPr="00DC0190">
        <w:rPr>
          <w:sz w:val="24"/>
        </w:rPr>
        <w:t>strongly</w:t>
      </w:r>
      <w:r w:rsidR="001B3D44" w:rsidRPr="00DC0190">
        <w:rPr>
          <w:sz w:val="24"/>
        </w:rPr>
        <w:t xml:space="preserve"> they </w:t>
      </w:r>
      <w:proofErr w:type="gramStart"/>
      <w:r w:rsidR="00BA66CC" w:rsidRPr="00DC0190">
        <w:rPr>
          <w:sz w:val="24"/>
        </w:rPr>
        <w:t xml:space="preserve">agree </w:t>
      </w:r>
      <w:r w:rsidR="001B3D44" w:rsidRPr="00DC0190">
        <w:rPr>
          <w:sz w:val="24"/>
        </w:rPr>
        <w:t xml:space="preserve"> to</w:t>
      </w:r>
      <w:proofErr w:type="gramEnd"/>
      <w:r w:rsidR="001B3D44" w:rsidRPr="00DC0190">
        <w:rPr>
          <w:sz w:val="24"/>
        </w:rPr>
        <w:t xml:space="preserve"> bring their next generation in Ayurveda, it would be rare to find someone </w:t>
      </w:r>
      <w:r w:rsidR="00C16E92" w:rsidRPr="00DC0190">
        <w:rPr>
          <w:sz w:val="24"/>
        </w:rPr>
        <w:t xml:space="preserve">who really </w:t>
      </w:r>
      <w:r w:rsidR="001B3D44" w:rsidRPr="00DC0190">
        <w:rPr>
          <w:sz w:val="24"/>
        </w:rPr>
        <w:t>wi</w:t>
      </w:r>
      <w:r w:rsidR="00C16E92" w:rsidRPr="00DC0190">
        <w:rPr>
          <w:sz w:val="24"/>
        </w:rPr>
        <w:t xml:space="preserve">sh </w:t>
      </w:r>
      <w:r w:rsidR="001B3D44" w:rsidRPr="00DC0190">
        <w:rPr>
          <w:sz w:val="24"/>
        </w:rPr>
        <w:t xml:space="preserve"> to allow their wards to choose this profession. </w:t>
      </w:r>
      <w:r w:rsidR="00B62C6E" w:rsidRPr="00DC0190">
        <w:rPr>
          <w:sz w:val="24"/>
        </w:rPr>
        <w:t>T</w:t>
      </w:r>
      <w:r w:rsidR="001B3D44" w:rsidRPr="00DC0190">
        <w:rPr>
          <w:sz w:val="24"/>
        </w:rPr>
        <w:t xml:space="preserve">his state of dissatisfaction among its existing </w:t>
      </w:r>
      <w:proofErr w:type="gramStart"/>
      <w:r w:rsidR="001B3D44" w:rsidRPr="00DC0190">
        <w:rPr>
          <w:sz w:val="24"/>
        </w:rPr>
        <w:t>stakeholders  raises</w:t>
      </w:r>
      <w:proofErr w:type="gramEnd"/>
      <w:r w:rsidR="001B3D44" w:rsidRPr="00DC0190">
        <w:rPr>
          <w:sz w:val="24"/>
        </w:rPr>
        <w:t xml:space="preserve"> two serious questions. One is about the quality of the </w:t>
      </w:r>
      <w:r w:rsidR="00C16E92" w:rsidRPr="00DC0190">
        <w:rPr>
          <w:sz w:val="24"/>
        </w:rPr>
        <w:t xml:space="preserve">services </w:t>
      </w:r>
      <w:r w:rsidR="001B3D44" w:rsidRPr="00DC0190">
        <w:rPr>
          <w:sz w:val="24"/>
        </w:rPr>
        <w:t>deliver</w:t>
      </w:r>
      <w:r w:rsidR="00C16E92" w:rsidRPr="00DC0190">
        <w:rPr>
          <w:sz w:val="24"/>
        </w:rPr>
        <w:t xml:space="preserve">ed by </w:t>
      </w:r>
      <w:proofErr w:type="gramStart"/>
      <w:r w:rsidR="00C16E92" w:rsidRPr="00DC0190">
        <w:rPr>
          <w:sz w:val="24"/>
        </w:rPr>
        <w:t xml:space="preserve">the </w:t>
      </w:r>
      <w:r w:rsidR="001B3D44" w:rsidRPr="00DC0190">
        <w:rPr>
          <w:sz w:val="24"/>
        </w:rPr>
        <w:t xml:space="preserve"> people</w:t>
      </w:r>
      <w:proofErr w:type="gramEnd"/>
      <w:r w:rsidR="001B3D44" w:rsidRPr="00DC0190">
        <w:rPr>
          <w:sz w:val="24"/>
        </w:rPr>
        <w:t xml:space="preserve"> </w:t>
      </w:r>
      <w:r w:rsidR="00C16E92" w:rsidRPr="00DC0190">
        <w:rPr>
          <w:sz w:val="24"/>
        </w:rPr>
        <w:t xml:space="preserve"> who </w:t>
      </w:r>
      <w:r w:rsidR="001B3D44" w:rsidRPr="00DC0190">
        <w:rPr>
          <w:sz w:val="24"/>
        </w:rPr>
        <w:t xml:space="preserve">are in the state of </w:t>
      </w:r>
      <w:r w:rsidR="00C16E92" w:rsidRPr="00DC0190">
        <w:rPr>
          <w:sz w:val="24"/>
        </w:rPr>
        <w:t xml:space="preserve">sheer </w:t>
      </w:r>
      <w:r w:rsidR="001B3D44" w:rsidRPr="00DC0190">
        <w:rPr>
          <w:sz w:val="24"/>
        </w:rPr>
        <w:t xml:space="preserve">unhappiness with their profession and second which is even more serious is about who is really going to become the next stake holder if the current state of affair continues.      </w:t>
      </w:r>
    </w:p>
    <w:p w:rsidR="001606AA" w:rsidRPr="00DC0190" w:rsidRDefault="001B3D44">
      <w:pPr>
        <w:rPr>
          <w:sz w:val="24"/>
        </w:rPr>
      </w:pPr>
      <w:r w:rsidRPr="00DC0190">
        <w:rPr>
          <w:sz w:val="24"/>
        </w:rPr>
        <w:t xml:space="preserve">Looking back at the </w:t>
      </w:r>
      <w:r w:rsidR="0072045D" w:rsidRPr="00DC0190">
        <w:rPr>
          <w:sz w:val="24"/>
        </w:rPr>
        <w:t xml:space="preserve">primary issue, this seems simple to propose that to minimize </w:t>
      </w:r>
      <w:r w:rsidR="00B62C6E" w:rsidRPr="00DC0190">
        <w:rPr>
          <w:sz w:val="24"/>
        </w:rPr>
        <w:t xml:space="preserve">country wide </w:t>
      </w:r>
      <w:r w:rsidR="0072045D" w:rsidRPr="00DC0190">
        <w:rPr>
          <w:sz w:val="24"/>
        </w:rPr>
        <w:t xml:space="preserve">hiccoughs on recruitment related matters in Ayurveda teaching cadre, a uniform stature is </w:t>
      </w:r>
      <w:r w:rsidR="00687DEC" w:rsidRPr="00DC0190">
        <w:rPr>
          <w:sz w:val="24"/>
        </w:rPr>
        <w:lastRenderedPageBreak/>
        <w:t xml:space="preserve">urgently </w:t>
      </w:r>
      <w:r w:rsidR="0072045D" w:rsidRPr="00DC0190">
        <w:rPr>
          <w:sz w:val="24"/>
        </w:rPr>
        <w:t xml:space="preserve">required to be formed. There shall be a central recruiting body for the purpose which may look after all recruitment and </w:t>
      </w:r>
      <w:proofErr w:type="gramStart"/>
      <w:r w:rsidR="0072045D" w:rsidRPr="00DC0190">
        <w:rPr>
          <w:sz w:val="24"/>
        </w:rPr>
        <w:t>promotion  issues</w:t>
      </w:r>
      <w:proofErr w:type="gramEnd"/>
      <w:r w:rsidR="0072045D" w:rsidRPr="00DC0190">
        <w:rPr>
          <w:sz w:val="24"/>
        </w:rPr>
        <w:t xml:space="preserve"> pertaining to the Ayurveda teaching cadre. The salary structure is essentially required to be made uniform in order to minimize the expatriation of existing faculties from one state to other and rather be made so attractive that it may invite more talents to come and join.</w:t>
      </w:r>
      <w:r w:rsidR="001606AA" w:rsidRPr="00DC0190">
        <w:rPr>
          <w:sz w:val="24"/>
        </w:rPr>
        <w:t xml:space="preserve"> Early career and </w:t>
      </w:r>
      <w:proofErr w:type="spellStart"/>
      <w:r w:rsidR="001606AA" w:rsidRPr="00DC0190">
        <w:rPr>
          <w:sz w:val="24"/>
        </w:rPr>
        <w:t>mid career</w:t>
      </w:r>
      <w:proofErr w:type="spellEnd"/>
      <w:r w:rsidR="001606AA" w:rsidRPr="00DC0190">
        <w:rPr>
          <w:sz w:val="24"/>
        </w:rPr>
        <w:t xml:space="preserve"> advancements schemes are required to </w:t>
      </w:r>
      <w:r w:rsidR="00687DEC" w:rsidRPr="00DC0190">
        <w:rPr>
          <w:sz w:val="24"/>
        </w:rPr>
        <w:t xml:space="preserve">be </w:t>
      </w:r>
      <w:r w:rsidR="001606AA" w:rsidRPr="00DC0190">
        <w:rPr>
          <w:sz w:val="24"/>
        </w:rPr>
        <w:t xml:space="preserve">proposed for Ayurveda teachers as well. Factually, either Ayurveda teachers should be treated at par in every matter in terms of the opportunities and benefits enjoyed by the teachers from the other streams or simply there should be a separate regulation allowing such benefits to be shared by </w:t>
      </w:r>
      <w:r w:rsidR="00907DC3" w:rsidRPr="00DC0190">
        <w:rPr>
          <w:sz w:val="24"/>
        </w:rPr>
        <w:t xml:space="preserve">all </w:t>
      </w:r>
      <w:r w:rsidR="001606AA" w:rsidRPr="00DC0190">
        <w:rPr>
          <w:sz w:val="24"/>
        </w:rPr>
        <w:t>Ayurveda teachers</w:t>
      </w:r>
      <w:r w:rsidR="00B62C6E" w:rsidRPr="00DC0190">
        <w:rPr>
          <w:sz w:val="24"/>
        </w:rPr>
        <w:t xml:space="preserve"> across the country</w:t>
      </w:r>
      <w:r w:rsidR="001606AA" w:rsidRPr="00DC0190">
        <w:rPr>
          <w:sz w:val="24"/>
        </w:rPr>
        <w:t xml:space="preserve">. </w:t>
      </w:r>
    </w:p>
    <w:p w:rsidR="008954B4" w:rsidRPr="00DC0190" w:rsidRDefault="0081499A">
      <w:pPr>
        <w:rPr>
          <w:b/>
          <w:sz w:val="24"/>
        </w:rPr>
      </w:pPr>
      <w:r w:rsidRPr="00DC0190">
        <w:rPr>
          <w:b/>
          <w:sz w:val="24"/>
        </w:rPr>
        <w:t>Conclusion</w:t>
      </w:r>
    </w:p>
    <w:p w:rsidR="00FC2569" w:rsidRPr="00DC0190" w:rsidRDefault="001606AA">
      <w:pPr>
        <w:rPr>
          <w:sz w:val="24"/>
        </w:rPr>
      </w:pPr>
      <w:r w:rsidRPr="00DC0190">
        <w:rPr>
          <w:sz w:val="24"/>
        </w:rPr>
        <w:t xml:space="preserve">If we want to get the best from our teachers, </w:t>
      </w:r>
      <w:proofErr w:type="gramStart"/>
      <w:r w:rsidR="00907DC3" w:rsidRPr="00DC0190">
        <w:rPr>
          <w:sz w:val="24"/>
        </w:rPr>
        <w:t xml:space="preserve">undoubtedly </w:t>
      </w:r>
      <w:r w:rsidRPr="00DC0190">
        <w:rPr>
          <w:sz w:val="24"/>
        </w:rPr>
        <w:t xml:space="preserve"> </w:t>
      </w:r>
      <w:r w:rsidR="000D0C37" w:rsidRPr="00DC0190">
        <w:rPr>
          <w:sz w:val="24"/>
        </w:rPr>
        <w:t>we</w:t>
      </w:r>
      <w:proofErr w:type="gramEnd"/>
      <w:r w:rsidR="000D0C37" w:rsidRPr="00DC0190">
        <w:rPr>
          <w:sz w:val="24"/>
        </w:rPr>
        <w:t xml:space="preserve"> need to give them </w:t>
      </w:r>
      <w:r w:rsidR="00577753" w:rsidRPr="00DC0190">
        <w:rPr>
          <w:sz w:val="24"/>
        </w:rPr>
        <w:t xml:space="preserve">the </w:t>
      </w:r>
      <w:r w:rsidRPr="00DC0190">
        <w:rPr>
          <w:sz w:val="24"/>
        </w:rPr>
        <w:t xml:space="preserve">best. </w:t>
      </w:r>
      <w:r w:rsidR="00687DEC" w:rsidRPr="00DC0190">
        <w:rPr>
          <w:sz w:val="24"/>
        </w:rPr>
        <w:t xml:space="preserve">There are </w:t>
      </w:r>
      <w:r w:rsidR="009126A5" w:rsidRPr="00DC0190">
        <w:rPr>
          <w:sz w:val="24"/>
        </w:rPr>
        <w:t xml:space="preserve">examples from the </w:t>
      </w:r>
      <w:r w:rsidR="00E3448E" w:rsidRPr="00DC0190">
        <w:rPr>
          <w:sz w:val="24"/>
        </w:rPr>
        <w:t xml:space="preserve">countries like Korea, Germany, US and Japan who have </w:t>
      </w:r>
      <w:r w:rsidR="009126A5" w:rsidRPr="00DC0190">
        <w:rPr>
          <w:sz w:val="24"/>
        </w:rPr>
        <w:t xml:space="preserve">done so and the prosperity of these countries in terms of knowledge is not a hidden fact. Although many argue that the driving force for quest of knowledge should not be governed </w:t>
      </w:r>
      <w:r w:rsidR="008907F8" w:rsidRPr="00DC0190">
        <w:rPr>
          <w:sz w:val="24"/>
        </w:rPr>
        <w:t>by materialistic outcomes, unfortunately living in miseries and not seeing a hope of change may n</w:t>
      </w:r>
      <w:r w:rsidR="000D0C37" w:rsidRPr="00DC0190">
        <w:rPr>
          <w:sz w:val="24"/>
        </w:rPr>
        <w:t xml:space="preserve">either </w:t>
      </w:r>
      <w:r w:rsidR="008907F8" w:rsidRPr="00DC0190">
        <w:rPr>
          <w:sz w:val="24"/>
        </w:rPr>
        <w:t>be a good proposition to prosper the quest for knowledge.</w:t>
      </w:r>
      <w:r w:rsidR="009126A5" w:rsidRPr="00DC0190">
        <w:rPr>
          <w:sz w:val="24"/>
        </w:rPr>
        <w:t xml:space="preserve"> </w:t>
      </w:r>
      <w:r w:rsidRPr="00DC0190">
        <w:rPr>
          <w:sz w:val="24"/>
        </w:rPr>
        <w:t xml:space="preserve">Ayurveda teaching fraternity has long </w:t>
      </w:r>
      <w:r w:rsidR="000D0C37" w:rsidRPr="00DC0190">
        <w:rPr>
          <w:sz w:val="24"/>
        </w:rPr>
        <w:t xml:space="preserve">remained secluded from the world of higher education. </w:t>
      </w:r>
      <w:r w:rsidRPr="00DC0190">
        <w:rPr>
          <w:sz w:val="24"/>
        </w:rPr>
        <w:t xml:space="preserve">The simplest proposition </w:t>
      </w:r>
      <w:r w:rsidR="000D0C37" w:rsidRPr="00DC0190">
        <w:rPr>
          <w:sz w:val="24"/>
        </w:rPr>
        <w:t xml:space="preserve">to bring this huge knowledge capital in real use is </w:t>
      </w:r>
      <w:r w:rsidRPr="00DC0190">
        <w:rPr>
          <w:sz w:val="24"/>
        </w:rPr>
        <w:t xml:space="preserve">to bring </w:t>
      </w:r>
      <w:r w:rsidR="00B62C6E" w:rsidRPr="00DC0190">
        <w:rPr>
          <w:sz w:val="24"/>
        </w:rPr>
        <w:t xml:space="preserve">its stakeholders   </w:t>
      </w:r>
      <w:r w:rsidRPr="00DC0190">
        <w:rPr>
          <w:sz w:val="24"/>
        </w:rPr>
        <w:t xml:space="preserve">at par </w:t>
      </w:r>
      <w:r w:rsidR="00B62C6E" w:rsidRPr="00DC0190">
        <w:rPr>
          <w:sz w:val="24"/>
        </w:rPr>
        <w:t xml:space="preserve">and </w:t>
      </w:r>
      <w:r w:rsidR="000D0C37" w:rsidRPr="00DC0190">
        <w:rPr>
          <w:sz w:val="24"/>
        </w:rPr>
        <w:t>to assure them to bloom to their fullest potential</w:t>
      </w:r>
      <w:r w:rsidRPr="00DC0190">
        <w:rPr>
          <w:sz w:val="24"/>
        </w:rPr>
        <w:t xml:space="preserve">. Helping Ayurveda teachers to do their best by treating them </w:t>
      </w:r>
      <w:proofErr w:type="gramStart"/>
      <w:r w:rsidR="00B62C6E" w:rsidRPr="00DC0190">
        <w:rPr>
          <w:sz w:val="24"/>
        </w:rPr>
        <w:t xml:space="preserve">equitably </w:t>
      </w:r>
      <w:r w:rsidRPr="00DC0190">
        <w:rPr>
          <w:sz w:val="24"/>
        </w:rPr>
        <w:t xml:space="preserve"> is</w:t>
      </w:r>
      <w:proofErr w:type="gramEnd"/>
      <w:r w:rsidRPr="00DC0190">
        <w:rPr>
          <w:sz w:val="24"/>
        </w:rPr>
        <w:t xml:space="preserve"> going to be one best proactive measure to better Ayurveda in coming years.   </w:t>
      </w:r>
    </w:p>
    <w:p w:rsidR="008954B4" w:rsidRPr="00DC0190" w:rsidRDefault="00FC2569" w:rsidP="008954B4">
      <w:pPr>
        <w:spacing w:after="0" w:line="240" w:lineRule="auto"/>
        <w:rPr>
          <w:rFonts w:eastAsia="Times New Roman" w:cstheme="minorHAnsi"/>
          <w:sz w:val="24"/>
          <w:szCs w:val="24"/>
        </w:rPr>
      </w:pPr>
      <w:r w:rsidRPr="00DC0190">
        <w:rPr>
          <w:sz w:val="24"/>
        </w:rPr>
        <w:t xml:space="preserve">This however should also be understood that the misery of Ayurveda education is not going to end merely by treating its teachers with best perks in the profession. </w:t>
      </w:r>
      <w:r w:rsidR="008954B4" w:rsidRPr="00DC0190">
        <w:rPr>
          <w:sz w:val="24"/>
        </w:rPr>
        <w:t xml:space="preserve">The quality of education is determined by many other complex factors of which infrastructure and number of faculties makes a small tangible section. Large part </w:t>
      </w:r>
      <w:proofErr w:type="gramStart"/>
      <w:r w:rsidR="008954B4" w:rsidRPr="00DC0190">
        <w:rPr>
          <w:sz w:val="24"/>
        </w:rPr>
        <w:t>of  education</w:t>
      </w:r>
      <w:proofErr w:type="gramEnd"/>
      <w:r w:rsidR="008954B4" w:rsidRPr="00DC0190">
        <w:rPr>
          <w:sz w:val="24"/>
        </w:rPr>
        <w:t xml:space="preserve"> </w:t>
      </w:r>
      <w:r w:rsidR="00B62C6E" w:rsidRPr="00DC0190">
        <w:rPr>
          <w:sz w:val="24"/>
        </w:rPr>
        <w:t xml:space="preserve">quality </w:t>
      </w:r>
      <w:r w:rsidR="008954B4" w:rsidRPr="00DC0190">
        <w:rPr>
          <w:sz w:val="24"/>
        </w:rPr>
        <w:t xml:space="preserve">is  intangible and relates to </w:t>
      </w:r>
      <w:proofErr w:type="spellStart"/>
      <w:r w:rsidR="008954B4" w:rsidRPr="00DC0190">
        <w:rPr>
          <w:sz w:val="24"/>
        </w:rPr>
        <w:t>self motivation</w:t>
      </w:r>
      <w:proofErr w:type="spellEnd"/>
      <w:r w:rsidR="008954B4" w:rsidRPr="00DC0190">
        <w:rPr>
          <w:sz w:val="24"/>
        </w:rPr>
        <w:t xml:space="preserve"> and high morale of a teacher</w:t>
      </w:r>
      <w:r w:rsidR="008954B4" w:rsidRPr="00DC0190">
        <w:rPr>
          <w:rFonts w:cstheme="minorHAnsi"/>
          <w:sz w:val="24"/>
          <w:szCs w:val="24"/>
        </w:rPr>
        <w:t xml:space="preserve">. </w:t>
      </w:r>
      <w:r w:rsidR="0081499A" w:rsidRPr="00DC0190">
        <w:rPr>
          <w:rFonts w:eastAsia="Times New Roman" w:cstheme="minorHAnsi"/>
          <w:sz w:val="24"/>
          <w:szCs w:val="24"/>
        </w:rPr>
        <w:t xml:space="preserve">One unwilling tutor is sufficient to create a huge bulk of faithless, unwilling, unenlightened, ignorant </w:t>
      </w:r>
      <w:r w:rsidR="008954B4" w:rsidRPr="00DC0190">
        <w:rPr>
          <w:rFonts w:eastAsia="Times New Roman" w:cstheme="minorHAnsi"/>
          <w:sz w:val="24"/>
          <w:szCs w:val="24"/>
        </w:rPr>
        <w:t xml:space="preserve">and </w:t>
      </w:r>
      <w:r w:rsidR="0081499A" w:rsidRPr="00DC0190">
        <w:rPr>
          <w:rFonts w:eastAsia="Times New Roman" w:cstheme="minorHAnsi"/>
          <w:sz w:val="24"/>
          <w:szCs w:val="24"/>
        </w:rPr>
        <w:t xml:space="preserve">helpless budding graduates in </w:t>
      </w:r>
      <w:r w:rsidR="008954B4" w:rsidRPr="00DC0190">
        <w:rPr>
          <w:rFonts w:eastAsia="Times New Roman" w:cstheme="minorHAnsi"/>
          <w:sz w:val="24"/>
          <w:szCs w:val="24"/>
        </w:rPr>
        <w:t>A</w:t>
      </w:r>
      <w:r w:rsidR="0081499A" w:rsidRPr="00DC0190">
        <w:rPr>
          <w:rFonts w:eastAsia="Times New Roman" w:cstheme="minorHAnsi"/>
          <w:sz w:val="24"/>
          <w:szCs w:val="24"/>
        </w:rPr>
        <w:t xml:space="preserve">yurveda which </w:t>
      </w:r>
      <w:r w:rsidR="00084CD7" w:rsidRPr="00DC0190">
        <w:rPr>
          <w:rFonts w:eastAsia="Times New Roman" w:cstheme="minorHAnsi"/>
          <w:sz w:val="24"/>
          <w:szCs w:val="24"/>
        </w:rPr>
        <w:t xml:space="preserve">would be </w:t>
      </w:r>
      <w:r w:rsidR="0081499A" w:rsidRPr="00DC0190">
        <w:rPr>
          <w:rFonts w:eastAsia="Times New Roman" w:cstheme="minorHAnsi"/>
          <w:sz w:val="24"/>
          <w:szCs w:val="24"/>
        </w:rPr>
        <w:t xml:space="preserve">the future generation of this field. </w:t>
      </w:r>
      <w:r w:rsidR="008954B4" w:rsidRPr="00DC0190">
        <w:rPr>
          <w:rFonts w:eastAsia="Times New Roman" w:cstheme="minorHAnsi"/>
          <w:sz w:val="24"/>
          <w:szCs w:val="24"/>
        </w:rPr>
        <w:t>It’s</w:t>
      </w:r>
      <w:r w:rsidR="0081499A" w:rsidRPr="00DC0190">
        <w:rPr>
          <w:rFonts w:eastAsia="Times New Roman" w:cstheme="minorHAnsi"/>
          <w:sz w:val="24"/>
          <w:szCs w:val="24"/>
        </w:rPr>
        <w:t xml:space="preserve"> a </w:t>
      </w:r>
      <w:r w:rsidR="008954B4" w:rsidRPr="00DC0190">
        <w:rPr>
          <w:rFonts w:eastAsia="Times New Roman" w:cstheme="minorHAnsi"/>
          <w:sz w:val="24"/>
          <w:szCs w:val="24"/>
        </w:rPr>
        <w:t>vicious</w:t>
      </w:r>
      <w:r w:rsidR="0081499A" w:rsidRPr="00DC0190">
        <w:rPr>
          <w:rFonts w:eastAsia="Times New Roman" w:cstheme="minorHAnsi"/>
          <w:sz w:val="24"/>
          <w:szCs w:val="24"/>
        </w:rPr>
        <w:t xml:space="preserve"> cycle, which </w:t>
      </w:r>
      <w:r w:rsidR="008954B4" w:rsidRPr="00DC0190">
        <w:rPr>
          <w:rFonts w:eastAsia="Times New Roman" w:cstheme="minorHAnsi"/>
          <w:sz w:val="24"/>
          <w:szCs w:val="24"/>
        </w:rPr>
        <w:t xml:space="preserve">is </w:t>
      </w:r>
      <w:r w:rsidR="0081499A" w:rsidRPr="00DC0190">
        <w:rPr>
          <w:rFonts w:eastAsia="Times New Roman" w:cstheme="minorHAnsi"/>
          <w:sz w:val="24"/>
          <w:szCs w:val="24"/>
        </w:rPr>
        <w:t xml:space="preserve">ultimately </w:t>
      </w:r>
      <w:r w:rsidR="008954B4" w:rsidRPr="00DC0190">
        <w:rPr>
          <w:rFonts w:eastAsia="Times New Roman" w:cstheme="minorHAnsi"/>
          <w:sz w:val="24"/>
          <w:szCs w:val="24"/>
        </w:rPr>
        <w:t xml:space="preserve">bound to </w:t>
      </w:r>
      <w:r w:rsidR="0081499A" w:rsidRPr="00DC0190">
        <w:rPr>
          <w:rFonts w:eastAsia="Times New Roman" w:cstheme="minorHAnsi"/>
          <w:sz w:val="24"/>
          <w:szCs w:val="24"/>
        </w:rPr>
        <w:t>deteriorat</w:t>
      </w:r>
      <w:r w:rsidR="008954B4" w:rsidRPr="00DC0190">
        <w:rPr>
          <w:rFonts w:eastAsia="Times New Roman" w:cstheme="minorHAnsi"/>
          <w:sz w:val="24"/>
          <w:szCs w:val="24"/>
        </w:rPr>
        <w:t xml:space="preserve">e </w:t>
      </w:r>
      <w:r w:rsidR="0081499A" w:rsidRPr="00DC0190">
        <w:rPr>
          <w:rFonts w:eastAsia="Times New Roman" w:cstheme="minorHAnsi"/>
          <w:sz w:val="24"/>
          <w:szCs w:val="24"/>
        </w:rPr>
        <w:t xml:space="preserve">the </w:t>
      </w:r>
      <w:r w:rsidR="008954B4" w:rsidRPr="00DC0190">
        <w:rPr>
          <w:rFonts w:eastAsia="Times New Roman" w:cstheme="minorHAnsi"/>
          <w:sz w:val="24"/>
          <w:szCs w:val="24"/>
        </w:rPr>
        <w:t xml:space="preserve">whole </w:t>
      </w:r>
      <w:r w:rsidR="0081499A" w:rsidRPr="00DC0190">
        <w:rPr>
          <w:rFonts w:eastAsia="Times New Roman" w:cstheme="minorHAnsi"/>
          <w:sz w:val="24"/>
          <w:szCs w:val="24"/>
        </w:rPr>
        <w:t xml:space="preserve">education system unless timely remedial steps are </w:t>
      </w:r>
      <w:r w:rsidR="00084CD7" w:rsidRPr="00DC0190">
        <w:rPr>
          <w:rFonts w:eastAsia="Times New Roman" w:cstheme="minorHAnsi"/>
          <w:sz w:val="24"/>
          <w:szCs w:val="24"/>
        </w:rPr>
        <w:t xml:space="preserve">not </w:t>
      </w:r>
      <w:r w:rsidR="0081499A" w:rsidRPr="00DC0190">
        <w:rPr>
          <w:rFonts w:eastAsia="Times New Roman" w:cstheme="minorHAnsi"/>
          <w:sz w:val="24"/>
          <w:szCs w:val="24"/>
        </w:rPr>
        <w:t>taken.</w:t>
      </w:r>
    </w:p>
    <w:p w:rsidR="008954B4" w:rsidRPr="00DC0190" w:rsidRDefault="008954B4" w:rsidP="008954B4">
      <w:pPr>
        <w:spacing w:after="0" w:line="240" w:lineRule="auto"/>
        <w:rPr>
          <w:rFonts w:eastAsia="Times New Roman" w:cstheme="minorHAnsi"/>
          <w:sz w:val="24"/>
          <w:szCs w:val="24"/>
        </w:rPr>
      </w:pPr>
    </w:p>
    <w:p w:rsidR="008954B4" w:rsidRPr="00DC0190" w:rsidRDefault="008954B4" w:rsidP="008954B4">
      <w:pPr>
        <w:spacing w:after="0" w:line="240" w:lineRule="auto"/>
        <w:rPr>
          <w:rFonts w:eastAsia="Times New Roman" w:cstheme="minorHAnsi"/>
          <w:sz w:val="24"/>
          <w:szCs w:val="24"/>
        </w:rPr>
      </w:pPr>
      <w:r w:rsidRPr="00DC0190">
        <w:rPr>
          <w:rFonts w:eastAsia="Times New Roman" w:cstheme="minorHAnsi"/>
          <w:sz w:val="24"/>
          <w:szCs w:val="24"/>
        </w:rPr>
        <w:t xml:space="preserve">A real time feedback system is often suggested as an effective remedy to design the counter measures for poor delivery. For a physician, the patient can be the best judge and for a teacher it is the student. A blind feedback system to evaluate the teacher’s performance can be a good way to enhance the performance if it is linked with appraisals. This can be </w:t>
      </w:r>
      <w:r w:rsidR="00084CD7" w:rsidRPr="00DC0190">
        <w:rPr>
          <w:rFonts w:eastAsia="Times New Roman" w:cstheme="minorHAnsi"/>
          <w:sz w:val="24"/>
          <w:szCs w:val="24"/>
        </w:rPr>
        <w:t xml:space="preserve">done </w:t>
      </w:r>
      <w:r w:rsidRPr="00DC0190">
        <w:rPr>
          <w:rFonts w:eastAsia="Times New Roman" w:cstheme="minorHAnsi"/>
          <w:sz w:val="24"/>
          <w:szCs w:val="24"/>
        </w:rPr>
        <w:t xml:space="preserve">on individual basis at colleges or collectively for a subject, state or whole country.  Rewarding the better performers can be more motivating comparing to punishing the defaulters. </w:t>
      </w:r>
    </w:p>
    <w:p w:rsidR="008954B4" w:rsidRPr="00DC0190" w:rsidRDefault="008954B4" w:rsidP="008954B4">
      <w:pPr>
        <w:spacing w:after="0" w:line="240" w:lineRule="auto"/>
        <w:rPr>
          <w:rFonts w:eastAsia="Times New Roman" w:cstheme="minorHAnsi"/>
          <w:sz w:val="24"/>
          <w:szCs w:val="24"/>
        </w:rPr>
      </w:pPr>
    </w:p>
    <w:p w:rsidR="008954B4" w:rsidRPr="00DC0190" w:rsidRDefault="008954B4" w:rsidP="008954B4">
      <w:pPr>
        <w:spacing w:after="0" w:line="240" w:lineRule="auto"/>
        <w:rPr>
          <w:rFonts w:eastAsia="Times New Roman" w:cstheme="minorHAnsi"/>
          <w:sz w:val="24"/>
          <w:szCs w:val="24"/>
        </w:rPr>
      </w:pPr>
      <w:r w:rsidRPr="00DC0190">
        <w:rPr>
          <w:rFonts w:eastAsia="Times New Roman" w:cstheme="minorHAnsi"/>
          <w:sz w:val="24"/>
          <w:szCs w:val="24"/>
        </w:rPr>
        <w:t xml:space="preserve">             </w:t>
      </w:r>
    </w:p>
    <w:p w:rsidR="00D338B7" w:rsidRPr="00DC0190" w:rsidRDefault="00D338B7">
      <w:pPr>
        <w:rPr>
          <w:sz w:val="24"/>
        </w:rPr>
      </w:pPr>
    </w:p>
    <w:p w:rsidR="00D338B7" w:rsidRPr="00DC0190" w:rsidRDefault="00D338B7" w:rsidP="00D338B7">
      <w:pPr>
        <w:rPr>
          <w:b/>
          <w:sz w:val="24"/>
        </w:rPr>
      </w:pPr>
      <w:r w:rsidRPr="00DC0190">
        <w:rPr>
          <w:b/>
          <w:sz w:val="24"/>
        </w:rPr>
        <w:lastRenderedPageBreak/>
        <w:t xml:space="preserve">References </w:t>
      </w:r>
    </w:p>
    <w:p w:rsidR="00D338B7" w:rsidRPr="00DC0190" w:rsidRDefault="00D338B7" w:rsidP="00D338B7">
      <w:pPr>
        <w:pStyle w:val="ListParagraph"/>
        <w:numPr>
          <w:ilvl w:val="0"/>
          <w:numId w:val="7"/>
        </w:numPr>
        <w:rPr>
          <w:rFonts w:asciiTheme="minorHAnsi" w:hAnsiTheme="minorHAnsi" w:cstheme="minorHAnsi"/>
          <w:sz w:val="24"/>
          <w:szCs w:val="24"/>
        </w:rPr>
      </w:pPr>
      <w:r w:rsidRPr="00DC0190">
        <w:rPr>
          <w:rFonts w:asciiTheme="minorHAnsi" w:hAnsiTheme="minorHAnsi" w:cstheme="minorHAnsi"/>
          <w:sz w:val="24"/>
          <w:szCs w:val="24"/>
        </w:rPr>
        <w:t xml:space="preserve">Lack of staff and infra structure in Ayurveda Hospitals and colleges in New Delhi : CAG, available at </w:t>
      </w:r>
      <w:hyperlink r:id="rId7" w:history="1">
        <w:r w:rsidRPr="00DC0190">
          <w:rPr>
            <w:rStyle w:val="Hyperlink"/>
            <w:rFonts w:asciiTheme="minorHAnsi" w:hAnsiTheme="minorHAnsi" w:cstheme="minorHAnsi"/>
            <w:color w:val="auto"/>
            <w:sz w:val="24"/>
            <w:szCs w:val="24"/>
            <w:u w:val="none"/>
          </w:rPr>
          <w:t>http://www.uniindia.com/lack-of-staff-and-infrastructure-in-ayurveda-hospitals-and-colleges-in-delhi--cag/india/news/1188289.html (Last</w:t>
        </w:r>
      </w:hyperlink>
      <w:r w:rsidRPr="00DC0190">
        <w:rPr>
          <w:rFonts w:asciiTheme="minorHAnsi" w:hAnsiTheme="minorHAnsi" w:cstheme="minorHAnsi"/>
          <w:sz w:val="24"/>
          <w:szCs w:val="24"/>
        </w:rPr>
        <w:t xml:space="preserve"> accessed on 13.11.2018) </w:t>
      </w:r>
    </w:p>
    <w:p w:rsidR="00D338B7" w:rsidRPr="00DC0190" w:rsidRDefault="00D338B7"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eastAsia="Times New Roman" w:hAnsiTheme="minorHAnsi" w:cstheme="minorHAnsi"/>
          <w:bCs/>
          <w:kern w:val="36"/>
          <w:sz w:val="24"/>
          <w:szCs w:val="24"/>
        </w:rPr>
        <w:t xml:space="preserve">Freeze on all new </w:t>
      </w:r>
      <w:proofErr w:type="spellStart"/>
      <w:r w:rsidRPr="00DC0190">
        <w:rPr>
          <w:rFonts w:asciiTheme="minorHAnsi" w:eastAsia="Times New Roman" w:hAnsiTheme="minorHAnsi" w:cstheme="minorHAnsi"/>
          <w:bCs/>
          <w:kern w:val="36"/>
          <w:sz w:val="24"/>
          <w:szCs w:val="24"/>
        </w:rPr>
        <w:t>Ayush</w:t>
      </w:r>
      <w:proofErr w:type="spellEnd"/>
      <w:r w:rsidRPr="00DC0190">
        <w:rPr>
          <w:rFonts w:asciiTheme="minorHAnsi" w:eastAsia="Times New Roman" w:hAnsiTheme="minorHAnsi" w:cstheme="minorHAnsi"/>
          <w:bCs/>
          <w:kern w:val="36"/>
          <w:sz w:val="24"/>
          <w:szCs w:val="24"/>
        </w:rPr>
        <w:t xml:space="preserve"> </w:t>
      </w:r>
      <w:proofErr w:type="spellStart"/>
      <w:r w:rsidRPr="00DC0190">
        <w:rPr>
          <w:rFonts w:asciiTheme="minorHAnsi" w:eastAsia="Times New Roman" w:hAnsiTheme="minorHAnsi" w:cstheme="minorHAnsi"/>
          <w:bCs/>
          <w:kern w:val="36"/>
          <w:sz w:val="24"/>
          <w:szCs w:val="24"/>
        </w:rPr>
        <w:t>instts</w:t>
      </w:r>
      <w:proofErr w:type="spellEnd"/>
      <w:r w:rsidRPr="00DC0190">
        <w:rPr>
          <w:rFonts w:asciiTheme="minorHAnsi" w:eastAsia="Times New Roman" w:hAnsiTheme="minorHAnsi" w:cstheme="minorHAnsi"/>
          <w:bCs/>
          <w:kern w:val="36"/>
          <w:sz w:val="24"/>
          <w:szCs w:val="24"/>
        </w:rPr>
        <w:t xml:space="preserve"> for a period of two </w:t>
      </w:r>
      <w:proofErr w:type="spellStart"/>
      <w:r w:rsidRPr="00DC0190">
        <w:rPr>
          <w:rFonts w:asciiTheme="minorHAnsi" w:eastAsia="Times New Roman" w:hAnsiTheme="minorHAnsi" w:cstheme="minorHAnsi"/>
          <w:bCs/>
          <w:kern w:val="36"/>
          <w:sz w:val="24"/>
          <w:szCs w:val="24"/>
        </w:rPr>
        <w:t>yrs</w:t>
      </w:r>
      <w:proofErr w:type="spellEnd"/>
      <w:r w:rsidRPr="00DC0190">
        <w:rPr>
          <w:rFonts w:asciiTheme="minorHAnsi" w:eastAsia="Times New Roman" w:hAnsiTheme="minorHAnsi" w:cstheme="minorHAnsi"/>
          <w:bCs/>
          <w:kern w:val="36"/>
          <w:sz w:val="24"/>
          <w:szCs w:val="24"/>
        </w:rPr>
        <w:t>, available at</w:t>
      </w:r>
      <w:r w:rsidRPr="00DC0190">
        <w:rPr>
          <w:rFonts w:asciiTheme="minorHAnsi" w:eastAsia="Times New Roman" w:hAnsiTheme="minorHAnsi" w:cstheme="minorHAnsi"/>
          <w:b/>
          <w:bCs/>
          <w:kern w:val="36"/>
          <w:sz w:val="24"/>
          <w:szCs w:val="24"/>
        </w:rPr>
        <w:t xml:space="preserve"> </w:t>
      </w:r>
      <w:hyperlink r:id="rId8" w:history="1">
        <w:r w:rsidRPr="00DC0190">
          <w:rPr>
            <w:rStyle w:val="Hyperlink"/>
            <w:rFonts w:asciiTheme="minorHAnsi" w:eastAsia="Times New Roman" w:hAnsiTheme="minorHAnsi" w:cstheme="minorHAnsi"/>
            <w:b/>
            <w:bCs/>
            <w:color w:val="auto"/>
            <w:kern w:val="36"/>
            <w:sz w:val="24"/>
            <w:szCs w:val="24"/>
            <w:u w:val="none"/>
          </w:rPr>
          <w:t>h</w:t>
        </w:r>
        <w:r w:rsidRPr="00DC0190">
          <w:rPr>
            <w:rStyle w:val="Hyperlink"/>
            <w:rFonts w:asciiTheme="minorHAnsi" w:hAnsiTheme="minorHAnsi" w:cstheme="minorHAnsi"/>
            <w:color w:val="auto"/>
            <w:sz w:val="24"/>
            <w:szCs w:val="24"/>
            <w:u w:val="none"/>
          </w:rPr>
          <w:t>ttps://punemirror.indiatimes.com/pune/civic/freeze-on-all-new-ayush-instts-for-a-period-of-two-yrs/articleshow/65745628.cms</w:t>
        </w:r>
      </w:hyperlink>
      <w:r w:rsidRPr="00DC0190">
        <w:rPr>
          <w:rFonts w:asciiTheme="minorHAnsi" w:hAnsiTheme="minorHAnsi" w:cstheme="minorHAnsi"/>
          <w:sz w:val="24"/>
          <w:szCs w:val="24"/>
        </w:rPr>
        <w:t>( Last accessed on 13.11.2018)</w:t>
      </w:r>
    </w:p>
    <w:p w:rsidR="00D338B7" w:rsidRPr="00DC0190" w:rsidRDefault="00D338B7" w:rsidP="00D338B7">
      <w:pPr>
        <w:pStyle w:val="ListParagraph"/>
        <w:numPr>
          <w:ilvl w:val="0"/>
          <w:numId w:val="7"/>
        </w:numPr>
        <w:autoSpaceDE w:val="0"/>
        <w:autoSpaceDN w:val="0"/>
        <w:adjustRightInd w:val="0"/>
        <w:spacing w:after="0" w:line="240" w:lineRule="auto"/>
        <w:rPr>
          <w:rFonts w:asciiTheme="minorHAnsi" w:hAnsiTheme="minorHAnsi" w:cstheme="minorHAnsi"/>
          <w:sz w:val="24"/>
          <w:szCs w:val="24"/>
        </w:rPr>
      </w:pPr>
      <w:r w:rsidRPr="00DC0190">
        <w:rPr>
          <w:rFonts w:asciiTheme="minorHAnsi" w:hAnsiTheme="minorHAnsi" w:cstheme="minorHAnsi"/>
          <w:bCs/>
          <w:sz w:val="24"/>
          <w:szCs w:val="24"/>
        </w:rPr>
        <w:t xml:space="preserve">Patwardhan K, </w:t>
      </w:r>
      <w:proofErr w:type="spellStart"/>
      <w:r w:rsidRPr="00DC0190">
        <w:rPr>
          <w:rFonts w:asciiTheme="minorHAnsi" w:hAnsiTheme="minorHAnsi" w:cstheme="minorHAnsi"/>
          <w:bCs/>
          <w:sz w:val="24"/>
          <w:szCs w:val="24"/>
        </w:rPr>
        <w:t>Gehlot</w:t>
      </w:r>
      <w:proofErr w:type="spellEnd"/>
      <w:r w:rsidRPr="00DC0190">
        <w:rPr>
          <w:rFonts w:asciiTheme="minorHAnsi" w:hAnsiTheme="minorHAnsi" w:cstheme="minorHAnsi"/>
          <w:bCs/>
          <w:sz w:val="24"/>
          <w:szCs w:val="24"/>
        </w:rPr>
        <w:t xml:space="preserve"> S, Singh G, Rathore </w:t>
      </w:r>
      <w:proofErr w:type="gramStart"/>
      <w:r w:rsidRPr="00DC0190">
        <w:rPr>
          <w:rFonts w:asciiTheme="minorHAnsi" w:hAnsiTheme="minorHAnsi" w:cstheme="minorHAnsi"/>
          <w:bCs/>
          <w:sz w:val="24"/>
          <w:szCs w:val="24"/>
        </w:rPr>
        <w:t>HCS,  The</w:t>
      </w:r>
      <w:proofErr w:type="gramEnd"/>
      <w:r w:rsidRPr="00DC0190">
        <w:rPr>
          <w:rFonts w:asciiTheme="minorHAnsi" w:hAnsiTheme="minorHAnsi" w:cstheme="minorHAnsi"/>
          <w:bCs/>
          <w:sz w:val="24"/>
          <w:szCs w:val="24"/>
        </w:rPr>
        <w:t xml:space="preserve"> Ayurveda Education in India: How Well Are the Graduates Exposed to Basic Clinical Skills?</w:t>
      </w:r>
      <w:r w:rsidRPr="00DC0190">
        <w:rPr>
          <w:rFonts w:asciiTheme="minorHAnsi" w:hAnsiTheme="minorHAnsi" w:cstheme="minorHAnsi"/>
          <w:sz w:val="24"/>
          <w:szCs w:val="24"/>
        </w:rPr>
        <w:t xml:space="preserve"> Evidence-Based Complementary and Alternative Medicine, Volume 2011, Article ID 197391, 6 pages doi:10.1093/</w:t>
      </w:r>
      <w:proofErr w:type="spellStart"/>
      <w:r w:rsidRPr="00DC0190">
        <w:rPr>
          <w:rFonts w:asciiTheme="minorHAnsi" w:hAnsiTheme="minorHAnsi" w:cstheme="minorHAnsi"/>
          <w:sz w:val="24"/>
          <w:szCs w:val="24"/>
        </w:rPr>
        <w:t>ecam</w:t>
      </w:r>
      <w:proofErr w:type="spellEnd"/>
      <w:r w:rsidRPr="00DC0190">
        <w:rPr>
          <w:rFonts w:asciiTheme="minorHAnsi" w:hAnsiTheme="minorHAnsi" w:cstheme="minorHAnsi"/>
          <w:sz w:val="24"/>
          <w:szCs w:val="24"/>
        </w:rPr>
        <w:t>/nep113</w:t>
      </w:r>
    </w:p>
    <w:p w:rsidR="00E64886" w:rsidRPr="00DC0190" w:rsidRDefault="00E64886" w:rsidP="00E64886">
      <w:pPr>
        <w:pStyle w:val="ListParagraph"/>
        <w:numPr>
          <w:ilvl w:val="0"/>
          <w:numId w:val="7"/>
        </w:numPr>
        <w:autoSpaceDE w:val="0"/>
        <w:autoSpaceDN w:val="0"/>
        <w:adjustRightInd w:val="0"/>
        <w:spacing w:after="0" w:line="240" w:lineRule="auto"/>
        <w:rPr>
          <w:rFonts w:asciiTheme="minorHAnsi" w:hAnsiTheme="minorHAnsi" w:cstheme="minorHAnsi"/>
          <w:bCs/>
          <w:sz w:val="24"/>
          <w:szCs w:val="24"/>
        </w:rPr>
      </w:pPr>
      <w:r w:rsidRPr="00DC0190">
        <w:rPr>
          <w:rFonts w:asciiTheme="minorHAnsi" w:hAnsiTheme="minorHAnsi" w:cstheme="minorHAnsi"/>
          <w:sz w:val="24"/>
          <w:szCs w:val="24"/>
          <w:shd w:val="clear" w:color="auto" w:fill="FFFFFF"/>
        </w:rPr>
        <w:t>Narayan JP, Teaching reforms required for Ayurveda. </w:t>
      </w:r>
      <w:r w:rsidRPr="00DC0190">
        <w:rPr>
          <w:rFonts w:asciiTheme="minorHAnsi" w:hAnsiTheme="minorHAnsi" w:cstheme="minorHAnsi"/>
          <w:i/>
          <w:iCs/>
          <w:sz w:val="24"/>
          <w:szCs w:val="24"/>
          <w:shd w:val="clear" w:color="auto" w:fill="FFFFFF"/>
        </w:rPr>
        <w:t xml:space="preserve">J Ayurveda </w:t>
      </w:r>
      <w:proofErr w:type="spellStart"/>
      <w:r w:rsidRPr="00DC0190">
        <w:rPr>
          <w:rFonts w:asciiTheme="minorHAnsi" w:hAnsiTheme="minorHAnsi" w:cstheme="minorHAnsi"/>
          <w:i/>
          <w:iCs/>
          <w:sz w:val="24"/>
          <w:szCs w:val="24"/>
          <w:shd w:val="clear" w:color="auto" w:fill="FFFFFF"/>
        </w:rPr>
        <w:t>Integr</w:t>
      </w:r>
      <w:proofErr w:type="spellEnd"/>
      <w:r w:rsidRPr="00DC0190">
        <w:rPr>
          <w:rFonts w:asciiTheme="minorHAnsi" w:hAnsiTheme="minorHAnsi" w:cstheme="minorHAnsi"/>
          <w:i/>
          <w:iCs/>
          <w:sz w:val="24"/>
          <w:szCs w:val="24"/>
          <w:shd w:val="clear" w:color="auto" w:fill="FFFFFF"/>
        </w:rPr>
        <w:t xml:space="preserve"> Med</w:t>
      </w:r>
      <w:r w:rsidRPr="00DC0190">
        <w:rPr>
          <w:rFonts w:asciiTheme="minorHAnsi" w:hAnsiTheme="minorHAnsi" w:cstheme="minorHAnsi"/>
          <w:sz w:val="24"/>
          <w:szCs w:val="24"/>
          <w:shd w:val="clear" w:color="auto" w:fill="FFFFFF"/>
        </w:rPr>
        <w:t>. 2010;1(2):150-7.</w:t>
      </w:r>
    </w:p>
    <w:p w:rsidR="00D338B7" w:rsidRPr="00DC0190" w:rsidRDefault="004F7145"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Vyas MK, </w:t>
      </w:r>
      <w:r w:rsidRPr="00DC0190">
        <w:rPr>
          <w:rFonts w:asciiTheme="minorHAnsi" w:hAnsiTheme="minorHAnsi" w:cstheme="minorHAnsi"/>
          <w:sz w:val="24"/>
          <w:szCs w:val="24"/>
          <w:shd w:val="clear" w:color="auto" w:fill="FFFFFF"/>
        </w:rPr>
        <w:t>Reforms in Ayurveda education; the challenges ahead. </w:t>
      </w:r>
      <w:proofErr w:type="spellStart"/>
      <w:r w:rsidRPr="00DC0190">
        <w:rPr>
          <w:rFonts w:asciiTheme="minorHAnsi" w:hAnsiTheme="minorHAnsi" w:cstheme="minorHAnsi"/>
          <w:i/>
          <w:iCs/>
          <w:sz w:val="24"/>
          <w:szCs w:val="24"/>
          <w:shd w:val="clear" w:color="auto" w:fill="FFFFFF"/>
        </w:rPr>
        <w:t>Ayu</w:t>
      </w:r>
      <w:proofErr w:type="spellEnd"/>
      <w:r w:rsidRPr="00DC0190">
        <w:rPr>
          <w:rFonts w:asciiTheme="minorHAnsi" w:hAnsiTheme="minorHAnsi" w:cstheme="minorHAnsi"/>
          <w:sz w:val="24"/>
          <w:szCs w:val="24"/>
          <w:shd w:val="clear" w:color="auto" w:fill="FFFFFF"/>
        </w:rPr>
        <w:t>. 2015;36(3):231-2.</w:t>
      </w:r>
    </w:p>
    <w:p w:rsidR="004F7145" w:rsidRPr="00DC0190" w:rsidRDefault="004F7145"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Singh RH, </w:t>
      </w:r>
      <w:r w:rsidRPr="00DC0190">
        <w:rPr>
          <w:rFonts w:asciiTheme="minorHAnsi" w:hAnsiTheme="minorHAnsi" w:cstheme="minorHAnsi"/>
          <w:sz w:val="24"/>
          <w:szCs w:val="24"/>
          <w:shd w:val="clear" w:color="auto" w:fill="FFFFFF"/>
        </w:rPr>
        <w:t>Exploring issues in contemporary Ayurvedic education. </w:t>
      </w:r>
      <w:proofErr w:type="spellStart"/>
      <w:r w:rsidRPr="00DC0190">
        <w:rPr>
          <w:rFonts w:asciiTheme="minorHAnsi" w:hAnsiTheme="minorHAnsi" w:cstheme="minorHAnsi"/>
          <w:i/>
          <w:iCs/>
          <w:sz w:val="24"/>
          <w:szCs w:val="24"/>
          <w:shd w:val="clear" w:color="auto" w:fill="FFFFFF"/>
        </w:rPr>
        <w:t>Ayu</w:t>
      </w:r>
      <w:proofErr w:type="spellEnd"/>
      <w:r w:rsidRPr="00DC0190">
        <w:rPr>
          <w:rFonts w:asciiTheme="minorHAnsi" w:hAnsiTheme="minorHAnsi" w:cstheme="minorHAnsi"/>
          <w:sz w:val="24"/>
          <w:szCs w:val="24"/>
          <w:shd w:val="clear" w:color="auto" w:fill="FFFFFF"/>
        </w:rPr>
        <w:t>. 2015;36(4):361-363.</w:t>
      </w:r>
    </w:p>
    <w:p w:rsidR="004F7145" w:rsidRPr="00DC0190" w:rsidRDefault="00224046"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AYUSH in India 2017, Available at </w:t>
      </w:r>
      <w:hyperlink r:id="rId9" w:history="1">
        <w:r w:rsidRPr="00DC0190">
          <w:rPr>
            <w:rStyle w:val="Hyperlink"/>
            <w:rFonts w:asciiTheme="minorHAnsi" w:hAnsiTheme="minorHAnsi" w:cstheme="minorHAnsi"/>
            <w:color w:val="auto"/>
            <w:sz w:val="24"/>
            <w:szCs w:val="24"/>
            <w:u w:val="none"/>
          </w:rPr>
          <w:t>http://ayush.gov.in/genericcontent/ayush-india-2017</w:t>
        </w:r>
      </w:hyperlink>
      <w:r w:rsidRPr="00DC0190">
        <w:rPr>
          <w:rFonts w:asciiTheme="minorHAnsi" w:hAnsiTheme="minorHAnsi" w:cstheme="minorHAnsi"/>
          <w:sz w:val="24"/>
          <w:szCs w:val="24"/>
        </w:rPr>
        <w:t>( Last accessed on 13.11.2018)</w:t>
      </w:r>
    </w:p>
    <w:p w:rsidR="00224046" w:rsidRPr="00DC0190" w:rsidRDefault="00224046"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shd w:val="clear" w:color="auto" w:fill="E2E0BB"/>
        </w:rPr>
        <w:t xml:space="preserve">Indian Medicine Central Council (Minimum Standard Requirements of </w:t>
      </w:r>
      <w:proofErr w:type="spellStart"/>
      <w:r w:rsidRPr="00DC0190">
        <w:rPr>
          <w:rFonts w:asciiTheme="minorHAnsi" w:hAnsiTheme="minorHAnsi" w:cstheme="minorHAnsi"/>
          <w:sz w:val="24"/>
          <w:szCs w:val="24"/>
          <w:shd w:val="clear" w:color="auto" w:fill="E2E0BB"/>
        </w:rPr>
        <w:t>Ayurved</w:t>
      </w:r>
      <w:proofErr w:type="spellEnd"/>
      <w:r w:rsidRPr="00DC0190">
        <w:rPr>
          <w:rFonts w:asciiTheme="minorHAnsi" w:hAnsiTheme="minorHAnsi" w:cstheme="minorHAnsi"/>
          <w:sz w:val="24"/>
          <w:szCs w:val="24"/>
          <w:shd w:val="clear" w:color="auto" w:fill="E2E0BB"/>
        </w:rPr>
        <w:t xml:space="preserve"> Colleges and attached Hospitals) Regulations, 2016, available at </w:t>
      </w:r>
      <w:hyperlink r:id="rId10" w:history="1">
        <w:r w:rsidRPr="00DC0190">
          <w:rPr>
            <w:rStyle w:val="Hyperlink"/>
            <w:rFonts w:asciiTheme="minorHAnsi" w:hAnsiTheme="minorHAnsi" w:cstheme="minorHAnsi"/>
            <w:color w:val="auto"/>
            <w:sz w:val="24"/>
            <w:szCs w:val="24"/>
            <w:u w:val="none"/>
            <w:shd w:val="clear" w:color="auto" w:fill="E2E0BB"/>
          </w:rPr>
          <w:t>https://ccimindia.org/rul-reg-msr-2016-9-7</w:t>
        </w:r>
      </w:hyperlink>
      <w:r w:rsidRPr="00DC0190">
        <w:rPr>
          <w:rFonts w:asciiTheme="minorHAnsi" w:hAnsiTheme="minorHAnsi" w:cstheme="minorHAnsi"/>
          <w:sz w:val="24"/>
          <w:szCs w:val="24"/>
          <w:shd w:val="clear" w:color="auto" w:fill="E2E0BB"/>
        </w:rPr>
        <w:t xml:space="preserve"> ( Last accessed on 13.11.2018)</w:t>
      </w:r>
    </w:p>
    <w:p w:rsidR="00224046" w:rsidRPr="00DC0190" w:rsidRDefault="00224046"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shd w:val="clear" w:color="auto" w:fill="E2E0BB"/>
        </w:rPr>
        <w:t xml:space="preserve">Indian Medicine Central Council (Minimum Standard Requirements of Siddha Colleges and attached Hospitals) Regulations, 2013 Notification,  available at </w:t>
      </w:r>
      <w:hyperlink r:id="rId11" w:history="1">
        <w:r w:rsidRPr="00DC0190">
          <w:rPr>
            <w:rStyle w:val="Hyperlink"/>
            <w:rFonts w:asciiTheme="minorHAnsi" w:hAnsiTheme="minorHAnsi" w:cstheme="minorHAnsi"/>
            <w:color w:val="auto"/>
            <w:sz w:val="24"/>
            <w:szCs w:val="24"/>
            <w:u w:val="none"/>
          </w:rPr>
          <w:t>https://ccimindia.org/rul-reg-msr-2013-4.php</w:t>
        </w:r>
      </w:hyperlink>
      <w:r w:rsidRPr="00DC0190">
        <w:rPr>
          <w:rFonts w:asciiTheme="minorHAnsi" w:hAnsiTheme="minorHAnsi" w:cstheme="minorHAnsi"/>
          <w:sz w:val="24"/>
          <w:szCs w:val="24"/>
        </w:rPr>
        <w:t xml:space="preserve"> ( Last accessed on 13.11.2018)</w:t>
      </w:r>
    </w:p>
    <w:p w:rsidR="00224046" w:rsidRPr="00DC0190" w:rsidRDefault="00224046" w:rsidP="00224046">
      <w:pPr>
        <w:pStyle w:val="Heading1"/>
        <w:numPr>
          <w:ilvl w:val="0"/>
          <w:numId w:val="7"/>
        </w:numPr>
        <w:shd w:val="clear" w:color="auto" w:fill="E2E2E2"/>
        <w:spacing w:before="0" w:beforeAutospacing="0" w:after="0" w:afterAutospacing="0"/>
        <w:rPr>
          <w:rFonts w:asciiTheme="minorHAnsi" w:hAnsiTheme="minorHAnsi" w:cstheme="minorHAnsi"/>
          <w:b w:val="0"/>
          <w:bCs w:val="0"/>
          <w:sz w:val="24"/>
          <w:szCs w:val="24"/>
        </w:rPr>
      </w:pPr>
      <w:r w:rsidRPr="00DC0190">
        <w:rPr>
          <w:rFonts w:asciiTheme="minorHAnsi" w:hAnsiTheme="minorHAnsi" w:cstheme="minorHAnsi"/>
          <w:b w:val="0"/>
          <w:bCs w:val="0"/>
          <w:sz w:val="24"/>
          <w:szCs w:val="24"/>
        </w:rPr>
        <w:t xml:space="preserve">List of Not Permitted 13-C ASU colleges 2018-19, available at </w:t>
      </w:r>
      <w:hyperlink r:id="rId12" w:history="1">
        <w:r w:rsidRPr="00DC0190">
          <w:rPr>
            <w:rStyle w:val="Hyperlink"/>
            <w:rFonts w:asciiTheme="minorHAnsi" w:hAnsiTheme="minorHAnsi" w:cstheme="minorHAnsi"/>
            <w:b w:val="0"/>
            <w:bCs w:val="0"/>
            <w:color w:val="auto"/>
            <w:sz w:val="24"/>
            <w:szCs w:val="24"/>
            <w:u w:val="none"/>
          </w:rPr>
          <w:t>http://ayush.gov.in/event/list-not-permitted-13-c-asu-colleges-2018-19</w:t>
        </w:r>
      </w:hyperlink>
      <w:r w:rsidRPr="00DC0190">
        <w:rPr>
          <w:rFonts w:asciiTheme="minorHAnsi" w:hAnsiTheme="minorHAnsi" w:cstheme="minorHAnsi"/>
          <w:b w:val="0"/>
          <w:bCs w:val="0"/>
          <w:sz w:val="24"/>
          <w:szCs w:val="24"/>
        </w:rPr>
        <w:t>( last accessed on 13.11.2018)</w:t>
      </w:r>
    </w:p>
    <w:p w:rsidR="00224046" w:rsidRPr="00DC0190" w:rsidRDefault="00FF2CF1" w:rsidP="00D338B7">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All India Institute of Ayurveda – Ministry of AYUSH , Available at </w:t>
      </w:r>
      <w:hyperlink r:id="rId13" w:history="1">
        <w:r w:rsidRPr="00DC0190">
          <w:rPr>
            <w:rStyle w:val="Hyperlink"/>
            <w:rFonts w:asciiTheme="minorHAnsi" w:hAnsiTheme="minorHAnsi" w:cstheme="minorHAnsi"/>
            <w:color w:val="auto"/>
            <w:sz w:val="24"/>
            <w:szCs w:val="24"/>
            <w:u w:val="none"/>
          </w:rPr>
          <w:t>http://ayush.gov.in/sites/default/files/Final%20Adv%20with%20terms%20and%20conditions%20PDF.pdf</w:t>
        </w:r>
      </w:hyperlink>
      <w:r w:rsidRPr="00DC0190">
        <w:rPr>
          <w:rFonts w:asciiTheme="minorHAnsi" w:hAnsiTheme="minorHAnsi" w:cstheme="minorHAnsi"/>
          <w:sz w:val="24"/>
          <w:szCs w:val="24"/>
        </w:rPr>
        <w:t xml:space="preserve"> ( Last accessed on 13.11.2018) </w:t>
      </w:r>
    </w:p>
    <w:p w:rsidR="00FF2CF1" w:rsidRPr="00DC0190" w:rsidRDefault="00FF2CF1" w:rsidP="00FF2CF1">
      <w:pPr>
        <w:pStyle w:val="ListParagraph"/>
        <w:numPr>
          <w:ilvl w:val="0"/>
          <w:numId w:val="7"/>
        </w:numPr>
        <w:shd w:val="clear" w:color="auto" w:fill="FFFFFF"/>
        <w:spacing w:after="0" w:line="331" w:lineRule="atLeast"/>
        <w:textAlignment w:val="baseline"/>
        <w:outlineLvl w:val="0"/>
        <w:rPr>
          <w:rFonts w:asciiTheme="minorHAnsi" w:hAnsiTheme="minorHAnsi" w:cstheme="minorHAnsi"/>
          <w:sz w:val="24"/>
          <w:szCs w:val="24"/>
        </w:rPr>
      </w:pPr>
      <w:r w:rsidRPr="00DC0190">
        <w:rPr>
          <w:rFonts w:asciiTheme="minorHAnsi" w:hAnsiTheme="minorHAnsi" w:cstheme="minorHAnsi"/>
          <w:sz w:val="24"/>
          <w:szCs w:val="24"/>
        </w:rPr>
        <w:t xml:space="preserve">Academic </w:t>
      </w:r>
      <w:proofErr w:type="gramStart"/>
      <w:r w:rsidRPr="00DC0190">
        <w:rPr>
          <w:rFonts w:asciiTheme="minorHAnsi" w:hAnsiTheme="minorHAnsi" w:cstheme="minorHAnsi"/>
          <w:sz w:val="24"/>
          <w:szCs w:val="24"/>
        </w:rPr>
        <w:t>Staff ,</w:t>
      </w:r>
      <w:proofErr w:type="gramEnd"/>
      <w:r w:rsidRPr="00DC0190">
        <w:rPr>
          <w:rFonts w:asciiTheme="minorHAnsi" w:hAnsiTheme="minorHAnsi" w:cstheme="minorHAnsi"/>
          <w:sz w:val="24"/>
          <w:szCs w:val="24"/>
        </w:rPr>
        <w:t xml:space="preserve"> All India Institute of Ayurveda , Available at </w:t>
      </w:r>
      <w:hyperlink r:id="rId14" w:history="1">
        <w:r w:rsidRPr="00DC0190">
          <w:rPr>
            <w:rStyle w:val="Hyperlink"/>
            <w:rFonts w:asciiTheme="minorHAnsi" w:hAnsiTheme="minorHAnsi" w:cstheme="minorHAnsi"/>
            <w:color w:val="auto"/>
            <w:sz w:val="24"/>
            <w:szCs w:val="24"/>
            <w:u w:val="none"/>
          </w:rPr>
          <w:t>http://www.aiia.co.in/department_staff.html</w:t>
        </w:r>
      </w:hyperlink>
      <w:r w:rsidRPr="00DC0190">
        <w:rPr>
          <w:rFonts w:asciiTheme="minorHAnsi" w:hAnsiTheme="minorHAnsi" w:cstheme="minorHAnsi"/>
          <w:sz w:val="24"/>
          <w:szCs w:val="24"/>
        </w:rPr>
        <w:t>( Last accessed on 13.11.2018)</w:t>
      </w:r>
    </w:p>
    <w:p w:rsidR="00FF2CF1" w:rsidRPr="00DC0190" w:rsidRDefault="00FF2CF1" w:rsidP="00BF770F">
      <w:pPr>
        <w:shd w:val="clear" w:color="auto" w:fill="FFFFFF"/>
        <w:spacing w:after="0" w:line="331" w:lineRule="atLeast"/>
        <w:ind w:left="360"/>
        <w:textAlignment w:val="baseline"/>
        <w:outlineLvl w:val="0"/>
        <w:rPr>
          <w:rFonts w:cstheme="minorHAnsi"/>
          <w:sz w:val="24"/>
          <w:szCs w:val="24"/>
        </w:rPr>
      </w:pPr>
    </w:p>
    <w:p w:rsidR="0072045D" w:rsidRPr="00DC0190" w:rsidRDefault="0072045D">
      <w:pPr>
        <w:rPr>
          <w:rFonts w:cstheme="minorHAnsi"/>
          <w:sz w:val="24"/>
          <w:szCs w:val="24"/>
        </w:rPr>
      </w:pPr>
    </w:p>
    <w:sectPr w:rsidR="0072045D" w:rsidRPr="00DC0190" w:rsidSect="004E2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97531"/>
    <w:multiLevelType w:val="multilevel"/>
    <w:tmpl w:val="4EEC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2329F"/>
    <w:multiLevelType w:val="hybridMultilevel"/>
    <w:tmpl w:val="1278C366"/>
    <w:lvl w:ilvl="0" w:tplc="3B7C945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AB6866AC">
      <w:start w:val="1"/>
      <w:numFmt w:val="lowerRoman"/>
      <w:lvlText w:val="%3."/>
      <w:lvlJc w:val="right"/>
      <w:pPr>
        <w:ind w:left="2160" w:hanging="180"/>
      </w:pPr>
      <w:rPr>
        <w:rFonts w:ascii="Times New Roman" w:eastAsiaTheme="minorHAnsi" w:hAnsi="Times New Roman" w:cs="Times New Roman"/>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C6B13E7"/>
    <w:multiLevelType w:val="multilevel"/>
    <w:tmpl w:val="8568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B224C"/>
    <w:multiLevelType w:val="multilevel"/>
    <w:tmpl w:val="D89C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D7C70"/>
    <w:multiLevelType w:val="hybridMultilevel"/>
    <w:tmpl w:val="4C082EF0"/>
    <w:lvl w:ilvl="0" w:tplc="150844E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23E6288"/>
    <w:multiLevelType w:val="hybridMultilevel"/>
    <w:tmpl w:val="F52AD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B7D65"/>
    <w:multiLevelType w:val="hybridMultilevel"/>
    <w:tmpl w:val="48E6070C"/>
    <w:lvl w:ilvl="0" w:tplc="5D9A3F92">
      <w:start w:val="1"/>
      <w:numFmt w:val="lowerRoman"/>
      <w:lvlText w:val="%1."/>
      <w:lvlJc w:val="left"/>
      <w:pPr>
        <w:ind w:left="810" w:hanging="72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7" w15:restartNumberingAfterBreak="0">
    <w:nsid w:val="75BD35B1"/>
    <w:multiLevelType w:val="hybridMultilevel"/>
    <w:tmpl w:val="C7F0D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0"/>
  </w:num>
  <w:num w:numId="6">
    <w:abstractNumId w:val="3"/>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2B"/>
    <w:rsid w:val="00006FC3"/>
    <w:rsid w:val="000357EA"/>
    <w:rsid w:val="00037BC5"/>
    <w:rsid w:val="0004222F"/>
    <w:rsid w:val="000507F7"/>
    <w:rsid w:val="00054181"/>
    <w:rsid w:val="00065087"/>
    <w:rsid w:val="00084CD7"/>
    <w:rsid w:val="00085DF2"/>
    <w:rsid w:val="00086B51"/>
    <w:rsid w:val="00087C5E"/>
    <w:rsid w:val="000A14F4"/>
    <w:rsid w:val="000B5048"/>
    <w:rsid w:val="000C5E99"/>
    <w:rsid w:val="000D0C37"/>
    <w:rsid w:val="000D5DDB"/>
    <w:rsid w:val="001025E6"/>
    <w:rsid w:val="0010770F"/>
    <w:rsid w:val="001110D6"/>
    <w:rsid w:val="00126D01"/>
    <w:rsid w:val="0013259F"/>
    <w:rsid w:val="001349E0"/>
    <w:rsid w:val="001351F5"/>
    <w:rsid w:val="00136121"/>
    <w:rsid w:val="00155F90"/>
    <w:rsid w:val="001606AA"/>
    <w:rsid w:val="0016144A"/>
    <w:rsid w:val="00161E90"/>
    <w:rsid w:val="00171EDF"/>
    <w:rsid w:val="0017769D"/>
    <w:rsid w:val="0018513B"/>
    <w:rsid w:val="0019550A"/>
    <w:rsid w:val="001A082A"/>
    <w:rsid w:val="001A0F22"/>
    <w:rsid w:val="001B3D44"/>
    <w:rsid w:val="001C7E4D"/>
    <w:rsid w:val="001D2208"/>
    <w:rsid w:val="001D3D6E"/>
    <w:rsid w:val="001E63FA"/>
    <w:rsid w:val="001F164C"/>
    <w:rsid w:val="001F782E"/>
    <w:rsid w:val="002033BE"/>
    <w:rsid w:val="00207401"/>
    <w:rsid w:val="00210F76"/>
    <w:rsid w:val="00215E5E"/>
    <w:rsid w:val="00224046"/>
    <w:rsid w:val="00225152"/>
    <w:rsid w:val="00232300"/>
    <w:rsid w:val="0025247B"/>
    <w:rsid w:val="00267FEB"/>
    <w:rsid w:val="002745BE"/>
    <w:rsid w:val="00281A4C"/>
    <w:rsid w:val="00287B9B"/>
    <w:rsid w:val="00290F8D"/>
    <w:rsid w:val="00296376"/>
    <w:rsid w:val="002D380E"/>
    <w:rsid w:val="002D41B9"/>
    <w:rsid w:val="002E573E"/>
    <w:rsid w:val="00305229"/>
    <w:rsid w:val="00314E60"/>
    <w:rsid w:val="003150DD"/>
    <w:rsid w:val="0033250C"/>
    <w:rsid w:val="00332C23"/>
    <w:rsid w:val="0034622E"/>
    <w:rsid w:val="00354F15"/>
    <w:rsid w:val="00355296"/>
    <w:rsid w:val="003653C2"/>
    <w:rsid w:val="00371A94"/>
    <w:rsid w:val="003733AF"/>
    <w:rsid w:val="00373757"/>
    <w:rsid w:val="00375215"/>
    <w:rsid w:val="003960D2"/>
    <w:rsid w:val="003A3FB6"/>
    <w:rsid w:val="003A4279"/>
    <w:rsid w:val="003A5B22"/>
    <w:rsid w:val="003B29E9"/>
    <w:rsid w:val="003D19A1"/>
    <w:rsid w:val="003D1D3E"/>
    <w:rsid w:val="003D3E29"/>
    <w:rsid w:val="003D73E0"/>
    <w:rsid w:val="003E32BB"/>
    <w:rsid w:val="003E5165"/>
    <w:rsid w:val="003F3A5F"/>
    <w:rsid w:val="003F7E24"/>
    <w:rsid w:val="00405524"/>
    <w:rsid w:val="00420C98"/>
    <w:rsid w:val="0043377C"/>
    <w:rsid w:val="00446151"/>
    <w:rsid w:val="00446F74"/>
    <w:rsid w:val="00462A9E"/>
    <w:rsid w:val="004773CF"/>
    <w:rsid w:val="00484FF3"/>
    <w:rsid w:val="0048612C"/>
    <w:rsid w:val="004977D0"/>
    <w:rsid w:val="004A14D5"/>
    <w:rsid w:val="004D0F89"/>
    <w:rsid w:val="004D754F"/>
    <w:rsid w:val="004E2459"/>
    <w:rsid w:val="004E4EEB"/>
    <w:rsid w:val="004F61E0"/>
    <w:rsid w:val="004F7145"/>
    <w:rsid w:val="005014F6"/>
    <w:rsid w:val="00505547"/>
    <w:rsid w:val="00516B6F"/>
    <w:rsid w:val="005230BC"/>
    <w:rsid w:val="00526918"/>
    <w:rsid w:val="00530BFF"/>
    <w:rsid w:val="00536C46"/>
    <w:rsid w:val="00555466"/>
    <w:rsid w:val="005625B6"/>
    <w:rsid w:val="00564327"/>
    <w:rsid w:val="00577753"/>
    <w:rsid w:val="0058055F"/>
    <w:rsid w:val="0058445C"/>
    <w:rsid w:val="00594C1B"/>
    <w:rsid w:val="005A26A4"/>
    <w:rsid w:val="005C24DB"/>
    <w:rsid w:val="005D6248"/>
    <w:rsid w:val="005F54D9"/>
    <w:rsid w:val="00602828"/>
    <w:rsid w:val="00602B64"/>
    <w:rsid w:val="00613651"/>
    <w:rsid w:val="00614FDC"/>
    <w:rsid w:val="006170E7"/>
    <w:rsid w:val="00622091"/>
    <w:rsid w:val="006303FB"/>
    <w:rsid w:val="00630F7C"/>
    <w:rsid w:val="0065102E"/>
    <w:rsid w:val="00653663"/>
    <w:rsid w:val="00663203"/>
    <w:rsid w:val="00663670"/>
    <w:rsid w:val="00666F55"/>
    <w:rsid w:val="00671B9F"/>
    <w:rsid w:val="00671DE8"/>
    <w:rsid w:val="006732CC"/>
    <w:rsid w:val="006808B9"/>
    <w:rsid w:val="00680AED"/>
    <w:rsid w:val="0068599A"/>
    <w:rsid w:val="00685AE3"/>
    <w:rsid w:val="00687DEC"/>
    <w:rsid w:val="00690E84"/>
    <w:rsid w:val="0069544E"/>
    <w:rsid w:val="006A1DE0"/>
    <w:rsid w:val="006A1F96"/>
    <w:rsid w:val="006A7E32"/>
    <w:rsid w:val="006D1EDE"/>
    <w:rsid w:val="006E01B5"/>
    <w:rsid w:val="006E2932"/>
    <w:rsid w:val="006E3674"/>
    <w:rsid w:val="006F37FD"/>
    <w:rsid w:val="00703881"/>
    <w:rsid w:val="007101F6"/>
    <w:rsid w:val="00715C97"/>
    <w:rsid w:val="0072045D"/>
    <w:rsid w:val="00724A29"/>
    <w:rsid w:val="007255D9"/>
    <w:rsid w:val="00731BC6"/>
    <w:rsid w:val="007369D6"/>
    <w:rsid w:val="00753FCE"/>
    <w:rsid w:val="00765926"/>
    <w:rsid w:val="007667A9"/>
    <w:rsid w:val="0077789D"/>
    <w:rsid w:val="00780C52"/>
    <w:rsid w:val="0078688E"/>
    <w:rsid w:val="0079256D"/>
    <w:rsid w:val="00795E4C"/>
    <w:rsid w:val="007A1E5E"/>
    <w:rsid w:val="007B5175"/>
    <w:rsid w:val="007E7426"/>
    <w:rsid w:val="00803EC2"/>
    <w:rsid w:val="008066C1"/>
    <w:rsid w:val="008102C4"/>
    <w:rsid w:val="008120C1"/>
    <w:rsid w:val="008125F3"/>
    <w:rsid w:val="0081499A"/>
    <w:rsid w:val="00833006"/>
    <w:rsid w:val="00846CE4"/>
    <w:rsid w:val="008642B1"/>
    <w:rsid w:val="00873FBB"/>
    <w:rsid w:val="00874489"/>
    <w:rsid w:val="00876678"/>
    <w:rsid w:val="00880284"/>
    <w:rsid w:val="00880662"/>
    <w:rsid w:val="00882C14"/>
    <w:rsid w:val="008907F8"/>
    <w:rsid w:val="00892313"/>
    <w:rsid w:val="00894EEB"/>
    <w:rsid w:val="008954B4"/>
    <w:rsid w:val="00896B1A"/>
    <w:rsid w:val="008A1900"/>
    <w:rsid w:val="008A7572"/>
    <w:rsid w:val="008B4D1A"/>
    <w:rsid w:val="008B547A"/>
    <w:rsid w:val="008E14CF"/>
    <w:rsid w:val="008E3F22"/>
    <w:rsid w:val="008F0FD2"/>
    <w:rsid w:val="008F62E5"/>
    <w:rsid w:val="00907DC3"/>
    <w:rsid w:val="009126A5"/>
    <w:rsid w:val="0092179D"/>
    <w:rsid w:val="00921984"/>
    <w:rsid w:val="009428B6"/>
    <w:rsid w:val="00942EFC"/>
    <w:rsid w:val="0094485A"/>
    <w:rsid w:val="00947653"/>
    <w:rsid w:val="00956586"/>
    <w:rsid w:val="00956743"/>
    <w:rsid w:val="00962D95"/>
    <w:rsid w:val="00967BB1"/>
    <w:rsid w:val="00971893"/>
    <w:rsid w:val="00977F19"/>
    <w:rsid w:val="009A01EA"/>
    <w:rsid w:val="009A4236"/>
    <w:rsid w:val="009B0554"/>
    <w:rsid w:val="009B2493"/>
    <w:rsid w:val="009D77B5"/>
    <w:rsid w:val="009E1941"/>
    <w:rsid w:val="009E3994"/>
    <w:rsid w:val="009E62EA"/>
    <w:rsid w:val="009E7AEA"/>
    <w:rsid w:val="009F15A3"/>
    <w:rsid w:val="009F5BBA"/>
    <w:rsid w:val="009F76F3"/>
    <w:rsid w:val="00A146E4"/>
    <w:rsid w:val="00A152A1"/>
    <w:rsid w:val="00A2327E"/>
    <w:rsid w:val="00A300C2"/>
    <w:rsid w:val="00A45F46"/>
    <w:rsid w:val="00A5680E"/>
    <w:rsid w:val="00A60A27"/>
    <w:rsid w:val="00A63032"/>
    <w:rsid w:val="00A65A56"/>
    <w:rsid w:val="00A85778"/>
    <w:rsid w:val="00A90E0F"/>
    <w:rsid w:val="00A938C9"/>
    <w:rsid w:val="00A94CF9"/>
    <w:rsid w:val="00AB55E5"/>
    <w:rsid w:val="00AD1E7D"/>
    <w:rsid w:val="00AE5128"/>
    <w:rsid w:val="00AF0DB6"/>
    <w:rsid w:val="00B00D47"/>
    <w:rsid w:val="00B0111F"/>
    <w:rsid w:val="00B06279"/>
    <w:rsid w:val="00B26EFA"/>
    <w:rsid w:val="00B378A4"/>
    <w:rsid w:val="00B40C52"/>
    <w:rsid w:val="00B45CF3"/>
    <w:rsid w:val="00B46308"/>
    <w:rsid w:val="00B551C2"/>
    <w:rsid w:val="00B623C3"/>
    <w:rsid w:val="00B62C6E"/>
    <w:rsid w:val="00B7071F"/>
    <w:rsid w:val="00B739C8"/>
    <w:rsid w:val="00B869AD"/>
    <w:rsid w:val="00B879F1"/>
    <w:rsid w:val="00BA66CC"/>
    <w:rsid w:val="00BB0729"/>
    <w:rsid w:val="00BB77CD"/>
    <w:rsid w:val="00BC085B"/>
    <w:rsid w:val="00BC1BC2"/>
    <w:rsid w:val="00BD0878"/>
    <w:rsid w:val="00BD2603"/>
    <w:rsid w:val="00BD4B9B"/>
    <w:rsid w:val="00BF029B"/>
    <w:rsid w:val="00BF62E4"/>
    <w:rsid w:val="00BF770F"/>
    <w:rsid w:val="00C02ADB"/>
    <w:rsid w:val="00C02B99"/>
    <w:rsid w:val="00C044D2"/>
    <w:rsid w:val="00C1643E"/>
    <w:rsid w:val="00C16E92"/>
    <w:rsid w:val="00C25CA7"/>
    <w:rsid w:val="00C3470A"/>
    <w:rsid w:val="00C36A39"/>
    <w:rsid w:val="00C41C77"/>
    <w:rsid w:val="00C705CD"/>
    <w:rsid w:val="00C92ECF"/>
    <w:rsid w:val="00C9360D"/>
    <w:rsid w:val="00C9511C"/>
    <w:rsid w:val="00C9616A"/>
    <w:rsid w:val="00CA4539"/>
    <w:rsid w:val="00CC396E"/>
    <w:rsid w:val="00CC5D87"/>
    <w:rsid w:val="00CC650A"/>
    <w:rsid w:val="00CF0E2E"/>
    <w:rsid w:val="00CF3384"/>
    <w:rsid w:val="00D338B7"/>
    <w:rsid w:val="00D41D43"/>
    <w:rsid w:val="00D45EAF"/>
    <w:rsid w:val="00D83582"/>
    <w:rsid w:val="00D94FBE"/>
    <w:rsid w:val="00D9636E"/>
    <w:rsid w:val="00D978AF"/>
    <w:rsid w:val="00DC0190"/>
    <w:rsid w:val="00DC2540"/>
    <w:rsid w:val="00DD015F"/>
    <w:rsid w:val="00DE587B"/>
    <w:rsid w:val="00DF3B14"/>
    <w:rsid w:val="00E01235"/>
    <w:rsid w:val="00E0739C"/>
    <w:rsid w:val="00E136A8"/>
    <w:rsid w:val="00E2023C"/>
    <w:rsid w:val="00E219C5"/>
    <w:rsid w:val="00E26F42"/>
    <w:rsid w:val="00E3384D"/>
    <w:rsid w:val="00E3448E"/>
    <w:rsid w:val="00E419BA"/>
    <w:rsid w:val="00E45D2E"/>
    <w:rsid w:val="00E57B95"/>
    <w:rsid w:val="00E631D5"/>
    <w:rsid w:val="00E64886"/>
    <w:rsid w:val="00E77018"/>
    <w:rsid w:val="00E825EF"/>
    <w:rsid w:val="00EB2904"/>
    <w:rsid w:val="00EB3AE5"/>
    <w:rsid w:val="00EB6359"/>
    <w:rsid w:val="00EC2EBD"/>
    <w:rsid w:val="00ED643B"/>
    <w:rsid w:val="00EE7C68"/>
    <w:rsid w:val="00F02DF7"/>
    <w:rsid w:val="00F0796C"/>
    <w:rsid w:val="00F252C3"/>
    <w:rsid w:val="00F2564F"/>
    <w:rsid w:val="00F51D64"/>
    <w:rsid w:val="00F6056A"/>
    <w:rsid w:val="00F66402"/>
    <w:rsid w:val="00F664AA"/>
    <w:rsid w:val="00F7279A"/>
    <w:rsid w:val="00F84632"/>
    <w:rsid w:val="00FA63E2"/>
    <w:rsid w:val="00FB172B"/>
    <w:rsid w:val="00FC2569"/>
    <w:rsid w:val="00FD08BE"/>
    <w:rsid w:val="00FE3FB5"/>
    <w:rsid w:val="00FF2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D515"/>
  <w15:docId w15:val="{F892991E-ABC1-47DE-8886-B92AACA8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459"/>
  </w:style>
  <w:style w:type="paragraph" w:styleId="Heading1">
    <w:name w:val="heading 1"/>
    <w:basedOn w:val="Normal"/>
    <w:link w:val="Heading1Char"/>
    <w:uiPriority w:val="9"/>
    <w:qFormat/>
    <w:rsid w:val="00006F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50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00D47"/>
    <w:pPr>
      <w:ind w:left="720"/>
      <w:contextualSpacing/>
      <w:jc w:val="both"/>
    </w:pPr>
    <w:rPr>
      <w:rFonts w:ascii="Times New Roman" w:eastAsiaTheme="minorHAnsi" w:hAnsi="Times New Roman" w:cs="Times New Roman"/>
    </w:rPr>
  </w:style>
  <w:style w:type="paragraph" w:customStyle="1" w:styleId="Default">
    <w:name w:val="Default"/>
    <w:rsid w:val="00A146E4"/>
    <w:pPr>
      <w:autoSpaceDE w:val="0"/>
      <w:autoSpaceDN w:val="0"/>
      <w:adjustRightInd w:val="0"/>
      <w:spacing w:after="0" w:line="240" w:lineRule="auto"/>
    </w:pPr>
    <w:rPr>
      <w:rFonts w:ascii="Book Antiqua" w:hAnsi="Book Antiqua" w:cs="Book Antiqua"/>
      <w:color w:val="000000"/>
      <w:sz w:val="24"/>
      <w:szCs w:val="24"/>
    </w:rPr>
  </w:style>
  <w:style w:type="character" w:styleId="Hyperlink">
    <w:name w:val="Hyperlink"/>
    <w:basedOn w:val="DefaultParagraphFont"/>
    <w:uiPriority w:val="99"/>
    <w:unhideWhenUsed/>
    <w:rsid w:val="00780C52"/>
    <w:rPr>
      <w:color w:val="0000FF"/>
      <w:u w:val="single"/>
    </w:rPr>
  </w:style>
  <w:style w:type="paragraph" w:styleId="NormalWeb">
    <w:name w:val="Normal (Web)"/>
    <w:basedOn w:val="Normal"/>
    <w:uiPriority w:val="99"/>
    <w:semiHidden/>
    <w:unhideWhenUsed/>
    <w:rsid w:val="00780C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0C52"/>
    <w:rPr>
      <w:i/>
      <w:iCs/>
    </w:rPr>
  </w:style>
  <w:style w:type="character" w:styleId="Strong">
    <w:name w:val="Strong"/>
    <w:basedOn w:val="DefaultParagraphFont"/>
    <w:uiPriority w:val="22"/>
    <w:qFormat/>
    <w:rsid w:val="00B45CF3"/>
    <w:rPr>
      <w:b/>
      <w:bCs/>
    </w:rPr>
  </w:style>
  <w:style w:type="character" w:customStyle="1" w:styleId="Heading1Char">
    <w:name w:val="Heading 1 Char"/>
    <w:basedOn w:val="DefaultParagraphFont"/>
    <w:link w:val="Heading1"/>
    <w:uiPriority w:val="9"/>
    <w:rsid w:val="00006FC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70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5CD"/>
    <w:rPr>
      <w:rFonts w:ascii="Tahoma" w:hAnsi="Tahoma" w:cs="Tahoma"/>
      <w:sz w:val="16"/>
      <w:szCs w:val="16"/>
    </w:rPr>
  </w:style>
  <w:style w:type="character" w:styleId="UnresolvedMention">
    <w:name w:val="Unresolved Mention"/>
    <w:basedOn w:val="DefaultParagraphFont"/>
    <w:uiPriority w:val="99"/>
    <w:semiHidden/>
    <w:unhideWhenUsed/>
    <w:rsid w:val="00B26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0358">
      <w:bodyDiv w:val="1"/>
      <w:marLeft w:val="0"/>
      <w:marRight w:val="0"/>
      <w:marTop w:val="0"/>
      <w:marBottom w:val="0"/>
      <w:divBdr>
        <w:top w:val="none" w:sz="0" w:space="0" w:color="auto"/>
        <w:left w:val="none" w:sz="0" w:space="0" w:color="auto"/>
        <w:bottom w:val="none" w:sz="0" w:space="0" w:color="auto"/>
        <w:right w:val="none" w:sz="0" w:space="0" w:color="auto"/>
      </w:divBdr>
    </w:div>
    <w:div w:id="93786571">
      <w:bodyDiv w:val="1"/>
      <w:marLeft w:val="0"/>
      <w:marRight w:val="0"/>
      <w:marTop w:val="0"/>
      <w:marBottom w:val="0"/>
      <w:divBdr>
        <w:top w:val="none" w:sz="0" w:space="0" w:color="auto"/>
        <w:left w:val="none" w:sz="0" w:space="0" w:color="auto"/>
        <w:bottom w:val="none" w:sz="0" w:space="0" w:color="auto"/>
        <w:right w:val="none" w:sz="0" w:space="0" w:color="auto"/>
      </w:divBdr>
    </w:div>
    <w:div w:id="1151216010">
      <w:bodyDiv w:val="1"/>
      <w:marLeft w:val="0"/>
      <w:marRight w:val="0"/>
      <w:marTop w:val="0"/>
      <w:marBottom w:val="0"/>
      <w:divBdr>
        <w:top w:val="none" w:sz="0" w:space="0" w:color="auto"/>
        <w:left w:val="none" w:sz="0" w:space="0" w:color="auto"/>
        <w:bottom w:val="none" w:sz="0" w:space="0" w:color="auto"/>
        <w:right w:val="none" w:sz="0" w:space="0" w:color="auto"/>
      </w:divBdr>
    </w:div>
    <w:div w:id="1560554775">
      <w:bodyDiv w:val="1"/>
      <w:marLeft w:val="0"/>
      <w:marRight w:val="0"/>
      <w:marTop w:val="0"/>
      <w:marBottom w:val="0"/>
      <w:divBdr>
        <w:top w:val="none" w:sz="0" w:space="0" w:color="auto"/>
        <w:left w:val="none" w:sz="0" w:space="0" w:color="auto"/>
        <w:bottom w:val="none" w:sz="0" w:space="0" w:color="auto"/>
        <w:right w:val="none" w:sz="0" w:space="0" w:color="auto"/>
      </w:divBdr>
      <w:divsChild>
        <w:div w:id="1172182428">
          <w:marLeft w:val="0"/>
          <w:marRight w:val="0"/>
          <w:marTop w:val="0"/>
          <w:marBottom w:val="0"/>
          <w:divBdr>
            <w:top w:val="none" w:sz="0" w:space="0" w:color="auto"/>
            <w:left w:val="none" w:sz="0" w:space="0" w:color="auto"/>
            <w:bottom w:val="none" w:sz="0" w:space="0" w:color="auto"/>
            <w:right w:val="none" w:sz="0" w:space="0" w:color="auto"/>
          </w:divBdr>
        </w:div>
        <w:div w:id="1723552222">
          <w:marLeft w:val="0"/>
          <w:marRight w:val="0"/>
          <w:marTop w:val="54"/>
          <w:marBottom w:val="0"/>
          <w:divBdr>
            <w:top w:val="none" w:sz="0" w:space="0" w:color="auto"/>
            <w:left w:val="none" w:sz="0" w:space="0" w:color="auto"/>
            <w:bottom w:val="none" w:sz="0" w:space="0" w:color="auto"/>
            <w:right w:val="none" w:sz="0" w:space="0" w:color="auto"/>
          </w:divBdr>
          <w:divsChild>
            <w:div w:id="61760595">
              <w:marLeft w:val="0"/>
              <w:marRight w:val="0"/>
              <w:marTop w:val="0"/>
              <w:marBottom w:val="0"/>
              <w:divBdr>
                <w:top w:val="none" w:sz="0" w:space="0" w:color="auto"/>
                <w:left w:val="none" w:sz="0" w:space="0" w:color="auto"/>
                <w:bottom w:val="single" w:sz="4" w:space="5" w:color="919417"/>
                <w:right w:val="none" w:sz="0" w:space="0" w:color="auto"/>
              </w:divBdr>
            </w:div>
          </w:divsChild>
        </w:div>
      </w:divsChild>
    </w:div>
    <w:div w:id="1621185079">
      <w:bodyDiv w:val="1"/>
      <w:marLeft w:val="0"/>
      <w:marRight w:val="0"/>
      <w:marTop w:val="0"/>
      <w:marBottom w:val="0"/>
      <w:divBdr>
        <w:top w:val="none" w:sz="0" w:space="0" w:color="auto"/>
        <w:left w:val="none" w:sz="0" w:space="0" w:color="auto"/>
        <w:bottom w:val="none" w:sz="0" w:space="0" w:color="auto"/>
        <w:right w:val="none" w:sz="0" w:space="0" w:color="auto"/>
      </w:divBdr>
    </w:div>
    <w:div w:id="1703245607">
      <w:bodyDiv w:val="1"/>
      <w:marLeft w:val="0"/>
      <w:marRight w:val="0"/>
      <w:marTop w:val="0"/>
      <w:marBottom w:val="0"/>
      <w:divBdr>
        <w:top w:val="none" w:sz="0" w:space="0" w:color="auto"/>
        <w:left w:val="none" w:sz="0" w:space="0" w:color="auto"/>
        <w:bottom w:val="none" w:sz="0" w:space="0" w:color="auto"/>
        <w:right w:val="none" w:sz="0" w:space="0" w:color="auto"/>
      </w:divBdr>
      <w:divsChild>
        <w:div w:id="1813475225">
          <w:marLeft w:val="0"/>
          <w:marRight w:val="0"/>
          <w:marTop w:val="215"/>
          <w:marBottom w:val="0"/>
          <w:divBdr>
            <w:top w:val="none" w:sz="0" w:space="0" w:color="auto"/>
            <w:left w:val="none" w:sz="0" w:space="0" w:color="auto"/>
            <w:bottom w:val="none" w:sz="0" w:space="0" w:color="auto"/>
            <w:right w:val="none" w:sz="0" w:space="0" w:color="auto"/>
          </w:divBdr>
        </w:div>
        <w:div w:id="2073965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nemirror.indiatimes.com/pune/civic/freeze-on-all-new-ayush-instts-for-a-period-of-two-yrs/articleshow/65745628.cms" TargetMode="External"/><Relationship Id="rId13" Type="http://schemas.openxmlformats.org/officeDocument/2006/relationships/hyperlink" Target="http://ayush.gov.in/sites/default/files/Final%20Adv%20with%20terms%20and%20conditions%20PDF.pdf" TargetMode="External"/><Relationship Id="rId3" Type="http://schemas.openxmlformats.org/officeDocument/2006/relationships/styles" Target="styles.xml"/><Relationship Id="rId7" Type="http://schemas.openxmlformats.org/officeDocument/2006/relationships/hyperlink" Target="http://www.uniindia.com/lack-of-staff-and-infrastructure-in-ayurveda-hospitals-and-colleges-in-delhi--cag/india/news/1188289.html%20(Last" TargetMode="External"/><Relationship Id="rId12" Type="http://schemas.openxmlformats.org/officeDocument/2006/relationships/hyperlink" Target="http://ayush.gov.in/event/list-not-permitted-13-c-asu-colleges-2018-19"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bhushan@unipune.ernet.in" TargetMode="External"/><Relationship Id="rId11" Type="http://schemas.openxmlformats.org/officeDocument/2006/relationships/hyperlink" Target="https://ccimindia.org/rul-reg-msr-2013-4.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cimindia.org/rul-reg-msr-2016-9-7" TargetMode="External"/><Relationship Id="rId4" Type="http://schemas.openxmlformats.org/officeDocument/2006/relationships/settings" Target="settings.xml"/><Relationship Id="rId9" Type="http://schemas.openxmlformats.org/officeDocument/2006/relationships/hyperlink" Target="http://ayush.gov.in/genericcontent/ayush-india-2017" TargetMode="External"/><Relationship Id="rId14" Type="http://schemas.openxmlformats.org/officeDocument/2006/relationships/hyperlink" Target="http://www.aiia.co.in/department_staf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080E7-7085-4CE2-B9B2-915E69A42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4264</Words>
  <Characters>24307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5</cp:revision>
  <dcterms:created xsi:type="dcterms:W3CDTF">2019-03-21T01:53:00Z</dcterms:created>
  <dcterms:modified xsi:type="dcterms:W3CDTF">2019-04-26T12:34:00Z</dcterms:modified>
</cp:coreProperties>
</file>