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D834" w14:textId="77777777" w:rsidR="00293D69" w:rsidRPr="009479FE" w:rsidRDefault="00281FF7" w:rsidP="009479FE">
      <w:pPr>
        <w:spacing w:line="360" w:lineRule="auto"/>
        <w:ind w:left="720" w:hanging="720"/>
        <w:jc w:val="center"/>
        <w:rPr>
          <w:rFonts w:ascii="Times New Roman" w:hAnsi="Times New Roman" w:cs="Times New Roman"/>
          <w:b/>
          <w:sz w:val="24"/>
          <w:szCs w:val="24"/>
          <w:lang w:val="en-US"/>
        </w:rPr>
      </w:pPr>
      <w:r w:rsidRPr="009479FE">
        <w:rPr>
          <w:rFonts w:ascii="Times New Roman" w:hAnsi="Times New Roman" w:cs="Times New Roman"/>
          <w:b/>
          <w:sz w:val="24"/>
          <w:szCs w:val="24"/>
          <w:lang w:val="en-US"/>
        </w:rPr>
        <w:t>Legality of</w:t>
      </w:r>
      <w:r w:rsidR="00F95777">
        <w:rPr>
          <w:rFonts w:ascii="Times New Roman" w:hAnsi="Times New Roman" w:cs="Times New Roman"/>
          <w:b/>
          <w:sz w:val="24"/>
          <w:szCs w:val="24"/>
          <w:lang w:val="en-US"/>
        </w:rPr>
        <w:t xml:space="preserve"> </w:t>
      </w:r>
      <w:r w:rsidR="00293D69" w:rsidRPr="009479FE">
        <w:rPr>
          <w:rFonts w:ascii="Times New Roman" w:hAnsi="Times New Roman" w:cs="Times New Roman"/>
          <w:b/>
          <w:sz w:val="24"/>
          <w:szCs w:val="24"/>
          <w:lang w:val="en-US"/>
        </w:rPr>
        <w:t>Mandatory Vaccination</w:t>
      </w:r>
    </w:p>
    <w:p w14:paraId="7AEF2E42" w14:textId="77777777" w:rsidR="00293D69" w:rsidRPr="009479FE" w:rsidRDefault="00FF5B28" w:rsidP="00FF5B28">
      <w:pPr>
        <w:spacing w:line="360" w:lineRule="auto"/>
        <w:jc w:val="center"/>
        <w:rPr>
          <w:rFonts w:ascii="Times New Roman" w:hAnsi="Times New Roman" w:cs="Times New Roman"/>
          <w:b/>
          <w:sz w:val="24"/>
          <w:szCs w:val="24"/>
          <w:lang w:val="en-US"/>
        </w:rPr>
      </w:pPr>
      <w:r w:rsidRPr="009479FE">
        <w:rPr>
          <w:rFonts w:ascii="Times New Roman" w:hAnsi="Times New Roman" w:cs="Times New Roman"/>
          <w:b/>
          <w:sz w:val="24"/>
          <w:szCs w:val="24"/>
          <w:lang w:val="en-US"/>
        </w:rPr>
        <w:t xml:space="preserve">Name of Author- </w:t>
      </w:r>
      <w:proofErr w:type="spellStart"/>
      <w:r w:rsidRPr="009479FE">
        <w:rPr>
          <w:rFonts w:ascii="Times New Roman" w:hAnsi="Times New Roman" w:cs="Times New Roman"/>
          <w:b/>
          <w:sz w:val="24"/>
          <w:szCs w:val="24"/>
          <w:lang w:val="en-US"/>
        </w:rPr>
        <w:t>Kushaan</w:t>
      </w:r>
      <w:proofErr w:type="spellEnd"/>
      <w:r w:rsidRPr="009479FE">
        <w:rPr>
          <w:rFonts w:ascii="Times New Roman" w:hAnsi="Times New Roman" w:cs="Times New Roman"/>
          <w:b/>
          <w:sz w:val="24"/>
          <w:szCs w:val="24"/>
          <w:lang w:val="en-US"/>
        </w:rPr>
        <w:t xml:space="preserve"> Dosajh</w:t>
      </w:r>
    </w:p>
    <w:p w14:paraId="44CEA558" w14:textId="77777777" w:rsidR="00FF5B28" w:rsidRPr="009479FE" w:rsidRDefault="00FF5B28" w:rsidP="00FF5B28">
      <w:pPr>
        <w:spacing w:line="360" w:lineRule="auto"/>
        <w:jc w:val="center"/>
        <w:rPr>
          <w:rFonts w:ascii="Times New Roman" w:hAnsi="Times New Roman" w:cs="Times New Roman"/>
          <w:b/>
          <w:sz w:val="24"/>
          <w:szCs w:val="24"/>
          <w:lang w:val="en-US"/>
        </w:rPr>
      </w:pPr>
      <w:r w:rsidRPr="009479FE">
        <w:rPr>
          <w:rFonts w:ascii="Times New Roman" w:hAnsi="Times New Roman" w:cs="Times New Roman"/>
          <w:b/>
          <w:sz w:val="24"/>
          <w:szCs w:val="24"/>
          <w:lang w:val="en-US"/>
        </w:rPr>
        <w:t>The author declares that there are no competing interests and funding support</w:t>
      </w:r>
    </w:p>
    <w:p w14:paraId="46A9F51D" w14:textId="77777777" w:rsidR="009479FE" w:rsidRDefault="009479FE" w:rsidP="001E69AD">
      <w:pPr>
        <w:spacing w:line="360" w:lineRule="auto"/>
        <w:rPr>
          <w:rFonts w:ascii="Times New Roman" w:hAnsi="Times New Roman" w:cs="Times New Roman"/>
          <w:i/>
          <w:sz w:val="24"/>
          <w:szCs w:val="24"/>
          <w:lang w:val="en-US"/>
        </w:rPr>
      </w:pPr>
    </w:p>
    <w:p w14:paraId="012D32B4" w14:textId="77777777" w:rsidR="00BB53EE" w:rsidRPr="001E69AD" w:rsidRDefault="009479FE" w:rsidP="001E69AD">
      <w:pPr>
        <w:spacing w:line="360" w:lineRule="auto"/>
        <w:rPr>
          <w:rFonts w:ascii="Times New Roman" w:hAnsi="Times New Roman" w:cs="Times New Roman"/>
          <w:i/>
          <w:sz w:val="24"/>
          <w:szCs w:val="24"/>
          <w:lang w:val="en-US"/>
        </w:rPr>
      </w:pPr>
      <w:r w:rsidRPr="009479FE">
        <w:rPr>
          <w:rFonts w:ascii="Times New Roman" w:hAnsi="Times New Roman" w:cs="Times New Roman"/>
          <w:b/>
          <w:i/>
          <w:sz w:val="24"/>
          <w:szCs w:val="24"/>
          <w:lang w:val="en-US"/>
        </w:rPr>
        <w:t>Abstract</w:t>
      </w:r>
      <w:r>
        <w:rPr>
          <w:rFonts w:ascii="Times New Roman" w:hAnsi="Times New Roman" w:cs="Times New Roman"/>
          <w:i/>
          <w:sz w:val="24"/>
          <w:szCs w:val="24"/>
          <w:lang w:val="en-US"/>
        </w:rPr>
        <w:t>-</w:t>
      </w:r>
      <w:r w:rsidR="00BB53EE" w:rsidRPr="001E69AD">
        <w:rPr>
          <w:rFonts w:ascii="Times New Roman" w:hAnsi="Times New Roman" w:cs="Times New Roman"/>
          <w:i/>
          <w:sz w:val="24"/>
          <w:szCs w:val="24"/>
          <w:lang w:val="en-US"/>
        </w:rPr>
        <w:t>Vaccination in India has been going for the past 60 years and is seen as a major part of the public health policy of independent India. Its ability to provide for an efficient and cheap form of preventive health care make</w:t>
      </w:r>
      <w:r w:rsidR="005A44E7" w:rsidRPr="001E69AD">
        <w:rPr>
          <w:rFonts w:ascii="Times New Roman" w:hAnsi="Times New Roman" w:cs="Times New Roman"/>
          <w:i/>
          <w:sz w:val="24"/>
          <w:szCs w:val="24"/>
          <w:lang w:val="en-US"/>
        </w:rPr>
        <w:t>s</w:t>
      </w:r>
      <w:r w:rsidR="00BB53EE" w:rsidRPr="001E69AD">
        <w:rPr>
          <w:rFonts w:ascii="Times New Roman" w:hAnsi="Times New Roman" w:cs="Times New Roman"/>
          <w:i/>
          <w:sz w:val="24"/>
          <w:szCs w:val="24"/>
          <w:lang w:val="en-US"/>
        </w:rPr>
        <w:t xml:space="preserve"> it the most viable option for a developing state such as India. Ho</w:t>
      </w:r>
      <w:r w:rsidR="00A229F8" w:rsidRPr="001E69AD">
        <w:rPr>
          <w:rFonts w:ascii="Times New Roman" w:hAnsi="Times New Roman" w:cs="Times New Roman"/>
          <w:i/>
          <w:sz w:val="24"/>
          <w:szCs w:val="24"/>
          <w:lang w:val="en-US"/>
        </w:rPr>
        <w:t>wever, in an effort to achieve</w:t>
      </w:r>
      <w:r w:rsidR="00BB53EE" w:rsidRPr="001E69AD">
        <w:rPr>
          <w:rFonts w:ascii="Times New Roman" w:hAnsi="Times New Roman" w:cs="Times New Roman"/>
          <w:i/>
          <w:sz w:val="24"/>
          <w:szCs w:val="24"/>
          <w:lang w:val="en-US"/>
        </w:rPr>
        <w:t xml:space="preserve"> total vaccine coverage, the government ends up forcing the vaccine without taking into account the objections raised by the general populace </w:t>
      </w:r>
      <w:r w:rsidR="00B85AB3" w:rsidRPr="001E69AD">
        <w:rPr>
          <w:rFonts w:ascii="Times New Roman" w:hAnsi="Times New Roman" w:cs="Times New Roman"/>
          <w:i/>
          <w:sz w:val="24"/>
          <w:szCs w:val="24"/>
          <w:lang w:val="en-US"/>
        </w:rPr>
        <w:t>which leads to</w:t>
      </w:r>
      <w:r w:rsidR="00A150A9">
        <w:rPr>
          <w:rFonts w:ascii="Times New Roman" w:hAnsi="Times New Roman" w:cs="Times New Roman"/>
          <w:i/>
          <w:sz w:val="24"/>
          <w:szCs w:val="24"/>
          <w:lang w:val="en-US"/>
        </w:rPr>
        <w:t xml:space="preserve"> </w:t>
      </w:r>
      <w:r w:rsidR="00B85AB3" w:rsidRPr="001E69AD">
        <w:rPr>
          <w:rFonts w:ascii="Times New Roman" w:hAnsi="Times New Roman" w:cs="Times New Roman"/>
          <w:i/>
          <w:sz w:val="24"/>
          <w:szCs w:val="24"/>
          <w:lang w:val="en-US"/>
        </w:rPr>
        <w:t>a reduction in</w:t>
      </w:r>
      <w:r w:rsidR="00BB53EE" w:rsidRPr="001E69AD">
        <w:rPr>
          <w:rFonts w:ascii="Times New Roman" w:hAnsi="Times New Roman" w:cs="Times New Roman"/>
          <w:i/>
          <w:sz w:val="24"/>
          <w:szCs w:val="24"/>
          <w:lang w:val="en-US"/>
        </w:rPr>
        <w:t xml:space="preserve"> the accountability of the government when faced with issues of vaccine related side effects. </w:t>
      </w:r>
      <w:r w:rsidR="003A6914" w:rsidRPr="001E69AD">
        <w:rPr>
          <w:rFonts w:ascii="Times New Roman" w:hAnsi="Times New Roman" w:cs="Times New Roman"/>
          <w:i/>
          <w:sz w:val="24"/>
          <w:szCs w:val="24"/>
          <w:lang w:val="en-US"/>
        </w:rPr>
        <w:t>The government needs to provide for a better AEFI system which will help it in tracking vaccine coverage as well as provide for a vaccination data bank for safety and efficacy purposes.</w:t>
      </w:r>
    </w:p>
    <w:p w14:paraId="3DFEDCB6" w14:textId="7279DE59" w:rsidR="004B5606" w:rsidRPr="001E69AD" w:rsidRDefault="004B5606"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Key Words:</w:t>
      </w:r>
      <w:r w:rsidR="00FE6AF2" w:rsidRPr="001E69AD">
        <w:rPr>
          <w:rFonts w:ascii="Times New Roman" w:hAnsi="Times New Roman" w:cs="Times New Roman"/>
          <w:sz w:val="24"/>
          <w:szCs w:val="24"/>
          <w:lang w:val="en-US"/>
        </w:rPr>
        <w:t xml:space="preserve"> forced care,</w:t>
      </w:r>
      <w:ins w:id="0" w:author="Reviewer" w:date="2019-05-16T12:46:00Z">
        <w:r w:rsidR="0071437A">
          <w:rPr>
            <w:rFonts w:ascii="Times New Roman" w:hAnsi="Times New Roman" w:cs="Times New Roman"/>
            <w:sz w:val="24"/>
            <w:szCs w:val="24"/>
            <w:lang w:val="en-US"/>
          </w:rPr>
          <w:t xml:space="preserve"> </w:t>
        </w:r>
      </w:ins>
      <w:r w:rsidR="00FE6AF2" w:rsidRPr="001E69AD">
        <w:rPr>
          <w:rFonts w:ascii="Times New Roman" w:hAnsi="Times New Roman" w:cs="Times New Roman"/>
          <w:sz w:val="24"/>
          <w:szCs w:val="24"/>
          <w:lang w:val="en-US"/>
        </w:rPr>
        <w:t xml:space="preserve">AEFI, </w:t>
      </w:r>
      <w:r w:rsidR="003B0CDA">
        <w:rPr>
          <w:rFonts w:ascii="Times New Roman" w:hAnsi="Times New Roman" w:cs="Times New Roman"/>
          <w:sz w:val="24"/>
          <w:szCs w:val="24"/>
          <w:lang w:val="en-US"/>
        </w:rPr>
        <w:t>transparency, consent</w:t>
      </w:r>
    </w:p>
    <w:p w14:paraId="75660A3B" w14:textId="77777777" w:rsidR="00E952D7" w:rsidRPr="001E69AD" w:rsidRDefault="00E952D7"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Abb</w:t>
      </w:r>
      <w:r w:rsidR="00895DE5" w:rsidRPr="001E69AD">
        <w:rPr>
          <w:rFonts w:ascii="Times New Roman" w:hAnsi="Times New Roman" w:cs="Times New Roman"/>
          <w:sz w:val="24"/>
          <w:szCs w:val="24"/>
          <w:lang w:val="en-US"/>
        </w:rPr>
        <w:t>reviations: AEFI- Adverse Event</w:t>
      </w:r>
      <w:r w:rsidRPr="001E69AD">
        <w:rPr>
          <w:rFonts w:ascii="Times New Roman" w:hAnsi="Times New Roman" w:cs="Times New Roman"/>
          <w:sz w:val="24"/>
          <w:szCs w:val="24"/>
          <w:lang w:val="en-US"/>
        </w:rPr>
        <w:t>s Following Immunization</w:t>
      </w:r>
      <w:r w:rsidR="008215AC">
        <w:rPr>
          <w:rFonts w:ascii="Times New Roman" w:hAnsi="Times New Roman" w:cs="Times New Roman"/>
          <w:sz w:val="24"/>
          <w:szCs w:val="24"/>
          <w:lang w:val="en-US"/>
        </w:rPr>
        <w:t>, MMR- Measles, Mumps and Rubella</w:t>
      </w:r>
    </w:p>
    <w:p w14:paraId="66A3761D" w14:textId="77777777" w:rsidR="00B5340E" w:rsidRPr="00D310CE" w:rsidRDefault="00C206EF" w:rsidP="001E69AD">
      <w:pPr>
        <w:spacing w:line="360" w:lineRule="auto"/>
        <w:rPr>
          <w:rFonts w:ascii="Times New Roman" w:hAnsi="Times New Roman" w:cs="Times New Roman"/>
          <w:b/>
          <w:sz w:val="24"/>
          <w:szCs w:val="24"/>
          <w:lang w:val="en-US"/>
        </w:rPr>
      </w:pPr>
      <w:r w:rsidRPr="00D310CE">
        <w:rPr>
          <w:rFonts w:ascii="Times New Roman" w:hAnsi="Times New Roman" w:cs="Times New Roman"/>
          <w:b/>
          <w:sz w:val="24"/>
          <w:szCs w:val="24"/>
          <w:lang w:val="en-US"/>
        </w:rPr>
        <w:t>Introduction</w:t>
      </w:r>
    </w:p>
    <w:p w14:paraId="27F719F7" w14:textId="77777777" w:rsidR="00FD6A04" w:rsidRDefault="00FD6A04" w:rsidP="003B0CDA">
      <w:pPr>
        <w:spacing w:line="360" w:lineRule="auto"/>
        <w:jc w:val="both"/>
        <w:rPr>
          <w:rFonts w:ascii="Times New Roman" w:hAnsi="Times New Roman" w:cs="Times New Roman"/>
          <w:sz w:val="24"/>
          <w:szCs w:val="24"/>
          <w:lang w:val="en-US"/>
        </w:rPr>
      </w:pPr>
      <w:commentRangeStart w:id="1"/>
      <w:r w:rsidRPr="001E69AD">
        <w:rPr>
          <w:rFonts w:ascii="Times New Roman" w:hAnsi="Times New Roman" w:cs="Times New Roman"/>
          <w:sz w:val="24"/>
          <w:szCs w:val="24"/>
          <w:lang w:val="en-US"/>
        </w:rPr>
        <w:t>Vaccination</w:t>
      </w:r>
      <w:commentRangeEnd w:id="1"/>
      <w:r w:rsidR="00D310CE">
        <w:rPr>
          <w:rStyle w:val="CommentReference"/>
        </w:rPr>
        <w:commentReference w:id="1"/>
      </w:r>
      <w:commentRangeStart w:id="2"/>
      <w:r w:rsidR="00B5340E" w:rsidRPr="001E69AD">
        <w:rPr>
          <w:rFonts w:ascii="Times New Roman" w:hAnsi="Times New Roman" w:cs="Times New Roman"/>
          <w:sz w:val="24"/>
          <w:szCs w:val="24"/>
          <w:vertAlign w:val="superscript"/>
          <w:lang w:val="en-US"/>
        </w:rPr>
        <w:t>1</w:t>
      </w:r>
      <w:commentRangeEnd w:id="2"/>
      <w:r w:rsidR="00641411">
        <w:rPr>
          <w:rStyle w:val="CommentReference"/>
        </w:rPr>
        <w:commentReference w:id="2"/>
      </w:r>
      <w:r w:rsidRPr="001E69AD">
        <w:rPr>
          <w:rFonts w:ascii="Times New Roman" w:hAnsi="Times New Roman" w:cs="Times New Roman"/>
          <w:sz w:val="24"/>
          <w:szCs w:val="24"/>
          <w:lang w:val="en-US"/>
        </w:rPr>
        <w:t xml:space="preserve"> relies on what is known as ‘herd immunity’ </w:t>
      </w:r>
      <w:r w:rsidR="000B242D" w:rsidRPr="001E69AD">
        <w:rPr>
          <w:rFonts w:ascii="Times New Roman" w:hAnsi="Times New Roman" w:cs="Times New Roman"/>
          <w:sz w:val="24"/>
          <w:szCs w:val="24"/>
          <w:lang w:val="en-US"/>
        </w:rPr>
        <w:t xml:space="preserve">i.e. if the number of vaccinated people is high, </w:t>
      </w:r>
      <w:r w:rsidR="003616C1" w:rsidRPr="001E69AD">
        <w:rPr>
          <w:rFonts w:ascii="Times New Roman" w:hAnsi="Times New Roman" w:cs="Times New Roman"/>
          <w:sz w:val="24"/>
          <w:szCs w:val="24"/>
          <w:lang w:val="en-US"/>
        </w:rPr>
        <w:t>the</w:t>
      </w:r>
      <w:r w:rsidR="000B242D" w:rsidRPr="001E69AD">
        <w:rPr>
          <w:rFonts w:ascii="Times New Roman" w:hAnsi="Times New Roman" w:cs="Times New Roman"/>
          <w:sz w:val="24"/>
          <w:szCs w:val="24"/>
          <w:lang w:val="en-US"/>
        </w:rPr>
        <w:t xml:space="preserve"> number in itself acts as a barrier and reduces the chance of those people, who are for some reason not vaccinated, of getting infected. </w:t>
      </w:r>
      <w:r w:rsidR="00C13FAB" w:rsidRPr="001E69AD">
        <w:rPr>
          <w:rFonts w:ascii="Times New Roman" w:hAnsi="Times New Roman" w:cs="Times New Roman"/>
          <w:sz w:val="24"/>
          <w:szCs w:val="24"/>
          <w:lang w:val="en-US"/>
        </w:rPr>
        <w:t xml:space="preserve">The herd immunity threshold depends on the </w:t>
      </w:r>
      <w:commentRangeStart w:id="3"/>
      <w:r w:rsidR="00C13FAB" w:rsidRPr="001E69AD">
        <w:rPr>
          <w:rFonts w:ascii="Times New Roman" w:hAnsi="Times New Roman" w:cs="Times New Roman"/>
          <w:sz w:val="24"/>
          <w:szCs w:val="24"/>
          <w:lang w:val="en-US"/>
        </w:rPr>
        <w:t xml:space="preserve">infectiousness of the </w:t>
      </w:r>
      <w:r w:rsidR="00F129DD" w:rsidRPr="001E69AD">
        <w:rPr>
          <w:rFonts w:ascii="Times New Roman" w:hAnsi="Times New Roman" w:cs="Times New Roman"/>
          <w:sz w:val="24"/>
          <w:szCs w:val="24"/>
          <w:lang w:val="en-US"/>
        </w:rPr>
        <w:t xml:space="preserve">disease </w:t>
      </w:r>
      <w:commentRangeEnd w:id="3"/>
      <w:r w:rsidR="00D310CE">
        <w:rPr>
          <w:rStyle w:val="CommentReference"/>
        </w:rPr>
        <w:commentReference w:id="3"/>
      </w:r>
      <w:r w:rsidR="00F129DD" w:rsidRPr="001E69AD">
        <w:rPr>
          <w:rFonts w:ascii="Times New Roman" w:hAnsi="Times New Roman" w:cs="Times New Roman"/>
          <w:sz w:val="24"/>
          <w:szCs w:val="24"/>
          <w:lang w:val="en-US"/>
        </w:rPr>
        <w:t>in question</w:t>
      </w:r>
      <w:r w:rsidR="00C13FAB" w:rsidRPr="001E69AD">
        <w:rPr>
          <w:rFonts w:ascii="Times New Roman" w:hAnsi="Times New Roman" w:cs="Times New Roman"/>
          <w:sz w:val="24"/>
          <w:szCs w:val="24"/>
          <w:lang w:val="en-US"/>
        </w:rPr>
        <w:t xml:space="preserve"> such as </w:t>
      </w:r>
      <w:r w:rsidR="001E4CFB" w:rsidRPr="001E69AD">
        <w:rPr>
          <w:rFonts w:ascii="Times New Roman" w:hAnsi="Times New Roman" w:cs="Times New Roman"/>
          <w:sz w:val="24"/>
          <w:szCs w:val="24"/>
          <w:lang w:val="en-US"/>
        </w:rPr>
        <w:t>72-88% for mumps</w:t>
      </w:r>
      <w:r w:rsidR="00C13FAB" w:rsidRPr="001E69AD">
        <w:rPr>
          <w:rFonts w:ascii="Times New Roman" w:hAnsi="Times New Roman" w:cs="Times New Roman"/>
          <w:sz w:val="24"/>
          <w:szCs w:val="24"/>
          <w:lang w:val="en-US"/>
        </w:rPr>
        <w:t xml:space="preserve"> and between 90-95% for Measles.</w:t>
      </w:r>
      <w:r w:rsidR="00B5340E" w:rsidRPr="001E69AD">
        <w:rPr>
          <w:rFonts w:ascii="Times New Roman" w:hAnsi="Times New Roman" w:cs="Times New Roman"/>
          <w:sz w:val="24"/>
          <w:szCs w:val="24"/>
          <w:vertAlign w:val="superscript"/>
          <w:lang w:val="en-US"/>
        </w:rPr>
        <w:t>2</w:t>
      </w:r>
      <w:r w:rsidR="00C13FAB" w:rsidRPr="001E69AD">
        <w:rPr>
          <w:rFonts w:ascii="Times New Roman" w:hAnsi="Times New Roman" w:cs="Times New Roman"/>
          <w:sz w:val="24"/>
          <w:szCs w:val="24"/>
          <w:lang w:val="en-US"/>
        </w:rPr>
        <w:t xml:space="preserve"> A high rate of vaccination therefore protects the entire community which includes the unvaccinated as well as those </w:t>
      </w:r>
      <w:r w:rsidR="00F129DD" w:rsidRPr="001E69AD">
        <w:rPr>
          <w:rFonts w:ascii="Times New Roman" w:hAnsi="Times New Roman" w:cs="Times New Roman"/>
          <w:sz w:val="24"/>
          <w:szCs w:val="24"/>
          <w:lang w:val="en-US"/>
        </w:rPr>
        <w:t>on whom</w:t>
      </w:r>
      <w:r w:rsidR="00C13FAB" w:rsidRPr="001E69AD">
        <w:rPr>
          <w:rFonts w:ascii="Times New Roman" w:hAnsi="Times New Roman" w:cs="Times New Roman"/>
          <w:sz w:val="24"/>
          <w:szCs w:val="24"/>
          <w:lang w:val="en-US"/>
        </w:rPr>
        <w:t xml:space="preserve"> the vaccine fails to produce the desired effect. </w:t>
      </w:r>
    </w:p>
    <w:p w14:paraId="4DABF3FE" w14:textId="77777777" w:rsidR="00C95E02" w:rsidRDefault="00DF24B9" w:rsidP="003B0CD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Indian system has done a commendable job, there does exist a dark side to it. The issue has to be contextualized by looking at the history of vaccination in India during the rule of the British</w:t>
      </w:r>
      <w:r w:rsidR="00C95E02">
        <w:rPr>
          <w:rFonts w:ascii="Times New Roman" w:hAnsi="Times New Roman" w:cs="Times New Roman"/>
          <w:sz w:val="24"/>
          <w:szCs w:val="24"/>
          <w:lang w:val="en-US"/>
        </w:rPr>
        <w:t>,</w:t>
      </w:r>
      <w:r>
        <w:rPr>
          <w:rFonts w:ascii="Times New Roman" w:hAnsi="Times New Roman" w:cs="Times New Roman"/>
          <w:sz w:val="24"/>
          <w:szCs w:val="24"/>
          <w:lang w:val="en-US"/>
        </w:rPr>
        <w:t xml:space="preserve"> since they were the ones wh</w:t>
      </w:r>
      <w:r w:rsidR="00C95E02">
        <w:rPr>
          <w:rFonts w:ascii="Times New Roman" w:hAnsi="Times New Roman" w:cs="Times New Roman"/>
          <w:sz w:val="24"/>
          <w:szCs w:val="24"/>
          <w:lang w:val="en-US"/>
        </w:rPr>
        <w:t>o introduced modern vaccination during the early nineteenth century.</w:t>
      </w:r>
    </w:p>
    <w:p w14:paraId="58BC3A41" w14:textId="77777777" w:rsidR="001E69AD" w:rsidRPr="00D310CE" w:rsidRDefault="00C206EF" w:rsidP="003B0CDA">
      <w:pPr>
        <w:spacing w:line="360" w:lineRule="auto"/>
        <w:jc w:val="both"/>
        <w:rPr>
          <w:rFonts w:ascii="Times New Roman" w:hAnsi="Times New Roman" w:cs="Times New Roman"/>
          <w:b/>
          <w:sz w:val="24"/>
          <w:szCs w:val="24"/>
          <w:lang w:val="en-US"/>
        </w:rPr>
      </w:pPr>
      <w:commentRangeStart w:id="4"/>
      <w:r w:rsidRPr="00D310CE">
        <w:rPr>
          <w:rFonts w:ascii="Times New Roman" w:hAnsi="Times New Roman" w:cs="Times New Roman"/>
          <w:b/>
          <w:sz w:val="24"/>
          <w:szCs w:val="24"/>
          <w:lang w:val="en-US"/>
        </w:rPr>
        <w:lastRenderedPageBreak/>
        <w:t>History of vaccination in India</w:t>
      </w:r>
      <w:commentRangeEnd w:id="4"/>
      <w:r w:rsidR="00D310CE">
        <w:rPr>
          <w:rStyle w:val="CommentReference"/>
        </w:rPr>
        <w:commentReference w:id="4"/>
      </w:r>
    </w:p>
    <w:p w14:paraId="4813A76E" w14:textId="77777777" w:rsidR="00531C8A" w:rsidRPr="001E69AD" w:rsidRDefault="00531C8A"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Vaccination began with the discovery of the smallpox vaccine in 1796 by Edward Jenner and was within 4 years available in India. However, prior to the advent of the vaccine itself, inoculation practice</w:t>
      </w:r>
      <w:r w:rsidR="00180031" w:rsidRPr="001E69AD">
        <w:rPr>
          <w:rFonts w:ascii="Times New Roman" w:hAnsi="Times New Roman" w:cs="Times New Roman"/>
          <w:sz w:val="24"/>
          <w:szCs w:val="24"/>
          <w:lang w:val="en-US"/>
        </w:rPr>
        <w:t>s were</w:t>
      </w:r>
      <w:r w:rsidRPr="001E69AD">
        <w:rPr>
          <w:rFonts w:ascii="Times New Roman" w:hAnsi="Times New Roman" w:cs="Times New Roman"/>
          <w:sz w:val="24"/>
          <w:szCs w:val="24"/>
          <w:lang w:val="en-US"/>
        </w:rPr>
        <w:t xml:space="preserve"> widely practiced in India as a form of defence against the dreaded disease.</w:t>
      </w:r>
      <w:r w:rsidR="0003055E">
        <w:rPr>
          <w:rFonts w:ascii="Times New Roman" w:hAnsi="Times New Roman" w:cs="Times New Roman"/>
          <w:sz w:val="24"/>
          <w:szCs w:val="24"/>
          <w:vertAlign w:val="superscript"/>
          <w:lang w:val="en-US"/>
        </w:rPr>
        <w:t>4</w:t>
      </w:r>
      <w:r w:rsidRPr="001E69AD">
        <w:rPr>
          <w:rFonts w:ascii="Times New Roman" w:hAnsi="Times New Roman" w:cs="Times New Roman"/>
          <w:sz w:val="24"/>
          <w:szCs w:val="24"/>
          <w:lang w:val="en-US"/>
        </w:rPr>
        <w:t xml:space="preserve"> The Colonial government banned the concerned practice and </w:t>
      </w:r>
      <w:r w:rsidR="009D40DA" w:rsidRPr="001E69AD">
        <w:rPr>
          <w:rFonts w:ascii="Times New Roman" w:hAnsi="Times New Roman" w:cs="Times New Roman"/>
          <w:sz w:val="24"/>
          <w:szCs w:val="24"/>
          <w:lang w:val="en-US"/>
        </w:rPr>
        <w:t>introduced</w:t>
      </w:r>
      <w:r w:rsidRPr="001E69AD">
        <w:rPr>
          <w:rFonts w:ascii="Times New Roman" w:hAnsi="Times New Roman" w:cs="Times New Roman"/>
          <w:sz w:val="24"/>
          <w:szCs w:val="24"/>
          <w:lang w:val="en-US"/>
        </w:rPr>
        <w:t xml:space="preserve"> ‘trained vaccinators’ in order to tackle the disease. The vaccinators were to tour the territories and provide the vaccine for a small fee</w:t>
      </w:r>
      <w:r w:rsidR="009D40DA" w:rsidRPr="001E69AD">
        <w:rPr>
          <w:rFonts w:ascii="Times New Roman" w:hAnsi="Times New Roman" w:cs="Times New Roman"/>
          <w:sz w:val="24"/>
          <w:szCs w:val="24"/>
          <w:lang w:val="en-US"/>
        </w:rPr>
        <w:t xml:space="preserve"> which was to be their </w:t>
      </w:r>
      <w:r w:rsidR="000B36DB" w:rsidRPr="001E69AD">
        <w:rPr>
          <w:rFonts w:ascii="Times New Roman" w:hAnsi="Times New Roman" w:cs="Times New Roman"/>
          <w:sz w:val="24"/>
          <w:szCs w:val="24"/>
          <w:lang w:val="en-US"/>
        </w:rPr>
        <w:t xml:space="preserve">primary </w:t>
      </w:r>
      <w:r w:rsidR="009D40DA" w:rsidRPr="001E69AD">
        <w:rPr>
          <w:rFonts w:ascii="Times New Roman" w:hAnsi="Times New Roman" w:cs="Times New Roman"/>
          <w:sz w:val="24"/>
          <w:szCs w:val="24"/>
          <w:lang w:val="en-US"/>
        </w:rPr>
        <w:t>source of income</w:t>
      </w:r>
      <w:r w:rsidRPr="001E69AD">
        <w:rPr>
          <w:rFonts w:ascii="Times New Roman" w:hAnsi="Times New Roman" w:cs="Times New Roman"/>
          <w:sz w:val="24"/>
          <w:szCs w:val="24"/>
          <w:lang w:val="en-US"/>
        </w:rPr>
        <w:t>.</w:t>
      </w:r>
      <w:r w:rsidR="0003055E">
        <w:rPr>
          <w:rFonts w:ascii="Times New Roman" w:hAnsi="Times New Roman" w:cs="Times New Roman"/>
          <w:sz w:val="24"/>
          <w:szCs w:val="24"/>
          <w:vertAlign w:val="superscript"/>
          <w:lang w:val="en-US"/>
        </w:rPr>
        <w:t>5</w:t>
      </w:r>
    </w:p>
    <w:p w14:paraId="350AFC4E" w14:textId="77777777" w:rsidR="00531C8A" w:rsidRPr="001E69AD" w:rsidRDefault="00531C8A"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It was only by the 1850s that the government provided for a fixed salary to the trained vaccinators in order to prevent them from charging exorbitant rates for vaccination.</w:t>
      </w:r>
      <w:r w:rsidR="003B0CDA" w:rsidRPr="003B0CDA">
        <w:rPr>
          <w:rFonts w:ascii="Times New Roman" w:hAnsi="Times New Roman" w:cs="Times New Roman"/>
          <w:sz w:val="24"/>
          <w:szCs w:val="24"/>
          <w:vertAlign w:val="superscript"/>
          <w:lang w:val="en-US"/>
        </w:rPr>
        <w:t>6</w:t>
      </w:r>
      <w:r w:rsidRPr="001E69AD">
        <w:rPr>
          <w:rFonts w:ascii="Times New Roman" w:hAnsi="Times New Roman" w:cs="Times New Roman"/>
          <w:sz w:val="24"/>
          <w:szCs w:val="24"/>
          <w:lang w:val="en-US"/>
        </w:rPr>
        <w:t xml:space="preserve"> The government established centres to produce the vaccine within India in order to reduce the cost and the corresponding logistical problems in importing the vaccine from England.</w:t>
      </w:r>
    </w:p>
    <w:p w14:paraId="017E11E8" w14:textId="77777777" w:rsidR="00531C8A" w:rsidRPr="001E69AD" w:rsidRDefault="00531C8A"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Legal improvements albeit only on paper followed. The government </w:t>
      </w:r>
      <w:r w:rsidR="009D40DA" w:rsidRPr="001E69AD">
        <w:rPr>
          <w:rFonts w:ascii="Times New Roman" w:hAnsi="Times New Roman" w:cs="Times New Roman"/>
          <w:sz w:val="24"/>
          <w:szCs w:val="24"/>
          <w:lang w:val="en-US"/>
        </w:rPr>
        <w:t>initially</w:t>
      </w:r>
      <w:r w:rsidRPr="001E69AD">
        <w:rPr>
          <w:rFonts w:ascii="Times New Roman" w:hAnsi="Times New Roman" w:cs="Times New Roman"/>
          <w:sz w:val="24"/>
          <w:szCs w:val="24"/>
          <w:lang w:val="en-US"/>
        </w:rPr>
        <w:t xml:space="preserve"> passed the </w:t>
      </w:r>
      <w:r w:rsidR="00C206EF" w:rsidRPr="00D310CE">
        <w:rPr>
          <w:rFonts w:ascii="Times New Roman" w:hAnsi="Times New Roman" w:cs="Times New Roman"/>
          <w:sz w:val="24"/>
          <w:szCs w:val="24"/>
          <w:lang w:val="en-US"/>
        </w:rPr>
        <w:t>Vaccination Act of 1880 in Bengal</w:t>
      </w:r>
      <w:r w:rsidRPr="001E69AD">
        <w:rPr>
          <w:rFonts w:ascii="Times New Roman" w:hAnsi="Times New Roman" w:cs="Times New Roman"/>
          <w:sz w:val="24"/>
          <w:szCs w:val="24"/>
          <w:lang w:val="en-US"/>
        </w:rPr>
        <w:t xml:space="preserve"> which specifically outlawed inoculation and made it increasingly compulsory for children to be </w:t>
      </w:r>
      <w:r w:rsidR="00C95E02" w:rsidRPr="001E69AD">
        <w:rPr>
          <w:rFonts w:ascii="Times New Roman" w:hAnsi="Times New Roman" w:cs="Times New Roman"/>
          <w:sz w:val="24"/>
          <w:szCs w:val="24"/>
          <w:lang w:val="en-US"/>
        </w:rPr>
        <w:t>vaccinated.</w:t>
      </w:r>
      <w:r w:rsidR="003B0CDA" w:rsidRPr="003B0CDA">
        <w:rPr>
          <w:rFonts w:ascii="Times New Roman" w:hAnsi="Times New Roman" w:cs="Times New Roman"/>
          <w:sz w:val="24"/>
          <w:szCs w:val="24"/>
          <w:vertAlign w:val="superscript"/>
          <w:lang w:val="en-US"/>
        </w:rPr>
        <w:t>7</w:t>
      </w:r>
      <w:r w:rsidRPr="001E69AD">
        <w:rPr>
          <w:rFonts w:ascii="Times New Roman" w:hAnsi="Times New Roman" w:cs="Times New Roman"/>
          <w:sz w:val="24"/>
          <w:szCs w:val="24"/>
          <w:lang w:val="en-US"/>
        </w:rPr>
        <w:t xml:space="preserve"> The British government</w:t>
      </w:r>
      <w:r w:rsidR="00A97091" w:rsidRPr="001E69AD">
        <w:rPr>
          <w:rFonts w:ascii="Times New Roman" w:hAnsi="Times New Roman" w:cs="Times New Roman"/>
          <w:sz w:val="24"/>
          <w:szCs w:val="24"/>
          <w:lang w:val="en-US"/>
        </w:rPr>
        <w:t xml:space="preserve"> also</w:t>
      </w:r>
      <w:r w:rsidRPr="001E69AD">
        <w:rPr>
          <w:rFonts w:ascii="Times New Roman" w:hAnsi="Times New Roman" w:cs="Times New Roman"/>
          <w:sz w:val="24"/>
          <w:szCs w:val="24"/>
          <w:lang w:val="en-US"/>
        </w:rPr>
        <w:t xml:space="preserve"> passed the </w:t>
      </w:r>
      <w:r w:rsidR="00C206EF" w:rsidRPr="00D310CE">
        <w:rPr>
          <w:rFonts w:ascii="Times New Roman" w:hAnsi="Times New Roman" w:cs="Times New Roman"/>
          <w:sz w:val="24"/>
          <w:szCs w:val="24"/>
          <w:lang w:val="en-US"/>
        </w:rPr>
        <w:t>Compulsory Vaccination Act in 1892</w:t>
      </w:r>
      <w:r w:rsidRPr="001E69AD">
        <w:rPr>
          <w:rFonts w:ascii="Times New Roman" w:hAnsi="Times New Roman" w:cs="Times New Roman"/>
          <w:sz w:val="24"/>
          <w:szCs w:val="24"/>
          <w:lang w:val="en-US"/>
        </w:rPr>
        <w:t xml:space="preserve"> in order to effectively deal with the Smallpox epidemic making it the first instance of mandatory vaccination in the Indian subcontinent.</w:t>
      </w:r>
      <w:r w:rsidR="003B0CDA" w:rsidRPr="003B0CDA">
        <w:rPr>
          <w:rFonts w:ascii="Times New Roman" w:hAnsi="Times New Roman" w:cs="Times New Roman"/>
          <w:sz w:val="24"/>
          <w:szCs w:val="24"/>
          <w:vertAlign w:val="superscript"/>
          <w:lang w:val="en-US"/>
        </w:rPr>
        <w:t>8</w:t>
      </w:r>
      <w:r w:rsidRPr="001E69AD">
        <w:rPr>
          <w:rFonts w:ascii="Times New Roman" w:hAnsi="Times New Roman" w:cs="Times New Roman"/>
          <w:sz w:val="24"/>
          <w:szCs w:val="24"/>
          <w:lang w:val="en-US"/>
        </w:rPr>
        <w:t xml:space="preserve"> However as previously stated, these acts were never implemented.</w:t>
      </w:r>
    </w:p>
    <w:p w14:paraId="5C81B564" w14:textId="77777777" w:rsidR="00531C8A" w:rsidRPr="001E69AD" w:rsidRDefault="00531C8A"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British reports from the mid-1800s to 1910 reflect a sharp distrust and conflict between the Western Colonial Science and the indigenous </w:t>
      </w:r>
      <w:r w:rsidR="00D03BF2" w:rsidRPr="001E69AD">
        <w:rPr>
          <w:rFonts w:ascii="Times New Roman" w:hAnsi="Times New Roman" w:cs="Times New Roman"/>
          <w:sz w:val="24"/>
          <w:szCs w:val="24"/>
          <w:lang w:val="en-US"/>
        </w:rPr>
        <w:t>traditions.</w:t>
      </w:r>
      <w:r w:rsidRPr="001E69AD">
        <w:rPr>
          <w:rFonts w:ascii="Times New Roman" w:hAnsi="Times New Roman" w:cs="Times New Roman"/>
          <w:sz w:val="24"/>
          <w:szCs w:val="24"/>
          <w:lang w:val="en-US"/>
        </w:rPr>
        <w:t xml:space="preserve"> This can be reflected by the amount of trust the local population had in the </w:t>
      </w:r>
      <w:proofErr w:type="spellStart"/>
      <w:r w:rsidRPr="001E69AD">
        <w:rPr>
          <w:rFonts w:ascii="Times New Roman" w:hAnsi="Times New Roman" w:cs="Times New Roman"/>
          <w:sz w:val="24"/>
          <w:szCs w:val="24"/>
          <w:lang w:val="en-US"/>
        </w:rPr>
        <w:t>Tikadaars</w:t>
      </w:r>
      <w:proofErr w:type="spellEnd"/>
      <w:r w:rsidRPr="001E69AD">
        <w:rPr>
          <w:rFonts w:ascii="Times New Roman" w:hAnsi="Times New Roman" w:cs="Times New Roman"/>
          <w:sz w:val="24"/>
          <w:szCs w:val="24"/>
          <w:lang w:val="en-US"/>
        </w:rPr>
        <w:t xml:space="preserve"> (inoculators) despite the practice </w:t>
      </w:r>
      <w:r w:rsidR="00F349B0" w:rsidRPr="001E69AD">
        <w:rPr>
          <w:rFonts w:ascii="Times New Roman" w:hAnsi="Times New Roman" w:cs="Times New Roman"/>
          <w:sz w:val="24"/>
          <w:szCs w:val="24"/>
          <w:lang w:val="en-US"/>
        </w:rPr>
        <w:t>being</w:t>
      </w:r>
      <w:r w:rsidRPr="001E69AD">
        <w:rPr>
          <w:rFonts w:ascii="Times New Roman" w:hAnsi="Times New Roman" w:cs="Times New Roman"/>
          <w:sz w:val="24"/>
          <w:szCs w:val="24"/>
          <w:lang w:val="en-US"/>
        </w:rPr>
        <w:t xml:space="preserve"> banned by the British. The British government failed to take into account the distrust in which the invaders were held in India. Every effort of the British was seen as a way of counteracting the growing nationalistic spirit of India which was not adequately addressed by the rulers. The Little Dreyfus Affair of the 1890s further destroyed the credibility of the vaccine programme.</w:t>
      </w:r>
      <w:r w:rsidR="003B0CDA">
        <w:rPr>
          <w:rFonts w:ascii="Times New Roman" w:hAnsi="Times New Roman" w:cs="Times New Roman"/>
          <w:sz w:val="24"/>
          <w:szCs w:val="24"/>
          <w:vertAlign w:val="superscript"/>
          <w:lang w:val="en-US"/>
        </w:rPr>
        <w:t>9</w:t>
      </w:r>
    </w:p>
    <w:p w14:paraId="77189B70" w14:textId="77777777" w:rsidR="00F349B0" w:rsidRPr="00D310CE" w:rsidRDefault="00C206EF" w:rsidP="003B0CDA">
      <w:pPr>
        <w:spacing w:line="360" w:lineRule="auto"/>
        <w:jc w:val="both"/>
        <w:rPr>
          <w:rFonts w:ascii="Times New Roman" w:hAnsi="Times New Roman" w:cs="Times New Roman"/>
          <w:b/>
          <w:sz w:val="24"/>
          <w:szCs w:val="24"/>
          <w:lang w:val="en-US"/>
        </w:rPr>
      </w:pPr>
      <w:r w:rsidRPr="00D310CE">
        <w:rPr>
          <w:rFonts w:ascii="Times New Roman" w:hAnsi="Times New Roman" w:cs="Times New Roman"/>
          <w:b/>
          <w:sz w:val="24"/>
          <w:szCs w:val="24"/>
          <w:lang w:val="en-US"/>
        </w:rPr>
        <w:t>Vaccine Production Centres</w:t>
      </w:r>
    </w:p>
    <w:p w14:paraId="06100264" w14:textId="77777777" w:rsidR="00F937AC" w:rsidRPr="001E69AD" w:rsidRDefault="00637BA9"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Vaccination manufacture in India began during the early twentieth century with the colonial government prioritising it on account of an ou</w:t>
      </w:r>
      <w:r w:rsidR="00F937AC" w:rsidRPr="001E69AD">
        <w:rPr>
          <w:rFonts w:ascii="Times New Roman" w:hAnsi="Times New Roman" w:cs="Times New Roman"/>
          <w:sz w:val="24"/>
          <w:szCs w:val="24"/>
          <w:lang w:val="en-US"/>
        </w:rPr>
        <w:t xml:space="preserve">tbreak of Cholera in 1896 and the subsequent establishment of the Haffkine </w:t>
      </w:r>
      <w:proofErr w:type="spellStart"/>
      <w:r w:rsidR="00F937AC" w:rsidRPr="001E69AD">
        <w:rPr>
          <w:rFonts w:ascii="Times New Roman" w:hAnsi="Times New Roman" w:cs="Times New Roman"/>
          <w:sz w:val="24"/>
          <w:szCs w:val="24"/>
          <w:lang w:val="en-US"/>
        </w:rPr>
        <w:t>Institutein</w:t>
      </w:r>
      <w:proofErr w:type="spellEnd"/>
      <w:r w:rsidR="00F937AC" w:rsidRPr="001E69AD">
        <w:rPr>
          <w:rFonts w:ascii="Times New Roman" w:hAnsi="Times New Roman" w:cs="Times New Roman"/>
          <w:sz w:val="24"/>
          <w:szCs w:val="24"/>
          <w:lang w:val="en-US"/>
        </w:rPr>
        <w:t xml:space="preserve"> 1899 concerning the production of the plague vaccine.</w:t>
      </w:r>
      <w:r w:rsidR="003B0CDA">
        <w:rPr>
          <w:rFonts w:ascii="Times New Roman" w:hAnsi="Times New Roman" w:cs="Times New Roman"/>
          <w:sz w:val="24"/>
          <w:szCs w:val="24"/>
          <w:vertAlign w:val="superscript"/>
          <w:lang w:val="en-US"/>
        </w:rPr>
        <w:t>10</w:t>
      </w:r>
      <w:ins w:id="5" w:author="Vipin Vashishtha" w:date="2019-04-30T10:00:00Z">
        <w:r w:rsidR="00074E1C">
          <w:rPr>
            <w:rFonts w:ascii="Times New Roman" w:hAnsi="Times New Roman" w:cs="Times New Roman"/>
            <w:sz w:val="24"/>
            <w:szCs w:val="24"/>
            <w:vertAlign w:val="superscript"/>
            <w:lang w:val="en-US"/>
          </w:rPr>
          <w:t xml:space="preserve"> </w:t>
        </w:r>
      </w:ins>
      <w:r w:rsidR="00F937AC" w:rsidRPr="001E69AD">
        <w:rPr>
          <w:rFonts w:ascii="Times New Roman" w:hAnsi="Times New Roman" w:cs="Times New Roman"/>
          <w:sz w:val="24"/>
          <w:szCs w:val="24"/>
          <w:lang w:val="en-US"/>
        </w:rPr>
        <w:lastRenderedPageBreak/>
        <w:t xml:space="preserve">Prior to that, the government had in established a production centre for the manufacture of smallpox vaccine in </w:t>
      </w:r>
      <w:proofErr w:type="spellStart"/>
      <w:r w:rsidR="00F937AC" w:rsidRPr="001E69AD">
        <w:rPr>
          <w:rFonts w:ascii="Times New Roman" w:hAnsi="Times New Roman" w:cs="Times New Roman"/>
          <w:sz w:val="24"/>
          <w:szCs w:val="24"/>
          <w:lang w:val="en-US"/>
        </w:rPr>
        <w:t>Shillong</w:t>
      </w:r>
      <w:proofErr w:type="spellEnd"/>
      <w:r w:rsidR="00F937AC" w:rsidRPr="001E69AD">
        <w:rPr>
          <w:rFonts w:ascii="Times New Roman" w:hAnsi="Times New Roman" w:cs="Times New Roman"/>
          <w:sz w:val="24"/>
          <w:szCs w:val="24"/>
          <w:lang w:val="en-US"/>
        </w:rPr>
        <w:t xml:space="preserve">. </w:t>
      </w:r>
      <w:r w:rsidR="00617AD7" w:rsidRPr="001E69AD">
        <w:rPr>
          <w:rFonts w:ascii="Times New Roman" w:hAnsi="Times New Roman" w:cs="Times New Roman"/>
          <w:sz w:val="24"/>
          <w:szCs w:val="24"/>
          <w:lang w:val="en-US"/>
        </w:rPr>
        <w:t xml:space="preserve">There was establishment </w:t>
      </w:r>
      <w:r w:rsidR="00F349B0" w:rsidRPr="001E69AD">
        <w:rPr>
          <w:rFonts w:ascii="Times New Roman" w:hAnsi="Times New Roman" w:cs="Times New Roman"/>
          <w:sz w:val="24"/>
          <w:szCs w:val="24"/>
          <w:lang w:val="en-US"/>
        </w:rPr>
        <w:t xml:space="preserve">of </w:t>
      </w:r>
      <w:r w:rsidR="00617AD7" w:rsidRPr="001E69AD">
        <w:rPr>
          <w:rFonts w:ascii="Times New Roman" w:hAnsi="Times New Roman" w:cs="Times New Roman"/>
          <w:sz w:val="24"/>
          <w:szCs w:val="24"/>
          <w:lang w:val="en-US"/>
        </w:rPr>
        <w:t>a few more centres o</w:t>
      </w:r>
      <w:r w:rsidR="00A97091" w:rsidRPr="001E69AD">
        <w:rPr>
          <w:rFonts w:ascii="Times New Roman" w:hAnsi="Times New Roman" w:cs="Times New Roman"/>
          <w:sz w:val="24"/>
          <w:szCs w:val="24"/>
          <w:lang w:val="en-US"/>
        </w:rPr>
        <w:t>f vaccine production in Kasauli and</w:t>
      </w:r>
      <w:r w:rsidR="00617AD7" w:rsidRPr="001E69AD">
        <w:rPr>
          <w:rFonts w:ascii="Times New Roman" w:hAnsi="Times New Roman" w:cs="Times New Roman"/>
          <w:sz w:val="24"/>
          <w:szCs w:val="24"/>
          <w:lang w:val="en-US"/>
        </w:rPr>
        <w:t xml:space="preserve"> Madras.</w:t>
      </w:r>
      <w:r w:rsidR="003B0CDA">
        <w:rPr>
          <w:rFonts w:ascii="Times New Roman" w:hAnsi="Times New Roman" w:cs="Times New Roman"/>
          <w:sz w:val="24"/>
          <w:szCs w:val="24"/>
          <w:vertAlign w:val="superscript"/>
          <w:lang w:val="en-US"/>
        </w:rPr>
        <w:t>11</w:t>
      </w:r>
      <w:r w:rsidR="00617AD7" w:rsidRPr="001E69AD">
        <w:rPr>
          <w:rFonts w:ascii="Times New Roman" w:hAnsi="Times New Roman" w:cs="Times New Roman"/>
          <w:sz w:val="24"/>
          <w:szCs w:val="24"/>
          <w:lang w:val="en-US"/>
        </w:rPr>
        <w:t xml:space="preserve"> However, the production in these centres was too low and suffered from an extreme dearth of funds which hampered the nascent immunization projects being undertaken by the various local governments.</w:t>
      </w:r>
    </w:p>
    <w:p w14:paraId="2F385C9E" w14:textId="77777777" w:rsidR="00637BA9" w:rsidRPr="001E69AD" w:rsidRDefault="00637BA9"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The First World War coincided with the Influenza pandemic which killed millions of people all over the world including India.</w:t>
      </w:r>
      <w:r w:rsidR="00F937AC" w:rsidRPr="001E69AD">
        <w:rPr>
          <w:rFonts w:ascii="Times New Roman" w:hAnsi="Times New Roman" w:cs="Times New Roman"/>
          <w:sz w:val="24"/>
          <w:szCs w:val="24"/>
          <w:lang w:val="en-US"/>
        </w:rPr>
        <w:t xml:space="preserve"> </w:t>
      </w:r>
      <w:commentRangeStart w:id="6"/>
      <w:r w:rsidR="00F937AC" w:rsidRPr="001E69AD">
        <w:rPr>
          <w:rFonts w:ascii="Times New Roman" w:hAnsi="Times New Roman" w:cs="Times New Roman"/>
          <w:sz w:val="24"/>
          <w:szCs w:val="24"/>
          <w:lang w:val="en-US"/>
        </w:rPr>
        <w:t xml:space="preserve">The 1919 act </w:t>
      </w:r>
      <w:commentRangeEnd w:id="6"/>
      <w:r w:rsidR="00D310CE">
        <w:rPr>
          <w:rStyle w:val="CommentReference"/>
        </w:rPr>
        <w:commentReference w:id="6"/>
      </w:r>
      <w:r w:rsidR="00F937AC" w:rsidRPr="001E69AD">
        <w:rPr>
          <w:rFonts w:ascii="Times New Roman" w:hAnsi="Times New Roman" w:cs="Times New Roman"/>
          <w:sz w:val="24"/>
          <w:szCs w:val="24"/>
          <w:lang w:val="en-US"/>
        </w:rPr>
        <w:t xml:space="preserve">which has been seen as </w:t>
      </w:r>
      <w:r w:rsidR="00F349B0" w:rsidRPr="001E69AD">
        <w:rPr>
          <w:rFonts w:ascii="Times New Roman" w:hAnsi="Times New Roman" w:cs="Times New Roman"/>
          <w:sz w:val="24"/>
          <w:szCs w:val="24"/>
          <w:lang w:val="en-US"/>
        </w:rPr>
        <w:t>a major landmark</w:t>
      </w:r>
      <w:r w:rsidR="00F937AC" w:rsidRPr="001E69AD">
        <w:rPr>
          <w:rFonts w:ascii="Times New Roman" w:hAnsi="Times New Roman" w:cs="Times New Roman"/>
          <w:sz w:val="24"/>
          <w:szCs w:val="24"/>
          <w:lang w:val="en-US"/>
        </w:rPr>
        <w:t xml:space="preserve"> from the point of view of devolution of powers from the centre to the state, was important in this regard as the task of health services which included vaccination against polio was transferred to the provincial governments. While the legal benefits of such an act cannot be understated, the </w:t>
      </w:r>
      <w:r w:rsidR="00D771EC" w:rsidRPr="001E69AD">
        <w:rPr>
          <w:rFonts w:ascii="Times New Roman" w:hAnsi="Times New Roman" w:cs="Times New Roman"/>
          <w:sz w:val="24"/>
          <w:szCs w:val="24"/>
          <w:lang w:val="en-US"/>
        </w:rPr>
        <w:t>provinces</w:t>
      </w:r>
      <w:r w:rsidR="00F937AC" w:rsidRPr="001E69AD">
        <w:rPr>
          <w:rFonts w:ascii="Times New Roman" w:hAnsi="Times New Roman" w:cs="Times New Roman"/>
          <w:sz w:val="24"/>
          <w:szCs w:val="24"/>
          <w:lang w:val="en-US"/>
        </w:rPr>
        <w:t xml:space="preserve"> suffered </w:t>
      </w:r>
      <w:r w:rsidR="00F349B0" w:rsidRPr="001E69AD">
        <w:rPr>
          <w:rFonts w:ascii="Times New Roman" w:hAnsi="Times New Roman" w:cs="Times New Roman"/>
          <w:sz w:val="24"/>
          <w:szCs w:val="24"/>
          <w:lang w:val="en-US"/>
        </w:rPr>
        <w:t xml:space="preserve">from a </w:t>
      </w:r>
      <w:r w:rsidR="00F937AC" w:rsidRPr="001E69AD">
        <w:rPr>
          <w:rFonts w:ascii="Times New Roman" w:hAnsi="Times New Roman" w:cs="Times New Roman"/>
          <w:sz w:val="24"/>
          <w:szCs w:val="24"/>
          <w:lang w:val="en-US"/>
        </w:rPr>
        <w:t>severe dearth of funds</w:t>
      </w:r>
      <w:r w:rsidR="00F349B0" w:rsidRPr="001E69AD">
        <w:rPr>
          <w:rFonts w:ascii="Times New Roman" w:hAnsi="Times New Roman" w:cs="Times New Roman"/>
          <w:sz w:val="24"/>
          <w:szCs w:val="24"/>
          <w:lang w:val="en-US"/>
        </w:rPr>
        <w:t xml:space="preserve"> and legislative will,</w:t>
      </w:r>
      <w:r w:rsidR="00F937AC" w:rsidRPr="001E69AD">
        <w:rPr>
          <w:rFonts w:ascii="Times New Roman" w:hAnsi="Times New Roman" w:cs="Times New Roman"/>
          <w:sz w:val="24"/>
          <w:szCs w:val="24"/>
          <w:lang w:val="en-US"/>
        </w:rPr>
        <w:t xml:space="preserve"> leading to a poor immunization record and a continuous high death rate.</w:t>
      </w:r>
    </w:p>
    <w:p w14:paraId="2045EC45" w14:textId="77777777" w:rsidR="00F937AC" w:rsidRPr="001E69AD" w:rsidRDefault="00F937AC"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As with </w:t>
      </w:r>
      <w:r w:rsidR="00D771EC" w:rsidRPr="001E69AD">
        <w:rPr>
          <w:rFonts w:ascii="Times New Roman" w:hAnsi="Times New Roman" w:cs="Times New Roman"/>
          <w:sz w:val="24"/>
          <w:szCs w:val="24"/>
          <w:lang w:val="en-US"/>
        </w:rPr>
        <w:t xml:space="preserve">the First </w:t>
      </w:r>
      <w:r w:rsidRPr="001E69AD">
        <w:rPr>
          <w:rFonts w:ascii="Times New Roman" w:hAnsi="Times New Roman" w:cs="Times New Roman"/>
          <w:sz w:val="24"/>
          <w:szCs w:val="24"/>
          <w:lang w:val="en-US"/>
        </w:rPr>
        <w:t>World War</w:t>
      </w:r>
      <w:r w:rsidR="00D771EC" w:rsidRPr="001E69AD">
        <w:rPr>
          <w:rFonts w:ascii="Times New Roman" w:hAnsi="Times New Roman" w:cs="Times New Roman"/>
          <w:sz w:val="24"/>
          <w:szCs w:val="24"/>
          <w:lang w:val="en-US"/>
        </w:rPr>
        <w:t>, the Second World W</w:t>
      </w:r>
      <w:r w:rsidRPr="001E69AD">
        <w:rPr>
          <w:rFonts w:ascii="Times New Roman" w:hAnsi="Times New Roman" w:cs="Times New Roman"/>
          <w:sz w:val="24"/>
          <w:szCs w:val="24"/>
          <w:lang w:val="en-US"/>
        </w:rPr>
        <w:t>ar’s effects were severely felt in the field of health</w:t>
      </w:r>
      <w:ins w:id="7" w:author="Vipin Vashishtha" w:date="2019-04-30T10:06:00Z">
        <w:r w:rsidR="00074E1C">
          <w:rPr>
            <w:rFonts w:ascii="Times New Roman" w:hAnsi="Times New Roman" w:cs="Times New Roman"/>
            <w:sz w:val="24"/>
            <w:szCs w:val="24"/>
            <w:lang w:val="en-US"/>
          </w:rPr>
          <w:t xml:space="preserve"> </w:t>
        </w:r>
      </w:ins>
      <w:r w:rsidR="00F349B0" w:rsidRPr="001E69AD">
        <w:rPr>
          <w:rFonts w:ascii="Times New Roman" w:hAnsi="Times New Roman" w:cs="Times New Roman"/>
          <w:sz w:val="24"/>
          <w:szCs w:val="24"/>
          <w:lang w:val="en-US"/>
        </w:rPr>
        <w:t>since</w:t>
      </w:r>
      <w:r w:rsidR="00D771EC" w:rsidRPr="001E69AD">
        <w:rPr>
          <w:rFonts w:ascii="Times New Roman" w:hAnsi="Times New Roman" w:cs="Times New Roman"/>
          <w:sz w:val="24"/>
          <w:szCs w:val="24"/>
          <w:lang w:val="en-US"/>
        </w:rPr>
        <w:t xml:space="preserve"> the vaccine coverage went down drastically</w:t>
      </w:r>
      <w:r w:rsidRPr="001E69AD">
        <w:rPr>
          <w:rFonts w:ascii="Times New Roman" w:hAnsi="Times New Roman" w:cs="Times New Roman"/>
          <w:sz w:val="24"/>
          <w:szCs w:val="24"/>
          <w:lang w:val="en-US"/>
        </w:rPr>
        <w:t xml:space="preserve">. The number of smallpox cases increased manifold with the number of people afflicted with the disease being more than </w:t>
      </w:r>
      <w:r w:rsidR="00F349B0" w:rsidRPr="001E69AD">
        <w:rPr>
          <w:rFonts w:ascii="Times New Roman" w:hAnsi="Times New Roman" w:cs="Times New Roman"/>
          <w:sz w:val="24"/>
          <w:szCs w:val="24"/>
          <w:lang w:val="en-US"/>
        </w:rPr>
        <w:t xml:space="preserve">what had been prevalent during </w:t>
      </w:r>
      <w:r w:rsidRPr="001E69AD">
        <w:rPr>
          <w:rFonts w:ascii="Times New Roman" w:hAnsi="Times New Roman" w:cs="Times New Roman"/>
          <w:sz w:val="24"/>
          <w:szCs w:val="24"/>
          <w:lang w:val="en-US"/>
        </w:rPr>
        <w:t>the 1920s and 1930s.</w:t>
      </w:r>
      <w:r w:rsidR="00C60E70" w:rsidRPr="001E69AD">
        <w:rPr>
          <w:rFonts w:ascii="Times New Roman" w:hAnsi="Times New Roman" w:cs="Times New Roman"/>
          <w:sz w:val="24"/>
          <w:szCs w:val="24"/>
          <w:lang w:val="en-US"/>
        </w:rPr>
        <w:t xml:space="preserve"> The J</w:t>
      </w:r>
      <w:r w:rsidR="00442497" w:rsidRPr="001E69AD">
        <w:rPr>
          <w:rFonts w:ascii="Times New Roman" w:hAnsi="Times New Roman" w:cs="Times New Roman"/>
          <w:sz w:val="24"/>
          <w:szCs w:val="24"/>
          <w:lang w:val="en-US"/>
        </w:rPr>
        <w:t xml:space="preserve">oseph Bhore Committee report of 1946 provided for a summary of the problems plaguing the public health system of </w:t>
      </w:r>
      <w:r w:rsidR="008D143B" w:rsidRPr="001E69AD">
        <w:rPr>
          <w:rFonts w:ascii="Times New Roman" w:hAnsi="Times New Roman" w:cs="Times New Roman"/>
          <w:sz w:val="24"/>
          <w:szCs w:val="24"/>
          <w:lang w:val="en-US"/>
        </w:rPr>
        <w:t>India which included vaccine preventable diseases such as plague and smallpox. It stated that by the 1940s India had the highest number of people afflicted with smallpox.</w:t>
      </w:r>
      <w:r w:rsidR="003B0CDA">
        <w:rPr>
          <w:rFonts w:ascii="Times New Roman" w:hAnsi="Times New Roman" w:cs="Times New Roman"/>
          <w:sz w:val="24"/>
          <w:szCs w:val="24"/>
          <w:vertAlign w:val="superscript"/>
          <w:lang w:val="en-US"/>
        </w:rPr>
        <w:t>12</w:t>
      </w:r>
      <w:r w:rsidR="008D143B" w:rsidRPr="001E69AD">
        <w:rPr>
          <w:rFonts w:ascii="Times New Roman" w:hAnsi="Times New Roman" w:cs="Times New Roman"/>
          <w:sz w:val="24"/>
          <w:szCs w:val="24"/>
          <w:lang w:val="en-US"/>
        </w:rPr>
        <w:t xml:space="preserve"> The report provided for a detailed list of the vaccine manufacturing </w:t>
      </w:r>
      <w:r w:rsidR="00C60E70" w:rsidRPr="001E69AD">
        <w:rPr>
          <w:rFonts w:ascii="Times New Roman" w:hAnsi="Times New Roman" w:cs="Times New Roman"/>
          <w:sz w:val="24"/>
          <w:szCs w:val="24"/>
          <w:lang w:val="en-US"/>
        </w:rPr>
        <w:t>centres in India and their functions. As per the report, it can be ascertained that the number of instit</w:t>
      </w:r>
      <w:r w:rsidR="00F349B0" w:rsidRPr="001E69AD">
        <w:rPr>
          <w:rFonts w:ascii="Times New Roman" w:hAnsi="Times New Roman" w:cs="Times New Roman"/>
          <w:sz w:val="24"/>
          <w:szCs w:val="24"/>
          <w:lang w:val="en-US"/>
        </w:rPr>
        <w:t>utions dealing with vaccination</w:t>
      </w:r>
      <w:r w:rsidR="00D771EC" w:rsidRPr="001E69AD">
        <w:rPr>
          <w:rFonts w:ascii="Times New Roman" w:hAnsi="Times New Roman" w:cs="Times New Roman"/>
          <w:sz w:val="24"/>
          <w:szCs w:val="24"/>
          <w:lang w:val="en-US"/>
        </w:rPr>
        <w:t xml:space="preserve"> research</w:t>
      </w:r>
      <w:ins w:id="8" w:author="Vipin Vashishtha" w:date="2019-04-30T10:07:00Z">
        <w:r w:rsidR="00074E1C">
          <w:rPr>
            <w:rFonts w:ascii="Times New Roman" w:hAnsi="Times New Roman" w:cs="Times New Roman"/>
            <w:sz w:val="24"/>
            <w:szCs w:val="24"/>
            <w:lang w:val="en-US"/>
          </w:rPr>
          <w:t xml:space="preserve"> </w:t>
        </w:r>
      </w:ins>
      <w:r w:rsidR="00F349B0" w:rsidRPr="001E69AD">
        <w:rPr>
          <w:rFonts w:ascii="Times New Roman" w:hAnsi="Times New Roman" w:cs="Times New Roman"/>
          <w:sz w:val="24"/>
          <w:szCs w:val="24"/>
          <w:lang w:val="en-US"/>
        </w:rPr>
        <w:t xml:space="preserve">and production </w:t>
      </w:r>
      <w:r w:rsidR="00D771EC" w:rsidRPr="001E69AD">
        <w:rPr>
          <w:rFonts w:ascii="Times New Roman" w:hAnsi="Times New Roman" w:cs="Times New Roman"/>
          <w:sz w:val="24"/>
          <w:szCs w:val="24"/>
          <w:lang w:val="en-US"/>
        </w:rPr>
        <w:t xml:space="preserve">was </w:t>
      </w:r>
      <w:r w:rsidR="00C60E70" w:rsidRPr="001E69AD">
        <w:rPr>
          <w:rFonts w:ascii="Times New Roman" w:hAnsi="Times New Roman" w:cs="Times New Roman"/>
          <w:sz w:val="24"/>
          <w:szCs w:val="24"/>
          <w:lang w:val="en-US"/>
        </w:rPr>
        <w:t>extremely low as compared to the population</w:t>
      </w:r>
      <w:r w:rsidR="00F349B0" w:rsidRPr="001E69AD">
        <w:rPr>
          <w:rFonts w:ascii="Times New Roman" w:hAnsi="Times New Roman" w:cs="Times New Roman"/>
          <w:sz w:val="24"/>
          <w:szCs w:val="24"/>
          <w:lang w:val="en-US"/>
        </w:rPr>
        <w:t xml:space="preserve"> which was required to be vaccinated</w:t>
      </w:r>
      <w:r w:rsidR="00C60E70" w:rsidRPr="001E69AD">
        <w:rPr>
          <w:rFonts w:ascii="Times New Roman" w:hAnsi="Times New Roman" w:cs="Times New Roman"/>
          <w:sz w:val="24"/>
          <w:szCs w:val="24"/>
          <w:lang w:val="en-US"/>
        </w:rPr>
        <w:t xml:space="preserve">. </w:t>
      </w:r>
    </w:p>
    <w:p w14:paraId="3585E8DC" w14:textId="77777777" w:rsidR="00617AD7" w:rsidRPr="001E69AD" w:rsidRDefault="00617AD7"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Post-independence</w:t>
      </w:r>
      <w:r w:rsidR="00C60E70" w:rsidRPr="001E69AD">
        <w:rPr>
          <w:rFonts w:ascii="Times New Roman" w:hAnsi="Times New Roman" w:cs="Times New Roman"/>
          <w:sz w:val="24"/>
          <w:szCs w:val="24"/>
          <w:lang w:val="en-US"/>
        </w:rPr>
        <w:t>, the noticeable achievement</w:t>
      </w:r>
      <w:r w:rsidR="00F349B0" w:rsidRPr="001E69AD">
        <w:rPr>
          <w:rFonts w:ascii="Times New Roman" w:hAnsi="Times New Roman" w:cs="Times New Roman"/>
          <w:sz w:val="24"/>
          <w:szCs w:val="24"/>
          <w:lang w:val="en-US"/>
        </w:rPr>
        <w:t>s</w:t>
      </w:r>
      <w:r w:rsidR="00C60E70" w:rsidRPr="001E69AD">
        <w:rPr>
          <w:rFonts w:ascii="Times New Roman" w:hAnsi="Times New Roman" w:cs="Times New Roman"/>
          <w:sz w:val="24"/>
          <w:szCs w:val="24"/>
          <w:lang w:val="en-US"/>
        </w:rPr>
        <w:t xml:space="preserve"> of the I</w:t>
      </w:r>
      <w:r w:rsidR="00F349B0" w:rsidRPr="001E69AD">
        <w:rPr>
          <w:rFonts w:ascii="Times New Roman" w:hAnsi="Times New Roman" w:cs="Times New Roman"/>
          <w:sz w:val="24"/>
          <w:szCs w:val="24"/>
          <w:lang w:val="en-US"/>
        </w:rPr>
        <w:t>ndian immunization programme have</w:t>
      </w:r>
      <w:r w:rsidR="00C60E70" w:rsidRPr="001E69AD">
        <w:rPr>
          <w:rFonts w:ascii="Times New Roman" w:hAnsi="Times New Roman" w:cs="Times New Roman"/>
          <w:sz w:val="24"/>
          <w:szCs w:val="24"/>
          <w:lang w:val="en-US"/>
        </w:rPr>
        <w:t xml:space="preserve"> been the eradication of smallpox </w:t>
      </w:r>
      <w:r w:rsidR="00507DA6" w:rsidRPr="001E69AD">
        <w:rPr>
          <w:rFonts w:ascii="Times New Roman" w:hAnsi="Times New Roman" w:cs="Times New Roman"/>
          <w:sz w:val="24"/>
          <w:szCs w:val="24"/>
          <w:lang w:val="en-US"/>
        </w:rPr>
        <w:t>and polio by</w:t>
      </w:r>
      <w:r w:rsidR="00F349B0" w:rsidRPr="001E69AD">
        <w:rPr>
          <w:rFonts w:ascii="Times New Roman" w:hAnsi="Times New Roman" w:cs="Times New Roman"/>
          <w:sz w:val="24"/>
          <w:szCs w:val="24"/>
          <w:lang w:val="en-US"/>
        </w:rPr>
        <w:t xml:space="preserve"> 1975 </w:t>
      </w:r>
      <w:commentRangeStart w:id="9"/>
      <w:r w:rsidR="00F349B0" w:rsidRPr="001E69AD">
        <w:rPr>
          <w:rFonts w:ascii="Times New Roman" w:hAnsi="Times New Roman" w:cs="Times New Roman"/>
          <w:sz w:val="24"/>
          <w:szCs w:val="24"/>
          <w:lang w:val="en-US"/>
        </w:rPr>
        <w:t>and</w:t>
      </w:r>
      <w:r w:rsidR="00507DA6" w:rsidRPr="001E69AD">
        <w:rPr>
          <w:rFonts w:ascii="Times New Roman" w:hAnsi="Times New Roman" w:cs="Times New Roman"/>
          <w:sz w:val="24"/>
          <w:szCs w:val="24"/>
          <w:lang w:val="en-US"/>
        </w:rPr>
        <w:t xml:space="preserve"> 2012</w:t>
      </w:r>
      <w:commentRangeEnd w:id="9"/>
      <w:r w:rsidR="00D310CE">
        <w:rPr>
          <w:rStyle w:val="CommentReference"/>
        </w:rPr>
        <w:commentReference w:id="9"/>
      </w:r>
      <w:r w:rsidR="00507DA6" w:rsidRPr="001E69AD">
        <w:rPr>
          <w:rFonts w:ascii="Times New Roman" w:hAnsi="Times New Roman" w:cs="Times New Roman"/>
          <w:sz w:val="24"/>
          <w:szCs w:val="24"/>
          <w:lang w:val="en-US"/>
        </w:rPr>
        <w:t>,</w:t>
      </w:r>
      <w:r w:rsidR="00C60E70" w:rsidRPr="001E69AD">
        <w:rPr>
          <w:rFonts w:ascii="Times New Roman" w:hAnsi="Times New Roman" w:cs="Times New Roman"/>
          <w:sz w:val="24"/>
          <w:szCs w:val="24"/>
          <w:lang w:val="en-US"/>
        </w:rPr>
        <w:t xml:space="preserve"> the start of the Universal Immunization Programme in 1985 along with the creation of a National Vaccine Policy.</w:t>
      </w:r>
    </w:p>
    <w:p w14:paraId="6D4318EF" w14:textId="77777777" w:rsidR="00207F96" w:rsidRPr="00D310CE" w:rsidRDefault="00C206EF" w:rsidP="003B0CDA">
      <w:pPr>
        <w:spacing w:line="360" w:lineRule="auto"/>
        <w:jc w:val="both"/>
        <w:rPr>
          <w:rFonts w:ascii="Times New Roman" w:hAnsi="Times New Roman" w:cs="Times New Roman"/>
          <w:b/>
          <w:sz w:val="24"/>
          <w:szCs w:val="24"/>
          <w:lang w:val="en-US"/>
        </w:rPr>
      </w:pPr>
      <w:r w:rsidRPr="00D310CE">
        <w:rPr>
          <w:rFonts w:ascii="Times New Roman" w:hAnsi="Times New Roman" w:cs="Times New Roman"/>
          <w:b/>
          <w:sz w:val="24"/>
          <w:szCs w:val="24"/>
          <w:lang w:val="en-US"/>
        </w:rPr>
        <w:t>Legality of Mandatory Vaccination in India</w:t>
      </w:r>
    </w:p>
    <w:p w14:paraId="422080EF" w14:textId="77777777" w:rsidR="00A57EF8" w:rsidRPr="001E69AD" w:rsidRDefault="001B6C5F"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While Health care in general is dealt with under the Directive Principles</w:t>
      </w:r>
      <w:r w:rsidR="003B0CDA">
        <w:rPr>
          <w:rFonts w:ascii="Times New Roman" w:hAnsi="Times New Roman" w:cs="Times New Roman"/>
          <w:sz w:val="24"/>
          <w:szCs w:val="24"/>
          <w:vertAlign w:val="superscript"/>
          <w:lang w:val="en-US"/>
        </w:rPr>
        <w:t>13</w:t>
      </w:r>
      <w:r w:rsidRPr="001E69AD">
        <w:rPr>
          <w:rFonts w:ascii="Times New Roman" w:hAnsi="Times New Roman" w:cs="Times New Roman"/>
          <w:sz w:val="24"/>
          <w:szCs w:val="24"/>
          <w:lang w:val="en-US"/>
        </w:rPr>
        <w:t>, pu</w:t>
      </w:r>
      <w:r w:rsidR="0041509B" w:rsidRPr="001E69AD">
        <w:rPr>
          <w:rFonts w:ascii="Times New Roman" w:hAnsi="Times New Roman" w:cs="Times New Roman"/>
          <w:sz w:val="24"/>
          <w:szCs w:val="24"/>
          <w:lang w:val="en-US"/>
        </w:rPr>
        <w:t>blic health and sanitation come</w:t>
      </w:r>
      <w:r w:rsidRPr="001E69AD">
        <w:rPr>
          <w:rFonts w:ascii="Times New Roman" w:hAnsi="Times New Roman" w:cs="Times New Roman"/>
          <w:sz w:val="24"/>
          <w:szCs w:val="24"/>
          <w:lang w:val="en-US"/>
        </w:rPr>
        <w:t xml:space="preserve"> directly under the state list. Several judgements have reiterated the responsibility of the state government in this matter. But this does not mean that the Central government does not </w:t>
      </w:r>
      <w:r w:rsidRPr="001E69AD">
        <w:rPr>
          <w:rFonts w:ascii="Times New Roman" w:hAnsi="Times New Roman" w:cs="Times New Roman"/>
          <w:sz w:val="24"/>
          <w:szCs w:val="24"/>
          <w:lang w:val="en-US"/>
        </w:rPr>
        <w:lastRenderedPageBreak/>
        <w:t xml:space="preserve">have a legislative duty to deal with such matters. </w:t>
      </w:r>
      <w:r w:rsidR="007653BC" w:rsidRPr="001E69AD">
        <w:rPr>
          <w:rFonts w:ascii="Times New Roman" w:hAnsi="Times New Roman" w:cs="Times New Roman"/>
          <w:sz w:val="24"/>
          <w:szCs w:val="24"/>
          <w:lang w:val="en-US"/>
        </w:rPr>
        <w:t xml:space="preserve"> Public health has always been a major concern for every government since it directly affects the people and through it the government, which so ever it may be. </w:t>
      </w:r>
      <w:r w:rsidR="00383AF2" w:rsidRPr="001E69AD">
        <w:rPr>
          <w:rFonts w:ascii="Times New Roman" w:hAnsi="Times New Roman" w:cs="Times New Roman"/>
          <w:sz w:val="24"/>
          <w:szCs w:val="24"/>
          <w:lang w:val="en-US"/>
        </w:rPr>
        <w:t>This can be showcased by a variety of acts passed by the Government since the times of the British to deal with the issue of vaccine preventable diseases:</w:t>
      </w:r>
    </w:p>
    <w:p w14:paraId="73FF3141" w14:textId="77777777" w:rsidR="003958AB" w:rsidRPr="001E69AD" w:rsidRDefault="003958AB"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Vaccination Act, 1880: The act </w:t>
      </w:r>
      <w:r w:rsidR="0069620D" w:rsidRPr="001E69AD">
        <w:rPr>
          <w:rFonts w:ascii="Times New Roman" w:hAnsi="Times New Roman" w:cs="Times New Roman"/>
          <w:sz w:val="24"/>
          <w:szCs w:val="24"/>
          <w:lang w:val="en-US"/>
        </w:rPr>
        <w:t>specifically deals with prohibition of inoculation with a focus towards compulsory vaccination of children with the smallpox vaccine. It is a small act of 22 sections and allows for the selective application of the act in certain areas. In the areas where the act applies, non-vaccination without a sufficient cause allows for punishment under section 22.</w:t>
      </w:r>
      <w:r w:rsidR="003B0CDA">
        <w:rPr>
          <w:rFonts w:ascii="Times New Roman" w:hAnsi="Times New Roman" w:cs="Times New Roman"/>
          <w:sz w:val="24"/>
          <w:szCs w:val="24"/>
          <w:vertAlign w:val="superscript"/>
          <w:lang w:val="en-US"/>
        </w:rPr>
        <w:t>14</w:t>
      </w:r>
    </w:p>
    <w:p w14:paraId="2011820D" w14:textId="77777777" w:rsidR="0069620D" w:rsidRPr="001E69AD" w:rsidRDefault="0069620D" w:rsidP="003B0CDA">
      <w:pPr>
        <w:pStyle w:val="ListParagraph"/>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The act while putting an overarching emphasis on vaccination, does not properly regulate the role of vaccinators primarily the private ones.</w:t>
      </w:r>
    </w:p>
    <w:p w14:paraId="5AB6F4E1" w14:textId="77777777" w:rsidR="00301E5E" w:rsidRPr="001E69AD" w:rsidRDefault="001B6C5F"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Epidemic Diseases Act, 1897: This is </w:t>
      </w:r>
      <w:r w:rsidR="00383AF2" w:rsidRPr="001E69AD">
        <w:rPr>
          <w:rFonts w:ascii="Times New Roman" w:hAnsi="Times New Roman" w:cs="Times New Roman"/>
          <w:sz w:val="24"/>
          <w:szCs w:val="24"/>
          <w:lang w:val="en-US"/>
        </w:rPr>
        <w:t xml:space="preserve">a </w:t>
      </w:r>
      <w:r w:rsidRPr="001E69AD">
        <w:rPr>
          <w:rFonts w:ascii="Times New Roman" w:hAnsi="Times New Roman" w:cs="Times New Roman"/>
          <w:sz w:val="24"/>
          <w:szCs w:val="24"/>
          <w:lang w:val="en-US"/>
        </w:rPr>
        <w:t xml:space="preserve">British era law which despite being a century old has a lot of relevance in the present times as can be observed by its application by several states </w:t>
      </w:r>
      <w:r w:rsidR="00383AF2" w:rsidRPr="001E69AD">
        <w:rPr>
          <w:rFonts w:ascii="Times New Roman" w:hAnsi="Times New Roman" w:cs="Times New Roman"/>
          <w:sz w:val="24"/>
          <w:szCs w:val="24"/>
          <w:lang w:val="en-US"/>
        </w:rPr>
        <w:t xml:space="preserve">even </w:t>
      </w:r>
      <w:r w:rsidRPr="001E69AD">
        <w:rPr>
          <w:rFonts w:ascii="Times New Roman" w:hAnsi="Times New Roman" w:cs="Times New Roman"/>
          <w:sz w:val="24"/>
          <w:szCs w:val="24"/>
          <w:lang w:val="en-US"/>
        </w:rPr>
        <w:t xml:space="preserve">as </w:t>
      </w:r>
      <w:r w:rsidR="00383AF2" w:rsidRPr="001E69AD">
        <w:rPr>
          <w:rFonts w:ascii="Times New Roman" w:hAnsi="Times New Roman" w:cs="Times New Roman"/>
          <w:sz w:val="24"/>
          <w:szCs w:val="24"/>
          <w:lang w:val="en-US"/>
        </w:rPr>
        <w:t>late</w:t>
      </w:r>
      <w:r w:rsidRPr="001E69AD">
        <w:rPr>
          <w:rFonts w:ascii="Times New Roman" w:hAnsi="Times New Roman" w:cs="Times New Roman"/>
          <w:sz w:val="24"/>
          <w:szCs w:val="24"/>
          <w:lang w:val="en-US"/>
        </w:rPr>
        <w:t xml:space="preserve"> as 2009 when there was a possibility of an outbreak of </w:t>
      </w:r>
      <w:r w:rsidR="00AB3FF9" w:rsidRPr="001E69AD">
        <w:rPr>
          <w:rFonts w:ascii="Times New Roman" w:hAnsi="Times New Roman" w:cs="Times New Roman"/>
          <w:sz w:val="24"/>
          <w:szCs w:val="24"/>
          <w:lang w:val="en-US"/>
        </w:rPr>
        <w:t>Swine Flu.</w:t>
      </w:r>
      <w:r w:rsidR="003B0CDA">
        <w:rPr>
          <w:rFonts w:ascii="Times New Roman" w:hAnsi="Times New Roman" w:cs="Times New Roman"/>
          <w:sz w:val="24"/>
          <w:szCs w:val="24"/>
          <w:vertAlign w:val="superscript"/>
          <w:lang w:val="en-US"/>
        </w:rPr>
        <w:t>15</w:t>
      </w:r>
      <w:r w:rsidR="00D03BF2">
        <w:rPr>
          <w:rFonts w:ascii="Times New Roman" w:hAnsi="Times New Roman" w:cs="Times New Roman"/>
          <w:sz w:val="24"/>
          <w:szCs w:val="24"/>
          <w:lang w:val="en-US"/>
        </w:rPr>
        <w:t>I</w:t>
      </w:r>
      <w:r w:rsidR="00AB3FF9" w:rsidRPr="001E69AD">
        <w:rPr>
          <w:rFonts w:ascii="Times New Roman" w:hAnsi="Times New Roman" w:cs="Times New Roman"/>
          <w:sz w:val="24"/>
          <w:szCs w:val="24"/>
          <w:lang w:val="en-US"/>
        </w:rPr>
        <w:t xml:space="preserve">t provides for legal immunity to the person acting under the act. </w:t>
      </w:r>
      <w:r w:rsidR="00301E5E" w:rsidRPr="001E69AD">
        <w:rPr>
          <w:rFonts w:ascii="Times New Roman" w:hAnsi="Times New Roman" w:cs="Times New Roman"/>
          <w:sz w:val="24"/>
          <w:szCs w:val="24"/>
          <w:lang w:val="en-US"/>
        </w:rPr>
        <w:t>During the time period it was enacted, the act was seen as one of the most draconian acts in the health sector since it virtually allowed the government to do anything in the name of epidemic control. Measures included forcible segregation of affected persons, demolition of effected areas, banning of public gatherings which included festivals and much more.</w:t>
      </w:r>
      <w:r w:rsidR="003B0CDA">
        <w:rPr>
          <w:rFonts w:ascii="Times New Roman" w:hAnsi="Times New Roman" w:cs="Times New Roman"/>
          <w:sz w:val="24"/>
          <w:szCs w:val="24"/>
          <w:vertAlign w:val="superscript"/>
          <w:lang w:val="en-US"/>
        </w:rPr>
        <w:t>16</w:t>
      </w:r>
      <w:r w:rsidR="00301E5E" w:rsidRPr="001E69AD">
        <w:rPr>
          <w:rFonts w:ascii="Times New Roman" w:hAnsi="Times New Roman" w:cs="Times New Roman"/>
          <w:sz w:val="24"/>
          <w:szCs w:val="24"/>
          <w:lang w:val="en-US"/>
        </w:rPr>
        <w:t xml:space="preserve"> A major drawback of the act is the fact it does not proper explain the powers provided for to the authorities. The act is seen as being of a regulatory nature which deals only with situations post outbreak of an epidemic and there is no mention of any preventive measures to deal with the same.</w:t>
      </w:r>
    </w:p>
    <w:p w14:paraId="37DD3282" w14:textId="77777777" w:rsidR="007653BC" w:rsidRPr="001E69AD" w:rsidRDefault="007653BC"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Government of India Act 1919: This </w:t>
      </w:r>
      <w:proofErr w:type="spellStart"/>
      <w:proofErr w:type="gramStart"/>
      <w:r w:rsidRPr="001E69AD">
        <w:rPr>
          <w:rFonts w:ascii="Times New Roman" w:hAnsi="Times New Roman" w:cs="Times New Roman"/>
          <w:sz w:val="24"/>
          <w:szCs w:val="24"/>
          <w:lang w:val="en-US"/>
        </w:rPr>
        <w:t>act</w:t>
      </w:r>
      <w:r w:rsidR="00FE6AF2" w:rsidRPr="001E69AD">
        <w:rPr>
          <w:rFonts w:ascii="Times New Roman" w:hAnsi="Times New Roman" w:cs="Times New Roman"/>
          <w:sz w:val="24"/>
          <w:szCs w:val="24"/>
          <w:lang w:val="en-US"/>
        </w:rPr>
        <w:t>,regarded</w:t>
      </w:r>
      <w:proofErr w:type="spellEnd"/>
      <w:proofErr w:type="gramEnd"/>
      <w:r w:rsidR="00FE6AF2"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 xml:space="preserve">one of the most important in the political history of India was important </w:t>
      </w:r>
      <w:r w:rsidR="00A76CD8" w:rsidRPr="001E69AD">
        <w:rPr>
          <w:rFonts w:ascii="Times New Roman" w:hAnsi="Times New Roman" w:cs="Times New Roman"/>
          <w:sz w:val="24"/>
          <w:szCs w:val="24"/>
          <w:lang w:val="en-US"/>
        </w:rPr>
        <w:t>for</w:t>
      </w:r>
      <w:r w:rsidRPr="001E69AD">
        <w:rPr>
          <w:rFonts w:ascii="Times New Roman" w:hAnsi="Times New Roman" w:cs="Times New Roman"/>
          <w:sz w:val="24"/>
          <w:szCs w:val="24"/>
          <w:lang w:val="en-US"/>
        </w:rPr>
        <w:t xml:space="preserve"> public health reasons since it devolved on the </w:t>
      </w:r>
      <w:r w:rsidR="008109E9" w:rsidRPr="001E69AD">
        <w:rPr>
          <w:rFonts w:ascii="Times New Roman" w:hAnsi="Times New Roman" w:cs="Times New Roman"/>
          <w:sz w:val="24"/>
          <w:szCs w:val="24"/>
          <w:lang w:val="en-US"/>
        </w:rPr>
        <w:t>provincial governments, the responsibility of maintaining public health.</w:t>
      </w:r>
      <w:r w:rsidR="003B0CDA">
        <w:rPr>
          <w:rFonts w:ascii="Times New Roman" w:hAnsi="Times New Roman" w:cs="Times New Roman"/>
          <w:sz w:val="24"/>
          <w:szCs w:val="24"/>
          <w:vertAlign w:val="superscript"/>
          <w:lang w:val="en-US"/>
        </w:rPr>
        <w:t>17</w:t>
      </w:r>
      <w:r w:rsidR="008109E9" w:rsidRPr="001E69AD">
        <w:rPr>
          <w:rFonts w:ascii="Times New Roman" w:hAnsi="Times New Roman" w:cs="Times New Roman"/>
          <w:sz w:val="24"/>
          <w:szCs w:val="24"/>
          <w:lang w:val="en-US"/>
        </w:rPr>
        <w:t xml:space="preserve"> The act included increased emphasis on smallpox vaccination by the governments.</w:t>
      </w:r>
    </w:p>
    <w:p w14:paraId="3BE765BE" w14:textId="77777777" w:rsidR="008109E9" w:rsidRPr="001E69AD" w:rsidRDefault="008109E9"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Drugs and Cosmetic Act, 1940: </w:t>
      </w:r>
      <w:r w:rsidR="005F7EB7" w:rsidRPr="001E69AD">
        <w:rPr>
          <w:rFonts w:ascii="Times New Roman" w:hAnsi="Times New Roman" w:cs="Times New Roman"/>
          <w:sz w:val="24"/>
          <w:szCs w:val="24"/>
          <w:lang w:val="en-US"/>
        </w:rPr>
        <w:t>This act which has been amended several times deals primarily with quality control over the sale of drugs. The act encompasses vaccines by stating that they come under the category of ‘new drug’ and are thus liable under the provisions of the said act. It provides for a detailed procedure for clinical testing for the drugs which are being conside</w:t>
      </w:r>
      <w:r w:rsidR="00597C05" w:rsidRPr="001E69AD">
        <w:rPr>
          <w:rFonts w:ascii="Times New Roman" w:hAnsi="Times New Roman" w:cs="Times New Roman"/>
          <w:sz w:val="24"/>
          <w:szCs w:val="24"/>
          <w:lang w:val="en-US"/>
        </w:rPr>
        <w:t>red for public health purposes.</w:t>
      </w:r>
    </w:p>
    <w:p w14:paraId="3736EC90" w14:textId="77777777" w:rsidR="00FF5B28" w:rsidRDefault="00FF5B28" w:rsidP="003B0CDA">
      <w:pPr>
        <w:pStyle w:val="ListParagraph"/>
        <w:spacing w:line="360" w:lineRule="auto"/>
        <w:jc w:val="both"/>
        <w:rPr>
          <w:rFonts w:ascii="Times New Roman" w:hAnsi="Times New Roman" w:cs="Times New Roman"/>
          <w:sz w:val="24"/>
          <w:szCs w:val="24"/>
          <w:lang w:val="en-US"/>
        </w:rPr>
      </w:pPr>
    </w:p>
    <w:p w14:paraId="511E0F2D" w14:textId="77777777" w:rsidR="00DF76C3" w:rsidRPr="001E69AD" w:rsidRDefault="005F7EB7" w:rsidP="003B0CDA">
      <w:pPr>
        <w:pStyle w:val="ListParagraph"/>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legislation works in tandem with the guidelines provided for by the WHO regarding vaccines. Its importance is highlighted because of the fact that India is a major exporter of </w:t>
      </w:r>
      <w:commentRangeStart w:id="10"/>
      <w:r w:rsidRPr="001E69AD">
        <w:rPr>
          <w:rFonts w:ascii="Times New Roman" w:hAnsi="Times New Roman" w:cs="Times New Roman"/>
          <w:sz w:val="24"/>
          <w:szCs w:val="24"/>
          <w:lang w:val="en-US"/>
        </w:rPr>
        <w:t>vaccinations</w:t>
      </w:r>
      <w:commentRangeEnd w:id="10"/>
      <w:r w:rsidR="00D310CE">
        <w:rPr>
          <w:rStyle w:val="CommentReference"/>
        </w:rPr>
        <w:commentReference w:id="10"/>
      </w:r>
      <w:r w:rsidRPr="001E69AD">
        <w:rPr>
          <w:rFonts w:ascii="Times New Roman" w:hAnsi="Times New Roman" w:cs="Times New Roman"/>
          <w:sz w:val="24"/>
          <w:szCs w:val="24"/>
          <w:lang w:val="en-US"/>
        </w:rPr>
        <w:t xml:space="preserve"> and it becomes highly important to establish a proper quality control mechanism for the same.</w:t>
      </w:r>
    </w:p>
    <w:p w14:paraId="09391A67" w14:textId="77777777" w:rsidR="003958AB" w:rsidRPr="001E69AD" w:rsidRDefault="000D7E7E"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State acts</w:t>
      </w:r>
    </w:p>
    <w:p w14:paraId="6EB687DB" w14:textId="77777777" w:rsidR="00D03BF2" w:rsidRDefault="00C206EF" w:rsidP="003B0CDA">
      <w:pPr>
        <w:pStyle w:val="ListParagraph"/>
        <w:numPr>
          <w:ilvl w:val="1"/>
          <w:numId w:val="5"/>
        </w:numPr>
        <w:spacing w:line="360" w:lineRule="auto"/>
        <w:jc w:val="both"/>
        <w:rPr>
          <w:rFonts w:ascii="Times New Roman" w:hAnsi="Times New Roman" w:cs="Times New Roman"/>
          <w:sz w:val="24"/>
          <w:szCs w:val="24"/>
          <w:lang w:val="en-US"/>
        </w:rPr>
      </w:pPr>
      <w:r w:rsidRPr="00D310CE">
        <w:rPr>
          <w:rFonts w:ascii="Times New Roman" w:hAnsi="Times New Roman" w:cs="Times New Roman"/>
          <w:sz w:val="24"/>
          <w:szCs w:val="24"/>
          <w:lang w:val="en-US"/>
        </w:rPr>
        <w:t>The Punjab Vaccination Act:</w:t>
      </w:r>
      <w:r w:rsidR="00260684" w:rsidRPr="001E69AD">
        <w:rPr>
          <w:rFonts w:ascii="Times New Roman" w:hAnsi="Times New Roman" w:cs="Times New Roman"/>
          <w:sz w:val="24"/>
          <w:szCs w:val="24"/>
          <w:lang w:val="en-US"/>
        </w:rPr>
        <w:t xml:space="preserve"> the act is similar </w:t>
      </w:r>
      <w:r w:rsidR="006942C3" w:rsidRPr="001E69AD">
        <w:rPr>
          <w:rFonts w:ascii="Times New Roman" w:hAnsi="Times New Roman" w:cs="Times New Roman"/>
          <w:sz w:val="24"/>
          <w:szCs w:val="24"/>
          <w:lang w:val="en-US"/>
        </w:rPr>
        <w:t>to the 1880 act and</w:t>
      </w:r>
      <w:r w:rsidR="00260684" w:rsidRPr="001E69AD">
        <w:rPr>
          <w:rFonts w:ascii="Times New Roman" w:hAnsi="Times New Roman" w:cs="Times New Roman"/>
          <w:sz w:val="24"/>
          <w:szCs w:val="24"/>
          <w:lang w:val="en-US"/>
        </w:rPr>
        <w:t xml:space="preserve"> allows for vaccination to be done in children and states that no remuneration </w:t>
      </w:r>
      <w:r w:rsidR="006942C3" w:rsidRPr="001E69AD">
        <w:rPr>
          <w:rFonts w:ascii="Times New Roman" w:hAnsi="Times New Roman" w:cs="Times New Roman"/>
          <w:sz w:val="24"/>
          <w:szCs w:val="24"/>
          <w:lang w:val="en-US"/>
        </w:rPr>
        <w:t>should</w:t>
      </w:r>
      <w:r w:rsidR="00260684" w:rsidRPr="001E69AD">
        <w:rPr>
          <w:rFonts w:ascii="Times New Roman" w:hAnsi="Times New Roman" w:cs="Times New Roman"/>
          <w:sz w:val="24"/>
          <w:szCs w:val="24"/>
          <w:lang w:val="en-US"/>
        </w:rPr>
        <w:t xml:space="preserve"> be charged </w:t>
      </w:r>
      <w:r w:rsidR="006942C3" w:rsidRPr="001E69AD">
        <w:rPr>
          <w:rFonts w:ascii="Times New Roman" w:hAnsi="Times New Roman" w:cs="Times New Roman"/>
          <w:sz w:val="24"/>
          <w:szCs w:val="24"/>
          <w:lang w:val="en-US"/>
        </w:rPr>
        <w:t>by</w:t>
      </w:r>
      <w:r w:rsidR="00260684" w:rsidRPr="001E69AD">
        <w:rPr>
          <w:rFonts w:ascii="Times New Roman" w:hAnsi="Times New Roman" w:cs="Times New Roman"/>
          <w:sz w:val="24"/>
          <w:szCs w:val="24"/>
          <w:lang w:val="en-US"/>
        </w:rPr>
        <w:t xml:space="preserve"> public vaccinators whil</w:t>
      </w:r>
      <w:r w:rsidR="006942C3" w:rsidRPr="001E69AD">
        <w:rPr>
          <w:rFonts w:ascii="Times New Roman" w:hAnsi="Times New Roman" w:cs="Times New Roman"/>
          <w:sz w:val="24"/>
          <w:szCs w:val="24"/>
          <w:lang w:val="en-US"/>
        </w:rPr>
        <w:t>e private ones may charge a fee as</w:t>
      </w:r>
      <w:r w:rsidR="00260684" w:rsidRPr="001E69AD">
        <w:rPr>
          <w:rFonts w:ascii="Times New Roman" w:hAnsi="Times New Roman" w:cs="Times New Roman"/>
          <w:sz w:val="24"/>
          <w:szCs w:val="24"/>
          <w:lang w:val="en-US"/>
        </w:rPr>
        <w:t xml:space="preserve"> prescribed by the government.</w:t>
      </w:r>
      <w:r w:rsidR="003B0CDA">
        <w:rPr>
          <w:rFonts w:ascii="Times New Roman" w:hAnsi="Times New Roman" w:cs="Times New Roman"/>
          <w:sz w:val="24"/>
          <w:szCs w:val="24"/>
          <w:vertAlign w:val="superscript"/>
          <w:lang w:val="en-US"/>
        </w:rPr>
        <w:t>18</w:t>
      </w:r>
      <w:ins w:id="11" w:author="Vipin Vashishtha" w:date="2019-04-30T10:23:00Z">
        <w:r w:rsidR="007A4BA3">
          <w:rPr>
            <w:rFonts w:ascii="Times New Roman" w:hAnsi="Times New Roman" w:cs="Times New Roman"/>
            <w:sz w:val="24"/>
            <w:szCs w:val="24"/>
            <w:vertAlign w:val="superscript"/>
            <w:lang w:val="en-US"/>
          </w:rPr>
          <w:t xml:space="preserve"> </w:t>
        </w:r>
      </w:ins>
      <w:r w:rsidR="00D03BF2">
        <w:rPr>
          <w:rFonts w:ascii="Times New Roman" w:hAnsi="Times New Roman" w:cs="Times New Roman"/>
          <w:sz w:val="24"/>
          <w:szCs w:val="24"/>
          <w:lang w:val="en-US"/>
        </w:rPr>
        <w:t>There is a provision granting powers to a superintendent to ensure proper coverage.</w:t>
      </w:r>
    </w:p>
    <w:p w14:paraId="6B86BD5D" w14:textId="77777777" w:rsidR="00260684" w:rsidRPr="001E69AD" w:rsidRDefault="00260684" w:rsidP="003B0CDA">
      <w:pPr>
        <w:pStyle w:val="ListParagraph"/>
        <w:spacing w:line="360" w:lineRule="auto"/>
        <w:ind w:left="1440"/>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act was corroborated by the ordinance of 1958 which repeals not only the 1880 act but </w:t>
      </w:r>
      <w:r w:rsidR="006942C3" w:rsidRPr="001E69AD">
        <w:rPr>
          <w:rFonts w:ascii="Times New Roman" w:hAnsi="Times New Roman" w:cs="Times New Roman"/>
          <w:sz w:val="24"/>
          <w:szCs w:val="24"/>
          <w:lang w:val="en-US"/>
        </w:rPr>
        <w:t>also</w:t>
      </w:r>
      <w:r w:rsidRPr="001E69AD">
        <w:rPr>
          <w:rFonts w:ascii="Times New Roman" w:hAnsi="Times New Roman" w:cs="Times New Roman"/>
          <w:sz w:val="24"/>
          <w:szCs w:val="24"/>
          <w:lang w:val="en-US"/>
        </w:rPr>
        <w:t xml:space="preserve"> 5 </w:t>
      </w:r>
      <w:r w:rsidR="00775526" w:rsidRPr="001E69AD">
        <w:rPr>
          <w:rFonts w:ascii="Times New Roman" w:hAnsi="Times New Roman" w:cs="Times New Roman"/>
          <w:sz w:val="24"/>
          <w:szCs w:val="24"/>
          <w:lang w:val="en-US"/>
        </w:rPr>
        <w:t>other</w:t>
      </w:r>
      <w:ins w:id="12" w:author="Vipin Vashishtha" w:date="2019-04-30T10:24:00Z">
        <w:r w:rsidR="007A4BA3">
          <w:rPr>
            <w:rFonts w:ascii="Times New Roman" w:hAnsi="Times New Roman" w:cs="Times New Roman"/>
            <w:sz w:val="24"/>
            <w:szCs w:val="24"/>
            <w:lang w:val="en-US"/>
          </w:rPr>
          <w:t xml:space="preserve"> </w:t>
        </w:r>
      </w:ins>
      <w:r w:rsidR="00F44699" w:rsidRPr="001E69AD">
        <w:rPr>
          <w:rFonts w:ascii="Times New Roman" w:hAnsi="Times New Roman" w:cs="Times New Roman"/>
          <w:sz w:val="24"/>
          <w:szCs w:val="24"/>
          <w:lang w:val="en-US"/>
        </w:rPr>
        <w:t>enactments</w:t>
      </w:r>
      <w:r w:rsidRPr="001E69AD">
        <w:rPr>
          <w:rFonts w:ascii="Times New Roman" w:hAnsi="Times New Roman" w:cs="Times New Roman"/>
          <w:sz w:val="24"/>
          <w:szCs w:val="24"/>
          <w:lang w:val="en-US"/>
        </w:rPr>
        <w:t>.</w:t>
      </w:r>
      <w:r w:rsidR="003B0CDA">
        <w:rPr>
          <w:rFonts w:ascii="Times New Roman" w:hAnsi="Times New Roman" w:cs="Times New Roman"/>
          <w:sz w:val="24"/>
          <w:szCs w:val="24"/>
          <w:vertAlign w:val="superscript"/>
          <w:lang w:val="en-US"/>
        </w:rPr>
        <w:t>19</w:t>
      </w:r>
    </w:p>
    <w:p w14:paraId="2B1B8CB3" w14:textId="77777777" w:rsidR="00260684" w:rsidRPr="001E69AD" w:rsidRDefault="00C206EF" w:rsidP="003B0CDA">
      <w:pPr>
        <w:pStyle w:val="ListParagraph"/>
        <w:numPr>
          <w:ilvl w:val="1"/>
          <w:numId w:val="5"/>
        </w:numPr>
        <w:spacing w:line="360" w:lineRule="auto"/>
        <w:jc w:val="both"/>
        <w:rPr>
          <w:rFonts w:ascii="Times New Roman" w:hAnsi="Times New Roman" w:cs="Times New Roman"/>
          <w:sz w:val="24"/>
          <w:szCs w:val="24"/>
          <w:lang w:val="en-US"/>
        </w:rPr>
      </w:pPr>
      <w:r w:rsidRPr="00D310CE">
        <w:rPr>
          <w:rFonts w:ascii="Times New Roman" w:hAnsi="Times New Roman" w:cs="Times New Roman"/>
          <w:sz w:val="24"/>
          <w:szCs w:val="24"/>
          <w:lang w:val="en-US"/>
        </w:rPr>
        <w:t>Madras Public Health Act, 1938</w:t>
      </w:r>
      <w:r w:rsidR="00260684" w:rsidRPr="001E69AD">
        <w:rPr>
          <w:rFonts w:ascii="Times New Roman" w:hAnsi="Times New Roman" w:cs="Times New Roman"/>
          <w:sz w:val="24"/>
          <w:szCs w:val="24"/>
          <w:lang w:val="en-US"/>
        </w:rPr>
        <w:t>: The act is important since it has recently come under the limelight due</w:t>
      </w:r>
      <w:r w:rsidR="00DF748B" w:rsidRPr="001E69AD">
        <w:rPr>
          <w:rFonts w:ascii="Times New Roman" w:hAnsi="Times New Roman" w:cs="Times New Roman"/>
          <w:sz w:val="24"/>
          <w:szCs w:val="24"/>
          <w:lang w:val="en-US"/>
        </w:rPr>
        <w:t xml:space="preserve"> to</w:t>
      </w:r>
      <w:r w:rsidR="00260684" w:rsidRPr="001E69AD">
        <w:rPr>
          <w:rFonts w:ascii="Times New Roman" w:hAnsi="Times New Roman" w:cs="Times New Roman"/>
          <w:sz w:val="24"/>
          <w:szCs w:val="24"/>
          <w:lang w:val="en-US"/>
        </w:rPr>
        <w:t xml:space="preserve"> the MMR</w:t>
      </w:r>
      <w:r w:rsidR="00D03BF2">
        <w:rPr>
          <w:rFonts w:ascii="Times New Roman" w:hAnsi="Times New Roman" w:cs="Times New Roman"/>
          <w:sz w:val="24"/>
          <w:szCs w:val="24"/>
          <w:lang w:val="en-US"/>
        </w:rPr>
        <w:t xml:space="preserve"> (Measles, Mumps and Rubella)</w:t>
      </w:r>
      <w:r w:rsidR="00260684" w:rsidRPr="001E69AD">
        <w:rPr>
          <w:rFonts w:ascii="Times New Roman" w:hAnsi="Times New Roman" w:cs="Times New Roman"/>
          <w:sz w:val="24"/>
          <w:szCs w:val="24"/>
          <w:lang w:val="en-US"/>
        </w:rPr>
        <w:t xml:space="preserve"> campaign of the government in Tamil Nadu</w:t>
      </w:r>
      <w:r w:rsidR="00775526" w:rsidRPr="001E69AD">
        <w:rPr>
          <w:rFonts w:ascii="Times New Roman" w:hAnsi="Times New Roman" w:cs="Times New Roman"/>
          <w:sz w:val="24"/>
          <w:szCs w:val="24"/>
          <w:lang w:val="en-US"/>
        </w:rPr>
        <w:t>,</w:t>
      </w:r>
      <w:r w:rsidR="00260684" w:rsidRPr="001E69AD">
        <w:rPr>
          <w:rFonts w:ascii="Times New Roman" w:hAnsi="Times New Roman" w:cs="Times New Roman"/>
          <w:sz w:val="24"/>
          <w:szCs w:val="24"/>
          <w:lang w:val="en-US"/>
        </w:rPr>
        <w:t xml:space="preserve"> wherein there </w:t>
      </w:r>
      <w:r w:rsidR="00F44699" w:rsidRPr="001E69AD">
        <w:rPr>
          <w:rFonts w:ascii="Times New Roman" w:hAnsi="Times New Roman" w:cs="Times New Roman"/>
          <w:sz w:val="24"/>
          <w:szCs w:val="24"/>
          <w:lang w:val="en-US"/>
        </w:rPr>
        <w:t>have</w:t>
      </w:r>
      <w:r w:rsidR="00260684" w:rsidRPr="001E69AD">
        <w:rPr>
          <w:rFonts w:ascii="Times New Roman" w:hAnsi="Times New Roman" w:cs="Times New Roman"/>
          <w:sz w:val="24"/>
          <w:szCs w:val="24"/>
          <w:lang w:val="en-US"/>
        </w:rPr>
        <w:t xml:space="preserve"> been instances of parents refusing to get their children vaccinated.</w:t>
      </w:r>
      <w:r w:rsidR="00852B33" w:rsidRPr="001E69AD">
        <w:rPr>
          <w:rFonts w:ascii="Times New Roman" w:hAnsi="Times New Roman" w:cs="Times New Roman"/>
          <w:sz w:val="24"/>
          <w:szCs w:val="24"/>
          <w:lang w:val="en-US"/>
        </w:rPr>
        <w:t xml:space="preserve"> The act was enacted for making vaccination compulsory.</w:t>
      </w:r>
      <w:r w:rsidR="001215BE" w:rsidRPr="001E69AD">
        <w:rPr>
          <w:rFonts w:ascii="Times New Roman" w:hAnsi="Times New Roman" w:cs="Times New Roman"/>
          <w:sz w:val="24"/>
          <w:szCs w:val="24"/>
          <w:lang w:val="en-US"/>
        </w:rPr>
        <w:t xml:space="preserve"> Part II of the act deals with the issue of how to control the spread of a disease by preventing the infected person from not using public services such as the library, etc.</w:t>
      </w:r>
      <w:r w:rsidR="003B0CDA">
        <w:rPr>
          <w:rFonts w:ascii="Times New Roman" w:hAnsi="Times New Roman" w:cs="Times New Roman"/>
          <w:sz w:val="24"/>
          <w:szCs w:val="24"/>
          <w:vertAlign w:val="superscript"/>
          <w:lang w:val="en-US"/>
        </w:rPr>
        <w:t>20</w:t>
      </w:r>
      <w:ins w:id="13" w:author="Vipin Vashishtha" w:date="2019-04-30T10:25:00Z">
        <w:r w:rsidR="007A4BA3">
          <w:rPr>
            <w:rFonts w:ascii="Times New Roman" w:hAnsi="Times New Roman" w:cs="Times New Roman"/>
            <w:sz w:val="24"/>
            <w:szCs w:val="24"/>
            <w:vertAlign w:val="superscript"/>
            <w:lang w:val="en-US"/>
          </w:rPr>
          <w:t xml:space="preserve"> </w:t>
        </w:r>
      </w:ins>
      <w:r w:rsidR="0020052E" w:rsidRPr="001E69AD">
        <w:rPr>
          <w:rFonts w:ascii="Times New Roman" w:hAnsi="Times New Roman" w:cs="Times New Roman"/>
          <w:sz w:val="24"/>
          <w:szCs w:val="24"/>
          <w:lang w:val="en-US"/>
        </w:rPr>
        <w:t>Furthermore,</w:t>
      </w:r>
      <w:r w:rsidR="001215BE" w:rsidRPr="001E69AD">
        <w:rPr>
          <w:rFonts w:ascii="Times New Roman" w:hAnsi="Times New Roman" w:cs="Times New Roman"/>
          <w:sz w:val="24"/>
          <w:szCs w:val="24"/>
          <w:lang w:val="en-US"/>
        </w:rPr>
        <w:t xml:space="preserve"> it allows the magistrate, in case of an infected area to prevent the assembly of more than 50 people along with the concerned officers being given special powers to deal with the same.</w:t>
      </w:r>
      <w:r w:rsidR="003B0CDA">
        <w:rPr>
          <w:rFonts w:ascii="Times New Roman" w:hAnsi="Times New Roman" w:cs="Times New Roman"/>
          <w:sz w:val="24"/>
          <w:szCs w:val="24"/>
          <w:vertAlign w:val="superscript"/>
          <w:lang w:val="en-US"/>
        </w:rPr>
        <w:t>21</w:t>
      </w:r>
      <w:r w:rsidR="001215BE" w:rsidRPr="001E69AD">
        <w:rPr>
          <w:rFonts w:ascii="Times New Roman" w:hAnsi="Times New Roman" w:cs="Times New Roman"/>
          <w:sz w:val="24"/>
          <w:szCs w:val="24"/>
          <w:lang w:val="en-US"/>
        </w:rPr>
        <w:t xml:space="preserve"> Chapter 8 deals with the prevention and treatment of such diseases. This act should be seen as a last resort since it provides wide ranging powers to the government authorities.</w:t>
      </w:r>
      <w:r w:rsidR="003B0CDA">
        <w:rPr>
          <w:rFonts w:ascii="Times New Roman" w:hAnsi="Times New Roman" w:cs="Times New Roman"/>
          <w:sz w:val="24"/>
          <w:szCs w:val="24"/>
          <w:vertAlign w:val="superscript"/>
          <w:lang w:val="en-US"/>
        </w:rPr>
        <w:t>22</w:t>
      </w:r>
      <w:r w:rsidR="001215BE" w:rsidRPr="001E69AD">
        <w:rPr>
          <w:rFonts w:ascii="Times New Roman" w:hAnsi="Times New Roman" w:cs="Times New Roman"/>
          <w:sz w:val="24"/>
          <w:szCs w:val="24"/>
          <w:lang w:val="en-US"/>
        </w:rPr>
        <w:t xml:space="preserve"> However while the act may in itself be seen as a little harsh, one needs to take into account the fact </w:t>
      </w:r>
      <w:r w:rsidR="00DF748B" w:rsidRPr="001E69AD">
        <w:rPr>
          <w:rFonts w:ascii="Times New Roman" w:hAnsi="Times New Roman" w:cs="Times New Roman"/>
          <w:sz w:val="24"/>
          <w:szCs w:val="24"/>
          <w:lang w:val="en-US"/>
        </w:rPr>
        <w:t xml:space="preserve">that </w:t>
      </w:r>
      <w:r w:rsidR="001215BE" w:rsidRPr="001E69AD">
        <w:rPr>
          <w:rFonts w:ascii="Times New Roman" w:hAnsi="Times New Roman" w:cs="Times New Roman"/>
          <w:sz w:val="24"/>
          <w:szCs w:val="24"/>
          <w:lang w:val="en-US"/>
        </w:rPr>
        <w:t xml:space="preserve">the act </w:t>
      </w:r>
      <w:r w:rsidR="00DF748B" w:rsidRPr="001E69AD">
        <w:rPr>
          <w:rFonts w:ascii="Times New Roman" w:hAnsi="Times New Roman" w:cs="Times New Roman"/>
          <w:sz w:val="24"/>
          <w:szCs w:val="24"/>
          <w:lang w:val="en-US"/>
        </w:rPr>
        <w:t>is applicable</w:t>
      </w:r>
      <w:r w:rsidR="001215BE" w:rsidRPr="001E69AD">
        <w:rPr>
          <w:rFonts w:ascii="Times New Roman" w:hAnsi="Times New Roman" w:cs="Times New Roman"/>
          <w:sz w:val="24"/>
          <w:szCs w:val="24"/>
          <w:lang w:val="en-US"/>
        </w:rPr>
        <w:t xml:space="preserve"> with places </w:t>
      </w:r>
      <w:r w:rsidR="00DF748B" w:rsidRPr="001E69AD">
        <w:rPr>
          <w:rFonts w:ascii="Times New Roman" w:hAnsi="Times New Roman" w:cs="Times New Roman"/>
          <w:sz w:val="24"/>
          <w:szCs w:val="24"/>
          <w:lang w:val="en-US"/>
        </w:rPr>
        <w:t xml:space="preserve">only </w:t>
      </w:r>
      <w:r w:rsidR="001215BE" w:rsidRPr="001E69AD">
        <w:rPr>
          <w:rFonts w:ascii="Times New Roman" w:hAnsi="Times New Roman" w:cs="Times New Roman"/>
          <w:sz w:val="24"/>
          <w:szCs w:val="24"/>
          <w:lang w:val="en-US"/>
        </w:rPr>
        <w:t xml:space="preserve">where there is a high risk of an epidemic which could jeopardise public health of the concerned area, along with </w:t>
      </w:r>
      <w:r w:rsidR="00775526" w:rsidRPr="001E69AD">
        <w:rPr>
          <w:rFonts w:ascii="Times New Roman" w:hAnsi="Times New Roman" w:cs="Times New Roman"/>
          <w:sz w:val="24"/>
          <w:szCs w:val="24"/>
          <w:lang w:val="en-US"/>
        </w:rPr>
        <w:t>the</w:t>
      </w:r>
      <w:r w:rsidR="001215BE" w:rsidRPr="001E69AD">
        <w:rPr>
          <w:rFonts w:ascii="Times New Roman" w:hAnsi="Times New Roman" w:cs="Times New Roman"/>
          <w:sz w:val="24"/>
          <w:szCs w:val="24"/>
          <w:lang w:val="en-US"/>
        </w:rPr>
        <w:t xml:space="preserve"> possibility of </w:t>
      </w:r>
      <w:r w:rsidR="00775526" w:rsidRPr="001E69AD">
        <w:rPr>
          <w:rFonts w:ascii="Times New Roman" w:hAnsi="Times New Roman" w:cs="Times New Roman"/>
          <w:sz w:val="24"/>
          <w:szCs w:val="24"/>
          <w:lang w:val="en-US"/>
        </w:rPr>
        <w:t xml:space="preserve">it </w:t>
      </w:r>
      <w:r w:rsidR="001215BE" w:rsidRPr="001E69AD">
        <w:rPr>
          <w:rFonts w:ascii="Times New Roman" w:hAnsi="Times New Roman" w:cs="Times New Roman"/>
          <w:sz w:val="24"/>
          <w:szCs w:val="24"/>
          <w:lang w:val="en-US"/>
        </w:rPr>
        <w:t xml:space="preserve">spreading </w:t>
      </w:r>
      <w:r w:rsidR="00775526" w:rsidRPr="001E69AD">
        <w:rPr>
          <w:rFonts w:ascii="Times New Roman" w:hAnsi="Times New Roman" w:cs="Times New Roman"/>
          <w:sz w:val="24"/>
          <w:szCs w:val="24"/>
          <w:lang w:val="en-US"/>
        </w:rPr>
        <w:t xml:space="preserve">even </w:t>
      </w:r>
      <w:r w:rsidR="001215BE" w:rsidRPr="001E69AD">
        <w:rPr>
          <w:rFonts w:ascii="Times New Roman" w:hAnsi="Times New Roman" w:cs="Times New Roman"/>
          <w:sz w:val="24"/>
          <w:szCs w:val="24"/>
          <w:lang w:val="en-US"/>
        </w:rPr>
        <w:t>further.</w:t>
      </w:r>
    </w:p>
    <w:p w14:paraId="5AF188DD" w14:textId="77777777" w:rsidR="00852B33" w:rsidRPr="001E69AD" w:rsidRDefault="00852B33" w:rsidP="003B0CDA">
      <w:pPr>
        <w:spacing w:line="360" w:lineRule="auto"/>
        <w:ind w:left="1440"/>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problem regarding the proposed applicability of the said act is because of a </w:t>
      </w:r>
      <w:commentRangeStart w:id="14"/>
      <w:r w:rsidRPr="001E69AD">
        <w:rPr>
          <w:rFonts w:ascii="Times New Roman" w:hAnsi="Times New Roman" w:cs="Times New Roman"/>
          <w:sz w:val="24"/>
          <w:szCs w:val="24"/>
          <w:lang w:val="en-US"/>
        </w:rPr>
        <w:t>lack of public trust in the governmental vaccination program.</w:t>
      </w:r>
      <w:commentRangeEnd w:id="14"/>
      <w:r w:rsidR="00D310CE">
        <w:rPr>
          <w:rStyle w:val="CommentReference"/>
        </w:rPr>
        <w:commentReference w:id="14"/>
      </w:r>
      <w:r w:rsidRPr="001E69AD">
        <w:rPr>
          <w:rFonts w:ascii="Times New Roman" w:hAnsi="Times New Roman" w:cs="Times New Roman"/>
          <w:sz w:val="24"/>
          <w:szCs w:val="24"/>
          <w:lang w:val="en-US"/>
        </w:rPr>
        <w:t xml:space="preserve"> This corroborated by a lot of unfounded </w:t>
      </w:r>
      <w:proofErr w:type="spellStart"/>
      <w:r w:rsidRPr="001E69AD">
        <w:rPr>
          <w:rFonts w:ascii="Times New Roman" w:hAnsi="Times New Roman" w:cs="Times New Roman"/>
          <w:sz w:val="24"/>
          <w:szCs w:val="24"/>
          <w:lang w:val="en-US"/>
        </w:rPr>
        <w:t>rumours</w:t>
      </w:r>
      <w:proofErr w:type="spellEnd"/>
      <w:r w:rsidRPr="001E69AD">
        <w:rPr>
          <w:rFonts w:ascii="Times New Roman" w:hAnsi="Times New Roman" w:cs="Times New Roman"/>
          <w:sz w:val="24"/>
          <w:szCs w:val="24"/>
          <w:lang w:val="en-US"/>
        </w:rPr>
        <w:t xml:space="preserve"> </w:t>
      </w:r>
      <w:r w:rsidR="00775526" w:rsidRPr="001E69AD">
        <w:rPr>
          <w:rFonts w:ascii="Times New Roman" w:hAnsi="Times New Roman" w:cs="Times New Roman"/>
          <w:sz w:val="24"/>
          <w:szCs w:val="24"/>
          <w:lang w:val="en-US"/>
        </w:rPr>
        <w:t xml:space="preserve">and well as a host of </w:t>
      </w:r>
      <w:proofErr w:type="gramStart"/>
      <w:r w:rsidR="00775526" w:rsidRPr="001E69AD">
        <w:rPr>
          <w:rFonts w:ascii="Times New Roman" w:hAnsi="Times New Roman" w:cs="Times New Roman"/>
          <w:sz w:val="24"/>
          <w:szCs w:val="24"/>
          <w:lang w:val="en-US"/>
        </w:rPr>
        <w:t>wide ranging</w:t>
      </w:r>
      <w:proofErr w:type="gramEnd"/>
      <w:r w:rsidR="00775526" w:rsidRPr="001E69AD">
        <w:rPr>
          <w:rFonts w:ascii="Times New Roman" w:hAnsi="Times New Roman" w:cs="Times New Roman"/>
          <w:sz w:val="24"/>
          <w:szCs w:val="24"/>
          <w:lang w:val="en-US"/>
        </w:rPr>
        <w:t xml:space="preserve"> </w:t>
      </w:r>
      <w:r w:rsidR="000E3E82" w:rsidRPr="001E69AD">
        <w:rPr>
          <w:rFonts w:ascii="Times New Roman" w:hAnsi="Times New Roman" w:cs="Times New Roman"/>
          <w:sz w:val="24"/>
          <w:szCs w:val="24"/>
          <w:lang w:val="en-US"/>
        </w:rPr>
        <w:t>powers (</w:t>
      </w:r>
      <w:r w:rsidR="00775526" w:rsidRPr="001E69AD">
        <w:rPr>
          <w:rFonts w:ascii="Times New Roman" w:hAnsi="Times New Roman" w:cs="Times New Roman"/>
          <w:sz w:val="24"/>
          <w:szCs w:val="24"/>
          <w:lang w:val="en-US"/>
        </w:rPr>
        <w:t xml:space="preserve">along with their </w:t>
      </w:r>
      <w:r w:rsidR="000E3E82" w:rsidRPr="001E69AD">
        <w:rPr>
          <w:rFonts w:ascii="Times New Roman" w:hAnsi="Times New Roman" w:cs="Times New Roman"/>
          <w:sz w:val="24"/>
          <w:szCs w:val="24"/>
          <w:lang w:val="en-US"/>
        </w:rPr>
        <w:lastRenderedPageBreak/>
        <w:t>misuse) tends</w:t>
      </w:r>
      <w:r w:rsidRPr="001E69AD">
        <w:rPr>
          <w:rFonts w:ascii="Times New Roman" w:hAnsi="Times New Roman" w:cs="Times New Roman"/>
          <w:sz w:val="24"/>
          <w:szCs w:val="24"/>
          <w:lang w:val="en-US"/>
        </w:rPr>
        <w:t xml:space="preserve"> to confound the problem making it an extremely difficult task for the state.</w:t>
      </w:r>
    </w:p>
    <w:p w14:paraId="7F1C7E51" w14:textId="77777777" w:rsidR="00FF5B28" w:rsidRDefault="00FF5B28" w:rsidP="003B0CDA">
      <w:pPr>
        <w:spacing w:line="360" w:lineRule="auto"/>
        <w:jc w:val="both"/>
        <w:rPr>
          <w:rFonts w:ascii="Times New Roman" w:hAnsi="Times New Roman" w:cs="Times New Roman"/>
          <w:sz w:val="24"/>
          <w:szCs w:val="24"/>
          <w:lang w:val="en-US"/>
        </w:rPr>
      </w:pPr>
    </w:p>
    <w:p w14:paraId="0326E92F" w14:textId="77777777" w:rsidR="00C60E70" w:rsidRPr="00D310CE" w:rsidRDefault="00C206EF" w:rsidP="003B0CDA">
      <w:pPr>
        <w:spacing w:line="360" w:lineRule="auto"/>
        <w:jc w:val="both"/>
        <w:rPr>
          <w:rFonts w:ascii="Times New Roman" w:hAnsi="Times New Roman" w:cs="Times New Roman"/>
          <w:b/>
          <w:sz w:val="24"/>
          <w:szCs w:val="24"/>
          <w:lang w:val="en-US"/>
        </w:rPr>
      </w:pPr>
      <w:r w:rsidRPr="00D310CE">
        <w:rPr>
          <w:rFonts w:ascii="Times New Roman" w:hAnsi="Times New Roman" w:cs="Times New Roman"/>
          <w:b/>
          <w:sz w:val="24"/>
          <w:szCs w:val="24"/>
          <w:lang w:val="en-US"/>
        </w:rPr>
        <w:t>Present Scenario: Contextualising Trust</w:t>
      </w:r>
      <w:ins w:id="15" w:author="Vipin Vashishtha" w:date="2019-04-30T10:27:00Z">
        <w:r w:rsidRPr="00D310CE">
          <w:rPr>
            <w:rFonts w:ascii="Times New Roman" w:hAnsi="Times New Roman" w:cs="Times New Roman"/>
            <w:b/>
            <w:sz w:val="24"/>
            <w:szCs w:val="24"/>
            <w:lang w:val="en-US"/>
          </w:rPr>
          <w:t xml:space="preserve"> </w:t>
        </w:r>
      </w:ins>
      <w:r w:rsidRPr="00D310CE">
        <w:rPr>
          <w:rFonts w:ascii="Times New Roman" w:hAnsi="Times New Roman" w:cs="Times New Roman"/>
          <w:b/>
          <w:sz w:val="24"/>
          <w:szCs w:val="24"/>
          <w:lang w:val="en-US"/>
        </w:rPr>
        <w:t>Deficit within the sphere of Mandatory Vaccination</w:t>
      </w:r>
    </w:p>
    <w:p w14:paraId="06CC5804" w14:textId="77777777" w:rsidR="0011527B" w:rsidRPr="001E69AD" w:rsidRDefault="0011527B"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A high vaccination coverage rate does not necessarily mean that there is acceptance of the same. </w:t>
      </w:r>
      <w:commentRangeStart w:id="16"/>
      <w:r w:rsidR="003F3E36">
        <w:rPr>
          <w:rFonts w:ascii="Times New Roman" w:hAnsi="Times New Roman" w:cs="Times New Roman"/>
          <w:sz w:val="24"/>
          <w:szCs w:val="24"/>
          <w:lang w:val="en-US"/>
        </w:rPr>
        <w:t>T</w:t>
      </w:r>
      <w:r w:rsidRPr="001E69AD">
        <w:rPr>
          <w:rFonts w:ascii="Times New Roman" w:hAnsi="Times New Roman" w:cs="Times New Roman"/>
          <w:sz w:val="24"/>
          <w:szCs w:val="24"/>
          <w:lang w:val="en-US"/>
        </w:rPr>
        <w:t>here has been a</w:t>
      </w:r>
      <w:r w:rsidR="00DB15B4" w:rsidRPr="001E69AD">
        <w:rPr>
          <w:rFonts w:ascii="Times New Roman" w:hAnsi="Times New Roman" w:cs="Times New Roman"/>
          <w:sz w:val="24"/>
          <w:szCs w:val="24"/>
          <w:lang w:val="en-US"/>
        </w:rPr>
        <w:t>n</w:t>
      </w:r>
      <w:r w:rsidRPr="001E69AD">
        <w:rPr>
          <w:rFonts w:ascii="Times New Roman" w:hAnsi="Times New Roman" w:cs="Times New Roman"/>
          <w:sz w:val="24"/>
          <w:szCs w:val="24"/>
          <w:lang w:val="en-US"/>
        </w:rPr>
        <w:t xml:space="preserve"> increased resistance to vaccination both by the educated as well as the uneducated class in areas where vaccination is easily available</w:t>
      </w:r>
      <w:commentRangeEnd w:id="16"/>
      <w:r w:rsidR="00D310CE">
        <w:rPr>
          <w:rStyle w:val="CommentReference"/>
        </w:rPr>
        <w:commentReference w:id="16"/>
      </w:r>
      <w:r w:rsidRPr="001E69AD">
        <w:rPr>
          <w:rFonts w:ascii="Times New Roman" w:hAnsi="Times New Roman" w:cs="Times New Roman"/>
          <w:sz w:val="24"/>
          <w:szCs w:val="24"/>
          <w:lang w:val="en-US"/>
        </w:rPr>
        <w:t xml:space="preserve">. To gauge the scope of the problem, one leads to take into account the health care providers dealing with vaccines since they are the ones who are responsible for improving the </w:t>
      </w:r>
      <w:commentRangeStart w:id="17"/>
      <w:r w:rsidRPr="001E69AD">
        <w:rPr>
          <w:rFonts w:ascii="Times New Roman" w:hAnsi="Times New Roman" w:cs="Times New Roman"/>
          <w:sz w:val="24"/>
          <w:szCs w:val="24"/>
          <w:lang w:val="en-US"/>
        </w:rPr>
        <w:t>scope of programme</w:t>
      </w:r>
      <w:commentRangeEnd w:id="17"/>
      <w:r w:rsidR="00D310CE">
        <w:rPr>
          <w:rStyle w:val="CommentReference"/>
        </w:rPr>
        <w:commentReference w:id="17"/>
      </w:r>
      <w:r w:rsidRPr="001E69AD">
        <w:rPr>
          <w:rFonts w:ascii="Times New Roman" w:hAnsi="Times New Roman" w:cs="Times New Roman"/>
          <w:sz w:val="24"/>
          <w:szCs w:val="24"/>
          <w:lang w:val="en-US"/>
        </w:rPr>
        <w:t xml:space="preserve">. </w:t>
      </w:r>
    </w:p>
    <w:p w14:paraId="68593DD0" w14:textId="77777777" w:rsidR="00B85AF9" w:rsidRPr="001E69AD" w:rsidRDefault="0011527B"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health care system in India has a vast but institutionally weak public sector and an upcoming private sector which provides for apparently better health care facilities. </w:t>
      </w:r>
      <w:r w:rsidR="00DB15B4" w:rsidRPr="001E69AD">
        <w:rPr>
          <w:rFonts w:ascii="Times New Roman" w:hAnsi="Times New Roman" w:cs="Times New Roman"/>
          <w:sz w:val="24"/>
          <w:szCs w:val="24"/>
          <w:lang w:val="en-US"/>
        </w:rPr>
        <w:t>However,</w:t>
      </w:r>
      <w:ins w:id="18" w:author="Vipin Vashishtha" w:date="2019-04-30T10:29:00Z">
        <w:r w:rsidR="007A4BA3">
          <w:rPr>
            <w:rFonts w:ascii="Times New Roman" w:hAnsi="Times New Roman" w:cs="Times New Roman"/>
            <w:sz w:val="24"/>
            <w:szCs w:val="24"/>
            <w:lang w:val="en-US"/>
          </w:rPr>
          <w:t xml:space="preserve"> </w:t>
        </w:r>
      </w:ins>
      <w:r w:rsidR="00DB15B4" w:rsidRPr="001E69AD">
        <w:rPr>
          <w:rFonts w:ascii="Times New Roman" w:hAnsi="Times New Roman" w:cs="Times New Roman"/>
          <w:sz w:val="24"/>
          <w:szCs w:val="24"/>
          <w:lang w:val="en-US"/>
        </w:rPr>
        <w:t xml:space="preserve">issues in </w:t>
      </w:r>
      <w:r w:rsidRPr="001E69AD">
        <w:rPr>
          <w:rFonts w:ascii="Times New Roman" w:hAnsi="Times New Roman" w:cs="Times New Roman"/>
          <w:sz w:val="24"/>
          <w:szCs w:val="24"/>
          <w:lang w:val="en-US"/>
        </w:rPr>
        <w:t xml:space="preserve">the two sectors compound the public health problem. While the governmental sector suffers from an institutional </w:t>
      </w:r>
      <w:r w:rsidR="00DB15B4" w:rsidRPr="001E69AD">
        <w:rPr>
          <w:rFonts w:ascii="Times New Roman" w:hAnsi="Times New Roman" w:cs="Times New Roman"/>
          <w:sz w:val="24"/>
          <w:szCs w:val="24"/>
          <w:lang w:val="en-US"/>
        </w:rPr>
        <w:t>and infrastructural weakness, the private health sector has in recent times been seen as existing for the sole purpose of profit.</w:t>
      </w:r>
      <w:r w:rsidR="003B0CDA">
        <w:rPr>
          <w:rFonts w:ascii="Times New Roman" w:hAnsi="Times New Roman" w:cs="Times New Roman"/>
          <w:sz w:val="24"/>
          <w:szCs w:val="24"/>
          <w:vertAlign w:val="superscript"/>
          <w:lang w:val="en-US"/>
        </w:rPr>
        <w:t>23</w:t>
      </w:r>
      <w:ins w:id="19" w:author="Vipin Vashishtha" w:date="2019-04-30T10:29:00Z">
        <w:r w:rsidR="007A4BA3">
          <w:rPr>
            <w:rFonts w:ascii="Times New Roman" w:hAnsi="Times New Roman" w:cs="Times New Roman"/>
            <w:sz w:val="24"/>
            <w:szCs w:val="24"/>
            <w:vertAlign w:val="superscript"/>
            <w:lang w:val="en-US"/>
          </w:rPr>
          <w:t xml:space="preserve"> </w:t>
        </w:r>
      </w:ins>
      <w:r w:rsidR="00DB15B4" w:rsidRPr="001E69AD">
        <w:rPr>
          <w:rFonts w:ascii="Times New Roman" w:hAnsi="Times New Roman" w:cs="Times New Roman"/>
          <w:sz w:val="24"/>
          <w:szCs w:val="24"/>
          <w:lang w:val="en-US"/>
        </w:rPr>
        <w:t xml:space="preserve">Their profit motive is seen as being a major source of </w:t>
      </w:r>
      <w:proofErr w:type="spellStart"/>
      <w:r w:rsidR="00DB15B4" w:rsidRPr="001E69AD">
        <w:rPr>
          <w:rFonts w:ascii="Times New Roman" w:hAnsi="Times New Roman" w:cs="Times New Roman"/>
          <w:sz w:val="24"/>
          <w:szCs w:val="24"/>
          <w:lang w:val="en-US"/>
        </w:rPr>
        <w:t>scepticism</w:t>
      </w:r>
      <w:proofErr w:type="spellEnd"/>
      <w:r w:rsidR="00DB15B4" w:rsidRPr="001E69AD">
        <w:rPr>
          <w:rFonts w:ascii="Times New Roman" w:hAnsi="Times New Roman" w:cs="Times New Roman"/>
          <w:sz w:val="24"/>
          <w:szCs w:val="24"/>
          <w:lang w:val="en-US"/>
        </w:rPr>
        <w:t xml:space="preserve"> for the population (exorbitant rates in health care costs </w:t>
      </w:r>
      <w:r w:rsidR="00CE293B" w:rsidRPr="001E69AD">
        <w:rPr>
          <w:rFonts w:ascii="Times New Roman" w:hAnsi="Times New Roman" w:cs="Times New Roman"/>
          <w:sz w:val="24"/>
          <w:szCs w:val="24"/>
          <w:lang w:val="en-US"/>
        </w:rPr>
        <w:t>create</w:t>
      </w:r>
      <w:r w:rsidR="00DB15B4" w:rsidRPr="001E69AD">
        <w:rPr>
          <w:rFonts w:ascii="Times New Roman" w:hAnsi="Times New Roman" w:cs="Times New Roman"/>
          <w:sz w:val="24"/>
          <w:szCs w:val="24"/>
          <w:lang w:val="en-US"/>
        </w:rPr>
        <w:t xml:space="preserve"> a trust</w:t>
      </w:r>
      <w:r w:rsidR="008A5633" w:rsidRPr="001E69AD">
        <w:rPr>
          <w:rFonts w:ascii="Times New Roman" w:hAnsi="Times New Roman" w:cs="Times New Roman"/>
          <w:sz w:val="24"/>
          <w:szCs w:val="24"/>
          <w:lang w:val="en-US"/>
        </w:rPr>
        <w:t xml:space="preserve"> deficit</w:t>
      </w:r>
      <w:r w:rsidR="00DB15B4" w:rsidRPr="001E69AD">
        <w:rPr>
          <w:rFonts w:ascii="Times New Roman" w:hAnsi="Times New Roman" w:cs="Times New Roman"/>
          <w:sz w:val="24"/>
          <w:szCs w:val="24"/>
          <w:lang w:val="en-US"/>
        </w:rPr>
        <w:t xml:space="preserve"> in the system). </w:t>
      </w:r>
      <w:r w:rsidR="00CE293B" w:rsidRPr="001E69AD">
        <w:rPr>
          <w:rFonts w:ascii="Times New Roman" w:hAnsi="Times New Roman" w:cs="Times New Roman"/>
          <w:sz w:val="24"/>
          <w:szCs w:val="24"/>
          <w:lang w:val="en-US"/>
        </w:rPr>
        <w:t>Since the health care coverage of the Indian system is weak, a massive push towards immun</w:t>
      </w:r>
      <w:r w:rsidR="00C31728" w:rsidRPr="001E69AD">
        <w:rPr>
          <w:rFonts w:ascii="Times New Roman" w:hAnsi="Times New Roman" w:cs="Times New Roman"/>
          <w:sz w:val="24"/>
          <w:szCs w:val="24"/>
          <w:lang w:val="en-US"/>
        </w:rPr>
        <w:t xml:space="preserve">ization which tries to cover </w:t>
      </w:r>
      <w:r w:rsidR="00CE293B" w:rsidRPr="001E69AD">
        <w:rPr>
          <w:rFonts w:ascii="Times New Roman" w:hAnsi="Times New Roman" w:cs="Times New Roman"/>
          <w:sz w:val="24"/>
          <w:szCs w:val="24"/>
          <w:lang w:val="en-US"/>
        </w:rPr>
        <w:t>remote areas, which have been traditionally ignored by the state, makes people sceptic about the intentions of the state, thereby making people hesitant towards vaccination.</w:t>
      </w:r>
    </w:p>
    <w:p w14:paraId="42A5336A" w14:textId="77777777" w:rsidR="00127819" w:rsidRPr="001E69AD" w:rsidRDefault="00C206EF" w:rsidP="003B0CDA">
      <w:pPr>
        <w:spacing w:line="360" w:lineRule="auto"/>
        <w:jc w:val="both"/>
        <w:rPr>
          <w:rFonts w:ascii="Times New Roman" w:hAnsi="Times New Roman" w:cs="Times New Roman"/>
          <w:sz w:val="24"/>
          <w:szCs w:val="24"/>
          <w:lang w:val="en-US"/>
        </w:rPr>
      </w:pPr>
      <w:r w:rsidRPr="00D310CE">
        <w:rPr>
          <w:rFonts w:ascii="Times New Roman" w:hAnsi="Times New Roman" w:cs="Times New Roman"/>
          <w:sz w:val="24"/>
          <w:szCs w:val="24"/>
          <w:lang w:val="en-US"/>
        </w:rPr>
        <w:t>AEFI and a substantial deficit in data collection:</w:t>
      </w:r>
      <w:r w:rsidR="00B85AF9" w:rsidRPr="001E69AD">
        <w:rPr>
          <w:rFonts w:ascii="Times New Roman" w:hAnsi="Times New Roman" w:cs="Times New Roman"/>
          <w:sz w:val="24"/>
          <w:szCs w:val="24"/>
          <w:lang w:val="en-US"/>
        </w:rPr>
        <w:t xml:space="preserve"> India has a relatively poor AEFI surveillance system. To put things into perspective, the AEFI</w:t>
      </w:r>
      <w:r w:rsidR="00775526" w:rsidRPr="001E69AD">
        <w:rPr>
          <w:rFonts w:ascii="Times New Roman" w:hAnsi="Times New Roman" w:cs="Times New Roman"/>
          <w:sz w:val="24"/>
          <w:szCs w:val="24"/>
          <w:lang w:val="en-US"/>
        </w:rPr>
        <w:t xml:space="preserve"> system</w:t>
      </w:r>
      <w:r w:rsidR="00895DE5" w:rsidRPr="001E69AD">
        <w:rPr>
          <w:rFonts w:ascii="Times New Roman" w:hAnsi="Times New Roman" w:cs="Times New Roman"/>
          <w:sz w:val="24"/>
          <w:szCs w:val="24"/>
          <w:lang w:val="en-US"/>
        </w:rPr>
        <w:t xml:space="preserve"> (Adverse Events</w:t>
      </w:r>
      <w:r w:rsidR="00B85AF9" w:rsidRPr="001E69AD">
        <w:rPr>
          <w:rFonts w:ascii="Times New Roman" w:hAnsi="Times New Roman" w:cs="Times New Roman"/>
          <w:sz w:val="24"/>
          <w:szCs w:val="24"/>
          <w:lang w:val="en-US"/>
        </w:rPr>
        <w:t xml:space="preserve"> following immunization) is highly important in order to monitor the effectiveness of a vaccine within the vaccinated areas. Increased surveillance, regular check-ups are some </w:t>
      </w:r>
      <w:r w:rsidR="00775526" w:rsidRPr="001E69AD">
        <w:rPr>
          <w:rFonts w:ascii="Times New Roman" w:hAnsi="Times New Roman" w:cs="Times New Roman"/>
          <w:sz w:val="24"/>
          <w:szCs w:val="24"/>
          <w:lang w:val="en-US"/>
        </w:rPr>
        <w:t>of the methods through which it</w:t>
      </w:r>
      <w:r w:rsidR="00B85AF9" w:rsidRPr="001E69AD">
        <w:rPr>
          <w:rFonts w:ascii="Times New Roman" w:hAnsi="Times New Roman" w:cs="Times New Roman"/>
          <w:sz w:val="24"/>
          <w:szCs w:val="24"/>
          <w:lang w:val="en-US"/>
        </w:rPr>
        <w:t xml:space="preserve"> should be maintained. The purpose of the AEFI system is to monitor the </w:t>
      </w:r>
      <w:r w:rsidR="0066210E" w:rsidRPr="001E69AD">
        <w:rPr>
          <w:rFonts w:ascii="Times New Roman" w:hAnsi="Times New Roman" w:cs="Times New Roman"/>
          <w:sz w:val="24"/>
          <w:szCs w:val="24"/>
          <w:lang w:val="en-US"/>
        </w:rPr>
        <w:t>effectiveness</w:t>
      </w:r>
      <w:r w:rsidR="00B85AF9" w:rsidRPr="001E69AD">
        <w:rPr>
          <w:rFonts w:ascii="Times New Roman" w:hAnsi="Times New Roman" w:cs="Times New Roman"/>
          <w:sz w:val="24"/>
          <w:szCs w:val="24"/>
          <w:lang w:val="en-US"/>
        </w:rPr>
        <w:t xml:space="preserve"> of the vaccine along with keeping a </w:t>
      </w:r>
      <w:r w:rsidR="00C31728" w:rsidRPr="001E69AD">
        <w:rPr>
          <w:rFonts w:ascii="Times New Roman" w:hAnsi="Times New Roman" w:cs="Times New Roman"/>
          <w:sz w:val="24"/>
          <w:szCs w:val="24"/>
          <w:lang w:val="en-US"/>
        </w:rPr>
        <w:t>constant</w:t>
      </w:r>
      <w:r w:rsidR="00B85AF9" w:rsidRPr="001E69AD">
        <w:rPr>
          <w:rFonts w:ascii="Times New Roman" w:hAnsi="Times New Roman" w:cs="Times New Roman"/>
          <w:sz w:val="24"/>
          <w:szCs w:val="24"/>
          <w:lang w:val="en-US"/>
        </w:rPr>
        <w:t xml:space="preserve"> check on the issue of whether there are any side effects to the same. Since the AEFI system is very weak, situations arise where all sorts of diseases and adverse effects following immunization are wrongfully blamed on the vaccine. This leads to a massive trust deficit and in the present digital age, information or rather misin</w:t>
      </w:r>
      <w:r w:rsidR="008A5633" w:rsidRPr="001E69AD">
        <w:rPr>
          <w:rFonts w:ascii="Times New Roman" w:hAnsi="Times New Roman" w:cs="Times New Roman"/>
          <w:sz w:val="24"/>
          <w:szCs w:val="24"/>
          <w:lang w:val="en-US"/>
        </w:rPr>
        <w:t>formation travels very quickly</w:t>
      </w:r>
      <w:r w:rsidR="00B85AF9" w:rsidRPr="001E69AD">
        <w:rPr>
          <w:rFonts w:ascii="Times New Roman" w:hAnsi="Times New Roman" w:cs="Times New Roman"/>
          <w:sz w:val="24"/>
          <w:szCs w:val="24"/>
          <w:lang w:val="en-US"/>
        </w:rPr>
        <w:t xml:space="preserve">. </w:t>
      </w:r>
      <w:r w:rsidR="00296CA3" w:rsidRPr="001E69AD">
        <w:rPr>
          <w:rFonts w:ascii="Times New Roman" w:hAnsi="Times New Roman" w:cs="Times New Roman"/>
          <w:sz w:val="24"/>
          <w:szCs w:val="24"/>
          <w:lang w:val="en-US"/>
        </w:rPr>
        <w:t>A lack of AEFI</w:t>
      </w:r>
      <w:r w:rsidR="00B85AF9" w:rsidRPr="001E69AD">
        <w:rPr>
          <w:rFonts w:ascii="Times New Roman" w:hAnsi="Times New Roman" w:cs="Times New Roman"/>
          <w:sz w:val="24"/>
          <w:szCs w:val="24"/>
          <w:lang w:val="en-US"/>
        </w:rPr>
        <w:t xml:space="preserve"> surveillance system makes the state unable to deal with post vaccination issues since there is </w:t>
      </w:r>
      <w:r w:rsidR="00B85AF9" w:rsidRPr="001E69AD">
        <w:rPr>
          <w:rFonts w:ascii="Times New Roman" w:hAnsi="Times New Roman" w:cs="Times New Roman"/>
          <w:sz w:val="24"/>
          <w:szCs w:val="24"/>
          <w:lang w:val="en-US"/>
        </w:rPr>
        <w:lastRenderedPageBreak/>
        <w:t>n</w:t>
      </w:r>
      <w:r w:rsidR="00800EAA" w:rsidRPr="001E69AD">
        <w:rPr>
          <w:rFonts w:ascii="Times New Roman" w:hAnsi="Times New Roman" w:cs="Times New Roman"/>
          <w:sz w:val="24"/>
          <w:szCs w:val="24"/>
          <w:lang w:val="en-US"/>
        </w:rPr>
        <w:t>o</w:t>
      </w:r>
      <w:r w:rsidR="00B85AF9" w:rsidRPr="001E69AD">
        <w:rPr>
          <w:rFonts w:ascii="Times New Roman" w:hAnsi="Times New Roman" w:cs="Times New Roman"/>
          <w:sz w:val="24"/>
          <w:szCs w:val="24"/>
          <w:lang w:val="en-US"/>
        </w:rPr>
        <w:t xml:space="preserve"> proper ground work to analyse the </w:t>
      </w:r>
      <w:r w:rsidR="00B1500D" w:rsidRPr="001E69AD">
        <w:rPr>
          <w:rFonts w:ascii="Times New Roman" w:hAnsi="Times New Roman" w:cs="Times New Roman"/>
          <w:sz w:val="24"/>
          <w:szCs w:val="24"/>
          <w:lang w:val="en-US"/>
        </w:rPr>
        <w:t>after effects of a vaccine</w:t>
      </w:r>
      <w:r w:rsidR="00B85AF9" w:rsidRPr="001E69AD">
        <w:rPr>
          <w:rFonts w:ascii="Times New Roman" w:hAnsi="Times New Roman" w:cs="Times New Roman"/>
          <w:sz w:val="24"/>
          <w:szCs w:val="24"/>
          <w:lang w:val="en-US"/>
        </w:rPr>
        <w:t>.</w:t>
      </w:r>
      <w:ins w:id="20" w:author="Vipin Vashishtha" w:date="2019-04-30T10:36:00Z">
        <w:r w:rsidR="00110B74">
          <w:rPr>
            <w:rFonts w:ascii="Times New Roman" w:hAnsi="Times New Roman" w:cs="Times New Roman"/>
            <w:sz w:val="24"/>
            <w:szCs w:val="24"/>
            <w:lang w:val="en-US"/>
          </w:rPr>
          <w:t xml:space="preserve"> </w:t>
        </w:r>
      </w:ins>
      <w:commentRangeStart w:id="21"/>
      <w:r w:rsidR="00127819" w:rsidRPr="001E69AD">
        <w:rPr>
          <w:rFonts w:ascii="Times New Roman" w:hAnsi="Times New Roman" w:cs="Times New Roman"/>
          <w:sz w:val="24"/>
          <w:szCs w:val="24"/>
          <w:lang w:val="en-US"/>
        </w:rPr>
        <w:t>The MMR vaccine has remained in controversy ever since its very inception.</w:t>
      </w:r>
      <w:commentRangeEnd w:id="21"/>
      <w:r w:rsidR="00D310CE">
        <w:rPr>
          <w:rStyle w:val="CommentReference"/>
        </w:rPr>
        <w:commentReference w:id="21"/>
      </w:r>
      <w:r w:rsidR="00127819" w:rsidRPr="001E69AD">
        <w:rPr>
          <w:rFonts w:ascii="Times New Roman" w:hAnsi="Times New Roman" w:cs="Times New Roman"/>
          <w:sz w:val="24"/>
          <w:szCs w:val="24"/>
          <w:lang w:val="en-US"/>
        </w:rPr>
        <w:t xml:space="preserve"> It was criticised by Andrew Weikfield</w:t>
      </w:r>
      <w:r w:rsidR="003B0CDA">
        <w:rPr>
          <w:rFonts w:ascii="Times New Roman" w:hAnsi="Times New Roman" w:cs="Times New Roman"/>
          <w:sz w:val="24"/>
          <w:szCs w:val="24"/>
          <w:vertAlign w:val="superscript"/>
          <w:lang w:val="en-US"/>
        </w:rPr>
        <w:t>24</w:t>
      </w:r>
      <w:r w:rsidR="00127819" w:rsidRPr="001E69AD">
        <w:rPr>
          <w:rFonts w:ascii="Times New Roman" w:hAnsi="Times New Roman" w:cs="Times New Roman"/>
          <w:sz w:val="24"/>
          <w:szCs w:val="24"/>
          <w:lang w:val="en-US"/>
        </w:rPr>
        <w:t xml:space="preserve"> based on false reports and claims, leading to a severe trust deficit in the vaccine. The WHO has several releases asserting the importance</w:t>
      </w:r>
      <w:r w:rsidR="009F4033" w:rsidRPr="001E69AD">
        <w:rPr>
          <w:rFonts w:ascii="Times New Roman" w:hAnsi="Times New Roman" w:cs="Times New Roman"/>
          <w:sz w:val="24"/>
          <w:szCs w:val="24"/>
          <w:lang w:val="en-US"/>
        </w:rPr>
        <w:t xml:space="preserve"> and safe nature of the vaccine,</w:t>
      </w:r>
      <w:r w:rsidR="003B0CDA">
        <w:rPr>
          <w:rFonts w:ascii="Times New Roman" w:hAnsi="Times New Roman" w:cs="Times New Roman"/>
          <w:sz w:val="24"/>
          <w:szCs w:val="24"/>
          <w:vertAlign w:val="superscript"/>
          <w:lang w:val="en-US"/>
        </w:rPr>
        <w:t>25</w:t>
      </w:r>
      <w:r w:rsidR="009F4033" w:rsidRPr="001E69AD">
        <w:rPr>
          <w:rFonts w:ascii="Times New Roman" w:hAnsi="Times New Roman" w:cs="Times New Roman"/>
          <w:sz w:val="24"/>
          <w:szCs w:val="24"/>
          <w:lang w:val="en-US"/>
        </w:rPr>
        <w:t xml:space="preserve"> as a form of damage control to prevent the erosion of public trust which despite its best efforts, did happen.</w:t>
      </w:r>
    </w:p>
    <w:p w14:paraId="56B23269" w14:textId="77777777" w:rsidR="00127819" w:rsidRPr="001E69AD" w:rsidRDefault="009F4033"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Furthermore</w:t>
      </w:r>
      <w:r w:rsidR="00127819" w:rsidRPr="001E69AD">
        <w:rPr>
          <w:rFonts w:ascii="Times New Roman" w:hAnsi="Times New Roman" w:cs="Times New Roman"/>
          <w:sz w:val="24"/>
          <w:szCs w:val="24"/>
          <w:lang w:val="en-US"/>
        </w:rPr>
        <w:t xml:space="preserve">, parents refute the vaccination requirement </w:t>
      </w:r>
      <w:r w:rsidR="00D655FE" w:rsidRPr="001E69AD">
        <w:rPr>
          <w:rFonts w:ascii="Times New Roman" w:hAnsi="Times New Roman" w:cs="Times New Roman"/>
          <w:sz w:val="24"/>
          <w:szCs w:val="24"/>
          <w:lang w:val="en-US"/>
        </w:rPr>
        <w:t>on</w:t>
      </w:r>
      <w:r w:rsidR="00127819" w:rsidRPr="001E69AD">
        <w:rPr>
          <w:rFonts w:ascii="Times New Roman" w:hAnsi="Times New Roman" w:cs="Times New Roman"/>
          <w:sz w:val="24"/>
          <w:szCs w:val="24"/>
          <w:lang w:val="en-US"/>
        </w:rPr>
        <w:t xml:space="preserve"> two grounds:</w:t>
      </w:r>
    </w:p>
    <w:p w14:paraId="0D44DC3C" w14:textId="77777777" w:rsidR="00127819" w:rsidRPr="001E69AD" w:rsidRDefault="00127819"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Quality of the vaccine: For which the government has to reiterate the approval of the vaccine from various National and international organisations.</w:t>
      </w:r>
    </w:p>
    <w:p w14:paraId="25C1A777" w14:textId="77777777" w:rsidR="00D655FE" w:rsidRPr="001E69AD" w:rsidRDefault="00127819" w:rsidP="003B0CDA">
      <w:pPr>
        <w:pStyle w:val="ListParagraph"/>
        <w:numPr>
          <w:ilvl w:val="0"/>
          <w:numId w:val="5"/>
        </w:num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Quality of the government medical department injecting the same: The Indian health sector is plagued with the problem of </w:t>
      </w:r>
      <w:r w:rsidR="00D655FE" w:rsidRPr="001E69AD">
        <w:rPr>
          <w:rFonts w:ascii="Times New Roman" w:hAnsi="Times New Roman" w:cs="Times New Roman"/>
          <w:sz w:val="24"/>
          <w:szCs w:val="24"/>
          <w:lang w:val="en-US"/>
        </w:rPr>
        <w:t xml:space="preserve">a </w:t>
      </w:r>
      <w:r w:rsidRPr="001E69AD">
        <w:rPr>
          <w:rFonts w:ascii="Times New Roman" w:hAnsi="Times New Roman" w:cs="Times New Roman"/>
          <w:sz w:val="24"/>
          <w:szCs w:val="24"/>
          <w:lang w:val="en-US"/>
        </w:rPr>
        <w:t xml:space="preserve">lack of trust in the government run vaccination programmes. This </w:t>
      </w:r>
      <w:r w:rsidR="00D655FE" w:rsidRPr="001E69AD">
        <w:rPr>
          <w:rFonts w:ascii="Times New Roman" w:hAnsi="Times New Roman" w:cs="Times New Roman"/>
          <w:sz w:val="24"/>
          <w:szCs w:val="24"/>
          <w:lang w:val="en-US"/>
        </w:rPr>
        <w:t xml:space="preserve">is due to the </w:t>
      </w:r>
      <w:r w:rsidR="003F3E36" w:rsidRPr="001E69AD">
        <w:rPr>
          <w:rFonts w:ascii="Times New Roman" w:hAnsi="Times New Roman" w:cs="Times New Roman"/>
          <w:sz w:val="24"/>
          <w:szCs w:val="24"/>
          <w:lang w:val="en-US"/>
        </w:rPr>
        <w:t>non-existence</w:t>
      </w:r>
      <w:r w:rsidR="00D655FE" w:rsidRPr="001E69AD">
        <w:rPr>
          <w:rFonts w:ascii="Times New Roman" w:hAnsi="Times New Roman" w:cs="Times New Roman"/>
          <w:sz w:val="24"/>
          <w:szCs w:val="24"/>
          <w:lang w:val="en-US"/>
        </w:rPr>
        <w:t xml:space="preserve"> of an accountability mechanism against the state for any possible vaccine side effects thereby creating the impression that the state is above reproach in such matters.</w:t>
      </w:r>
    </w:p>
    <w:p w14:paraId="11424684" w14:textId="77777777" w:rsidR="00B85AF9" w:rsidRPr="001E69AD" w:rsidRDefault="009F4033"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However, o</w:t>
      </w:r>
      <w:r w:rsidR="00B85AF9" w:rsidRPr="001E69AD">
        <w:rPr>
          <w:rFonts w:ascii="Times New Roman" w:hAnsi="Times New Roman" w:cs="Times New Roman"/>
          <w:sz w:val="24"/>
          <w:szCs w:val="24"/>
          <w:lang w:val="en-US"/>
        </w:rPr>
        <w:t xml:space="preserve">n the same lines, governmental non </w:t>
      </w:r>
      <w:r w:rsidR="00800EAA" w:rsidRPr="001E69AD">
        <w:rPr>
          <w:rFonts w:ascii="Times New Roman" w:hAnsi="Times New Roman" w:cs="Times New Roman"/>
          <w:sz w:val="24"/>
          <w:szCs w:val="24"/>
          <w:lang w:val="en-US"/>
        </w:rPr>
        <w:t>transparency</w:t>
      </w:r>
      <w:r w:rsidR="00B85AF9" w:rsidRPr="001E69AD">
        <w:rPr>
          <w:rFonts w:ascii="Times New Roman" w:hAnsi="Times New Roman" w:cs="Times New Roman"/>
          <w:sz w:val="24"/>
          <w:szCs w:val="24"/>
          <w:lang w:val="en-US"/>
        </w:rPr>
        <w:t xml:space="preserve"> towards the </w:t>
      </w:r>
      <w:r w:rsidRPr="001E69AD">
        <w:rPr>
          <w:rFonts w:ascii="Times New Roman" w:hAnsi="Times New Roman" w:cs="Times New Roman"/>
          <w:sz w:val="24"/>
          <w:szCs w:val="24"/>
          <w:lang w:val="en-US"/>
        </w:rPr>
        <w:t>vaccination program</w:t>
      </w:r>
      <w:r w:rsidR="00B85AF9" w:rsidRPr="001E69AD">
        <w:rPr>
          <w:rFonts w:ascii="Times New Roman" w:hAnsi="Times New Roman" w:cs="Times New Roman"/>
          <w:sz w:val="24"/>
          <w:szCs w:val="24"/>
          <w:lang w:val="en-US"/>
        </w:rPr>
        <w:t xml:space="preserve"> is a major problem. Vaccines </w:t>
      </w:r>
      <w:r w:rsidR="00800EAA" w:rsidRPr="001E69AD">
        <w:rPr>
          <w:rFonts w:ascii="Times New Roman" w:hAnsi="Times New Roman" w:cs="Times New Roman"/>
          <w:sz w:val="24"/>
          <w:szCs w:val="24"/>
          <w:lang w:val="en-US"/>
        </w:rPr>
        <w:t>usually</w:t>
      </w:r>
      <w:r w:rsidR="00B85AF9" w:rsidRPr="001E69AD">
        <w:rPr>
          <w:rFonts w:ascii="Times New Roman" w:hAnsi="Times New Roman" w:cs="Times New Roman"/>
          <w:sz w:val="24"/>
          <w:szCs w:val="24"/>
          <w:lang w:val="en-US"/>
        </w:rPr>
        <w:t xml:space="preserve"> come </w:t>
      </w:r>
      <w:r w:rsidR="00B1500D" w:rsidRPr="001E69AD">
        <w:rPr>
          <w:rFonts w:ascii="Times New Roman" w:hAnsi="Times New Roman" w:cs="Times New Roman"/>
          <w:sz w:val="24"/>
          <w:szCs w:val="24"/>
          <w:lang w:val="en-US"/>
        </w:rPr>
        <w:t xml:space="preserve">with </w:t>
      </w:r>
      <w:r w:rsidR="00B85AF9" w:rsidRPr="001E69AD">
        <w:rPr>
          <w:rFonts w:ascii="Times New Roman" w:hAnsi="Times New Roman" w:cs="Times New Roman"/>
          <w:sz w:val="24"/>
          <w:szCs w:val="24"/>
          <w:lang w:val="en-US"/>
        </w:rPr>
        <w:t xml:space="preserve">a </w:t>
      </w:r>
      <w:r w:rsidR="009D790E" w:rsidRPr="001E69AD">
        <w:rPr>
          <w:rFonts w:ascii="Times New Roman" w:hAnsi="Times New Roman" w:cs="Times New Roman"/>
          <w:sz w:val="24"/>
          <w:szCs w:val="24"/>
          <w:lang w:val="en-US"/>
        </w:rPr>
        <w:t xml:space="preserve">good reputation based on their efficiency and approvals from the WHO and other national bodies. </w:t>
      </w:r>
      <w:r w:rsidR="00800EAA" w:rsidRPr="001E69AD">
        <w:rPr>
          <w:rFonts w:ascii="Times New Roman" w:hAnsi="Times New Roman" w:cs="Times New Roman"/>
          <w:sz w:val="24"/>
          <w:szCs w:val="24"/>
          <w:lang w:val="en-US"/>
        </w:rPr>
        <w:t xml:space="preserve">The </w:t>
      </w:r>
      <w:r w:rsidR="00B1500D" w:rsidRPr="001E69AD">
        <w:rPr>
          <w:rFonts w:ascii="Times New Roman" w:hAnsi="Times New Roman" w:cs="Times New Roman"/>
          <w:sz w:val="24"/>
          <w:szCs w:val="24"/>
          <w:lang w:val="en-US"/>
        </w:rPr>
        <w:t>controversy surrounding the unethical conduct of vaccine trials</w:t>
      </w:r>
      <w:ins w:id="22" w:author="Vipin Vashishtha" w:date="2019-04-30T10:38:00Z">
        <w:r w:rsidR="00673333">
          <w:rPr>
            <w:rFonts w:ascii="Times New Roman" w:hAnsi="Times New Roman" w:cs="Times New Roman"/>
            <w:sz w:val="24"/>
            <w:szCs w:val="24"/>
            <w:lang w:val="en-US"/>
          </w:rPr>
          <w:t xml:space="preserve"> </w:t>
        </w:r>
      </w:ins>
      <w:r w:rsidR="00B1500D" w:rsidRPr="001E69AD">
        <w:rPr>
          <w:rFonts w:ascii="Times New Roman" w:hAnsi="Times New Roman" w:cs="Times New Roman"/>
          <w:sz w:val="24"/>
          <w:szCs w:val="24"/>
          <w:lang w:val="en-US"/>
        </w:rPr>
        <w:t xml:space="preserve">(HPV) by the </w:t>
      </w:r>
      <w:r w:rsidR="00800EAA" w:rsidRPr="001E69AD">
        <w:rPr>
          <w:rFonts w:ascii="Times New Roman" w:hAnsi="Times New Roman" w:cs="Times New Roman"/>
          <w:sz w:val="24"/>
          <w:szCs w:val="24"/>
          <w:lang w:val="en-US"/>
        </w:rPr>
        <w:t xml:space="preserve">PATH </w:t>
      </w:r>
      <w:r w:rsidR="00B1500D" w:rsidRPr="001E69AD">
        <w:rPr>
          <w:rFonts w:ascii="Times New Roman" w:hAnsi="Times New Roman" w:cs="Times New Roman"/>
          <w:sz w:val="24"/>
          <w:szCs w:val="24"/>
          <w:lang w:val="en-US"/>
        </w:rPr>
        <w:t>organisation</w:t>
      </w:r>
      <w:r w:rsidR="008C40BE" w:rsidRPr="001E69AD">
        <w:rPr>
          <w:rFonts w:ascii="Times New Roman" w:hAnsi="Times New Roman" w:cs="Times New Roman"/>
          <w:sz w:val="24"/>
          <w:szCs w:val="24"/>
          <w:lang w:val="en-US"/>
        </w:rPr>
        <w:t>,</w:t>
      </w:r>
      <w:ins w:id="23" w:author="Vipin Vashishtha" w:date="2019-04-30T10:38:00Z">
        <w:r w:rsidR="00673333">
          <w:rPr>
            <w:rFonts w:ascii="Times New Roman" w:hAnsi="Times New Roman" w:cs="Times New Roman"/>
            <w:sz w:val="24"/>
            <w:szCs w:val="24"/>
            <w:lang w:val="en-US"/>
          </w:rPr>
          <w:t xml:space="preserve"> </w:t>
        </w:r>
      </w:ins>
      <w:r w:rsidR="00800EAA" w:rsidRPr="001E69AD">
        <w:rPr>
          <w:rFonts w:ascii="Times New Roman" w:hAnsi="Times New Roman" w:cs="Times New Roman"/>
          <w:sz w:val="24"/>
          <w:szCs w:val="24"/>
          <w:lang w:val="en-US"/>
        </w:rPr>
        <w:t xml:space="preserve">without proper consent forms and the </w:t>
      </w:r>
      <w:r w:rsidR="003740F1" w:rsidRPr="001E69AD">
        <w:rPr>
          <w:rFonts w:ascii="Times New Roman" w:hAnsi="Times New Roman" w:cs="Times New Roman"/>
          <w:sz w:val="24"/>
          <w:szCs w:val="24"/>
          <w:lang w:val="en-US"/>
        </w:rPr>
        <w:t>resultant deaths along with the government inaction in making the organisation culpable creates a scenario where the government run vaccine programmes lose their credibility</w:t>
      </w:r>
      <w:r w:rsidR="003B0CDA" w:rsidRPr="003B0CDA">
        <w:rPr>
          <w:rFonts w:ascii="Times New Roman" w:hAnsi="Times New Roman" w:cs="Times New Roman"/>
          <w:sz w:val="24"/>
          <w:szCs w:val="24"/>
          <w:vertAlign w:val="superscript"/>
          <w:lang w:val="en-US"/>
        </w:rPr>
        <w:t>26</w:t>
      </w:r>
      <w:r w:rsidR="003740F1" w:rsidRPr="001E69AD">
        <w:rPr>
          <w:rFonts w:ascii="Times New Roman" w:hAnsi="Times New Roman" w:cs="Times New Roman"/>
          <w:sz w:val="24"/>
          <w:szCs w:val="24"/>
          <w:lang w:val="en-US"/>
        </w:rPr>
        <w:t>.</w:t>
      </w:r>
      <w:r w:rsidR="00800EAA" w:rsidRPr="001E69AD">
        <w:rPr>
          <w:rFonts w:ascii="Times New Roman" w:hAnsi="Times New Roman" w:cs="Times New Roman"/>
          <w:sz w:val="24"/>
          <w:szCs w:val="24"/>
          <w:lang w:val="en-US"/>
        </w:rPr>
        <w:t xml:space="preserve"> This incidence highlights the fact</w:t>
      </w:r>
      <w:r w:rsidR="003740F1" w:rsidRPr="001E69AD">
        <w:rPr>
          <w:rFonts w:ascii="Times New Roman" w:hAnsi="Times New Roman" w:cs="Times New Roman"/>
          <w:sz w:val="24"/>
          <w:szCs w:val="24"/>
          <w:lang w:val="en-US"/>
        </w:rPr>
        <w:t xml:space="preserve"> that</w:t>
      </w:r>
      <w:r w:rsidR="00800EAA" w:rsidRPr="001E69AD">
        <w:rPr>
          <w:rFonts w:ascii="Times New Roman" w:hAnsi="Times New Roman" w:cs="Times New Roman"/>
          <w:sz w:val="24"/>
          <w:szCs w:val="24"/>
          <w:lang w:val="en-US"/>
        </w:rPr>
        <w:t xml:space="preserve"> </w:t>
      </w:r>
      <w:commentRangeStart w:id="24"/>
      <w:r w:rsidR="00800EAA" w:rsidRPr="001E69AD">
        <w:rPr>
          <w:rFonts w:ascii="Times New Roman" w:hAnsi="Times New Roman" w:cs="Times New Roman"/>
          <w:sz w:val="24"/>
          <w:szCs w:val="24"/>
          <w:lang w:val="en-US"/>
        </w:rPr>
        <w:t xml:space="preserve">vaccine testing </w:t>
      </w:r>
      <w:commentRangeEnd w:id="24"/>
      <w:r w:rsidR="00641411">
        <w:rPr>
          <w:rStyle w:val="CommentReference"/>
        </w:rPr>
        <w:commentReference w:id="24"/>
      </w:r>
      <w:r w:rsidR="00800EAA" w:rsidRPr="001E69AD">
        <w:rPr>
          <w:rFonts w:ascii="Times New Roman" w:hAnsi="Times New Roman" w:cs="Times New Roman"/>
          <w:sz w:val="24"/>
          <w:szCs w:val="24"/>
          <w:lang w:val="en-US"/>
        </w:rPr>
        <w:t xml:space="preserve">without proper consent is extremely </w:t>
      </w:r>
      <w:r w:rsidR="003740F1" w:rsidRPr="001E69AD">
        <w:rPr>
          <w:rFonts w:ascii="Times New Roman" w:hAnsi="Times New Roman" w:cs="Times New Roman"/>
          <w:sz w:val="24"/>
          <w:szCs w:val="24"/>
          <w:lang w:val="en-US"/>
        </w:rPr>
        <w:t>problematic</w:t>
      </w:r>
      <w:r w:rsidR="00800EAA" w:rsidRPr="001E69AD">
        <w:rPr>
          <w:rFonts w:ascii="Times New Roman" w:hAnsi="Times New Roman" w:cs="Times New Roman"/>
          <w:sz w:val="24"/>
          <w:szCs w:val="24"/>
          <w:lang w:val="en-US"/>
        </w:rPr>
        <w:t xml:space="preserve"> since the only way </w:t>
      </w:r>
      <w:r w:rsidR="008C40BE" w:rsidRPr="001E69AD">
        <w:rPr>
          <w:rFonts w:ascii="Times New Roman" w:hAnsi="Times New Roman" w:cs="Times New Roman"/>
          <w:sz w:val="24"/>
          <w:szCs w:val="24"/>
          <w:lang w:val="en-US"/>
        </w:rPr>
        <w:t>through</w:t>
      </w:r>
      <w:r w:rsidR="00800EAA" w:rsidRPr="001E69AD">
        <w:rPr>
          <w:rFonts w:ascii="Times New Roman" w:hAnsi="Times New Roman" w:cs="Times New Roman"/>
          <w:sz w:val="24"/>
          <w:szCs w:val="24"/>
          <w:lang w:val="en-US"/>
        </w:rPr>
        <w:t xml:space="preserve"> which a state can justify mandatory vaccination</w:t>
      </w:r>
      <w:r w:rsidR="00C03455" w:rsidRPr="001E69AD">
        <w:rPr>
          <w:rFonts w:ascii="Times New Roman" w:hAnsi="Times New Roman" w:cs="Times New Roman"/>
          <w:sz w:val="24"/>
          <w:szCs w:val="24"/>
          <w:lang w:val="en-US"/>
        </w:rPr>
        <w:t xml:space="preserve"> is by claiming that the dose is</w:t>
      </w:r>
      <w:ins w:id="25" w:author="Vipin Vashishtha" w:date="2019-04-30T10:39:00Z">
        <w:r w:rsidR="00673333">
          <w:rPr>
            <w:rFonts w:ascii="Times New Roman" w:hAnsi="Times New Roman" w:cs="Times New Roman"/>
            <w:sz w:val="24"/>
            <w:szCs w:val="24"/>
            <w:lang w:val="en-US"/>
          </w:rPr>
          <w:t xml:space="preserve"> </w:t>
        </w:r>
      </w:ins>
      <w:r w:rsidR="003740F1" w:rsidRPr="001E69AD">
        <w:rPr>
          <w:rFonts w:ascii="Times New Roman" w:hAnsi="Times New Roman" w:cs="Times New Roman"/>
          <w:sz w:val="24"/>
          <w:szCs w:val="24"/>
          <w:lang w:val="en-US"/>
        </w:rPr>
        <w:t>beneficial and non-</w:t>
      </w:r>
      <w:r w:rsidR="00127819" w:rsidRPr="001E69AD">
        <w:rPr>
          <w:rFonts w:ascii="Times New Roman" w:hAnsi="Times New Roman" w:cs="Times New Roman"/>
          <w:sz w:val="24"/>
          <w:szCs w:val="24"/>
          <w:lang w:val="en-US"/>
        </w:rPr>
        <w:t>lethal (</w:t>
      </w:r>
      <w:r w:rsidR="003740F1" w:rsidRPr="001E69AD">
        <w:rPr>
          <w:rFonts w:ascii="Times New Roman" w:hAnsi="Times New Roman" w:cs="Times New Roman"/>
          <w:sz w:val="24"/>
          <w:szCs w:val="24"/>
          <w:lang w:val="en-US"/>
        </w:rPr>
        <w:t xml:space="preserve">the claim itself getting nullified by such instances). </w:t>
      </w:r>
    </w:p>
    <w:p w14:paraId="3697F7F7" w14:textId="77777777" w:rsidR="00673333" w:rsidRDefault="00673333" w:rsidP="003B0CDA">
      <w:pPr>
        <w:spacing w:line="360" w:lineRule="auto"/>
        <w:jc w:val="both"/>
        <w:rPr>
          <w:ins w:id="26" w:author="Vipin Vashishtha" w:date="2019-04-30T10:39:00Z"/>
          <w:rFonts w:ascii="Times New Roman" w:hAnsi="Times New Roman" w:cs="Times New Roman"/>
          <w:sz w:val="24"/>
          <w:szCs w:val="24"/>
          <w:lang w:val="en-US"/>
        </w:rPr>
      </w:pPr>
    </w:p>
    <w:p w14:paraId="7F10998A" w14:textId="77777777" w:rsidR="00C31728" w:rsidRPr="00641411" w:rsidRDefault="00C206EF" w:rsidP="003B0CDA">
      <w:pPr>
        <w:spacing w:line="360" w:lineRule="auto"/>
        <w:jc w:val="both"/>
        <w:rPr>
          <w:rFonts w:ascii="Times New Roman" w:hAnsi="Times New Roman" w:cs="Times New Roman"/>
          <w:b/>
          <w:sz w:val="24"/>
          <w:szCs w:val="24"/>
          <w:lang w:val="en-US"/>
        </w:rPr>
      </w:pPr>
      <w:r w:rsidRPr="00641411">
        <w:rPr>
          <w:rFonts w:ascii="Times New Roman" w:hAnsi="Times New Roman" w:cs="Times New Roman"/>
          <w:b/>
          <w:sz w:val="24"/>
          <w:szCs w:val="24"/>
          <w:lang w:val="en-US"/>
        </w:rPr>
        <w:t>Mandatory Vaccination: The Road Ahead</w:t>
      </w:r>
    </w:p>
    <w:p w14:paraId="3ADF4908" w14:textId="77777777" w:rsidR="00245CA3" w:rsidRDefault="00C31728" w:rsidP="003B0CDA">
      <w:pPr>
        <w:spacing w:line="360" w:lineRule="auto"/>
        <w:jc w:val="both"/>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From a legal point of view, the state has the right and duty to focus upon mandatory vaccination in the pursuit of achieving the betterment of its citizens. </w:t>
      </w:r>
      <w:r w:rsidR="002E00A6" w:rsidRPr="001E69AD">
        <w:rPr>
          <w:rFonts w:ascii="Times New Roman" w:hAnsi="Times New Roman" w:cs="Times New Roman"/>
          <w:sz w:val="24"/>
          <w:szCs w:val="24"/>
          <w:lang w:val="en-US"/>
        </w:rPr>
        <w:t xml:space="preserve">But such as argument in itself contradicts the stand of the state as vaccination is but a part of preventive health which </w:t>
      </w:r>
      <w:r w:rsidR="00CF05A8" w:rsidRPr="001E69AD">
        <w:rPr>
          <w:rFonts w:ascii="Times New Roman" w:hAnsi="Times New Roman" w:cs="Times New Roman"/>
          <w:sz w:val="24"/>
          <w:szCs w:val="24"/>
          <w:lang w:val="en-US"/>
        </w:rPr>
        <w:t>requires</w:t>
      </w:r>
      <w:r w:rsidR="002E00A6" w:rsidRPr="001E69AD">
        <w:rPr>
          <w:rFonts w:ascii="Times New Roman" w:hAnsi="Times New Roman" w:cs="Times New Roman"/>
          <w:sz w:val="24"/>
          <w:szCs w:val="24"/>
          <w:lang w:val="en-US"/>
        </w:rPr>
        <w:t xml:space="preserve"> the state to provide for a clean environment, drinking water, proper sanitation and </w:t>
      </w:r>
      <w:r w:rsidR="008C40BE" w:rsidRPr="001E69AD">
        <w:rPr>
          <w:rFonts w:ascii="Times New Roman" w:hAnsi="Times New Roman" w:cs="Times New Roman"/>
          <w:sz w:val="24"/>
          <w:szCs w:val="24"/>
          <w:lang w:val="en-US"/>
        </w:rPr>
        <w:t>in the nearby future</w:t>
      </w:r>
      <w:r w:rsidR="002E00A6" w:rsidRPr="001E69AD">
        <w:rPr>
          <w:rFonts w:ascii="Times New Roman" w:hAnsi="Times New Roman" w:cs="Times New Roman"/>
          <w:sz w:val="24"/>
          <w:szCs w:val="24"/>
          <w:lang w:val="en-US"/>
        </w:rPr>
        <w:t xml:space="preserve"> clean air.</w:t>
      </w:r>
      <w:ins w:id="27" w:author="Vipin Vashishtha" w:date="2019-05-01T09:22:00Z">
        <w:r w:rsidR="00C66597">
          <w:rPr>
            <w:rFonts w:ascii="Times New Roman" w:hAnsi="Times New Roman" w:cs="Times New Roman"/>
            <w:sz w:val="24"/>
            <w:szCs w:val="24"/>
            <w:lang w:val="en-US"/>
          </w:rPr>
          <w:t xml:space="preserve"> </w:t>
        </w:r>
      </w:ins>
      <w:r w:rsidRPr="001E69AD">
        <w:rPr>
          <w:rFonts w:ascii="Times New Roman" w:hAnsi="Times New Roman" w:cs="Times New Roman"/>
          <w:sz w:val="24"/>
          <w:szCs w:val="24"/>
          <w:lang w:val="en-US"/>
        </w:rPr>
        <w:lastRenderedPageBreak/>
        <w:t xml:space="preserve">Various judgements in several parts of the world are testament to the fact that the courts usually follow the utilitarian argument of </w:t>
      </w:r>
      <w:proofErr w:type="spellStart"/>
      <w:r w:rsidRPr="001E69AD">
        <w:rPr>
          <w:rFonts w:ascii="Times New Roman" w:hAnsi="Times New Roman" w:cs="Times New Roman"/>
          <w:sz w:val="24"/>
          <w:szCs w:val="24"/>
          <w:lang w:val="en-US"/>
        </w:rPr>
        <w:t>focussing</w:t>
      </w:r>
      <w:proofErr w:type="spellEnd"/>
      <w:r w:rsidRPr="001E69AD">
        <w:rPr>
          <w:rFonts w:ascii="Times New Roman" w:hAnsi="Times New Roman" w:cs="Times New Roman"/>
          <w:sz w:val="24"/>
          <w:szCs w:val="24"/>
          <w:lang w:val="en-US"/>
        </w:rPr>
        <w:t xml:space="preserve"> specifically on the benefits of the vaccine for the population as the most important factor in their being literally forced upon the population. As mentioned above, there have been instances of th</w:t>
      </w:r>
      <w:r w:rsidR="00FE6AF2" w:rsidRPr="001E69AD">
        <w:rPr>
          <w:rFonts w:ascii="Times New Roman" w:hAnsi="Times New Roman" w:cs="Times New Roman"/>
          <w:sz w:val="24"/>
          <w:szCs w:val="24"/>
          <w:lang w:val="en-US"/>
        </w:rPr>
        <w:t xml:space="preserve">e Indian state itself using obsolete </w:t>
      </w:r>
      <w:r w:rsidRPr="001E69AD">
        <w:rPr>
          <w:rFonts w:ascii="Times New Roman" w:hAnsi="Times New Roman" w:cs="Times New Roman"/>
          <w:sz w:val="24"/>
          <w:szCs w:val="24"/>
          <w:lang w:val="en-US"/>
        </w:rPr>
        <w:t>British era laws in order to get a legal backing for mandatory vaccination. While such a system does exist</w:t>
      </w:r>
      <w:r w:rsidR="002E00A6" w:rsidRPr="001E69AD">
        <w:rPr>
          <w:rFonts w:ascii="Times New Roman" w:hAnsi="Times New Roman" w:cs="Times New Roman"/>
          <w:sz w:val="24"/>
          <w:szCs w:val="24"/>
          <w:lang w:val="en-US"/>
        </w:rPr>
        <w:t xml:space="preserve"> and to </w:t>
      </w:r>
      <w:r w:rsidR="008C40BE" w:rsidRPr="001E69AD">
        <w:rPr>
          <w:rFonts w:ascii="Times New Roman" w:hAnsi="Times New Roman" w:cs="Times New Roman"/>
          <w:sz w:val="24"/>
          <w:szCs w:val="24"/>
          <w:lang w:val="en-US"/>
        </w:rPr>
        <w:t xml:space="preserve">a </w:t>
      </w:r>
      <w:r w:rsidR="002E00A6" w:rsidRPr="001E69AD">
        <w:rPr>
          <w:rFonts w:ascii="Times New Roman" w:hAnsi="Times New Roman" w:cs="Times New Roman"/>
          <w:sz w:val="24"/>
          <w:szCs w:val="24"/>
          <w:lang w:val="en-US"/>
        </w:rPr>
        <w:t>certain degree work</w:t>
      </w:r>
      <w:r w:rsidRPr="001E69AD">
        <w:rPr>
          <w:rFonts w:ascii="Times New Roman" w:hAnsi="Times New Roman" w:cs="Times New Roman"/>
          <w:sz w:val="24"/>
          <w:szCs w:val="24"/>
          <w:lang w:val="en-US"/>
        </w:rPr>
        <w:t xml:space="preserve">, there </w:t>
      </w:r>
      <w:r w:rsidR="00245CA3">
        <w:rPr>
          <w:rFonts w:ascii="Times New Roman" w:hAnsi="Times New Roman" w:cs="Times New Roman"/>
          <w:sz w:val="24"/>
          <w:szCs w:val="24"/>
          <w:lang w:val="en-US"/>
        </w:rPr>
        <w:t xml:space="preserve">is a need to move away from it. </w:t>
      </w:r>
      <w:commentRangeStart w:id="28"/>
      <w:r w:rsidR="00245CA3">
        <w:rPr>
          <w:rFonts w:ascii="Times New Roman" w:hAnsi="Times New Roman" w:cs="Times New Roman"/>
          <w:sz w:val="24"/>
          <w:szCs w:val="24"/>
          <w:lang w:val="en-US"/>
        </w:rPr>
        <w:t>Using the trust factor of a reliable vaccine as an argument to justify this policy of forced vaccination is extremely controversial and problematic.</w:t>
      </w:r>
      <w:commentRangeEnd w:id="28"/>
      <w:r w:rsidR="00641411">
        <w:rPr>
          <w:rStyle w:val="CommentReference"/>
        </w:rPr>
        <w:commentReference w:id="28"/>
      </w:r>
    </w:p>
    <w:p w14:paraId="2301822A" w14:textId="77777777" w:rsidR="002E00A6" w:rsidRPr="001E69AD" w:rsidRDefault="00296CA3" w:rsidP="003B0CDA">
      <w:pPr>
        <w:spacing w:line="360" w:lineRule="auto"/>
        <w:jc w:val="both"/>
        <w:rPr>
          <w:rFonts w:ascii="Times New Roman" w:hAnsi="Times New Roman" w:cs="Times New Roman"/>
          <w:sz w:val="24"/>
          <w:szCs w:val="24"/>
          <w:lang w:val="en-US"/>
        </w:rPr>
      </w:pPr>
      <w:r w:rsidRPr="00641411">
        <w:rPr>
          <w:rFonts w:ascii="Times New Roman" w:hAnsi="Times New Roman" w:cs="Times New Roman"/>
          <w:i/>
          <w:sz w:val="24"/>
          <w:szCs w:val="24"/>
          <w:lang w:val="en-US"/>
        </w:rPr>
        <w:t xml:space="preserve">School based immunization </w:t>
      </w:r>
      <w:r w:rsidR="002775C5" w:rsidRPr="00641411">
        <w:rPr>
          <w:rFonts w:ascii="Times New Roman" w:hAnsi="Times New Roman" w:cs="Times New Roman"/>
          <w:i/>
          <w:sz w:val="24"/>
          <w:szCs w:val="24"/>
          <w:lang w:val="en-US"/>
        </w:rPr>
        <w:t>programme:</w:t>
      </w:r>
      <w:r w:rsidR="002775C5" w:rsidRPr="001E69AD">
        <w:rPr>
          <w:rFonts w:ascii="Times New Roman" w:hAnsi="Times New Roman" w:cs="Times New Roman"/>
          <w:sz w:val="24"/>
          <w:szCs w:val="24"/>
          <w:lang w:val="en-US"/>
        </w:rPr>
        <w:t xml:space="preserve"> Parental</w:t>
      </w:r>
      <w:r w:rsidR="002E00A6" w:rsidRPr="001E69AD">
        <w:rPr>
          <w:rFonts w:ascii="Times New Roman" w:hAnsi="Times New Roman" w:cs="Times New Roman"/>
          <w:sz w:val="24"/>
          <w:szCs w:val="24"/>
          <w:lang w:val="en-US"/>
        </w:rPr>
        <w:t xml:space="preserve"> </w:t>
      </w:r>
      <w:proofErr w:type="spellStart"/>
      <w:r w:rsidR="002E00A6" w:rsidRPr="001E69AD">
        <w:rPr>
          <w:rFonts w:ascii="Times New Roman" w:hAnsi="Times New Roman" w:cs="Times New Roman"/>
          <w:sz w:val="24"/>
          <w:szCs w:val="24"/>
          <w:lang w:val="en-US"/>
        </w:rPr>
        <w:t>scepticism</w:t>
      </w:r>
      <w:proofErr w:type="spellEnd"/>
      <w:r w:rsidR="002E00A6" w:rsidRPr="001E69AD">
        <w:rPr>
          <w:rFonts w:ascii="Times New Roman" w:hAnsi="Times New Roman" w:cs="Times New Roman"/>
          <w:sz w:val="24"/>
          <w:szCs w:val="24"/>
          <w:lang w:val="en-US"/>
        </w:rPr>
        <w:t xml:space="preserve"> to a vaccine is a major issue reported by vaccinators as creating a lot</w:t>
      </w:r>
      <w:r w:rsidR="00CF05A8" w:rsidRPr="001E69AD">
        <w:rPr>
          <w:rFonts w:ascii="Times New Roman" w:hAnsi="Times New Roman" w:cs="Times New Roman"/>
          <w:sz w:val="24"/>
          <w:szCs w:val="24"/>
          <w:lang w:val="en-US"/>
        </w:rPr>
        <w:t xml:space="preserve"> of hurdle in </w:t>
      </w:r>
      <w:r w:rsidR="002E00A6" w:rsidRPr="001E69AD">
        <w:rPr>
          <w:rFonts w:ascii="Times New Roman" w:hAnsi="Times New Roman" w:cs="Times New Roman"/>
          <w:sz w:val="24"/>
          <w:szCs w:val="24"/>
          <w:lang w:val="en-US"/>
        </w:rPr>
        <w:t>immunization</w:t>
      </w:r>
      <w:ins w:id="29" w:author="Vipin Vashishtha" w:date="2019-05-01T09:38:00Z">
        <w:r w:rsidR="00F66FD7">
          <w:rPr>
            <w:rFonts w:ascii="Times New Roman" w:hAnsi="Times New Roman" w:cs="Times New Roman"/>
            <w:sz w:val="24"/>
            <w:szCs w:val="24"/>
            <w:lang w:val="en-US"/>
          </w:rPr>
          <w:t xml:space="preserve"> </w:t>
        </w:r>
      </w:ins>
      <w:r w:rsidR="0044684D" w:rsidRPr="001E69AD">
        <w:rPr>
          <w:rFonts w:ascii="Times New Roman" w:hAnsi="Times New Roman" w:cs="Times New Roman"/>
          <w:sz w:val="24"/>
          <w:szCs w:val="24"/>
          <w:lang w:val="en-US"/>
        </w:rPr>
        <w:t>coverage</w:t>
      </w:r>
      <w:r w:rsidR="002E00A6" w:rsidRPr="001E69AD">
        <w:rPr>
          <w:rFonts w:ascii="Times New Roman" w:hAnsi="Times New Roman" w:cs="Times New Roman"/>
          <w:sz w:val="24"/>
          <w:szCs w:val="24"/>
          <w:lang w:val="en-US"/>
        </w:rPr>
        <w:t xml:space="preserve">. While the issue </w:t>
      </w:r>
      <w:r w:rsidR="0044684D" w:rsidRPr="001E69AD">
        <w:rPr>
          <w:rFonts w:ascii="Times New Roman" w:hAnsi="Times New Roman" w:cs="Times New Roman"/>
          <w:sz w:val="24"/>
          <w:szCs w:val="24"/>
          <w:lang w:val="en-US"/>
        </w:rPr>
        <w:t>is</w:t>
      </w:r>
      <w:r w:rsidR="002E00A6" w:rsidRPr="001E69AD">
        <w:rPr>
          <w:rFonts w:ascii="Times New Roman" w:hAnsi="Times New Roman" w:cs="Times New Roman"/>
          <w:sz w:val="24"/>
          <w:szCs w:val="24"/>
          <w:lang w:val="en-US"/>
        </w:rPr>
        <w:t xml:space="preserve"> valid, one needs to look at the reasons for the same. </w:t>
      </w:r>
      <w:r w:rsidR="0044684D" w:rsidRPr="001E69AD">
        <w:rPr>
          <w:rFonts w:ascii="Times New Roman" w:hAnsi="Times New Roman" w:cs="Times New Roman"/>
          <w:sz w:val="24"/>
          <w:szCs w:val="24"/>
          <w:lang w:val="en-US"/>
        </w:rPr>
        <w:t>Even though</w:t>
      </w:r>
      <w:r w:rsidR="002E00A6" w:rsidRPr="001E69AD">
        <w:rPr>
          <w:rFonts w:ascii="Times New Roman" w:hAnsi="Times New Roman" w:cs="Times New Roman"/>
          <w:sz w:val="24"/>
          <w:szCs w:val="24"/>
          <w:lang w:val="en-US"/>
        </w:rPr>
        <w:t xml:space="preserve"> there may be instances of mis</w:t>
      </w:r>
      <w:ins w:id="30" w:author="Vipin Vashishtha" w:date="2019-05-01T09:38:00Z">
        <w:r w:rsidR="00F66FD7">
          <w:rPr>
            <w:rFonts w:ascii="Times New Roman" w:hAnsi="Times New Roman" w:cs="Times New Roman"/>
            <w:sz w:val="24"/>
            <w:szCs w:val="24"/>
            <w:lang w:val="en-US"/>
          </w:rPr>
          <w:t>-</w:t>
        </w:r>
      </w:ins>
      <w:r w:rsidR="002E00A6" w:rsidRPr="001E69AD">
        <w:rPr>
          <w:rFonts w:ascii="Times New Roman" w:hAnsi="Times New Roman" w:cs="Times New Roman"/>
          <w:sz w:val="24"/>
          <w:szCs w:val="24"/>
          <w:lang w:val="en-US"/>
        </w:rPr>
        <w:t xml:space="preserve">information, it can be said that the </w:t>
      </w:r>
      <w:r w:rsidR="003F3E36" w:rsidRPr="001E69AD">
        <w:rPr>
          <w:rFonts w:ascii="Times New Roman" w:hAnsi="Times New Roman" w:cs="Times New Roman"/>
          <w:sz w:val="24"/>
          <w:szCs w:val="24"/>
          <w:lang w:val="en-US"/>
        </w:rPr>
        <w:t>non-transparency</w:t>
      </w:r>
      <w:r w:rsidR="002E00A6" w:rsidRPr="001E69AD">
        <w:rPr>
          <w:rFonts w:ascii="Times New Roman" w:hAnsi="Times New Roman" w:cs="Times New Roman"/>
          <w:sz w:val="24"/>
          <w:szCs w:val="24"/>
          <w:lang w:val="en-US"/>
        </w:rPr>
        <w:t xml:space="preserve"> of the state </w:t>
      </w:r>
      <w:r w:rsidR="007800E2" w:rsidRPr="001E69AD">
        <w:rPr>
          <w:rFonts w:ascii="Times New Roman" w:hAnsi="Times New Roman" w:cs="Times New Roman"/>
          <w:sz w:val="24"/>
          <w:szCs w:val="24"/>
          <w:lang w:val="en-US"/>
        </w:rPr>
        <w:t xml:space="preserve">is the reason for such </w:t>
      </w:r>
      <w:r w:rsidR="003F3E36" w:rsidRPr="001E69AD">
        <w:rPr>
          <w:rFonts w:ascii="Times New Roman" w:hAnsi="Times New Roman" w:cs="Times New Roman"/>
          <w:sz w:val="24"/>
          <w:szCs w:val="24"/>
          <w:lang w:val="en-US"/>
        </w:rPr>
        <w:t>skepticism</w:t>
      </w:r>
      <w:r w:rsidR="007800E2" w:rsidRPr="001E69AD">
        <w:rPr>
          <w:rFonts w:ascii="Times New Roman" w:hAnsi="Times New Roman" w:cs="Times New Roman"/>
          <w:sz w:val="24"/>
          <w:szCs w:val="24"/>
          <w:lang w:val="en-US"/>
        </w:rPr>
        <w:t xml:space="preserve">. While the Indian government has been constantly raising massive awareness campaigns for several vaccines, a lack of support from the educational sector hampers the same </w:t>
      </w:r>
      <w:r w:rsidR="008C40BE" w:rsidRPr="001E69AD">
        <w:rPr>
          <w:rFonts w:ascii="Times New Roman" w:hAnsi="Times New Roman" w:cs="Times New Roman"/>
          <w:sz w:val="24"/>
          <w:szCs w:val="24"/>
          <w:lang w:val="en-US"/>
        </w:rPr>
        <w:t>whom</w:t>
      </w:r>
      <w:r w:rsidR="007800E2" w:rsidRPr="001E69AD">
        <w:rPr>
          <w:rFonts w:ascii="Times New Roman" w:hAnsi="Times New Roman" w:cs="Times New Roman"/>
          <w:sz w:val="24"/>
          <w:szCs w:val="24"/>
          <w:lang w:val="en-US"/>
        </w:rPr>
        <w:t xml:space="preserve"> the researcher believes can be seen as the primary movers of an immunization programme. </w:t>
      </w:r>
      <w:r w:rsidR="003F3E36">
        <w:rPr>
          <w:rFonts w:ascii="Times New Roman" w:hAnsi="Times New Roman" w:cs="Times New Roman"/>
          <w:sz w:val="24"/>
          <w:szCs w:val="24"/>
          <w:lang w:val="en-US"/>
        </w:rPr>
        <w:t>S</w:t>
      </w:r>
      <w:r w:rsidR="007800E2" w:rsidRPr="001E69AD">
        <w:rPr>
          <w:rFonts w:ascii="Times New Roman" w:hAnsi="Times New Roman" w:cs="Times New Roman"/>
          <w:sz w:val="24"/>
          <w:szCs w:val="24"/>
          <w:lang w:val="en-US"/>
        </w:rPr>
        <w:t>chooling in India usually does not have a proper heath care system in place. Furthermore, there are instances of there</w:t>
      </w:r>
      <w:r w:rsidR="0044684D" w:rsidRPr="001E69AD">
        <w:rPr>
          <w:rFonts w:ascii="Times New Roman" w:hAnsi="Times New Roman" w:cs="Times New Roman"/>
          <w:sz w:val="24"/>
          <w:szCs w:val="24"/>
          <w:lang w:val="en-US"/>
        </w:rPr>
        <w:t xml:space="preserve"> not being a certified doctor</w:t>
      </w:r>
      <w:ins w:id="31" w:author="Vipin Vashishtha" w:date="2019-05-01T09:39:00Z">
        <w:r w:rsidR="00F66FD7">
          <w:rPr>
            <w:rFonts w:ascii="Times New Roman" w:hAnsi="Times New Roman" w:cs="Times New Roman"/>
            <w:sz w:val="24"/>
            <w:szCs w:val="24"/>
            <w:lang w:val="en-US"/>
          </w:rPr>
          <w:t xml:space="preserve"> </w:t>
        </w:r>
      </w:ins>
      <w:r w:rsidR="0044684D" w:rsidRPr="001E69AD">
        <w:rPr>
          <w:rFonts w:ascii="Times New Roman" w:hAnsi="Times New Roman" w:cs="Times New Roman"/>
          <w:sz w:val="24"/>
          <w:szCs w:val="24"/>
          <w:lang w:val="en-US"/>
        </w:rPr>
        <w:t xml:space="preserve">on the </w:t>
      </w:r>
      <w:r w:rsidR="007800E2" w:rsidRPr="001E69AD">
        <w:rPr>
          <w:rFonts w:ascii="Times New Roman" w:hAnsi="Times New Roman" w:cs="Times New Roman"/>
          <w:sz w:val="24"/>
          <w:szCs w:val="24"/>
          <w:lang w:val="en-US"/>
        </w:rPr>
        <w:t>premises who can counsel the parents regarding the better health care of their children. This creates an atmospher</w:t>
      </w:r>
      <w:r w:rsidR="00D63A45" w:rsidRPr="001E69AD">
        <w:rPr>
          <w:rFonts w:ascii="Times New Roman" w:hAnsi="Times New Roman" w:cs="Times New Roman"/>
          <w:sz w:val="24"/>
          <w:szCs w:val="24"/>
          <w:lang w:val="en-US"/>
        </w:rPr>
        <w:t xml:space="preserve">e where the students </w:t>
      </w:r>
      <w:r w:rsidR="0044684D" w:rsidRPr="001E69AD">
        <w:rPr>
          <w:rFonts w:ascii="Times New Roman" w:hAnsi="Times New Roman" w:cs="Times New Roman"/>
          <w:sz w:val="24"/>
          <w:szCs w:val="24"/>
          <w:lang w:val="en-US"/>
        </w:rPr>
        <w:t xml:space="preserve">and their families </w:t>
      </w:r>
      <w:r w:rsidR="00D63A45" w:rsidRPr="001E69AD">
        <w:rPr>
          <w:rFonts w:ascii="Times New Roman" w:hAnsi="Times New Roman" w:cs="Times New Roman"/>
          <w:sz w:val="24"/>
          <w:szCs w:val="24"/>
          <w:lang w:val="en-US"/>
        </w:rPr>
        <w:t>face a serio</w:t>
      </w:r>
      <w:r w:rsidR="007800E2" w:rsidRPr="001E69AD">
        <w:rPr>
          <w:rFonts w:ascii="Times New Roman" w:hAnsi="Times New Roman" w:cs="Times New Roman"/>
          <w:sz w:val="24"/>
          <w:szCs w:val="24"/>
          <w:lang w:val="en-US"/>
        </w:rPr>
        <w:t xml:space="preserve">us dearth of knowledge concerning </w:t>
      </w:r>
      <w:r w:rsidR="0044684D" w:rsidRPr="001E69AD">
        <w:rPr>
          <w:rFonts w:ascii="Times New Roman" w:hAnsi="Times New Roman" w:cs="Times New Roman"/>
          <w:sz w:val="24"/>
          <w:szCs w:val="24"/>
          <w:lang w:val="en-US"/>
        </w:rPr>
        <w:t>preventive healthcare</w:t>
      </w:r>
      <w:r w:rsidR="007800E2" w:rsidRPr="001E69AD">
        <w:rPr>
          <w:rFonts w:ascii="Times New Roman" w:hAnsi="Times New Roman" w:cs="Times New Roman"/>
          <w:sz w:val="24"/>
          <w:szCs w:val="24"/>
          <w:lang w:val="en-US"/>
        </w:rPr>
        <w:t>. This gets compounded by a lack of i</w:t>
      </w:r>
      <w:r w:rsidR="00D04617" w:rsidRPr="001E69AD">
        <w:rPr>
          <w:rFonts w:ascii="Times New Roman" w:hAnsi="Times New Roman" w:cs="Times New Roman"/>
          <w:sz w:val="24"/>
          <w:szCs w:val="24"/>
          <w:lang w:val="en-US"/>
        </w:rPr>
        <w:t xml:space="preserve">ntervention by the government </w:t>
      </w:r>
      <w:r w:rsidR="007800E2" w:rsidRPr="001E69AD">
        <w:rPr>
          <w:rFonts w:ascii="Times New Roman" w:hAnsi="Times New Roman" w:cs="Times New Roman"/>
          <w:sz w:val="24"/>
          <w:szCs w:val="24"/>
          <w:lang w:val="en-US"/>
        </w:rPr>
        <w:t xml:space="preserve">at such institutions </w:t>
      </w:r>
      <w:r w:rsidR="00D04617" w:rsidRPr="001E69AD">
        <w:rPr>
          <w:rFonts w:ascii="Times New Roman" w:hAnsi="Times New Roman" w:cs="Times New Roman"/>
          <w:sz w:val="24"/>
          <w:szCs w:val="24"/>
          <w:lang w:val="en-US"/>
        </w:rPr>
        <w:t>for</w:t>
      </w:r>
      <w:r w:rsidR="007800E2" w:rsidRPr="001E69AD">
        <w:rPr>
          <w:rFonts w:ascii="Times New Roman" w:hAnsi="Times New Roman" w:cs="Times New Roman"/>
          <w:sz w:val="24"/>
          <w:szCs w:val="24"/>
          <w:lang w:val="en-US"/>
        </w:rPr>
        <w:t xml:space="preserve"> deal</w:t>
      </w:r>
      <w:r w:rsidR="00D04617" w:rsidRPr="001E69AD">
        <w:rPr>
          <w:rFonts w:ascii="Times New Roman" w:hAnsi="Times New Roman" w:cs="Times New Roman"/>
          <w:sz w:val="24"/>
          <w:szCs w:val="24"/>
          <w:lang w:val="en-US"/>
        </w:rPr>
        <w:t>ing</w:t>
      </w:r>
      <w:r w:rsidR="007800E2" w:rsidRPr="001E69AD">
        <w:rPr>
          <w:rFonts w:ascii="Times New Roman" w:hAnsi="Times New Roman" w:cs="Times New Roman"/>
          <w:sz w:val="24"/>
          <w:szCs w:val="24"/>
          <w:lang w:val="en-US"/>
        </w:rPr>
        <w:t xml:space="preserve"> with such a </w:t>
      </w:r>
      <w:r w:rsidR="0044684D" w:rsidRPr="001E69AD">
        <w:rPr>
          <w:rFonts w:ascii="Times New Roman" w:hAnsi="Times New Roman" w:cs="Times New Roman"/>
          <w:sz w:val="24"/>
          <w:szCs w:val="24"/>
          <w:lang w:val="en-US"/>
        </w:rPr>
        <w:t xml:space="preserve">knowledge and </w:t>
      </w:r>
      <w:r w:rsidR="007800E2" w:rsidRPr="001E69AD">
        <w:rPr>
          <w:rFonts w:ascii="Times New Roman" w:hAnsi="Times New Roman" w:cs="Times New Roman"/>
          <w:sz w:val="24"/>
          <w:szCs w:val="24"/>
          <w:lang w:val="en-US"/>
        </w:rPr>
        <w:t xml:space="preserve">trust deficit </w:t>
      </w:r>
      <w:r w:rsidR="0044684D" w:rsidRPr="001E69AD">
        <w:rPr>
          <w:rFonts w:ascii="Times New Roman" w:hAnsi="Times New Roman" w:cs="Times New Roman"/>
          <w:sz w:val="24"/>
          <w:szCs w:val="24"/>
          <w:lang w:val="en-US"/>
        </w:rPr>
        <w:t xml:space="preserve">along with the </w:t>
      </w:r>
      <w:r w:rsidR="003F3E36" w:rsidRPr="001E69AD">
        <w:rPr>
          <w:rFonts w:ascii="Times New Roman" w:hAnsi="Times New Roman" w:cs="Times New Roman"/>
          <w:sz w:val="24"/>
          <w:szCs w:val="24"/>
          <w:lang w:val="en-US"/>
        </w:rPr>
        <w:t>non-existence</w:t>
      </w:r>
      <w:r w:rsidR="0044684D" w:rsidRPr="001E69AD">
        <w:rPr>
          <w:rFonts w:ascii="Times New Roman" w:hAnsi="Times New Roman" w:cs="Times New Roman"/>
          <w:sz w:val="24"/>
          <w:szCs w:val="24"/>
          <w:lang w:val="en-US"/>
        </w:rPr>
        <w:t xml:space="preserve"> of a mechanism to </w:t>
      </w:r>
      <w:r w:rsidR="007800E2" w:rsidRPr="001E69AD">
        <w:rPr>
          <w:rFonts w:ascii="Times New Roman" w:hAnsi="Times New Roman" w:cs="Times New Roman"/>
          <w:sz w:val="24"/>
          <w:szCs w:val="24"/>
          <w:lang w:val="en-US"/>
        </w:rPr>
        <w:t>adequately deal with parental concerns regarding the vaccination program</w:t>
      </w:r>
      <w:r w:rsidR="0044684D" w:rsidRPr="001E69AD">
        <w:rPr>
          <w:rFonts w:ascii="Times New Roman" w:hAnsi="Times New Roman" w:cs="Times New Roman"/>
          <w:sz w:val="24"/>
          <w:szCs w:val="24"/>
          <w:lang w:val="en-US"/>
        </w:rPr>
        <w:t>.</w:t>
      </w:r>
      <w:r w:rsidR="007800E2" w:rsidRPr="001E69AD">
        <w:rPr>
          <w:rFonts w:ascii="Times New Roman" w:hAnsi="Times New Roman" w:cs="Times New Roman"/>
          <w:sz w:val="24"/>
          <w:szCs w:val="24"/>
          <w:lang w:val="en-US"/>
        </w:rPr>
        <w:t xml:space="preserve"> </w:t>
      </w:r>
      <w:proofErr w:type="gramStart"/>
      <w:r w:rsidR="007800E2" w:rsidRPr="001E69AD">
        <w:rPr>
          <w:rFonts w:ascii="Times New Roman" w:hAnsi="Times New Roman" w:cs="Times New Roman"/>
          <w:sz w:val="24"/>
          <w:szCs w:val="24"/>
          <w:lang w:val="en-US"/>
        </w:rPr>
        <w:t>So</w:t>
      </w:r>
      <w:proofErr w:type="gramEnd"/>
      <w:r w:rsidR="007800E2" w:rsidRPr="001E69AD">
        <w:rPr>
          <w:rFonts w:ascii="Times New Roman" w:hAnsi="Times New Roman" w:cs="Times New Roman"/>
          <w:sz w:val="24"/>
          <w:szCs w:val="24"/>
          <w:lang w:val="en-US"/>
        </w:rPr>
        <w:t xml:space="preserve"> when the government does </w:t>
      </w:r>
      <w:del w:id="32" w:author="Vipin Vashishtha" w:date="2019-05-01T09:40:00Z">
        <w:r w:rsidR="007800E2" w:rsidRPr="001E69AD" w:rsidDel="00F66FD7">
          <w:rPr>
            <w:rFonts w:ascii="Times New Roman" w:hAnsi="Times New Roman" w:cs="Times New Roman"/>
            <w:sz w:val="24"/>
            <w:szCs w:val="24"/>
            <w:lang w:val="en-US"/>
          </w:rPr>
          <w:delText>a</w:delText>
        </w:r>
      </w:del>
      <w:r w:rsidR="007800E2" w:rsidRPr="001E69AD">
        <w:rPr>
          <w:rFonts w:ascii="Times New Roman" w:hAnsi="Times New Roman" w:cs="Times New Roman"/>
          <w:sz w:val="24"/>
          <w:szCs w:val="24"/>
          <w:lang w:val="en-US"/>
        </w:rPr>
        <w:t xml:space="preserve"> conduct </w:t>
      </w:r>
      <w:r w:rsidR="0044684D" w:rsidRPr="001E69AD">
        <w:rPr>
          <w:rFonts w:ascii="Times New Roman" w:hAnsi="Times New Roman" w:cs="Times New Roman"/>
          <w:sz w:val="24"/>
          <w:szCs w:val="24"/>
          <w:lang w:val="en-US"/>
        </w:rPr>
        <w:t xml:space="preserve">a mandatory </w:t>
      </w:r>
      <w:r w:rsidR="007800E2" w:rsidRPr="001E69AD">
        <w:rPr>
          <w:rFonts w:ascii="Times New Roman" w:hAnsi="Times New Roman" w:cs="Times New Roman"/>
          <w:sz w:val="24"/>
          <w:szCs w:val="24"/>
          <w:lang w:val="en-US"/>
        </w:rPr>
        <w:t xml:space="preserve">campaign drive, there arise issues due to a lack </w:t>
      </w:r>
      <w:r w:rsidR="00D04617" w:rsidRPr="001E69AD">
        <w:rPr>
          <w:rFonts w:ascii="Times New Roman" w:hAnsi="Times New Roman" w:cs="Times New Roman"/>
          <w:sz w:val="24"/>
          <w:szCs w:val="24"/>
          <w:lang w:val="en-US"/>
        </w:rPr>
        <w:t xml:space="preserve">of parental </w:t>
      </w:r>
      <w:r w:rsidR="007800E2" w:rsidRPr="001E69AD">
        <w:rPr>
          <w:rFonts w:ascii="Times New Roman" w:hAnsi="Times New Roman" w:cs="Times New Roman"/>
          <w:sz w:val="24"/>
          <w:szCs w:val="24"/>
          <w:lang w:val="en-US"/>
        </w:rPr>
        <w:t>consent for the same.</w:t>
      </w:r>
      <w:r w:rsidR="008E180B" w:rsidRPr="001E69AD">
        <w:rPr>
          <w:rFonts w:ascii="Times New Roman" w:hAnsi="Times New Roman" w:cs="Times New Roman"/>
          <w:sz w:val="24"/>
          <w:szCs w:val="24"/>
          <w:lang w:val="en-US"/>
        </w:rPr>
        <w:t xml:space="preserve"> One can say that a lack of effort by the government to properly </w:t>
      </w:r>
      <w:proofErr w:type="spellStart"/>
      <w:r w:rsidR="008E180B" w:rsidRPr="001E69AD">
        <w:rPr>
          <w:rFonts w:ascii="Times New Roman" w:hAnsi="Times New Roman" w:cs="Times New Roman"/>
          <w:sz w:val="24"/>
          <w:szCs w:val="24"/>
          <w:lang w:val="en-US"/>
        </w:rPr>
        <w:t>publicise</w:t>
      </w:r>
      <w:proofErr w:type="spellEnd"/>
      <w:r w:rsidR="008E180B" w:rsidRPr="001E69AD">
        <w:rPr>
          <w:rFonts w:ascii="Times New Roman" w:hAnsi="Times New Roman" w:cs="Times New Roman"/>
          <w:sz w:val="24"/>
          <w:szCs w:val="24"/>
          <w:lang w:val="en-US"/>
        </w:rPr>
        <w:t xml:space="preserve"> the vaccine and answer its various issues at a preliminary stage </w:t>
      </w:r>
      <w:r w:rsidR="003F3E36">
        <w:rPr>
          <w:rFonts w:ascii="Times New Roman" w:hAnsi="Times New Roman" w:cs="Times New Roman"/>
          <w:sz w:val="24"/>
          <w:szCs w:val="24"/>
          <w:lang w:val="en-US"/>
        </w:rPr>
        <w:t>lead</w:t>
      </w:r>
      <w:r w:rsidR="00D04617" w:rsidRPr="001E69AD">
        <w:rPr>
          <w:rFonts w:ascii="Times New Roman" w:hAnsi="Times New Roman" w:cs="Times New Roman"/>
          <w:sz w:val="24"/>
          <w:szCs w:val="24"/>
          <w:lang w:val="en-US"/>
        </w:rPr>
        <w:t xml:space="preserve"> to </w:t>
      </w:r>
      <w:r w:rsidR="008E180B" w:rsidRPr="001E69AD">
        <w:rPr>
          <w:rFonts w:ascii="Times New Roman" w:hAnsi="Times New Roman" w:cs="Times New Roman"/>
          <w:sz w:val="24"/>
          <w:szCs w:val="24"/>
          <w:lang w:val="en-US"/>
        </w:rPr>
        <w:t xml:space="preserve">a larger and much more negative </w:t>
      </w:r>
      <w:r w:rsidR="00D04617" w:rsidRPr="001E69AD">
        <w:rPr>
          <w:rFonts w:ascii="Times New Roman" w:hAnsi="Times New Roman" w:cs="Times New Roman"/>
          <w:sz w:val="24"/>
          <w:szCs w:val="24"/>
          <w:lang w:val="en-US"/>
        </w:rPr>
        <w:t>problem</w:t>
      </w:r>
      <w:r w:rsidR="008E180B" w:rsidRPr="001E69AD">
        <w:rPr>
          <w:rFonts w:ascii="Times New Roman" w:hAnsi="Times New Roman" w:cs="Times New Roman"/>
          <w:sz w:val="24"/>
          <w:szCs w:val="24"/>
          <w:lang w:val="en-US"/>
        </w:rPr>
        <w:t xml:space="preserve"> during the implementation stage.</w:t>
      </w:r>
      <w:ins w:id="33" w:author="Vipin Vashishtha" w:date="2019-05-01T09:41:00Z">
        <w:r w:rsidR="00F66FD7">
          <w:rPr>
            <w:rFonts w:ascii="Times New Roman" w:hAnsi="Times New Roman" w:cs="Times New Roman"/>
            <w:sz w:val="24"/>
            <w:szCs w:val="24"/>
            <w:lang w:val="en-US"/>
          </w:rPr>
          <w:t xml:space="preserve"> </w:t>
        </w:r>
      </w:ins>
      <w:r w:rsidR="008E180B" w:rsidRPr="001E69AD">
        <w:rPr>
          <w:rFonts w:ascii="Times New Roman" w:hAnsi="Times New Roman" w:cs="Times New Roman"/>
          <w:sz w:val="24"/>
          <w:szCs w:val="24"/>
          <w:lang w:val="en-US"/>
        </w:rPr>
        <w:t>Therefore,</w:t>
      </w:r>
      <w:r w:rsidR="007800E2" w:rsidRPr="001E69AD">
        <w:rPr>
          <w:rFonts w:ascii="Times New Roman" w:hAnsi="Times New Roman" w:cs="Times New Roman"/>
          <w:sz w:val="24"/>
          <w:szCs w:val="24"/>
          <w:lang w:val="en-US"/>
        </w:rPr>
        <w:t xml:space="preserve"> it is pertinent that the government work in tandem with the educational institutions</w:t>
      </w:r>
      <w:r w:rsidR="0044684D" w:rsidRPr="001E69AD">
        <w:rPr>
          <w:rFonts w:ascii="Times New Roman" w:hAnsi="Times New Roman" w:cs="Times New Roman"/>
          <w:sz w:val="24"/>
          <w:szCs w:val="24"/>
          <w:lang w:val="en-US"/>
        </w:rPr>
        <w:t xml:space="preserve"> to deal with </w:t>
      </w:r>
      <w:r w:rsidR="00D04617" w:rsidRPr="001E69AD">
        <w:rPr>
          <w:rFonts w:ascii="Times New Roman" w:hAnsi="Times New Roman" w:cs="Times New Roman"/>
          <w:sz w:val="24"/>
          <w:szCs w:val="24"/>
          <w:lang w:val="en-US"/>
        </w:rPr>
        <w:t>the knowledge deficit</w:t>
      </w:r>
      <w:r w:rsidR="0044684D" w:rsidRPr="001E69AD">
        <w:rPr>
          <w:rFonts w:ascii="Times New Roman" w:hAnsi="Times New Roman" w:cs="Times New Roman"/>
          <w:sz w:val="24"/>
          <w:szCs w:val="24"/>
          <w:lang w:val="en-US"/>
        </w:rPr>
        <w:t xml:space="preserve"> and focus more on educating people about preventive healthcare and the role of vaccines in it.</w:t>
      </w:r>
      <w:r w:rsidR="003F3E36">
        <w:rPr>
          <w:rFonts w:ascii="Times New Roman" w:hAnsi="Times New Roman" w:cs="Times New Roman"/>
          <w:sz w:val="24"/>
          <w:szCs w:val="24"/>
          <w:lang w:val="en-US"/>
        </w:rPr>
        <w:t xml:space="preserve"> Parental interaction prior to the implementation vaccination programme will help reduce the lack of information and help the parents in making an informed decision.</w:t>
      </w:r>
    </w:p>
    <w:p w14:paraId="0BEB38F6" w14:textId="77777777" w:rsidR="00296CA3" w:rsidRPr="001E69AD" w:rsidRDefault="00296CA3" w:rsidP="003B0CDA">
      <w:pPr>
        <w:spacing w:line="360" w:lineRule="auto"/>
        <w:jc w:val="both"/>
        <w:rPr>
          <w:rFonts w:ascii="Times New Roman" w:hAnsi="Times New Roman" w:cs="Times New Roman"/>
          <w:sz w:val="24"/>
          <w:szCs w:val="24"/>
          <w:lang w:val="en-US"/>
        </w:rPr>
      </w:pPr>
      <w:r w:rsidRPr="00641411">
        <w:rPr>
          <w:rFonts w:ascii="Times New Roman" w:hAnsi="Times New Roman" w:cs="Times New Roman"/>
          <w:i/>
          <w:sz w:val="24"/>
          <w:szCs w:val="24"/>
          <w:lang w:val="en-US"/>
        </w:rPr>
        <w:lastRenderedPageBreak/>
        <w:t xml:space="preserve">Health </w:t>
      </w:r>
      <w:proofErr w:type="gramStart"/>
      <w:r w:rsidRPr="00641411">
        <w:rPr>
          <w:rFonts w:ascii="Times New Roman" w:hAnsi="Times New Roman" w:cs="Times New Roman"/>
          <w:i/>
          <w:sz w:val="24"/>
          <w:szCs w:val="24"/>
          <w:lang w:val="en-US"/>
        </w:rPr>
        <w:t>facility based</w:t>
      </w:r>
      <w:proofErr w:type="gramEnd"/>
      <w:r w:rsidRPr="00641411">
        <w:rPr>
          <w:rFonts w:ascii="Times New Roman" w:hAnsi="Times New Roman" w:cs="Times New Roman"/>
          <w:i/>
          <w:sz w:val="24"/>
          <w:szCs w:val="24"/>
          <w:lang w:val="en-US"/>
        </w:rPr>
        <w:t xml:space="preserve"> immunization programme:</w:t>
      </w:r>
      <w:r w:rsidR="001C35FF" w:rsidRPr="001E69AD">
        <w:rPr>
          <w:rFonts w:ascii="Times New Roman" w:hAnsi="Times New Roman" w:cs="Times New Roman"/>
          <w:sz w:val="24"/>
          <w:szCs w:val="24"/>
          <w:lang w:val="en-US"/>
        </w:rPr>
        <w:t xml:space="preserve"> Most of the vaccination programmes in India are usually conducted with the help of dispensaries</w:t>
      </w:r>
      <w:r w:rsidR="0044684D" w:rsidRPr="001E69AD">
        <w:rPr>
          <w:rFonts w:ascii="Times New Roman" w:hAnsi="Times New Roman" w:cs="Times New Roman"/>
          <w:sz w:val="24"/>
          <w:szCs w:val="24"/>
          <w:lang w:val="en-US"/>
        </w:rPr>
        <w:t xml:space="preserve"> and primary healthcare centres</w:t>
      </w:r>
      <w:r w:rsidR="001C35FF" w:rsidRPr="001E69AD">
        <w:rPr>
          <w:rFonts w:ascii="Times New Roman" w:hAnsi="Times New Roman" w:cs="Times New Roman"/>
          <w:sz w:val="24"/>
          <w:szCs w:val="24"/>
          <w:lang w:val="en-US"/>
        </w:rPr>
        <w:t xml:space="preserve"> which are supposed to be present in every town and village. But the process is impeded by a general lack of infrastructure as well as a dearth of personnel, especially in the rural and far off areas (areas which require the maximum amount of social engagement). </w:t>
      </w:r>
      <w:r w:rsidR="003C4497" w:rsidRPr="001E69AD">
        <w:rPr>
          <w:rFonts w:ascii="Times New Roman" w:hAnsi="Times New Roman" w:cs="Times New Roman"/>
          <w:sz w:val="24"/>
          <w:szCs w:val="24"/>
          <w:lang w:val="en-US"/>
        </w:rPr>
        <w:t>Furthermore,</w:t>
      </w:r>
      <w:r w:rsidR="001C35FF" w:rsidRPr="001E69AD">
        <w:rPr>
          <w:rFonts w:ascii="Times New Roman" w:hAnsi="Times New Roman" w:cs="Times New Roman"/>
          <w:sz w:val="24"/>
          <w:szCs w:val="24"/>
          <w:lang w:val="en-US"/>
        </w:rPr>
        <w:t xml:space="preserve"> the general neglect of the existing infrastructure makes people extremely hesitant in going to government run dispensaries, with a preference towards the private sector. </w:t>
      </w:r>
      <w:r w:rsidR="002775C5" w:rsidRPr="001E69AD">
        <w:rPr>
          <w:rFonts w:ascii="Times New Roman" w:hAnsi="Times New Roman" w:cs="Times New Roman"/>
          <w:sz w:val="24"/>
          <w:szCs w:val="24"/>
          <w:lang w:val="en-US"/>
        </w:rPr>
        <w:t>However,</w:t>
      </w:r>
      <w:r w:rsidR="001C35FF" w:rsidRPr="001E69AD">
        <w:rPr>
          <w:rFonts w:ascii="Times New Roman" w:hAnsi="Times New Roman" w:cs="Times New Roman"/>
          <w:sz w:val="24"/>
          <w:szCs w:val="24"/>
          <w:lang w:val="en-US"/>
        </w:rPr>
        <w:t xml:space="preserve"> while the preference towards the private sector is not bad per se, such an option does not exist for the people living in remote places as the sector does not have the outreach capabilities of the government.</w:t>
      </w:r>
      <w:ins w:id="34" w:author="Vipin Vashishtha" w:date="2019-05-01T09:45:00Z">
        <w:r w:rsidR="00F66FD7">
          <w:rPr>
            <w:rFonts w:ascii="Times New Roman" w:hAnsi="Times New Roman" w:cs="Times New Roman"/>
            <w:sz w:val="24"/>
            <w:szCs w:val="24"/>
            <w:lang w:val="en-US"/>
          </w:rPr>
          <w:t xml:space="preserve"> </w:t>
        </w:r>
      </w:ins>
      <w:r w:rsidR="002775C5" w:rsidRPr="001E69AD">
        <w:rPr>
          <w:rFonts w:ascii="Times New Roman" w:hAnsi="Times New Roman" w:cs="Times New Roman"/>
          <w:sz w:val="24"/>
          <w:szCs w:val="24"/>
          <w:lang w:val="en-US"/>
        </w:rPr>
        <w:t xml:space="preserve">This system basically highlights the problems plaguing the Indian health care system in general. </w:t>
      </w:r>
      <w:proofErr w:type="gramStart"/>
      <w:r w:rsidR="001C35FF" w:rsidRPr="001E69AD">
        <w:rPr>
          <w:rFonts w:ascii="Times New Roman" w:hAnsi="Times New Roman" w:cs="Times New Roman"/>
          <w:sz w:val="24"/>
          <w:szCs w:val="24"/>
          <w:lang w:val="en-US"/>
        </w:rPr>
        <w:t>Thus</w:t>
      </w:r>
      <w:proofErr w:type="gramEnd"/>
      <w:r w:rsidR="001C35FF" w:rsidRPr="001E69AD">
        <w:rPr>
          <w:rFonts w:ascii="Times New Roman" w:hAnsi="Times New Roman" w:cs="Times New Roman"/>
          <w:sz w:val="24"/>
          <w:szCs w:val="24"/>
          <w:lang w:val="en-US"/>
        </w:rPr>
        <w:t xml:space="preserve"> in order to deal with </w:t>
      </w:r>
      <w:r w:rsidR="00D04617" w:rsidRPr="001E69AD">
        <w:rPr>
          <w:rFonts w:ascii="Times New Roman" w:hAnsi="Times New Roman" w:cs="Times New Roman"/>
          <w:sz w:val="24"/>
          <w:szCs w:val="24"/>
          <w:lang w:val="en-US"/>
        </w:rPr>
        <w:t>such issues</w:t>
      </w:r>
      <w:r w:rsidR="001C35FF" w:rsidRPr="001E69AD">
        <w:rPr>
          <w:rFonts w:ascii="Times New Roman" w:hAnsi="Times New Roman" w:cs="Times New Roman"/>
          <w:sz w:val="24"/>
          <w:szCs w:val="24"/>
          <w:lang w:val="en-US"/>
        </w:rPr>
        <w:t xml:space="preserve">, it is high time that the governments both the centre and the </w:t>
      </w:r>
      <w:r w:rsidR="003C4497" w:rsidRPr="001E69AD">
        <w:rPr>
          <w:rFonts w:ascii="Times New Roman" w:hAnsi="Times New Roman" w:cs="Times New Roman"/>
          <w:sz w:val="24"/>
          <w:szCs w:val="24"/>
          <w:lang w:val="en-US"/>
        </w:rPr>
        <w:t>state</w:t>
      </w:r>
      <w:r w:rsidR="00D04617" w:rsidRPr="001E69AD">
        <w:rPr>
          <w:rFonts w:ascii="Times New Roman" w:hAnsi="Times New Roman" w:cs="Times New Roman"/>
          <w:sz w:val="24"/>
          <w:szCs w:val="24"/>
          <w:lang w:val="en-US"/>
        </w:rPr>
        <w:t>,</w:t>
      </w:r>
      <w:r w:rsidR="003C4497" w:rsidRPr="001E69AD">
        <w:rPr>
          <w:rFonts w:ascii="Times New Roman" w:hAnsi="Times New Roman" w:cs="Times New Roman"/>
          <w:sz w:val="24"/>
          <w:szCs w:val="24"/>
          <w:lang w:val="en-US"/>
        </w:rPr>
        <w:t xml:space="preserve"> increase</w:t>
      </w:r>
      <w:r w:rsidR="001C35FF" w:rsidRPr="001E69AD">
        <w:rPr>
          <w:rFonts w:ascii="Times New Roman" w:hAnsi="Times New Roman" w:cs="Times New Roman"/>
          <w:sz w:val="24"/>
          <w:szCs w:val="24"/>
          <w:lang w:val="en-US"/>
        </w:rPr>
        <w:t xml:space="preserve"> their health budgets in order to achieve a better coverage rate.</w:t>
      </w:r>
      <w:r w:rsidR="003C4497" w:rsidRPr="001E69AD">
        <w:rPr>
          <w:rFonts w:ascii="Times New Roman" w:hAnsi="Times New Roman" w:cs="Times New Roman"/>
          <w:sz w:val="24"/>
          <w:szCs w:val="24"/>
          <w:lang w:val="en-US"/>
        </w:rPr>
        <w:t xml:space="preserve"> The spending which was 1%</w:t>
      </w:r>
      <w:r w:rsidR="0044684D" w:rsidRPr="001E69AD">
        <w:rPr>
          <w:rFonts w:ascii="Times New Roman" w:hAnsi="Times New Roman" w:cs="Times New Roman"/>
          <w:sz w:val="24"/>
          <w:szCs w:val="24"/>
          <w:lang w:val="en-US"/>
        </w:rPr>
        <w:t xml:space="preserve"> of the national budget</w:t>
      </w:r>
      <w:r w:rsidR="003C4497" w:rsidRPr="001E69AD">
        <w:rPr>
          <w:rFonts w:ascii="Times New Roman" w:hAnsi="Times New Roman" w:cs="Times New Roman"/>
          <w:sz w:val="24"/>
          <w:szCs w:val="24"/>
          <w:lang w:val="en-US"/>
        </w:rPr>
        <w:t xml:space="preserve"> has recently been increased to </w:t>
      </w:r>
      <w:r w:rsidR="003B0CDA">
        <w:rPr>
          <w:rFonts w:ascii="Times New Roman" w:hAnsi="Times New Roman" w:cs="Times New Roman"/>
          <w:sz w:val="24"/>
          <w:szCs w:val="24"/>
          <w:lang w:val="en-US"/>
        </w:rPr>
        <w:t xml:space="preserve"> approx. </w:t>
      </w:r>
      <w:r w:rsidR="003C4497" w:rsidRPr="001E69AD">
        <w:rPr>
          <w:rFonts w:ascii="Times New Roman" w:hAnsi="Times New Roman" w:cs="Times New Roman"/>
          <w:sz w:val="24"/>
          <w:szCs w:val="24"/>
          <w:lang w:val="en-US"/>
        </w:rPr>
        <w:t>2.5%</w:t>
      </w:r>
      <w:r w:rsidR="0044684D" w:rsidRPr="001E69AD">
        <w:rPr>
          <w:rFonts w:ascii="Times New Roman" w:hAnsi="Times New Roman" w:cs="Times New Roman"/>
          <w:sz w:val="24"/>
          <w:szCs w:val="24"/>
          <w:lang w:val="en-US"/>
        </w:rPr>
        <w:t>,</w:t>
      </w:r>
      <w:r w:rsidR="003C4497" w:rsidRPr="001E69AD">
        <w:rPr>
          <w:rFonts w:ascii="Times New Roman" w:hAnsi="Times New Roman" w:cs="Times New Roman"/>
          <w:sz w:val="24"/>
          <w:szCs w:val="24"/>
          <w:lang w:val="en-US"/>
        </w:rPr>
        <w:t xml:space="preserve"> which despite being a major achievement, falls short of what is being spent in other welfare </w:t>
      </w:r>
      <w:r w:rsidR="0044684D" w:rsidRPr="001E69AD">
        <w:rPr>
          <w:rFonts w:ascii="Times New Roman" w:hAnsi="Times New Roman" w:cs="Times New Roman"/>
          <w:sz w:val="24"/>
          <w:szCs w:val="24"/>
          <w:lang w:val="en-US"/>
        </w:rPr>
        <w:t>states</w:t>
      </w:r>
      <w:r w:rsidR="003C4497" w:rsidRPr="001E69AD">
        <w:rPr>
          <w:rFonts w:ascii="Times New Roman" w:hAnsi="Times New Roman" w:cs="Times New Roman"/>
          <w:sz w:val="24"/>
          <w:szCs w:val="24"/>
          <w:lang w:val="en-US"/>
        </w:rPr>
        <w:t>.</w:t>
      </w:r>
      <w:r w:rsidR="003B0CDA">
        <w:rPr>
          <w:rFonts w:ascii="Times New Roman" w:hAnsi="Times New Roman" w:cs="Times New Roman"/>
          <w:sz w:val="24"/>
          <w:szCs w:val="24"/>
          <w:vertAlign w:val="superscript"/>
          <w:lang w:val="en-US"/>
        </w:rPr>
        <w:t>27</w:t>
      </w:r>
      <w:r w:rsidR="006114E7" w:rsidRPr="001E69AD">
        <w:rPr>
          <w:rFonts w:ascii="Times New Roman" w:hAnsi="Times New Roman" w:cs="Times New Roman"/>
          <w:sz w:val="24"/>
          <w:szCs w:val="24"/>
          <w:lang w:val="en-US"/>
        </w:rPr>
        <w:t xml:space="preserve"> Furthermore the state needs to focus on delivering qualitative healthcare at the existing healthcare centres in order to be viewed as a responsible trustee of public and</w:t>
      </w:r>
      <w:r w:rsidR="0044684D" w:rsidRPr="001E69AD">
        <w:rPr>
          <w:rFonts w:ascii="Times New Roman" w:hAnsi="Times New Roman" w:cs="Times New Roman"/>
          <w:sz w:val="24"/>
          <w:szCs w:val="24"/>
          <w:lang w:val="en-US"/>
        </w:rPr>
        <w:t xml:space="preserve"> specifically individual </w:t>
      </w:r>
      <w:r w:rsidR="00D04617" w:rsidRPr="001E69AD">
        <w:rPr>
          <w:rFonts w:ascii="Times New Roman" w:hAnsi="Times New Roman" w:cs="Times New Roman"/>
          <w:sz w:val="24"/>
          <w:szCs w:val="24"/>
          <w:lang w:val="en-US"/>
        </w:rPr>
        <w:t>health (</w:t>
      </w:r>
      <w:r w:rsidR="006114E7" w:rsidRPr="001E69AD">
        <w:rPr>
          <w:rFonts w:ascii="Times New Roman" w:hAnsi="Times New Roman" w:cs="Times New Roman"/>
          <w:sz w:val="24"/>
          <w:szCs w:val="24"/>
          <w:lang w:val="en-US"/>
        </w:rPr>
        <w:t>which can lead to better vaccination coverage)</w:t>
      </w:r>
      <w:r w:rsidR="0044684D" w:rsidRPr="001E69AD">
        <w:rPr>
          <w:rFonts w:ascii="Times New Roman" w:hAnsi="Times New Roman" w:cs="Times New Roman"/>
          <w:sz w:val="24"/>
          <w:szCs w:val="24"/>
          <w:lang w:val="en-US"/>
        </w:rPr>
        <w:t>.</w:t>
      </w:r>
      <w:r w:rsidR="003B0CDA">
        <w:rPr>
          <w:rFonts w:ascii="Times New Roman" w:hAnsi="Times New Roman" w:cs="Times New Roman"/>
          <w:sz w:val="24"/>
          <w:szCs w:val="24"/>
          <w:vertAlign w:val="superscript"/>
          <w:lang w:val="en-US"/>
        </w:rPr>
        <w:t>28</w:t>
      </w:r>
    </w:p>
    <w:p w14:paraId="59F4F594" w14:textId="77777777" w:rsidR="00293D69" w:rsidRPr="001E69AD" w:rsidRDefault="008E180B" w:rsidP="003B0CDA">
      <w:pPr>
        <w:spacing w:line="360" w:lineRule="auto"/>
        <w:jc w:val="both"/>
        <w:rPr>
          <w:rFonts w:ascii="Times New Roman" w:hAnsi="Times New Roman" w:cs="Times New Roman"/>
          <w:sz w:val="24"/>
          <w:szCs w:val="24"/>
          <w:lang w:val="en-US"/>
        </w:rPr>
      </w:pPr>
      <w:r w:rsidRPr="00641411">
        <w:rPr>
          <w:rFonts w:ascii="Times New Roman" w:hAnsi="Times New Roman" w:cs="Times New Roman"/>
          <w:i/>
          <w:sz w:val="24"/>
          <w:szCs w:val="24"/>
          <w:lang w:val="en-US"/>
        </w:rPr>
        <w:t>Is the Indian state allowed to act in a paternal manner and enfor</w:t>
      </w:r>
      <w:r w:rsidR="00276285" w:rsidRPr="00641411">
        <w:rPr>
          <w:rFonts w:ascii="Times New Roman" w:hAnsi="Times New Roman" w:cs="Times New Roman"/>
          <w:i/>
          <w:sz w:val="24"/>
          <w:szCs w:val="24"/>
          <w:lang w:val="en-US"/>
        </w:rPr>
        <w:t xml:space="preserve">ce </w:t>
      </w:r>
      <w:r w:rsidR="00D04617" w:rsidRPr="00641411">
        <w:rPr>
          <w:rFonts w:ascii="Times New Roman" w:hAnsi="Times New Roman" w:cs="Times New Roman"/>
          <w:i/>
          <w:sz w:val="24"/>
          <w:szCs w:val="24"/>
          <w:lang w:val="en-US"/>
        </w:rPr>
        <w:t>such policies</w:t>
      </w:r>
      <w:r w:rsidR="00276285" w:rsidRPr="00641411">
        <w:rPr>
          <w:rFonts w:ascii="Times New Roman" w:hAnsi="Times New Roman" w:cs="Times New Roman"/>
          <w:i/>
          <w:sz w:val="24"/>
          <w:szCs w:val="24"/>
          <w:lang w:val="en-US"/>
        </w:rPr>
        <w:t xml:space="preserve"> on the poor and illite</w:t>
      </w:r>
      <w:r w:rsidRPr="00641411">
        <w:rPr>
          <w:rFonts w:ascii="Times New Roman" w:hAnsi="Times New Roman" w:cs="Times New Roman"/>
          <w:i/>
          <w:sz w:val="24"/>
          <w:szCs w:val="24"/>
          <w:lang w:val="en-US"/>
        </w:rPr>
        <w:t>rate population of India:</w:t>
      </w:r>
      <w:r w:rsidRPr="001E69AD">
        <w:rPr>
          <w:rFonts w:ascii="Times New Roman" w:hAnsi="Times New Roman" w:cs="Times New Roman"/>
          <w:sz w:val="24"/>
          <w:szCs w:val="24"/>
          <w:lang w:val="en-US"/>
        </w:rPr>
        <w:t xml:space="preserve"> As mentioned earlier, the vaccine testing conducted by the PATH foundation in India was more or less with the tacit partnership with the government.</w:t>
      </w:r>
      <w:r w:rsidR="00276285" w:rsidRPr="001E69AD">
        <w:rPr>
          <w:rFonts w:ascii="Times New Roman" w:hAnsi="Times New Roman" w:cs="Times New Roman"/>
          <w:sz w:val="24"/>
          <w:szCs w:val="24"/>
          <w:lang w:val="en-US"/>
        </w:rPr>
        <w:t xml:space="preserve"> One might argue that such a population may not be able</w:t>
      </w:r>
      <w:r w:rsidR="00D04617" w:rsidRPr="001E69AD">
        <w:rPr>
          <w:rFonts w:ascii="Times New Roman" w:hAnsi="Times New Roman" w:cs="Times New Roman"/>
          <w:sz w:val="24"/>
          <w:szCs w:val="24"/>
          <w:lang w:val="en-US"/>
        </w:rPr>
        <w:t xml:space="preserve"> to make an informed decision </w:t>
      </w:r>
      <w:r w:rsidR="00276285" w:rsidRPr="001E69AD">
        <w:rPr>
          <w:rFonts w:ascii="Times New Roman" w:hAnsi="Times New Roman" w:cs="Times New Roman"/>
          <w:sz w:val="24"/>
          <w:szCs w:val="24"/>
          <w:lang w:val="en-US"/>
        </w:rPr>
        <w:t xml:space="preserve">due to which it is for the state to go through with vaccination, by hook or by crook. But the government itself loses its stand when it is a tacit accomplice </w:t>
      </w:r>
      <w:r w:rsidR="00D04617" w:rsidRPr="001E69AD">
        <w:rPr>
          <w:rFonts w:ascii="Times New Roman" w:hAnsi="Times New Roman" w:cs="Times New Roman"/>
          <w:sz w:val="24"/>
          <w:szCs w:val="24"/>
          <w:lang w:val="en-US"/>
        </w:rPr>
        <w:t xml:space="preserve">in the </w:t>
      </w:r>
      <w:proofErr w:type="gramStart"/>
      <w:r w:rsidR="00D04617" w:rsidRPr="001E69AD">
        <w:rPr>
          <w:rFonts w:ascii="Times New Roman" w:hAnsi="Times New Roman" w:cs="Times New Roman"/>
          <w:sz w:val="24"/>
          <w:szCs w:val="24"/>
          <w:lang w:val="en-US"/>
        </w:rPr>
        <w:t>above mentioned</w:t>
      </w:r>
      <w:proofErr w:type="gramEnd"/>
      <w:r w:rsidR="00D04617" w:rsidRPr="001E69AD">
        <w:rPr>
          <w:rFonts w:ascii="Times New Roman" w:hAnsi="Times New Roman" w:cs="Times New Roman"/>
          <w:sz w:val="24"/>
          <w:szCs w:val="24"/>
          <w:lang w:val="en-US"/>
        </w:rPr>
        <w:t xml:space="preserve"> scenario</w:t>
      </w:r>
      <w:r w:rsidR="00276285" w:rsidRPr="001E69AD">
        <w:rPr>
          <w:rFonts w:ascii="Times New Roman" w:hAnsi="Times New Roman" w:cs="Times New Roman"/>
          <w:sz w:val="24"/>
          <w:szCs w:val="24"/>
          <w:lang w:val="en-US"/>
        </w:rPr>
        <w:t>. This compounded by a lack of accountability and transparency create</w:t>
      </w:r>
      <w:r w:rsidR="00293D69" w:rsidRPr="001E69AD">
        <w:rPr>
          <w:rFonts w:ascii="Times New Roman" w:hAnsi="Times New Roman" w:cs="Times New Roman"/>
          <w:sz w:val="24"/>
          <w:szCs w:val="24"/>
          <w:lang w:val="en-US"/>
        </w:rPr>
        <w:t>s</w:t>
      </w:r>
      <w:r w:rsidR="00276285" w:rsidRPr="001E69AD">
        <w:rPr>
          <w:rFonts w:ascii="Times New Roman" w:hAnsi="Times New Roman" w:cs="Times New Roman"/>
          <w:sz w:val="24"/>
          <w:szCs w:val="24"/>
          <w:lang w:val="en-US"/>
        </w:rPr>
        <w:t xml:space="preserve"> an atmosphere of no information. It is but a consequence of this no information scenario that the people become downright critical of the vaccination program. </w:t>
      </w:r>
      <w:proofErr w:type="gramStart"/>
      <w:r w:rsidR="00276285" w:rsidRPr="001E69AD">
        <w:rPr>
          <w:rFonts w:ascii="Times New Roman" w:hAnsi="Times New Roman" w:cs="Times New Roman"/>
          <w:sz w:val="24"/>
          <w:szCs w:val="24"/>
          <w:lang w:val="en-US"/>
        </w:rPr>
        <w:t>Thus</w:t>
      </w:r>
      <w:proofErr w:type="gramEnd"/>
      <w:r w:rsidR="00276285" w:rsidRPr="001E69AD">
        <w:rPr>
          <w:rFonts w:ascii="Times New Roman" w:hAnsi="Times New Roman" w:cs="Times New Roman"/>
          <w:sz w:val="24"/>
          <w:szCs w:val="24"/>
          <w:lang w:val="en-US"/>
        </w:rPr>
        <w:t xml:space="preserve"> one can say that the government has to be made accountable for vaccination. It is important that the AEFI system be made as efficient and deep rooted as possible since the system might be the only way for the government to nullify misinformation and provide the masses with a reliable source of information regarding the reliability of </w:t>
      </w:r>
      <w:r w:rsidR="00D04617" w:rsidRPr="001E69AD">
        <w:rPr>
          <w:rFonts w:ascii="Times New Roman" w:hAnsi="Times New Roman" w:cs="Times New Roman"/>
          <w:sz w:val="24"/>
          <w:szCs w:val="24"/>
          <w:lang w:val="en-US"/>
        </w:rPr>
        <w:t>a</w:t>
      </w:r>
      <w:r w:rsidR="00276285" w:rsidRPr="001E69AD">
        <w:rPr>
          <w:rFonts w:ascii="Times New Roman" w:hAnsi="Times New Roman" w:cs="Times New Roman"/>
          <w:sz w:val="24"/>
          <w:szCs w:val="24"/>
          <w:lang w:val="en-US"/>
        </w:rPr>
        <w:t xml:space="preserve"> vaccine.</w:t>
      </w:r>
      <w:r w:rsidR="003B0CDA">
        <w:rPr>
          <w:rFonts w:ascii="Times New Roman" w:hAnsi="Times New Roman" w:cs="Times New Roman"/>
          <w:sz w:val="24"/>
          <w:szCs w:val="24"/>
          <w:vertAlign w:val="superscript"/>
          <w:lang w:val="en-US"/>
        </w:rPr>
        <w:t>29</w:t>
      </w:r>
      <w:r w:rsidR="00296CA3" w:rsidRPr="001E69AD">
        <w:rPr>
          <w:rFonts w:ascii="Times New Roman" w:hAnsi="Times New Roman" w:cs="Times New Roman"/>
          <w:sz w:val="24"/>
          <w:szCs w:val="24"/>
          <w:lang w:val="en-US"/>
        </w:rPr>
        <w:t>Furthermore,</w:t>
      </w:r>
      <w:r w:rsidR="00276285" w:rsidRPr="001E69AD">
        <w:rPr>
          <w:rFonts w:ascii="Times New Roman" w:hAnsi="Times New Roman" w:cs="Times New Roman"/>
          <w:sz w:val="24"/>
          <w:szCs w:val="24"/>
          <w:lang w:val="en-US"/>
        </w:rPr>
        <w:t xml:space="preserve"> it can allow the state to efficiently deal with the Adverse effects following a vaccine.</w:t>
      </w:r>
    </w:p>
    <w:p w14:paraId="257E2228" w14:textId="77777777" w:rsidR="00276285" w:rsidRPr="001E69AD" w:rsidRDefault="00293D69" w:rsidP="003B0CDA">
      <w:pPr>
        <w:spacing w:line="360" w:lineRule="auto"/>
        <w:jc w:val="both"/>
        <w:rPr>
          <w:rFonts w:ascii="Times New Roman" w:hAnsi="Times New Roman" w:cs="Times New Roman"/>
          <w:sz w:val="24"/>
          <w:szCs w:val="24"/>
          <w:lang w:val="en-US"/>
        </w:rPr>
      </w:pPr>
      <w:commentRangeStart w:id="35"/>
      <w:r w:rsidRPr="001E69AD">
        <w:rPr>
          <w:rFonts w:ascii="Times New Roman" w:hAnsi="Times New Roman" w:cs="Times New Roman"/>
          <w:sz w:val="24"/>
          <w:szCs w:val="24"/>
          <w:lang w:val="en-US"/>
        </w:rPr>
        <w:lastRenderedPageBreak/>
        <w:t>Lastly, it</w:t>
      </w:r>
      <w:r w:rsidR="002775C5" w:rsidRPr="001E69AD">
        <w:rPr>
          <w:rFonts w:ascii="Times New Roman" w:hAnsi="Times New Roman" w:cs="Times New Roman"/>
          <w:sz w:val="24"/>
          <w:szCs w:val="24"/>
          <w:lang w:val="en-US"/>
        </w:rPr>
        <w:t xml:space="preserve"> is high time that the state comes up with a law similar to that of the </w:t>
      </w:r>
      <w:commentRangeStart w:id="36"/>
      <w:r w:rsidR="002775C5" w:rsidRPr="001E69AD">
        <w:rPr>
          <w:rFonts w:ascii="Times New Roman" w:hAnsi="Times New Roman" w:cs="Times New Roman"/>
          <w:sz w:val="24"/>
          <w:szCs w:val="24"/>
          <w:lang w:val="en-US"/>
        </w:rPr>
        <w:t>National Childhood Vaccine Injury Act</w:t>
      </w:r>
      <w:commentRangeEnd w:id="36"/>
      <w:r w:rsidR="00641411">
        <w:rPr>
          <w:rStyle w:val="CommentReference"/>
        </w:rPr>
        <w:commentReference w:id="36"/>
      </w:r>
      <w:r w:rsidR="002941AD" w:rsidRPr="001E69AD">
        <w:rPr>
          <w:rFonts w:ascii="Times New Roman" w:hAnsi="Times New Roman" w:cs="Times New Roman"/>
          <w:sz w:val="24"/>
          <w:szCs w:val="24"/>
          <w:lang w:val="en-US"/>
        </w:rPr>
        <w:t xml:space="preserve"> of the United States</w:t>
      </w:r>
      <w:r w:rsidR="002775C5" w:rsidRPr="001E69AD">
        <w:rPr>
          <w:rFonts w:ascii="Times New Roman" w:hAnsi="Times New Roman" w:cs="Times New Roman"/>
          <w:sz w:val="24"/>
          <w:szCs w:val="24"/>
          <w:lang w:val="en-US"/>
        </w:rPr>
        <w:t>.  While the act was passed for altogether different reasons in the US</w:t>
      </w:r>
      <w:r w:rsidR="003B0CDA">
        <w:rPr>
          <w:rFonts w:ascii="Times New Roman" w:hAnsi="Times New Roman" w:cs="Times New Roman"/>
          <w:sz w:val="24"/>
          <w:szCs w:val="24"/>
          <w:vertAlign w:val="superscript"/>
          <w:lang w:val="en-US"/>
        </w:rPr>
        <w:t>30</w:t>
      </w:r>
      <w:r w:rsidR="002775C5" w:rsidRPr="001E69AD">
        <w:rPr>
          <w:rFonts w:ascii="Times New Roman" w:hAnsi="Times New Roman" w:cs="Times New Roman"/>
          <w:sz w:val="24"/>
          <w:szCs w:val="24"/>
          <w:lang w:val="en-US"/>
        </w:rPr>
        <w:t>, a law based on such an act may help in</w:t>
      </w:r>
      <w:r w:rsidR="002941AD" w:rsidRPr="001E69AD">
        <w:rPr>
          <w:rFonts w:ascii="Times New Roman" w:hAnsi="Times New Roman" w:cs="Times New Roman"/>
          <w:sz w:val="24"/>
          <w:szCs w:val="24"/>
          <w:lang w:val="en-US"/>
        </w:rPr>
        <w:t xml:space="preserve"> legally acknowledging the existence of </w:t>
      </w:r>
      <w:r w:rsidRPr="001E69AD">
        <w:rPr>
          <w:rFonts w:ascii="Times New Roman" w:hAnsi="Times New Roman" w:cs="Times New Roman"/>
          <w:sz w:val="24"/>
          <w:szCs w:val="24"/>
          <w:lang w:val="en-US"/>
        </w:rPr>
        <w:t xml:space="preserve">possible </w:t>
      </w:r>
      <w:r w:rsidR="002941AD" w:rsidRPr="001E69AD">
        <w:rPr>
          <w:rFonts w:ascii="Times New Roman" w:hAnsi="Times New Roman" w:cs="Times New Roman"/>
          <w:sz w:val="24"/>
          <w:szCs w:val="24"/>
          <w:lang w:val="en-US"/>
        </w:rPr>
        <w:t>vaccine</w:t>
      </w:r>
      <w:r w:rsidR="00D04617" w:rsidRPr="001E69AD">
        <w:rPr>
          <w:rFonts w:ascii="Times New Roman" w:hAnsi="Times New Roman" w:cs="Times New Roman"/>
          <w:sz w:val="24"/>
          <w:szCs w:val="24"/>
          <w:lang w:val="en-US"/>
        </w:rPr>
        <w:t xml:space="preserve"> related </w:t>
      </w:r>
      <w:r w:rsidR="002941AD" w:rsidRPr="001E69AD">
        <w:rPr>
          <w:rFonts w:ascii="Times New Roman" w:hAnsi="Times New Roman" w:cs="Times New Roman"/>
          <w:sz w:val="24"/>
          <w:szCs w:val="24"/>
          <w:lang w:val="en-US"/>
        </w:rPr>
        <w:t xml:space="preserve">side </w:t>
      </w:r>
      <w:r w:rsidR="00D04617" w:rsidRPr="001E69AD">
        <w:rPr>
          <w:rFonts w:ascii="Times New Roman" w:hAnsi="Times New Roman" w:cs="Times New Roman"/>
          <w:sz w:val="24"/>
          <w:szCs w:val="24"/>
          <w:lang w:val="en-US"/>
        </w:rPr>
        <w:t>effects (</w:t>
      </w:r>
      <w:r w:rsidR="002941AD" w:rsidRPr="001E69AD">
        <w:rPr>
          <w:rFonts w:ascii="Times New Roman" w:hAnsi="Times New Roman" w:cs="Times New Roman"/>
          <w:sz w:val="24"/>
          <w:szCs w:val="24"/>
          <w:lang w:val="en-US"/>
        </w:rPr>
        <w:t xml:space="preserve">injuries and deaths) and consequently </w:t>
      </w:r>
      <w:r w:rsidRPr="001E69AD">
        <w:rPr>
          <w:rFonts w:ascii="Times New Roman" w:hAnsi="Times New Roman" w:cs="Times New Roman"/>
          <w:sz w:val="24"/>
          <w:szCs w:val="24"/>
          <w:lang w:val="en-US"/>
        </w:rPr>
        <w:t>help in the creation of</w:t>
      </w:r>
      <w:r w:rsidR="002775C5" w:rsidRPr="001E69AD">
        <w:rPr>
          <w:rFonts w:ascii="Times New Roman" w:hAnsi="Times New Roman" w:cs="Times New Roman"/>
          <w:sz w:val="24"/>
          <w:szCs w:val="24"/>
          <w:lang w:val="en-US"/>
        </w:rPr>
        <w:t xml:space="preserve"> a separate legal field dea</w:t>
      </w:r>
      <w:r w:rsidR="002941AD" w:rsidRPr="001E69AD">
        <w:rPr>
          <w:rFonts w:ascii="Times New Roman" w:hAnsi="Times New Roman" w:cs="Times New Roman"/>
          <w:sz w:val="24"/>
          <w:szCs w:val="24"/>
          <w:lang w:val="en-US"/>
        </w:rPr>
        <w:t>ling primarily with vaccinations</w:t>
      </w:r>
      <w:r w:rsidRPr="001E69AD">
        <w:rPr>
          <w:rFonts w:ascii="Times New Roman" w:hAnsi="Times New Roman" w:cs="Times New Roman"/>
          <w:sz w:val="24"/>
          <w:szCs w:val="24"/>
          <w:lang w:val="en-US"/>
        </w:rPr>
        <w:t>,</w:t>
      </w:r>
      <w:ins w:id="37" w:author="Vipin Vashishtha" w:date="2019-05-01T09:54:00Z">
        <w:r w:rsidR="002218D0">
          <w:rPr>
            <w:rFonts w:ascii="Times New Roman" w:hAnsi="Times New Roman" w:cs="Times New Roman"/>
            <w:sz w:val="24"/>
            <w:szCs w:val="24"/>
            <w:lang w:val="en-US"/>
          </w:rPr>
          <w:t xml:space="preserve"> </w:t>
        </w:r>
      </w:ins>
      <w:r w:rsidR="002941AD" w:rsidRPr="001E69AD">
        <w:rPr>
          <w:rFonts w:ascii="Times New Roman" w:hAnsi="Times New Roman" w:cs="Times New Roman"/>
          <w:sz w:val="24"/>
          <w:szCs w:val="24"/>
          <w:lang w:val="en-US"/>
        </w:rPr>
        <w:t>since</w:t>
      </w:r>
      <w:r w:rsidR="002775C5" w:rsidRPr="001E69AD">
        <w:rPr>
          <w:rFonts w:ascii="Times New Roman" w:hAnsi="Times New Roman" w:cs="Times New Roman"/>
          <w:sz w:val="24"/>
          <w:szCs w:val="24"/>
          <w:lang w:val="en-US"/>
        </w:rPr>
        <w:t xml:space="preserve"> the issue of their accountability is still in its infancy</w:t>
      </w:r>
      <w:commentRangeEnd w:id="35"/>
      <w:r w:rsidR="00D310CE">
        <w:rPr>
          <w:rStyle w:val="CommentReference"/>
        </w:rPr>
        <w:commentReference w:id="35"/>
      </w:r>
      <w:r w:rsidR="002775C5" w:rsidRPr="001E69AD">
        <w:rPr>
          <w:rFonts w:ascii="Times New Roman" w:hAnsi="Times New Roman" w:cs="Times New Roman"/>
          <w:sz w:val="24"/>
          <w:szCs w:val="24"/>
          <w:lang w:val="en-US"/>
        </w:rPr>
        <w:t>.</w:t>
      </w:r>
    </w:p>
    <w:p w14:paraId="72F127E1" w14:textId="77777777" w:rsidR="00FF5B28" w:rsidRDefault="00FF5B28" w:rsidP="001E69AD">
      <w:pPr>
        <w:spacing w:line="360" w:lineRule="auto"/>
        <w:rPr>
          <w:rFonts w:ascii="Times New Roman" w:hAnsi="Times New Roman" w:cs="Times New Roman"/>
          <w:sz w:val="24"/>
          <w:szCs w:val="24"/>
          <w:lang w:val="en-US"/>
        </w:rPr>
      </w:pPr>
    </w:p>
    <w:p w14:paraId="2893CA4A" w14:textId="1EF97CC7" w:rsidR="00C43045" w:rsidRPr="00641411" w:rsidRDefault="00C206EF" w:rsidP="001E69AD">
      <w:pPr>
        <w:spacing w:line="360" w:lineRule="auto"/>
        <w:rPr>
          <w:rFonts w:ascii="Times New Roman" w:hAnsi="Times New Roman" w:cs="Times New Roman"/>
          <w:b/>
          <w:sz w:val="24"/>
          <w:szCs w:val="24"/>
          <w:lang w:val="en-US"/>
        </w:rPr>
      </w:pPr>
      <w:r w:rsidRPr="00641411">
        <w:rPr>
          <w:rFonts w:ascii="Times New Roman" w:hAnsi="Times New Roman" w:cs="Times New Roman"/>
          <w:b/>
          <w:sz w:val="24"/>
          <w:szCs w:val="24"/>
          <w:lang w:val="en-US"/>
        </w:rPr>
        <w:t>References</w:t>
      </w:r>
    </w:p>
    <w:p w14:paraId="48C453EC" w14:textId="77777777" w:rsidR="00C43045" w:rsidRPr="001E69AD" w:rsidRDefault="00C43045" w:rsidP="006A768F">
      <w:pPr>
        <w:pStyle w:val="ListParagraph"/>
        <w:numPr>
          <w:ilvl w:val="0"/>
          <w:numId w:val="6"/>
        </w:numPr>
        <w:spacing w:line="240" w:lineRule="auto"/>
        <w:rPr>
          <w:rFonts w:ascii="Times New Roman" w:hAnsi="Times New Roman" w:cs="Times New Roman"/>
          <w:sz w:val="24"/>
          <w:szCs w:val="24"/>
          <w:lang w:val="en-US"/>
        </w:rPr>
      </w:pPr>
      <w:commentRangeStart w:id="38"/>
      <w:r w:rsidRPr="001E69AD">
        <w:rPr>
          <w:rFonts w:ascii="Times New Roman" w:hAnsi="Times New Roman" w:cs="Times New Roman"/>
          <w:sz w:val="24"/>
          <w:szCs w:val="24"/>
          <w:lang w:val="en-US"/>
        </w:rPr>
        <w:t>The WHO defines vaccine as, “a biological preparation that improves immunity to a particular disease. A vaccine typically contains an agent that resembles a disease-causing microorganism, and is often made from weakened or killed forms of the microbe, its toxins or one of its surface proteins. The agent stimulates the body's immune system to recognize the agent as foreign, destroy it, and "remember" it, so that the immune system can more easily recognize and destroy any of these microorganisms that it later encounters.”</w:t>
      </w:r>
      <w:commentRangeEnd w:id="38"/>
      <w:r w:rsidR="0071437A">
        <w:rPr>
          <w:rStyle w:val="CommentReference"/>
        </w:rPr>
        <w:commentReference w:id="38"/>
      </w:r>
    </w:p>
    <w:p w14:paraId="2ED452D0" w14:textId="77777777" w:rsidR="00C43045" w:rsidRDefault="00C43045" w:rsidP="003B0CDA">
      <w:pPr>
        <w:pStyle w:val="FootnoteText"/>
        <w:numPr>
          <w:ilvl w:val="0"/>
          <w:numId w:val="6"/>
        </w:numPr>
        <w:rPr>
          <w:rFonts w:ascii="Times New Roman" w:hAnsi="Times New Roman" w:cs="Times New Roman"/>
          <w:sz w:val="24"/>
          <w:szCs w:val="24"/>
          <w:lang w:val="en-US"/>
        </w:rPr>
      </w:pPr>
      <w:proofErr w:type="spellStart"/>
      <w:r w:rsidRPr="001E69AD">
        <w:rPr>
          <w:rFonts w:ascii="Times New Roman" w:hAnsi="Times New Roman" w:cs="Times New Roman"/>
          <w:sz w:val="24"/>
          <w:szCs w:val="24"/>
          <w:lang w:val="en-US"/>
        </w:rPr>
        <w:t>Lahariya</w:t>
      </w:r>
      <w:proofErr w:type="spellEnd"/>
      <w:r w:rsidRPr="001E69AD">
        <w:rPr>
          <w:rFonts w:ascii="Times New Roman" w:hAnsi="Times New Roman" w:cs="Times New Roman"/>
          <w:sz w:val="24"/>
          <w:szCs w:val="24"/>
          <w:lang w:val="en-US"/>
        </w:rPr>
        <w:t xml:space="preserve"> C. Vaccine Epidemiology: A Review. J Family Med Prim Care [Internet]. 2016 Jan-Mar [cited 2017 Oct 15];5(1</w:t>
      </w:r>
      <w:proofErr w:type="gramStart"/>
      <w:r w:rsidRPr="001E69AD">
        <w:rPr>
          <w:rFonts w:ascii="Times New Roman" w:hAnsi="Times New Roman" w:cs="Times New Roman"/>
          <w:sz w:val="24"/>
          <w:szCs w:val="24"/>
          <w:lang w:val="en-US"/>
        </w:rPr>
        <w:t>):[</w:t>
      </w:r>
      <w:proofErr w:type="gramEnd"/>
      <w:r w:rsidRPr="001E69AD">
        <w:rPr>
          <w:rFonts w:ascii="Times New Roman" w:hAnsi="Times New Roman" w:cs="Times New Roman"/>
          <w:sz w:val="24"/>
          <w:szCs w:val="24"/>
          <w:lang w:val="en-US"/>
        </w:rPr>
        <w:t>p. 1]. Available from: https://www.ncbi.nlm.nih.gov/pmc/articles/PMC4943153/</w:t>
      </w:r>
    </w:p>
    <w:p w14:paraId="2279B361" w14:textId="77777777" w:rsidR="00C175F2" w:rsidRPr="001E69AD" w:rsidRDefault="00C175F2" w:rsidP="003B0CDA">
      <w:pPr>
        <w:pStyle w:val="FootnoteText"/>
        <w:numPr>
          <w:ilvl w:val="0"/>
          <w:numId w:val="6"/>
        </w:numPr>
        <w:rPr>
          <w:rFonts w:ascii="Times New Roman" w:hAnsi="Times New Roman" w:cs="Times New Roman"/>
          <w:sz w:val="24"/>
          <w:szCs w:val="24"/>
          <w:lang w:val="en-US"/>
        </w:rPr>
      </w:pPr>
      <w:commentRangeStart w:id="39"/>
      <w:r w:rsidRPr="001E69AD">
        <w:rPr>
          <w:rFonts w:ascii="Times New Roman" w:hAnsi="Times New Roman" w:cs="Times New Roman"/>
          <w:i/>
          <w:sz w:val="24"/>
          <w:szCs w:val="24"/>
          <w:lang w:val="en-US"/>
        </w:rPr>
        <w:t>Ibid.</w:t>
      </w:r>
      <w:commentRangeEnd w:id="39"/>
      <w:r w:rsidR="0071437A">
        <w:rPr>
          <w:rStyle w:val="CommentReference"/>
        </w:rPr>
        <w:commentReference w:id="39"/>
      </w:r>
    </w:p>
    <w:p w14:paraId="31E36475"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proofErr w:type="spellStart"/>
      <w:r w:rsidRPr="001E69AD">
        <w:rPr>
          <w:rFonts w:ascii="Times New Roman" w:hAnsi="Times New Roman" w:cs="Times New Roman"/>
          <w:sz w:val="24"/>
          <w:szCs w:val="24"/>
          <w:lang w:val="en-US"/>
        </w:rPr>
        <w:t>Lahariya</w:t>
      </w:r>
      <w:proofErr w:type="spellEnd"/>
      <w:r w:rsidRPr="001E69AD">
        <w:rPr>
          <w:rFonts w:ascii="Times New Roman" w:hAnsi="Times New Roman" w:cs="Times New Roman"/>
          <w:sz w:val="24"/>
          <w:szCs w:val="24"/>
          <w:lang w:val="en-US"/>
        </w:rPr>
        <w:t xml:space="preserve"> C. A brief history of vaccines and vaccination in India. Indian J Med Res[internet]. 2014 Apr </w:t>
      </w:r>
      <w:r w:rsidR="00D35643">
        <w:rPr>
          <w:rFonts w:ascii="Times New Roman" w:hAnsi="Times New Roman" w:cs="Times New Roman"/>
          <w:sz w:val="24"/>
          <w:szCs w:val="24"/>
          <w:lang w:val="en-US"/>
        </w:rPr>
        <w:t>[cited 2017 Dec 21];139(4</w:t>
      </w:r>
      <w:proofErr w:type="gramStart"/>
      <w:r w:rsidR="00D35643">
        <w:rPr>
          <w:rFonts w:ascii="Times New Roman" w:hAnsi="Times New Roman" w:cs="Times New Roman"/>
          <w:sz w:val="24"/>
          <w:szCs w:val="24"/>
          <w:lang w:val="en-US"/>
        </w:rPr>
        <w:t>):[</w:t>
      </w:r>
      <w:proofErr w:type="gramEnd"/>
      <w:r w:rsidR="00D35643">
        <w:rPr>
          <w:rFonts w:ascii="Times New Roman" w:hAnsi="Times New Roman" w:cs="Times New Roman"/>
          <w:sz w:val="24"/>
          <w:szCs w:val="24"/>
          <w:lang w:val="en-US"/>
        </w:rPr>
        <w:t>About 1 p</w:t>
      </w:r>
      <w:r w:rsidRPr="001E69AD">
        <w:rPr>
          <w:rFonts w:ascii="Times New Roman" w:hAnsi="Times New Roman" w:cs="Times New Roman"/>
          <w:sz w:val="24"/>
          <w:szCs w:val="24"/>
          <w:lang w:val="en-US"/>
        </w:rPr>
        <w:t xml:space="preserve">]. Available from: </w:t>
      </w:r>
      <w:hyperlink r:id="rId11" w:history="1">
        <w:r w:rsidRPr="001E69AD">
          <w:rPr>
            <w:rStyle w:val="Hyperlink"/>
            <w:rFonts w:ascii="Times New Roman" w:hAnsi="Times New Roman" w:cs="Times New Roman"/>
            <w:color w:val="auto"/>
            <w:sz w:val="24"/>
            <w:szCs w:val="24"/>
            <w:u w:val="none"/>
            <w:lang w:val="en-US"/>
          </w:rPr>
          <w:t>https://www.ncbi.nlm.nih.gov/pmc/articles/PMC4078488/</w:t>
        </w:r>
      </w:hyperlink>
    </w:p>
    <w:p w14:paraId="7B91BCA2" w14:textId="77777777" w:rsidR="00C43045" w:rsidRPr="00C95E02"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This was prevalent during the first half of the nineteenth </w:t>
      </w:r>
      <w:proofErr w:type="spellStart"/>
      <w:proofErr w:type="gramStart"/>
      <w:r w:rsidRPr="001E69AD">
        <w:rPr>
          <w:rFonts w:ascii="Times New Roman" w:hAnsi="Times New Roman" w:cs="Times New Roman"/>
          <w:sz w:val="24"/>
          <w:szCs w:val="24"/>
          <w:lang w:val="en-US"/>
        </w:rPr>
        <w:t>century.</w:t>
      </w:r>
      <w:r w:rsidR="00C95E02" w:rsidRPr="00C95E02">
        <w:rPr>
          <w:rFonts w:ascii="Times New Roman" w:hAnsi="Times New Roman" w:cs="Times New Roman"/>
          <w:sz w:val="24"/>
          <w:szCs w:val="24"/>
          <w:lang w:val="en-US"/>
        </w:rPr>
        <w:t>The</w:t>
      </w:r>
      <w:proofErr w:type="spellEnd"/>
      <w:proofErr w:type="gramEnd"/>
      <w:r w:rsidR="00C95E02" w:rsidRPr="00C95E02">
        <w:rPr>
          <w:rFonts w:ascii="Times New Roman" w:hAnsi="Times New Roman" w:cs="Times New Roman"/>
          <w:sz w:val="24"/>
          <w:szCs w:val="24"/>
          <w:lang w:val="en-US"/>
        </w:rPr>
        <w:t xml:space="preserve"> creation of trained vaccinators for smallpox vaccine had a varied effect. A major problem with the vaccinators was the charging of a fee for the vaccine. Furthermore, the distrust of the British, a belief in traditional medicinal practices and general illiteracy and poverty made it hard for the vaccine to spread throughout, thereby limitin</w:t>
      </w:r>
      <w:r w:rsidR="00C95E02">
        <w:rPr>
          <w:rFonts w:ascii="Times New Roman" w:hAnsi="Times New Roman" w:cs="Times New Roman"/>
          <w:sz w:val="24"/>
          <w:szCs w:val="24"/>
          <w:lang w:val="en-US"/>
        </w:rPr>
        <w:t>g the benefits of the vaccine.</w:t>
      </w:r>
      <w:r w:rsidR="00C95E02" w:rsidRPr="00C95E02">
        <w:rPr>
          <w:rFonts w:ascii="Times New Roman" w:hAnsi="Times New Roman" w:cs="Times New Roman"/>
          <w:sz w:val="24"/>
          <w:szCs w:val="24"/>
          <w:lang w:val="en-US"/>
        </w:rPr>
        <w:t xml:space="preserve"> The government faced severe logistical problems as the vaccine was imported from England and there was a dearth of adequate storage facilities in the poorer parts of the British territory.</w:t>
      </w:r>
    </w:p>
    <w:p w14:paraId="20FE94C8" w14:textId="77777777" w:rsidR="00D35643" w:rsidRPr="00D35643" w:rsidRDefault="00D35643" w:rsidP="003B0CDA">
      <w:pPr>
        <w:pStyle w:val="FootnoteText"/>
        <w:numPr>
          <w:ilvl w:val="0"/>
          <w:numId w:val="6"/>
        </w:numPr>
        <w:rPr>
          <w:rFonts w:ascii="Times New Roman" w:hAnsi="Times New Roman" w:cs="Times New Roman"/>
          <w:i/>
          <w:sz w:val="24"/>
          <w:szCs w:val="24"/>
          <w:lang w:val="en-US"/>
        </w:rPr>
      </w:pPr>
      <w:proofErr w:type="spellStart"/>
      <w:r w:rsidRPr="00371F2B">
        <w:rPr>
          <w:rFonts w:ascii="Times New Roman" w:hAnsi="Times New Roman" w:cs="Times New Roman"/>
          <w:sz w:val="24"/>
          <w:szCs w:val="24"/>
          <w:lang w:val="en-US"/>
        </w:rPr>
        <w:t>Brimnes</w:t>
      </w:r>
      <w:proofErr w:type="spellEnd"/>
      <w:r w:rsidRPr="00371F2B">
        <w:rPr>
          <w:rFonts w:ascii="Times New Roman" w:hAnsi="Times New Roman" w:cs="Times New Roman"/>
          <w:sz w:val="24"/>
          <w:szCs w:val="24"/>
          <w:lang w:val="en-US"/>
        </w:rPr>
        <w:t xml:space="preserve"> N. Variolation, vaccination and popular resistance in early colonial south India. Med Hist.</w:t>
      </w:r>
      <w:r>
        <w:rPr>
          <w:rFonts w:ascii="Times New Roman" w:hAnsi="Times New Roman" w:cs="Times New Roman"/>
          <w:sz w:val="24"/>
          <w:szCs w:val="24"/>
          <w:lang w:val="en-US"/>
        </w:rPr>
        <w:t>[internet]</w:t>
      </w:r>
      <w:r w:rsidRPr="00371F2B">
        <w:rPr>
          <w:rFonts w:ascii="Times New Roman" w:hAnsi="Times New Roman" w:cs="Times New Roman"/>
          <w:sz w:val="24"/>
          <w:szCs w:val="24"/>
          <w:lang w:val="en-US"/>
        </w:rPr>
        <w:t xml:space="preserve"> 2004</w:t>
      </w:r>
      <w:r>
        <w:rPr>
          <w:rFonts w:ascii="Times New Roman" w:hAnsi="Times New Roman" w:cs="Times New Roman"/>
          <w:sz w:val="24"/>
          <w:szCs w:val="24"/>
          <w:lang w:val="en-US"/>
        </w:rPr>
        <w:t xml:space="preserve"> Apr [cited 2019 Feb 2];48(2</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about 1 p]</w:t>
      </w:r>
      <w:r w:rsidRPr="00371F2B">
        <w:rPr>
          <w:rFonts w:ascii="Times New Roman" w:hAnsi="Times New Roman" w:cs="Times New Roman"/>
          <w:sz w:val="24"/>
          <w:szCs w:val="24"/>
          <w:lang w:val="en-US"/>
        </w:rPr>
        <w:t>.</w:t>
      </w:r>
      <w:r>
        <w:rPr>
          <w:rFonts w:ascii="Times New Roman" w:hAnsi="Times New Roman" w:cs="Times New Roman"/>
          <w:sz w:val="24"/>
          <w:szCs w:val="24"/>
          <w:lang w:val="en-US"/>
        </w:rPr>
        <w:t xml:space="preserve"> Available </w:t>
      </w:r>
      <w:proofErr w:type="gramStart"/>
      <w:r>
        <w:rPr>
          <w:rFonts w:ascii="Times New Roman" w:hAnsi="Times New Roman" w:cs="Times New Roman"/>
          <w:sz w:val="24"/>
          <w:szCs w:val="24"/>
          <w:lang w:val="en-US"/>
        </w:rPr>
        <w:t>from:</w:t>
      </w:r>
      <w:r w:rsidRPr="00371F2B">
        <w:rPr>
          <w:rFonts w:ascii="Times New Roman" w:hAnsi="Times New Roman" w:cs="Times New Roman"/>
          <w:sz w:val="24"/>
          <w:szCs w:val="24"/>
          <w:lang w:val="en-US"/>
        </w:rPr>
        <w:t>https://www.ncbi.nlm.nih.gov/pmc/articles/PMC546339/</w:t>
      </w:r>
      <w:proofErr w:type="gramEnd"/>
    </w:p>
    <w:p w14:paraId="619E6EEE" w14:textId="77777777" w:rsidR="00D35643" w:rsidRPr="00D35643" w:rsidRDefault="00D35643" w:rsidP="003B0CDA">
      <w:pPr>
        <w:pStyle w:val="FootnoteText"/>
        <w:numPr>
          <w:ilvl w:val="0"/>
          <w:numId w:val="6"/>
        </w:numPr>
        <w:rPr>
          <w:rFonts w:ascii="Times New Roman" w:hAnsi="Times New Roman" w:cs="Times New Roman"/>
          <w:i/>
          <w:sz w:val="24"/>
          <w:szCs w:val="24"/>
          <w:lang w:val="en-US"/>
        </w:rPr>
      </w:pPr>
      <w:proofErr w:type="spellStart"/>
      <w:r w:rsidRPr="00364815">
        <w:rPr>
          <w:rFonts w:ascii="Times New Roman" w:hAnsi="Times New Roman" w:cs="Times New Roman"/>
          <w:sz w:val="24"/>
          <w:szCs w:val="24"/>
          <w:lang w:val="en-US"/>
        </w:rPr>
        <w:t>TheVaccination</w:t>
      </w:r>
      <w:proofErr w:type="spellEnd"/>
      <w:r w:rsidRPr="00364815">
        <w:rPr>
          <w:rFonts w:ascii="Times New Roman" w:hAnsi="Times New Roman" w:cs="Times New Roman"/>
          <w:sz w:val="24"/>
          <w:szCs w:val="24"/>
          <w:lang w:val="en-US"/>
        </w:rPr>
        <w:t xml:space="preserve"> Act of 1880</w:t>
      </w:r>
    </w:p>
    <w:p w14:paraId="16129C18" w14:textId="77777777" w:rsidR="00D35643" w:rsidRPr="00D35643" w:rsidRDefault="00D35643" w:rsidP="003B0CDA">
      <w:pPr>
        <w:pStyle w:val="FootnoteText"/>
        <w:numPr>
          <w:ilvl w:val="0"/>
          <w:numId w:val="6"/>
        </w:numPr>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Lahariya</w:t>
      </w:r>
      <w:proofErr w:type="spellEnd"/>
      <w:r>
        <w:rPr>
          <w:rFonts w:ascii="Times New Roman" w:hAnsi="Times New Roman" w:cs="Times New Roman"/>
          <w:sz w:val="24"/>
          <w:szCs w:val="24"/>
          <w:lang w:val="en-US"/>
        </w:rPr>
        <w:t>, supra note 4</w:t>
      </w:r>
    </w:p>
    <w:p w14:paraId="62FB1351"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The affair which caused a lot of embarrassment to the British due to the death of several people from the concerned vaccine was later revealed to be a fake since the handling of the vaccine had not been hygienic.</w:t>
      </w:r>
    </w:p>
    <w:p w14:paraId="5520F905"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proofErr w:type="spellStart"/>
      <w:r w:rsidRPr="001E69AD">
        <w:rPr>
          <w:rFonts w:ascii="Times New Roman" w:hAnsi="Times New Roman" w:cs="Times New Roman"/>
          <w:sz w:val="24"/>
          <w:szCs w:val="24"/>
          <w:lang w:val="en-US"/>
        </w:rPr>
        <w:t>Frankenburg</w:t>
      </w:r>
      <w:proofErr w:type="spellEnd"/>
      <w:r w:rsidRPr="001E69AD">
        <w:rPr>
          <w:rFonts w:ascii="Times New Roman" w:hAnsi="Times New Roman" w:cs="Times New Roman"/>
          <w:sz w:val="24"/>
          <w:szCs w:val="24"/>
          <w:lang w:val="en-US"/>
        </w:rPr>
        <w:t xml:space="preserve"> FR. Human Medical Experimentation: From Smallpox Vaccines to Secret Government Programs. 1st ed. Santa Barbara: Greenwood; 2017.</w:t>
      </w:r>
    </w:p>
    <w:p w14:paraId="6CFE128D" w14:textId="77777777" w:rsidR="00C43045" w:rsidRPr="001E69AD" w:rsidRDefault="00D35643" w:rsidP="003B0CDA">
      <w:pPr>
        <w:pStyle w:val="FootnoteText"/>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Lahariya</w:t>
      </w:r>
      <w:proofErr w:type="spellEnd"/>
      <w:r>
        <w:rPr>
          <w:rFonts w:ascii="Times New Roman" w:hAnsi="Times New Roman" w:cs="Times New Roman"/>
          <w:sz w:val="24"/>
          <w:szCs w:val="24"/>
          <w:lang w:val="en-US"/>
        </w:rPr>
        <w:t>, supra note 4</w:t>
      </w:r>
      <w:r w:rsidR="00C43045" w:rsidRPr="001E69AD">
        <w:rPr>
          <w:rFonts w:ascii="Times New Roman" w:hAnsi="Times New Roman" w:cs="Times New Roman"/>
          <w:sz w:val="24"/>
          <w:szCs w:val="24"/>
          <w:lang w:val="en-US"/>
        </w:rPr>
        <w:t>.</w:t>
      </w:r>
    </w:p>
    <w:p w14:paraId="6A1A8DFA"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Government of India. Health Survey and Development Committee. (1945). Report of the Health Survey and </w:t>
      </w:r>
      <w:proofErr w:type="spellStart"/>
      <w:r w:rsidRPr="001E69AD">
        <w:rPr>
          <w:rFonts w:ascii="Times New Roman" w:hAnsi="Times New Roman" w:cs="Times New Roman"/>
          <w:sz w:val="24"/>
          <w:szCs w:val="24"/>
          <w:lang w:val="en-US"/>
        </w:rPr>
        <w:t>Development.Delhi</w:t>
      </w:r>
      <w:proofErr w:type="spellEnd"/>
      <w:r w:rsidRPr="001E69AD">
        <w:rPr>
          <w:rFonts w:ascii="Times New Roman" w:hAnsi="Times New Roman" w:cs="Times New Roman"/>
          <w:sz w:val="24"/>
          <w:szCs w:val="24"/>
          <w:lang w:val="en-US"/>
        </w:rPr>
        <w:t>: Government of India Press.</w:t>
      </w:r>
    </w:p>
    <w:p w14:paraId="17C5993F"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Article 47, article </w:t>
      </w:r>
      <w:r w:rsidR="00255E46" w:rsidRPr="001E69AD">
        <w:rPr>
          <w:rFonts w:ascii="Times New Roman" w:hAnsi="Times New Roman" w:cs="Times New Roman"/>
          <w:sz w:val="24"/>
          <w:szCs w:val="24"/>
          <w:lang w:val="en-US"/>
        </w:rPr>
        <w:t>45 of the Constitution of India, 1950.</w:t>
      </w:r>
    </w:p>
    <w:p w14:paraId="1294CF2B"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Section 22: Punishment of offences. Whoever commits any of the undermentioned offences (that is to say</w:t>
      </w:r>
      <w:proofErr w:type="gramStart"/>
      <w:r w:rsidRPr="001E69AD">
        <w:rPr>
          <w:rFonts w:ascii="Times New Roman" w:hAnsi="Times New Roman" w:cs="Times New Roman"/>
          <w:sz w:val="24"/>
          <w:szCs w:val="24"/>
          <w:lang w:val="en-US"/>
        </w:rPr>
        <w:t>):-</w:t>
      </w:r>
      <w:proofErr w:type="gramEnd"/>
    </w:p>
    <w:p w14:paraId="71DC70D2" w14:textId="77777777" w:rsidR="00C43045" w:rsidRPr="001E69AD" w:rsidRDefault="00C43045" w:rsidP="003B0CDA">
      <w:pPr>
        <w:pStyle w:val="FootnoteText"/>
        <w:ind w:firstLine="720"/>
        <w:rPr>
          <w:rFonts w:ascii="Times New Roman" w:hAnsi="Times New Roman" w:cs="Times New Roman"/>
          <w:sz w:val="24"/>
          <w:szCs w:val="24"/>
          <w:lang w:val="en-US"/>
        </w:rPr>
      </w:pPr>
      <w:r w:rsidRPr="001E69AD">
        <w:rPr>
          <w:rFonts w:ascii="Times New Roman" w:hAnsi="Times New Roman" w:cs="Times New Roman"/>
          <w:sz w:val="24"/>
          <w:szCs w:val="24"/>
          <w:lang w:val="en-US"/>
        </w:rPr>
        <w:t>(a) violates the provisions of section six,</w:t>
      </w:r>
    </w:p>
    <w:p w14:paraId="30E11E14" w14:textId="77777777" w:rsidR="00C43045" w:rsidRPr="001E69AD" w:rsidRDefault="00C43045" w:rsidP="003B0CDA">
      <w:pPr>
        <w:pStyle w:val="FootnoteText"/>
        <w:ind w:firstLine="720"/>
        <w:rPr>
          <w:rFonts w:ascii="Times New Roman" w:hAnsi="Times New Roman" w:cs="Times New Roman"/>
          <w:sz w:val="24"/>
          <w:szCs w:val="24"/>
          <w:lang w:val="en-US"/>
        </w:rPr>
      </w:pPr>
      <w:r w:rsidRPr="001E69AD">
        <w:rPr>
          <w:rFonts w:ascii="Times New Roman" w:hAnsi="Times New Roman" w:cs="Times New Roman"/>
          <w:sz w:val="24"/>
          <w:szCs w:val="24"/>
          <w:lang w:val="en-US"/>
        </w:rPr>
        <w:t>(b) neglects without just excuse to obey an order made under section eighteen,</w:t>
      </w:r>
    </w:p>
    <w:p w14:paraId="474BAD6C" w14:textId="77777777" w:rsidR="00C43045" w:rsidRPr="001E69AD" w:rsidRDefault="00C43045" w:rsidP="003B0CDA">
      <w:pPr>
        <w:pStyle w:val="FootnoteText"/>
        <w:ind w:firstLine="720"/>
        <w:rPr>
          <w:rFonts w:ascii="Times New Roman" w:hAnsi="Times New Roman" w:cs="Times New Roman"/>
          <w:sz w:val="24"/>
          <w:szCs w:val="24"/>
          <w:lang w:val="en-US"/>
        </w:rPr>
      </w:pPr>
      <w:r w:rsidRPr="001E69AD">
        <w:rPr>
          <w:rFonts w:ascii="Times New Roman" w:hAnsi="Times New Roman" w:cs="Times New Roman"/>
          <w:sz w:val="24"/>
          <w:szCs w:val="24"/>
          <w:lang w:val="en-US"/>
        </w:rPr>
        <w:t>(c) breaks any of the rules made under section nineteen 2 or twenty, or</w:t>
      </w:r>
    </w:p>
    <w:p w14:paraId="3D48DF00" w14:textId="77777777" w:rsidR="00C43045" w:rsidRPr="001E69AD" w:rsidRDefault="00C43045" w:rsidP="003B0CDA">
      <w:pPr>
        <w:pStyle w:val="FootnoteText"/>
        <w:ind w:left="720"/>
        <w:rPr>
          <w:rFonts w:ascii="Times New Roman" w:hAnsi="Times New Roman" w:cs="Times New Roman"/>
          <w:i/>
          <w:sz w:val="24"/>
          <w:szCs w:val="24"/>
          <w:lang w:val="en-US"/>
        </w:rPr>
      </w:pPr>
      <w:r w:rsidRPr="001E69AD">
        <w:rPr>
          <w:rFonts w:ascii="Times New Roman" w:hAnsi="Times New Roman" w:cs="Times New Roman"/>
          <w:sz w:val="24"/>
          <w:szCs w:val="24"/>
          <w:lang w:val="en-US"/>
        </w:rPr>
        <w:t>(d) neglects without just cause to obey an order made under section eighteen after having been previously convicted of so neglecting to obey a similar order made in respect of the same child, shall be punished as follows (that is to say):- in the case of the offence mentioned in clause (a), with simple imprisonment for a term which may extend to three months, or with fine which may extend to two hundred rupees, or with both; in the case of the offences mentioned in clauses (b) and (c), with fine which may extend to fifty rupees; and in the case of the offence mentioned in clause (d), with simple imprisonment for a term which may extend to six months, or with fine which may extend to one thousand rupees, or with both.</w:t>
      </w:r>
    </w:p>
    <w:p w14:paraId="2F9FE9E1"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proofErr w:type="spellStart"/>
      <w:r w:rsidRPr="001E69AD">
        <w:rPr>
          <w:rFonts w:ascii="Times New Roman" w:hAnsi="Times New Roman" w:cs="Times New Roman"/>
          <w:sz w:val="24"/>
          <w:szCs w:val="24"/>
          <w:lang w:val="en-US"/>
        </w:rPr>
        <w:t>Masand</w:t>
      </w:r>
      <w:proofErr w:type="spellEnd"/>
      <w:r w:rsidRPr="001E69AD">
        <w:rPr>
          <w:rFonts w:ascii="Times New Roman" w:hAnsi="Times New Roman" w:cs="Times New Roman"/>
          <w:sz w:val="24"/>
          <w:szCs w:val="24"/>
          <w:lang w:val="en-US"/>
        </w:rPr>
        <w:t xml:space="preserve"> P. Epidemic Diseases Act: What it means. The Economic Times. 2009 Aug 05.</w:t>
      </w:r>
    </w:p>
    <w:p w14:paraId="24DC1F47"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Rakesh PS. The Epidemic Diseases Act of 1897: public health relevance in the current scenario. Indian J Med Ethics [Internet]. 2016 Jul-Sept. [cited 2017 Dec 24];1(3</w:t>
      </w:r>
      <w:proofErr w:type="gramStart"/>
      <w:r w:rsidRPr="001E69AD">
        <w:rPr>
          <w:rFonts w:ascii="Times New Roman" w:hAnsi="Times New Roman" w:cs="Times New Roman"/>
          <w:sz w:val="24"/>
          <w:szCs w:val="24"/>
          <w:lang w:val="en-US"/>
        </w:rPr>
        <w:t>):[</w:t>
      </w:r>
      <w:proofErr w:type="gramEnd"/>
      <w:r w:rsidRPr="001E69AD">
        <w:rPr>
          <w:rFonts w:ascii="Times New Roman" w:hAnsi="Times New Roman" w:cs="Times New Roman"/>
          <w:sz w:val="24"/>
          <w:szCs w:val="24"/>
          <w:lang w:val="en-US"/>
        </w:rPr>
        <w:t xml:space="preserve">1p.]. Available from: </w:t>
      </w:r>
      <w:hyperlink r:id="rId12" w:history="1">
        <w:r w:rsidRPr="001E69AD">
          <w:rPr>
            <w:rStyle w:val="Hyperlink"/>
            <w:rFonts w:ascii="Times New Roman" w:hAnsi="Times New Roman" w:cs="Times New Roman"/>
            <w:color w:val="auto"/>
            <w:sz w:val="24"/>
            <w:szCs w:val="24"/>
            <w:u w:val="none"/>
            <w:lang w:val="en-US"/>
          </w:rPr>
          <w:t>http://ijme.in/wp-content/uploads/2016/11/2135-5.pdf</w:t>
        </w:r>
      </w:hyperlink>
    </w:p>
    <w:p w14:paraId="2BA8A5A9" w14:textId="77777777" w:rsidR="00C43045" w:rsidRPr="0003055E" w:rsidRDefault="00D35643" w:rsidP="003B0CDA">
      <w:pPr>
        <w:pStyle w:val="FootnoteText"/>
        <w:numPr>
          <w:ilvl w:val="0"/>
          <w:numId w:val="6"/>
        </w:numPr>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Lahariya</w:t>
      </w:r>
      <w:proofErr w:type="spellEnd"/>
      <w:r>
        <w:rPr>
          <w:rFonts w:ascii="Times New Roman" w:hAnsi="Times New Roman" w:cs="Times New Roman"/>
          <w:sz w:val="24"/>
          <w:szCs w:val="24"/>
          <w:lang w:val="en-US"/>
        </w:rPr>
        <w:t>, supra note 4</w:t>
      </w:r>
      <w:r w:rsidR="00C43045" w:rsidRPr="001E69AD">
        <w:rPr>
          <w:rFonts w:ascii="Times New Roman" w:hAnsi="Times New Roman" w:cs="Times New Roman"/>
          <w:sz w:val="24"/>
          <w:szCs w:val="24"/>
          <w:lang w:val="en-US"/>
        </w:rPr>
        <w:t>.</w:t>
      </w:r>
    </w:p>
    <w:p w14:paraId="7FE80714"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Punjab Vaccination Act of 1953, Pb. Act No. </w:t>
      </w:r>
      <w:proofErr w:type="gramStart"/>
      <w:r w:rsidRPr="001E69AD">
        <w:rPr>
          <w:rFonts w:ascii="Times New Roman" w:hAnsi="Times New Roman" w:cs="Times New Roman"/>
          <w:sz w:val="24"/>
          <w:szCs w:val="24"/>
          <w:lang w:val="en-US"/>
        </w:rPr>
        <w:t>49( Nov</w:t>
      </w:r>
      <w:proofErr w:type="gramEnd"/>
      <w:r w:rsidRPr="001E69AD">
        <w:rPr>
          <w:rFonts w:ascii="Times New Roman" w:hAnsi="Times New Roman" w:cs="Times New Roman"/>
          <w:sz w:val="24"/>
          <w:szCs w:val="24"/>
          <w:lang w:val="en-US"/>
        </w:rPr>
        <w:t xml:space="preserve"> 9, 1953).</w:t>
      </w:r>
    </w:p>
    <w:p w14:paraId="03647D6F"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Section 16: Repeal. — The following enactments are hereby repealed: -</w:t>
      </w:r>
    </w:p>
    <w:p w14:paraId="412CC5D8" w14:textId="77777777" w:rsidR="00C43045" w:rsidRPr="001E69AD" w:rsidRDefault="00C43045" w:rsidP="003B0CDA">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ab/>
        <w:t>(a</w:t>
      </w:r>
      <w:r w:rsidR="0003055E">
        <w:rPr>
          <w:rFonts w:ascii="Times New Roman" w:hAnsi="Times New Roman" w:cs="Times New Roman"/>
          <w:sz w:val="24"/>
          <w:szCs w:val="24"/>
          <w:lang w:val="en-US"/>
        </w:rPr>
        <w:t>)  the Vaccination Act, 1880</w:t>
      </w:r>
      <w:r w:rsidRPr="001E69AD">
        <w:rPr>
          <w:rFonts w:ascii="Times New Roman" w:hAnsi="Times New Roman" w:cs="Times New Roman"/>
          <w:sz w:val="24"/>
          <w:szCs w:val="24"/>
          <w:lang w:val="en-US"/>
        </w:rPr>
        <w:t>;</w:t>
      </w:r>
    </w:p>
    <w:p w14:paraId="6DAEC3FC" w14:textId="77777777" w:rsidR="00C43045" w:rsidRPr="001E69AD" w:rsidRDefault="00C43045" w:rsidP="003B0CDA">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ab/>
        <w:t>(b)  th</w:t>
      </w:r>
      <w:r w:rsidR="0003055E">
        <w:rPr>
          <w:rFonts w:ascii="Times New Roman" w:hAnsi="Times New Roman" w:cs="Times New Roman"/>
          <w:sz w:val="24"/>
          <w:szCs w:val="24"/>
          <w:lang w:val="en-US"/>
        </w:rPr>
        <w:t>e Sind Vaccination Act, 1892</w:t>
      </w:r>
      <w:r w:rsidRPr="001E69AD">
        <w:rPr>
          <w:rFonts w:ascii="Times New Roman" w:hAnsi="Times New Roman" w:cs="Times New Roman"/>
          <w:sz w:val="24"/>
          <w:szCs w:val="24"/>
          <w:lang w:val="en-US"/>
        </w:rPr>
        <w:t>;</w:t>
      </w:r>
    </w:p>
    <w:p w14:paraId="64A1968D" w14:textId="77777777" w:rsidR="00C43045" w:rsidRPr="001E69AD" w:rsidRDefault="00C43045" w:rsidP="003B0CDA">
      <w:pPr>
        <w:pStyle w:val="FootnoteText"/>
        <w:ind w:left="720"/>
        <w:rPr>
          <w:rFonts w:ascii="Times New Roman" w:hAnsi="Times New Roman" w:cs="Times New Roman"/>
          <w:sz w:val="24"/>
          <w:szCs w:val="24"/>
          <w:lang w:val="en-US"/>
        </w:rPr>
      </w:pPr>
      <w:r w:rsidRPr="001E69AD">
        <w:rPr>
          <w:rFonts w:ascii="Times New Roman" w:hAnsi="Times New Roman" w:cs="Times New Roman"/>
          <w:sz w:val="24"/>
          <w:szCs w:val="24"/>
          <w:lang w:val="en-US"/>
        </w:rPr>
        <w:t>(c)  the Bombay D</w:t>
      </w:r>
      <w:r w:rsidR="0003055E">
        <w:rPr>
          <w:rFonts w:ascii="Times New Roman" w:hAnsi="Times New Roman" w:cs="Times New Roman"/>
          <w:sz w:val="24"/>
          <w:szCs w:val="24"/>
          <w:lang w:val="en-US"/>
        </w:rPr>
        <w:t>istrict Vaccination Act, 1892</w:t>
      </w:r>
      <w:r w:rsidRPr="001E69AD">
        <w:rPr>
          <w:rFonts w:ascii="Times New Roman" w:hAnsi="Times New Roman" w:cs="Times New Roman"/>
          <w:sz w:val="24"/>
          <w:szCs w:val="24"/>
          <w:lang w:val="en-US"/>
        </w:rPr>
        <w:t>, as applicable to the former State of Khairpur;</w:t>
      </w:r>
    </w:p>
    <w:p w14:paraId="261990BE" w14:textId="77777777" w:rsidR="00C43045" w:rsidRPr="001E69AD" w:rsidRDefault="00C43045" w:rsidP="003B0CDA">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ab/>
        <w:t>(d)  the Punjab Vaccina</w:t>
      </w:r>
      <w:r w:rsidR="0003055E">
        <w:rPr>
          <w:rFonts w:ascii="Times New Roman" w:hAnsi="Times New Roman" w:cs="Times New Roman"/>
          <w:sz w:val="24"/>
          <w:szCs w:val="24"/>
          <w:lang w:val="en-US"/>
        </w:rPr>
        <w:t>tion Law Amendment Act, 1925</w:t>
      </w:r>
      <w:r w:rsidRPr="001E69AD">
        <w:rPr>
          <w:rFonts w:ascii="Times New Roman" w:hAnsi="Times New Roman" w:cs="Times New Roman"/>
          <w:sz w:val="24"/>
          <w:szCs w:val="24"/>
          <w:lang w:val="en-US"/>
        </w:rPr>
        <w:t>;</w:t>
      </w:r>
    </w:p>
    <w:p w14:paraId="3DD2839E" w14:textId="77777777" w:rsidR="00C43045" w:rsidRPr="001E69AD" w:rsidRDefault="00C43045" w:rsidP="003B0CDA">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ab/>
        <w:t>(e)  the Punjab Vaccina</w:t>
      </w:r>
      <w:r w:rsidR="0003055E">
        <w:rPr>
          <w:rFonts w:ascii="Times New Roman" w:hAnsi="Times New Roman" w:cs="Times New Roman"/>
          <w:sz w:val="24"/>
          <w:szCs w:val="24"/>
          <w:lang w:val="en-US"/>
        </w:rPr>
        <w:t>tion Law Amendment Act, 1929</w:t>
      </w:r>
      <w:r w:rsidRPr="001E69AD">
        <w:rPr>
          <w:rFonts w:ascii="Times New Roman" w:hAnsi="Times New Roman" w:cs="Times New Roman"/>
          <w:sz w:val="24"/>
          <w:szCs w:val="24"/>
          <w:lang w:val="en-US"/>
        </w:rPr>
        <w:t>; and</w:t>
      </w:r>
    </w:p>
    <w:p w14:paraId="50101FE3" w14:textId="77777777" w:rsidR="00C43045" w:rsidRPr="001E69AD" w:rsidRDefault="00C43045" w:rsidP="003B0CDA">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ab/>
        <w:t>(f)  the North-West Frontier Province Vaccination Law (Amendment) Act, 1947</w:t>
      </w:r>
    </w:p>
    <w:p w14:paraId="15A418FD"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Section 73, Madras Public</w:t>
      </w:r>
      <w:r w:rsidR="00255E46" w:rsidRPr="001E69AD">
        <w:rPr>
          <w:rFonts w:ascii="Times New Roman" w:hAnsi="Times New Roman" w:cs="Times New Roman"/>
          <w:sz w:val="24"/>
          <w:szCs w:val="24"/>
          <w:lang w:val="en-US"/>
        </w:rPr>
        <w:t xml:space="preserve"> Health Act of 1938, T.N Act 3(</w:t>
      </w:r>
      <w:r w:rsidRPr="001E69AD">
        <w:rPr>
          <w:rFonts w:ascii="Times New Roman" w:hAnsi="Times New Roman" w:cs="Times New Roman"/>
          <w:sz w:val="24"/>
          <w:szCs w:val="24"/>
          <w:lang w:val="en-US"/>
        </w:rPr>
        <w:t>Mar 3,1939).</w:t>
      </w:r>
    </w:p>
    <w:p w14:paraId="535F6D5D"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Section 75, </w:t>
      </w:r>
      <w:r w:rsidRPr="001E69AD">
        <w:rPr>
          <w:rFonts w:ascii="Times New Roman" w:hAnsi="Times New Roman" w:cs="Times New Roman"/>
          <w:i/>
          <w:sz w:val="24"/>
          <w:szCs w:val="24"/>
          <w:lang w:val="en-US"/>
        </w:rPr>
        <w:t>Ibid</w:t>
      </w:r>
      <w:r w:rsidRPr="001E69AD">
        <w:rPr>
          <w:rFonts w:ascii="Times New Roman" w:hAnsi="Times New Roman" w:cs="Times New Roman"/>
          <w:sz w:val="24"/>
          <w:szCs w:val="24"/>
          <w:lang w:val="en-US"/>
        </w:rPr>
        <w:t>.</w:t>
      </w:r>
    </w:p>
    <w:p w14:paraId="0EF35F41"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Madras Public Health Act of 1938, T.N Act 3(Mar 3,1939).</w:t>
      </w:r>
    </w:p>
    <w:p w14:paraId="299A0B9E"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Gopichandran V. Public trust in vaccination: an analytical framework. Indian J Med Ethics [Internet]. 2017 Apr-Jun. [cited 2017 Dec 29];2(2);[about 1p.].Available from: </w:t>
      </w:r>
      <w:hyperlink r:id="rId13" w:history="1">
        <w:r w:rsidRPr="001E69AD">
          <w:rPr>
            <w:rStyle w:val="Hyperlink"/>
            <w:rFonts w:ascii="Times New Roman" w:hAnsi="Times New Roman" w:cs="Times New Roman"/>
            <w:color w:val="auto"/>
            <w:sz w:val="24"/>
            <w:szCs w:val="24"/>
            <w:u w:val="none"/>
            <w:lang w:val="en-US"/>
          </w:rPr>
          <w:t>http://ijme.in/articles/public-trust-in-vaccination-an-analytical-framework/?galley=html</w:t>
        </w:r>
      </w:hyperlink>
    </w:p>
    <w:p w14:paraId="15BC7F6C"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The Weikfield report was later refuted and the concerned author punished.</w:t>
      </w:r>
    </w:p>
    <w:p w14:paraId="7B710F99"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MMR and autism [Internet]. Geneva: The World Health Organisation. c2003- [cited 2017 Dec 29]. Available from: </w:t>
      </w:r>
      <w:hyperlink r:id="rId14" w:history="1">
        <w:r w:rsidRPr="001E69AD">
          <w:rPr>
            <w:rStyle w:val="Hyperlink"/>
            <w:rFonts w:ascii="Times New Roman" w:hAnsi="Times New Roman" w:cs="Times New Roman"/>
            <w:color w:val="auto"/>
            <w:sz w:val="24"/>
            <w:szCs w:val="24"/>
            <w:u w:val="none"/>
            <w:lang w:val="en-US"/>
          </w:rPr>
          <w:t>http://www.who.int/vaccine_safety/committee/topics/mmr/mmr_autism/en/</w:t>
        </w:r>
      </w:hyperlink>
    </w:p>
    <w:p w14:paraId="3B7057B8" w14:textId="77777777" w:rsidR="003B0CDA" w:rsidRDefault="003B0CDA" w:rsidP="003B0CDA">
      <w:pPr>
        <w:pStyle w:val="FootnoteText"/>
        <w:numPr>
          <w:ilvl w:val="0"/>
          <w:numId w:val="6"/>
        </w:numPr>
        <w:rPr>
          <w:rFonts w:ascii="Times New Roman" w:hAnsi="Times New Roman" w:cs="Times New Roman"/>
          <w:sz w:val="24"/>
          <w:szCs w:val="24"/>
          <w:lang w:val="en-US"/>
        </w:rPr>
      </w:pPr>
      <w:r w:rsidRPr="00BF065E">
        <w:rPr>
          <w:rFonts w:ascii="Times New Roman" w:hAnsi="Times New Roman" w:cs="Times New Roman"/>
          <w:sz w:val="24"/>
          <w:szCs w:val="24"/>
          <w:lang w:val="en-US"/>
        </w:rPr>
        <w:t>Kumar K.P. Controversial vaccine studies: Why is Bill &amp; Melinda Gates Foundation under fire from critics in India?</w:t>
      </w:r>
      <w:r>
        <w:rPr>
          <w:rFonts w:ascii="Times New Roman" w:hAnsi="Times New Roman" w:cs="Times New Roman"/>
          <w:sz w:val="24"/>
          <w:szCs w:val="24"/>
          <w:lang w:val="en-US"/>
        </w:rPr>
        <w:t xml:space="preserve"> The Economic Times. 2014 Aug 31.</w:t>
      </w:r>
    </w:p>
    <w:p w14:paraId="5FE2007D" w14:textId="77777777" w:rsidR="00C43045" w:rsidRPr="001E69AD" w:rsidRDefault="0003055E" w:rsidP="003B0CDA">
      <w:pPr>
        <w:pStyle w:val="FootnoteText"/>
        <w:numPr>
          <w:ilvl w:val="0"/>
          <w:numId w:val="6"/>
        </w:numPr>
        <w:rPr>
          <w:rFonts w:ascii="Times New Roman" w:hAnsi="Times New Roman" w:cs="Times New Roman"/>
          <w:sz w:val="24"/>
          <w:szCs w:val="24"/>
          <w:lang w:val="en-US"/>
        </w:rPr>
      </w:pPr>
      <w:r w:rsidRPr="0003055E">
        <w:rPr>
          <w:rFonts w:ascii="Times New Roman" w:hAnsi="Times New Roman" w:cs="Times New Roman"/>
          <w:sz w:val="24"/>
          <w:szCs w:val="24"/>
          <w:lang w:val="en-US"/>
        </w:rPr>
        <w:t>Ravikumar T.S. &amp; Abraham</w: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G.</w:t>
      </w:r>
      <w:r w:rsidRPr="0003055E">
        <w:rPr>
          <w:rFonts w:ascii="Times New Roman" w:hAnsi="Times New Roman" w:cs="Times New Roman"/>
          <w:sz w:val="24"/>
          <w:szCs w:val="24"/>
          <w:lang w:val="en-US"/>
        </w:rPr>
        <w:t>We</w:t>
      </w:r>
      <w:proofErr w:type="spellEnd"/>
      <w:proofErr w:type="gramEnd"/>
      <w:r w:rsidRPr="0003055E">
        <w:rPr>
          <w:rFonts w:ascii="Times New Roman" w:hAnsi="Times New Roman" w:cs="Times New Roman"/>
          <w:sz w:val="24"/>
          <w:szCs w:val="24"/>
          <w:lang w:val="en-US"/>
        </w:rPr>
        <w:t xml:space="preserve"> need a leap in healthcare spending</w:t>
      </w:r>
      <w:r>
        <w:rPr>
          <w:rFonts w:ascii="Times New Roman" w:hAnsi="Times New Roman" w:cs="Times New Roman"/>
          <w:sz w:val="24"/>
          <w:szCs w:val="24"/>
          <w:lang w:val="en-US"/>
        </w:rPr>
        <w:t xml:space="preserve">. </w:t>
      </w:r>
      <w:r w:rsidR="00C43045" w:rsidRPr="001E69AD">
        <w:rPr>
          <w:rFonts w:ascii="Times New Roman" w:hAnsi="Times New Roman" w:cs="Times New Roman"/>
          <w:sz w:val="24"/>
          <w:szCs w:val="24"/>
          <w:lang w:val="en-US"/>
        </w:rPr>
        <w:t>T</w:t>
      </w:r>
      <w:r>
        <w:rPr>
          <w:rFonts w:ascii="Times New Roman" w:hAnsi="Times New Roman" w:cs="Times New Roman"/>
          <w:sz w:val="24"/>
          <w:szCs w:val="24"/>
          <w:lang w:val="en-US"/>
        </w:rPr>
        <w:t>he Hindu. 2019Feb 0</w:t>
      </w:r>
      <w:r w:rsidR="00C43045" w:rsidRPr="001E69AD">
        <w:rPr>
          <w:rFonts w:ascii="Times New Roman" w:hAnsi="Times New Roman" w:cs="Times New Roman"/>
          <w:sz w:val="24"/>
          <w:szCs w:val="24"/>
          <w:lang w:val="en-US"/>
        </w:rPr>
        <w:t>7.</w:t>
      </w:r>
    </w:p>
    <w:p w14:paraId="7C39A2A8"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lastRenderedPageBreak/>
        <w:t>Mohan D. What Policymakers Can Do About Healthcare in Rural India. The Wire. 2017 Feb 2.</w:t>
      </w:r>
    </w:p>
    <w:p w14:paraId="4A2212C6"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Chaudhuri M. the sad story of a good vaccine. The Hindu. 2013 Sep 24.</w:t>
      </w:r>
    </w:p>
    <w:p w14:paraId="183706A1" w14:textId="77777777" w:rsidR="00C43045" w:rsidRPr="001E69AD" w:rsidRDefault="00C43045" w:rsidP="003B0CDA">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History of Vaccine Safety [Internet]. Atlanta: c2015 [cited 2017 Dec 30]. Centers for Disease Control and Prevention. Available from: https://www.cdc.gov/vaccinesafety/ensuringsafety/history/index.html#four</w:t>
      </w:r>
    </w:p>
    <w:p w14:paraId="12061A05" w14:textId="77777777" w:rsidR="00C43045" w:rsidRPr="001E69AD" w:rsidRDefault="00C43045" w:rsidP="001E69AD">
      <w:pPr>
        <w:rPr>
          <w:rFonts w:ascii="Times New Roman" w:hAnsi="Times New Roman" w:cs="Times New Roman"/>
          <w:sz w:val="24"/>
          <w:szCs w:val="24"/>
          <w:lang w:val="en-US"/>
        </w:rPr>
      </w:pPr>
    </w:p>
    <w:p w14:paraId="0F20E8E4" w14:textId="77777777" w:rsidR="00C43045" w:rsidRPr="001E69AD" w:rsidRDefault="00C43045" w:rsidP="001E69AD">
      <w:pPr>
        <w:spacing w:line="360" w:lineRule="auto"/>
        <w:rPr>
          <w:rFonts w:ascii="Times New Roman" w:hAnsi="Times New Roman" w:cs="Times New Roman"/>
          <w:sz w:val="24"/>
          <w:szCs w:val="24"/>
          <w:lang w:val="en-US"/>
        </w:rPr>
      </w:pPr>
    </w:p>
    <w:p w14:paraId="7C9339B5" w14:textId="77777777" w:rsidR="00C43045" w:rsidRPr="001E69AD" w:rsidRDefault="00C43045" w:rsidP="001E69AD">
      <w:pPr>
        <w:spacing w:line="360" w:lineRule="auto"/>
        <w:rPr>
          <w:rFonts w:ascii="Times New Roman" w:hAnsi="Times New Roman" w:cs="Times New Roman"/>
          <w:sz w:val="24"/>
          <w:szCs w:val="24"/>
          <w:lang w:val="en-US"/>
        </w:rPr>
      </w:pPr>
    </w:p>
    <w:sectPr w:rsidR="00C43045" w:rsidRPr="001E69AD" w:rsidSect="004B5606">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viewer" w:date="2019-05-16T08:27:00Z" w:initials="M">
    <w:p w14:paraId="1E0BB078" w14:textId="77777777" w:rsidR="00D310CE" w:rsidRDefault="00D310CE" w:rsidP="00D310CE">
      <w:pPr>
        <w:pStyle w:val="CommentText"/>
      </w:pPr>
      <w:r>
        <w:rPr>
          <w:rStyle w:val="CommentReference"/>
        </w:rPr>
        <w:annotationRef/>
      </w:r>
      <w:r>
        <w:t>It should be 'mass vaccination' or vaccination in public health</w:t>
      </w:r>
    </w:p>
    <w:p w14:paraId="3DF6DCC6" w14:textId="42806FD2" w:rsidR="00D310CE" w:rsidRDefault="00D310CE">
      <w:pPr>
        <w:pStyle w:val="CommentText"/>
      </w:pPr>
    </w:p>
  </w:comment>
  <w:comment w:id="2" w:author="Reviewer" w:date="2019-05-16T08:46:00Z" w:initials="M">
    <w:p w14:paraId="05896661" w14:textId="1F5C56EE" w:rsidR="00641411" w:rsidRDefault="00641411">
      <w:pPr>
        <w:pStyle w:val="CommentText"/>
      </w:pPr>
      <w:r>
        <w:rPr>
          <w:rStyle w:val="CommentReference"/>
        </w:rPr>
        <w:annotationRef/>
      </w:r>
      <w:r>
        <w:t xml:space="preserve">Please format all reference numbers </w:t>
      </w:r>
      <w:proofErr w:type="gramStart"/>
      <w:r>
        <w:t xml:space="preserve">in </w:t>
      </w:r>
      <w:r w:rsidR="0071437A">
        <w:t xml:space="preserve"> Regular</w:t>
      </w:r>
      <w:proofErr w:type="gramEnd"/>
      <w:r w:rsidR="0071437A">
        <w:t xml:space="preserve"> not Superscript font,</w:t>
      </w:r>
      <w:r>
        <w:t xml:space="preserve"> and within brackets</w:t>
      </w:r>
    </w:p>
  </w:comment>
  <w:comment w:id="3" w:author="Reviewer" w:date="2019-05-16T08:28:00Z" w:initials="M">
    <w:p w14:paraId="0A49CFBE" w14:textId="77777777" w:rsidR="00D310CE" w:rsidRDefault="00D310CE" w:rsidP="00D310CE">
      <w:pPr>
        <w:pStyle w:val="CommentText"/>
      </w:pPr>
      <w:r>
        <w:rPr>
          <w:rStyle w:val="CommentReference"/>
        </w:rPr>
        <w:annotationRef/>
      </w:r>
      <w:r>
        <w:rPr>
          <w:rStyle w:val="CommentReference"/>
        </w:rPr>
        <w:annotationRef/>
      </w:r>
      <w:r>
        <w:t xml:space="preserve"> Use better term, i.e. "Force of transmission" represented by 'Ro'. Higher the Ro, greater the force of transmission. </w:t>
      </w:r>
    </w:p>
    <w:p w14:paraId="0FDE3294" w14:textId="5A471581" w:rsidR="00D310CE" w:rsidRDefault="00D310CE">
      <w:pPr>
        <w:pStyle w:val="CommentText"/>
      </w:pPr>
    </w:p>
  </w:comment>
  <w:comment w:id="4" w:author="Reviewer" w:date="2019-05-16T08:28:00Z" w:initials="M">
    <w:p w14:paraId="2B46A689" w14:textId="338B72DD" w:rsidR="00D310CE" w:rsidRDefault="00D310CE">
      <w:pPr>
        <w:pStyle w:val="CommentText"/>
      </w:pPr>
      <w:r>
        <w:rPr>
          <w:rStyle w:val="CommentReference"/>
        </w:rPr>
        <w:annotationRef/>
      </w:r>
      <w:r>
        <w:t>This section can be trimmed and curtailed</w:t>
      </w:r>
    </w:p>
  </w:comment>
  <w:comment w:id="6" w:author="Reviewer" w:date="2019-05-16T08:29:00Z" w:initials="M">
    <w:p w14:paraId="765FA40F" w14:textId="77777777" w:rsidR="00D310CE" w:rsidRDefault="00D310CE" w:rsidP="00D310CE">
      <w:pPr>
        <w:pStyle w:val="CommentText"/>
      </w:pPr>
      <w:r>
        <w:rPr>
          <w:rStyle w:val="CommentReference"/>
        </w:rPr>
        <w:annotationRef/>
      </w:r>
      <w:r>
        <w:t>Reference?</w:t>
      </w:r>
    </w:p>
    <w:p w14:paraId="07C25F21" w14:textId="46C83C78" w:rsidR="00D310CE" w:rsidRDefault="00D310CE">
      <w:pPr>
        <w:pStyle w:val="CommentText"/>
      </w:pPr>
    </w:p>
  </w:comment>
  <w:comment w:id="9" w:author="Reviewer" w:date="2019-05-16T08:30:00Z" w:initials="M">
    <w:p w14:paraId="6B1F17FC" w14:textId="77777777" w:rsidR="00D310CE" w:rsidRDefault="00D310CE" w:rsidP="00D310CE">
      <w:pPr>
        <w:pStyle w:val="CommentText"/>
      </w:pPr>
      <w:r>
        <w:rPr>
          <w:rStyle w:val="CommentReference"/>
        </w:rPr>
        <w:annotationRef/>
      </w:r>
      <w:r>
        <w:t xml:space="preserve">Please recheck. Is it 2011 or 2012! </w:t>
      </w:r>
      <w:r w:rsidRPr="00074E1C">
        <w:t xml:space="preserve">The last case of wild polio in </w:t>
      </w:r>
      <w:r>
        <w:t xml:space="preserve">India </w:t>
      </w:r>
      <w:r w:rsidRPr="00074E1C">
        <w:t xml:space="preserve">was reported </w:t>
      </w:r>
      <w:r>
        <w:t xml:space="preserve">on </w:t>
      </w:r>
      <w:r w:rsidRPr="00074E1C">
        <w:rPr>
          <w:b/>
          <w:bCs/>
        </w:rPr>
        <w:t>13 January 2011</w:t>
      </w:r>
      <w:r w:rsidRPr="00074E1C">
        <w:t>.</w:t>
      </w:r>
    </w:p>
    <w:p w14:paraId="1CE635C0" w14:textId="46A8BFB2" w:rsidR="00D310CE" w:rsidRDefault="00D310CE">
      <w:pPr>
        <w:pStyle w:val="CommentText"/>
      </w:pPr>
    </w:p>
  </w:comment>
  <w:comment w:id="10" w:author="Reviewer" w:date="2019-05-16T08:31:00Z" w:initials="M">
    <w:p w14:paraId="3D51F372" w14:textId="2DD1AB22" w:rsidR="00D310CE" w:rsidRDefault="00D310CE">
      <w:pPr>
        <w:pStyle w:val="CommentText"/>
      </w:pPr>
      <w:r>
        <w:rPr>
          <w:rStyle w:val="CommentReference"/>
        </w:rPr>
        <w:annotationRef/>
      </w:r>
      <w:r>
        <w:t>vaccines</w:t>
      </w:r>
    </w:p>
  </w:comment>
  <w:comment w:id="14" w:author="Reviewer" w:date="2019-05-16T08:32:00Z" w:initials="M">
    <w:p w14:paraId="5F5D1D76" w14:textId="442422AD" w:rsidR="00D310CE" w:rsidRDefault="00D310CE">
      <w:pPr>
        <w:pStyle w:val="CommentText"/>
      </w:pPr>
      <w:r>
        <w:rPr>
          <w:rStyle w:val="CommentReference"/>
        </w:rPr>
        <w:annotationRef/>
      </w:r>
      <w:r>
        <w:t>Provide instance/</w:t>
      </w:r>
      <w:proofErr w:type="gramStart"/>
      <w:r>
        <w:t>s  &amp;</w:t>
      </w:r>
      <w:proofErr w:type="gramEnd"/>
      <w:r>
        <w:t xml:space="preserve"> cite as a reference/s</w:t>
      </w:r>
    </w:p>
  </w:comment>
  <w:comment w:id="16" w:author="Reviewer" w:date="2019-05-16T08:32:00Z" w:initials="M">
    <w:p w14:paraId="10F39A49" w14:textId="7F9C17C2" w:rsidR="00D310CE" w:rsidRDefault="00D310CE">
      <w:pPr>
        <w:pStyle w:val="CommentText"/>
      </w:pPr>
      <w:r>
        <w:rPr>
          <w:rStyle w:val="CommentReference"/>
        </w:rPr>
        <w:annotationRef/>
      </w:r>
      <w:r>
        <w:t>Provide references</w:t>
      </w:r>
    </w:p>
  </w:comment>
  <w:comment w:id="17" w:author="Reviewer" w:date="2019-05-16T08:33:00Z" w:initials="M">
    <w:p w14:paraId="3637B674" w14:textId="529F73FF" w:rsidR="00D310CE" w:rsidRDefault="00D310CE">
      <w:pPr>
        <w:pStyle w:val="CommentText"/>
      </w:pPr>
      <w:r>
        <w:rPr>
          <w:rStyle w:val="CommentReference"/>
        </w:rPr>
        <w:annotationRef/>
      </w:r>
      <w:r>
        <w:t>effectiveness of the programme?</w:t>
      </w:r>
    </w:p>
  </w:comment>
  <w:comment w:id="21" w:author="Reviewer" w:date="2019-05-16T08:34:00Z" w:initials="M">
    <w:p w14:paraId="448B611A" w14:textId="77777777" w:rsidR="00D310CE" w:rsidRDefault="00D310CE" w:rsidP="00D310CE">
      <w:pPr>
        <w:pStyle w:val="CommentText"/>
      </w:pPr>
      <w:r>
        <w:rPr>
          <w:rStyle w:val="CommentReference"/>
        </w:rPr>
        <w:annotationRef/>
      </w:r>
      <w:r>
        <w:rPr>
          <w:rStyle w:val="CommentReference"/>
        </w:rPr>
        <w:annotationRef/>
      </w:r>
      <w:r>
        <w:t xml:space="preserve">Please cite one or two local instances like refusal of OPV, MR vaccines, </w:t>
      </w:r>
      <w:proofErr w:type="gramStart"/>
      <w:r>
        <w:t>etc  also</w:t>
      </w:r>
      <w:proofErr w:type="gramEnd"/>
      <w:r>
        <w:t xml:space="preserve">. </w:t>
      </w:r>
    </w:p>
    <w:p w14:paraId="0516CF44" w14:textId="571A11DC" w:rsidR="00D310CE" w:rsidRDefault="00D310CE">
      <w:pPr>
        <w:pStyle w:val="CommentText"/>
      </w:pPr>
    </w:p>
  </w:comment>
  <w:comment w:id="24" w:author="Reviewer" w:date="2019-05-16T08:45:00Z" w:initials="M">
    <w:p w14:paraId="7C4E37DA" w14:textId="0C070CF9" w:rsidR="00641411" w:rsidRDefault="00641411">
      <w:pPr>
        <w:pStyle w:val="CommentText"/>
      </w:pPr>
      <w:r>
        <w:rPr>
          <w:rStyle w:val="CommentReference"/>
        </w:rPr>
        <w:annotationRef/>
      </w:r>
      <w:r>
        <w:t>'vaccines trials'</w:t>
      </w:r>
    </w:p>
  </w:comment>
  <w:comment w:id="28" w:author="Reviewer" w:date="2019-05-16T08:44:00Z" w:initials="M">
    <w:p w14:paraId="525B469F" w14:textId="19736DF6" w:rsidR="00641411" w:rsidRDefault="00641411">
      <w:pPr>
        <w:pStyle w:val="CommentText"/>
      </w:pPr>
      <w:r>
        <w:rPr>
          <w:rStyle w:val="CommentReference"/>
        </w:rPr>
        <w:annotationRef/>
      </w:r>
      <w:r>
        <w:t xml:space="preserve">Please also insert recent instances of 'mandatory vaccination' from other parts of the World, such as few European countries and the US, </w:t>
      </w:r>
      <w:proofErr w:type="spellStart"/>
      <w:r>
        <w:t>etchave</w:t>
      </w:r>
      <w:proofErr w:type="spellEnd"/>
      <w:r>
        <w:t xml:space="preserve"> recently introduced it in relation to VPD outbreaks.</w:t>
      </w:r>
    </w:p>
  </w:comment>
  <w:comment w:id="36" w:author="Reviewer" w:date="2019-05-16T08:43:00Z" w:initials="M">
    <w:p w14:paraId="288F5D42" w14:textId="77777777" w:rsidR="00641411" w:rsidRDefault="00641411" w:rsidP="00641411">
      <w:pPr>
        <w:pStyle w:val="CommentText"/>
      </w:pPr>
      <w:r>
        <w:rPr>
          <w:rStyle w:val="CommentReference"/>
        </w:rPr>
        <w:annotationRef/>
      </w:r>
      <w:r>
        <w:t xml:space="preserve">Use a more popular term, </w:t>
      </w:r>
      <w:r w:rsidRPr="00CC6BFD">
        <w:t>National </w:t>
      </w:r>
      <w:r w:rsidRPr="00CC6BFD">
        <w:rPr>
          <w:b/>
          <w:bCs/>
        </w:rPr>
        <w:t>Vaccine Injury Compensation Program</w:t>
      </w:r>
      <w:r w:rsidRPr="00CC6BFD">
        <w:t> (VICP or NVICP) </w:t>
      </w:r>
    </w:p>
    <w:p w14:paraId="60D6623B" w14:textId="1B8367BF" w:rsidR="00641411" w:rsidRDefault="00641411">
      <w:pPr>
        <w:pStyle w:val="CommentText"/>
      </w:pPr>
    </w:p>
  </w:comment>
  <w:comment w:id="35" w:author="Reviewer" w:date="2019-05-16T08:35:00Z" w:initials="M">
    <w:p w14:paraId="603A9567" w14:textId="77777777" w:rsidR="00D310CE" w:rsidRDefault="00D310CE" w:rsidP="00D310CE">
      <w:pPr>
        <w:pStyle w:val="CommentText"/>
      </w:pPr>
      <w:r>
        <w:rPr>
          <w:rStyle w:val="CommentReference"/>
        </w:rPr>
        <w:annotationRef/>
      </w:r>
      <w:r>
        <w:rPr>
          <w:rStyle w:val="CommentReference"/>
        </w:rPr>
        <w:annotationRef/>
      </w:r>
      <w:r>
        <w:t xml:space="preserve">Does the author think the time has come to introduce such a program in a country like India in which is still millions </w:t>
      </w:r>
      <w:proofErr w:type="gramStart"/>
      <w:r>
        <w:t>of  children</w:t>
      </w:r>
      <w:proofErr w:type="gramEnd"/>
      <w:r>
        <w:t xml:space="preserve"> dying from VPDs  every year? The law makes sense for a country like US where vaccines induced AEFIs have far outnumbered the VPDs. The only condition that could merit such a provision in the law could be VAPP! </w:t>
      </w:r>
    </w:p>
    <w:p w14:paraId="42828741" w14:textId="77777777" w:rsidR="00D310CE" w:rsidRDefault="00D310CE" w:rsidP="00D310CE">
      <w:pPr>
        <w:pStyle w:val="CommentText"/>
      </w:pPr>
      <w:r>
        <w:t xml:space="preserve"> </w:t>
      </w:r>
    </w:p>
    <w:p w14:paraId="183C6CC9" w14:textId="61262040" w:rsidR="00D310CE" w:rsidRDefault="00D310CE">
      <w:pPr>
        <w:pStyle w:val="CommentText"/>
      </w:pPr>
    </w:p>
  </w:comment>
  <w:comment w:id="38" w:author="Reviewer" w:date="2019-05-16T12:47:00Z" w:initials="M">
    <w:p w14:paraId="1A3BA094" w14:textId="32121D77" w:rsidR="0071437A" w:rsidRDefault="0071437A">
      <w:pPr>
        <w:pStyle w:val="CommentText"/>
      </w:pPr>
      <w:r>
        <w:rPr>
          <w:rStyle w:val="CommentReference"/>
        </w:rPr>
        <w:annotationRef/>
      </w:r>
      <w:r>
        <w:t>References 1, 5, 9, 14, 19 are not in our reference formatting. Please either express the information in the body of the text, or keep it in short end-notes just above references. These can have a separate superscript numbering.</w:t>
      </w:r>
    </w:p>
  </w:comment>
  <w:comment w:id="39" w:author="Reviewer" w:date="2019-05-16T12:55:00Z" w:initials="M">
    <w:p w14:paraId="7775E4F2" w14:textId="7F5606BD" w:rsidR="0071437A" w:rsidRDefault="0071437A">
      <w:pPr>
        <w:pStyle w:val="CommentText"/>
      </w:pPr>
      <w:r>
        <w:rPr>
          <w:rStyle w:val="CommentReference"/>
        </w:rPr>
        <w:annotationRef/>
      </w:r>
      <w:r>
        <w:t xml:space="preserve">Repeat references will have the same number in brackets in the text, but not in this </w:t>
      </w:r>
      <w:r>
        <w:t>list</w:t>
      </w:r>
      <w:bookmarkStart w:id="40" w:name="_GoBack"/>
      <w:bookmarkEnd w:id="4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F6DCC6" w15:done="0"/>
  <w15:commentEx w15:paraId="05896661" w15:done="0"/>
  <w15:commentEx w15:paraId="0FDE3294" w15:done="0"/>
  <w15:commentEx w15:paraId="2B46A689" w15:done="0"/>
  <w15:commentEx w15:paraId="07C25F21" w15:done="0"/>
  <w15:commentEx w15:paraId="1CE635C0" w15:done="0"/>
  <w15:commentEx w15:paraId="3D51F372" w15:done="0"/>
  <w15:commentEx w15:paraId="5F5D1D76" w15:done="0"/>
  <w15:commentEx w15:paraId="10F39A49" w15:done="0"/>
  <w15:commentEx w15:paraId="3637B674" w15:done="0"/>
  <w15:commentEx w15:paraId="0516CF44" w15:done="0"/>
  <w15:commentEx w15:paraId="7C4E37DA" w15:done="0"/>
  <w15:commentEx w15:paraId="525B469F" w15:done="0"/>
  <w15:commentEx w15:paraId="60D6623B" w15:done="0"/>
  <w15:commentEx w15:paraId="183C6CC9" w15:done="0"/>
  <w15:commentEx w15:paraId="1A3BA094" w15:done="0"/>
  <w15:commentEx w15:paraId="7775E4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F6DCC6" w16cid:durableId="20879D6F"/>
  <w16cid:commentId w16cid:paraId="05896661" w16cid:durableId="2087A1D7"/>
  <w16cid:commentId w16cid:paraId="0FDE3294" w16cid:durableId="20879D97"/>
  <w16cid:commentId w16cid:paraId="2B46A689" w16cid:durableId="20879DAF"/>
  <w16cid:commentId w16cid:paraId="07C25F21" w16cid:durableId="20879DFE"/>
  <w16cid:commentId w16cid:paraId="1CE635C0" w16cid:durableId="20879E36"/>
  <w16cid:commentId w16cid:paraId="3D51F372" w16cid:durableId="20879E60"/>
  <w16cid:commentId w16cid:paraId="5F5D1D76" w16cid:durableId="20879E91"/>
  <w16cid:commentId w16cid:paraId="10F39A49" w16cid:durableId="20879EB8"/>
  <w16cid:commentId w16cid:paraId="3637B674" w16cid:durableId="20879ED1"/>
  <w16cid:commentId w16cid:paraId="0516CF44" w16cid:durableId="20879F23"/>
  <w16cid:commentId w16cid:paraId="7C4E37DA" w16cid:durableId="2087A198"/>
  <w16cid:commentId w16cid:paraId="525B469F" w16cid:durableId="2087A179"/>
  <w16cid:commentId w16cid:paraId="60D6623B" w16cid:durableId="2087A128"/>
  <w16cid:commentId w16cid:paraId="183C6CC9" w16cid:durableId="20879F43"/>
  <w16cid:commentId w16cid:paraId="1A3BA094" w16cid:durableId="2087DA7F"/>
  <w16cid:commentId w16cid:paraId="7775E4F2" w16cid:durableId="2087D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4CB43" w14:textId="77777777" w:rsidR="00626BBE" w:rsidRDefault="00626BBE" w:rsidP="005C701E">
      <w:pPr>
        <w:spacing w:after="0" w:line="240" w:lineRule="auto"/>
      </w:pPr>
      <w:r>
        <w:separator/>
      </w:r>
    </w:p>
  </w:endnote>
  <w:endnote w:type="continuationSeparator" w:id="0">
    <w:p w14:paraId="43D73C20" w14:textId="77777777" w:rsidR="00626BBE" w:rsidRDefault="00626BBE" w:rsidP="005C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E4266" w14:textId="77777777" w:rsidR="00626BBE" w:rsidRDefault="00626BBE" w:rsidP="005C701E">
      <w:pPr>
        <w:spacing w:after="0" w:line="240" w:lineRule="auto"/>
      </w:pPr>
      <w:r>
        <w:separator/>
      </w:r>
    </w:p>
  </w:footnote>
  <w:footnote w:type="continuationSeparator" w:id="0">
    <w:p w14:paraId="339068BB" w14:textId="77777777" w:rsidR="00626BBE" w:rsidRDefault="00626BBE" w:rsidP="005C7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B068F"/>
    <w:multiLevelType w:val="hybridMultilevel"/>
    <w:tmpl w:val="89A4C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EB1528"/>
    <w:multiLevelType w:val="hybridMultilevel"/>
    <w:tmpl w:val="E6782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F95F21"/>
    <w:multiLevelType w:val="hybridMultilevel"/>
    <w:tmpl w:val="9C04D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1B5718"/>
    <w:multiLevelType w:val="hybridMultilevel"/>
    <w:tmpl w:val="AD227E40"/>
    <w:lvl w:ilvl="0" w:tplc="6E0AE66E">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AC76AA"/>
    <w:multiLevelType w:val="hybridMultilevel"/>
    <w:tmpl w:val="54687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22614E1"/>
    <w:multiLevelType w:val="hybridMultilevel"/>
    <w:tmpl w:val="7C4CE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653EE4"/>
    <w:multiLevelType w:val="hybridMultilevel"/>
    <w:tmpl w:val="FB38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66"/>
    <w:rsid w:val="000123F0"/>
    <w:rsid w:val="0003055E"/>
    <w:rsid w:val="00034C60"/>
    <w:rsid w:val="00037E9D"/>
    <w:rsid w:val="000537B7"/>
    <w:rsid w:val="00055980"/>
    <w:rsid w:val="00066D09"/>
    <w:rsid w:val="00074E1C"/>
    <w:rsid w:val="000B242D"/>
    <w:rsid w:val="000B36DB"/>
    <w:rsid w:val="000B7F14"/>
    <w:rsid w:val="000D7E7E"/>
    <w:rsid w:val="000E3E82"/>
    <w:rsid w:val="0010454C"/>
    <w:rsid w:val="00110B74"/>
    <w:rsid w:val="0011527B"/>
    <w:rsid w:val="001215BE"/>
    <w:rsid w:val="00127819"/>
    <w:rsid w:val="00127936"/>
    <w:rsid w:val="00140EFD"/>
    <w:rsid w:val="00152FAB"/>
    <w:rsid w:val="00180031"/>
    <w:rsid w:val="001A4E4F"/>
    <w:rsid w:val="001B6C5F"/>
    <w:rsid w:val="001C35FF"/>
    <w:rsid w:val="001D7320"/>
    <w:rsid w:val="001E4CFB"/>
    <w:rsid w:val="001E69AD"/>
    <w:rsid w:val="001F4A2D"/>
    <w:rsid w:val="001F7C84"/>
    <w:rsid w:val="0020052E"/>
    <w:rsid w:val="00207F96"/>
    <w:rsid w:val="00212C99"/>
    <w:rsid w:val="002218D0"/>
    <w:rsid w:val="0022541F"/>
    <w:rsid w:val="0023070F"/>
    <w:rsid w:val="00245CA3"/>
    <w:rsid w:val="00252208"/>
    <w:rsid w:val="00255E46"/>
    <w:rsid w:val="00260684"/>
    <w:rsid w:val="00276285"/>
    <w:rsid w:val="002775C5"/>
    <w:rsid w:val="002804AC"/>
    <w:rsid w:val="0028151E"/>
    <w:rsid w:val="00281FF7"/>
    <w:rsid w:val="002842EF"/>
    <w:rsid w:val="00293D69"/>
    <w:rsid w:val="002941AD"/>
    <w:rsid w:val="00296CA3"/>
    <w:rsid w:val="002A5C0D"/>
    <w:rsid w:val="002C1A53"/>
    <w:rsid w:val="002D2ED0"/>
    <w:rsid w:val="002E00A6"/>
    <w:rsid w:val="0030155A"/>
    <w:rsid w:val="00301E5E"/>
    <w:rsid w:val="00306868"/>
    <w:rsid w:val="00310972"/>
    <w:rsid w:val="0031398D"/>
    <w:rsid w:val="00326808"/>
    <w:rsid w:val="003346A2"/>
    <w:rsid w:val="003616C1"/>
    <w:rsid w:val="00363338"/>
    <w:rsid w:val="00364228"/>
    <w:rsid w:val="003740F1"/>
    <w:rsid w:val="00383AF2"/>
    <w:rsid w:val="003958AB"/>
    <w:rsid w:val="003A6914"/>
    <w:rsid w:val="003B0CDA"/>
    <w:rsid w:val="003C4497"/>
    <w:rsid w:val="003E2215"/>
    <w:rsid w:val="003F3E36"/>
    <w:rsid w:val="003F4A20"/>
    <w:rsid w:val="0041509B"/>
    <w:rsid w:val="00434132"/>
    <w:rsid w:val="00442260"/>
    <w:rsid w:val="00442497"/>
    <w:rsid w:val="0044684D"/>
    <w:rsid w:val="00481FFF"/>
    <w:rsid w:val="00490901"/>
    <w:rsid w:val="004B5606"/>
    <w:rsid w:val="004C1DF2"/>
    <w:rsid w:val="004C212D"/>
    <w:rsid w:val="004D628B"/>
    <w:rsid w:val="004E264F"/>
    <w:rsid w:val="004E7661"/>
    <w:rsid w:val="004F5D91"/>
    <w:rsid w:val="00507DA6"/>
    <w:rsid w:val="00516072"/>
    <w:rsid w:val="00516182"/>
    <w:rsid w:val="00524074"/>
    <w:rsid w:val="005257C0"/>
    <w:rsid w:val="00531C8A"/>
    <w:rsid w:val="005554A4"/>
    <w:rsid w:val="005564FB"/>
    <w:rsid w:val="00564567"/>
    <w:rsid w:val="00565D52"/>
    <w:rsid w:val="00567996"/>
    <w:rsid w:val="005949E5"/>
    <w:rsid w:val="00597C05"/>
    <w:rsid w:val="005A1466"/>
    <w:rsid w:val="005A44E7"/>
    <w:rsid w:val="005A6660"/>
    <w:rsid w:val="005C701E"/>
    <w:rsid w:val="005E010C"/>
    <w:rsid w:val="005E0C48"/>
    <w:rsid w:val="005F2306"/>
    <w:rsid w:val="005F69AB"/>
    <w:rsid w:val="005F7EB7"/>
    <w:rsid w:val="00600F1C"/>
    <w:rsid w:val="006114E7"/>
    <w:rsid w:val="00611F0E"/>
    <w:rsid w:val="00617AD7"/>
    <w:rsid w:val="00626BBE"/>
    <w:rsid w:val="00637BA9"/>
    <w:rsid w:val="00641411"/>
    <w:rsid w:val="00654B5C"/>
    <w:rsid w:val="0066210E"/>
    <w:rsid w:val="00673333"/>
    <w:rsid w:val="006942C3"/>
    <w:rsid w:val="00694E62"/>
    <w:rsid w:val="0069620D"/>
    <w:rsid w:val="006A56C3"/>
    <w:rsid w:val="006A768F"/>
    <w:rsid w:val="006E5425"/>
    <w:rsid w:val="006F2038"/>
    <w:rsid w:val="006F418E"/>
    <w:rsid w:val="00701674"/>
    <w:rsid w:val="0071437A"/>
    <w:rsid w:val="00721CFA"/>
    <w:rsid w:val="00755C31"/>
    <w:rsid w:val="00764D3F"/>
    <w:rsid w:val="007653BC"/>
    <w:rsid w:val="00775526"/>
    <w:rsid w:val="007800E2"/>
    <w:rsid w:val="007A4BA3"/>
    <w:rsid w:val="007A65A2"/>
    <w:rsid w:val="007C20E2"/>
    <w:rsid w:val="007C3C8F"/>
    <w:rsid w:val="007D600C"/>
    <w:rsid w:val="00800EAA"/>
    <w:rsid w:val="008061B7"/>
    <w:rsid w:val="008109E9"/>
    <w:rsid w:val="008215AC"/>
    <w:rsid w:val="00824A7F"/>
    <w:rsid w:val="00832EB4"/>
    <w:rsid w:val="0085031A"/>
    <w:rsid w:val="00852B33"/>
    <w:rsid w:val="008664F3"/>
    <w:rsid w:val="00867576"/>
    <w:rsid w:val="008808F2"/>
    <w:rsid w:val="00895DE5"/>
    <w:rsid w:val="008A5633"/>
    <w:rsid w:val="008B1FDC"/>
    <w:rsid w:val="008B3AAD"/>
    <w:rsid w:val="008C2D32"/>
    <w:rsid w:val="008C40BE"/>
    <w:rsid w:val="008D143B"/>
    <w:rsid w:val="008E180B"/>
    <w:rsid w:val="008E2B7E"/>
    <w:rsid w:val="008E7682"/>
    <w:rsid w:val="008F20A7"/>
    <w:rsid w:val="00915FB5"/>
    <w:rsid w:val="00926017"/>
    <w:rsid w:val="009318AD"/>
    <w:rsid w:val="009479FE"/>
    <w:rsid w:val="009558E0"/>
    <w:rsid w:val="00960137"/>
    <w:rsid w:val="00997E75"/>
    <w:rsid w:val="009D351A"/>
    <w:rsid w:val="009D40DA"/>
    <w:rsid w:val="009D790E"/>
    <w:rsid w:val="009F2351"/>
    <w:rsid w:val="009F4033"/>
    <w:rsid w:val="00A150A9"/>
    <w:rsid w:val="00A229F8"/>
    <w:rsid w:val="00A3459A"/>
    <w:rsid w:val="00A526DE"/>
    <w:rsid w:val="00A57EF8"/>
    <w:rsid w:val="00A60378"/>
    <w:rsid w:val="00A73AA6"/>
    <w:rsid w:val="00A76CD8"/>
    <w:rsid w:val="00A80F61"/>
    <w:rsid w:val="00A9253A"/>
    <w:rsid w:val="00A93934"/>
    <w:rsid w:val="00A97091"/>
    <w:rsid w:val="00AB3FF9"/>
    <w:rsid w:val="00AD1511"/>
    <w:rsid w:val="00AD6361"/>
    <w:rsid w:val="00AE3D28"/>
    <w:rsid w:val="00B0378B"/>
    <w:rsid w:val="00B06893"/>
    <w:rsid w:val="00B0766A"/>
    <w:rsid w:val="00B07BA1"/>
    <w:rsid w:val="00B1500D"/>
    <w:rsid w:val="00B2189E"/>
    <w:rsid w:val="00B27D2C"/>
    <w:rsid w:val="00B35755"/>
    <w:rsid w:val="00B36165"/>
    <w:rsid w:val="00B530A5"/>
    <w:rsid w:val="00B5340E"/>
    <w:rsid w:val="00B85AB3"/>
    <w:rsid w:val="00B85AF9"/>
    <w:rsid w:val="00B93337"/>
    <w:rsid w:val="00BB53EE"/>
    <w:rsid w:val="00BC499D"/>
    <w:rsid w:val="00BD3F1E"/>
    <w:rsid w:val="00BF2857"/>
    <w:rsid w:val="00C03455"/>
    <w:rsid w:val="00C07D0E"/>
    <w:rsid w:val="00C13FAB"/>
    <w:rsid w:val="00C175F2"/>
    <w:rsid w:val="00C206EF"/>
    <w:rsid w:val="00C25A27"/>
    <w:rsid w:val="00C31728"/>
    <w:rsid w:val="00C33564"/>
    <w:rsid w:val="00C43045"/>
    <w:rsid w:val="00C46559"/>
    <w:rsid w:val="00C52F65"/>
    <w:rsid w:val="00C60E70"/>
    <w:rsid w:val="00C63105"/>
    <w:rsid w:val="00C66597"/>
    <w:rsid w:val="00C72D83"/>
    <w:rsid w:val="00C8359F"/>
    <w:rsid w:val="00C95E02"/>
    <w:rsid w:val="00CA3A64"/>
    <w:rsid w:val="00CB047E"/>
    <w:rsid w:val="00CC4277"/>
    <w:rsid w:val="00CC6BFD"/>
    <w:rsid w:val="00CD7A94"/>
    <w:rsid w:val="00CE293B"/>
    <w:rsid w:val="00CE4CAD"/>
    <w:rsid w:val="00CF05A8"/>
    <w:rsid w:val="00CF72F7"/>
    <w:rsid w:val="00D025D6"/>
    <w:rsid w:val="00D03BF2"/>
    <w:rsid w:val="00D04617"/>
    <w:rsid w:val="00D2246B"/>
    <w:rsid w:val="00D310CE"/>
    <w:rsid w:val="00D31EFA"/>
    <w:rsid w:val="00D35643"/>
    <w:rsid w:val="00D5546A"/>
    <w:rsid w:val="00D60DA1"/>
    <w:rsid w:val="00D63A45"/>
    <w:rsid w:val="00D655FE"/>
    <w:rsid w:val="00D771EC"/>
    <w:rsid w:val="00D91D0A"/>
    <w:rsid w:val="00DB15B4"/>
    <w:rsid w:val="00DD29AC"/>
    <w:rsid w:val="00DE6F75"/>
    <w:rsid w:val="00DF24B9"/>
    <w:rsid w:val="00DF748B"/>
    <w:rsid w:val="00DF76BB"/>
    <w:rsid w:val="00DF76C3"/>
    <w:rsid w:val="00E00BF4"/>
    <w:rsid w:val="00E068A1"/>
    <w:rsid w:val="00E3307E"/>
    <w:rsid w:val="00E33201"/>
    <w:rsid w:val="00E525EB"/>
    <w:rsid w:val="00E57203"/>
    <w:rsid w:val="00E60E4B"/>
    <w:rsid w:val="00E851E7"/>
    <w:rsid w:val="00E952D7"/>
    <w:rsid w:val="00E96260"/>
    <w:rsid w:val="00EA0C9A"/>
    <w:rsid w:val="00EB6619"/>
    <w:rsid w:val="00EC2E95"/>
    <w:rsid w:val="00ED0A16"/>
    <w:rsid w:val="00F0288D"/>
    <w:rsid w:val="00F040FC"/>
    <w:rsid w:val="00F06EF9"/>
    <w:rsid w:val="00F1249A"/>
    <w:rsid w:val="00F129DD"/>
    <w:rsid w:val="00F13F15"/>
    <w:rsid w:val="00F17D66"/>
    <w:rsid w:val="00F349B0"/>
    <w:rsid w:val="00F44699"/>
    <w:rsid w:val="00F47988"/>
    <w:rsid w:val="00F66B79"/>
    <w:rsid w:val="00F66FD7"/>
    <w:rsid w:val="00F73EB7"/>
    <w:rsid w:val="00F82951"/>
    <w:rsid w:val="00F86913"/>
    <w:rsid w:val="00F909A6"/>
    <w:rsid w:val="00F937AC"/>
    <w:rsid w:val="00F95777"/>
    <w:rsid w:val="00FB4F14"/>
    <w:rsid w:val="00FC0828"/>
    <w:rsid w:val="00FD6A04"/>
    <w:rsid w:val="00FE6AF2"/>
    <w:rsid w:val="00FF5B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C415"/>
  <w15:docId w15:val="{55DF4394-5D23-4F8F-8FFE-CB157FEC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22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72"/>
    <w:pPr>
      <w:ind w:left="720"/>
      <w:contextualSpacing/>
    </w:pPr>
  </w:style>
  <w:style w:type="paragraph" w:styleId="FootnoteText">
    <w:name w:val="footnote text"/>
    <w:basedOn w:val="Normal"/>
    <w:link w:val="FootnoteTextChar"/>
    <w:uiPriority w:val="99"/>
    <w:unhideWhenUsed/>
    <w:rsid w:val="005C701E"/>
    <w:pPr>
      <w:spacing w:after="0" w:line="240" w:lineRule="auto"/>
    </w:pPr>
    <w:rPr>
      <w:sz w:val="20"/>
      <w:szCs w:val="20"/>
    </w:rPr>
  </w:style>
  <w:style w:type="character" w:customStyle="1" w:styleId="FootnoteTextChar">
    <w:name w:val="Footnote Text Char"/>
    <w:basedOn w:val="DefaultParagraphFont"/>
    <w:link w:val="FootnoteText"/>
    <w:uiPriority w:val="99"/>
    <w:rsid w:val="005C701E"/>
    <w:rPr>
      <w:sz w:val="20"/>
      <w:szCs w:val="20"/>
      <w:lang w:val="en-GB"/>
    </w:rPr>
  </w:style>
  <w:style w:type="character" w:styleId="FootnoteReference">
    <w:name w:val="footnote reference"/>
    <w:basedOn w:val="DefaultParagraphFont"/>
    <w:uiPriority w:val="99"/>
    <w:semiHidden/>
    <w:unhideWhenUsed/>
    <w:rsid w:val="005C701E"/>
    <w:rPr>
      <w:vertAlign w:val="superscript"/>
    </w:rPr>
  </w:style>
  <w:style w:type="character" w:styleId="Hyperlink">
    <w:name w:val="Hyperlink"/>
    <w:basedOn w:val="DefaultParagraphFont"/>
    <w:uiPriority w:val="99"/>
    <w:unhideWhenUsed/>
    <w:rsid w:val="00764D3F"/>
    <w:rPr>
      <w:color w:val="0000FF" w:themeColor="hyperlink"/>
      <w:u w:val="single"/>
    </w:rPr>
  </w:style>
  <w:style w:type="character" w:styleId="FollowedHyperlink">
    <w:name w:val="FollowedHyperlink"/>
    <w:basedOn w:val="DefaultParagraphFont"/>
    <w:uiPriority w:val="99"/>
    <w:semiHidden/>
    <w:unhideWhenUsed/>
    <w:rsid w:val="00326808"/>
    <w:rPr>
      <w:color w:val="800080" w:themeColor="followedHyperlink"/>
      <w:u w:val="single"/>
    </w:rPr>
  </w:style>
  <w:style w:type="paragraph" w:styleId="Header">
    <w:name w:val="header"/>
    <w:basedOn w:val="Normal"/>
    <w:link w:val="HeaderChar"/>
    <w:uiPriority w:val="99"/>
    <w:unhideWhenUsed/>
    <w:rsid w:val="005F6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9AB"/>
    <w:rPr>
      <w:lang w:val="en-GB"/>
    </w:rPr>
  </w:style>
  <w:style w:type="paragraph" w:styleId="Footer">
    <w:name w:val="footer"/>
    <w:basedOn w:val="Normal"/>
    <w:link w:val="FooterChar"/>
    <w:uiPriority w:val="99"/>
    <w:unhideWhenUsed/>
    <w:rsid w:val="005F6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9AB"/>
    <w:rPr>
      <w:lang w:val="en-GB"/>
    </w:rPr>
  </w:style>
  <w:style w:type="character" w:styleId="CommentReference">
    <w:name w:val="annotation reference"/>
    <w:basedOn w:val="DefaultParagraphFont"/>
    <w:uiPriority w:val="99"/>
    <w:semiHidden/>
    <w:unhideWhenUsed/>
    <w:rsid w:val="00A150A9"/>
    <w:rPr>
      <w:sz w:val="16"/>
      <w:szCs w:val="16"/>
    </w:rPr>
  </w:style>
  <w:style w:type="paragraph" w:styleId="CommentText">
    <w:name w:val="annotation text"/>
    <w:basedOn w:val="Normal"/>
    <w:link w:val="CommentTextChar"/>
    <w:uiPriority w:val="99"/>
    <w:semiHidden/>
    <w:unhideWhenUsed/>
    <w:rsid w:val="00A150A9"/>
    <w:pPr>
      <w:spacing w:line="240" w:lineRule="auto"/>
    </w:pPr>
    <w:rPr>
      <w:sz w:val="20"/>
      <w:szCs w:val="20"/>
    </w:rPr>
  </w:style>
  <w:style w:type="character" w:customStyle="1" w:styleId="CommentTextChar">
    <w:name w:val="Comment Text Char"/>
    <w:basedOn w:val="DefaultParagraphFont"/>
    <w:link w:val="CommentText"/>
    <w:uiPriority w:val="99"/>
    <w:semiHidden/>
    <w:rsid w:val="00A150A9"/>
    <w:rPr>
      <w:sz w:val="20"/>
      <w:szCs w:val="20"/>
      <w:lang w:val="en-GB"/>
    </w:rPr>
  </w:style>
  <w:style w:type="paragraph" w:styleId="CommentSubject">
    <w:name w:val="annotation subject"/>
    <w:basedOn w:val="CommentText"/>
    <w:next w:val="CommentText"/>
    <w:link w:val="CommentSubjectChar"/>
    <w:uiPriority w:val="99"/>
    <w:semiHidden/>
    <w:unhideWhenUsed/>
    <w:rsid w:val="00A150A9"/>
    <w:rPr>
      <w:b/>
      <w:bCs/>
    </w:rPr>
  </w:style>
  <w:style w:type="character" w:customStyle="1" w:styleId="CommentSubjectChar">
    <w:name w:val="Comment Subject Char"/>
    <w:basedOn w:val="CommentTextChar"/>
    <w:link w:val="CommentSubject"/>
    <w:uiPriority w:val="99"/>
    <w:semiHidden/>
    <w:rsid w:val="00A150A9"/>
    <w:rPr>
      <w:b/>
      <w:bCs/>
      <w:sz w:val="20"/>
      <w:szCs w:val="20"/>
      <w:lang w:val="en-GB"/>
    </w:rPr>
  </w:style>
  <w:style w:type="paragraph" w:styleId="BalloonText">
    <w:name w:val="Balloon Text"/>
    <w:basedOn w:val="Normal"/>
    <w:link w:val="BalloonTextChar"/>
    <w:uiPriority w:val="99"/>
    <w:semiHidden/>
    <w:unhideWhenUsed/>
    <w:rsid w:val="00A15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0A9"/>
    <w:rPr>
      <w:rFonts w:ascii="Tahoma" w:hAnsi="Tahoma" w:cs="Tahoma"/>
      <w:sz w:val="16"/>
      <w:szCs w:val="16"/>
      <w:lang w:val="en-GB"/>
    </w:rPr>
  </w:style>
  <w:style w:type="paragraph" w:styleId="Revision">
    <w:name w:val="Revision"/>
    <w:hidden/>
    <w:uiPriority w:val="99"/>
    <w:semiHidden/>
    <w:rsid w:val="00A150A9"/>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633">
      <w:bodyDiv w:val="1"/>
      <w:marLeft w:val="0"/>
      <w:marRight w:val="0"/>
      <w:marTop w:val="0"/>
      <w:marBottom w:val="0"/>
      <w:divBdr>
        <w:top w:val="none" w:sz="0" w:space="0" w:color="auto"/>
        <w:left w:val="none" w:sz="0" w:space="0" w:color="auto"/>
        <w:bottom w:val="none" w:sz="0" w:space="0" w:color="auto"/>
        <w:right w:val="none" w:sz="0" w:space="0" w:color="auto"/>
      </w:divBdr>
    </w:div>
    <w:div w:id="52777359">
      <w:bodyDiv w:val="1"/>
      <w:marLeft w:val="0"/>
      <w:marRight w:val="0"/>
      <w:marTop w:val="0"/>
      <w:marBottom w:val="0"/>
      <w:divBdr>
        <w:top w:val="none" w:sz="0" w:space="0" w:color="auto"/>
        <w:left w:val="none" w:sz="0" w:space="0" w:color="auto"/>
        <w:bottom w:val="none" w:sz="0" w:space="0" w:color="auto"/>
        <w:right w:val="none" w:sz="0" w:space="0" w:color="auto"/>
      </w:divBdr>
    </w:div>
    <w:div w:id="254172564">
      <w:bodyDiv w:val="1"/>
      <w:marLeft w:val="0"/>
      <w:marRight w:val="0"/>
      <w:marTop w:val="0"/>
      <w:marBottom w:val="0"/>
      <w:divBdr>
        <w:top w:val="none" w:sz="0" w:space="0" w:color="auto"/>
        <w:left w:val="none" w:sz="0" w:space="0" w:color="auto"/>
        <w:bottom w:val="none" w:sz="0" w:space="0" w:color="auto"/>
        <w:right w:val="none" w:sz="0" w:space="0" w:color="auto"/>
      </w:divBdr>
    </w:div>
    <w:div w:id="538396978">
      <w:bodyDiv w:val="1"/>
      <w:marLeft w:val="0"/>
      <w:marRight w:val="0"/>
      <w:marTop w:val="0"/>
      <w:marBottom w:val="0"/>
      <w:divBdr>
        <w:top w:val="none" w:sz="0" w:space="0" w:color="auto"/>
        <w:left w:val="none" w:sz="0" w:space="0" w:color="auto"/>
        <w:bottom w:val="none" w:sz="0" w:space="0" w:color="auto"/>
        <w:right w:val="none" w:sz="0" w:space="0" w:color="auto"/>
      </w:divBdr>
    </w:div>
    <w:div w:id="910626596">
      <w:bodyDiv w:val="1"/>
      <w:marLeft w:val="0"/>
      <w:marRight w:val="0"/>
      <w:marTop w:val="0"/>
      <w:marBottom w:val="0"/>
      <w:divBdr>
        <w:top w:val="none" w:sz="0" w:space="0" w:color="auto"/>
        <w:left w:val="none" w:sz="0" w:space="0" w:color="auto"/>
        <w:bottom w:val="none" w:sz="0" w:space="0" w:color="auto"/>
        <w:right w:val="none" w:sz="0" w:space="0" w:color="auto"/>
      </w:divBdr>
    </w:div>
    <w:div w:id="1169248854">
      <w:bodyDiv w:val="1"/>
      <w:marLeft w:val="0"/>
      <w:marRight w:val="0"/>
      <w:marTop w:val="0"/>
      <w:marBottom w:val="0"/>
      <w:divBdr>
        <w:top w:val="none" w:sz="0" w:space="0" w:color="auto"/>
        <w:left w:val="none" w:sz="0" w:space="0" w:color="auto"/>
        <w:bottom w:val="none" w:sz="0" w:space="0" w:color="auto"/>
        <w:right w:val="none" w:sz="0" w:space="0" w:color="auto"/>
      </w:divBdr>
    </w:div>
    <w:div w:id="1230504461">
      <w:bodyDiv w:val="1"/>
      <w:marLeft w:val="0"/>
      <w:marRight w:val="0"/>
      <w:marTop w:val="0"/>
      <w:marBottom w:val="0"/>
      <w:divBdr>
        <w:top w:val="none" w:sz="0" w:space="0" w:color="auto"/>
        <w:left w:val="none" w:sz="0" w:space="0" w:color="auto"/>
        <w:bottom w:val="none" w:sz="0" w:space="0" w:color="auto"/>
        <w:right w:val="none" w:sz="0" w:space="0" w:color="auto"/>
      </w:divBdr>
    </w:div>
    <w:div w:id="1458134549">
      <w:bodyDiv w:val="1"/>
      <w:marLeft w:val="0"/>
      <w:marRight w:val="0"/>
      <w:marTop w:val="0"/>
      <w:marBottom w:val="0"/>
      <w:divBdr>
        <w:top w:val="none" w:sz="0" w:space="0" w:color="auto"/>
        <w:left w:val="none" w:sz="0" w:space="0" w:color="auto"/>
        <w:bottom w:val="none" w:sz="0" w:space="0" w:color="auto"/>
        <w:right w:val="none" w:sz="0" w:space="0" w:color="auto"/>
      </w:divBdr>
    </w:div>
    <w:div w:id="1482456463">
      <w:bodyDiv w:val="1"/>
      <w:marLeft w:val="0"/>
      <w:marRight w:val="0"/>
      <w:marTop w:val="0"/>
      <w:marBottom w:val="0"/>
      <w:divBdr>
        <w:top w:val="none" w:sz="0" w:space="0" w:color="auto"/>
        <w:left w:val="none" w:sz="0" w:space="0" w:color="auto"/>
        <w:bottom w:val="none" w:sz="0" w:space="0" w:color="auto"/>
        <w:right w:val="none" w:sz="0" w:space="0" w:color="auto"/>
      </w:divBdr>
    </w:div>
    <w:div w:id="1538278259">
      <w:bodyDiv w:val="1"/>
      <w:marLeft w:val="0"/>
      <w:marRight w:val="0"/>
      <w:marTop w:val="0"/>
      <w:marBottom w:val="0"/>
      <w:divBdr>
        <w:top w:val="none" w:sz="0" w:space="0" w:color="auto"/>
        <w:left w:val="none" w:sz="0" w:space="0" w:color="auto"/>
        <w:bottom w:val="none" w:sz="0" w:space="0" w:color="auto"/>
        <w:right w:val="none" w:sz="0" w:space="0" w:color="auto"/>
      </w:divBdr>
    </w:div>
    <w:div w:id="1549536929">
      <w:bodyDiv w:val="1"/>
      <w:marLeft w:val="0"/>
      <w:marRight w:val="0"/>
      <w:marTop w:val="0"/>
      <w:marBottom w:val="0"/>
      <w:divBdr>
        <w:top w:val="none" w:sz="0" w:space="0" w:color="auto"/>
        <w:left w:val="none" w:sz="0" w:space="0" w:color="auto"/>
        <w:bottom w:val="none" w:sz="0" w:space="0" w:color="auto"/>
        <w:right w:val="none" w:sz="0" w:space="0" w:color="auto"/>
      </w:divBdr>
    </w:div>
    <w:div w:id="2010256818">
      <w:bodyDiv w:val="1"/>
      <w:marLeft w:val="0"/>
      <w:marRight w:val="0"/>
      <w:marTop w:val="0"/>
      <w:marBottom w:val="0"/>
      <w:divBdr>
        <w:top w:val="none" w:sz="0" w:space="0" w:color="auto"/>
        <w:left w:val="none" w:sz="0" w:space="0" w:color="auto"/>
        <w:bottom w:val="none" w:sz="0" w:space="0" w:color="auto"/>
        <w:right w:val="none" w:sz="0" w:space="0" w:color="auto"/>
      </w:divBdr>
    </w:div>
    <w:div w:id="2049837661">
      <w:bodyDiv w:val="1"/>
      <w:marLeft w:val="0"/>
      <w:marRight w:val="0"/>
      <w:marTop w:val="0"/>
      <w:marBottom w:val="0"/>
      <w:divBdr>
        <w:top w:val="none" w:sz="0" w:space="0" w:color="auto"/>
        <w:left w:val="none" w:sz="0" w:space="0" w:color="auto"/>
        <w:bottom w:val="none" w:sz="0" w:space="0" w:color="auto"/>
        <w:right w:val="none" w:sz="0" w:space="0" w:color="auto"/>
      </w:divBdr>
      <w:divsChild>
        <w:div w:id="864640238">
          <w:marLeft w:val="150"/>
          <w:marRight w:val="0"/>
          <w:marTop w:val="0"/>
          <w:marBottom w:val="0"/>
          <w:divBdr>
            <w:top w:val="none" w:sz="0" w:space="0" w:color="auto"/>
            <w:left w:val="none" w:sz="0" w:space="0" w:color="auto"/>
            <w:bottom w:val="none" w:sz="0" w:space="0" w:color="auto"/>
            <w:right w:val="none" w:sz="0" w:space="0" w:color="auto"/>
          </w:divBdr>
        </w:div>
        <w:div w:id="1095663508">
          <w:marLeft w:val="150"/>
          <w:marRight w:val="0"/>
          <w:marTop w:val="0"/>
          <w:marBottom w:val="0"/>
          <w:divBdr>
            <w:top w:val="none" w:sz="0" w:space="0" w:color="auto"/>
            <w:left w:val="none" w:sz="0" w:space="0" w:color="auto"/>
            <w:bottom w:val="none" w:sz="0" w:space="0" w:color="auto"/>
            <w:right w:val="none" w:sz="0" w:space="0" w:color="auto"/>
          </w:divBdr>
        </w:div>
        <w:div w:id="1245144192">
          <w:marLeft w:val="150"/>
          <w:marRight w:val="0"/>
          <w:marTop w:val="0"/>
          <w:marBottom w:val="0"/>
          <w:divBdr>
            <w:top w:val="none" w:sz="0" w:space="0" w:color="auto"/>
            <w:left w:val="none" w:sz="0" w:space="0" w:color="auto"/>
            <w:bottom w:val="none" w:sz="0" w:space="0" w:color="auto"/>
            <w:right w:val="none" w:sz="0" w:space="0" w:color="auto"/>
          </w:divBdr>
        </w:div>
        <w:div w:id="188625774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ijme.in/articles/public-trust-in-vaccination-an-analytical-framework/?galle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jme.in/wp-content/uploads/2016/11/2135-5.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0784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who.int/vaccine_safety/committee/topics/mmr/mmr_autis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63F35-AA19-4FC1-983A-4794879C9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4261</Words>
  <Characters>24293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kushaan dosajh</dc:creator>
  <cp:lastModifiedBy>Reviewer</cp:lastModifiedBy>
  <cp:revision>4</cp:revision>
  <dcterms:created xsi:type="dcterms:W3CDTF">2019-05-01T07:59:00Z</dcterms:created>
  <dcterms:modified xsi:type="dcterms:W3CDTF">2019-05-16T07:25:00Z</dcterms:modified>
</cp:coreProperties>
</file>