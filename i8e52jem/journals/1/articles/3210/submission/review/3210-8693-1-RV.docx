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BB2EA" w14:textId="7A814B6A" w:rsidR="009A6B02" w:rsidRPr="008C6E37" w:rsidRDefault="00704DCB" w:rsidP="000A44E3">
      <w:pPr>
        <w:pStyle w:val="Default"/>
        <w:spacing w:line="360" w:lineRule="auto"/>
        <w:jc w:val="both"/>
        <w:rPr>
          <w:rFonts w:ascii="Times New Roman" w:hAnsi="Times New Roman" w:cs="Times New Roman"/>
          <w:b/>
          <w:bCs/>
        </w:rPr>
      </w:pPr>
      <w:bookmarkStart w:id="0" w:name="_GoBack"/>
      <w:bookmarkEnd w:id="0"/>
      <w:r w:rsidRPr="008C6E37">
        <w:rPr>
          <w:rFonts w:ascii="Times New Roman" w:hAnsi="Times New Roman" w:cs="Times New Roman"/>
          <w:b/>
          <w:bCs/>
        </w:rPr>
        <w:t>Title:</w:t>
      </w:r>
      <w:r w:rsidR="006805C5" w:rsidRPr="008C6E37">
        <w:rPr>
          <w:rFonts w:ascii="Times New Roman" w:hAnsi="Times New Roman" w:cs="Times New Roman"/>
          <w:b/>
          <w:bCs/>
        </w:rPr>
        <w:t xml:space="preserve"> </w:t>
      </w:r>
      <w:r w:rsidR="006A5630" w:rsidRPr="008C6E37">
        <w:rPr>
          <w:rFonts w:ascii="Times New Roman" w:hAnsi="Times New Roman" w:cs="Times New Roman"/>
          <w:b/>
          <w:bCs/>
        </w:rPr>
        <w:t xml:space="preserve">Challenges in </w:t>
      </w:r>
      <w:r w:rsidR="0094454A" w:rsidRPr="008C6E37">
        <w:rPr>
          <w:rFonts w:ascii="Times New Roman" w:hAnsi="Times New Roman" w:cs="Times New Roman"/>
          <w:b/>
          <w:bCs/>
        </w:rPr>
        <w:t xml:space="preserve">the </w:t>
      </w:r>
      <w:r w:rsidR="006A5630" w:rsidRPr="008C6E37">
        <w:rPr>
          <w:rFonts w:ascii="Times New Roman" w:hAnsi="Times New Roman" w:cs="Times New Roman"/>
          <w:b/>
          <w:bCs/>
        </w:rPr>
        <w:t xml:space="preserve">governance of </w:t>
      </w:r>
      <w:r w:rsidR="008E21AD" w:rsidRPr="008C6E37">
        <w:rPr>
          <w:rFonts w:ascii="Times New Roman" w:hAnsi="Times New Roman" w:cs="Times New Roman"/>
          <w:b/>
          <w:bCs/>
        </w:rPr>
        <w:t>b</w:t>
      </w:r>
      <w:r w:rsidR="00402544" w:rsidRPr="008C6E37">
        <w:rPr>
          <w:rFonts w:ascii="Times New Roman" w:hAnsi="Times New Roman" w:cs="Times New Roman"/>
          <w:b/>
          <w:bCs/>
        </w:rPr>
        <w:t>iomedical and health research</w:t>
      </w:r>
      <w:r w:rsidR="00991074" w:rsidRPr="008C6E37">
        <w:rPr>
          <w:rFonts w:ascii="Times New Roman" w:hAnsi="Times New Roman" w:cs="Times New Roman"/>
          <w:b/>
          <w:bCs/>
        </w:rPr>
        <w:t xml:space="preserve"> after new </w:t>
      </w:r>
      <w:r w:rsidR="0094454A" w:rsidRPr="008C6E37">
        <w:rPr>
          <w:rFonts w:ascii="Times New Roman" w:hAnsi="Times New Roman" w:cs="Times New Roman"/>
          <w:b/>
          <w:bCs/>
        </w:rPr>
        <w:t xml:space="preserve">drugs and </w:t>
      </w:r>
      <w:r w:rsidR="00991074" w:rsidRPr="008C6E37">
        <w:rPr>
          <w:rFonts w:ascii="Times New Roman" w:hAnsi="Times New Roman" w:cs="Times New Roman"/>
          <w:b/>
          <w:bCs/>
        </w:rPr>
        <w:t>clinical tr</w:t>
      </w:r>
      <w:r w:rsidR="0094454A" w:rsidRPr="008C6E37">
        <w:rPr>
          <w:rFonts w:ascii="Times New Roman" w:hAnsi="Times New Roman" w:cs="Times New Roman"/>
          <w:b/>
          <w:bCs/>
        </w:rPr>
        <w:t>ia</w:t>
      </w:r>
      <w:r w:rsidR="00991074" w:rsidRPr="008C6E37">
        <w:rPr>
          <w:rFonts w:ascii="Times New Roman" w:hAnsi="Times New Roman" w:cs="Times New Roman"/>
          <w:b/>
          <w:bCs/>
        </w:rPr>
        <w:t xml:space="preserve">l rules. </w:t>
      </w:r>
    </w:p>
    <w:p w14:paraId="63375809" w14:textId="489729BB" w:rsidR="00704DCB" w:rsidRPr="008C6E37" w:rsidRDefault="006805C5" w:rsidP="000A44E3">
      <w:pPr>
        <w:pStyle w:val="Default"/>
        <w:spacing w:line="360" w:lineRule="auto"/>
        <w:jc w:val="both"/>
        <w:rPr>
          <w:rFonts w:ascii="Times New Roman" w:hAnsi="Times New Roman" w:cs="Times New Roman"/>
          <w:b/>
          <w:bCs/>
        </w:rPr>
      </w:pPr>
      <w:r w:rsidRPr="008C6E37">
        <w:rPr>
          <w:rFonts w:ascii="Times New Roman" w:hAnsi="Times New Roman" w:cs="Times New Roman"/>
          <w:b/>
          <w:bCs/>
        </w:rPr>
        <w:t>Shetty YC*, Singh V**</w:t>
      </w:r>
    </w:p>
    <w:p w14:paraId="6A28B483" w14:textId="24AD79F8" w:rsidR="006805C5" w:rsidRPr="008C6E37" w:rsidRDefault="006805C5" w:rsidP="006805C5">
      <w:pPr>
        <w:pStyle w:val="Default"/>
        <w:spacing w:line="360" w:lineRule="auto"/>
        <w:jc w:val="both"/>
        <w:rPr>
          <w:rFonts w:ascii="Times New Roman" w:hAnsi="Times New Roman" w:cs="Times New Roman"/>
        </w:rPr>
      </w:pPr>
      <w:r w:rsidRPr="008C6E37">
        <w:rPr>
          <w:rFonts w:ascii="Times New Roman" w:hAnsi="Times New Roman" w:cs="Times New Roman"/>
          <w:b/>
          <w:bCs/>
        </w:rPr>
        <w:t>*</w:t>
      </w:r>
      <w:r w:rsidRPr="008C6E37">
        <w:rPr>
          <w:rFonts w:ascii="Times New Roman" w:hAnsi="Times New Roman" w:cs="Times New Roman"/>
        </w:rPr>
        <w:t xml:space="preserve"> Associate Professor</w:t>
      </w:r>
    </w:p>
    <w:p w14:paraId="1297ED5A" w14:textId="2E2CF3D7" w:rsidR="006805C5" w:rsidRPr="008C6E37" w:rsidRDefault="006805C5" w:rsidP="006805C5">
      <w:pPr>
        <w:pStyle w:val="Default"/>
        <w:spacing w:line="360" w:lineRule="auto"/>
        <w:jc w:val="both"/>
        <w:rPr>
          <w:rFonts w:ascii="Times New Roman" w:hAnsi="Times New Roman" w:cs="Times New Roman"/>
        </w:rPr>
      </w:pPr>
      <w:r w:rsidRPr="008C6E37">
        <w:rPr>
          <w:rFonts w:ascii="Times New Roman" w:hAnsi="Times New Roman" w:cs="Times New Roman"/>
        </w:rPr>
        <w:t>** Senior Medical Officer</w:t>
      </w:r>
    </w:p>
    <w:p w14:paraId="25DA7DBB" w14:textId="3AA49D99" w:rsidR="006805C5" w:rsidRPr="008C6E37" w:rsidRDefault="006805C5" w:rsidP="006805C5">
      <w:pPr>
        <w:pStyle w:val="BodyText"/>
        <w:spacing w:line="360" w:lineRule="auto"/>
        <w:ind w:left="100" w:right="1868"/>
      </w:pPr>
      <w:r w:rsidRPr="008C6E37">
        <w:t xml:space="preserve">Department of Pharmacology &amp; Therapeutics, Seth GSMC &amp; KEM Hospital, </w:t>
      </w:r>
      <w:proofErr w:type="spellStart"/>
      <w:r w:rsidRPr="008C6E37">
        <w:t>Parel</w:t>
      </w:r>
      <w:proofErr w:type="spellEnd"/>
      <w:r w:rsidRPr="008C6E37">
        <w:t xml:space="preserve"> -400012, Mumbai.</w:t>
      </w:r>
    </w:p>
    <w:p w14:paraId="0C1B242A" w14:textId="0847167C" w:rsidR="00991074" w:rsidRPr="008C6E37" w:rsidRDefault="00991074" w:rsidP="000A44E3">
      <w:pPr>
        <w:pStyle w:val="Default"/>
        <w:spacing w:line="360" w:lineRule="auto"/>
        <w:jc w:val="both"/>
        <w:rPr>
          <w:rFonts w:ascii="Times New Roman" w:hAnsi="Times New Roman" w:cs="Times New Roman"/>
          <w:b/>
          <w:bCs/>
        </w:rPr>
      </w:pPr>
    </w:p>
    <w:p w14:paraId="4A4EC374" w14:textId="35C4653F" w:rsidR="008E21AD" w:rsidRPr="008C6E37" w:rsidRDefault="008E21AD" w:rsidP="000A44E3">
      <w:pPr>
        <w:pStyle w:val="Default"/>
        <w:spacing w:line="360" w:lineRule="auto"/>
        <w:jc w:val="both"/>
        <w:rPr>
          <w:rFonts w:ascii="Times New Roman" w:hAnsi="Times New Roman" w:cs="Times New Roman"/>
          <w:b/>
          <w:bCs/>
        </w:rPr>
      </w:pPr>
      <w:r w:rsidRPr="008C6E37">
        <w:rPr>
          <w:rFonts w:ascii="Times New Roman" w:hAnsi="Times New Roman" w:cs="Times New Roman"/>
          <w:b/>
          <w:bCs/>
        </w:rPr>
        <w:t xml:space="preserve">Abstract: </w:t>
      </w:r>
    </w:p>
    <w:p w14:paraId="6C39D5CE" w14:textId="77777777" w:rsidR="008E21AD" w:rsidRPr="008C6E37" w:rsidRDefault="008E21AD" w:rsidP="000A44E3">
      <w:pPr>
        <w:pStyle w:val="Default"/>
        <w:spacing w:line="360" w:lineRule="auto"/>
        <w:jc w:val="both"/>
        <w:rPr>
          <w:rFonts w:ascii="Times New Roman" w:hAnsi="Times New Roman" w:cs="Times New Roman"/>
        </w:rPr>
      </w:pPr>
    </w:p>
    <w:p w14:paraId="2A364181" w14:textId="0FF4BB60" w:rsidR="00991074" w:rsidRPr="008C6E37" w:rsidRDefault="00991074" w:rsidP="000A44E3">
      <w:pPr>
        <w:pStyle w:val="Default"/>
        <w:spacing w:line="360" w:lineRule="auto"/>
        <w:jc w:val="both"/>
        <w:rPr>
          <w:rFonts w:ascii="Times New Roman" w:hAnsi="Times New Roman" w:cs="Times New Roman"/>
        </w:rPr>
      </w:pPr>
      <w:r w:rsidRPr="008C6E37">
        <w:rPr>
          <w:rFonts w:ascii="Times New Roman" w:hAnsi="Times New Roman" w:cs="Times New Roman"/>
        </w:rPr>
        <w:t xml:space="preserve">This review article pertains to </w:t>
      </w:r>
      <w:r w:rsidR="0094454A" w:rsidRPr="008C6E37">
        <w:rPr>
          <w:rFonts w:ascii="Times New Roman" w:hAnsi="Times New Roman" w:cs="Times New Roman"/>
        </w:rPr>
        <w:t xml:space="preserve">the </w:t>
      </w:r>
      <w:r w:rsidRPr="008C6E37">
        <w:rPr>
          <w:rFonts w:ascii="Times New Roman" w:hAnsi="Times New Roman" w:cs="Times New Roman"/>
        </w:rPr>
        <w:t xml:space="preserve">governance of </w:t>
      </w:r>
      <w:r w:rsidR="008E21AD" w:rsidRPr="008C6E37">
        <w:rPr>
          <w:rFonts w:ascii="Times New Roman" w:hAnsi="Times New Roman" w:cs="Times New Roman"/>
        </w:rPr>
        <w:t>b</w:t>
      </w:r>
      <w:r w:rsidRPr="008C6E37">
        <w:rPr>
          <w:rFonts w:ascii="Times New Roman" w:hAnsi="Times New Roman" w:cs="Times New Roman"/>
        </w:rPr>
        <w:t xml:space="preserve">iomedical and health research after the inception of new </w:t>
      </w:r>
      <w:r w:rsidR="0094454A" w:rsidRPr="008C6E37">
        <w:rPr>
          <w:rFonts w:ascii="Times New Roman" w:hAnsi="Times New Roman" w:cs="Times New Roman"/>
        </w:rPr>
        <w:t xml:space="preserve">drugs and </w:t>
      </w:r>
      <w:r w:rsidRPr="008C6E37">
        <w:rPr>
          <w:rFonts w:ascii="Times New Roman" w:hAnsi="Times New Roman" w:cs="Times New Roman"/>
        </w:rPr>
        <w:t xml:space="preserve">clinical </w:t>
      </w:r>
      <w:r w:rsidR="008E21AD" w:rsidRPr="008C6E37">
        <w:rPr>
          <w:rFonts w:ascii="Times New Roman" w:hAnsi="Times New Roman" w:cs="Times New Roman"/>
        </w:rPr>
        <w:t>trial</w:t>
      </w:r>
      <w:r w:rsidRPr="008C6E37">
        <w:rPr>
          <w:rFonts w:ascii="Times New Roman" w:hAnsi="Times New Roman" w:cs="Times New Roman"/>
        </w:rPr>
        <w:t xml:space="preserve"> rules</w:t>
      </w:r>
      <w:r w:rsidR="00D277AF" w:rsidRPr="008C6E37">
        <w:rPr>
          <w:rFonts w:ascii="Times New Roman" w:hAnsi="Times New Roman" w:cs="Times New Roman"/>
        </w:rPr>
        <w:t xml:space="preserve"> 2019</w:t>
      </w:r>
      <w:r w:rsidRPr="008C6E37">
        <w:rPr>
          <w:rFonts w:ascii="Times New Roman" w:hAnsi="Times New Roman" w:cs="Times New Roman"/>
        </w:rPr>
        <w:t xml:space="preserve">. The present scenario of </w:t>
      </w:r>
      <w:r w:rsidR="0094454A" w:rsidRPr="008C6E37">
        <w:rPr>
          <w:rFonts w:ascii="Times New Roman" w:hAnsi="Times New Roman" w:cs="Times New Roman"/>
        </w:rPr>
        <w:t xml:space="preserve">the </w:t>
      </w:r>
      <w:r w:rsidRPr="008C6E37">
        <w:rPr>
          <w:rFonts w:ascii="Times New Roman" w:hAnsi="Times New Roman" w:cs="Times New Roman"/>
        </w:rPr>
        <w:t xml:space="preserve">functioning </w:t>
      </w:r>
      <w:r w:rsidR="008E21AD" w:rsidRPr="008C6E37">
        <w:rPr>
          <w:rFonts w:ascii="Times New Roman" w:hAnsi="Times New Roman" w:cs="Times New Roman"/>
        </w:rPr>
        <w:t xml:space="preserve">of </w:t>
      </w:r>
      <w:r w:rsidR="0094454A" w:rsidRPr="008C6E37">
        <w:rPr>
          <w:rFonts w:ascii="Times New Roman" w:hAnsi="Times New Roman" w:cs="Times New Roman"/>
        </w:rPr>
        <w:t xml:space="preserve">the </w:t>
      </w:r>
      <w:r w:rsidR="008E21AD" w:rsidRPr="008C6E37">
        <w:rPr>
          <w:rFonts w:ascii="Times New Roman" w:hAnsi="Times New Roman" w:cs="Times New Roman"/>
        </w:rPr>
        <w:t xml:space="preserve">ethics committee </w:t>
      </w:r>
      <w:r w:rsidRPr="008C6E37">
        <w:rPr>
          <w:rFonts w:ascii="Times New Roman" w:hAnsi="Times New Roman" w:cs="Times New Roman"/>
        </w:rPr>
        <w:t>in India and the responsibilit</w:t>
      </w:r>
      <w:r w:rsidR="0094454A" w:rsidRPr="008C6E37">
        <w:rPr>
          <w:rFonts w:ascii="Times New Roman" w:hAnsi="Times New Roman" w:cs="Times New Roman"/>
        </w:rPr>
        <w:t>ies</w:t>
      </w:r>
      <w:r w:rsidRPr="008C6E37">
        <w:rPr>
          <w:rFonts w:ascii="Times New Roman" w:hAnsi="Times New Roman" w:cs="Times New Roman"/>
        </w:rPr>
        <w:t xml:space="preserve"> which ha</w:t>
      </w:r>
      <w:r w:rsidR="0094454A" w:rsidRPr="008C6E37">
        <w:rPr>
          <w:rFonts w:ascii="Times New Roman" w:hAnsi="Times New Roman" w:cs="Times New Roman"/>
        </w:rPr>
        <w:t>ve</w:t>
      </w:r>
      <w:r w:rsidRPr="008C6E37">
        <w:rPr>
          <w:rFonts w:ascii="Times New Roman" w:hAnsi="Times New Roman" w:cs="Times New Roman"/>
        </w:rPr>
        <w:t xml:space="preserve"> been thrust on </w:t>
      </w:r>
      <w:r w:rsidR="0094454A" w:rsidRPr="008C6E37">
        <w:rPr>
          <w:rFonts w:ascii="Times New Roman" w:hAnsi="Times New Roman" w:cs="Times New Roman"/>
        </w:rPr>
        <w:t xml:space="preserve">the </w:t>
      </w:r>
      <w:r w:rsidR="008E21AD" w:rsidRPr="008C6E37">
        <w:rPr>
          <w:rFonts w:ascii="Times New Roman" w:hAnsi="Times New Roman" w:cs="Times New Roman"/>
        </w:rPr>
        <w:t>ethics committee</w:t>
      </w:r>
      <w:r w:rsidRPr="008C6E37">
        <w:rPr>
          <w:rFonts w:ascii="Times New Roman" w:hAnsi="Times New Roman" w:cs="Times New Roman"/>
        </w:rPr>
        <w:t xml:space="preserve"> </w:t>
      </w:r>
      <w:r w:rsidR="003D1A9E" w:rsidRPr="008C6E37">
        <w:rPr>
          <w:rFonts w:ascii="Times New Roman" w:hAnsi="Times New Roman" w:cs="Times New Roman"/>
        </w:rPr>
        <w:t>b</w:t>
      </w:r>
      <w:r w:rsidRPr="008C6E37">
        <w:rPr>
          <w:rFonts w:ascii="Times New Roman" w:hAnsi="Times New Roman" w:cs="Times New Roman"/>
        </w:rPr>
        <w:t xml:space="preserve">y the new clinical trial rules </w:t>
      </w:r>
      <w:r w:rsidR="0094454A" w:rsidRPr="008C6E37">
        <w:rPr>
          <w:rFonts w:ascii="Times New Roman" w:hAnsi="Times New Roman" w:cs="Times New Roman"/>
        </w:rPr>
        <w:t>are</w:t>
      </w:r>
      <w:r w:rsidRPr="008C6E37">
        <w:rPr>
          <w:rFonts w:ascii="Times New Roman" w:hAnsi="Times New Roman" w:cs="Times New Roman"/>
        </w:rPr>
        <w:t xml:space="preserve"> been visualized. The challenges faced by the </w:t>
      </w:r>
      <w:r w:rsidR="008E21AD" w:rsidRPr="008C6E37">
        <w:rPr>
          <w:rFonts w:ascii="Times New Roman" w:hAnsi="Times New Roman" w:cs="Times New Roman"/>
        </w:rPr>
        <w:t>ethics committee</w:t>
      </w:r>
      <w:r w:rsidRPr="008C6E37">
        <w:rPr>
          <w:rFonts w:ascii="Times New Roman" w:hAnsi="Times New Roman" w:cs="Times New Roman"/>
        </w:rPr>
        <w:t xml:space="preserve"> from the inception of the study to its completion has been discussed. </w:t>
      </w:r>
      <w:r w:rsidR="003D1A9E" w:rsidRPr="008C6E37">
        <w:rPr>
          <w:rFonts w:ascii="Times New Roman" w:hAnsi="Times New Roman" w:cs="Times New Roman"/>
        </w:rPr>
        <w:t>Both institution</w:t>
      </w:r>
      <w:r w:rsidR="0094454A" w:rsidRPr="008C6E37">
        <w:rPr>
          <w:rFonts w:ascii="Times New Roman" w:hAnsi="Times New Roman" w:cs="Times New Roman"/>
        </w:rPr>
        <w:t>al</w:t>
      </w:r>
      <w:r w:rsidR="003D1A9E" w:rsidRPr="008C6E37">
        <w:rPr>
          <w:rFonts w:ascii="Times New Roman" w:hAnsi="Times New Roman" w:cs="Times New Roman"/>
        </w:rPr>
        <w:t xml:space="preserve"> and independent ethics committee</w:t>
      </w:r>
      <w:r w:rsidR="0094454A" w:rsidRPr="008C6E37">
        <w:rPr>
          <w:rFonts w:ascii="Times New Roman" w:hAnsi="Times New Roman" w:cs="Times New Roman"/>
        </w:rPr>
        <w:t>s</w:t>
      </w:r>
      <w:r w:rsidR="003D1A9E" w:rsidRPr="008C6E37">
        <w:rPr>
          <w:rFonts w:ascii="Times New Roman" w:hAnsi="Times New Roman" w:cs="Times New Roman"/>
        </w:rPr>
        <w:t xml:space="preserve"> face similar challenges in </w:t>
      </w:r>
      <w:r w:rsidR="0094454A" w:rsidRPr="008C6E37">
        <w:rPr>
          <w:rFonts w:ascii="Times New Roman" w:hAnsi="Times New Roman" w:cs="Times New Roman"/>
        </w:rPr>
        <w:t xml:space="preserve">the </w:t>
      </w:r>
      <w:r w:rsidR="003D1A9E" w:rsidRPr="008C6E37">
        <w:rPr>
          <w:rFonts w:ascii="Times New Roman" w:hAnsi="Times New Roman" w:cs="Times New Roman"/>
        </w:rPr>
        <w:t xml:space="preserve">review process, </w:t>
      </w:r>
      <w:proofErr w:type="gramStart"/>
      <w:r w:rsidR="003D1A9E" w:rsidRPr="008C6E37">
        <w:rPr>
          <w:rFonts w:ascii="Times New Roman" w:hAnsi="Times New Roman" w:cs="Times New Roman"/>
        </w:rPr>
        <w:t>but</w:t>
      </w:r>
      <w:proofErr w:type="gramEnd"/>
      <w:r w:rsidR="003D1A9E" w:rsidRPr="008C6E37">
        <w:rPr>
          <w:rFonts w:ascii="Times New Roman" w:hAnsi="Times New Roman" w:cs="Times New Roman"/>
        </w:rPr>
        <w:t xml:space="preserve"> institutional support may be missing for </w:t>
      </w:r>
      <w:r w:rsidR="0094454A" w:rsidRPr="008C6E37">
        <w:rPr>
          <w:rFonts w:ascii="Times New Roman" w:hAnsi="Times New Roman" w:cs="Times New Roman"/>
        </w:rPr>
        <w:t xml:space="preserve">the </w:t>
      </w:r>
      <w:r w:rsidR="003D1A9E" w:rsidRPr="008C6E37">
        <w:rPr>
          <w:rFonts w:ascii="Times New Roman" w:hAnsi="Times New Roman" w:cs="Times New Roman"/>
        </w:rPr>
        <w:t xml:space="preserve">independent ethics committee. There is </w:t>
      </w:r>
      <w:r w:rsidR="0094454A" w:rsidRPr="008C6E37">
        <w:rPr>
          <w:rFonts w:ascii="Times New Roman" w:hAnsi="Times New Roman" w:cs="Times New Roman"/>
        </w:rPr>
        <w:t xml:space="preserve">a </w:t>
      </w:r>
      <w:r w:rsidR="003D1A9E" w:rsidRPr="008C6E37">
        <w:rPr>
          <w:rFonts w:ascii="Times New Roman" w:hAnsi="Times New Roman" w:cs="Times New Roman"/>
        </w:rPr>
        <w:t xml:space="preserve">need for rigorous training to all the </w:t>
      </w:r>
      <w:r w:rsidR="008E21AD" w:rsidRPr="008C6E37">
        <w:rPr>
          <w:rFonts w:ascii="Times New Roman" w:hAnsi="Times New Roman" w:cs="Times New Roman"/>
        </w:rPr>
        <w:t>members</w:t>
      </w:r>
      <w:r w:rsidR="003D1A9E" w:rsidRPr="008C6E37">
        <w:rPr>
          <w:rFonts w:ascii="Times New Roman" w:hAnsi="Times New Roman" w:cs="Times New Roman"/>
        </w:rPr>
        <w:t xml:space="preserve"> involved in </w:t>
      </w:r>
      <w:r w:rsidR="0094454A" w:rsidRPr="008C6E37">
        <w:rPr>
          <w:rFonts w:ascii="Times New Roman" w:hAnsi="Times New Roman" w:cs="Times New Roman"/>
        </w:rPr>
        <w:t xml:space="preserve">the </w:t>
      </w:r>
      <w:r w:rsidR="003D1A9E" w:rsidRPr="008C6E37">
        <w:rPr>
          <w:rFonts w:ascii="Times New Roman" w:hAnsi="Times New Roman" w:cs="Times New Roman"/>
        </w:rPr>
        <w:t xml:space="preserve">ethics committee functioning and there should be </w:t>
      </w:r>
      <w:r w:rsidR="0094454A" w:rsidRPr="008C6E37">
        <w:rPr>
          <w:rFonts w:ascii="Times New Roman" w:hAnsi="Times New Roman" w:cs="Times New Roman"/>
        </w:rPr>
        <w:t xml:space="preserve">a </w:t>
      </w:r>
      <w:r w:rsidR="003D1A9E" w:rsidRPr="008C6E37">
        <w:rPr>
          <w:rFonts w:ascii="Times New Roman" w:hAnsi="Times New Roman" w:cs="Times New Roman"/>
        </w:rPr>
        <w:t xml:space="preserve">similar type of supervision by the registration authorities. </w:t>
      </w:r>
    </w:p>
    <w:p w14:paraId="0EA9C006" w14:textId="77777777" w:rsidR="00991074" w:rsidRPr="008C6E37" w:rsidRDefault="00991074" w:rsidP="000A44E3">
      <w:pPr>
        <w:pStyle w:val="Default"/>
        <w:spacing w:line="360" w:lineRule="auto"/>
        <w:jc w:val="both"/>
        <w:rPr>
          <w:rFonts w:ascii="Times New Roman" w:hAnsi="Times New Roman" w:cs="Times New Roman"/>
          <w:b/>
          <w:bCs/>
        </w:rPr>
      </w:pPr>
    </w:p>
    <w:p w14:paraId="1BB65975" w14:textId="37EA4CFF" w:rsidR="000D664B" w:rsidRPr="008C6E37" w:rsidRDefault="002C578C" w:rsidP="000A44E3">
      <w:pPr>
        <w:pStyle w:val="Default"/>
        <w:spacing w:line="360" w:lineRule="auto"/>
        <w:jc w:val="both"/>
        <w:rPr>
          <w:rFonts w:ascii="Times New Roman" w:hAnsi="Times New Roman" w:cs="Times New Roman"/>
          <w:b/>
          <w:bCs/>
        </w:rPr>
      </w:pPr>
      <w:r w:rsidRPr="008C6E37">
        <w:rPr>
          <w:rFonts w:ascii="Times New Roman" w:hAnsi="Times New Roman" w:cs="Times New Roman"/>
          <w:b/>
          <w:bCs/>
        </w:rPr>
        <w:t>Introduction:</w:t>
      </w:r>
      <w:ins w:id="1" w:author="vishal singh" w:date="2019-11-01T13:56:00Z">
        <w:r w:rsidR="00402544" w:rsidRPr="008C6E37">
          <w:rPr>
            <w:rFonts w:ascii="Times New Roman" w:hAnsi="Times New Roman" w:cs="Times New Roman"/>
            <w:b/>
            <w:bCs/>
          </w:rPr>
          <w:t xml:space="preserve"> </w:t>
        </w:r>
      </w:ins>
    </w:p>
    <w:p w14:paraId="3CB68900" w14:textId="77777777" w:rsidR="000D664B" w:rsidRPr="008C6E37" w:rsidRDefault="000D664B" w:rsidP="000A44E3">
      <w:pPr>
        <w:pStyle w:val="Default"/>
        <w:spacing w:line="360" w:lineRule="auto"/>
        <w:jc w:val="both"/>
        <w:rPr>
          <w:rFonts w:ascii="Times New Roman" w:hAnsi="Times New Roman" w:cs="Times New Roman"/>
          <w:b/>
          <w:bCs/>
        </w:rPr>
      </w:pPr>
    </w:p>
    <w:p w14:paraId="7F86771F" w14:textId="54E8D291" w:rsidR="0048115D" w:rsidRPr="008C6E37" w:rsidRDefault="00B93CDE" w:rsidP="000A44E3">
      <w:pPr>
        <w:pStyle w:val="Default"/>
        <w:spacing w:line="360" w:lineRule="auto"/>
        <w:jc w:val="both"/>
        <w:rPr>
          <w:rFonts w:ascii="Times New Roman" w:hAnsi="Times New Roman" w:cs="Times New Roman"/>
        </w:rPr>
      </w:pPr>
      <w:r w:rsidRPr="00B93CDE">
        <w:rPr>
          <w:rFonts w:ascii="Times New Roman" w:hAnsi="Times New Roman" w:cs="Times New Roman"/>
        </w:rPr>
        <w:t>Ministry of Health and Family Welfare [MoHFW], India, has notified the “New Drugs and Clinical Trials</w:t>
      </w:r>
      <w:r>
        <w:rPr>
          <w:rFonts w:ascii="Times New Roman" w:hAnsi="Times New Roman" w:cs="Times New Roman"/>
        </w:rPr>
        <w:t xml:space="preserve"> </w:t>
      </w:r>
      <w:r w:rsidRPr="00B93CDE">
        <w:rPr>
          <w:rFonts w:ascii="Times New Roman" w:hAnsi="Times New Roman" w:cs="Times New Roman"/>
        </w:rPr>
        <w:t>Rules,</w:t>
      </w:r>
      <w:r w:rsidRPr="00B93CDE">
        <w:rPr>
          <w:rFonts w:ascii="Times New Roman" w:hAnsi="Times New Roman" w:cs="Times New Roman"/>
        </w:rPr>
        <w:tab/>
        <w:t>2019”</w:t>
      </w:r>
      <w:r w:rsidRPr="00B93CDE">
        <w:rPr>
          <w:rFonts w:ascii="Times New Roman" w:hAnsi="Times New Roman" w:cs="Times New Roman"/>
        </w:rPr>
        <w:tab/>
        <w:t>on</w:t>
      </w:r>
      <w:r>
        <w:rPr>
          <w:rFonts w:ascii="Times New Roman" w:hAnsi="Times New Roman" w:cs="Times New Roman"/>
        </w:rPr>
        <w:t xml:space="preserve"> </w:t>
      </w:r>
      <w:r w:rsidRPr="00B93CDE">
        <w:rPr>
          <w:rFonts w:ascii="Times New Roman" w:hAnsi="Times New Roman" w:cs="Times New Roman"/>
        </w:rPr>
        <w:t>March</w:t>
      </w:r>
      <w:r w:rsidRPr="00B93CDE">
        <w:rPr>
          <w:rFonts w:ascii="Times New Roman" w:hAnsi="Times New Roman" w:cs="Times New Roman"/>
        </w:rPr>
        <w:tab/>
        <w:t>2019</w:t>
      </w:r>
      <w:r>
        <w:rPr>
          <w:rFonts w:ascii="Times New Roman" w:hAnsi="Times New Roman" w:cs="Times New Roman"/>
        </w:rPr>
        <w:t>.</w:t>
      </w:r>
      <w:r w:rsidRPr="00B93CDE">
        <w:rPr>
          <w:rFonts w:ascii="Arial" w:eastAsiaTheme="minorEastAsia" w:hAnsi="Arial" w:cs="Arial"/>
          <w:color w:val="000000" w:themeColor="text1"/>
          <w:spacing w:val="-21"/>
          <w:kern w:val="24"/>
          <w:sz w:val="28"/>
          <w:szCs w:val="28"/>
        </w:rPr>
        <w:t xml:space="preserve"> </w:t>
      </w:r>
      <w:r w:rsidRPr="00B93CDE">
        <w:rPr>
          <w:rFonts w:ascii="Times New Roman" w:hAnsi="Times New Roman" w:cs="Times New Roman"/>
        </w:rPr>
        <w:t xml:space="preserve">The new rules will supersede Part XA and  Schedule Y of Drugs and Cosmetics Rules,  with  immediate </w:t>
      </w:r>
      <w:proofErr w:type="spellStart"/>
      <w:r w:rsidRPr="00B93CDE">
        <w:rPr>
          <w:rFonts w:ascii="Times New Roman" w:hAnsi="Times New Roman" w:cs="Times New Roman"/>
        </w:rPr>
        <w:t>effect.</w:t>
      </w:r>
      <w:r w:rsidR="0048115D" w:rsidRPr="008C6E37">
        <w:rPr>
          <w:rFonts w:ascii="Times New Roman" w:hAnsi="Times New Roman" w:cs="Times New Roman"/>
        </w:rPr>
        <w:t>New</w:t>
      </w:r>
      <w:proofErr w:type="spellEnd"/>
      <w:r w:rsidR="0048115D" w:rsidRPr="008C6E37">
        <w:rPr>
          <w:rFonts w:ascii="Times New Roman" w:hAnsi="Times New Roman" w:cs="Times New Roman"/>
        </w:rPr>
        <w:t xml:space="preserve"> Drugs </w:t>
      </w:r>
      <w:r w:rsidR="00D277AF" w:rsidRPr="008C6E37">
        <w:rPr>
          <w:rFonts w:ascii="Times New Roman" w:hAnsi="Times New Roman" w:cs="Times New Roman"/>
        </w:rPr>
        <w:t>and</w:t>
      </w:r>
      <w:r w:rsidR="0048115D" w:rsidRPr="008C6E37">
        <w:rPr>
          <w:rFonts w:ascii="Times New Roman" w:hAnsi="Times New Roman" w:cs="Times New Roman"/>
        </w:rPr>
        <w:t xml:space="preserve"> Clinical Trials Rules</w:t>
      </w:r>
      <w:r w:rsidR="008E21AD" w:rsidRPr="008C6E37">
        <w:rPr>
          <w:rFonts w:ascii="Times New Roman" w:hAnsi="Times New Roman" w:cs="Times New Roman"/>
        </w:rPr>
        <w:t xml:space="preserve"> </w:t>
      </w:r>
      <w:r w:rsidR="0048115D" w:rsidRPr="008C6E37">
        <w:rPr>
          <w:rFonts w:ascii="Times New Roman" w:hAnsi="Times New Roman" w:cs="Times New Roman"/>
        </w:rPr>
        <w:t>2019</w:t>
      </w:r>
      <w:r w:rsidR="00402544" w:rsidRPr="008C6E37">
        <w:rPr>
          <w:rFonts w:ascii="Times New Roman" w:hAnsi="Times New Roman" w:cs="Times New Roman"/>
        </w:rPr>
        <w:t xml:space="preserve"> has defined </w:t>
      </w:r>
      <w:r w:rsidR="0048115D" w:rsidRPr="008C6E37">
        <w:rPr>
          <w:rFonts w:ascii="Times New Roman" w:hAnsi="Times New Roman" w:cs="Times New Roman"/>
        </w:rPr>
        <w:t>Biomedical and health research</w:t>
      </w:r>
      <w:r w:rsidR="00402544" w:rsidRPr="008C6E37">
        <w:rPr>
          <w:rFonts w:ascii="Times New Roman" w:hAnsi="Times New Roman" w:cs="Times New Roman"/>
        </w:rPr>
        <w:t xml:space="preserve"> (BHR) </w:t>
      </w:r>
      <w:r w:rsidR="0048115D" w:rsidRPr="008C6E37">
        <w:rPr>
          <w:rFonts w:ascii="Times New Roman" w:hAnsi="Times New Roman" w:cs="Times New Roman"/>
        </w:rPr>
        <w:t>defined as research including studies on basic, applied and operational research or clinical research, designed primarily to increase scientific knowledge about diseases and conditions (physical or socio-</w:t>
      </w:r>
      <w:proofErr w:type="spellStart"/>
      <w:r w:rsidR="008E21AD" w:rsidRPr="008C6E37">
        <w:rPr>
          <w:rFonts w:ascii="Times New Roman" w:hAnsi="Times New Roman" w:cs="Times New Roman"/>
        </w:rPr>
        <w:t>behavioral</w:t>
      </w:r>
      <w:proofErr w:type="spellEnd"/>
      <w:r w:rsidR="0048115D" w:rsidRPr="008C6E37">
        <w:rPr>
          <w:rFonts w:ascii="Times New Roman" w:hAnsi="Times New Roman" w:cs="Times New Roman"/>
        </w:rPr>
        <w:t>); their detection and cause; and evolving strategies for health promotion, prevention, or amelioration of disease and rehabilitation but does not include clinical trial.</w:t>
      </w:r>
      <w:r w:rsidR="00402544" w:rsidRPr="008C6E37">
        <w:rPr>
          <w:rFonts w:ascii="Times New Roman" w:hAnsi="Times New Roman" w:cs="Times New Roman"/>
        </w:rPr>
        <w:t xml:space="preserve"> </w:t>
      </w:r>
      <w:r w:rsidR="0048115D" w:rsidRPr="008C6E37">
        <w:rPr>
          <w:rFonts w:ascii="Times New Roman" w:hAnsi="Times New Roman" w:cs="Times New Roman"/>
        </w:rPr>
        <w:t>While Clinical Trial is defined as a new drug or investigational new drug mean</w:t>
      </w:r>
      <w:r w:rsidR="00B778D4" w:rsidRPr="008C6E37">
        <w:rPr>
          <w:rFonts w:ascii="Times New Roman" w:hAnsi="Times New Roman" w:cs="Times New Roman"/>
        </w:rPr>
        <w:t>ing</w:t>
      </w:r>
      <w:r w:rsidR="0048115D" w:rsidRPr="008C6E37">
        <w:rPr>
          <w:rFonts w:ascii="Times New Roman" w:hAnsi="Times New Roman" w:cs="Times New Roman"/>
        </w:rPr>
        <w:t xml:space="preserve"> any systematic study of such new drug or investigational new drug in human subjects to generate data for discovering or verifying its</w:t>
      </w:r>
      <w:r w:rsidR="008E21AD" w:rsidRPr="008C6E37">
        <w:rPr>
          <w:rFonts w:ascii="Times New Roman" w:hAnsi="Times New Roman" w:cs="Times New Roman"/>
        </w:rPr>
        <w:t xml:space="preserve"> </w:t>
      </w:r>
      <w:r w:rsidR="0048115D" w:rsidRPr="008C6E37">
        <w:rPr>
          <w:rFonts w:ascii="Times New Roman" w:hAnsi="Times New Roman" w:cs="Times New Roman"/>
        </w:rPr>
        <w:t>clinical or</w:t>
      </w:r>
      <w:r w:rsidR="008E21AD" w:rsidRPr="008C6E37">
        <w:rPr>
          <w:rFonts w:ascii="Times New Roman" w:hAnsi="Times New Roman" w:cs="Times New Roman"/>
        </w:rPr>
        <w:t xml:space="preserve"> </w:t>
      </w:r>
      <w:r w:rsidR="0048115D" w:rsidRPr="008C6E37">
        <w:rPr>
          <w:rFonts w:ascii="Times New Roman" w:hAnsi="Times New Roman" w:cs="Times New Roman"/>
        </w:rPr>
        <w:t xml:space="preserve">pharmacological including pharmacodynamics, pharmacokinetics </w:t>
      </w:r>
      <w:r w:rsidR="0048115D" w:rsidRPr="008C6E37">
        <w:rPr>
          <w:rFonts w:ascii="Times New Roman" w:hAnsi="Times New Roman" w:cs="Times New Roman"/>
        </w:rPr>
        <w:lastRenderedPageBreak/>
        <w:t xml:space="preserve">or; adverse effects </w:t>
      </w:r>
      <w:r w:rsidR="000D0EF4" w:rsidRPr="008C6E37">
        <w:rPr>
          <w:rFonts w:ascii="Times New Roman" w:hAnsi="Times New Roman" w:cs="Times New Roman"/>
        </w:rPr>
        <w:t>with the objective of determining the safety, efficacy or tolerance of such new drug or investigational new drug</w:t>
      </w:r>
      <w:r w:rsidR="000D0EF4" w:rsidRPr="008C6E37" w:rsidDel="000D0EF4">
        <w:rPr>
          <w:rFonts w:ascii="Times New Roman" w:hAnsi="Times New Roman" w:cs="Times New Roman"/>
        </w:rPr>
        <w:t xml:space="preserve"> </w:t>
      </w:r>
      <w:ins w:id="2" w:author="vishal singh" w:date="2019-11-01T14:21:00Z">
        <w:r w:rsidR="000D0EF4" w:rsidRPr="008C6E37">
          <w:rPr>
            <w:rFonts w:ascii="Times New Roman" w:hAnsi="Times New Roman" w:cs="Times New Roman"/>
          </w:rPr>
          <w:fldChar w:fldCharType="begin" w:fldLock="1"/>
        </w:r>
      </w:ins>
      <w:r w:rsidR="001A4237" w:rsidRPr="008C6E37">
        <w:rPr>
          <w:rFonts w:ascii="Times New Roman" w:hAnsi="Times New Roman" w:cs="Times New Roman"/>
        </w:rPr>
        <w:instrText>ADDIN CSL_CITATION {"citationItems":[{"id":"ITEM-1","itemData":{"URL":"https://cdsco.gov.in/opencms/export/sites/CDSCO_WEB/Pdf-documents/NewDrugs_CTRules_2019.pdf","accessed":{"date-parts":[["2019","11","1"]]},"id":"ITEM-1","issued":{"date-parts":[["0"]]},"page":"1-264","title":"Ministry of Health and Family Welfare. Govt of India. Notification. The Gazette of India: Extraordinary, Part II, Section 3, Subsection (i), New Delhi, March 2019","type":"webpage"},"uris":["http://www.mendeley.com/documents/?uuid=6410c658-81c3-3c6c-9279-4e2364670fa5"]}],"mendeley":{"formattedCitation":"(1)","plainTextFormattedCitation":"(1)","previouslyFormattedCitation":"(1)"},"properties":{"noteIndex":0},"schema":"https://github.com/citation-style-language/schema/raw/master/csl-citation.json"}</w:instrText>
      </w:r>
      <w:r w:rsidR="000D0EF4" w:rsidRPr="008C6E37">
        <w:rPr>
          <w:rFonts w:ascii="Times New Roman" w:hAnsi="Times New Roman" w:cs="Times New Roman"/>
        </w:rPr>
        <w:fldChar w:fldCharType="separate"/>
      </w:r>
      <w:r w:rsidR="000D0EF4" w:rsidRPr="008C6E37">
        <w:rPr>
          <w:rFonts w:ascii="Times New Roman" w:hAnsi="Times New Roman" w:cs="Times New Roman"/>
          <w:noProof/>
        </w:rPr>
        <w:t>(1)</w:t>
      </w:r>
      <w:ins w:id="3" w:author="vishal singh" w:date="2019-11-01T14:21:00Z">
        <w:r w:rsidR="000D0EF4" w:rsidRPr="008C6E37">
          <w:rPr>
            <w:rFonts w:ascii="Times New Roman" w:hAnsi="Times New Roman" w:cs="Times New Roman"/>
          </w:rPr>
          <w:fldChar w:fldCharType="end"/>
        </w:r>
      </w:ins>
    </w:p>
    <w:p w14:paraId="726A59B0" w14:textId="69E90014" w:rsidR="0048115D" w:rsidRPr="008C6E37" w:rsidRDefault="0048115D" w:rsidP="009A0757">
      <w:pPr>
        <w:pStyle w:val="Default"/>
        <w:spacing w:line="360" w:lineRule="auto"/>
        <w:ind w:left="1080"/>
        <w:jc w:val="both"/>
        <w:rPr>
          <w:rFonts w:ascii="Times New Roman" w:hAnsi="Times New Roman" w:cs="Times New Roman"/>
        </w:rPr>
      </w:pPr>
    </w:p>
    <w:p w14:paraId="2AB4E432" w14:textId="746B8966" w:rsidR="0048115D" w:rsidRPr="008C6E37" w:rsidRDefault="0048115D" w:rsidP="009A0757">
      <w:pPr>
        <w:pStyle w:val="Default"/>
        <w:spacing w:line="360" w:lineRule="auto"/>
        <w:jc w:val="both"/>
        <w:rPr>
          <w:rFonts w:ascii="Times New Roman" w:hAnsi="Times New Roman" w:cs="Times New Roman"/>
        </w:rPr>
      </w:pPr>
      <w:r w:rsidRPr="008C6E37">
        <w:rPr>
          <w:rFonts w:ascii="Times New Roman" w:hAnsi="Times New Roman" w:cs="Times New Roman"/>
        </w:rPr>
        <w:t>There will be two ethics committees who will cater to these studies</w:t>
      </w:r>
      <w:r w:rsidR="001A4237" w:rsidRPr="008C6E37">
        <w:rPr>
          <w:rFonts w:ascii="Times New Roman" w:hAnsi="Times New Roman" w:cs="Times New Roman"/>
        </w:rPr>
        <w:t xml:space="preserve">: </w:t>
      </w:r>
      <w:del w:id="4" w:author="vishal singh" w:date="2019-11-01T14:29:00Z">
        <w:r w:rsidRPr="008C6E37" w:rsidDel="001A4237">
          <w:rPr>
            <w:rFonts w:ascii="Times New Roman" w:hAnsi="Times New Roman" w:cs="Times New Roman"/>
          </w:rPr>
          <w:delText xml:space="preserve"> </w:delText>
        </w:r>
      </w:del>
    </w:p>
    <w:p w14:paraId="71BA146A" w14:textId="1F5C7F41" w:rsidR="0048115D" w:rsidRPr="008C6E37" w:rsidRDefault="0048115D" w:rsidP="009A0757">
      <w:pPr>
        <w:pStyle w:val="Default"/>
        <w:spacing w:line="360" w:lineRule="auto"/>
        <w:jc w:val="both"/>
        <w:rPr>
          <w:rFonts w:ascii="Times New Roman" w:hAnsi="Times New Roman" w:cs="Times New Roman"/>
        </w:rPr>
      </w:pPr>
      <w:r w:rsidRPr="008C6E37">
        <w:rPr>
          <w:rFonts w:ascii="Times New Roman" w:hAnsi="Times New Roman" w:cs="Times New Roman"/>
        </w:rPr>
        <w:t>(</w:t>
      </w:r>
      <w:r w:rsidR="00D277AF" w:rsidRPr="008C6E37">
        <w:rPr>
          <w:rFonts w:ascii="Times New Roman" w:hAnsi="Times New Roman" w:cs="Times New Roman"/>
        </w:rPr>
        <w:t>i</w:t>
      </w:r>
      <w:r w:rsidRPr="008C6E37">
        <w:rPr>
          <w:rFonts w:ascii="Times New Roman" w:hAnsi="Times New Roman" w:cs="Times New Roman"/>
        </w:rPr>
        <w:t xml:space="preserve">) </w:t>
      </w:r>
      <w:r w:rsidR="00C673D0" w:rsidRPr="008C6E37">
        <w:rPr>
          <w:rFonts w:ascii="Times New Roman" w:hAnsi="Times New Roman" w:cs="Times New Roman"/>
        </w:rPr>
        <w:t>The C</w:t>
      </w:r>
      <w:r w:rsidRPr="008C6E37">
        <w:rPr>
          <w:rFonts w:ascii="Times New Roman" w:hAnsi="Times New Roman" w:cs="Times New Roman"/>
        </w:rPr>
        <w:t>linical trial, Ethics Committee</w:t>
      </w:r>
      <w:r w:rsidR="008C20FB" w:rsidRPr="008C6E37">
        <w:rPr>
          <w:rFonts w:ascii="Times New Roman" w:hAnsi="Times New Roman" w:cs="Times New Roman"/>
        </w:rPr>
        <w:t xml:space="preserve"> (CT EC)</w:t>
      </w:r>
      <w:r w:rsidRPr="008C6E37">
        <w:rPr>
          <w:rFonts w:ascii="Times New Roman" w:hAnsi="Times New Roman" w:cs="Times New Roman"/>
        </w:rPr>
        <w:t xml:space="preserve">, constituted under rule 7 and registered under rule 8; </w:t>
      </w:r>
      <w:r w:rsidR="00133AF9" w:rsidRPr="008C6E37">
        <w:rPr>
          <w:rFonts w:ascii="Times New Roman" w:hAnsi="Times New Roman" w:cs="Times New Roman"/>
        </w:rPr>
        <w:t>(Central Drugs Standard Control Organization – CDSCO (Ethics Committee Registration Division)</w:t>
      </w:r>
      <w:r w:rsidR="008E21AD" w:rsidRPr="008C6E37">
        <w:rPr>
          <w:rFonts w:ascii="Times New Roman" w:hAnsi="Times New Roman" w:cs="Times New Roman"/>
        </w:rPr>
        <w:t xml:space="preserve"> </w:t>
      </w:r>
      <w:ins w:id="5" w:author="vishal singh" w:date="2019-11-01T14:34:00Z">
        <w:r w:rsidR="001A4237" w:rsidRPr="008C6E37">
          <w:rPr>
            <w:rFonts w:ascii="Times New Roman" w:hAnsi="Times New Roman" w:cs="Times New Roman"/>
          </w:rPr>
          <w:fldChar w:fldCharType="begin" w:fldLock="1"/>
        </w:r>
      </w:ins>
      <w:r w:rsidR="00A918AD" w:rsidRPr="008C6E37">
        <w:rPr>
          <w:rFonts w:ascii="Times New Roman" w:hAnsi="Times New Roman" w:cs="Times New Roman"/>
        </w:rPr>
        <w:instrText>ADDIN CSL_CITATION {"citationItems":[{"id":"ITEM-1","itemData":{"URL":"https://cdsco.gov.in/opencms/opencms/en/Clinical-Trial/Ethics-Committee/Ethics-Committee-Re-Registration/","accessed":{"date-parts":[["2019","11","1"]]},"id":"ITEM-1","issued":{"date-parts":[["0"]]},"title":"Central Drugs Standard Control Organization: Ethics Committee Re-Registration","type":"webpage"},"uris":["http://www.mendeley.com/documents/?uuid=4f6f71f6-f9d1-3f43-9f04-ca5e215661fe"]}],"mendeley":{"formattedCitation":"(2)","plainTextFormattedCitation":"(2)","previouslyFormattedCitation":"(2)"},"properties":{"noteIndex":0},"schema":"https://github.com/citation-style-language/schema/raw/master/csl-citation.json"}</w:instrText>
      </w:r>
      <w:r w:rsidR="001A4237" w:rsidRPr="008C6E37">
        <w:rPr>
          <w:rFonts w:ascii="Times New Roman" w:hAnsi="Times New Roman" w:cs="Times New Roman"/>
        </w:rPr>
        <w:fldChar w:fldCharType="separate"/>
      </w:r>
      <w:r w:rsidR="001A4237" w:rsidRPr="008C6E37">
        <w:rPr>
          <w:rFonts w:ascii="Times New Roman" w:hAnsi="Times New Roman" w:cs="Times New Roman"/>
          <w:noProof/>
        </w:rPr>
        <w:t>(2)</w:t>
      </w:r>
      <w:ins w:id="6" w:author="vishal singh" w:date="2019-11-01T14:34:00Z">
        <w:r w:rsidR="001A4237" w:rsidRPr="008C6E37">
          <w:rPr>
            <w:rFonts w:ascii="Times New Roman" w:hAnsi="Times New Roman" w:cs="Times New Roman"/>
          </w:rPr>
          <w:fldChar w:fldCharType="end"/>
        </w:r>
      </w:ins>
    </w:p>
    <w:p w14:paraId="0AAE0AC4" w14:textId="337F7A5D" w:rsidR="0048115D" w:rsidRPr="008C6E37" w:rsidRDefault="0048115D" w:rsidP="009A0757">
      <w:pPr>
        <w:pStyle w:val="Default"/>
        <w:spacing w:line="360" w:lineRule="auto"/>
        <w:jc w:val="both"/>
        <w:rPr>
          <w:rFonts w:ascii="Times New Roman" w:hAnsi="Times New Roman" w:cs="Times New Roman"/>
          <w:color w:val="000000" w:themeColor="text1"/>
        </w:rPr>
      </w:pPr>
      <w:r w:rsidRPr="008C6E37">
        <w:rPr>
          <w:rFonts w:ascii="Times New Roman" w:hAnsi="Times New Roman" w:cs="Times New Roman"/>
        </w:rPr>
        <w:t xml:space="preserve">(ii) </w:t>
      </w:r>
      <w:r w:rsidR="001A4237" w:rsidRPr="008C6E37">
        <w:rPr>
          <w:rFonts w:ascii="Times New Roman" w:hAnsi="Times New Roman" w:cs="Times New Roman"/>
        </w:rPr>
        <w:t>B</w:t>
      </w:r>
      <w:r w:rsidRPr="008C6E37">
        <w:rPr>
          <w:rFonts w:ascii="Times New Roman" w:hAnsi="Times New Roman" w:cs="Times New Roman"/>
        </w:rPr>
        <w:t>iomedical and health research, Ethics Committee</w:t>
      </w:r>
      <w:r w:rsidR="008C20FB" w:rsidRPr="008C6E37">
        <w:rPr>
          <w:rFonts w:ascii="Times New Roman" w:hAnsi="Times New Roman" w:cs="Times New Roman"/>
        </w:rPr>
        <w:t xml:space="preserve"> (BHR EC)</w:t>
      </w:r>
      <w:r w:rsidRPr="008C6E37">
        <w:rPr>
          <w:rFonts w:ascii="Times New Roman" w:hAnsi="Times New Roman" w:cs="Times New Roman"/>
        </w:rPr>
        <w:t xml:space="preserve">, constituted under rule 16 and registered under rule 17; </w:t>
      </w:r>
      <w:hyperlink r:id="rId6" w:tooltip="Home" w:history="1">
        <w:r w:rsidR="00133AF9" w:rsidRPr="008C6E37">
          <w:rPr>
            <w:rStyle w:val="Hyperlink"/>
            <w:rFonts w:ascii="Times New Roman" w:hAnsi="Times New Roman" w:cs="Times New Roman"/>
            <w:color w:val="000000" w:themeColor="text1"/>
            <w:u w:val="none"/>
          </w:rPr>
          <w:t xml:space="preserve">Department of Health </w:t>
        </w:r>
        <w:r w:rsidR="00A918AD" w:rsidRPr="008C6E37">
          <w:rPr>
            <w:rStyle w:val="Hyperlink"/>
            <w:rFonts w:ascii="Times New Roman" w:hAnsi="Times New Roman" w:cs="Times New Roman"/>
            <w:color w:val="000000" w:themeColor="text1"/>
            <w:u w:val="none"/>
          </w:rPr>
          <w:t>Research</w:t>
        </w:r>
        <w:r w:rsidR="00534109" w:rsidRPr="008C6E37">
          <w:rPr>
            <w:rStyle w:val="Hyperlink"/>
            <w:rFonts w:ascii="Times New Roman" w:hAnsi="Times New Roman" w:cs="Times New Roman"/>
            <w:color w:val="000000" w:themeColor="text1"/>
            <w:u w:val="none"/>
          </w:rPr>
          <w:t xml:space="preserve"> (DHR)</w:t>
        </w:r>
        <w:r w:rsidR="00A918AD" w:rsidRPr="008C6E37">
          <w:rPr>
            <w:rStyle w:val="Hyperlink"/>
            <w:rFonts w:ascii="Times New Roman" w:hAnsi="Times New Roman" w:cs="Times New Roman"/>
            <w:color w:val="000000" w:themeColor="text1"/>
            <w:u w:val="none"/>
          </w:rPr>
          <w:t>, Ministry</w:t>
        </w:r>
        <w:r w:rsidR="00133AF9" w:rsidRPr="008C6E37">
          <w:rPr>
            <w:rStyle w:val="Hyperlink"/>
            <w:rFonts w:ascii="Times New Roman" w:hAnsi="Times New Roman" w:cs="Times New Roman"/>
            <w:color w:val="000000" w:themeColor="text1"/>
            <w:u w:val="none"/>
          </w:rPr>
          <w:t xml:space="preserve"> of Health &amp; Family Welfare, Government of India. National Ethics Committee Registry for Biomedical and Health Research (NECRBHR)</w:t>
        </w:r>
      </w:hyperlink>
      <w:r w:rsidR="008E21AD" w:rsidRPr="008C6E37">
        <w:rPr>
          <w:rStyle w:val="Hyperlink"/>
          <w:rFonts w:ascii="Times New Roman" w:hAnsi="Times New Roman" w:cs="Times New Roman"/>
          <w:color w:val="000000" w:themeColor="text1"/>
          <w:u w:val="none"/>
        </w:rPr>
        <w:t xml:space="preserve"> </w:t>
      </w:r>
      <w:ins w:id="7" w:author="vishal singh" w:date="2019-11-01T14:44:00Z">
        <w:r w:rsidR="00A918AD" w:rsidRPr="008C6E37">
          <w:rPr>
            <w:rFonts w:ascii="Times New Roman" w:hAnsi="Times New Roman" w:cs="Times New Roman"/>
            <w:color w:val="000000" w:themeColor="text1"/>
          </w:rPr>
          <w:fldChar w:fldCharType="begin" w:fldLock="1"/>
        </w:r>
      </w:ins>
      <w:r w:rsidR="0023426E" w:rsidRPr="008C6E37">
        <w:rPr>
          <w:rFonts w:ascii="Times New Roman" w:hAnsi="Times New Roman" w:cs="Times New Roman"/>
          <w:color w:val="000000" w:themeColor="text1"/>
        </w:rPr>
        <w:instrText>ADDIN CSL_CITATION {"citationItems":[{"id":"ITEM-1","itemData":{"URL":"https://naitik.gov.in/DHR/Homepage","accessed":{"date-parts":[["2019","11","1"]]},"id":"ITEM-1","issued":{"date-parts":[["0"]]},"title":"Department of Health Research, Ministry of Health &amp; Family Welfare, Government of India. National Ethics Committee Registry for Biomedical and Health Research (NECRBHR)","type":"webpage"},"uris":["http://www.mendeley.com/documents/?uuid=55bae453-c888-342e-b960-ccc6a1df3820"]}],"mendeley":{"formattedCitation":"(3)","plainTextFormattedCitation":"(3)","previouslyFormattedCitation":"(3)"},"properties":{"noteIndex":0},"schema":"https://github.com/citation-style-language/schema/raw/master/csl-citation.json"}</w:instrText>
      </w:r>
      <w:r w:rsidR="00A918AD" w:rsidRPr="008C6E37">
        <w:rPr>
          <w:rFonts w:ascii="Times New Roman" w:hAnsi="Times New Roman" w:cs="Times New Roman"/>
          <w:color w:val="000000" w:themeColor="text1"/>
        </w:rPr>
        <w:fldChar w:fldCharType="separate"/>
      </w:r>
      <w:r w:rsidR="00A918AD" w:rsidRPr="008C6E37">
        <w:rPr>
          <w:rFonts w:ascii="Times New Roman" w:hAnsi="Times New Roman" w:cs="Times New Roman"/>
          <w:noProof/>
          <w:color w:val="000000" w:themeColor="text1"/>
        </w:rPr>
        <w:t>(3)</w:t>
      </w:r>
      <w:ins w:id="8" w:author="vishal singh" w:date="2019-11-01T14:44:00Z">
        <w:r w:rsidR="00A918AD" w:rsidRPr="008C6E37">
          <w:rPr>
            <w:rFonts w:ascii="Times New Roman" w:hAnsi="Times New Roman" w:cs="Times New Roman"/>
            <w:color w:val="000000" w:themeColor="text1"/>
          </w:rPr>
          <w:fldChar w:fldCharType="end"/>
        </w:r>
      </w:ins>
    </w:p>
    <w:p w14:paraId="2467E481" w14:textId="70729CF2" w:rsidR="00BA70D0" w:rsidRPr="008C6E37" w:rsidDel="000A44E3" w:rsidRDefault="00BA70D0" w:rsidP="00B7305D">
      <w:pPr>
        <w:pStyle w:val="Default"/>
        <w:spacing w:line="360" w:lineRule="auto"/>
        <w:jc w:val="both"/>
        <w:rPr>
          <w:del w:id="9" w:author="vishal singh" w:date="2019-11-02T19:03:00Z"/>
          <w:rFonts w:ascii="Times New Roman" w:hAnsi="Times New Roman" w:cs="Times New Roman"/>
          <w:color w:val="000000" w:themeColor="text1"/>
        </w:rPr>
      </w:pPr>
    </w:p>
    <w:p w14:paraId="0F9684B0" w14:textId="0E71B4E1" w:rsidR="00C739E8" w:rsidRPr="008C6E37" w:rsidRDefault="00BA70D0" w:rsidP="008038DA">
      <w:pPr>
        <w:pStyle w:val="Default"/>
        <w:spacing w:line="360" w:lineRule="auto"/>
        <w:jc w:val="both"/>
        <w:rPr>
          <w:rFonts w:ascii="Times New Roman" w:hAnsi="Times New Roman" w:cs="Times New Roman"/>
        </w:rPr>
      </w:pPr>
      <w:r w:rsidRPr="008C6E37">
        <w:rPr>
          <w:rFonts w:ascii="Times New Roman" w:hAnsi="Times New Roman" w:cs="Times New Roman"/>
          <w:color w:val="000000" w:themeColor="text1"/>
        </w:rPr>
        <w:t xml:space="preserve">Any </w:t>
      </w:r>
      <w:r w:rsidR="0023426E" w:rsidRPr="008C6E37">
        <w:rPr>
          <w:rFonts w:ascii="Times New Roman" w:hAnsi="Times New Roman" w:cs="Times New Roman"/>
          <w:color w:val="000000" w:themeColor="text1"/>
        </w:rPr>
        <w:t xml:space="preserve">institution either </w:t>
      </w:r>
      <w:r w:rsidRPr="008C6E37">
        <w:rPr>
          <w:rFonts w:ascii="Times New Roman" w:hAnsi="Times New Roman" w:cs="Times New Roman"/>
          <w:color w:val="000000" w:themeColor="text1"/>
        </w:rPr>
        <w:t>government</w:t>
      </w:r>
      <w:r w:rsidR="0023426E" w:rsidRPr="008C6E37">
        <w:rPr>
          <w:rFonts w:ascii="Times New Roman" w:hAnsi="Times New Roman" w:cs="Times New Roman"/>
          <w:color w:val="000000" w:themeColor="text1"/>
        </w:rPr>
        <w:t xml:space="preserve"> or </w:t>
      </w:r>
      <w:r w:rsidRPr="008C6E37">
        <w:rPr>
          <w:rFonts w:ascii="Times New Roman" w:hAnsi="Times New Roman" w:cs="Times New Roman"/>
          <w:color w:val="000000" w:themeColor="text1"/>
        </w:rPr>
        <w:t>private, hospital</w:t>
      </w:r>
      <w:r w:rsidR="0023426E" w:rsidRPr="008C6E37">
        <w:rPr>
          <w:rFonts w:ascii="Times New Roman" w:hAnsi="Times New Roman" w:cs="Times New Roman"/>
          <w:color w:val="000000" w:themeColor="text1"/>
        </w:rPr>
        <w:t xml:space="preserve"> either</w:t>
      </w:r>
      <w:r w:rsidRPr="008C6E37">
        <w:rPr>
          <w:rFonts w:ascii="Times New Roman" w:hAnsi="Times New Roman" w:cs="Times New Roman"/>
          <w:color w:val="000000" w:themeColor="text1"/>
        </w:rPr>
        <w:t xml:space="preserve"> government</w:t>
      </w:r>
      <w:r w:rsidR="00C673D0" w:rsidRPr="008C6E37">
        <w:rPr>
          <w:rFonts w:ascii="Times New Roman" w:hAnsi="Times New Roman" w:cs="Times New Roman"/>
          <w:color w:val="000000" w:themeColor="text1"/>
        </w:rPr>
        <w:t>-</w:t>
      </w:r>
      <w:r w:rsidRPr="008C6E37">
        <w:rPr>
          <w:rFonts w:ascii="Times New Roman" w:hAnsi="Times New Roman" w:cs="Times New Roman"/>
          <w:color w:val="000000" w:themeColor="text1"/>
        </w:rPr>
        <w:t>affiliated or private who</w:t>
      </w:r>
      <w:r w:rsidR="00B778D4" w:rsidRPr="008C6E37">
        <w:rPr>
          <w:rFonts w:ascii="Times New Roman" w:hAnsi="Times New Roman" w:cs="Times New Roman"/>
          <w:color w:val="000000" w:themeColor="text1"/>
        </w:rPr>
        <w:t xml:space="preserve"> is </w:t>
      </w:r>
      <w:r w:rsidR="0023426E" w:rsidRPr="008C6E37">
        <w:rPr>
          <w:rFonts w:ascii="Times New Roman" w:hAnsi="Times New Roman" w:cs="Times New Roman"/>
          <w:color w:val="000000" w:themeColor="text1"/>
        </w:rPr>
        <w:t>willing to</w:t>
      </w:r>
      <w:r w:rsidRPr="008C6E37">
        <w:rPr>
          <w:rFonts w:ascii="Times New Roman" w:hAnsi="Times New Roman" w:cs="Times New Roman"/>
          <w:color w:val="000000" w:themeColor="text1"/>
        </w:rPr>
        <w:t xml:space="preserve"> </w:t>
      </w:r>
      <w:r w:rsidR="0023426E" w:rsidRPr="008C6E37">
        <w:rPr>
          <w:rFonts w:ascii="Times New Roman" w:hAnsi="Times New Roman" w:cs="Times New Roman"/>
          <w:color w:val="000000" w:themeColor="text1"/>
        </w:rPr>
        <w:t>undertake biomedical</w:t>
      </w:r>
      <w:r w:rsidRPr="008C6E37">
        <w:rPr>
          <w:rFonts w:ascii="Times New Roman" w:hAnsi="Times New Roman" w:cs="Times New Roman"/>
        </w:rPr>
        <w:t xml:space="preserve"> and health research should follow the National Ethical Guidelines for Biomedical and Health Research Involving Human Participants 2017</w:t>
      </w:r>
      <w:r w:rsidR="0023426E" w:rsidRPr="008C6E37">
        <w:rPr>
          <w:rFonts w:ascii="Times New Roman" w:hAnsi="Times New Roman" w:cs="Times New Roman"/>
        </w:rPr>
        <w:t>.</w:t>
      </w:r>
      <w:r w:rsidR="005241DB" w:rsidRPr="008C6E37">
        <w:rPr>
          <w:rFonts w:ascii="Times New Roman" w:hAnsi="Times New Roman" w:cs="Times New Roman"/>
        </w:rPr>
        <w:t xml:space="preserve"> </w:t>
      </w:r>
      <w:r w:rsidR="008E21AD" w:rsidRPr="008C6E37">
        <w:rPr>
          <w:rFonts w:ascii="Times New Roman" w:hAnsi="Times New Roman" w:cs="Times New Roman"/>
        </w:rPr>
        <w:fldChar w:fldCharType="begin" w:fldLock="1"/>
      </w:r>
      <w:r w:rsidR="000A44E3" w:rsidRPr="008C6E37">
        <w:rPr>
          <w:rFonts w:ascii="Times New Roman" w:hAnsi="Times New Roman" w:cs="Times New Roman"/>
        </w:rPr>
        <w:instrText>ADDIN CSL_CITATION {"citationItems":[{"id":"ITEM-1","itemData":{"URL":"https://cdsco.gov.in/opencms/export/sites/CDSCO_WEB/Pdf-documents/NewDrugs_CTRules_2019.pdf","accessed":{"date-parts":[["2019","11","1"]]},"id":"ITEM-1","issued":{"date-parts":[["0"]]},"page":"1-264","title":"Ministry of Health and Family Welfare. Govt of India. Notification. The Gazette of India: Extraordinary, Part II, Section 3, Subsection (i), New Delhi, March 2019","type":"webpage"},"uris":["http://www.mendeley.com/documents/?uuid=6410c658-81c3-3c6c-9279-4e2364670fa5"]}],"mendeley":{"formattedCitation":"(1)","plainTextFormattedCitation":"(1)","previouslyFormattedCitation":"(1)"},"properties":{"noteIndex":0},"schema":"https://github.com/citation-style-language/schema/raw/master/csl-citation.json"}</w:instrText>
      </w:r>
      <w:r w:rsidR="008E21AD" w:rsidRPr="008C6E37">
        <w:rPr>
          <w:rFonts w:ascii="Times New Roman" w:hAnsi="Times New Roman" w:cs="Times New Roman"/>
        </w:rPr>
        <w:fldChar w:fldCharType="separate"/>
      </w:r>
      <w:r w:rsidR="008E21AD" w:rsidRPr="008C6E37">
        <w:rPr>
          <w:rFonts w:ascii="Times New Roman" w:hAnsi="Times New Roman" w:cs="Times New Roman"/>
          <w:noProof/>
        </w:rPr>
        <w:t>(1)</w:t>
      </w:r>
      <w:r w:rsidR="008E21AD" w:rsidRPr="008C6E37">
        <w:rPr>
          <w:rFonts w:ascii="Times New Roman" w:hAnsi="Times New Roman" w:cs="Times New Roman"/>
        </w:rPr>
        <w:fldChar w:fldCharType="end"/>
      </w:r>
      <w:r w:rsidR="008E21AD" w:rsidRPr="008C6E37">
        <w:rPr>
          <w:rFonts w:ascii="Times New Roman" w:hAnsi="Times New Roman" w:cs="Times New Roman"/>
        </w:rPr>
        <w:t xml:space="preserve"> </w:t>
      </w:r>
      <w:r w:rsidRPr="008C6E37">
        <w:rPr>
          <w:rFonts w:ascii="Times New Roman" w:hAnsi="Times New Roman" w:cs="Times New Roman"/>
        </w:rPr>
        <w:t>Institutions desirous of conducting biomedical and health research as well as clinical trials or bioavailability or bioequivalence study shall require obtaining registration from specified authorities as provided in rule 8 and rule 17.</w:t>
      </w:r>
      <w:r w:rsidR="00B353B6" w:rsidRPr="008C6E37">
        <w:rPr>
          <w:rFonts w:ascii="Times New Roman" w:hAnsi="Times New Roman" w:cs="Times New Roman"/>
        </w:rPr>
        <w:t xml:space="preserve"> In India, we have an institutional ethics committee and independent ethics committees, both have the same mandate of ethics governance. For registration of institutional as well as for independent ethics committee, a checklist is provided at the DHR website and in new CT rules (Third schedule – Table 1). Both have the same documentation list. CDSCO is doing re-registration of the ethics committee (EC) and is giving approval for 5 years, while DHR is providing only provisional registration for 2 years.  But in the meantime, they will scrutinize the documents and issue final registration for 5 years. If not satisfied with the applicant, DHR can reject the application by giving reasons. The applicant can appeal to the Central Government in the Ministry of Health and Family Welfare</w:t>
      </w:r>
      <w:r w:rsidR="00D277AF" w:rsidRPr="008C6E37">
        <w:rPr>
          <w:rFonts w:ascii="Times New Roman" w:hAnsi="Times New Roman" w:cs="Times New Roman"/>
        </w:rPr>
        <w:t>.</w:t>
      </w:r>
      <w:r w:rsidR="00B353B6" w:rsidRPr="008C6E37">
        <w:rPr>
          <w:rFonts w:ascii="Times New Roman" w:hAnsi="Times New Roman" w:cs="Times New Roman"/>
        </w:rPr>
        <w:t xml:space="preserve"> The government may, after enquiry, as deemed necessary, and after giving an opportunity of being heard, will pass an order within 45 working days. The EC</w:t>
      </w:r>
      <w:r w:rsidR="0094454A" w:rsidRPr="008C6E37">
        <w:rPr>
          <w:rFonts w:ascii="Times New Roman" w:hAnsi="Times New Roman" w:cs="Times New Roman"/>
        </w:rPr>
        <w:t>s</w:t>
      </w:r>
      <w:r w:rsidR="00B353B6" w:rsidRPr="008C6E37">
        <w:rPr>
          <w:rFonts w:ascii="Times New Roman" w:hAnsi="Times New Roman" w:cs="Times New Roman"/>
        </w:rPr>
        <w:t xml:space="preserve"> registered with DHR are required to make an application for renewal of registration at least ninety days prior to the date of the expiry of its final registration. In case there is a change in </w:t>
      </w:r>
      <w:r w:rsidR="0094454A" w:rsidRPr="008C6E37">
        <w:rPr>
          <w:rFonts w:ascii="Times New Roman" w:hAnsi="Times New Roman" w:cs="Times New Roman"/>
        </w:rPr>
        <w:t xml:space="preserve">the </w:t>
      </w:r>
      <w:r w:rsidR="00B353B6" w:rsidRPr="008C6E37">
        <w:rPr>
          <w:rFonts w:ascii="Times New Roman" w:hAnsi="Times New Roman" w:cs="Times New Roman"/>
        </w:rPr>
        <w:t xml:space="preserve">composition of registered EC in an institution, it should be reported to the concerned authority. </w:t>
      </w:r>
      <w:r w:rsidR="00534109" w:rsidRPr="008C6E37">
        <w:rPr>
          <w:rFonts w:ascii="Times New Roman" w:hAnsi="Times New Roman" w:cs="Times New Roman"/>
        </w:rPr>
        <w:t xml:space="preserve">The EC who will fail to comply with any provision mentioned in rule 17, the authority designated under sub-rule (1), may, after giving an opportunity to show cause and after </w:t>
      </w:r>
      <w:r w:rsidR="008C6E37" w:rsidRPr="008C6E37">
        <w:rPr>
          <w:rFonts w:ascii="Times New Roman" w:hAnsi="Times New Roman" w:cs="Times New Roman"/>
        </w:rPr>
        <w:t xml:space="preserve">offering </w:t>
      </w:r>
      <w:r w:rsidR="00534109" w:rsidRPr="008C6E37">
        <w:rPr>
          <w:rFonts w:ascii="Times New Roman" w:hAnsi="Times New Roman" w:cs="Times New Roman"/>
        </w:rPr>
        <w:t xml:space="preserve"> an opportunity of being heard</w:t>
      </w:r>
      <w:r w:rsidR="00AC33F4" w:rsidRPr="008C6E37">
        <w:rPr>
          <w:rFonts w:ascii="Times New Roman" w:hAnsi="Times New Roman" w:cs="Times New Roman"/>
        </w:rPr>
        <w:t xml:space="preserve"> may either issue warning to the EC describing the deficiency or suspend or cancel the registration issued or debar its members to oversee any biomedical health research in future for such period </w:t>
      </w:r>
      <w:r w:rsidR="00AC33F4" w:rsidRPr="008C6E37">
        <w:rPr>
          <w:rFonts w:ascii="Times New Roman" w:hAnsi="Times New Roman" w:cs="Times New Roman"/>
        </w:rPr>
        <w:lastRenderedPageBreak/>
        <w:t xml:space="preserve">as may be considered </w:t>
      </w:r>
      <w:proofErr w:type="spellStart"/>
      <w:r w:rsidR="00AC33F4" w:rsidRPr="008C6E37">
        <w:rPr>
          <w:rFonts w:ascii="Times New Roman" w:hAnsi="Times New Roman" w:cs="Times New Roman"/>
        </w:rPr>
        <w:t>appropriate.The</w:t>
      </w:r>
      <w:proofErr w:type="spellEnd"/>
      <w:r w:rsidR="00AC33F4" w:rsidRPr="008C6E37">
        <w:rPr>
          <w:rFonts w:ascii="Times New Roman" w:hAnsi="Times New Roman" w:cs="Times New Roman"/>
        </w:rPr>
        <w:t xml:space="preserve"> relevant annexures to biomedical research</w:t>
      </w:r>
      <w:r w:rsidR="00EB0AEA" w:rsidRPr="008C6E37">
        <w:rPr>
          <w:rFonts w:ascii="Times New Roman" w:hAnsi="Times New Roman" w:cs="Times New Roman"/>
        </w:rPr>
        <w:t xml:space="preserve"> are summarized in Table 1.</w:t>
      </w:r>
      <w:r w:rsidR="00AC33F4" w:rsidRPr="008C6E37">
        <w:rPr>
          <w:rFonts w:ascii="Times New Roman" w:hAnsi="Times New Roman" w:cs="Times New Roman"/>
        </w:rPr>
        <w:t xml:space="preserve"> </w:t>
      </w:r>
      <w:r w:rsidR="00891954" w:rsidRPr="008C6E37">
        <w:rPr>
          <w:rFonts w:ascii="Times New Roman" w:hAnsi="Times New Roman" w:cs="Times New Roman"/>
        </w:rPr>
        <w:fldChar w:fldCharType="begin" w:fldLock="1"/>
      </w:r>
      <w:r w:rsidR="00FB6917" w:rsidRPr="008C6E37">
        <w:rPr>
          <w:rFonts w:ascii="Times New Roman" w:hAnsi="Times New Roman" w:cs="Times New Roman"/>
        </w:rPr>
        <w:instrText>ADDIN CSL_CITATION {"citationItems":[{"id":"ITEM-1","itemData":{"URL":"https://naitik.gov.in/DHR/Homepage","accessed":{"date-parts":[["2019","11","1"]]},"id":"ITEM-1","issued":{"date-parts":[["0"]]},"title":"Department of Health Research, Ministry of Health &amp; Family Welfare, Government of India. National Ethics Committee Registry for Biomedical and Health Research (NECRBHR)","type":"webpage"},"uris":["http://www.mendeley.com/documents/?uuid=55bae453-c888-342e-b960-ccc6a1df3820"]}],"mendeley":{"formattedCitation":"(3)","plainTextFormattedCitation":"(3)","previouslyFormattedCitation":"(3)"},"properties":{"noteIndex":0},"schema":"https://github.com/citation-style-language/schema/raw/master/csl-citation.json"}</w:instrText>
      </w:r>
      <w:r w:rsidR="00891954" w:rsidRPr="008C6E37">
        <w:rPr>
          <w:rFonts w:ascii="Times New Roman" w:hAnsi="Times New Roman" w:cs="Times New Roman"/>
        </w:rPr>
        <w:fldChar w:fldCharType="separate"/>
      </w:r>
      <w:r w:rsidR="00891954" w:rsidRPr="008C6E37">
        <w:rPr>
          <w:rFonts w:ascii="Times New Roman" w:hAnsi="Times New Roman" w:cs="Times New Roman"/>
          <w:noProof/>
        </w:rPr>
        <w:t>(3)</w:t>
      </w:r>
      <w:r w:rsidR="00891954" w:rsidRPr="008C6E37">
        <w:rPr>
          <w:rFonts w:ascii="Times New Roman" w:hAnsi="Times New Roman" w:cs="Times New Roman"/>
        </w:rPr>
        <w:fldChar w:fldCharType="end"/>
      </w:r>
      <w:r w:rsidR="00891954" w:rsidRPr="008C6E37">
        <w:rPr>
          <w:rFonts w:ascii="Times New Roman" w:hAnsi="Times New Roman" w:cs="Times New Roman"/>
        </w:rPr>
        <w:t xml:space="preserve"> </w:t>
      </w:r>
    </w:p>
    <w:p w14:paraId="33C27A85" w14:textId="2AF7EABD" w:rsidR="00E244F0" w:rsidRPr="008C6E37" w:rsidRDefault="00E244F0" w:rsidP="008038DA">
      <w:pPr>
        <w:pStyle w:val="Default"/>
        <w:spacing w:line="360" w:lineRule="auto"/>
        <w:jc w:val="both"/>
        <w:rPr>
          <w:ins w:id="10" w:author="vishal singh" w:date="2019-11-02T19:04:00Z"/>
          <w:rFonts w:ascii="Times New Roman" w:hAnsi="Times New Roman" w:cs="Times New Roman"/>
        </w:rPr>
      </w:pPr>
    </w:p>
    <w:p w14:paraId="0F869831" w14:textId="0A81A7B3" w:rsidR="00E244F0" w:rsidRPr="008C6E37" w:rsidRDefault="00EB0AEA" w:rsidP="008038DA">
      <w:pPr>
        <w:pStyle w:val="Default"/>
        <w:spacing w:line="360" w:lineRule="auto"/>
        <w:jc w:val="both"/>
        <w:rPr>
          <w:rFonts w:ascii="Times New Roman" w:hAnsi="Times New Roman" w:cs="Times New Roman"/>
        </w:rPr>
      </w:pPr>
      <w:r w:rsidRPr="008C6E37">
        <w:rPr>
          <w:rFonts w:ascii="Times New Roman" w:hAnsi="Times New Roman" w:cs="Times New Roman"/>
        </w:rPr>
        <w:t>Table 1. Relevant annexures to biomedical research</w:t>
      </w:r>
    </w:p>
    <w:tbl>
      <w:tblPr>
        <w:tblStyle w:val="TableGrid"/>
        <w:tblW w:w="0" w:type="auto"/>
        <w:tblLook w:val="04A0" w:firstRow="1" w:lastRow="0" w:firstColumn="1" w:lastColumn="0" w:noHBand="0" w:noVBand="1"/>
      </w:tblPr>
      <w:tblGrid>
        <w:gridCol w:w="2841"/>
        <w:gridCol w:w="6154"/>
      </w:tblGrid>
      <w:tr w:rsidR="00E244F0" w:rsidRPr="008C6E37" w14:paraId="58E5F9CA" w14:textId="77777777" w:rsidTr="00EB0AEA">
        <w:tc>
          <w:tcPr>
            <w:tcW w:w="2841" w:type="dxa"/>
          </w:tcPr>
          <w:p w14:paraId="5478223F" w14:textId="3C6C1B77" w:rsidR="00E244F0" w:rsidRPr="008C6E37" w:rsidRDefault="00E244F0" w:rsidP="00ED7847">
            <w:pPr>
              <w:pStyle w:val="Default"/>
              <w:spacing w:line="360" w:lineRule="auto"/>
              <w:jc w:val="both"/>
              <w:rPr>
                <w:rFonts w:ascii="Times New Roman" w:hAnsi="Times New Roman" w:cs="Times New Roman"/>
              </w:rPr>
            </w:pPr>
            <w:r w:rsidRPr="008C6E37">
              <w:rPr>
                <w:rFonts w:ascii="Times New Roman" w:hAnsi="Times New Roman" w:cs="Times New Roman"/>
              </w:rPr>
              <w:t>Third schedule</w:t>
            </w:r>
            <w:r w:rsidR="00EB0AEA" w:rsidRPr="008C6E37">
              <w:rPr>
                <w:rFonts w:ascii="Times New Roman" w:hAnsi="Times New Roman" w:cs="Times New Roman"/>
              </w:rPr>
              <w:t xml:space="preserve">, </w:t>
            </w:r>
            <w:r w:rsidRPr="008C6E37">
              <w:rPr>
                <w:rFonts w:ascii="Times New Roman" w:hAnsi="Times New Roman" w:cs="Times New Roman"/>
              </w:rPr>
              <w:t>Table 1</w:t>
            </w:r>
          </w:p>
          <w:p w14:paraId="1FC6A1BB" w14:textId="77777777" w:rsidR="00E244F0" w:rsidRPr="008C6E37" w:rsidRDefault="00E244F0" w:rsidP="006B0074">
            <w:pPr>
              <w:pStyle w:val="Default"/>
              <w:spacing w:line="360" w:lineRule="auto"/>
              <w:jc w:val="both"/>
              <w:rPr>
                <w:rFonts w:ascii="Times New Roman" w:hAnsi="Times New Roman" w:cs="Times New Roman"/>
              </w:rPr>
            </w:pPr>
          </w:p>
        </w:tc>
        <w:tc>
          <w:tcPr>
            <w:tcW w:w="6154" w:type="dxa"/>
          </w:tcPr>
          <w:p w14:paraId="1F213B20" w14:textId="6B81AC04" w:rsidR="00E244F0" w:rsidRPr="008C6E37" w:rsidRDefault="00EB0AEA" w:rsidP="006B0074">
            <w:pPr>
              <w:pStyle w:val="Default"/>
              <w:spacing w:line="360" w:lineRule="auto"/>
              <w:jc w:val="both"/>
              <w:rPr>
                <w:rFonts w:ascii="Times New Roman" w:hAnsi="Times New Roman" w:cs="Times New Roman"/>
              </w:rPr>
            </w:pPr>
            <w:r w:rsidRPr="008C6E37">
              <w:rPr>
                <w:rFonts w:ascii="Times New Roman" w:hAnsi="Times New Roman" w:cs="Times New Roman"/>
              </w:rPr>
              <w:t xml:space="preserve">Information to be submitted by an applicant for </w:t>
            </w:r>
            <w:r w:rsidR="0094454A" w:rsidRPr="008C6E37">
              <w:rPr>
                <w:rFonts w:ascii="Times New Roman" w:hAnsi="Times New Roman" w:cs="Times New Roman"/>
              </w:rPr>
              <w:t xml:space="preserve">the </w:t>
            </w:r>
            <w:r w:rsidRPr="008C6E37">
              <w:rPr>
                <w:rFonts w:ascii="Times New Roman" w:hAnsi="Times New Roman" w:cs="Times New Roman"/>
              </w:rPr>
              <w:t>grant of registration of EC and format for according approval</w:t>
            </w:r>
          </w:p>
        </w:tc>
      </w:tr>
      <w:tr w:rsidR="00E244F0" w:rsidRPr="008C6E37" w14:paraId="17E380E2" w14:textId="77777777" w:rsidTr="00EB0AEA">
        <w:tc>
          <w:tcPr>
            <w:tcW w:w="2841" w:type="dxa"/>
          </w:tcPr>
          <w:p w14:paraId="011B657E" w14:textId="00082337" w:rsidR="00E244F0" w:rsidRPr="008C6E37" w:rsidRDefault="00E244F0" w:rsidP="000A44E3">
            <w:pPr>
              <w:pStyle w:val="Default"/>
              <w:spacing w:line="360" w:lineRule="auto"/>
              <w:jc w:val="both"/>
              <w:rPr>
                <w:rFonts w:ascii="Times New Roman" w:hAnsi="Times New Roman" w:cs="Times New Roman"/>
              </w:rPr>
            </w:pPr>
            <w:r w:rsidRPr="008C6E37">
              <w:rPr>
                <w:rFonts w:ascii="Times New Roman" w:hAnsi="Times New Roman" w:cs="Times New Roman"/>
              </w:rPr>
              <w:t>Third schedule</w:t>
            </w:r>
            <w:r w:rsidR="00EB0AEA" w:rsidRPr="008C6E37">
              <w:rPr>
                <w:rFonts w:ascii="Times New Roman" w:hAnsi="Times New Roman" w:cs="Times New Roman"/>
              </w:rPr>
              <w:t xml:space="preserve">, </w:t>
            </w:r>
            <w:r w:rsidRPr="008C6E37">
              <w:rPr>
                <w:rFonts w:ascii="Times New Roman" w:hAnsi="Times New Roman" w:cs="Times New Roman"/>
              </w:rPr>
              <w:t>Table 6</w:t>
            </w:r>
          </w:p>
        </w:tc>
        <w:tc>
          <w:tcPr>
            <w:tcW w:w="6154" w:type="dxa"/>
          </w:tcPr>
          <w:p w14:paraId="1311407C" w14:textId="68659025" w:rsidR="00E244F0" w:rsidRPr="008C6E37" w:rsidRDefault="00EB0AEA" w:rsidP="000A44E3">
            <w:pPr>
              <w:pStyle w:val="Default"/>
              <w:spacing w:line="360" w:lineRule="auto"/>
              <w:jc w:val="both"/>
              <w:rPr>
                <w:rFonts w:ascii="Times New Roman" w:hAnsi="Times New Roman" w:cs="Times New Roman"/>
              </w:rPr>
            </w:pPr>
            <w:r w:rsidRPr="008C6E37">
              <w:rPr>
                <w:rFonts w:ascii="Times New Roman" w:hAnsi="Times New Roman" w:cs="Times New Roman"/>
              </w:rPr>
              <w:t>Structure, content</w:t>
            </w:r>
            <w:r w:rsidR="0094454A" w:rsidRPr="008C6E37">
              <w:rPr>
                <w:rFonts w:ascii="Times New Roman" w:hAnsi="Times New Roman" w:cs="Times New Roman"/>
              </w:rPr>
              <w:t>,</w:t>
            </w:r>
            <w:r w:rsidRPr="008C6E37">
              <w:rPr>
                <w:rFonts w:ascii="Times New Roman" w:hAnsi="Times New Roman" w:cs="Times New Roman"/>
              </w:rPr>
              <w:t xml:space="preserve"> and format for </w:t>
            </w:r>
            <w:r w:rsidR="0094454A" w:rsidRPr="008C6E37">
              <w:rPr>
                <w:rFonts w:ascii="Times New Roman" w:hAnsi="Times New Roman" w:cs="Times New Roman"/>
              </w:rPr>
              <w:t xml:space="preserve">the </w:t>
            </w:r>
            <w:r w:rsidRPr="008C6E37">
              <w:rPr>
                <w:rFonts w:ascii="Times New Roman" w:hAnsi="Times New Roman" w:cs="Times New Roman"/>
              </w:rPr>
              <w:t xml:space="preserve">clinical trial report </w:t>
            </w:r>
          </w:p>
        </w:tc>
      </w:tr>
      <w:tr w:rsidR="00EB0AEA" w:rsidRPr="008C6E37" w14:paraId="50836F68" w14:textId="77777777" w:rsidTr="00EB0AEA">
        <w:tc>
          <w:tcPr>
            <w:tcW w:w="2841" w:type="dxa"/>
          </w:tcPr>
          <w:p w14:paraId="13F6558E" w14:textId="77777777" w:rsidR="00EB0AEA" w:rsidRPr="008C6E37" w:rsidRDefault="00EB0AEA" w:rsidP="000A44E3">
            <w:pPr>
              <w:pStyle w:val="Default"/>
              <w:spacing w:line="360" w:lineRule="auto"/>
              <w:jc w:val="both"/>
              <w:rPr>
                <w:rFonts w:ascii="Times New Roman" w:hAnsi="Times New Roman" w:cs="Times New Roman"/>
              </w:rPr>
            </w:pPr>
            <w:r w:rsidRPr="008C6E37">
              <w:rPr>
                <w:rFonts w:ascii="Times New Roman" w:hAnsi="Times New Roman" w:cs="Times New Roman"/>
              </w:rPr>
              <w:t xml:space="preserve">Eighth schedule, </w:t>
            </w:r>
          </w:p>
          <w:p w14:paraId="50718782" w14:textId="4649B01E" w:rsidR="00EB0AEA" w:rsidRPr="008C6E37" w:rsidRDefault="00EB0AEA" w:rsidP="000A44E3">
            <w:pPr>
              <w:pStyle w:val="Default"/>
              <w:spacing w:line="360" w:lineRule="auto"/>
              <w:jc w:val="both"/>
              <w:rPr>
                <w:rFonts w:ascii="Times New Roman" w:hAnsi="Times New Roman" w:cs="Times New Roman"/>
              </w:rPr>
            </w:pPr>
            <w:r w:rsidRPr="008C6E37">
              <w:rPr>
                <w:rFonts w:ascii="Times New Roman" w:hAnsi="Times New Roman" w:cs="Times New Roman"/>
              </w:rPr>
              <w:t>Form CT-01</w:t>
            </w:r>
          </w:p>
          <w:p w14:paraId="2623C9E6" w14:textId="77777777" w:rsidR="00EB0AEA" w:rsidRPr="008C6E37" w:rsidRDefault="00EB0AEA" w:rsidP="009A0757">
            <w:pPr>
              <w:pStyle w:val="Default"/>
              <w:spacing w:line="360" w:lineRule="auto"/>
              <w:jc w:val="both"/>
              <w:rPr>
                <w:rFonts w:ascii="Times New Roman" w:hAnsi="Times New Roman" w:cs="Times New Roman"/>
              </w:rPr>
            </w:pPr>
          </w:p>
        </w:tc>
        <w:tc>
          <w:tcPr>
            <w:tcW w:w="6154" w:type="dxa"/>
          </w:tcPr>
          <w:p w14:paraId="46053307" w14:textId="6F0F1917" w:rsidR="00EB0AEA" w:rsidRPr="008C6E37" w:rsidRDefault="00EB0AEA" w:rsidP="009A0757">
            <w:pPr>
              <w:pStyle w:val="Default"/>
              <w:spacing w:line="360" w:lineRule="auto"/>
              <w:jc w:val="both"/>
              <w:rPr>
                <w:rFonts w:ascii="Times New Roman" w:hAnsi="Times New Roman" w:cs="Times New Roman"/>
              </w:rPr>
            </w:pPr>
            <w:r w:rsidRPr="008C6E37">
              <w:rPr>
                <w:rFonts w:ascii="Times New Roman" w:hAnsi="Times New Roman" w:cs="Times New Roman"/>
              </w:rPr>
              <w:t xml:space="preserve">Application for registration/renewal of EC relating to clinical trial or bioavailability and </w:t>
            </w:r>
            <w:r w:rsidR="00FD2C9B" w:rsidRPr="008C6E37">
              <w:rPr>
                <w:rFonts w:ascii="Times New Roman" w:hAnsi="Times New Roman" w:cs="Times New Roman"/>
              </w:rPr>
              <w:t>bioequivalence</w:t>
            </w:r>
            <w:r w:rsidRPr="008C6E37">
              <w:rPr>
                <w:rFonts w:ascii="Times New Roman" w:hAnsi="Times New Roman" w:cs="Times New Roman"/>
              </w:rPr>
              <w:t xml:space="preserve"> study or biomedical health research</w:t>
            </w:r>
          </w:p>
        </w:tc>
      </w:tr>
      <w:tr w:rsidR="00EB0AEA" w:rsidRPr="008C6E37" w14:paraId="48C13F34" w14:textId="77777777" w:rsidTr="00EB0AEA">
        <w:tc>
          <w:tcPr>
            <w:tcW w:w="2841" w:type="dxa"/>
          </w:tcPr>
          <w:p w14:paraId="59BFCEEF" w14:textId="74F2ED92" w:rsidR="00EB0AEA" w:rsidRPr="008C6E37" w:rsidRDefault="00EB0AEA" w:rsidP="000A44E3">
            <w:pPr>
              <w:pStyle w:val="Default"/>
              <w:spacing w:line="360" w:lineRule="auto"/>
              <w:jc w:val="both"/>
              <w:rPr>
                <w:rFonts w:ascii="Times New Roman" w:hAnsi="Times New Roman" w:cs="Times New Roman"/>
              </w:rPr>
            </w:pPr>
            <w:r w:rsidRPr="008C6E37">
              <w:rPr>
                <w:rFonts w:ascii="Times New Roman" w:hAnsi="Times New Roman" w:cs="Times New Roman"/>
              </w:rPr>
              <w:t xml:space="preserve">Eighth schedule, </w:t>
            </w:r>
          </w:p>
          <w:p w14:paraId="2F0563FE" w14:textId="15ED530E" w:rsidR="00EB0AEA" w:rsidRPr="008C6E37" w:rsidRDefault="00EB0AEA" w:rsidP="000A44E3">
            <w:pPr>
              <w:pStyle w:val="Default"/>
              <w:spacing w:line="360" w:lineRule="auto"/>
              <w:jc w:val="both"/>
              <w:rPr>
                <w:rFonts w:ascii="Times New Roman" w:hAnsi="Times New Roman" w:cs="Times New Roman"/>
              </w:rPr>
            </w:pPr>
            <w:r w:rsidRPr="008C6E37">
              <w:rPr>
                <w:rFonts w:ascii="Times New Roman" w:hAnsi="Times New Roman" w:cs="Times New Roman"/>
              </w:rPr>
              <w:t>Form CT-03</w:t>
            </w:r>
          </w:p>
        </w:tc>
        <w:tc>
          <w:tcPr>
            <w:tcW w:w="6154" w:type="dxa"/>
          </w:tcPr>
          <w:p w14:paraId="7CD9C0AA" w14:textId="42B431F5" w:rsidR="00EB0AEA" w:rsidRPr="008C6E37" w:rsidRDefault="00EB0AEA" w:rsidP="009A0757">
            <w:pPr>
              <w:pStyle w:val="Default"/>
              <w:spacing w:line="360" w:lineRule="auto"/>
              <w:jc w:val="both"/>
              <w:rPr>
                <w:rFonts w:ascii="Times New Roman" w:hAnsi="Times New Roman" w:cs="Times New Roman"/>
              </w:rPr>
            </w:pPr>
            <w:r w:rsidRPr="008C6E37">
              <w:rPr>
                <w:rFonts w:ascii="Times New Roman" w:hAnsi="Times New Roman" w:cs="Times New Roman"/>
              </w:rPr>
              <w:t>Grant of registration of EC relating to biomedical health Research</w:t>
            </w:r>
          </w:p>
        </w:tc>
      </w:tr>
    </w:tbl>
    <w:p w14:paraId="34D9C5A8" w14:textId="77777777" w:rsidR="00E244F0" w:rsidRPr="008C6E37" w:rsidRDefault="00E244F0" w:rsidP="000A44E3">
      <w:pPr>
        <w:pStyle w:val="Default"/>
        <w:spacing w:line="360" w:lineRule="auto"/>
        <w:jc w:val="both"/>
        <w:rPr>
          <w:rFonts w:ascii="Times New Roman" w:hAnsi="Times New Roman" w:cs="Times New Roman"/>
        </w:rPr>
      </w:pPr>
    </w:p>
    <w:p w14:paraId="2F6FCCD1" w14:textId="1B57C28C" w:rsidR="009F6EE4" w:rsidRPr="008C6E37" w:rsidRDefault="00C673D0" w:rsidP="000A44E3">
      <w:pPr>
        <w:pStyle w:val="Default"/>
        <w:spacing w:line="360" w:lineRule="auto"/>
        <w:jc w:val="both"/>
        <w:rPr>
          <w:rFonts w:ascii="Times New Roman" w:hAnsi="Times New Roman" w:cs="Times New Roman"/>
        </w:rPr>
      </w:pPr>
      <w:r w:rsidRPr="008C6E37">
        <w:rPr>
          <w:rFonts w:ascii="Times New Roman" w:hAnsi="Times New Roman" w:cs="Times New Roman"/>
        </w:rPr>
        <w:t>At present 1163 EC</w:t>
      </w:r>
      <w:r w:rsidR="0094454A" w:rsidRPr="008C6E37">
        <w:rPr>
          <w:rFonts w:ascii="Times New Roman" w:hAnsi="Times New Roman" w:cs="Times New Roman"/>
        </w:rPr>
        <w:t>s</w:t>
      </w:r>
      <w:r w:rsidRPr="008C6E37">
        <w:rPr>
          <w:rFonts w:ascii="Times New Roman" w:hAnsi="Times New Roman" w:cs="Times New Roman"/>
        </w:rPr>
        <w:t xml:space="preserve"> are re-registered on the CDSCO website, in which Institutional EC are 1047 and independent EC are 116</w:t>
      </w:r>
      <w:r w:rsidR="00EB0AEA" w:rsidRPr="008C6E37">
        <w:rPr>
          <w:rFonts w:ascii="Times New Roman" w:hAnsi="Times New Roman" w:cs="Times New Roman"/>
        </w:rPr>
        <w:t xml:space="preserve">. </w:t>
      </w:r>
      <w:r w:rsidRPr="008C6E37">
        <w:rPr>
          <w:rFonts w:ascii="Times New Roman" w:hAnsi="Times New Roman" w:cs="Times New Roman"/>
        </w:rPr>
        <w:t xml:space="preserve">While registration on the DHR website has just started in September 2019. </w:t>
      </w:r>
      <w:r w:rsidR="00FB6917" w:rsidRPr="008C6E37">
        <w:rPr>
          <w:rFonts w:ascii="Times New Roman" w:hAnsi="Times New Roman" w:cs="Times New Roman"/>
        </w:rPr>
        <w:fldChar w:fldCharType="begin" w:fldLock="1"/>
      </w:r>
      <w:r w:rsidRPr="008C6E37">
        <w:rPr>
          <w:rFonts w:ascii="Times New Roman" w:hAnsi="Times New Roman" w:cs="Times New Roman"/>
        </w:rPr>
        <w:instrText>ADDIN CSL_CITATION {"citationItems":[{"id":"ITEM-1","itemData":{"URL":"https://naitik.gov.in/DHR/Homepage","accessed":{"date-parts":[["2019","11","1"]]},"id":"ITEM-1","issued":{"date-parts":[["0"]]},"title":"Department of Health Research, Ministry of Health &amp; Family Welfare, Government of India. National Ethics Committee Registry for Biomedical and Health Research (NECRBHR)","type":"webpage"},"uris":["http://www.mendeley.com/documents/?uuid=55bae453-c888-342e-b960-ccc6a1df3820"]},{"id":"ITEM-2","itemData":{"URL":"https://cdsco.gov.in/opencms/export/sites/CDSCO_WEB/Pdf-documents/NewDrugs_CTRules_2019.pdf","accessed":{"date-parts":[["2019","11","1"]]},"id":"ITEM-2","issued":{"date-parts":[["0"]]},"page":"1-264","title":"Ministry of Health and Family Welfare. Govt of India. Notification. The Gazette of India: Extraordinary, Part II, Section 3, Subsection (i), New Delhi, March 2019","type":"webpage"},"uris":["http://www.mendeley.com/documents/?uuid=6410c658-81c3-3c6c-9279-4e2364670fa5"]}],"mendeley":{"formattedCitation":"(1,3)","plainTextFormattedCitation":"(1,3)","previouslyFormattedCitation":"(1,3)"},"properties":{"noteIndex":0},"schema":"https://github.com/citation-style-language/schema/raw/master/csl-citation.json"}</w:instrText>
      </w:r>
      <w:r w:rsidR="00FB6917" w:rsidRPr="008C6E37">
        <w:rPr>
          <w:rFonts w:ascii="Times New Roman" w:hAnsi="Times New Roman" w:cs="Times New Roman"/>
        </w:rPr>
        <w:fldChar w:fldCharType="separate"/>
      </w:r>
      <w:r w:rsidR="00FB6917" w:rsidRPr="008C6E37">
        <w:rPr>
          <w:rFonts w:ascii="Times New Roman" w:hAnsi="Times New Roman" w:cs="Times New Roman"/>
          <w:noProof/>
        </w:rPr>
        <w:t>(1,3)</w:t>
      </w:r>
      <w:r w:rsidR="00FB6917" w:rsidRPr="008C6E37">
        <w:rPr>
          <w:rFonts w:ascii="Times New Roman" w:hAnsi="Times New Roman" w:cs="Times New Roman"/>
        </w:rPr>
        <w:fldChar w:fldCharType="end"/>
      </w:r>
      <w:r w:rsidR="00FB6917" w:rsidRPr="008C6E37">
        <w:rPr>
          <w:rFonts w:ascii="Times New Roman" w:hAnsi="Times New Roman" w:cs="Times New Roman"/>
        </w:rPr>
        <w:t xml:space="preserve"> </w:t>
      </w:r>
    </w:p>
    <w:p w14:paraId="0D896652" w14:textId="77777777" w:rsidR="00C673D0" w:rsidRPr="008C6E37" w:rsidRDefault="00C673D0" w:rsidP="009A0757">
      <w:pPr>
        <w:pStyle w:val="Default"/>
        <w:spacing w:line="360" w:lineRule="auto"/>
        <w:jc w:val="both"/>
        <w:rPr>
          <w:rFonts w:ascii="Times New Roman" w:hAnsi="Times New Roman" w:cs="Times New Roman"/>
          <w:b/>
          <w:bCs/>
        </w:rPr>
      </w:pPr>
    </w:p>
    <w:p w14:paraId="0EB5447B" w14:textId="18CD0D71" w:rsidR="002C578C" w:rsidRPr="008C6E37" w:rsidRDefault="002C578C" w:rsidP="009A0757">
      <w:pPr>
        <w:pStyle w:val="Default"/>
        <w:spacing w:line="360" w:lineRule="auto"/>
        <w:jc w:val="both"/>
        <w:rPr>
          <w:rFonts w:ascii="Times New Roman" w:hAnsi="Times New Roman" w:cs="Times New Roman"/>
          <w:b/>
          <w:bCs/>
        </w:rPr>
      </w:pPr>
      <w:r w:rsidRPr="008C6E37">
        <w:rPr>
          <w:rFonts w:ascii="Times New Roman" w:hAnsi="Times New Roman" w:cs="Times New Roman"/>
          <w:b/>
          <w:bCs/>
        </w:rPr>
        <w:t>Ethics committee</w:t>
      </w:r>
      <w:r w:rsidR="00C673D0" w:rsidRPr="008C6E37">
        <w:rPr>
          <w:rFonts w:ascii="Times New Roman" w:hAnsi="Times New Roman" w:cs="Times New Roman"/>
          <w:b/>
          <w:bCs/>
        </w:rPr>
        <w:t xml:space="preserve"> - </w:t>
      </w:r>
      <w:r w:rsidRPr="008C6E37">
        <w:rPr>
          <w:rFonts w:ascii="Times New Roman" w:hAnsi="Times New Roman" w:cs="Times New Roman"/>
          <w:b/>
          <w:bCs/>
        </w:rPr>
        <w:t>role and responsibility:</w:t>
      </w:r>
    </w:p>
    <w:p w14:paraId="4C646D97" w14:textId="4321FAE0" w:rsidR="007E3FF5" w:rsidRPr="008C6E37" w:rsidRDefault="00C673D0" w:rsidP="000A44E3">
      <w:pPr>
        <w:pStyle w:val="Default"/>
        <w:spacing w:line="360" w:lineRule="auto"/>
        <w:jc w:val="both"/>
        <w:rPr>
          <w:ins w:id="11" w:author="vishal singh" w:date="2019-11-02T19:06:00Z"/>
          <w:rFonts w:ascii="Times New Roman" w:hAnsi="Times New Roman" w:cs="Times New Roman"/>
        </w:rPr>
      </w:pPr>
      <w:r w:rsidRPr="008C6E37">
        <w:rPr>
          <w:rFonts w:ascii="Times New Roman" w:hAnsi="Times New Roman" w:cs="Times New Roman"/>
          <w:color w:val="000000" w:themeColor="text1"/>
        </w:rPr>
        <w:t xml:space="preserve">EC </w:t>
      </w:r>
      <w:r w:rsidR="002C578C" w:rsidRPr="008C6E37">
        <w:rPr>
          <w:rFonts w:ascii="Times New Roman" w:hAnsi="Times New Roman" w:cs="Times New Roman"/>
          <w:color w:val="000000" w:themeColor="text1"/>
        </w:rPr>
        <w:t xml:space="preserve">reviews projects based on the </w:t>
      </w:r>
      <w:r w:rsidR="002C578C" w:rsidRPr="008C6E37">
        <w:rPr>
          <w:rFonts w:ascii="Times New Roman" w:hAnsi="Times New Roman" w:cs="Times New Roman"/>
        </w:rPr>
        <w:t>three basic ethical principles for research involving human subjects: respect for persons, beneficence</w:t>
      </w:r>
      <w:r w:rsidR="0094454A" w:rsidRPr="008C6E37">
        <w:rPr>
          <w:rFonts w:ascii="Times New Roman" w:hAnsi="Times New Roman" w:cs="Times New Roman"/>
        </w:rPr>
        <w:t>,</w:t>
      </w:r>
      <w:r w:rsidR="002C578C" w:rsidRPr="008C6E37">
        <w:rPr>
          <w:rFonts w:ascii="Times New Roman" w:hAnsi="Times New Roman" w:cs="Times New Roman"/>
        </w:rPr>
        <w:t xml:space="preserve"> and justice.</w:t>
      </w:r>
      <w:r w:rsidR="00EB0AEA" w:rsidRPr="008C6E37">
        <w:rPr>
          <w:rFonts w:ascii="Times New Roman" w:hAnsi="Times New Roman" w:cs="Times New Roman"/>
        </w:rPr>
        <w:t xml:space="preserve"> </w:t>
      </w:r>
      <w:ins w:id="12" w:author="vishal singh" w:date="2019-11-02T09:36:00Z">
        <w:r w:rsidRPr="008C6E37">
          <w:rPr>
            <w:rFonts w:ascii="Times New Roman" w:hAnsi="Times New Roman" w:cs="Times New Roman"/>
          </w:rPr>
          <w:fldChar w:fldCharType="begin" w:fldLock="1"/>
        </w:r>
      </w:ins>
      <w:r w:rsidR="008E21AD" w:rsidRPr="008C6E37">
        <w:rPr>
          <w:rFonts w:ascii="Times New Roman" w:hAnsi="Times New Roman" w:cs="Times New Roman"/>
        </w:rPr>
        <w:instrText>ADDIN CSL_CITATION {"citationItems":[{"id":"ITEM-1","itemData":{"URL":"http://www.icmr.nic.in/guidelines/ICMR_Ethical_Guidelines_2017.pdf","accessed":{"date-parts":[["2018","4","20"]]},"id":"ITEM-1","issued":{"date-parts":[["2017"]]},"title":"Indian Council of Medical Research. National ethical guidelines for biomedical and health research involving human participants. New Delhi: Indian Council of Medical Research; 2017.","type":"webpage"},"uris":["http://www.mendeley.com/documents/?uuid=ceae8e93-9327-3125-ac33-f7549d4f022c"]}],"mendeley":{"formattedCitation":"(4)","plainTextFormattedCitation":"(4)","previouslyFormattedCitation":"(4)"},"properties":{"noteIndex":0},"schema":"https://github.com/citation-style-language/schema/raw/master/csl-citation.json"}</w:instrText>
      </w:r>
      <w:r w:rsidRPr="008C6E37">
        <w:rPr>
          <w:rFonts w:ascii="Times New Roman" w:hAnsi="Times New Roman" w:cs="Times New Roman"/>
        </w:rPr>
        <w:fldChar w:fldCharType="separate"/>
      </w:r>
      <w:r w:rsidRPr="008C6E37">
        <w:rPr>
          <w:rFonts w:ascii="Times New Roman" w:hAnsi="Times New Roman" w:cs="Times New Roman"/>
          <w:noProof/>
        </w:rPr>
        <w:t>(4)</w:t>
      </w:r>
      <w:ins w:id="13" w:author="vishal singh" w:date="2019-11-02T09:36:00Z">
        <w:r w:rsidRPr="008C6E37">
          <w:rPr>
            <w:rFonts w:ascii="Times New Roman" w:hAnsi="Times New Roman" w:cs="Times New Roman"/>
          </w:rPr>
          <w:fldChar w:fldCharType="end"/>
        </w:r>
      </w:ins>
      <w:r w:rsidR="005233C3" w:rsidRPr="008C6E37">
        <w:rPr>
          <w:rFonts w:ascii="Times New Roman" w:hAnsi="Times New Roman" w:cs="Times New Roman"/>
        </w:rPr>
        <w:t xml:space="preserve"> The t</w:t>
      </w:r>
      <w:r w:rsidR="002C578C" w:rsidRPr="008C6E37">
        <w:rPr>
          <w:rFonts w:ascii="Times New Roman" w:hAnsi="Times New Roman" w:cs="Times New Roman"/>
          <w:color w:val="000000" w:themeColor="text1"/>
        </w:rPr>
        <w:t xml:space="preserve">ype of studies reviewed by </w:t>
      </w:r>
      <w:r w:rsidR="008C20FB" w:rsidRPr="008C6E37">
        <w:rPr>
          <w:rFonts w:ascii="Times New Roman" w:hAnsi="Times New Roman" w:cs="Times New Roman"/>
          <w:color w:val="000000" w:themeColor="text1"/>
        </w:rPr>
        <w:t xml:space="preserve">BHR </w:t>
      </w:r>
      <w:r w:rsidR="002C578C" w:rsidRPr="008C6E37">
        <w:rPr>
          <w:rFonts w:ascii="Times New Roman" w:hAnsi="Times New Roman" w:cs="Times New Roman"/>
          <w:color w:val="000000" w:themeColor="text1"/>
        </w:rPr>
        <w:t>EC</w:t>
      </w:r>
      <w:r w:rsidR="005233C3" w:rsidRPr="008C6E37">
        <w:rPr>
          <w:rFonts w:ascii="Times New Roman" w:hAnsi="Times New Roman" w:cs="Times New Roman"/>
          <w:color w:val="000000" w:themeColor="text1"/>
        </w:rPr>
        <w:t xml:space="preserve"> </w:t>
      </w:r>
      <w:r w:rsidR="00DE2C24" w:rsidRPr="008C6E37">
        <w:rPr>
          <w:rFonts w:ascii="Times New Roman" w:hAnsi="Times New Roman" w:cs="Times New Roman"/>
          <w:color w:val="000000" w:themeColor="text1"/>
        </w:rPr>
        <w:t>would be pertaining to modern medicine,</w:t>
      </w:r>
      <w:r w:rsidR="00DE2C24" w:rsidRPr="008C6E37">
        <w:rPr>
          <w:rFonts w:ascii="Times New Roman" w:hAnsi="Times New Roman" w:cs="Times New Roman"/>
        </w:rPr>
        <w:t xml:space="preserve"> traditional systems of medicine, </w:t>
      </w:r>
      <w:r w:rsidR="00B50762" w:rsidRPr="008C6E37">
        <w:rPr>
          <w:rFonts w:ascii="Times New Roman" w:hAnsi="Times New Roman" w:cs="Times New Roman"/>
          <w:color w:val="000000" w:themeColor="text1"/>
        </w:rPr>
        <w:t>device</w:t>
      </w:r>
      <w:r w:rsidR="005233C3" w:rsidRPr="008C6E37">
        <w:rPr>
          <w:rFonts w:ascii="Times New Roman" w:hAnsi="Times New Roman" w:cs="Times New Roman"/>
          <w:color w:val="000000" w:themeColor="text1"/>
        </w:rPr>
        <w:t xml:space="preserve">, </w:t>
      </w:r>
      <w:r w:rsidR="00B50762" w:rsidRPr="008C6E37">
        <w:rPr>
          <w:rFonts w:ascii="Times New Roman" w:hAnsi="Times New Roman" w:cs="Times New Roman"/>
          <w:color w:val="000000" w:themeColor="text1"/>
        </w:rPr>
        <w:t>diagnostic trial</w:t>
      </w:r>
      <w:r w:rsidR="005233C3" w:rsidRPr="008C6E37">
        <w:rPr>
          <w:rFonts w:ascii="Times New Roman" w:hAnsi="Times New Roman" w:cs="Times New Roman"/>
          <w:color w:val="000000" w:themeColor="text1"/>
        </w:rPr>
        <w:t>s</w:t>
      </w:r>
      <w:r w:rsidR="009F6EE4" w:rsidRPr="008C6E37">
        <w:rPr>
          <w:rFonts w:ascii="Times New Roman" w:hAnsi="Times New Roman" w:cs="Times New Roman"/>
          <w:color w:val="000000" w:themeColor="text1"/>
        </w:rPr>
        <w:t xml:space="preserve">, </w:t>
      </w:r>
      <w:r w:rsidR="00DA1F8D" w:rsidRPr="008C6E37">
        <w:rPr>
          <w:rFonts w:ascii="Times New Roman" w:hAnsi="Times New Roman" w:cs="Times New Roman"/>
          <w:color w:val="000000" w:themeColor="text1"/>
        </w:rPr>
        <w:t>questionnaire-based</w:t>
      </w:r>
      <w:r w:rsidR="009F6EE4" w:rsidRPr="008C6E37">
        <w:rPr>
          <w:rFonts w:ascii="Times New Roman" w:hAnsi="Times New Roman" w:cs="Times New Roman"/>
          <w:color w:val="000000" w:themeColor="text1"/>
        </w:rPr>
        <w:t xml:space="preserve"> studies, data analysis from</w:t>
      </w:r>
      <w:r w:rsidR="005233C3" w:rsidRPr="008C6E37">
        <w:rPr>
          <w:rFonts w:ascii="Times New Roman" w:hAnsi="Times New Roman" w:cs="Times New Roman"/>
          <w:color w:val="000000" w:themeColor="text1"/>
        </w:rPr>
        <w:t xml:space="preserve"> either</w:t>
      </w:r>
      <w:r w:rsidR="009F6EE4" w:rsidRPr="008C6E37">
        <w:rPr>
          <w:rFonts w:ascii="Times New Roman" w:hAnsi="Times New Roman" w:cs="Times New Roman"/>
          <w:color w:val="000000" w:themeColor="text1"/>
        </w:rPr>
        <w:t xml:space="preserve"> public domain </w:t>
      </w:r>
      <w:r w:rsidR="005233C3" w:rsidRPr="008C6E37">
        <w:rPr>
          <w:rFonts w:ascii="Times New Roman" w:hAnsi="Times New Roman" w:cs="Times New Roman"/>
          <w:color w:val="000000" w:themeColor="text1"/>
        </w:rPr>
        <w:t xml:space="preserve">or from </w:t>
      </w:r>
      <w:r w:rsidR="009F6EE4" w:rsidRPr="008C6E37">
        <w:rPr>
          <w:rFonts w:ascii="Times New Roman" w:hAnsi="Times New Roman" w:cs="Times New Roman"/>
          <w:color w:val="000000" w:themeColor="text1"/>
        </w:rPr>
        <w:t>internal department database</w:t>
      </w:r>
      <w:r w:rsidR="007E3FF5" w:rsidRPr="008C6E37">
        <w:rPr>
          <w:rFonts w:ascii="Times New Roman" w:hAnsi="Times New Roman" w:cs="Times New Roman"/>
          <w:color w:val="000000" w:themeColor="text1"/>
        </w:rPr>
        <w:t xml:space="preserve"> or institution documents</w:t>
      </w:r>
      <w:r w:rsidR="009F6EE4" w:rsidRPr="008C6E37">
        <w:rPr>
          <w:rFonts w:ascii="Times New Roman" w:hAnsi="Times New Roman" w:cs="Times New Roman"/>
          <w:color w:val="000000" w:themeColor="text1"/>
        </w:rPr>
        <w:t>, leftover sample research</w:t>
      </w:r>
      <w:r w:rsidR="0094454A" w:rsidRPr="008C6E37">
        <w:rPr>
          <w:rFonts w:ascii="Times New Roman" w:hAnsi="Times New Roman" w:cs="Times New Roman"/>
          <w:color w:val="000000" w:themeColor="text1"/>
        </w:rPr>
        <w:t>,</w:t>
      </w:r>
      <w:r w:rsidR="00DE2C24" w:rsidRPr="008C6E37">
        <w:rPr>
          <w:rFonts w:ascii="Times New Roman" w:hAnsi="Times New Roman" w:cs="Times New Roman"/>
          <w:color w:val="000000" w:themeColor="text1"/>
        </w:rPr>
        <w:t xml:space="preserve"> community research, surgical inventions</w:t>
      </w:r>
      <w:r w:rsidR="005233C3" w:rsidRPr="008C6E37">
        <w:rPr>
          <w:rFonts w:ascii="Times New Roman" w:hAnsi="Times New Roman" w:cs="Times New Roman"/>
          <w:color w:val="000000" w:themeColor="text1"/>
        </w:rPr>
        <w:t xml:space="preserve"> and </w:t>
      </w:r>
      <w:r w:rsidR="009F6EE4" w:rsidRPr="008C6E37">
        <w:rPr>
          <w:rFonts w:ascii="Times New Roman" w:hAnsi="Times New Roman" w:cs="Times New Roman"/>
          <w:color w:val="000000" w:themeColor="text1"/>
        </w:rPr>
        <w:t>death certificate analysis</w:t>
      </w:r>
      <w:r w:rsidR="007E3FF5" w:rsidRPr="008C6E37">
        <w:rPr>
          <w:rFonts w:ascii="Times New Roman" w:hAnsi="Times New Roman" w:cs="Times New Roman"/>
          <w:color w:val="000000" w:themeColor="text1"/>
        </w:rPr>
        <w:t xml:space="preserve">. Many </w:t>
      </w:r>
      <w:r w:rsidR="00DA1F8D" w:rsidRPr="008C6E37">
        <w:rPr>
          <w:rFonts w:ascii="Times New Roman" w:hAnsi="Times New Roman" w:cs="Times New Roman"/>
          <w:color w:val="000000" w:themeColor="text1"/>
        </w:rPr>
        <w:t>non-drug</w:t>
      </w:r>
      <w:r w:rsidR="007E3FF5" w:rsidRPr="008C6E37">
        <w:rPr>
          <w:rFonts w:ascii="Times New Roman" w:hAnsi="Times New Roman" w:cs="Times New Roman"/>
          <w:color w:val="000000" w:themeColor="text1"/>
        </w:rPr>
        <w:t xml:space="preserve"> studies are also submitted</w:t>
      </w:r>
      <w:r w:rsidR="00DB5168" w:rsidRPr="008C6E37">
        <w:rPr>
          <w:rFonts w:ascii="Times New Roman" w:hAnsi="Times New Roman" w:cs="Times New Roman"/>
          <w:color w:val="000000" w:themeColor="text1"/>
        </w:rPr>
        <w:t xml:space="preserve"> such as</w:t>
      </w:r>
      <w:r w:rsidR="007E3FF5" w:rsidRPr="008C6E37">
        <w:rPr>
          <w:rFonts w:ascii="Times New Roman" w:hAnsi="Times New Roman" w:cs="Times New Roman"/>
          <w:color w:val="000000" w:themeColor="text1"/>
        </w:rPr>
        <w:t xml:space="preserve"> social research, public health research, preventive research</w:t>
      </w:r>
      <w:r w:rsidR="0094454A" w:rsidRPr="008C6E37">
        <w:rPr>
          <w:rFonts w:ascii="Times New Roman" w:hAnsi="Times New Roman" w:cs="Times New Roman"/>
          <w:color w:val="000000" w:themeColor="text1"/>
        </w:rPr>
        <w:t>,</w:t>
      </w:r>
      <w:r w:rsidR="00DA1F8D" w:rsidRPr="008C6E37">
        <w:rPr>
          <w:rFonts w:ascii="Times New Roman" w:hAnsi="Times New Roman" w:cs="Times New Roman"/>
          <w:color w:val="000000" w:themeColor="text1"/>
        </w:rPr>
        <w:t xml:space="preserve"> and </w:t>
      </w:r>
      <w:r w:rsidR="00DE2C24" w:rsidRPr="008C6E37">
        <w:rPr>
          <w:rFonts w:ascii="Times New Roman" w:hAnsi="Times New Roman" w:cs="Times New Roman"/>
          <w:color w:val="000000" w:themeColor="text1"/>
        </w:rPr>
        <w:t>cost</w:t>
      </w:r>
      <w:r w:rsidR="007E3FF5" w:rsidRPr="008C6E37">
        <w:rPr>
          <w:rFonts w:ascii="Times New Roman" w:hAnsi="Times New Roman" w:cs="Times New Roman"/>
          <w:color w:val="000000" w:themeColor="text1"/>
        </w:rPr>
        <w:t xml:space="preserve"> analysis</w:t>
      </w:r>
      <w:r w:rsidR="00E6673B" w:rsidRPr="008C6E37">
        <w:rPr>
          <w:rFonts w:ascii="Times New Roman" w:hAnsi="Times New Roman" w:cs="Times New Roman"/>
          <w:color w:val="000000" w:themeColor="text1"/>
        </w:rPr>
        <w:t xml:space="preserve">. According to </w:t>
      </w:r>
      <w:r w:rsidR="0094454A" w:rsidRPr="008C6E37">
        <w:rPr>
          <w:rFonts w:ascii="Times New Roman" w:hAnsi="Times New Roman" w:cs="Times New Roman"/>
          <w:color w:val="000000" w:themeColor="text1"/>
        </w:rPr>
        <w:t xml:space="preserve">the </w:t>
      </w:r>
      <w:r w:rsidR="00DA1F8D" w:rsidRPr="008C6E37">
        <w:rPr>
          <w:rFonts w:ascii="Times New Roman" w:hAnsi="Times New Roman" w:cs="Times New Roman"/>
          <w:color w:val="000000" w:themeColor="text1"/>
        </w:rPr>
        <w:t xml:space="preserve">Indian </w:t>
      </w:r>
      <w:r w:rsidR="008C6E37" w:rsidRPr="008C6E37">
        <w:rPr>
          <w:rFonts w:ascii="Times New Roman" w:hAnsi="Times New Roman" w:cs="Times New Roman"/>
          <w:color w:val="000000" w:themeColor="text1"/>
        </w:rPr>
        <w:t>C</w:t>
      </w:r>
      <w:r w:rsidR="00DA1F8D" w:rsidRPr="008C6E37">
        <w:rPr>
          <w:rFonts w:ascii="Times New Roman" w:hAnsi="Times New Roman" w:cs="Times New Roman"/>
          <w:color w:val="000000" w:themeColor="text1"/>
        </w:rPr>
        <w:t xml:space="preserve">ouncil of </w:t>
      </w:r>
      <w:r w:rsidR="008C6E37" w:rsidRPr="008C6E37">
        <w:rPr>
          <w:rFonts w:ascii="Times New Roman" w:hAnsi="Times New Roman" w:cs="Times New Roman"/>
          <w:color w:val="000000" w:themeColor="text1"/>
        </w:rPr>
        <w:t>M</w:t>
      </w:r>
      <w:r w:rsidR="00DA1F8D" w:rsidRPr="008C6E37">
        <w:rPr>
          <w:rFonts w:ascii="Times New Roman" w:hAnsi="Times New Roman" w:cs="Times New Roman"/>
          <w:color w:val="000000" w:themeColor="text1"/>
        </w:rPr>
        <w:t xml:space="preserve">edical </w:t>
      </w:r>
      <w:r w:rsidR="008C6E37" w:rsidRPr="008C6E37">
        <w:rPr>
          <w:rFonts w:ascii="Times New Roman" w:hAnsi="Times New Roman" w:cs="Times New Roman"/>
          <w:color w:val="000000" w:themeColor="text1"/>
        </w:rPr>
        <w:t>R</w:t>
      </w:r>
      <w:r w:rsidR="00DA1F8D" w:rsidRPr="008C6E37">
        <w:rPr>
          <w:rFonts w:ascii="Times New Roman" w:hAnsi="Times New Roman" w:cs="Times New Roman"/>
          <w:color w:val="000000" w:themeColor="text1"/>
        </w:rPr>
        <w:t>esearch (</w:t>
      </w:r>
      <w:r w:rsidR="00E6673B" w:rsidRPr="008C6E37">
        <w:rPr>
          <w:rFonts w:ascii="Times New Roman" w:hAnsi="Times New Roman" w:cs="Times New Roman"/>
          <w:color w:val="000000" w:themeColor="text1"/>
        </w:rPr>
        <w:t>ICMR</w:t>
      </w:r>
      <w:r w:rsidR="00DA1F8D" w:rsidRPr="008C6E37">
        <w:rPr>
          <w:rFonts w:ascii="Times New Roman" w:hAnsi="Times New Roman" w:cs="Times New Roman"/>
          <w:color w:val="000000" w:themeColor="text1"/>
        </w:rPr>
        <w:t>)</w:t>
      </w:r>
      <w:r w:rsidR="00E6673B" w:rsidRPr="008C6E37">
        <w:rPr>
          <w:rFonts w:ascii="Times New Roman" w:hAnsi="Times New Roman" w:cs="Times New Roman"/>
          <w:color w:val="000000" w:themeColor="text1"/>
        </w:rPr>
        <w:t xml:space="preserve"> guidelines</w:t>
      </w:r>
      <w:r w:rsidR="00DA1F8D" w:rsidRPr="008C6E37">
        <w:rPr>
          <w:rFonts w:ascii="Times New Roman" w:hAnsi="Times New Roman" w:cs="Times New Roman"/>
          <w:color w:val="000000" w:themeColor="text1"/>
        </w:rPr>
        <w:t xml:space="preserve">, the type of EC review (full board review, expedited and exempt from review) is based on </w:t>
      </w:r>
      <w:r w:rsidR="0094454A" w:rsidRPr="008C6E37">
        <w:rPr>
          <w:rFonts w:ascii="Times New Roman" w:hAnsi="Times New Roman" w:cs="Times New Roman"/>
          <w:color w:val="000000" w:themeColor="text1"/>
        </w:rPr>
        <w:t xml:space="preserve">the </w:t>
      </w:r>
      <w:r w:rsidR="00DA1F8D" w:rsidRPr="008C6E37">
        <w:rPr>
          <w:rFonts w:ascii="Times New Roman" w:hAnsi="Times New Roman" w:cs="Times New Roman"/>
          <w:color w:val="000000" w:themeColor="text1"/>
        </w:rPr>
        <w:t>risk involved in the research.</w:t>
      </w:r>
      <w:r w:rsidR="00E6673B" w:rsidRPr="008C6E37">
        <w:rPr>
          <w:rFonts w:ascii="Times New Roman" w:hAnsi="Times New Roman" w:cs="Times New Roman"/>
          <w:color w:val="000000" w:themeColor="text1"/>
        </w:rPr>
        <w:t xml:space="preserve"> </w:t>
      </w:r>
      <w:r w:rsidR="00DA1F8D" w:rsidRPr="008C6E37">
        <w:rPr>
          <w:rFonts w:ascii="Times New Roman" w:hAnsi="Times New Roman" w:cs="Times New Roman"/>
          <w:color w:val="000000" w:themeColor="text1"/>
        </w:rPr>
        <w:t>T</w:t>
      </w:r>
      <w:r w:rsidR="00E6673B" w:rsidRPr="008C6E37">
        <w:rPr>
          <w:rFonts w:ascii="Times New Roman" w:hAnsi="Times New Roman" w:cs="Times New Roman"/>
          <w:color w:val="000000" w:themeColor="text1"/>
        </w:rPr>
        <w:t>he risk is categori</w:t>
      </w:r>
      <w:r w:rsidR="0094454A" w:rsidRPr="008C6E37">
        <w:rPr>
          <w:rFonts w:ascii="Times New Roman" w:hAnsi="Times New Roman" w:cs="Times New Roman"/>
          <w:color w:val="000000" w:themeColor="text1"/>
        </w:rPr>
        <w:t>z</w:t>
      </w:r>
      <w:r w:rsidR="00E6673B" w:rsidRPr="008C6E37">
        <w:rPr>
          <w:rFonts w:ascii="Times New Roman" w:hAnsi="Times New Roman" w:cs="Times New Roman"/>
          <w:color w:val="000000" w:themeColor="text1"/>
        </w:rPr>
        <w:t>e</w:t>
      </w:r>
      <w:r w:rsidR="00DA1F8D" w:rsidRPr="008C6E37">
        <w:rPr>
          <w:rFonts w:ascii="Times New Roman" w:hAnsi="Times New Roman" w:cs="Times New Roman"/>
          <w:color w:val="000000" w:themeColor="text1"/>
        </w:rPr>
        <w:t>d</w:t>
      </w:r>
      <w:r w:rsidR="00E6673B" w:rsidRPr="008C6E37">
        <w:rPr>
          <w:rFonts w:ascii="Times New Roman" w:hAnsi="Times New Roman" w:cs="Times New Roman"/>
          <w:color w:val="000000" w:themeColor="text1"/>
        </w:rPr>
        <w:t xml:space="preserve"> into less than minimal risk, minimal risk, </w:t>
      </w:r>
      <w:r w:rsidR="0094454A" w:rsidRPr="008C6E37">
        <w:rPr>
          <w:rFonts w:ascii="Times New Roman" w:hAnsi="Times New Roman" w:cs="Times New Roman"/>
          <w:color w:val="000000" w:themeColor="text1"/>
        </w:rPr>
        <w:t xml:space="preserve">a </w:t>
      </w:r>
      <w:r w:rsidR="00E6673B" w:rsidRPr="008C6E37">
        <w:rPr>
          <w:rFonts w:ascii="Times New Roman" w:hAnsi="Times New Roman" w:cs="Times New Roman"/>
          <w:color w:val="000000" w:themeColor="text1"/>
        </w:rPr>
        <w:t>minor increase over minimal risk or low risk and more than minimal risk or high risk.</w:t>
      </w:r>
      <w:r w:rsidR="000A44E3" w:rsidRPr="008C6E37">
        <w:rPr>
          <w:rFonts w:ascii="Times New Roman" w:hAnsi="Times New Roman" w:cs="Times New Roman"/>
          <w:color w:val="000000" w:themeColor="text1"/>
        </w:rPr>
        <w:t xml:space="preserve"> </w:t>
      </w:r>
      <w:r w:rsidR="007E3FF5" w:rsidRPr="008C6E37">
        <w:rPr>
          <w:rFonts w:ascii="Times New Roman" w:hAnsi="Times New Roman" w:cs="Times New Roman"/>
          <w:color w:val="000000" w:themeColor="text1"/>
        </w:rPr>
        <w:t>The probable d</w:t>
      </w:r>
      <w:r w:rsidR="00B50762" w:rsidRPr="008C6E37">
        <w:rPr>
          <w:rFonts w:ascii="Times New Roman" w:hAnsi="Times New Roman" w:cs="Times New Roman"/>
          <w:color w:val="000000" w:themeColor="text1"/>
        </w:rPr>
        <w:t>esigns</w:t>
      </w:r>
      <w:r w:rsidR="007E3FF5" w:rsidRPr="008C6E37">
        <w:rPr>
          <w:rFonts w:ascii="Times New Roman" w:hAnsi="Times New Roman" w:cs="Times New Roman"/>
          <w:color w:val="000000" w:themeColor="text1"/>
        </w:rPr>
        <w:t xml:space="preserve"> of the </w:t>
      </w:r>
      <w:r w:rsidR="008C20FB" w:rsidRPr="008C6E37">
        <w:rPr>
          <w:rFonts w:ascii="Times New Roman" w:hAnsi="Times New Roman" w:cs="Times New Roman"/>
          <w:color w:val="000000" w:themeColor="text1"/>
        </w:rPr>
        <w:t xml:space="preserve">studies </w:t>
      </w:r>
      <w:r w:rsidR="00DB5168" w:rsidRPr="008C6E37">
        <w:rPr>
          <w:rFonts w:ascii="Times New Roman" w:hAnsi="Times New Roman" w:cs="Times New Roman"/>
          <w:color w:val="000000" w:themeColor="text1"/>
        </w:rPr>
        <w:t>reviewed by EC are</w:t>
      </w:r>
      <w:r w:rsidR="007E3FF5" w:rsidRPr="008C6E37">
        <w:rPr>
          <w:rFonts w:ascii="Times New Roman" w:hAnsi="Times New Roman" w:cs="Times New Roman"/>
          <w:color w:val="000000" w:themeColor="text1"/>
        </w:rPr>
        <w:t xml:space="preserve"> </w:t>
      </w:r>
      <w:r w:rsidR="00B50762" w:rsidRPr="008C6E37">
        <w:rPr>
          <w:rFonts w:ascii="Times New Roman" w:hAnsi="Times New Roman" w:cs="Times New Roman"/>
          <w:color w:val="000000" w:themeColor="text1"/>
        </w:rPr>
        <w:t>prospective observational</w:t>
      </w:r>
      <w:r w:rsidR="009F6EE4" w:rsidRPr="008C6E37">
        <w:rPr>
          <w:rFonts w:ascii="Times New Roman" w:hAnsi="Times New Roman" w:cs="Times New Roman"/>
          <w:color w:val="000000" w:themeColor="text1"/>
        </w:rPr>
        <w:t>, cross</w:t>
      </w:r>
      <w:r w:rsidR="0094454A" w:rsidRPr="008C6E37">
        <w:rPr>
          <w:rFonts w:ascii="Times New Roman" w:hAnsi="Times New Roman" w:cs="Times New Roman"/>
          <w:color w:val="000000" w:themeColor="text1"/>
        </w:rPr>
        <w:t>-</w:t>
      </w:r>
      <w:r w:rsidR="009F6EE4" w:rsidRPr="008C6E37">
        <w:rPr>
          <w:rFonts w:ascii="Times New Roman" w:hAnsi="Times New Roman" w:cs="Times New Roman"/>
          <w:color w:val="000000" w:themeColor="text1"/>
        </w:rPr>
        <w:t>sectional, cohort</w:t>
      </w:r>
      <w:r w:rsidR="000A44E3" w:rsidRPr="008C6E37">
        <w:rPr>
          <w:rFonts w:ascii="Times New Roman" w:hAnsi="Times New Roman" w:cs="Times New Roman"/>
          <w:color w:val="000000" w:themeColor="text1"/>
        </w:rPr>
        <w:t>,</w:t>
      </w:r>
      <w:r w:rsidR="00B50762" w:rsidRPr="008C6E37">
        <w:rPr>
          <w:rFonts w:ascii="Times New Roman" w:hAnsi="Times New Roman" w:cs="Times New Roman"/>
          <w:color w:val="000000" w:themeColor="text1"/>
        </w:rPr>
        <w:t xml:space="preserve"> interventional</w:t>
      </w:r>
      <w:r w:rsidR="000A44E3" w:rsidRPr="008C6E37">
        <w:rPr>
          <w:rFonts w:ascii="Times New Roman" w:hAnsi="Times New Roman" w:cs="Times New Roman"/>
          <w:color w:val="000000" w:themeColor="text1"/>
        </w:rPr>
        <w:t>,</w:t>
      </w:r>
      <w:r w:rsidR="00B50762" w:rsidRPr="008C6E37">
        <w:rPr>
          <w:rFonts w:ascii="Times New Roman" w:hAnsi="Times New Roman" w:cs="Times New Roman"/>
          <w:color w:val="000000" w:themeColor="text1"/>
        </w:rPr>
        <w:t xml:space="preserve"> </w:t>
      </w:r>
      <w:r w:rsidR="00BF29A1" w:rsidRPr="008C6E37">
        <w:rPr>
          <w:rFonts w:ascii="Times New Roman" w:hAnsi="Times New Roman" w:cs="Times New Roman"/>
          <w:color w:val="000000" w:themeColor="text1"/>
        </w:rPr>
        <w:t>retrospective</w:t>
      </w:r>
      <w:r w:rsidR="009F6EE4" w:rsidRPr="008C6E37">
        <w:rPr>
          <w:rFonts w:ascii="Times New Roman" w:hAnsi="Times New Roman" w:cs="Times New Roman"/>
          <w:color w:val="000000" w:themeColor="text1"/>
        </w:rPr>
        <w:t xml:space="preserve">, </w:t>
      </w:r>
      <w:proofErr w:type="gramStart"/>
      <w:r w:rsidR="009F6EE4" w:rsidRPr="008C6E37">
        <w:rPr>
          <w:rFonts w:ascii="Times New Roman" w:hAnsi="Times New Roman" w:cs="Times New Roman"/>
          <w:color w:val="000000" w:themeColor="text1"/>
        </w:rPr>
        <w:t>retro</w:t>
      </w:r>
      <w:proofErr w:type="gramEnd"/>
      <w:r w:rsidR="009F6EE4" w:rsidRPr="008C6E37">
        <w:rPr>
          <w:rFonts w:ascii="Times New Roman" w:hAnsi="Times New Roman" w:cs="Times New Roman"/>
          <w:color w:val="000000" w:themeColor="text1"/>
        </w:rPr>
        <w:t>-prospective</w:t>
      </w:r>
      <w:r w:rsidR="00DB5168" w:rsidRPr="008C6E37">
        <w:rPr>
          <w:rFonts w:ascii="Times New Roman" w:hAnsi="Times New Roman" w:cs="Times New Roman"/>
          <w:color w:val="000000" w:themeColor="text1"/>
        </w:rPr>
        <w:t>.</w:t>
      </w:r>
      <w:r w:rsidR="00E6673B" w:rsidRPr="008C6E37">
        <w:rPr>
          <w:rFonts w:ascii="Times New Roman" w:hAnsi="Times New Roman" w:cs="Times New Roman"/>
          <w:color w:val="000000" w:themeColor="text1"/>
        </w:rPr>
        <w:t xml:space="preserve"> </w:t>
      </w:r>
      <w:r w:rsidR="007E3FF5" w:rsidRPr="008C6E37">
        <w:rPr>
          <w:rFonts w:ascii="Times New Roman" w:hAnsi="Times New Roman" w:cs="Times New Roman"/>
        </w:rPr>
        <w:t xml:space="preserve">The </w:t>
      </w:r>
      <w:r w:rsidR="000A44E3" w:rsidRPr="008C6E37">
        <w:rPr>
          <w:rFonts w:ascii="Times New Roman" w:hAnsi="Times New Roman" w:cs="Times New Roman"/>
        </w:rPr>
        <w:t>EC</w:t>
      </w:r>
      <w:r w:rsidR="007E3FF5" w:rsidRPr="008C6E37">
        <w:rPr>
          <w:rFonts w:ascii="Times New Roman" w:hAnsi="Times New Roman" w:cs="Times New Roman"/>
        </w:rPr>
        <w:t xml:space="preserve"> review</w:t>
      </w:r>
      <w:r w:rsidR="000A44E3" w:rsidRPr="008C6E37">
        <w:rPr>
          <w:rFonts w:ascii="Times New Roman" w:hAnsi="Times New Roman" w:cs="Times New Roman"/>
        </w:rPr>
        <w:t>s</w:t>
      </w:r>
      <w:r w:rsidR="007E3FF5" w:rsidRPr="008C6E37">
        <w:rPr>
          <w:rFonts w:ascii="Times New Roman" w:hAnsi="Times New Roman" w:cs="Times New Roman"/>
        </w:rPr>
        <w:t xml:space="preserve"> protocol and comments are sent on regulatory, administrative, scientific and on ethical grounds</w:t>
      </w:r>
      <w:r w:rsidR="000A44E3" w:rsidRPr="008C6E37">
        <w:rPr>
          <w:rFonts w:ascii="Times New Roman" w:hAnsi="Times New Roman" w:cs="Times New Roman"/>
        </w:rPr>
        <w:t>.</w:t>
      </w:r>
      <w:del w:id="14" w:author="vishal singh" w:date="2019-11-02T19:05:00Z">
        <w:r w:rsidR="000A44E3" w:rsidRPr="008C6E37" w:rsidDel="000A44E3">
          <w:rPr>
            <w:rFonts w:ascii="Times New Roman" w:hAnsi="Times New Roman" w:cs="Times New Roman"/>
          </w:rPr>
          <w:delText xml:space="preserve"> </w:delText>
        </w:r>
      </w:del>
    </w:p>
    <w:p w14:paraId="033BD917" w14:textId="77777777" w:rsidR="003D59A1" w:rsidRPr="008C6E37" w:rsidRDefault="003D59A1" w:rsidP="000A44E3">
      <w:pPr>
        <w:pStyle w:val="Default"/>
        <w:spacing w:line="360" w:lineRule="auto"/>
        <w:jc w:val="both"/>
        <w:rPr>
          <w:rFonts w:ascii="Times New Roman" w:hAnsi="Times New Roman" w:cs="Times New Roman"/>
          <w:b/>
          <w:bCs/>
          <w:color w:val="000000" w:themeColor="text1"/>
        </w:rPr>
      </w:pPr>
    </w:p>
    <w:p w14:paraId="753EF49C" w14:textId="77777777" w:rsidR="003D59A1" w:rsidRPr="008C6E37" w:rsidRDefault="003D59A1" w:rsidP="000A44E3">
      <w:pPr>
        <w:pStyle w:val="Default"/>
        <w:spacing w:line="360" w:lineRule="auto"/>
        <w:jc w:val="both"/>
        <w:rPr>
          <w:rFonts w:ascii="Times New Roman" w:hAnsi="Times New Roman" w:cs="Times New Roman"/>
          <w:b/>
          <w:bCs/>
          <w:color w:val="000000" w:themeColor="text1"/>
        </w:rPr>
      </w:pPr>
    </w:p>
    <w:p w14:paraId="6B0662CF" w14:textId="2A03F79C" w:rsidR="00D0598F" w:rsidRPr="008C6E37" w:rsidRDefault="00D0598F" w:rsidP="000A44E3">
      <w:pPr>
        <w:pStyle w:val="Default"/>
        <w:spacing w:line="360" w:lineRule="auto"/>
        <w:jc w:val="both"/>
        <w:rPr>
          <w:rFonts w:ascii="Times New Roman" w:hAnsi="Times New Roman" w:cs="Times New Roman"/>
          <w:b/>
          <w:bCs/>
          <w:color w:val="000000" w:themeColor="text1"/>
        </w:rPr>
      </w:pPr>
      <w:r w:rsidRPr="008C6E37">
        <w:rPr>
          <w:rFonts w:ascii="Times New Roman" w:hAnsi="Times New Roman" w:cs="Times New Roman"/>
          <w:b/>
          <w:bCs/>
          <w:color w:val="000000" w:themeColor="text1"/>
        </w:rPr>
        <w:t xml:space="preserve">The challenges usually faced by </w:t>
      </w:r>
      <w:r w:rsidR="0094454A" w:rsidRPr="008C6E37">
        <w:rPr>
          <w:rFonts w:ascii="Times New Roman" w:hAnsi="Times New Roman" w:cs="Times New Roman"/>
          <w:b/>
          <w:bCs/>
          <w:color w:val="000000" w:themeColor="text1"/>
        </w:rPr>
        <w:t xml:space="preserve">the </w:t>
      </w:r>
      <w:r w:rsidRPr="008C6E37">
        <w:rPr>
          <w:rFonts w:ascii="Times New Roman" w:hAnsi="Times New Roman" w:cs="Times New Roman"/>
          <w:b/>
          <w:bCs/>
          <w:color w:val="000000" w:themeColor="text1"/>
        </w:rPr>
        <w:t xml:space="preserve">ethics committee </w:t>
      </w:r>
    </w:p>
    <w:p w14:paraId="6FC14D69" w14:textId="6BFC0A05" w:rsidR="00D0598F" w:rsidRPr="008C6E37" w:rsidRDefault="00D0598F" w:rsidP="000A44E3">
      <w:pPr>
        <w:pStyle w:val="Default"/>
        <w:numPr>
          <w:ilvl w:val="0"/>
          <w:numId w:val="13"/>
        </w:numPr>
        <w:spacing w:line="360" w:lineRule="auto"/>
        <w:jc w:val="both"/>
        <w:rPr>
          <w:rFonts w:ascii="Times New Roman" w:hAnsi="Times New Roman" w:cs="Times New Roman"/>
          <w:color w:val="000000" w:themeColor="text1"/>
        </w:rPr>
      </w:pPr>
      <w:r w:rsidRPr="008C6E37">
        <w:rPr>
          <w:rFonts w:ascii="Times New Roman" w:hAnsi="Times New Roman" w:cs="Times New Roman"/>
          <w:b/>
          <w:bCs/>
          <w:color w:val="000000" w:themeColor="text1"/>
        </w:rPr>
        <w:t>Before approva</w:t>
      </w:r>
      <w:r w:rsidR="000A44E3" w:rsidRPr="008C6E37">
        <w:rPr>
          <w:rFonts w:ascii="Times New Roman" w:hAnsi="Times New Roman" w:cs="Times New Roman"/>
          <w:b/>
          <w:bCs/>
          <w:color w:val="000000" w:themeColor="text1"/>
        </w:rPr>
        <w:t xml:space="preserve">l of the study </w:t>
      </w:r>
      <w:r w:rsidRPr="008C6E37">
        <w:rPr>
          <w:rFonts w:ascii="Times New Roman" w:hAnsi="Times New Roman" w:cs="Times New Roman"/>
          <w:color w:val="000000" w:themeColor="text1"/>
        </w:rPr>
        <w:t xml:space="preserve">– </w:t>
      </w:r>
    </w:p>
    <w:p w14:paraId="5C4B3792" w14:textId="3E4DCEC4" w:rsidR="009A0757" w:rsidRPr="008C6E37" w:rsidRDefault="00E6673B" w:rsidP="000A44E3">
      <w:pPr>
        <w:pStyle w:val="Default"/>
        <w:spacing w:line="360" w:lineRule="auto"/>
        <w:jc w:val="both"/>
        <w:rPr>
          <w:rFonts w:ascii="Times New Roman" w:hAnsi="Times New Roman" w:cs="Times New Roman"/>
          <w:color w:val="000000" w:themeColor="text1"/>
        </w:rPr>
      </w:pPr>
      <w:r w:rsidRPr="008C6E37">
        <w:rPr>
          <w:rFonts w:ascii="Times New Roman" w:hAnsi="Times New Roman" w:cs="Times New Roman"/>
          <w:color w:val="000000" w:themeColor="text1"/>
        </w:rPr>
        <w:t>New Drugs &amp; Clinical Trials Rules</w:t>
      </w:r>
      <w:r w:rsidR="000A44E3" w:rsidRPr="008C6E37">
        <w:rPr>
          <w:rFonts w:ascii="Times New Roman" w:hAnsi="Times New Roman" w:cs="Times New Roman"/>
          <w:color w:val="000000" w:themeColor="text1"/>
        </w:rPr>
        <w:t xml:space="preserve"> </w:t>
      </w:r>
      <w:r w:rsidRPr="008C6E37">
        <w:rPr>
          <w:rFonts w:ascii="Times New Roman" w:hAnsi="Times New Roman" w:cs="Times New Roman"/>
          <w:color w:val="000000" w:themeColor="text1"/>
        </w:rPr>
        <w:t>2019</w:t>
      </w:r>
      <w:r w:rsidR="000A44E3" w:rsidRPr="008C6E37">
        <w:rPr>
          <w:rFonts w:ascii="Times New Roman" w:hAnsi="Times New Roman" w:cs="Times New Roman"/>
          <w:color w:val="000000" w:themeColor="text1"/>
        </w:rPr>
        <w:t xml:space="preserve"> </w:t>
      </w:r>
      <w:r w:rsidR="00CE2B10" w:rsidRPr="008C6E37">
        <w:rPr>
          <w:rFonts w:ascii="Times New Roman" w:hAnsi="Times New Roman" w:cs="Times New Roman"/>
          <w:color w:val="000000" w:themeColor="text1"/>
        </w:rPr>
        <w:t xml:space="preserve">have defined </w:t>
      </w:r>
      <w:r w:rsidR="0094454A" w:rsidRPr="008C6E37">
        <w:rPr>
          <w:rFonts w:ascii="Times New Roman" w:hAnsi="Times New Roman" w:cs="Times New Roman"/>
          <w:color w:val="000000" w:themeColor="text1"/>
        </w:rPr>
        <w:t xml:space="preserve">the </w:t>
      </w:r>
      <w:r w:rsidR="00CE2B10" w:rsidRPr="008C6E37">
        <w:rPr>
          <w:rFonts w:ascii="Times New Roman" w:hAnsi="Times New Roman" w:cs="Times New Roman"/>
          <w:color w:val="000000" w:themeColor="text1"/>
        </w:rPr>
        <w:t xml:space="preserve">composition of EC as per ICMR guideline 2017. </w:t>
      </w:r>
    </w:p>
    <w:p w14:paraId="0F4E1694" w14:textId="32EA3C17" w:rsidR="00E6673B" w:rsidRPr="008C6E37" w:rsidRDefault="00CE2B10" w:rsidP="00F97C5F">
      <w:pPr>
        <w:pStyle w:val="Default"/>
        <w:numPr>
          <w:ilvl w:val="0"/>
          <w:numId w:val="11"/>
        </w:numPr>
        <w:spacing w:line="360" w:lineRule="auto"/>
        <w:jc w:val="both"/>
        <w:rPr>
          <w:rFonts w:ascii="Times New Roman" w:hAnsi="Times New Roman" w:cs="Times New Roman"/>
          <w:color w:val="000000" w:themeColor="text1"/>
        </w:rPr>
      </w:pPr>
      <w:r w:rsidRPr="008C6E37">
        <w:rPr>
          <w:rFonts w:ascii="Times New Roman" w:hAnsi="Times New Roman" w:cs="Times New Roman"/>
          <w:color w:val="000000" w:themeColor="text1"/>
        </w:rPr>
        <w:t xml:space="preserve">It mentions </w:t>
      </w:r>
      <w:r w:rsidR="000A44E3" w:rsidRPr="008C6E37">
        <w:rPr>
          <w:rFonts w:ascii="Times New Roman" w:hAnsi="Times New Roman" w:cs="Times New Roman"/>
          <w:color w:val="000000" w:themeColor="text1"/>
        </w:rPr>
        <w:t xml:space="preserve">that </w:t>
      </w:r>
      <w:r w:rsidRPr="008C6E37">
        <w:rPr>
          <w:rFonts w:ascii="Times New Roman" w:hAnsi="Times New Roman" w:cs="Times New Roman"/>
          <w:color w:val="000000" w:themeColor="text1"/>
        </w:rPr>
        <w:t>50% of the members should be non-affiliated and the number of members in an EC should preferably be between</w:t>
      </w:r>
      <w:r w:rsidR="000A44E3" w:rsidRPr="008C6E37">
        <w:rPr>
          <w:rFonts w:ascii="Times New Roman" w:hAnsi="Times New Roman" w:cs="Times New Roman"/>
          <w:color w:val="000000" w:themeColor="text1"/>
        </w:rPr>
        <w:t xml:space="preserve"> 7 </w:t>
      </w:r>
      <w:r w:rsidRPr="008C6E37">
        <w:rPr>
          <w:rFonts w:ascii="Times New Roman" w:hAnsi="Times New Roman" w:cs="Times New Roman"/>
          <w:color w:val="000000" w:themeColor="text1"/>
        </w:rPr>
        <w:t xml:space="preserve">and 15 and a minimum of five members should be present to meet the quorum requirements. </w:t>
      </w:r>
      <w:ins w:id="15" w:author="vishal singh" w:date="2019-11-02T19:07:00Z">
        <w:r w:rsidR="000A44E3" w:rsidRPr="008C6E37">
          <w:rPr>
            <w:rFonts w:ascii="Times New Roman" w:hAnsi="Times New Roman" w:cs="Times New Roman"/>
            <w:color w:val="000000" w:themeColor="text1"/>
          </w:rPr>
          <w:fldChar w:fldCharType="begin" w:fldLock="1"/>
        </w:r>
      </w:ins>
      <w:r w:rsidR="009A0757" w:rsidRPr="008C6E37">
        <w:rPr>
          <w:rFonts w:ascii="Times New Roman" w:hAnsi="Times New Roman" w:cs="Times New Roman"/>
          <w:color w:val="000000" w:themeColor="text1"/>
        </w:rPr>
        <w:instrText>ADDIN CSL_CITATION {"citationItems":[{"id":"ITEM-1","itemData":{"URL":"http://www.icmr.nic.in/guidelines/ICMR_Ethical_Guidelines_2017.pdf","accessed":{"date-parts":[["2018","4","20"]]},"id":"ITEM-1","issued":{"date-parts":[["2017"]]},"title":"Indian Council of Medical Research. National ethical guidelines for biomedical and health research involving human participants. New Delhi: Indian Council of Medical Research; 2017.","type":"webpage"},"uris":["http://www.mendeley.com/documents/?uuid=ceae8e93-9327-3125-ac33-f7549d4f022c"]}],"mendeley":{"formattedCitation":"(4)","plainTextFormattedCitation":"(4)","previouslyFormattedCitation":"(4)"},"properties":{"noteIndex":0},"schema":"https://github.com/citation-style-language/schema/raw/master/csl-citation.json"}</w:instrText>
      </w:r>
      <w:r w:rsidR="000A44E3" w:rsidRPr="008C6E37">
        <w:rPr>
          <w:rFonts w:ascii="Times New Roman" w:hAnsi="Times New Roman" w:cs="Times New Roman"/>
          <w:color w:val="000000" w:themeColor="text1"/>
        </w:rPr>
        <w:fldChar w:fldCharType="separate"/>
      </w:r>
      <w:r w:rsidR="000A44E3" w:rsidRPr="008C6E37">
        <w:rPr>
          <w:rFonts w:ascii="Times New Roman" w:hAnsi="Times New Roman" w:cs="Times New Roman"/>
          <w:noProof/>
          <w:color w:val="000000" w:themeColor="text1"/>
        </w:rPr>
        <w:t>(4)</w:t>
      </w:r>
      <w:ins w:id="16" w:author="vishal singh" w:date="2019-11-02T19:07:00Z">
        <w:r w:rsidR="000A44E3" w:rsidRPr="008C6E37">
          <w:rPr>
            <w:rFonts w:ascii="Times New Roman" w:hAnsi="Times New Roman" w:cs="Times New Roman"/>
            <w:color w:val="000000" w:themeColor="text1"/>
          </w:rPr>
          <w:fldChar w:fldCharType="end"/>
        </w:r>
      </w:ins>
      <w:r w:rsidR="009A0757" w:rsidRPr="008C6E37">
        <w:rPr>
          <w:rFonts w:ascii="Times New Roman" w:hAnsi="Times New Roman" w:cs="Times New Roman"/>
          <w:color w:val="000000" w:themeColor="text1"/>
        </w:rPr>
        <w:t xml:space="preserve"> </w:t>
      </w:r>
      <w:r w:rsidRPr="008C6E37">
        <w:rPr>
          <w:rFonts w:ascii="Times New Roman" w:hAnsi="Times New Roman" w:cs="Times New Roman"/>
          <w:color w:val="000000" w:themeColor="text1"/>
        </w:rPr>
        <w:t xml:space="preserve">So, this regulation is </w:t>
      </w:r>
      <w:r w:rsidR="0094454A" w:rsidRPr="008C6E37">
        <w:rPr>
          <w:rFonts w:ascii="Times New Roman" w:hAnsi="Times New Roman" w:cs="Times New Roman"/>
          <w:color w:val="000000" w:themeColor="text1"/>
        </w:rPr>
        <w:t xml:space="preserve">a </w:t>
      </w:r>
      <w:r w:rsidRPr="008C6E37">
        <w:rPr>
          <w:rFonts w:ascii="Times New Roman" w:hAnsi="Times New Roman" w:cs="Times New Roman"/>
          <w:color w:val="000000" w:themeColor="text1"/>
        </w:rPr>
        <w:t>good move for unbiased decision making by EC if the decision goes for voting</w:t>
      </w:r>
      <w:r w:rsidR="00DE2C24" w:rsidRPr="008C6E37">
        <w:rPr>
          <w:rFonts w:ascii="Times New Roman" w:hAnsi="Times New Roman" w:cs="Times New Roman"/>
          <w:color w:val="000000" w:themeColor="text1"/>
        </w:rPr>
        <w:t xml:space="preserve"> or consensus also</w:t>
      </w:r>
      <w:r w:rsidRPr="008C6E37">
        <w:rPr>
          <w:rFonts w:ascii="Times New Roman" w:hAnsi="Times New Roman" w:cs="Times New Roman"/>
          <w:color w:val="000000" w:themeColor="text1"/>
        </w:rPr>
        <w:t xml:space="preserve">. But it is </w:t>
      </w:r>
      <w:r w:rsidR="0094454A" w:rsidRPr="008C6E37">
        <w:rPr>
          <w:rFonts w:ascii="Times New Roman" w:hAnsi="Times New Roman" w:cs="Times New Roman"/>
          <w:color w:val="000000" w:themeColor="text1"/>
        </w:rPr>
        <w:t xml:space="preserve">a </w:t>
      </w:r>
      <w:r w:rsidRPr="008C6E37">
        <w:rPr>
          <w:rFonts w:ascii="Times New Roman" w:hAnsi="Times New Roman" w:cs="Times New Roman"/>
          <w:color w:val="000000" w:themeColor="text1"/>
        </w:rPr>
        <w:t xml:space="preserve">difficult task for EC functioning in the place with </w:t>
      </w:r>
      <w:r w:rsidR="0094454A" w:rsidRPr="008C6E37">
        <w:rPr>
          <w:rFonts w:ascii="Times New Roman" w:hAnsi="Times New Roman" w:cs="Times New Roman"/>
          <w:color w:val="000000" w:themeColor="text1"/>
        </w:rPr>
        <w:t xml:space="preserve">a </w:t>
      </w:r>
      <w:r w:rsidRPr="008C6E37">
        <w:rPr>
          <w:rFonts w:ascii="Times New Roman" w:hAnsi="Times New Roman" w:cs="Times New Roman"/>
          <w:color w:val="000000" w:themeColor="text1"/>
        </w:rPr>
        <w:t xml:space="preserve">single medical college to get non-affiliated members. </w:t>
      </w:r>
      <w:r w:rsidR="000A44E3" w:rsidRPr="008C6E37">
        <w:rPr>
          <w:rFonts w:ascii="Times New Roman" w:hAnsi="Times New Roman" w:cs="Times New Roman"/>
          <w:color w:val="000000" w:themeColor="text1"/>
        </w:rPr>
        <w:t>In</w:t>
      </w:r>
      <w:r w:rsidR="0094454A" w:rsidRPr="008C6E37">
        <w:rPr>
          <w:rFonts w:ascii="Times New Roman" w:hAnsi="Times New Roman" w:cs="Times New Roman"/>
          <w:color w:val="000000" w:themeColor="text1"/>
        </w:rPr>
        <w:t xml:space="preserve"> </w:t>
      </w:r>
      <w:r w:rsidR="000A44E3" w:rsidRPr="008C6E37">
        <w:rPr>
          <w:rFonts w:ascii="Times New Roman" w:hAnsi="Times New Roman" w:cs="Times New Roman"/>
          <w:color w:val="000000" w:themeColor="text1"/>
        </w:rPr>
        <w:t>case</w:t>
      </w:r>
      <w:r w:rsidR="00DE2C24" w:rsidRPr="008C6E37">
        <w:rPr>
          <w:rFonts w:ascii="Times New Roman" w:hAnsi="Times New Roman" w:cs="Times New Roman"/>
          <w:color w:val="000000" w:themeColor="text1"/>
        </w:rPr>
        <w:t>,</w:t>
      </w:r>
      <w:r w:rsidR="000A44E3" w:rsidRPr="008C6E37">
        <w:rPr>
          <w:rFonts w:ascii="Times New Roman" w:hAnsi="Times New Roman" w:cs="Times New Roman"/>
          <w:color w:val="000000" w:themeColor="text1"/>
        </w:rPr>
        <w:t xml:space="preserve"> where n</w:t>
      </w:r>
      <w:r w:rsidR="00887997" w:rsidRPr="008C6E37">
        <w:rPr>
          <w:rFonts w:ascii="Times New Roman" w:hAnsi="Times New Roman" w:cs="Times New Roman"/>
          <w:color w:val="000000" w:themeColor="text1"/>
        </w:rPr>
        <w:t>on</w:t>
      </w:r>
      <w:r w:rsidR="00887997" w:rsidRPr="008C6E37">
        <w:rPr>
          <w:rFonts w:ascii="Times New Roman" w:hAnsi="Times New Roman" w:cs="Times New Roman"/>
          <w:b/>
          <w:bCs/>
          <w:color w:val="000000" w:themeColor="text1"/>
        </w:rPr>
        <w:t xml:space="preserve">- </w:t>
      </w:r>
      <w:r w:rsidR="00887997" w:rsidRPr="008C6E37">
        <w:rPr>
          <w:rFonts w:ascii="Times New Roman" w:hAnsi="Times New Roman" w:cs="Times New Roman"/>
          <w:color w:val="000000" w:themeColor="text1"/>
        </w:rPr>
        <w:t>affiliate</w:t>
      </w:r>
      <w:r w:rsidR="000A44E3" w:rsidRPr="008C6E37">
        <w:rPr>
          <w:rFonts w:ascii="Times New Roman" w:hAnsi="Times New Roman" w:cs="Times New Roman"/>
          <w:color w:val="000000" w:themeColor="text1"/>
        </w:rPr>
        <w:t xml:space="preserve">d </w:t>
      </w:r>
      <w:r w:rsidR="00887997" w:rsidRPr="008C6E37">
        <w:rPr>
          <w:rFonts w:ascii="Times New Roman" w:hAnsi="Times New Roman" w:cs="Times New Roman"/>
          <w:color w:val="000000" w:themeColor="text1"/>
        </w:rPr>
        <w:t xml:space="preserve">members </w:t>
      </w:r>
      <w:r w:rsidR="000A44E3" w:rsidRPr="008C6E37">
        <w:rPr>
          <w:rFonts w:ascii="Times New Roman" w:hAnsi="Times New Roman" w:cs="Times New Roman"/>
          <w:color w:val="000000" w:themeColor="text1"/>
        </w:rPr>
        <w:t xml:space="preserve">are </w:t>
      </w:r>
      <w:r w:rsidR="00887997" w:rsidRPr="008C6E37">
        <w:rPr>
          <w:rFonts w:ascii="Times New Roman" w:hAnsi="Times New Roman" w:cs="Times New Roman"/>
          <w:color w:val="000000" w:themeColor="text1"/>
        </w:rPr>
        <w:t xml:space="preserve">not available in the same city, they </w:t>
      </w:r>
      <w:r w:rsidR="009A0757" w:rsidRPr="008C6E37">
        <w:rPr>
          <w:rFonts w:ascii="Times New Roman" w:hAnsi="Times New Roman" w:cs="Times New Roman"/>
          <w:color w:val="000000" w:themeColor="text1"/>
        </w:rPr>
        <w:t>must</w:t>
      </w:r>
      <w:r w:rsidR="00887997" w:rsidRPr="008C6E37">
        <w:rPr>
          <w:rFonts w:ascii="Times New Roman" w:hAnsi="Times New Roman" w:cs="Times New Roman"/>
          <w:color w:val="000000" w:themeColor="text1"/>
        </w:rPr>
        <w:t xml:space="preserve"> travel from </w:t>
      </w:r>
      <w:r w:rsidR="0094454A" w:rsidRPr="008C6E37">
        <w:rPr>
          <w:rFonts w:ascii="Times New Roman" w:hAnsi="Times New Roman" w:cs="Times New Roman"/>
          <w:color w:val="000000" w:themeColor="text1"/>
        </w:rPr>
        <w:t>an</w:t>
      </w:r>
      <w:r w:rsidR="00887997" w:rsidRPr="008C6E37">
        <w:rPr>
          <w:rFonts w:ascii="Times New Roman" w:hAnsi="Times New Roman" w:cs="Times New Roman"/>
          <w:color w:val="000000" w:themeColor="text1"/>
        </w:rPr>
        <w:t xml:space="preserve">other city </w:t>
      </w:r>
      <w:r w:rsidR="0094454A" w:rsidRPr="008C6E37">
        <w:rPr>
          <w:rFonts w:ascii="Times New Roman" w:hAnsi="Times New Roman" w:cs="Times New Roman"/>
          <w:color w:val="000000" w:themeColor="text1"/>
        </w:rPr>
        <w:t>to</w:t>
      </w:r>
      <w:r w:rsidR="00887997" w:rsidRPr="008C6E37">
        <w:rPr>
          <w:rFonts w:ascii="Times New Roman" w:hAnsi="Times New Roman" w:cs="Times New Roman"/>
          <w:color w:val="000000" w:themeColor="text1"/>
        </w:rPr>
        <w:t xml:space="preserve"> attend the meeting. So</w:t>
      </w:r>
      <w:r w:rsidR="009A0757" w:rsidRPr="008C6E37">
        <w:rPr>
          <w:rFonts w:ascii="Times New Roman" w:hAnsi="Times New Roman" w:cs="Times New Roman"/>
          <w:color w:val="000000" w:themeColor="text1"/>
        </w:rPr>
        <w:t xml:space="preserve">, </w:t>
      </w:r>
      <w:r w:rsidR="00887997" w:rsidRPr="008C6E37">
        <w:rPr>
          <w:rFonts w:ascii="Times New Roman" w:hAnsi="Times New Roman" w:cs="Times New Roman"/>
          <w:color w:val="000000" w:themeColor="text1"/>
        </w:rPr>
        <w:t>the travel allowance for such members w</w:t>
      </w:r>
      <w:r w:rsidR="00DE2C24" w:rsidRPr="008C6E37">
        <w:rPr>
          <w:rFonts w:ascii="Times New Roman" w:hAnsi="Times New Roman" w:cs="Times New Roman"/>
          <w:color w:val="000000" w:themeColor="text1"/>
        </w:rPr>
        <w:t xml:space="preserve">ould </w:t>
      </w:r>
      <w:r w:rsidR="00887997" w:rsidRPr="008C6E37">
        <w:rPr>
          <w:rFonts w:ascii="Times New Roman" w:hAnsi="Times New Roman" w:cs="Times New Roman"/>
          <w:color w:val="000000" w:themeColor="text1"/>
        </w:rPr>
        <w:t xml:space="preserve">be </w:t>
      </w:r>
      <w:r w:rsidR="00DE2C24" w:rsidRPr="008C6E37">
        <w:rPr>
          <w:rFonts w:ascii="Times New Roman" w:hAnsi="Times New Roman" w:cs="Times New Roman"/>
          <w:color w:val="000000" w:themeColor="text1"/>
        </w:rPr>
        <w:t xml:space="preserve">definitely </w:t>
      </w:r>
      <w:r w:rsidR="00887997" w:rsidRPr="008C6E37">
        <w:rPr>
          <w:rFonts w:ascii="Times New Roman" w:hAnsi="Times New Roman" w:cs="Times New Roman"/>
          <w:color w:val="000000" w:themeColor="text1"/>
        </w:rPr>
        <w:t>more</w:t>
      </w:r>
      <w:r w:rsidR="00DE2C24" w:rsidRPr="008C6E37">
        <w:rPr>
          <w:rFonts w:ascii="Times New Roman" w:hAnsi="Times New Roman" w:cs="Times New Roman"/>
          <w:color w:val="000000" w:themeColor="text1"/>
        </w:rPr>
        <w:t xml:space="preserve"> as compared to the in city members</w:t>
      </w:r>
      <w:r w:rsidR="00887997" w:rsidRPr="008C6E37">
        <w:rPr>
          <w:rFonts w:ascii="Times New Roman" w:hAnsi="Times New Roman" w:cs="Times New Roman"/>
          <w:color w:val="000000" w:themeColor="text1"/>
        </w:rPr>
        <w:t xml:space="preserve">. </w:t>
      </w:r>
    </w:p>
    <w:p w14:paraId="75A6EDFE" w14:textId="58815042" w:rsidR="009A0757" w:rsidRPr="008C6E37" w:rsidRDefault="009A0757" w:rsidP="001158FB">
      <w:pPr>
        <w:pStyle w:val="Default"/>
        <w:numPr>
          <w:ilvl w:val="0"/>
          <w:numId w:val="11"/>
        </w:numPr>
        <w:spacing w:line="360" w:lineRule="auto"/>
        <w:jc w:val="both"/>
        <w:rPr>
          <w:rFonts w:ascii="Times New Roman" w:hAnsi="Times New Roman" w:cs="Times New Roman"/>
          <w:color w:val="000000" w:themeColor="text1"/>
        </w:rPr>
      </w:pPr>
      <w:r w:rsidRPr="008C6E37">
        <w:rPr>
          <w:rFonts w:ascii="Times New Roman" w:hAnsi="Times New Roman" w:cs="Times New Roman"/>
          <w:color w:val="000000" w:themeColor="text1"/>
        </w:rPr>
        <w:t xml:space="preserve">Policy regarding training for new and existing committee members along with standard operating procedures </w:t>
      </w:r>
      <w:r w:rsidR="008038DA" w:rsidRPr="008C6E37">
        <w:rPr>
          <w:rFonts w:ascii="Times New Roman" w:hAnsi="Times New Roman" w:cs="Times New Roman"/>
          <w:color w:val="000000" w:themeColor="text1"/>
        </w:rPr>
        <w:t xml:space="preserve">(SOP) </w:t>
      </w:r>
      <w:r w:rsidRPr="008C6E37">
        <w:rPr>
          <w:rFonts w:ascii="Times New Roman" w:hAnsi="Times New Roman" w:cs="Times New Roman"/>
          <w:color w:val="000000" w:themeColor="text1"/>
        </w:rPr>
        <w:t xml:space="preserve">has been made mandatory. If the member is found to be untrained or training documents are missing, then the member is disqualified from the post of member of the EC. </w:t>
      </w:r>
      <w:r w:rsidRPr="008C6E37">
        <w:rPr>
          <w:rFonts w:ascii="Times New Roman" w:hAnsi="Times New Roman" w:cs="Times New Roman"/>
          <w:color w:val="000000" w:themeColor="text1"/>
        </w:rPr>
        <w:fldChar w:fldCharType="begin" w:fldLock="1"/>
      </w:r>
      <w:r w:rsidRPr="008C6E37">
        <w:rPr>
          <w:rFonts w:ascii="Times New Roman" w:hAnsi="Times New Roman" w:cs="Times New Roman"/>
          <w:color w:val="000000" w:themeColor="text1"/>
        </w:rPr>
        <w:instrText>ADDIN CSL_CITATION {"citationItems":[{"id":"ITEM-1","itemData":{"URL":"https://cdsco.gov.in/opencms/export/sites/CDSCO_WEB/Pdf-documents/NewDrugs_CTRules_2019.pdf","accessed":{"date-parts":[["2019","11","1"]]},"id":"ITEM-1","issued":{"date-parts":[["0"]]},"page":"1-264","title":"Ministry of Health and Family Welfare. Govt of India. Notification. The Gazette of India: Extraordinary, Part II, Section 3, Subsection (i), New Delhi, March 2019","type":"webpage"},"uris":["http://www.mendeley.com/documents/?uuid=6410c658-81c3-3c6c-9279-4e2364670fa5"]}],"mendeley":{"formattedCitation":"(1)","plainTextFormattedCitation":"(1)","previouslyFormattedCitation":"(1)"},"properties":{"noteIndex":0},"schema":"https://github.com/citation-style-language/schema/raw/master/csl-citation.json"}</w:instrText>
      </w:r>
      <w:r w:rsidRPr="008C6E37">
        <w:rPr>
          <w:rFonts w:ascii="Times New Roman" w:hAnsi="Times New Roman" w:cs="Times New Roman"/>
          <w:color w:val="000000" w:themeColor="text1"/>
        </w:rPr>
        <w:fldChar w:fldCharType="separate"/>
      </w:r>
      <w:r w:rsidRPr="008C6E37">
        <w:rPr>
          <w:rFonts w:ascii="Times New Roman" w:hAnsi="Times New Roman" w:cs="Times New Roman"/>
          <w:noProof/>
          <w:color w:val="000000" w:themeColor="text1"/>
        </w:rPr>
        <w:t>(1)</w:t>
      </w:r>
      <w:r w:rsidRPr="008C6E37">
        <w:rPr>
          <w:rFonts w:ascii="Times New Roman" w:hAnsi="Times New Roman" w:cs="Times New Roman"/>
          <w:color w:val="000000" w:themeColor="text1"/>
        </w:rPr>
        <w:fldChar w:fldCharType="end"/>
      </w:r>
      <w:r w:rsidR="00DE2C24" w:rsidRPr="008C6E37">
        <w:rPr>
          <w:rFonts w:ascii="Times New Roman" w:hAnsi="Times New Roman" w:cs="Times New Roman"/>
          <w:color w:val="000000" w:themeColor="text1"/>
        </w:rPr>
        <w:t xml:space="preserve"> This rule was initially not compulsorily followed , but now before appointing new members , you have to recruit trained members or </w:t>
      </w:r>
      <w:r w:rsidR="00924971" w:rsidRPr="008C6E37">
        <w:rPr>
          <w:rFonts w:ascii="Times New Roman" w:hAnsi="Times New Roman" w:cs="Times New Roman"/>
          <w:color w:val="000000" w:themeColor="text1"/>
        </w:rPr>
        <w:t>give them training .</w:t>
      </w:r>
      <w:r w:rsidR="008C6E37">
        <w:rPr>
          <w:rFonts w:ascii="Times New Roman" w:hAnsi="Times New Roman" w:cs="Times New Roman"/>
          <w:color w:val="000000" w:themeColor="text1"/>
        </w:rPr>
        <w:t>This will probable enhance the EC review process and will bring uniformity across ECs in India.</w:t>
      </w:r>
    </w:p>
    <w:p w14:paraId="1F5F8ACB" w14:textId="66E2376F" w:rsidR="009A0757" w:rsidRPr="008C6E37" w:rsidRDefault="009A0757" w:rsidP="00E7480D">
      <w:pPr>
        <w:pStyle w:val="Default"/>
        <w:numPr>
          <w:ilvl w:val="0"/>
          <w:numId w:val="11"/>
        </w:numPr>
        <w:spacing w:line="360" w:lineRule="auto"/>
        <w:jc w:val="both"/>
        <w:rPr>
          <w:rFonts w:ascii="Times New Roman" w:hAnsi="Times New Roman" w:cs="Times New Roman"/>
          <w:color w:val="000000" w:themeColor="text1"/>
        </w:rPr>
      </w:pPr>
      <w:r w:rsidRPr="008C6E37">
        <w:rPr>
          <w:rFonts w:ascii="Times New Roman" w:hAnsi="Times New Roman" w:cs="Times New Roman"/>
          <w:color w:val="000000" w:themeColor="text1"/>
        </w:rPr>
        <w:t xml:space="preserve">The EC should maintain documents related to clinical study for a period of five years after completion of such clinical study. </w:t>
      </w:r>
      <w:r w:rsidRPr="008C6E37">
        <w:rPr>
          <w:rFonts w:ascii="Times New Roman" w:hAnsi="Times New Roman" w:cs="Times New Roman"/>
          <w:color w:val="000000" w:themeColor="text1"/>
        </w:rPr>
        <w:fldChar w:fldCharType="begin" w:fldLock="1"/>
      </w:r>
      <w:r w:rsidR="00B7305D" w:rsidRPr="008C6E37">
        <w:rPr>
          <w:rFonts w:ascii="Times New Roman" w:hAnsi="Times New Roman" w:cs="Times New Roman"/>
          <w:color w:val="000000" w:themeColor="text1"/>
        </w:rPr>
        <w:instrText>ADDIN CSL_CITATION {"citationItems":[{"id":"ITEM-1","itemData":{"URL":"https://cdsco.gov.in/opencms/export/sites/CDSCO_WEB/Pdf-documents/NewDrugs_CTRules_2019.pdf","accessed":{"date-parts":[["2019","11","1"]]},"id":"ITEM-1","issued":{"date-parts":[["0"]]},"page":"1-264","title":"Ministry of Health and Family Welfare. Govt of India. Notification. The Gazette of India: Extraordinary, Part II, Section 3, Subsection (i), New Delhi, March 2019","type":"webpage"},"uris":["http://www.mendeley.com/documents/?uuid=6410c658-81c3-3c6c-9279-4e2364670fa5"]}],"mendeley":{"formattedCitation":"(1)","plainTextFormattedCitation":"(1)","previouslyFormattedCitation":"(1)"},"properties":{"noteIndex":0},"schema":"https://github.com/citation-style-language/schema/raw/master/csl-citation.json"}</w:instrText>
      </w:r>
      <w:r w:rsidRPr="008C6E37">
        <w:rPr>
          <w:rFonts w:ascii="Times New Roman" w:hAnsi="Times New Roman" w:cs="Times New Roman"/>
          <w:color w:val="000000" w:themeColor="text1"/>
        </w:rPr>
        <w:fldChar w:fldCharType="separate"/>
      </w:r>
      <w:r w:rsidRPr="008C6E37">
        <w:rPr>
          <w:rFonts w:ascii="Times New Roman" w:hAnsi="Times New Roman" w:cs="Times New Roman"/>
          <w:noProof/>
          <w:color w:val="000000" w:themeColor="text1"/>
        </w:rPr>
        <w:t>(1)</w:t>
      </w:r>
      <w:r w:rsidRPr="008C6E37">
        <w:rPr>
          <w:rFonts w:ascii="Times New Roman" w:hAnsi="Times New Roman" w:cs="Times New Roman"/>
          <w:color w:val="000000" w:themeColor="text1"/>
        </w:rPr>
        <w:fldChar w:fldCharType="end"/>
      </w:r>
      <w:r w:rsidRPr="008C6E37">
        <w:rPr>
          <w:rFonts w:ascii="Times New Roman" w:hAnsi="Times New Roman" w:cs="Times New Roman"/>
          <w:color w:val="000000" w:themeColor="text1"/>
        </w:rPr>
        <w:t xml:space="preserve"> The ECs </w:t>
      </w:r>
      <w:r w:rsidR="008C6E37">
        <w:rPr>
          <w:rFonts w:ascii="Times New Roman" w:hAnsi="Times New Roman" w:cs="Times New Roman"/>
          <w:color w:val="000000" w:themeColor="text1"/>
        </w:rPr>
        <w:t xml:space="preserve">always had issues </w:t>
      </w:r>
      <w:proofErr w:type="gramStart"/>
      <w:r w:rsidR="008C6E37">
        <w:rPr>
          <w:rFonts w:ascii="Times New Roman" w:hAnsi="Times New Roman" w:cs="Times New Roman"/>
          <w:color w:val="000000" w:themeColor="text1"/>
        </w:rPr>
        <w:t xml:space="preserve">with </w:t>
      </w:r>
      <w:r w:rsidR="002A4272">
        <w:rPr>
          <w:rFonts w:ascii="Times New Roman" w:hAnsi="Times New Roman" w:cs="Times New Roman"/>
          <w:color w:val="000000" w:themeColor="text1"/>
        </w:rPr>
        <w:t xml:space="preserve"> limited</w:t>
      </w:r>
      <w:proofErr w:type="gramEnd"/>
      <w:r w:rsidR="002A4272">
        <w:rPr>
          <w:rFonts w:ascii="Times New Roman" w:hAnsi="Times New Roman" w:cs="Times New Roman"/>
          <w:color w:val="000000" w:themeColor="text1"/>
        </w:rPr>
        <w:t xml:space="preserve"> </w:t>
      </w:r>
      <w:r w:rsidR="008C6E37">
        <w:rPr>
          <w:rFonts w:ascii="Times New Roman" w:hAnsi="Times New Roman" w:cs="Times New Roman"/>
          <w:color w:val="000000" w:themeColor="text1"/>
        </w:rPr>
        <w:t xml:space="preserve">space , now they need </w:t>
      </w:r>
      <w:r w:rsidR="00924971" w:rsidRPr="008C6E37">
        <w:rPr>
          <w:rFonts w:ascii="Times New Roman" w:hAnsi="Times New Roman" w:cs="Times New Roman"/>
          <w:color w:val="000000" w:themeColor="text1"/>
        </w:rPr>
        <w:t xml:space="preserve">space for </w:t>
      </w:r>
      <w:r w:rsidRPr="008C6E37">
        <w:rPr>
          <w:rFonts w:ascii="Times New Roman" w:hAnsi="Times New Roman" w:cs="Times New Roman"/>
          <w:color w:val="000000" w:themeColor="text1"/>
        </w:rPr>
        <w:t>archival</w:t>
      </w:r>
      <w:r w:rsidR="008C6E37">
        <w:rPr>
          <w:rFonts w:ascii="Times New Roman" w:hAnsi="Times New Roman" w:cs="Times New Roman"/>
          <w:color w:val="000000" w:themeColor="text1"/>
        </w:rPr>
        <w:t xml:space="preserve"> as per law </w:t>
      </w:r>
      <w:r w:rsidRPr="008C6E37">
        <w:rPr>
          <w:rFonts w:ascii="Times New Roman" w:hAnsi="Times New Roman" w:cs="Times New Roman"/>
          <w:color w:val="000000" w:themeColor="text1"/>
        </w:rPr>
        <w:t xml:space="preserve">.  </w:t>
      </w:r>
    </w:p>
    <w:p w14:paraId="6C3F0738" w14:textId="2BE18FF8" w:rsidR="009A0757" w:rsidRPr="008C6E37" w:rsidRDefault="009A0757" w:rsidP="00BD0897">
      <w:pPr>
        <w:pStyle w:val="Default"/>
        <w:spacing w:line="360" w:lineRule="auto"/>
        <w:jc w:val="both"/>
        <w:rPr>
          <w:rFonts w:ascii="Times New Roman" w:hAnsi="Times New Roman" w:cs="Times New Roman"/>
          <w:color w:val="000000" w:themeColor="text1"/>
        </w:rPr>
      </w:pPr>
      <w:r w:rsidRPr="008C6E37">
        <w:rPr>
          <w:rFonts w:ascii="Times New Roman" w:hAnsi="Times New Roman" w:cs="Times New Roman"/>
          <w:b/>
          <w:bCs/>
          <w:color w:val="000000" w:themeColor="text1"/>
        </w:rPr>
        <w:t>Solution:</w:t>
      </w:r>
      <w:r w:rsidRPr="008C6E37">
        <w:rPr>
          <w:rFonts w:ascii="Times New Roman" w:hAnsi="Times New Roman" w:cs="Times New Roman"/>
          <w:color w:val="000000" w:themeColor="text1"/>
        </w:rPr>
        <w:t xml:space="preserve"> Institution should provide staff, equipment</w:t>
      </w:r>
      <w:r w:rsidR="0094454A" w:rsidRPr="008C6E37">
        <w:rPr>
          <w:rFonts w:ascii="Times New Roman" w:hAnsi="Times New Roman" w:cs="Times New Roman"/>
          <w:color w:val="000000" w:themeColor="text1"/>
        </w:rPr>
        <w:t>,</w:t>
      </w:r>
      <w:r w:rsidRPr="008C6E37">
        <w:rPr>
          <w:rFonts w:ascii="Times New Roman" w:hAnsi="Times New Roman" w:cs="Times New Roman"/>
          <w:color w:val="000000" w:themeColor="text1"/>
        </w:rPr>
        <w:t xml:space="preserve"> and funding for smooth EC function</w:t>
      </w:r>
      <w:r w:rsidR="00924971" w:rsidRPr="008C6E37">
        <w:rPr>
          <w:rFonts w:ascii="Times New Roman" w:hAnsi="Times New Roman" w:cs="Times New Roman"/>
          <w:color w:val="000000" w:themeColor="text1"/>
        </w:rPr>
        <w:t>ing</w:t>
      </w:r>
      <w:r w:rsidRPr="008C6E37">
        <w:rPr>
          <w:rFonts w:ascii="Times New Roman" w:hAnsi="Times New Roman" w:cs="Times New Roman"/>
          <w:color w:val="000000" w:themeColor="text1"/>
        </w:rPr>
        <w:t xml:space="preserve"> (ongoing arrangement for training EC members, travel allowance for non-affiliate</w:t>
      </w:r>
      <w:r w:rsidR="0094454A" w:rsidRPr="008C6E37">
        <w:rPr>
          <w:rFonts w:ascii="Times New Roman" w:hAnsi="Times New Roman" w:cs="Times New Roman"/>
          <w:color w:val="000000" w:themeColor="text1"/>
        </w:rPr>
        <w:t>d</w:t>
      </w:r>
      <w:r w:rsidRPr="008C6E37">
        <w:rPr>
          <w:rFonts w:ascii="Times New Roman" w:hAnsi="Times New Roman" w:cs="Times New Roman"/>
          <w:color w:val="000000" w:themeColor="text1"/>
        </w:rPr>
        <w:t xml:space="preserve"> members). </w:t>
      </w:r>
      <w:r w:rsidR="00BD0897" w:rsidRPr="008C6E37">
        <w:rPr>
          <w:rFonts w:ascii="Times New Roman" w:hAnsi="Times New Roman" w:cs="Times New Roman"/>
          <w:color w:val="000000" w:themeColor="text1"/>
        </w:rPr>
        <w:t xml:space="preserve">Along with that, </w:t>
      </w:r>
      <w:r w:rsidR="0094454A" w:rsidRPr="008C6E37">
        <w:rPr>
          <w:rFonts w:ascii="Times New Roman" w:hAnsi="Times New Roman" w:cs="Times New Roman"/>
          <w:color w:val="000000" w:themeColor="text1"/>
        </w:rPr>
        <w:t xml:space="preserve">the </w:t>
      </w:r>
      <w:r w:rsidR="00BD0897" w:rsidRPr="008C6E37">
        <w:rPr>
          <w:rFonts w:ascii="Times New Roman" w:hAnsi="Times New Roman" w:cs="Times New Roman"/>
          <w:color w:val="000000" w:themeColor="text1"/>
        </w:rPr>
        <w:t>i</w:t>
      </w:r>
      <w:r w:rsidRPr="008C6E37">
        <w:rPr>
          <w:rFonts w:ascii="Times New Roman" w:hAnsi="Times New Roman" w:cs="Times New Roman"/>
          <w:color w:val="000000" w:themeColor="text1"/>
        </w:rPr>
        <w:t xml:space="preserve">nstitution should support by providing space for office, </w:t>
      </w:r>
      <w:r w:rsidR="00924971" w:rsidRPr="008C6E37">
        <w:rPr>
          <w:rFonts w:ascii="Times New Roman" w:hAnsi="Times New Roman" w:cs="Times New Roman"/>
          <w:color w:val="000000" w:themeColor="text1"/>
        </w:rPr>
        <w:t xml:space="preserve">for </w:t>
      </w:r>
      <w:proofErr w:type="gramStart"/>
      <w:r w:rsidR="002A4272">
        <w:rPr>
          <w:rFonts w:ascii="Times New Roman" w:hAnsi="Times New Roman" w:cs="Times New Roman"/>
          <w:color w:val="000000" w:themeColor="text1"/>
        </w:rPr>
        <w:t>c</w:t>
      </w:r>
      <w:r w:rsidR="00BD0897" w:rsidRPr="008C6E37">
        <w:rPr>
          <w:rFonts w:ascii="Times New Roman" w:hAnsi="Times New Roman" w:cs="Times New Roman"/>
          <w:color w:val="000000" w:themeColor="text1"/>
        </w:rPr>
        <w:t xml:space="preserve">onducting </w:t>
      </w:r>
      <w:r w:rsidR="0094454A" w:rsidRPr="008C6E37">
        <w:rPr>
          <w:rFonts w:ascii="Times New Roman" w:hAnsi="Times New Roman" w:cs="Times New Roman"/>
          <w:color w:val="000000" w:themeColor="text1"/>
        </w:rPr>
        <w:t xml:space="preserve"> </w:t>
      </w:r>
      <w:r w:rsidRPr="008C6E37">
        <w:rPr>
          <w:rFonts w:ascii="Times New Roman" w:hAnsi="Times New Roman" w:cs="Times New Roman"/>
          <w:color w:val="000000" w:themeColor="text1"/>
        </w:rPr>
        <w:t>meeting</w:t>
      </w:r>
      <w:proofErr w:type="gramEnd"/>
      <w:r w:rsidRPr="008C6E37">
        <w:rPr>
          <w:rFonts w:ascii="Times New Roman" w:hAnsi="Times New Roman" w:cs="Times New Roman"/>
          <w:color w:val="000000" w:themeColor="text1"/>
        </w:rPr>
        <w:t xml:space="preserve"> and for archiving of the</w:t>
      </w:r>
      <w:r w:rsidR="00BD0897" w:rsidRPr="008C6E37">
        <w:rPr>
          <w:rFonts w:ascii="Times New Roman" w:hAnsi="Times New Roman" w:cs="Times New Roman"/>
          <w:color w:val="000000" w:themeColor="text1"/>
        </w:rPr>
        <w:t xml:space="preserve"> </w:t>
      </w:r>
      <w:r w:rsidRPr="008C6E37">
        <w:rPr>
          <w:rFonts w:ascii="Times New Roman" w:hAnsi="Times New Roman" w:cs="Times New Roman"/>
          <w:color w:val="000000" w:themeColor="text1"/>
        </w:rPr>
        <w:t>documents</w:t>
      </w:r>
      <w:r w:rsidR="00BD0897" w:rsidRPr="008C6E37">
        <w:rPr>
          <w:rFonts w:ascii="Times New Roman" w:hAnsi="Times New Roman" w:cs="Times New Roman"/>
          <w:color w:val="000000" w:themeColor="text1"/>
        </w:rPr>
        <w:t xml:space="preserve">. </w:t>
      </w:r>
    </w:p>
    <w:p w14:paraId="31B07D6D" w14:textId="6024C900" w:rsidR="00CE2B10" w:rsidRPr="008C6E37" w:rsidRDefault="00CE2B10" w:rsidP="009A0757">
      <w:pPr>
        <w:pStyle w:val="Default"/>
        <w:spacing w:line="360" w:lineRule="auto"/>
        <w:jc w:val="both"/>
        <w:rPr>
          <w:ins w:id="17" w:author="vishal singh" w:date="2019-11-02T10:08:00Z"/>
          <w:rFonts w:ascii="Times New Roman" w:hAnsi="Times New Roman" w:cs="Times New Roman"/>
          <w:color w:val="000000" w:themeColor="text1"/>
        </w:rPr>
      </w:pPr>
    </w:p>
    <w:p w14:paraId="47612870" w14:textId="075CEF12" w:rsidR="00D0598F" w:rsidRPr="008C6E37" w:rsidRDefault="00182950" w:rsidP="009A0757">
      <w:pPr>
        <w:pStyle w:val="Default"/>
        <w:spacing w:line="360" w:lineRule="auto"/>
        <w:jc w:val="both"/>
        <w:rPr>
          <w:rFonts w:ascii="Times New Roman" w:hAnsi="Times New Roman" w:cs="Times New Roman"/>
          <w:color w:val="000000" w:themeColor="text1"/>
        </w:rPr>
      </w:pPr>
      <w:r w:rsidRPr="008C6E37">
        <w:rPr>
          <w:rFonts w:ascii="Times New Roman" w:hAnsi="Times New Roman" w:cs="Times New Roman"/>
          <w:color w:val="000000" w:themeColor="text1"/>
        </w:rPr>
        <w:t>The investigator in</w:t>
      </w:r>
      <w:r w:rsidR="00B86655" w:rsidRPr="008C6E37">
        <w:rPr>
          <w:rFonts w:ascii="Times New Roman" w:hAnsi="Times New Roman" w:cs="Times New Roman"/>
          <w:color w:val="000000" w:themeColor="text1"/>
        </w:rPr>
        <w:t xml:space="preserve"> investigator</w:t>
      </w:r>
      <w:r w:rsidR="00BD0897" w:rsidRPr="008C6E37">
        <w:rPr>
          <w:rFonts w:ascii="Times New Roman" w:hAnsi="Times New Roman" w:cs="Times New Roman"/>
          <w:color w:val="000000" w:themeColor="text1"/>
        </w:rPr>
        <w:t>-</w:t>
      </w:r>
      <w:r w:rsidR="00B86655" w:rsidRPr="008C6E37">
        <w:rPr>
          <w:rFonts w:ascii="Times New Roman" w:hAnsi="Times New Roman" w:cs="Times New Roman"/>
          <w:color w:val="000000" w:themeColor="text1"/>
        </w:rPr>
        <w:t xml:space="preserve">initiated studies </w:t>
      </w:r>
      <w:r w:rsidR="00BD0897" w:rsidRPr="008C6E37">
        <w:rPr>
          <w:rFonts w:ascii="Times New Roman" w:hAnsi="Times New Roman" w:cs="Times New Roman"/>
          <w:color w:val="000000" w:themeColor="text1"/>
        </w:rPr>
        <w:t>also have the responsibility of</w:t>
      </w:r>
      <w:r w:rsidR="00B86655" w:rsidRPr="008C6E37">
        <w:rPr>
          <w:rFonts w:ascii="Times New Roman" w:hAnsi="Times New Roman" w:cs="Times New Roman"/>
          <w:color w:val="000000" w:themeColor="text1"/>
        </w:rPr>
        <w:t xml:space="preserve"> </w:t>
      </w:r>
      <w:r w:rsidR="0094454A" w:rsidRPr="008C6E37">
        <w:rPr>
          <w:rFonts w:ascii="Times New Roman" w:hAnsi="Times New Roman" w:cs="Times New Roman"/>
          <w:color w:val="000000" w:themeColor="text1"/>
        </w:rPr>
        <w:t xml:space="preserve">the </w:t>
      </w:r>
      <w:r w:rsidRPr="008C6E37">
        <w:rPr>
          <w:rFonts w:ascii="Times New Roman" w:hAnsi="Times New Roman" w:cs="Times New Roman"/>
          <w:color w:val="000000" w:themeColor="text1"/>
        </w:rPr>
        <w:t xml:space="preserve">sponsor, so </w:t>
      </w:r>
      <w:r w:rsidR="0094454A" w:rsidRPr="008C6E37">
        <w:rPr>
          <w:rFonts w:ascii="Times New Roman" w:hAnsi="Times New Roman" w:cs="Times New Roman"/>
          <w:color w:val="000000" w:themeColor="text1"/>
        </w:rPr>
        <w:t xml:space="preserve">the </w:t>
      </w:r>
      <w:r w:rsidRPr="008C6E37">
        <w:rPr>
          <w:rFonts w:ascii="Times New Roman" w:hAnsi="Times New Roman" w:cs="Times New Roman"/>
          <w:color w:val="000000" w:themeColor="text1"/>
        </w:rPr>
        <w:t xml:space="preserve">investigator should take responsibility for research </w:t>
      </w:r>
      <w:r w:rsidR="005C0C8A" w:rsidRPr="008C6E37">
        <w:rPr>
          <w:rFonts w:ascii="Times New Roman" w:hAnsi="Times New Roman" w:cs="Times New Roman"/>
          <w:color w:val="000000" w:themeColor="text1"/>
        </w:rPr>
        <w:t>in totality</w:t>
      </w:r>
      <w:r w:rsidR="00B86655" w:rsidRPr="008C6E37">
        <w:rPr>
          <w:rFonts w:ascii="Times New Roman" w:hAnsi="Times New Roman" w:cs="Times New Roman"/>
          <w:color w:val="000000" w:themeColor="text1"/>
        </w:rPr>
        <w:t xml:space="preserve">. </w:t>
      </w:r>
      <w:r w:rsidR="00BA07B8" w:rsidRPr="008C6E37">
        <w:rPr>
          <w:rFonts w:ascii="Times New Roman" w:hAnsi="Times New Roman" w:cs="Times New Roman"/>
          <w:color w:val="000000" w:themeColor="text1"/>
        </w:rPr>
        <w:t xml:space="preserve">In </w:t>
      </w:r>
      <w:r w:rsidR="0094454A" w:rsidRPr="008C6E37">
        <w:rPr>
          <w:rFonts w:ascii="Times New Roman" w:hAnsi="Times New Roman" w:cs="Times New Roman"/>
          <w:color w:val="000000" w:themeColor="text1"/>
        </w:rPr>
        <w:t xml:space="preserve">a </w:t>
      </w:r>
      <w:r w:rsidR="00BA07B8" w:rsidRPr="008C6E37">
        <w:rPr>
          <w:rFonts w:ascii="Times New Roman" w:hAnsi="Times New Roman" w:cs="Times New Roman"/>
          <w:color w:val="000000" w:themeColor="text1"/>
        </w:rPr>
        <w:t xml:space="preserve">prospective interventional study, if the risk is more than </w:t>
      </w:r>
      <w:r w:rsidR="0094454A" w:rsidRPr="008C6E37">
        <w:rPr>
          <w:rFonts w:ascii="Times New Roman" w:hAnsi="Times New Roman" w:cs="Times New Roman"/>
          <w:color w:val="000000" w:themeColor="text1"/>
        </w:rPr>
        <w:t xml:space="preserve">a </w:t>
      </w:r>
      <w:r w:rsidR="00BA07B8" w:rsidRPr="008C6E37">
        <w:rPr>
          <w:rFonts w:ascii="Times New Roman" w:hAnsi="Times New Roman" w:cs="Times New Roman"/>
          <w:color w:val="000000" w:themeColor="text1"/>
        </w:rPr>
        <w:t xml:space="preserve">minimal </w:t>
      </w:r>
      <w:r w:rsidR="00BD0897" w:rsidRPr="008C6E37">
        <w:rPr>
          <w:rFonts w:ascii="Times New Roman" w:hAnsi="Times New Roman" w:cs="Times New Roman"/>
          <w:color w:val="000000" w:themeColor="text1"/>
        </w:rPr>
        <w:t>or</w:t>
      </w:r>
      <w:r w:rsidR="00BA07B8" w:rsidRPr="008C6E37">
        <w:rPr>
          <w:rFonts w:ascii="Times New Roman" w:hAnsi="Times New Roman" w:cs="Times New Roman"/>
          <w:color w:val="000000" w:themeColor="text1"/>
        </w:rPr>
        <w:t xml:space="preserve"> minor increase over minimal risk</w:t>
      </w:r>
      <w:r w:rsidR="00BD0897" w:rsidRPr="008C6E37">
        <w:rPr>
          <w:rFonts w:ascii="Times New Roman" w:hAnsi="Times New Roman" w:cs="Times New Roman"/>
          <w:color w:val="000000" w:themeColor="text1"/>
        </w:rPr>
        <w:t>; the</w:t>
      </w:r>
      <w:r w:rsidR="00BA07B8" w:rsidRPr="008C6E37">
        <w:rPr>
          <w:rFonts w:ascii="Times New Roman" w:hAnsi="Times New Roman" w:cs="Times New Roman"/>
          <w:color w:val="000000" w:themeColor="text1"/>
        </w:rPr>
        <w:t xml:space="preserve"> financial coverage for compensation</w:t>
      </w:r>
      <w:r w:rsidR="008672A9" w:rsidRPr="008C6E37">
        <w:rPr>
          <w:rFonts w:ascii="Times New Roman" w:hAnsi="Times New Roman" w:cs="Times New Roman"/>
          <w:color w:val="000000" w:themeColor="text1"/>
        </w:rPr>
        <w:t xml:space="preserve"> for participation as well as </w:t>
      </w:r>
      <w:r w:rsidR="0094454A" w:rsidRPr="008C6E37">
        <w:rPr>
          <w:rFonts w:ascii="Times New Roman" w:hAnsi="Times New Roman" w:cs="Times New Roman"/>
          <w:color w:val="000000" w:themeColor="text1"/>
        </w:rPr>
        <w:t xml:space="preserve">the </w:t>
      </w:r>
      <w:r w:rsidR="008672A9" w:rsidRPr="008C6E37">
        <w:rPr>
          <w:rFonts w:ascii="Times New Roman" w:hAnsi="Times New Roman" w:cs="Times New Roman"/>
          <w:color w:val="000000" w:themeColor="text1"/>
        </w:rPr>
        <w:t>study</w:t>
      </w:r>
      <w:r w:rsidR="0094454A" w:rsidRPr="008C6E37">
        <w:rPr>
          <w:rFonts w:ascii="Times New Roman" w:hAnsi="Times New Roman" w:cs="Times New Roman"/>
          <w:color w:val="000000" w:themeColor="text1"/>
        </w:rPr>
        <w:t>-</w:t>
      </w:r>
      <w:r w:rsidR="008672A9" w:rsidRPr="008C6E37">
        <w:rPr>
          <w:rFonts w:ascii="Times New Roman" w:hAnsi="Times New Roman" w:cs="Times New Roman"/>
          <w:color w:val="000000" w:themeColor="text1"/>
        </w:rPr>
        <w:t>related injur</w:t>
      </w:r>
      <w:r w:rsidR="00422159" w:rsidRPr="008C6E37">
        <w:rPr>
          <w:rFonts w:ascii="Times New Roman" w:hAnsi="Times New Roman" w:cs="Times New Roman"/>
          <w:color w:val="000000" w:themeColor="text1"/>
        </w:rPr>
        <w:t>y</w:t>
      </w:r>
      <w:r w:rsidR="00BA07B8" w:rsidRPr="008C6E37">
        <w:rPr>
          <w:rFonts w:ascii="Times New Roman" w:hAnsi="Times New Roman" w:cs="Times New Roman"/>
          <w:color w:val="000000" w:themeColor="text1"/>
        </w:rPr>
        <w:t xml:space="preserve"> is </w:t>
      </w:r>
      <w:r w:rsidR="00BA07B8" w:rsidRPr="008C6E37">
        <w:rPr>
          <w:rFonts w:ascii="Times New Roman" w:hAnsi="Times New Roman" w:cs="Times New Roman"/>
          <w:color w:val="000000" w:themeColor="text1"/>
        </w:rPr>
        <w:lastRenderedPageBreak/>
        <w:t>a</w:t>
      </w:r>
      <w:r w:rsidR="00BD0897" w:rsidRPr="008C6E37">
        <w:rPr>
          <w:rFonts w:ascii="Times New Roman" w:hAnsi="Times New Roman" w:cs="Times New Roman"/>
          <w:color w:val="000000" w:themeColor="text1"/>
        </w:rPr>
        <w:t xml:space="preserve">n </w:t>
      </w:r>
      <w:r w:rsidR="00BA07B8" w:rsidRPr="008C6E37">
        <w:rPr>
          <w:rFonts w:ascii="Times New Roman" w:hAnsi="Times New Roman" w:cs="Times New Roman"/>
          <w:color w:val="000000" w:themeColor="text1"/>
        </w:rPr>
        <w:t>issue</w:t>
      </w:r>
      <w:r w:rsidR="00BD0897" w:rsidRPr="008C6E37">
        <w:rPr>
          <w:rFonts w:ascii="Times New Roman" w:hAnsi="Times New Roman" w:cs="Times New Roman"/>
          <w:color w:val="000000" w:themeColor="text1"/>
        </w:rPr>
        <w:t>. Pr</w:t>
      </w:r>
      <w:r w:rsidR="00B7305D" w:rsidRPr="008C6E37">
        <w:rPr>
          <w:rFonts w:ascii="Times New Roman" w:hAnsi="Times New Roman" w:cs="Times New Roman"/>
          <w:color w:val="000000" w:themeColor="text1"/>
        </w:rPr>
        <w:t>incipal investigator (PI)</w:t>
      </w:r>
      <w:r w:rsidR="00BA07B8" w:rsidRPr="008C6E37">
        <w:rPr>
          <w:rFonts w:ascii="Times New Roman" w:hAnsi="Times New Roman" w:cs="Times New Roman"/>
          <w:color w:val="000000" w:themeColor="text1"/>
        </w:rPr>
        <w:t xml:space="preserve"> </w:t>
      </w:r>
      <w:r w:rsidR="00B7305D" w:rsidRPr="008C6E37">
        <w:rPr>
          <w:rFonts w:ascii="Times New Roman" w:hAnsi="Times New Roman" w:cs="Times New Roman"/>
          <w:color w:val="000000" w:themeColor="text1"/>
        </w:rPr>
        <w:t>must</w:t>
      </w:r>
      <w:r w:rsidR="00BA07B8" w:rsidRPr="008C6E37">
        <w:rPr>
          <w:rFonts w:ascii="Times New Roman" w:hAnsi="Times New Roman" w:cs="Times New Roman"/>
          <w:color w:val="000000" w:themeColor="text1"/>
        </w:rPr>
        <w:t xml:space="preserve"> </w:t>
      </w:r>
      <w:r w:rsidR="00B7305D" w:rsidRPr="008C6E37">
        <w:rPr>
          <w:rFonts w:ascii="Times New Roman" w:hAnsi="Times New Roman" w:cs="Times New Roman"/>
          <w:color w:val="000000" w:themeColor="text1"/>
        </w:rPr>
        <w:t xml:space="preserve">make budgetary arrangements for </w:t>
      </w:r>
      <w:r w:rsidR="0094454A" w:rsidRPr="008C6E37">
        <w:rPr>
          <w:rFonts w:ascii="Times New Roman" w:hAnsi="Times New Roman" w:cs="Times New Roman"/>
          <w:color w:val="000000" w:themeColor="text1"/>
        </w:rPr>
        <w:t xml:space="preserve">the </w:t>
      </w:r>
      <w:r w:rsidR="00B7305D" w:rsidRPr="008C6E37">
        <w:rPr>
          <w:rFonts w:ascii="Times New Roman" w:hAnsi="Times New Roman" w:cs="Times New Roman"/>
          <w:color w:val="000000" w:themeColor="text1"/>
        </w:rPr>
        <w:t xml:space="preserve">conduct of the study which includes participant investigations, his/her work up and intervention related treatment.  PI must also </w:t>
      </w:r>
      <w:r w:rsidR="00BA07B8" w:rsidRPr="008C6E37">
        <w:rPr>
          <w:rFonts w:ascii="Times New Roman" w:hAnsi="Times New Roman" w:cs="Times New Roman"/>
          <w:color w:val="000000" w:themeColor="text1"/>
        </w:rPr>
        <w:t xml:space="preserve">provide </w:t>
      </w:r>
      <w:r w:rsidR="00B7305D" w:rsidRPr="008C6E37">
        <w:rPr>
          <w:rFonts w:ascii="Times New Roman" w:hAnsi="Times New Roman" w:cs="Times New Roman"/>
          <w:color w:val="000000" w:themeColor="text1"/>
        </w:rPr>
        <w:t>insurance or</w:t>
      </w:r>
      <w:r w:rsidR="00BA07B8" w:rsidRPr="008C6E37">
        <w:rPr>
          <w:rFonts w:ascii="Times New Roman" w:hAnsi="Times New Roman" w:cs="Times New Roman"/>
          <w:color w:val="000000" w:themeColor="text1"/>
        </w:rPr>
        <w:t xml:space="preserve"> give </w:t>
      </w:r>
      <w:r w:rsidR="0094454A" w:rsidRPr="008C6E37">
        <w:rPr>
          <w:rFonts w:ascii="Times New Roman" w:hAnsi="Times New Roman" w:cs="Times New Roman"/>
          <w:color w:val="000000" w:themeColor="text1"/>
        </w:rPr>
        <w:t xml:space="preserve">an </w:t>
      </w:r>
      <w:r w:rsidR="00BA07B8" w:rsidRPr="008C6E37">
        <w:rPr>
          <w:rFonts w:ascii="Times New Roman" w:hAnsi="Times New Roman" w:cs="Times New Roman"/>
          <w:color w:val="000000" w:themeColor="text1"/>
        </w:rPr>
        <w:t>undertaking that he</w:t>
      </w:r>
      <w:r w:rsidR="00B7305D" w:rsidRPr="008C6E37">
        <w:rPr>
          <w:rFonts w:ascii="Times New Roman" w:hAnsi="Times New Roman" w:cs="Times New Roman"/>
          <w:color w:val="000000" w:themeColor="text1"/>
        </w:rPr>
        <w:t>/she</w:t>
      </w:r>
      <w:r w:rsidR="00BA07B8" w:rsidRPr="008C6E37">
        <w:rPr>
          <w:rFonts w:ascii="Times New Roman" w:hAnsi="Times New Roman" w:cs="Times New Roman"/>
          <w:color w:val="000000" w:themeColor="text1"/>
        </w:rPr>
        <w:t xml:space="preserve"> is ready to pay compensation if </w:t>
      </w:r>
      <w:r w:rsidR="00B7305D" w:rsidRPr="008C6E37">
        <w:rPr>
          <w:rFonts w:ascii="Times New Roman" w:hAnsi="Times New Roman" w:cs="Times New Roman"/>
          <w:color w:val="000000" w:themeColor="text1"/>
        </w:rPr>
        <w:t xml:space="preserve">any </w:t>
      </w:r>
      <w:r w:rsidR="006B0074" w:rsidRPr="008C6E37">
        <w:rPr>
          <w:rFonts w:ascii="Times New Roman" w:hAnsi="Times New Roman" w:cs="Times New Roman"/>
          <w:color w:val="000000" w:themeColor="text1"/>
        </w:rPr>
        <w:t>serious adverse event (</w:t>
      </w:r>
      <w:r w:rsidR="00BA07B8" w:rsidRPr="008C6E37">
        <w:rPr>
          <w:rFonts w:ascii="Times New Roman" w:hAnsi="Times New Roman" w:cs="Times New Roman"/>
          <w:color w:val="000000" w:themeColor="text1"/>
        </w:rPr>
        <w:t>SAE</w:t>
      </w:r>
      <w:r w:rsidR="006B0074" w:rsidRPr="008C6E37">
        <w:rPr>
          <w:rFonts w:ascii="Times New Roman" w:hAnsi="Times New Roman" w:cs="Times New Roman"/>
          <w:color w:val="000000" w:themeColor="text1"/>
        </w:rPr>
        <w:t>)</w:t>
      </w:r>
      <w:r w:rsidR="00924971" w:rsidRPr="008C6E37">
        <w:rPr>
          <w:rFonts w:ascii="Times New Roman" w:hAnsi="Times New Roman" w:cs="Times New Roman"/>
          <w:color w:val="000000" w:themeColor="text1"/>
        </w:rPr>
        <w:t xml:space="preserve"> occurs and </w:t>
      </w:r>
      <w:r w:rsidR="00BA07B8" w:rsidRPr="008C6E37">
        <w:rPr>
          <w:rFonts w:ascii="Times New Roman" w:hAnsi="Times New Roman" w:cs="Times New Roman"/>
          <w:color w:val="000000" w:themeColor="text1"/>
        </w:rPr>
        <w:t>is related to the trial.</w:t>
      </w:r>
      <w:r w:rsidR="005C0C8A" w:rsidRPr="008C6E37">
        <w:rPr>
          <w:rFonts w:ascii="Times New Roman" w:hAnsi="Times New Roman" w:cs="Times New Roman"/>
          <w:color w:val="000000" w:themeColor="text1"/>
        </w:rPr>
        <w:t xml:space="preserve"> But in many cases</w:t>
      </w:r>
      <w:r w:rsidR="0094454A" w:rsidRPr="008C6E37">
        <w:rPr>
          <w:rFonts w:ascii="Times New Roman" w:hAnsi="Times New Roman" w:cs="Times New Roman"/>
          <w:color w:val="000000" w:themeColor="text1"/>
        </w:rPr>
        <w:t>,</w:t>
      </w:r>
      <w:r w:rsidR="005C0C8A" w:rsidRPr="008C6E37">
        <w:rPr>
          <w:rFonts w:ascii="Times New Roman" w:hAnsi="Times New Roman" w:cs="Times New Roman"/>
          <w:color w:val="000000" w:themeColor="text1"/>
        </w:rPr>
        <w:t xml:space="preserve"> </w:t>
      </w:r>
      <w:r w:rsidR="00B7305D" w:rsidRPr="008C6E37">
        <w:rPr>
          <w:rFonts w:ascii="Times New Roman" w:hAnsi="Times New Roman" w:cs="Times New Roman"/>
          <w:color w:val="000000" w:themeColor="text1"/>
        </w:rPr>
        <w:t>such provisions are not made</w:t>
      </w:r>
      <w:r w:rsidR="007A2758" w:rsidRPr="008C6E37">
        <w:rPr>
          <w:rFonts w:ascii="Times New Roman" w:hAnsi="Times New Roman" w:cs="Times New Roman"/>
          <w:color w:val="000000" w:themeColor="text1"/>
        </w:rPr>
        <w:t>.</w:t>
      </w:r>
      <w:r w:rsidR="00CE2B10" w:rsidRPr="008C6E37">
        <w:rPr>
          <w:rFonts w:ascii="Times New Roman" w:hAnsi="Times New Roman" w:cs="Times New Roman"/>
          <w:color w:val="000000" w:themeColor="text1"/>
        </w:rPr>
        <w:t xml:space="preserve"> </w:t>
      </w:r>
      <w:r w:rsidR="00BA07B8" w:rsidRPr="008C6E37">
        <w:rPr>
          <w:rFonts w:ascii="Times New Roman" w:hAnsi="Times New Roman" w:cs="Times New Roman"/>
          <w:color w:val="000000" w:themeColor="text1"/>
        </w:rPr>
        <w:t>As per ICMR guidelines</w:t>
      </w:r>
      <w:r w:rsidR="002C6685" w:rsidRPr="008C6E37">
        <w:rPr>
          <w:rFonts w:ascii="Times New Roman" w:hAnsi="Times New Roman" w:cs="Times New Roman"/>
          <w:color w:val="000000" w:themeColor="text1"/>
        </w:rPr>
        <w:t>,</w:t>
      </w:r>
      <w:r w:rsidR="007A2758" w:rsidRPr="008C6E37">
        <w:rPr>
          <w:rFonts w:ascii="Times New Roman" w:hAnsi="Times New Roman" w:cs="Times New Roman"/>
          <w:color w:val="000000" w:themeColor="text1"/>
        </w:rPr>
        <w:t xml:space="preserve"> it is also the responsibility of </w:t>
      </w:r>
      <w:r w:rsidR="0094454A" w:rsidRPr="008C6E37">
        <w:rPr>
          <w:rFonts w:ascii="Times New Roman" w:hAnsi="Times New Roman" w:cs="Times New Roman"/>
          <w:color w:val="000000" w:themeColor="text1"/>
        </w:rPr>
        <w:t xml:space="preserve">the </w:t>
      </w:r>
      <w:r w:rsidR="007A2758" w:rsidRPr="008C6E37">
        <w:rPr>
          <w:rFonts w:ascii="Times New Roman" w:hAnsi="Times New Roman" w:cs="Times New Roman"/>
          <w:color w:val="000000" w:themeColor="text1"/>
        </w:rPr>
        <w:t>host institution to provide compensation or cover for insurance for research</w:t>
      </w:r>
      <w:r w:rsidR="0094454A" w:rsidRPr="008C6E37">
        <w:rPr>
          <w:rFonts w:ascii="Times New Roman" w:hAnsi="Times New Roman" w:cs="Times New Roman"/>
          <w:color w:val="000000" w:themeColor="text1"/>
        </w:rPr>
        <w:t>-</w:t>
      </w:r>
      <w:r w:rsidR="007A2758" w:rsidRPr="008C6E37">
        <w:rPr>
          <w:rFonts w:ascii="Times New Roman" w:hAnsi="Times New Roman" w:cs="Times New Roman"/>
          <w:color w:val="000000" w:themeColor="text1"/>
        </w:rPr>
        <w:t>related injury and harms</w:t>
      </w:r>
      <w:r w:rsidR="002C6685" w:rsidRPr="008C6E37">
        <w:rPr>
          <w:rFonts w:ascii="Times New Roman" w:hAnsi="Times New Roman" w:cs="Times New Roman"/>
          <w:color w:val="000000" w:themeColor="text1"/>
        </w:rPr>
        <w:t xml:space="preserve">. </w:t>
      </w:r>
      <w:r w:rsidR="00B7305D" w:rsidRPr="008C6E37">
        <w:rPr>
          <w:rFonts w:ascii="Times New Roman" w:hAnsi="Times New Roman" w:cs="Times New Roman"/>
          <w:color w:val="000000" w:themeColor="text1"/>
        </w:rPr>
        <w:fldChar w:fldCharType="begin" w:fldLock="1"/>
      </w:r>
      <w:r w:rsidR="008038DA" w:rsidRPr="008C6E37">
        <w:rPr>
          <w:rFonts w:ascii="Times New Roman" w:hAnsi="Times New Roman" w:cs="Times New Roman"/>
          <w:color w:val="000000" w:themeColor="text1"/>
        </w:rPr>
        <w:instrText>ADDIN CSL_CITATION {"citationItems":[{"id":"ITEM-1","itemData":{"URL":"http://www.icmr.nic.in/guidelines/ICMR_Ethical_Guidelines_2017.pdf","accessed":{"date-parts":[["2018","4","20"]]},"id":"ITEM-1","issued":{"date-parts":[["2017"]]},"title":"Indian Council of Medical Research. National ethical guidelines for biomedical and health research involving human participants. New Delhi: Indian Council of Medical Research; 2017.","type":"webpage"},"uris":["http://www.mendeley.com/documents/?uuid=ceae8e93-9327-3125-ac33-f7549d4f022c"]}],"mendeley":{"formattedCitation":"(4)","plainTextFormattedCitation":"(4)","previouslyFormattedCitation":"(4)"},"properties":{"noteIndex":0},"schema":"https://github.com/citation-style-language/schema/raw/master/csl-citation.json"}</w:instrText>
      </w:r>
      <w:r w:rsidR="00B7305D" w:rsidRPr="008C6E37">
        <w:rPr>
          <w:rFonts w:ascii="Times New Roman" w:hAnsi="Times New Roman" w:cs="Times New Roman"/>
          <w:color w:val="000000" w:themeColor="text1"/>
        </w:rPr>
        <w:fldChar w:fldCharType="separate"/>
      </w:r>
      <w:r w:rsidR="00B7305D" w:rsidRPr="008C6E37">
        <w:rPr>
          <w:rFonts w:ascii="Times New Roman" w:hAnsi="Times New Roman" w:cs="Times New Roman"/>
          <w:noProof/>
          <w:color w:val="000000" w:themeColor="text1"/>
        </w:rPr>
        <w:t>(4)</w:t>
      </w:r>
      <w:r w:rsidR="00B7305D" w:rsidRPr="008C6E37">
        <w:rPr>
          <w:rFonts w:ascii="Times New Roman" w:hAnsi="Times New Roman" w:cs="Times New Roman"/>
          <w:color w:val="000000" w:themeColor="text1"/>
        </w:rPr>
        <w:fldChar w:fldCharType="end"/>
      </w:r>
      <w:r w:rsidR="00B7305D" w:rsidRPr="008C6E37">
        <w:rPr>
          <w:rFonts w:ascii="Times New Roman" w:hAnsi="Times New Roman" w:cs="Times New Roman"/>
          <w:color w:val="000000" w:themeColor="text1"/>
        </w:rPr>
        <w:t xml:space="preserve"> </w:t>
      </w:r>
      <w:r w:rsidR="002C6685" w:rsidRPr="008C6E37">
        <w:rPr>
          <w:rFonts w:ascii="Times New Roman" w:hAnsi="Times New Roman" w:cs="Times New Roman"/>
          <w:color w:val="000000" w:themeColor="text1"/>
        </w:rPr>
        <w:t>B</w:t>
      </w:r>
      <w:r w:rsidR="002103E4" w:rsidRPr="008C6E37">
        <w:rPr>
          <w:rFonts w:ascii="Times New Roman" w:hAnsi="Times New Roman" w:cs="Times New Roman"/>
          <w:color w:val="000000" w:themeColor="text1"/>
        </w:rPr>
        <w:t>ut</w:t>
      </w:r>
      <w:r w:rsidR="002C6685" w:rsidRPr="008C6E37">
        <w:rPr>
          <w:rFonts w:ascii="Times New Roman" w:hAnsi="Times New Roman" w:cs="Times New Roman"/>
          <w:color w:val="000000" w:themeColor="text1"/>
        </w:rPr>
        <w:t>,</w:t>
      </w:r>
      <w:r w:rsidR="002103E4" w:rsidRPr="008C6E37">
        <w:rPr>
          <w:rFonts w:ascii="Times New Roman" w:hAnsi="Times New Roman" w:cs="Times New Roman"/>
          <w:color w:val="000000" w:themeColor="text1"/>
        </w:rPr>
        <w:t xml:space="preserve"> such arrangements are missing from the host institution.</w:t>
      </w:r>
      <w:r w:rsidR="00B7305D" w:rsidRPr="008C6E37">
        <w:rPr>
          <w:rFonts w:ascii="Times New Roman" w:hAnsi="Times New Roman" w:cs="Times New Roman"/>
          <w:color w:val="000000" w:themeColor="text1"/>
        </w:rPr>
        <w:t xml:space="preserve"> </w:t>
      </w:r>
      <w:r w:rsidR="007E3FF5" w:rsidRPr="008C6E37">
        <w:rPr>
          <w:rFonts w:ascii="Times New Roman" w:hAnsi="Times New Roman" w:cs="Times New Roman"/>
          <w:color w:val="000000" w:themeColor="text1"/>
        </w:rPr>
        <w:t>So, many times EC take</w:t>
      </w:r>
      <w:r w:rsidR="0094454A" w:rsidRPr="008C6E37">
        <w:rPr>
          <w:rFonts w:ascii="Times New Roman" w:hAnsi="Times New Roman" w:cs="Times New Roman"/>
          <w:color w:val="000000" w:themeColor="text1"/>
        </w:rPr>
        <w:t>s</w:t>
      </w:r>
      <w:r w:rsidR="007E3FF5" w:rsidRPr="008C6E37">
        <w:rPr>
          <w:rFonts w:ascii="Times New Roman" w:hAnsi="Times New Roman" w:cs="Times New Roman"/>
          <w:color w:val="000000" w:themeColor="text1"/>
        </w:rPr>
        <w:t xml:space="preserve"> decision</w:t>
      </w:r>
      <w:r w:rsidR="0094454A" w:rsidRPr="008C6E37">
        <w:rPr>
          <w:rFonts w:ascii="Times New Roman" w:hAnsi="Times New Roman" w:cs="Times New Roman"/>
          <w:color w:val="000000" w:themeColor="text1"/>
        </w:rPr>
        <w:t>-</w:t>
      </w:r>
      <w:r w:rsidR="007E3FF5" w:rsidRPr="008C6E37">
        <w:rPr>
          <w:rFonts w:ascii="Times New Roman" w:hAnsi="Times New Roman" w:cs="Times New Roman"/>
          <w:color w:val="000000" w:themeColor="text1"/>
        </w:rPr>
        <w:t xml:space="preserve">based on the undertaking given by the PI, without any financial arrangement in place. This decision again can vary </w:t>
      </w:r>
      <w:r w:rsidR="00C73740" w:rsidRPr="008C6E37">
        <w:rPr>
          <w:rFonts w:ascii="Times New Roman" w:hAnsi="Times New Roman" w:cs="Times New Roman"/>
          <w:color w:val="000000" w:themeColor="text1"/>
        </w:rPr>
        <w:t>with different studies.</w:t>
      </w:r>
      <w:r w:rsidR="00422159" w:rsidRPr="008C6E37">
        <w:rPr>
          <w:rFonts w:ascii="Times New Roman" w:hAnsi="Times New Roman" w:cs="Times New Roman"/>
          <w:color w:val="000000" w:themeColor="text1"/>
        </w:rPr>
        <w:t xml:space="preserve"> T</w:t>
      </w:r>
      <w:r w:rsidR="002C6685" w:rsidRPr="008C6E37">
        <w:rPr>
          <w:rFonts w:ascii="Times New Roman" w:hAnsi="Times New Roman" w:cs="Times New Roman"/>
          <w:color w:val="000000" w:themeColor="text1"/>
        </w:rPr>
        <w:t xml:space="preserve">he decision can be </w:t>
      </w:r>
      <w:r w:rsidR="002103E4" w:rsidRPr="008C6E37">
        <w:rPr>
          <w:rFonts w:ascii="Times New Roman" w:hAnsi="Times New Roman" w:cs="Times New Roman"/>
          <w:color w:val="000000" w:themeColor="text1"/>
        </w:rPr>
        <w:t xml:space="preserve">not </w:t>
      </w:r>
      <w:r w:rsidR="00422159" w:rsidRPr="008C6E37">
        <w:rPr>
          <w:rFonts w:ascii="Times New Roman" w:hAnsi="Times New Roman" w:cs="Times New Roman"/>
          <w:color w:val="000000" w:themeColor="text1"/>
        </w:rPr>
        <w:t>allowing</w:t>
      </w:r>
      <w:r w:rsidR="002103E4" w:rsidRPr="008C6E37">
        <w:rPr>
          <w:rFonts w:ascii="Times New Roman" w:hAnsi="Times New Roman" w:cs="Times New Roman"/>
          <w:color w:val="000000" w:themeColor="text1"/>
        </w:rPr>
        <w:t xml:space="preserve"> such </w:t>
      </w:r>
      <w:r w:rsidR="00422159" w:rsidRPr="008C6E37">
        <w:rPr>
          <w:rFonts w:ascii="Times New Roman" w:hAnsi="Times New Roman" w:cs="Times New Roman"/>
          <w:color w:val="000000" w:themeColor="text1"/>
        </w:rPr>
        <w:t>studies,</w:t>
      </w:r>
      <w:r w:rsidR="002103E4" w:rsidRPr="008C6E37">
        <w:rPr>
          <w:rFonts w:ascii="Times New Roman" w:hAnsi="Times New Roman" w:cs="Times New Roman"/>
          <w:color w:val="000000" w:themeColor="text1"/>
        </w:rPr>
        <w:t xml:space="preserve"> </w:t>
      </w:r>
      <w:r w:rsidR="002C6685" w:rsidRPr="008C6E37">
        <w:rPr>
          <w:rFonts w:ascii="Times New Roman" w:hAnsi="Times New Roman" w:cs="Times New Roman"/>
          <w:color w:val="000000" w:themeColor="text1"/>
        </w:rPr>
        <w:t xml:space="preserve">or few EC may </w:t>
      </w:r>
      <w:r w:rsidR="002103E4" w:rsidRPr="008C6E37">
        <w:rPr>
          <w:rFonts w:ascii="Times New Roman" w:hAnsi="Times New Roman" w:cs="Times New Roman"/>
          <w:color w:val="000000" w:themeColor="text1"/>
        </w:rPr>
        <w:t>allo</w:t>
      </w:r>
      <w:r w:rsidR="002C6685" w:rsidRPr="008C6E37">
        <w:rPr>
          <w:rFonts w:ascii="Times New Roman" w:hAnsi="Times New Roman" w:cs="Times New Roman"/>
          <w:color w:val="000000" w:themeColor="text1"/>
        </w:rPr>
        <w:t>w. B</w:t>
      </w:r>
      <w:r w:rsidR="002103E4" w:rsidRPr="008C6E37">
        <w:rPr>
          <w:rFonts w:ascii="Times New Roman" w:hAnsi="Times New Roman" w:cs="Times New Roman"/>
          <w:color w:val="000000" w:themeColor="text1"/>
        </w:rPr>
        <w:t xml:space="preserve">ut if something goes wrong in such research, EC also can face the brunt of legal </w:t>
      </w:r>
      <w:r w:rsidR="002C6685" w:rsidRPr="008C6E37">
        <w:rPr>
          <w:rFonts w:ascii="Times New Roman" w:hAnsi="Times New Roman" w:cs="Times New Roman"/>
          <w:color w:val="000000" w:themeColor="text1"/>
        </w:rPr>
        <w:t>action</w:t>
      </w:r>
      <w:r w:rsidR="002103E4" w:rsidRPr="008C6E37">
        <w:rPr>
          <w:rFonts w:ascii="Times New Roman" w:hAnsi="Times New Roman" w:cs="Times New Roman"/>
          <w:color w:val="000000" w:themeColor="text1"/>
        </w:rPr>
        <w:t>.</w:t>
      </w:r>
    </w:p>
    <w:p w14:paraId="1CA57555" w14:textId="0EA9497C" w:rsidR="002103E4" w:rsidRPr="008C6E37" w:rsidRDefault="005C0C8A" w:rsidP="00422159">
      <w:pPr>
        <w:pStyle w:val="Default"/>
        <w:spacing w:line="360" w:lineRule="auto"/>
        <w:jc w:val="both"/>
        <w:rPr>
          <w:rFonts w:ascii="Times New Roman" w:hAnsi="Times New Roman" w:cs="Times New Roman"/>
          <w:b/>
          <w:bCs/>
          <w:color w:val="000000" w:themeColor="text1"/>
        </w:rPr>
      </w:pPr>
      <w:r w:rsidRPr="008C6E37">
        <w:rPr>
          <w:rFonts w:ascii="Times New Roman" w:hAnsi="Times New Roman" w:cs="Times New Roman"/>
          <w:b/>
          <w:bCs/>
          <w:color w:val="000000" w:themeColor="text1"/>
        </w:rPr>
        <w:t xml:space="preserve">Solutions: </w:t>
      </w:r>
      <w:r w:rsidR="002103E4" w:rsidRPr="008C6E37">
        <w:rPr>
          <w:rFonts w:ascii="Times New Roman" w:hAnsi="Times New Roman" w:cs="Times New Roman"/>
          <w:color w:val="000000" w:themeColor="text1"/>
        </w:rPr>
        <w:t>Investigator</w:t>
      </w:r>
      <w:r w:rsidR="00422159" w:rsidRPr="008C6E37">
        <w:rPr>
          <w:rFonts w:ascii="Times New Roman" w:hAnsi="Times New Roman" w:cs="Times New Roman"/>
          <w:color w:val="000000" w:themeColor="text1"/>
        </w:rPr>
        <w:t xml:space="preserve">s </w:t>
      </w:r>
      <w:r w:rsidRPr="008C6E37">
        <w:rPr>
          <w:rFonts w:ascii="Times New Roman" w:hAnsi="Times New Roman" w:cs="Times New Roman"/>
          <w:color w:val="000000" w:themeColor="text1"/>
        </w:rPr>
        <w:t>should write for research grants to funding agencies</w:t>
      </w:r>
      <w:r w:rsidR="002103E4" w:rsidRPr="008C6E37">
        <w:rPr>
          <w:rFonts w:ascii="Times New Roman" w:hAnsi="Times New Roman" w:cs="Times New Roman"/>
          <w:color w:val="000000" w:themeColor="text1"/>
        </w:rPr>
        <w:t xml:space="preserve">. </w:t>
      </w:r>
      <w:r w:rsidR="0094454A" w:rsidRPr="008C6E37">
        <w:rPr>
          <w:rFonts w:ascii="Times New Roman" w:hAnsi="Times New Roman" w:cs="Times New Roman"/>
          <w:color w:val="000000" w:themeColor="text1"/>
        </w:rPr>
        <w:t>The i</w:t>
      </w:r>
      <w:r w:rsidR="002103E4" w:rsidRPr="008C6E37">
        <w:rPr>
          <w:rFonts w:ascii="Times New Roman" w:hAnsi="Times New Roman" w:cs="Times New Roman"/>
          <w:color w:val="000000" w:themeColor="text1"/>
        </w:rPr>
        <w:t xml:space="preserve">nstitution should have </w:t>
      </w:r>
      <w:r w:rsidR="0094454A" w:rsidRPr="008C6E37">
        <w:rPr>
          <w:rFonts w:ascii="Times New Roman" w:hAnsi="Times New Roman" w:cs="Times New Roman"/>
          <w:color w:val="000000" w:themeColor="text1"/>
        </w:rPr>
        <w:t xml:space="preserve">a </w:t>
      </w:r>
      <w:r w:rsidR="002103E4" w:rsidRPr="008C6E37">
        <w:rPr>
          <w:rFonts w:ascii="Times New Roman" w:hAnsi="Times New Roman" w:cs="Times New Roman"/>
          <w:color w:val="000000" w:themeColor="text1"/>
        </w:rPr>
        <w:t xml:space="preserve">corpus fund for managing this situation. </w:t>
      </w:r>
      <w:r w:rsidR="002C6685" w:rsidRPr="008C6E37">
        <w:rPr>
          <w:rFonts w:ascii="Times New Roman" w:hAnsi="Times New Roman" w:cs="Times New Roman"/>
          <w:color w:val="000000" w:themeColor="text1"/>
        </w:rPr>
        <w:t>They can seek advice from</w:t>
      </w:r>
      <w:r w:rsidR="002103E4" w:rsidRPr="008C6E37">
        <w:rPr>
          <w:rFonts w:ascii="Times New Roman" w:hAnsi="Times New Roman" w:cs="Times New Roman"/>
          <w:color w:val="000000" w:themeColor="text1"/>
        </w:rPr>
        <w:t xml:space="preserve"> many</w:t>
      </w:r>
      <w:r w:rsidR="002C6685" w:rsidRPr="008C6E37">
        <w:rPr>
          <w:rFonts w:ascii="Times New Roman" w:hAnsi="Times New Roman" w:cs="Times New Roman"/>
          <w:color w:val="000000" w:themeColor="text1"/>
        </w:rPr>
        <w:t xml:space="preserve"> such </w:t>
      </w:r>
      <w:r w:rsidR="00422159" w:rsidRPr="008C6E37">
        <w:rPr>
          <w:rFonts w:ascii="Times New Roman" w:hAnsi="Times New Roman" w:cs="Times New Roman"/>
          <w:color w:val="000000" w:themeColor="text1"/>
        </w:rPr>
        <w:t>research-oriented</w:t>
      </w:r>
      <w:r w:rsidR="002103E4" w:rsidRPr="008C6E37">
        <w:rPr>
          <w:rFonts w:ascii="Times New Roman" w:hAnsi="Times New Roman" w:cs="Times New Roman"/>
          <w:color w:val="000000" w:themeColor="text1"/>
        </w:rPr>
        <w:t xml:space="preserve"> institutes </w:t>
      </w:r>
      <w:r w:rsidR="002C6685" w:rsidRPr="008C6E37">
        <w:rPr>
          <w:rFonts w:ascii="Times New Roman" w:hAnsi="Times New Roman" w:cs="Times New Roman"/>
          <w:color w:val="000000" w:themeColor="text1"/>
        </w:rPr>
        <w:t xml:space="preserve">who </w:t>
      </w:r>
      <w:r w:rsidR="002103E4" w:rsidRPr="008C6E37">
        <w:rPr>
          <w:rFonts w:ascii="Times New Roman" w:hAnsi="Times New Roman" w:cs="Times New Roman"/>
          <w:color w:val="000000" w:themeColor="text1"/>
        </w:rPr>
        <w:t>have such arrangement</w:t>
      </w:r>
      <w:r w:rsidR="002C6685" w:rsidRPr="008C6E37">
        <w:rPr>
          <w:rFonts w:ascii="Times New Roman" w:hAnsi="Times New Roman" w:cs="Times New Roman"/>
          <w:color w:val="000000" w:themeColor="text1"/>
        </w:rPr>
        <w:t>s</w:t>
      </w:r>
      <w:r w:rsidR="002103E4" w:rsidRPr="008C6E37">
        <w:rPr>
          <w:rFonts w:ascii="Times New Roman" w:hAnsi="Times New Roman" w:cs="Times New Roman"/>
          <w:color w:val="000000" w:themeColor="text1"/>
        </w:rPr>
        <w:t xml:space="preserve"> in place. EC </w:t>
      </w:r>
      <w:r w:rsidR="00924971" w:rsidRPr="008C6E37">
        <w:rPr>
          <w:rFonts w:ascii="Times New Roman" w:hAnsi="Times New Roman" w:cs="Times New Roman"/>
          <w:color w:val="000000" w:themeColor="text1"/>
        </w:rPr>
        <w:t xml:space="preserve">should </w:t>
      </w:r>
      <w:r w:rsidR="002A4272">
        <w:rPr>
          <w:rFonts w:ascii="Times New Roman" w:hAnsi="Times New Roman" w:cs="Times New Roman"/>
          <w:color w:val="000000" w:themeColor="text1"/>
        </w:rPr>
        <w:t xml:space="preserve">also </w:t>
      </w:r>
      <w:r w:rsidR="002C6685" w:rsidRPr="008C6E37">
        <w:rPr>
          <w:rFonts w:ascii="Times New Roman" w:hAnsi="Times New Roman" w:cs="Times New Roman"/>
          <w:color w:val="000000" w:themeColor="text1"/>
        </w:rPr>
        <w:t xml:space="preserve">safeguard its </w:t>
      </w:r>
      <w:r w:rsidR="00422159" w:rsidRPr="008C6E37">
        <w:rPr>
          <w:rFonts w:ascii="Times New Roman" w:hAnsi="Times New Roman" w:cs="Times New Roman"/>
          <w:color w:val="000000" w:themeColor="text1"/>
        </w:rPr>
        <w:t>interest</w:t>
      </w:r>
      <w:r w:rsidR="002A4272">
        <w:rPr>
          <w:rFonts w:ascii="Times New Roman" w:hAnsi="Times New Roman" w:cs="Times New Roman"/>
          <w:color w:val="000000" w:themeColor="text1"/>
        </w:rPr>
        <w:t xml:space="preserve"> by indemnifying for </w:t>
      </w:r>
      <w:r w:rsidR="002103E4" w:rsidRPr="008C6E37">
        <w:rPr>
          <w:rFonts w:ascii="Times New Roman" w:hAnsi="Times New Roman" w:cs="Times New Roman"/>
          <w:color w:val="000000" w:themeColor="text1"/>
        </w:rPr>
        <w:t>each such study</w:t>
      </w:r>
      <w:r w:rsidR="002C6685" w:rsidRPr="008C6E37">
        <w:rPr>
          <w:rFonts w:ascii="Times New Roman" w:hAnsi="Times New Roman" w:cs="Times New Roman"/>
          <w:color w:val="000000" w:themeColor="text1"/>
        </w:rPr>
        <w:t xml:space="preserve">. </w:t>
      </w:r>
    </w:p>
    <w:p w14:paraId="1D919C09" w14:textId="77777777" w:rsidR="002C6685" w:rsidRPr="008C6E37" w:rsidRDefault="002C6685" w:rsidP="00FD2C9B">
      <w:pPr>
        <w:pStyle w:val="Default"/>
        <w:spacing w:line="360" w:lineRule="auto"/>
        <w:jc w:val="both"/>
        <w:rPr>
          <w:rFonts w:ascii="Times New Roman" w:hAnsi="Times New Roman" w:cs="Times New Roman"/>
          <w:b/>
          <w:bCs/>
          <w:color w:val="000000" w:themeColor="text1"/>
        </w:rPr>
      </w:pPr>
    </w:p>
    <w:p w14:paraId="5E3F68C2" w14:textId="3F308517" w:rsidR="008672A9" w:rsidRDefault="008672A9" w:rsidP="008038DA">
      <w:pPr>
        <w:pStyle w:val="Default"/>
        <w:spacing w:line="360" w:lineRule="auto"/>
        <w:jc w:val="both"/>
        <w:rPr>
          <w:rFonts w:ascii="Times New Roman" w:hAnsi="Times New Roman" w:cs="Times New Roman"/>
          <w:color w:val="000000" w:themeColor="text1"/>
        </w:rPr>
      </w:pPr>
      <w:r w:rsidRPr="008C6E37">
        <w:rPr>
          <w:rFonts w:ascii="Times New Roman" w:hAnsi="Times New Roman" w:cs="Times New Roman"/>
          <w:color w:val="000000" w:themeColor="text1"/>
        </w:rPr>
        <w:t xml:space="preserve">In collaborative research for drug </w:t>
      </w:r>
      <w:r w:rsidR="00422159" w:rsidRPr="008C6E37">
        <w:rPr>
          <w:rFonts w:ascii="Times New Roman" w:hAnsi="Times New Roman" w:cs="Times New Roman"/>
          <w:color w:val="000000" w:themeColor="text1"/>
        </w:rPr>
        <w:t>or</w:t>
      </w:r>
      <w:r w:rsidRPr="008C6E37">
        <w:rPr>
          <w:rFonts w:ascii="Times New Roman" w:hAnsi="Times New Roman" w:cs="Times New Roman"/>
          <w:color w:val="000000" w:themeColor="text1"/>
        </w:rPr>
        <w:t xml:space="preserve"> diagnostic trial</w:t>
      </w:r>
      <w:r w:rsidR="0094454A" w:rsidRPr="008C6E37">
        <w:rPr>
          <w:rFonts w:ascii="Times New Roman" w:hAnsi="Times New Roman" w:cs="Times New Roman"/>
          <w:color w:val="000000" w:themeColor="text1"/>
        </w:rPr>
        <w:t>s</w:t>
      </w:r>
      <w:r w:rsidR="00422159" w:rsidRPr="008C6E37">
        <w:rPr>
          <w:rFonts w:ascii="Times New Roman" w:hAnsi="Times New Roman" w:cs="Times New Roman"/>
          <w:color w:val="000000" w:themeColor="text1"/>
        </w:rPr>
        <w:t>,</w:t>
      </w:r>
      <w:r w:rsidRPr="008C6E37">
        <w:rPr>
          <w:rFonts w:ascii="Times New Roman" w:hAnsi="Times New Roman" w:cs="Times New Roman"/>
          <w:color w:val="000000" w:themeColor="text1"/>
        </w:rPr>
        <w:t xml:space="preserve"> </w:t>
      </w:r>
      <w:r w:rsidR="00422159" w:rsidRPr="008C6E37">
        <w:rPr>
          <w:rFonts w:ascii="Times New Roman" w:hAnsi="Times New Roman" w:cs="Times New Roman"/>
          <w:color w:val="000000" w:themeColor="text1"/>
        </w:rPr>
        <w:t xml:space="preserve">the </w:t>
      </w:r>
      <w:r w:rsidRPr="008C6E37">
        <w:rPr>
          <w:rFonts w:ascii="Times New Roman" w:hAnsi="Times New Roman" w:cs="Times New Roman"/>
          <w:color w:val="000000" w:themeColor="text1"/>
        </w:rPr>
        <w:t xml:space="preserve">collaborator </w:t>
      </w:r>
      <w:r w:rsidR="00422159" w:rsidRPr="008C6E37">
        <w:rPr>
          <w:rFonts w:ascii="Times New Roman" w:hAnsi="Times New Roman" w:cs="Times New Roman"/>
          <w:color w:val="000000" w:themeColor="text1"/>
        </w:rPr>
        <w:t>might</w:t>
      </w:r>
      <w:r w:rsidRPr="008C6E37">
        <w:rPr>
          <w:rFonts w:ascii="Times New Roman" w:hAnsi="Times New Roman" w:cs="Times New Roman"/>
          <w:color w:val="000000" w:themeColor="text1"/>
        </w:rPr>
        <w:t xml:space="preserve"> giv</w:t>
      </w:r>
      <w:r w:rsidR="00422159" w:rsidRPr="008C6E37">
        <w:rPr>
          <w:rFonts w:ascii="Times New Roman" w:hAnsi="Times New Roman" w:cs="Times New Roman"/>
          <w:color w:val="000000" w:themeColor="text1"/>
        </w:rPr>
        <w:t xml:space="preserve">e </w:t>
      </w:r>
      <w:r w:rsidRPr="008C6E37">
        <w:rPr>
          <w:rFonts w:ascii="Times New Roman" w:hAnsi="Times New Roman" w:cs="Times New Roman"/>
          <w:color w:val="000000" w:themeColor="text1"/>
        </w:rPr>
        <w:t>only drug</w:t>
      </w:r>
      <w:r w:rsidR="0094454A" w:rsidRPr="008C6E37">
        <w:rPr>
          <w:rFonts w:ascii="Times New Roman" w:hAnsi="Times New Roman" w:cs="Times New Roman"/>
          <w:color w:val="000000" w:themeColor="text1"/>
        </w:rPr>
        <w:t>-</w:t>
      </w:r>
      <w:r w:rsidRPr="008C6E37">
        <w:rPr>
          <w:rFonts w:ascii="Times New Roman" w:hAnsi="Times New Roman" w:cs="Times New Roman"/>
          <w:color w:val="000000" w:themeColor="text1"/>
        </w:rPr>
        <w:t>free of cost or pay</w:t>
      </w:r>
      <w:r w:rsidR="00422159" w:rsidRPr="008C6E37">
        <w:rPr>
          <w:rFonts w:ascii="Times New Roman" w:hAnsi="Times New Roman" w:cs="Times New Roman"/>
          <w:color w:val="000000" w:themeColor="text1"/>
        </w:rPr>
        <w:t xml:space="preserve"> </w:t>
      </w:r>
      <w:r w:rsidRPr="008C6E37">
        <w:rPr>
          <w:rFonts w:ascii="Times New Roman" w:hAnsi="Times New Roman" w:cs="Times New Roman"/>
          <w:color w:val="000000" w:themeColor="text1"/>
        </w:rPr>
        <w:t xml:space="preserve">only for investigations or </w:t>
      </w:r>
      <w:r w:rsidR="00422159" w:rsidRPr="008C6E37">
        <w:rPr>
          <w:rFonts w:ascii="Times New Roman" w:hAnsi="Times New Roman" w:cs="Times New Roman"/>
          <w:color w:val="000000" w:themeColor="text1"/>
        </w:rPr>
        <w:t>take</w:t>
      </w:r>
      <w:r w:rsidRPr="008C6E37">
        <w:rPr>
          <w:rFonts w:ascii="Times New Roman" w:hAnsi="Times New Roman" w:cs="Times New Roman"/>
          <w:color w:val="000000" w:themeColor="text1"/>
        </w:rPr>
        <w:t xml:space="preserve"> a sample of some</w:t>
      </w:r>
      <w:r w:rsidR="00C73740" w:rsidRPr="008C6E37">
        <w:rPr>
          <w:rFonts w:ascii="Times New Roman" w:hAnsi="Times New Roman" w:cs="Times New Roman"/>
          <w:color w:val="000000" w:themeColor="text1"/>
        </w:rPr>
        <w:t xml:space="preserve"> unwanted</w:t>
      </w:r>
      <w:r w:rsidRPr="008C6E37">
        <w:rPr>
          <w:rFonts w:ascii="Times New Roman" w:hAnsi="Times New Roman" w:cs="Times New Roman"/>
          <w:color w:val="000000" w:themeColor="text1"/>
        </w:rPr>
        <w:t xml:space="preserve"> tissue for doing secondary research </w:t>
      </w:r>
      <w:r w:rsidR="00C73740" w:rsidRPr="008C6E37">
        <w:rPr>
          <w:rFonts w:ascii="Times New Roman" w:hAnsi="Times New Roman" w:cs="Times New Roman"/>
          <w:color w:val="000000" w:themeColor="text1"/>
        </w:rPr>
        <w:t>or stor</w:t>
      </w:r>
      <w:r w:rsidR="00422159" w:rsidRPr="008C6E37">
        <w:rPr>
          <w:rFonts w:ascii="Times New Roman" w:hAnsi="Times New Roman" w:cs="Times New Roman"/>
          <w:color w:val="000000" w:themeColor="text1"/>
        </w:rPr>
        <w:t>e</w:t>
      </w:r>
      <w:r w:rsidR="00C73740" w:rsidRPr="008C6E37">
        <w:rPr>
          <w:rFonts w:ascii="Times New Roman" w:hAnsi="Times New Roman" w:cs="Times New Roman"/>
          <w:color w:val="000000" w:themeColor="text1"/>
        </w:rPr>
        <w:t xml:space="preserve"> tissue for </w:t>
      </w:r>
      <w:r w:rsidR="00422159" w:rsidRPr="008C6E37">
        <w:rPr>
          <w:rFonts w:ascii="Times New Roman" w:hAnsi="Times New Roman" w:cs="Times New Roman"/>
          <w:color w:val="000000" w:themeColor="text1"/>
        </w:rPr>
        <w:t>many</w:t>
      </w:r>
      <w:r w:rsidR="00C73740" w:rsidRPr="008C6E37">
        <w:rPr>
          <w:rFonts w:ascii="Times New Roman" w:hAnsi="Times New Roman" w:cs="Times New Roman"/>
          <w:color w:val="000000" w:themeColor="text1"/>
        </w:rPr>
        <w:t xml:space="preserve"> years or creat</w:t>
      </w:r>
      <w:r w:rsidR="00422159" w:rsidRPr="008C6E37">
        <w:rPr>
          <w:rFonts w:ascii="Times New Roman" w:hAnsi="Times New Roman" w:cs="Times New Roman"/>
          <w:color w:val="000000" w:themeColor="text1"/>
        </w:rPr>
        <w:t xml:space="preserve">e </w:t>
      </w:r>
      <w:r w:rsidR="00C73740" w:rsidRPr="008C6E37">
        <w:rPr>
          <w:rFonts w:ascii="Times New Roman" w:hAnsi="Times New Roman" w:cs="Times New Roman"/>
          <w:color w:val="000000" w:themeColor="text1"/>
        </w:rPr>
        <w:t>products from it</w:t>
      </w:r>
      <w:r w:rsidRPr="008C6E37">
        <w:rPr>
          <w:rFonts w:ascii="Times New Roman" w:hAnsi="Times New Roman" w:cs="Times New Roman"/>
          <w:color w:val="000000" w:themeColor="text1"/>
        </w:rPr>
        <w:t xml:space="preserve">. The </w:t>
      </w:r>
      <w:r w:rsidR="00422159" w:rsidRPr="008C6E37">
        <w:rPr>
          <w:rFonts w:ascii="Times New Roman" w:hAnsi="Times New Roman" w:cs="Times New Roman"/>
          <w:color w:val="000000" w:themeColor="text1"/>
        </w:rPr>
        <w:t>memorandum of understanding (</w:t>
      </w:r>
      <w:proofErr w:type="spellStart"/>
      <w:r w:rsidRPr="008C6E37">
        <w:rPr>
          <w:rFonts w:ascii="Times New Roman" w:hAnsi="Times New Roman" w:cs="Times New Roman"/>
          <w:color w:val="000000" w:themeColor="text1"/>
        </w:rPr>
        <w:t>MoU</w:t>
      </w:r>
      <w:proofErr w:type="spellEnd"/>
      <w:r w:rsidR="00422159" w:rsidRPr="008C6E37">
        <w:rPr>
          <w:rFonts w:ascii="Times New Roman" w:hAnsi="Times New Roman" w:cs="Times New Roman"/>
          <w:color w:val="000000" w:themeColor="text1"/>
        </w:rPr>
        <w:t>)</w:t>
      </w:r>
      <w:r w:rsidRPr="008C6E37">
        <w:rPr>
          <w:rFonts w:ascii="Times New Roman" w:hAnsi="Times New Roman" w:cs="Times New Roman"/>
          <w:color w:val="000000" w:themeColor="text1"/>
        </w:rPr>
        <w:t xml:space="preserve"> between the collaborative institutes or </w:t>
      </w:r>
      <w:r w:rsidR="00C73740" w:rsidRPr="008C6E37">
        <w:rPr>
          <w:rFonts w:ascii="Times New Roman" w:hAnsi="Times New Roman" w:cs="Times New Roman"/>
          <w:color w:val="000000" w:themeColor="text1"/>
        </w:rPr>
        <w:t>individual</w:t>
      </w:r>
      <w:r w:rsidR="0094454A" w:rsidRPr="008C6E37">
        <w:rPr>
          <w:rFonts w:ascii="Times New Roman" w:hAnsi="Times New Roman" w:cs="Times New Roman"/>
          <w:color w:val="000000" w:themeColor="text1"/>
        </w:rPr>
        <w:t>s</w:t>
      </w:r>
      <w:r w:rsidR="00C73740" w:rsidRPr="008C6E37">
        <w:rPr>
          <w:rFonts w:ascii="Times New Roman" w:hAnsi="Times New Roman" w:cs="Times New Roman"/>
          <w:color w:val="000000" w:themeColor="text1"/>
        </w:rPr>
        <w:t xml:space="preserve"> doing such research </w:t>
      </w:r>
      <w:r w:rsidRPr="008C6E37">
        <w:rPr>
          <w:rFonts w:ascii="Times New Roman" w:hAnsi="Times New Roman" w:cs="Times New Roman"/>
          <w:color w:val="000000" w:themeColor="text1"/>
        </w:rPr>
        <w:t>should have clear objectives as</w:t>
      </w:r>
      <w:r w:rsidR="0094454A" w:rsidRPr="008C6E37">
        <w:rPr>
          <w:rFonts w:ascii="Times New Roman" w:hAnsi="Times New Roman" w:cs="Times New Roman"/>
          <w:color w:val="000000" w:themeColor="text1"/>
        </w:rPr>
        <w:t xml:space="preserve"> to</w:t>
      </w:r>
      <w:r w:rsidRPr="008C6E37">
        <w:rPr>
          <w:rFonts w:ascii="Times New Roman" w:hAnsi="Times New Roman" w:cs="Times New Roman"/>
          <w:color w:val="000000" w:themeColor="text1"/>
        </w:rPr>
        <w:t xml:space="preserve"> why they are collaborators and </w:t>
      </w:r>
      <w:r w:rsidR="00C73740" w:rsidRPr="008C6E37">
        <w:rPr>
          <w:rFonts w:ascii="Times New Roman" w:hAnsi="Times New Roman" w:cs="Times New Roman"/>
          <w:color w:val="000000" w:themeColor="text1"/>
        </w:rPr>
        <w:t>in the process</w:t>
      </w:r>
      <w:r w:rsidR="00422159" w:rsidRPr="008C6E37">
        <w:rPr>
          <w:rFonts w:ascii="Times New Roman" w:hAnsi="Times New Roman" w:cs="Times New Roman"/>
          <w:color w:val="000000" w:themeColor="text1"/>
        </w:rPr>
        <w:t xml:space="preserve"> </w:t>
      </w:r>
      <w:r w:rsidRPr="008C6E37">
        <w:rPr>
          <w:rFonts w:ascii="Times New Roman" w:hAnsi="Times New Roman" w:cs="Times New Roman"/>
          <w:color w:val="000000" w:themeColor="text1"/>
        </w:rPr>
        <w:t>is there any violation of patient rights</w:t>
      </w:r>
      <w:r w:rsidR="00924971" w:rsidRPr="008C6E37">
        <w:rPr>
          <w:rFonts w:ascii="Times New Roman" w:hAnsi="Times New Roman" w:cs="Times New Roman"/>
          <w:color w:val="000000" w:themeColor="text1"/>
        </w:rPr>
        <w:t>,</w:t>
      </w:r>
      <w:r w:rsidRPr="008C6E37">
        <w:rPr>
          <w:rFonts w:ascii="Times New Roman" w:hAnsi="Times New Roman" w:cs="Times New Roman"/>
          <w:color w:val="000000" w:themeColor="text1"/>
        </w:rPr>
        <w:t xml:space="preserve"> investigator rights</w:t>
      </w:r>
      <w:r w:rsidR="00924971" w:rsidRPr="008C6E37">
        <w:rPr>
          <w:rFonts w:ascii="Times New Roman" w:hAnsi="Times New Roman" w:cs="Times New Roman"/>
          <w:color w:val="000000" w:themeColor="text1"/>
        </w:rPr>
        <w:t xml:space="preserve"> or institutional rights</w:t>
      </w:r>
      <w:r w:rsidR="002A4272">
        <w:rPr>
          <w:rFonts w:ascii="Times New Roman" w:hAnsi="Times New Roman" w:cs="Times New Roman"/>
          <w:color w:val="000000" w:themeColor="text1"/>
        </w:rPr>
        <w:t>.</w:t>
      </w:r>
      <w:r w:rsidRPr="008C6E37">
        <w:rPr>
          <w:rFonts w:ascii="Times New Roman" w:hAnsi="Times New Roman" w:cs="Times New Roman"/>
          <w:color w:val="000000" w:themeColor="text1"/>
        </w:rPr>
        <w:t xml:space="preserve"> </w:t>
      </w:r>
      <w:r w:rsidR="002A4272">
        <w:rPr>
          <w:rFonts w:ascii="Times New Roman" w:hAnsi="Times New Roman" w:cs="Times New Roman"/>
          <w:color w:val="000000" w:themeColor="text1"/>
        </w:rPr>
        <w:t xml:space="preserve">Informed Consent Document also does not clarify the role of collaborators. </w:t>
      </w:r>
      <w:r w:rsidR="00C73740" w:rsidRPr="008C6E37">
        <w:rPr>
          <w:rFonts w:ascii="Times New Roman" w:hAnsi="Times New Roman" w:cs="Times New Roman"/>
          <w:color w:val="000000" w:themeColor="text1"/>
        </w:rPr>
        <w:t>ECs have a tough job of finding</w:t>
      </w:r>
      <w:r w:rsidR="00A8426E" w:rsidRPr="008C6E37">
        <w:rPr>
          <w:rFonts w:ascii="Times New Roman" w:hAnsi="Times New Roman" w:cs="Times New Roman"/>
          <w:color w:val="000000" w:themeColor="text1"/>
        </w:rPr>
        <w:t xml:space="preserve"> the details of </w:t>
      </w:r>
      <w:r w:rsidR="00C73740" w:rsidRPr="008C6E37">
        <w:rPr>
          <w:rFonts w:ascii="Times New Roman" w:hAnsi="Times New Roman" w:cs="Times New Roman"/>
          <w:color w:val="000000" w:themeColor="text1"/>
        </w:rPr>
        <w:t>these sponsors</w:t>
      </w:r>
      <w:r w:rsidR="00A8426E" w:rsidRPr="008C6E37">
        <w:rPr>
          <w:rFonts w:ascii="Times New Roman" w:hAnsi="Times New Roman" w:cs="Times New Roman"/>
          <w:color w:val="000000" w:themeColor="text1"/>
        </w:rPr>
        <w:t>. T</w:t>
      </w:r>
      <w:r w:rsidR="00C73740" w:rsidRPr="008C6E37">
        <w:rPr>
          <w:rFonts w:ascii="Times New Roman" w:hAnsi="Times New Roman" w:cs="Times New Roman"/>
          <w:color w:val="000000" w:themeColor="text1"/>
        </w:rPr>
        <w:t>hey range from individuals, sponsor companies, NGOs</w:t>
      </w:r>
      <w:r w:rsidR="00364D0E" w:rsidRPr="008C6E37">
        <w:rPr>
          <w:rFonts w:ascii="Times New Roman" w:hAnsi="Times New Roman" w:cs="Times New Roman"/>
          <w:color w:val="000000" w:themeColor="text1"/>
        </w:rPr>
        <w:t xml:space="preserve"> to</w:t>
      </w:r>
      <w:r w:rsidR="00C73740" w:rsidRPr="008C6E37">
        <w:rPr>
          <w:rFonts w:ascii="Times New Roman" w:hAnsi="Times New Roman" w:cs="Times New Roman"/>
          <w:color w:val="000000" w:themeColor="text1"/>
        </w:rPr>
        <w:t xml:space="preserve"> specialty trusts. The intensions are </w:t>
      </w:r>
      <w:r w:rsidR="002103E4" w:rsidRPr="008C6E37">
        <w:rPr>
          <w:rFonts w:ascii="Times New Roman" w:hAnsi="Times New Roman" w:cs="Times New Roman"/>
          <w:color w:val="000000" w:themeColor="text1"/>
        </w:rPr>
        <w:t xml:space="preserve">not </w:t>
      </w:r>
      <w:r w:rsidR="00C73740" w:rsidRPr="008C6E37">
        <w:rPr>
          <w:rFonts w:ascii="Times New Roman" w:hAnsi="Times New Roman" w:cs="Times New Roman"/>
          <w:color w:val="000000" w:themeColor="text1"/>
        </w:rPr>
        <w:t xml:space="preserve">very clearly </w:t>
      </w:r>
      <w:r w:rsidR="002103E4" w:rsidRPr="008C6E37">
        <w:rPr>
          <w:rFonts w:ascii="Times New Roman" w:hAnsi="Times New Roman" w:cs="Times New Roman"/>
          <w:color w:val="000000" w:themeColor="text1"/>
        </w:rPr>
        <w:t xml:space="preserve">mentioned </w:t>
      </w:r>
      <w:r w:rsidR="00364D0E" w:rsidRPr="008C6E37">
        <w:rPr>
          <w:rFonts w:ascii="Times New Roman" w:hAnsi="Times New Roman" w:cs="Times New Roman"/>
          <w:color w:val="000000" w:themeColor="text1"/>
        </w:rPr>
        <w:t>i</w:t>
      </w:r>
      <w:r w:rsidR="00C73740" w:rsidRPr="008C6E37">
        <w:rPr>
          <w:rFonts w:ascii="Times New Roman" w:hAnsi="Times New Roman" w:cs="Times New Roman"/>
          <w:color w:val="000000" w:themeColor="text1"/>
        </w:rPr>
        <w:t xml:space="preserve">n the </w:t>
      </w:r>
      <w:proofErr w:type="spellStart"/>
      <w:r w:rsidR="00C73740" w:rsidRPr="008C6E37">
        <w:rPr>
          <w:rFonts w:ascii="Times New Roman" w:hAnsi="Times New Roman" w:cs="Times New Roman"/>
          <w:color w:val="000000" w:themeColor="text1"/>
        </w:rPr>
        <w:t>MoU</w:t>
      </w:r>
      <w:proofErr w:type="spellEnd"/>
      <w:r w:rsidR="00C73740" w:rsidRPr="008C6E37">
        <w:rPr>
          <w:rFonts w:ascii="Times New Roman" w:hAnsi="Times New Roman" w:cs="Times New Roman"/>
          <w:color w:val="000000" w:themeColor="text1"/>
        </w:rPr>
        <w:t xml:space="preserve">. </w:t>
      </w:r>
      <w:r w:rsidR="00931161" w:rsidRPr="008C6E37">
        <w:rPr>
          <w:rFonts w:ascii="Times New Roman" w:hAnsi="Times New Roman" w:cs="Times New Roman"/>
          <w:color w:val="000000" w:themeColor="text1"/>
        </w:rPr>
        <w:t>EC has to take decision</w:t>
      </w:r>
      <w:r w:rsidR="0094454A" w:rsidRPr="008C6E37">
        <w:rPr>
          <w:rFonts w:ascii="Times New Roman" w:hAnsi="Times New Roman" w:cs="Times New Roman"/>
          <w:color w:val="000000" w:themeColor="text1"/>
        </w:rPr>
        <w:t>s</w:t>
      </w:r>
      <w:r w:rsidR="00931161" w:rsidRPr="008C6E37">
        <w:rPr>
          <w:rFonts w:ascii="Times New Roman" w:hAnsi="Times New Roman" w:cs="Times New Roman"/>
          <w:color w:val="000000" w:themeColor="text1"/>
        </w:rPr>
        <w:t xml:space="preserve"> by being vigilant.</w:t>
      </w:r>
      <w:r w:rsidR="00364D0E" w:rsidRPr="008C6E37">
        <w:rPr>
          <w:rFonts w:ascii="Times New Roman" w:hAnsi="Times New Roman" w:cs="Times New Roman"/>
          <w:color w:val="000000" w:themeColor="text1"/>
        </w:rPr>
        <w:t xml:space="preserve"> Only trained and experienced EC can take </w:t>
      </w:r>
      <w:r w:rsidR="0094454A" w:rsidRPr="008C6E37">
        <w:rPr>
          <w:rFonts w:ascii="Times New Roman" w:hAnsi="Times New Roman" w:cs="Times New Roman"/>
          <w:color w:val="000000" w:themeColor="text1"/>
        </w:rPr>
        <w:t xml:space="preserve">the </w:t>
      </w:r>
      <w:r w:rsidR="00364D0E" w:rsidRPr="008C6E37">
        <w:rPr>
          <w:rFonts w:ascii="Times New Roman" w:hAnsi="Times New Roman" w:cs="Times New Roman"/>
          <w:color w:val="000000" w:themeColor="text1"/>
        </w:rPr>
        <w:t xml:space="preserve">right decision in such cases. </w:t>
      </w:r>
    </w:p>
    <w:p w14:paraId="436E9986" w14:textId="77777777" w:rsidR="002A4272" w:rsidRPr="008C6E37" w:rsidRDefault="002A4272" w:rsidP="008038DA">
      <w:pPr>
        <w:pStyle w:val="Default"/>
        <w:spacing w:line="360" w:lineRule="auto"/>
        <w:jc w:val="both"/>
        <w:rPr>
          <w:rFonts w:ascii="Times New Roman" w:hAnsi="Times New Roman" w:cs="Times New Roman"/>
          <w:color w:val="000000" w:themeColor="text1"/>
        </w:rPr>
      </w:pPr>
    </w:p>
    <w:p w14:paraId="62EF5CF7" w14:textId="1769040C" w:rsidR="00C21986" w:rsidRDefault="008672A9" w:rsidP="00ED7847">
      <w:pPr>
        <w:pStyle w:val="Default"/>
        <w:spacing w:line="360" w:lineRule="auto"/>
        <w:jc w:val="both"/>
        <w:rPr>
          <w:rFonts w:ascii="Times New Roman" w:hAnsi="Times New Roman" w:cs="Times New Roman"/>
          <w:color w:val="000000" w:themeColor="text1"/>
        </w:rPr>
      </w:pPr>
      <w:r w:rsidRPr="008C6E37">
        <w:rPr>
          <w:rFonts w:ascii="Times New Roman" w:hAnsi="Times New Roman" w:cs="Times New Roman"/>
          <w:color w:val="000000" w:themeColor="text1"/>
        </w:rPr>
        <w:t>Government</w:t>
      </w:r>
      <w:r w:rsidR="0094454A" w:rsidRPr="008C6E37">
        <w:rPr>
          <w:rFonts w:ascii="Times New Roman" w:hAnsi="Times New Roman" w:cs="Times New Roman"/>
          <w:color w:val="000000" w:themeColor="text1"/>
        </w:rPr>
        <w:t>-</w:t>
      </w:r>
      <w:r w:rsidRPr="008C6E37">
        <w:rPr>
          <w:rFonts w:ascii="Times New Roman" w:hAnsi="Times New Roman" w:cs="Times New Roman"/>
          <w:color w:val="000000" w:themeColor="text1"/>
        </w:rPr>
        <w:t xml:space="preserve">funded studies are </w:t>
      </w:r>
      <w:r w:rsidR="00C73740" w:rsidRPr="008C6E37">
        <w:rPr>
          <w:rFonts w:ascii="Times New Roman" w:hAnsi="Times New Roman" w:cs="Times New Roman"/>
          <w:color w:val="000000" w:themeColor="text1"/>
        </w:rPr>
        <w:t xml:space="preserve">usually observational and </w:t>
      </w:r>
      <w:proofErr w:type="spellStart"/>
      <w:r w:rsidRPr="008C6E37">
        <w:rPr>
          <w:rFonts w:ascii="Times New Roman" w:hAnsi="Times New Roman" w:cs="Times New Roman"/>
          <w:color w:val="000000" w:themeColor="text1"/>
        </w:rPr>
        <w:t>multicentric</w:t>
      </w:r>
      <w:proofErr w:type="spellEnd"/>
      <w:r w:rsidR="00C21986" w:rsidRPr="008C6E37">
        <w:rPr>
          <w:rFonts w:ascii="Times New Roman" w:hAnsi="Times New Roman" w:cs="Times New Roman"/>
          <w:color w:val="000000" w:themeColor="text1"/>
        </w:rPr>
        <w:t>, they provide with</w:t>
      </w:r>
      <w:r w:rsidR="00833046" w:rsidRPr="008C6E37">
        <w:rPr>
          <w:rFonts w:ascii="Times New Roman" w:hAnsi="Times New Roman" w:cs="Times New Roman"/>
          <w:color w:val="000000" w:themeColor="text1"/>
        </w:rPr>
        <w:t xml:space="preserve"> </w:t>
      </w:r>
      <w:proofErr w:type="spellStart"/>
      <w:r w:rsidR="00833046" w:rsidRPr="008C6E37">
        <w:rPr>
          <w:rFonts w:ascii="Times New Roman" w:hAnsi="Times New Roman" w:cs="Times New Roman"/>
          <w:color w:val="000000" w:themeColor="text1"/>
        </w:rPr>
        <w:t>MoU</w:t>
      </w:r>
      <w:proofErr w:type="spellEnd"/>
      <w:r w:rsidR="00C73740" w:rsidRPr="008C6E37">
        <w:rPr>
          <w:rFonts w:ascii="Times New Roman" w:hAnsi="Times New Roman" w:cs="Times New Roman"/>
          <w:color w:val="000000" w:themeColor="text1"/>
        </w:rPr>
        <w:t xml:space="preserve"> consisting of </w:t>
      </w:r>
      <w:r w:rsidR="0094454A" w:rsidRPr="008C6E37">
        <w:rPr>
          <w:rFonts w:ascii="Times New Roman" w:hAnsi="Times New Roman" w:cs="Times New Roman"/>
          <w:color w:val="000000" w:themeColor="text1"/>
        </w:rPr>
        <w:t xml:space="preserve">the </w:t>
      </w:r>
      <w:r w:rsidR="00A8426E" w:rsidRPr="008C6E37">
        <w:rPr>
          <w:rFonts w:ascii="Times New Roman" w:hAnsi="Times New Roman" w:cs="Times New Roman"/>
          <w:color w:val="000000" w:themeColor="text1"/>
        </w:rPr>
        <w:t>l</w:t>
      </w:r>
      <w:r w:rsidR="00833046" w:rsidRPr="008C6E37">
        <w:rPr>
          <w:rFonts w:ascii="Times New Roman" w:hAnsi="Times New Roman" w:cs="Times New Roman"/>
          <w:color w:val="000000" w:themeColor="text1"/>
        </w:rPr>
        <w:t xml:space="preserve">og </w:t>
      </w:r>
      <w:r w:rsidR="00C73740" w:rsidRPr="008C6E37">
        <w:rPr>
          <w:rFonts w:ascii="Times New Roman" w:hAnsi="Times New Roman" w:cs="Times New Roman"/>
          <w:color w:val="000000" w:themeColor="text1"/>
        </w:rPr>
        <w:t>of delegation,</w:t>
      </w:r>
      <w:r w:rsidR="00364D0E" w:rsidRPr="008C6E37">
        <w:rPr>
          <w:rFonts w:ascii="Times New Roman" w:hAnsi="Times New Roman" w:cs="Times New Roman"/>
          <w:color w:val="000000" w:themeColor="text1"/>
        </w:rPr>
        <w:t xml:space="preserve"> </w:t>
      </w:r>
      <w:r w:rsidR="00C73740" w:rsidRPr="008C6E37">
        <w:rPr>
          <w:rFonts w:ascii="Times New Roman" w:hAnsi="Times New Roman" w:cs="Times New Roman"/>
          <w:color w:val="000000" w:themeColor="text1"/>
        </w:rPr>
        <w:t>free management of treatment</w:t>
      </w:r>
      <w:r w:rsidR="008F3966" w:rsidRPr="008C6E37">
        <w:rPr>
          <w:rFonts w:ascii="Times New Roman" w:hAnsi="Times New Roman" w:cs="Times New Roman"/>
          <w:color w:val="000000" w:themeColor="text1"/>
        </w:rPr>
        <w:t xml:space="preserve"> which is provided by the concerned institutes. But </w:t>
      </w:r>
      <w:r w:rsidR="00C73740" w:rsidRPr="008C6E37">
        <w:rPr>
          <w:rFonts w:ascii="Times New Roman" w:hAnsi="Times New Roman" w:cs="Times New Roman"/>
          <w:color w:val="000000" w:themeColor="text1"/>
        </w:rPr>
        <w:t>payment for participation or c</w:t>
      </w:r>
      <w:r w:rsidR="00833046" w:rsidRPr="008C6E37">
        <w:rPr>
          <w:rFonts w:ascii="Times New Roman" w:hAnsi="Times New Roman" w:cs="Times New Roman"/>
          <w:color w:val="000000" w:themeColor="text1"/>
        </w:rPr>
        <w:t>ompensation</w:t>
      </w:r>
      <w:r w:rsidR="00C73740" w:rsidRPr="008C6E37">
        <w:rPr>
          <w:rFonts w:ascii="Times New Roman" w:hAnsi="Times New Roman" w:cs="Times New Roman"/>
          <w:color w:val="000000" w:themeColor="text1"/>
        </w:rPr>
        <w:t xml:space="preserve"> for study</w:t>
      </w:r>
      <w:r w:rsidR="0094454A" w:rsidRPr="008C6E37">
        <w:rPr>
          <w:rFonts w:ascii="Times New Roman" w:hAnsi="Times New Roman" w:cs="Times New Roman"/>
          <w:color w:val="000000" w:themeColor="text1"/>
        </w:rPr>
        <w:t>-</w:t>
      </w:r>
      <w:r w:rsidR="00C73740" w:rsidRPr="008C6E37">
        <w:rPr>
          <w:rFonts w:ascii="Times New Roman" w:hAnsi="Times New Roman" w:cs="Times New Roman"/>
          <w:color w:val="000000" w:themeColor="text1"/>
        </w:rPr>
        <w:t xml:space="preserve">related injury </w:t>
      </w:r>
      <w:r w:rsidR="00833046" w:rsidRPr="008C6E37">
        <w:rPr>
          <w:rFonts w:ascii="Times New Roman" w:hAnsi="Times New Roman" w:cs="Times New Roman"/>
          <w:color w:val="000000" w:themeColor="text1"/>
        </w:rPr>
        <w:t xml:space="preserve">is not </w:t>
      </w:r>
      <w:r w:rsidR="00C73740" w:rsidRPr="008C6E37">
        <w:rPr>
          <w:rFonts w:ascii="Times New Roman" w:hAnsi="Times New Roman" w:cs="Times New Roman"/>
          <w:color w:val="000000" w:themeColor="text1"/>
        </w:rPr>
        <w:t>mention</w:t>
      </w:r>
      <w:r w:rsidR="008F3966" w:rsidRPr="008C6E37">
        <w:rPr>
          <w:rFonts w:ascii="Times New Roman" w:hAnsi="Times New Roman" w:cs="Times New Roman"/>
          <w:color w:val="000000" w:themeColor="text1"/>
        </w:rPr>
        <w:t xml:space="preserve">ed. They behave like funders but </w:t>
      </w:r>
      <w:r w:rsidR="00A8426E" w:rsidRPr="008C6E37">
        <w:rPr>
          <w:rFonts w:ascii="Times New Roman" w:hAnsi="Times New Roman" w:cs="Times New Roman"/>
          <w:color w:val="000000" w:themeColor="text1"/>
        </w:rPr>
        <w:t xml:space="preserve">do not take responsibility of </w:t>
      </w:r>
      <w:r w:rsidR="0094454A" w:rsidRPr="008C6E37">
        <w:rPr>
          <w:rFonts w:ascii="Times New Roman" w:hAnsi="Times New Roman" w:cs="Times New Roman"/>
          <w:color w:val="000000" w:themeColor="text1"/>
        </w:rPr>
        <w:t xml:space="preserve">the </w:t>
      </w:r>
      <w:r w:rsidR="00A8426E" w:rsidRPr="008C6E37">
        <w:rPr>
          <w:rFonts w:ascii="Times New Roman" w:hAnsi="Times New Roman" w:cs="Times New Roman"/>
          <w:color w:val="000000" w:themeColor="text1"/>
        </w:rPr>
        <w:t>sponsor</w:t>
      </w:r>
      <w:r w:rsidR="008F3966" w:rsidRPr="008C6E37">
        <w:rPr>
          <w:rFonts w:ascii="Times New Roman" w:hAnsi="Times New Roman" w:cs="Times New Roman"/>
          <w:color w:val="000000" w:themeColor="text1"/>
        </w:rPr>
        <w:t>.</w:t>
      </w:r>
      <w:r w:rsidR="00A8426E" w:rsidRPr="008C6E37">
        <w:rPr>
          <w:rFonts w:ascii="Times New Roman" w:hAnsi="Times New Roman" w:cs="Times New Roman"/>
          <w:color w:val="000000" w:themeColor="text1"/>
        </w:rPr>
        <w:t xml:space="preserve"> In such cases</w:t>
      </w:r>
      <w:r w:rsidR="0094454A" w:rsidRPr="008C6E37">
        <w:rPr>
          <w:rFonts w:ascii="Times New Roman" w:hAnsi="Times New Roman" w:cs="Times New Roman"/>
          <w:color w:val="000000" w:themeColor="text1"/>
        </w:rPr>
        <w:t>,</w:t>
      </w:r>
      <w:r w:rsidR="00A8426E" w:rsidRPr="008C6E37">
        <w:rPr>
          <w:rFonts w:ascii="Times New Roman" w:hAnsi="Times New Roman" w:cs="Times New Roman"/>
          <w:color w:val="000000" w:themeColor="text1"/>
        </w:rPr>
        <w:t xml:space="preserve"> </w:t>
      </w:r>
      <w:r w:rsidR="008F3966" w:rsidRPr="008C6E37">
        <w:rPr>
          <w:rFonts w:ascii="Times New Roman" w:hAnsi="Times New Roman" w:cs="Times New Roman"/>
          <w:color w:val="000000" w:themeColor="text1"/>
        </w:rPr>
        <w:t>EC faces a big challenge approving such protocol.</w:t>
      </w:r>
      <w:r w:rsidR="00931161" w:rsidRPr="008C6E37">
        <w:rPr>
          <w:rFonts w:ascii="Times New Roman" w:hAnsi="Times New Roman" w:cs="Times New Roman"/>
          <w:color w:val="000000" w:themeColor="text1"/>
        </w:rPr>
        <w:t xml:space="preserve"> Even if there is no clarity for coverage of compensation in interventional studies, EC </w:t>
      </w:r>
      <w:r w:rsidR="00A8426E" w:rsidRPr="008C6E37">
        <w:rPr>
          <w:rFonts w:ascii="Times New Roman" w:hAnsi="Times New Roman" w:cs="Times New Roman"/>
          <w:color w:val="000000" w:themeColor="text1"/>
        </w:rPr>
        <w:t xml:space="preserve">tends to be biased for such studies and </w:t>
      </w:r>
      <w:r w:rsidR="00931161" w:rsidRPr="008C6E37">
        <w:rPr>
          <w:rFonts w:ascii="Times New Roman" w:hAnsi="Times New Roman" w:cs="Times New Roman"/>
          <w:color w:val="000000" w:themeColor="text1"/>
        </w:rPr>
        <w:t xml:space="preserve">approve </w:t>
      </w:r>
      <w:r w:rsidR="00931161" w:rsidRPr="008C6E37">
        <w:rPr>
          <w:rFonts w:ascii="Times New Roman" w:hAnsi="Times New Roman" w:cs="Times New Roman"/>
          <w:color w:val="000000" w:themeColor="text1"/>
        </w:rPr>
        <w:lastRenderedPageBreak/>
        <w:t>such studies.</w:t>
      </w:r>
      <w:r w:rsidR="00364D0E" w:rsidRPr="008C6E37">
        <w:rPr>
          <w:rFonts w:ascii="Times New Roman" w:hAnsi="Times New Roman" w:cs="Times New Roman"/>
          <w:color w:val="000000" w:themeColor="text1"/>
        </w:rPr>
        <w:t xml:space="preserve"> </w:t>
      </w:r>
      <w:r w:rsidR="002A4272">
        <w:rPr>
          <w:rFonts w:ascii="Times New Roman" w:hAnsi="Times New Roman" w:cs="Times New Roman"/>
          <w:color w:val="000000" w:themeColor="text1"/>
        </w:rPr>
        <w:t xml:space="preserve">Now the stand of EC may be different or it will take the regulation in consideration while decision </w:t>
      </w:r>
      <w:proofErr w:type="gramStart"/>
      <w:r w:rsidR="002A4272">
        <w:rPr>
          <w:rFonts w:ascii="Times New Roman" w:hAnsi="Times New Roman" w:cs="Times New Roman"/>
          <w:color w:val="000000" w:themeColor="text1"/>
        </w:rPr>
        <w:t>making .</w:t>
      </w:r>
      <w:proofErr w:type="gramEnd"/>
    </w:p>
    <w:p w14:paraId="32CCF915" w14:textId="77777777" w:rsidR="002A4272" w:rsidRPr="008C6E37" w:rsidRDefault="002A4272" w:rsidP="00ED7847">
      <w:pPr>
        <w:pStyle w:val="Default"/>
        <w:spacing w:line="360" w:lineRule="auto"/>
        <w:jc w:val="both"/>
        <w:rPr>
          <w:rFonts w:ascii="Times New Roman" w:hAnsi="Times New Roman" w:cs="Times New Roman"/>
          <w:color w:val="000000" w:themeColor="text1"/>
        </w:rPr>
      </w:pPr>
    </w:p>
    <w:p w14:paraId="4DA1FEC0" w14:textId="1B3CDC4E" w:rsidR="00364D0E" w:rsidRPr="008C6E37" w:rsidRDefault="00A8426E" w:rsidP="006B0074">
      <w:pPr>
        <w:pStyle w:val="Default"/>
        <w:spacing w:line="360" w:lineRule="auto"/>
        <w:jc w:val="both"/>
        <w:rPr>
          <w:rFonts w:ascii="Times New Roman" w:hAnsi="Times New Roman" w:cs="Times New Roman"/>
          <w:color w:val="000000" w:themeColor="text1"/>
        </w:rPr>
      </w:pPr>
      <w:r w:rsidRPr="008C6E37">
        <w:rPr>
          <w:rFonts w:ascii="Times New Roman" w:hAnsi="Times New Roman" w:cs="Times New Roman"/>
          <w:color w:val="000000" w:themeColor="text1"/>
        </w:rPr>
        <w:t xml:space="preserve">In </w:t>
      </w:r>
      <w:r w:rsidR="00924971" w:rsidRPr="008C6E37">
        <w:rPr>
          <w:rFonts w:ascii="Times New Roman" w:hAnsi="Times New Roman" w:cs="Times New Roman"/>
          <w:color w:val="000000" w:themeColor="text1"/>
        </w:rPr>
        <w:t>traditional</w:t>
      </w:r>
      <w:r w:rsidR="00924971" w:rsidRPr="008C6E37">
        <w:rPr>
          <w:rFonts w:ascii="Times New Roman" w:hAnsi="Times New Roman" w:cs="Times New Roman"/>
        </w:rPr>
        <w:t xml:space="preserve"> </w:t>
      </w:r>
      <w:r w:rsidR="00924971" w:rsidRPr="008C6E37">
        <w:rPr>
          <w:rFonts w:ascii="Times New Roman" w:hAnsi="Times New Roman" w:cs="Times New Roman"/>
          <w:color w:val="000000" w:themeColor="text1"/>
        </w:rPr>
        <w:t>systems of medicine</w:t>
      </w:r>
      <w:r w:rsidR="0062480B" w:rsidRPr="008C6E37">
        <w:rPr>
          <w:rFonts w:ascii="Times New Roman" w:hAnsi="Times New Roman" w:cs="Times New Roman"/>
          <w:color w:val="000000" w:themeColor="text1"/>
        </w:rPr>
        <w:t xml:space="preserve"> research</w:t>
      </w:r>
      <w:r w:rsidRPr="008C6E37">
        <w:rPr>
          <w:rFonts w:ascii="Times New Roman" w:hAnsi="Times New Roman" w:cs="Times New Roman"/>
          <w:color w:val="000000" w:themeColor="text1"/>
        </w:rPr>
        <w:t xml:space="preserve">, </w:t>
      </w:r>
      <w:r w:rsidR="00056B32" w:rsidRPr="008C6E37">
        <w:rPr>
          <w:rFonts w:ascii="Times New Roman" w:hAnsi="Times New Roman" w:cs="Times New Roman"/>
          <w:color w:val="000000" w:themeColor="text1"/>
        </w:rPr>
        <w:t>usually</w:t>
      </w:r>
      <w:r w:rsidR="0094454A" w:rsidRPr="008C6E37">
        <w:rPr>
          <w:rFonts w:ascii="Times New Roman" w:hAnsi="Times New Roman" w:cs="Times New Roman"/>
          <w:color w:val="000000" w:themeColor="text1"/>
        </w:rPr>
        <w:t>,</w:t>
      </w:r>
      <w:r w:rsidR="00056B32" w:rsidRPr="008C6E37">
        <w:rPr>
          <w:rFonts w:ascii="Times New Roman" w:hAnsi="Times New Roman" w:cs="Times New Roman"/>
          <w:color w:val="000000" w:themeColor="text1"/>
        </w:rPr>
        <w:t xml:space="preserve"> insurance is not provided </w:t>
      </w:r>
      <w:r w:rsidR="00924971" w:rsidRPr="008C6E37">
        <w:rPr>
          <w:rFonts w:ascii="Times New Roman" w:hAnsi="Times New Roman" w:cs="Times New Roman"/>
          <w:color w:val="000000" w:themeColor="text1"/>
        </w:rPr>
        <w:t>by</w:t>
      </w:r>
      <w:r w:rsidR="00056B32" w:rsidRPr="008C6E37">
        <w:rPr>
          <w:rFonts w:ascii="Times New Roman" w:hAnsi="Times New Roman" w:cs="Times New Roman"/>
          <w:color w:val="000000" w:themeColor="text1"/>
        </w:rPr>
        <w:t xml:space="preserve"> </w:t>
      </w:r>
      <w:r w:rsidR="00532F56" w:rsidRPr="008C6E37">
        <w:rPr>
          <w:rFonts w:ascii="Times New Roman" w:hAnsi="Times New Roman" w:cs="Times New Roman"/>
          <w:color w:val="000000" w:themeColor="text1"/>
        </w:rPr>
        <w:t xml:space="preserve">company </w:t>
      </w:r>
      <w:r w:rsidR="00924971" w:rsidRPr="008C6E37">
        <w:rPr>
          <w:rFonts w:ascii="Times New Roman" w:hAnsi="Times New Roman" w:cs="Times New Roman"/>
          <w:color w:val="000000" w:themeColor="text1"/>
        </w:rPr>
        <w:t xml:space="preserve">doing </w:t>
      </w:r>
      <w:r w:rsidR="00532F56" w:rsidRPr="008C6E37">
        <w:rPr>
          <w:rFonts w:ascii="Times New Roman" w:hAnsi="Times New Roman" w:cs="Times New Roman"/>
          <w:color w:val="000000" w:themeColor="text1"/>
        </w:rPr>
        <w:t xml:space="preserve">research </w:t>
      </w:r>
      <w:r w:rsidR="00924971" w:rsidRPr="008C6E37">
        <w:rPr>
          <w:rFonts w:ascii="Times New Roman" w:hAnsi="Times New Roman" w:cs="Times New Roman"/>
          <w:color w:val="000000" w:themeColor="text1"/>
        </w:rPr>
        <w:t>on</w:t>
      </w:r>
      <w:r w:rsidR="0094454A" w:rsidRPr="008C6E37">
        <w:rPr>
          <w:rFonts w:ascii="Times New Roman" w:hAnsi="Times New Roman" w:cs="Times New Roman"/>
          <w:color w:val="000000" w:themeColor="text1"/>
        </w:rPr>
        <w:t xml:space="preserve"> </w:t>
      </w:r>
      <w:r w:rsidR="00532F56" w:rsidRPr="008C6E37">
        <w:rPr>
          <w:rFonts w:ascii="Times New Roman" w:hAnsi="Times New Roman" w:cs="Times New Roman"/>
          <w:color w:val="000000" w:themeColor="text1"/>
        </w:rPr>
        <w:t>marketed product</w:t>
      </w:r>
      <w:r w:rsidR="00056B32" w:rsidRPr="008C6E37">
        <w:rPr>
          <w:rFonts w:ascii="Times New Roman" w:hAnsi="Times New Roman" w:cs="Times New Roman"/>
          <w:color w:val="000000" w:themeColor="text1"/>
        </w:rPr>
        <w:t>.</w:t>
      </w:r>
      <w:r w:rsidR="00A1653B" w:rsidRPr="008C6E37">
        <w:rPr>
          <w:rFonts w:ascii="Times New Roman" w:hAnsi="Times New Roman" w:cs="Times New Roman"/>
          <w:color w:val="000000" w:themeColor="text1"/>
        </w:rPr>
        <w:t xml:space="preserve"> </w:t>
      </w:r>
      <w:r w:rsidR="00056B32" w:rsidRPr="008C6E37">
        <w:rPr>
          <w:rFonts w:ascii="Times New Roman" w:hAnsi="Times New Roman" w:cs="Times New Roman"/>
          <w:color w:val="000000" w:themeColor="text1"/>
        </w:rPr>
        <w:t xml:space="preserve">Although, </w:t>
      </w:r>
      <w:proofErr w:type="spellStart"/>
      <w:r w:rsidR="00A1653B" w:rsidRPr="008C6E37">
        <w:rPr>
          <w:rFonts w:ascii="Times New Roman" w:hAnsi="Times New Roman" w:cs="Times New Roman"/>
          <w:color w:val="000000" w:themeColor="text1"/>
        </w:rPr>
        <w:t>MoU</w:t>
      </w:r>
      <w:proofErr w:type="spellEnd"/>
      <w:r w:rsidR="00532F56" w:rsidRPr="008C6E37">
        <w:rPr>
          <w:rFonts w:ascii="Times New Roman" w:hAnsi="Times New Roman" w:cs="Times New Roman"/>
          <w:color w:val="000000" w:themeColor="text1"/>
        </w:rPr>
        <w:t xml:space="preserve"> mentions </w:t>
      </w:r>
      <w:r w:rsidR="0094454A" w:rsidRPr="008C6E37">
        <w:rPr>
          <w:rFonts w:ascii="Times New Roman" w:hAnsi="Times New Roman" w:cs="Times New Roman"/>
          <w:color w:val="000000" w:themeColor="text1"/>
        </w:rPr>
        <w:t xml:space="preserve">the </w:t>
      </w:r>
      <w:r w:rsidR="00931161" w:rsidRPr="008C6E37">
        <w:rPr>
          <w:rFonts w:ascii="Times New Roman" w:hAnsi="Times New Roman" w:cs="Times New Roman"/>
          <w:color w:val="000000" w:themeColor="text1"/>
        </w:rPr>
        <w:t xml:space="preserve">log of delegation with </w:t>
      </w:r>
      <w:r w:rsidR="0094454A" w:rsidRPr="008C6E37">
        <w:rPr>
          <w:rFonts w:ascii="Times New Roman" w:hAnsi="Times New Roman" w:cs="Times New Roman"/>
          <w:color w:val="000000" w:themeColor="text1"/>
        </w:rPr>
        <w:t xml:space="preserve">the </w:t>
      </w:r>
      <w:r w:rsidR="00931161" w:rsidRPr="008C6E37">
        <w:rPr>
          <w:rFonts w:ascii="Times New Roman" w:hAnsi="Times New Roman" w:cs="Times New Roman"/>
          <w:color w:val="000000" w:themeColor="text1"/>
        </w:rPr>
        <w:t>role and responsibilities of all collaborators and managing free patient care</w:t>
      </w:r>
      <w:r w:rsidR="00056B32" w:rsidRPr="008C6E37">
        <w:rPr>
          <w:rFonts w:ascii="Times New Roman" w:hAnsi="Times New Roman" w:cs="Times New Roman"/>
          <w:color w:val="000000" w:themeColor="text1"/>
        </w:rPr>
        <w:t>; m</w:t>
      </w:r>
      <w:r w:rsidR="00931161" w:rsidRPr="008C6E37">
        <w:rPr>
          <w:rFonts w:ascii="Times New Roman" w:hAnsi="Times New Roman" w:cs="Times New Roman"/>
          <w:color w:val="000000" w:themeColor="text1"/>
        </w:rPr>
        <w:t>any times risk is not defined as they are multi</w:t>
      </w:r>
      <w:r w:rsidR="0094454A" w:rsidRPr="008C6E37">
        <w:rPr>
          <w:rFonts w:ascii="Times New Roman" w:hAnsi="Times New Roman" w:cs="Times New Roman"/>
          <w:color w:val="000000" w:themeColor="text1"/>
        </w:rPr>
        <w:t>-</w:t>
      </w:r>
      <w:r w:rsidR="00931161" w:rsidRPr="008C6E37">
        <w:rPr>
          <w:rFonts w:ascii="Times New Roman" w:hAnsi="Times New Roman" w:cs="Times New Roman"/>
          <w:color w:val="000000" w:themeColor="text1"/>
        </w:rPr>
        <w:t>ingredient product</w:t>
      </w:r>
      <w:r w:rsidR="0094454A" w:rsidRPr="008C6E37">
        <w:rPr>
          <w:rFonts w:ascii="Times New Roman" w:hAnsi="Times New Roman" w:cs="Times New Roman"/>
          <w:color w:val="000000" w:themeColor="text1"/>
        </w:rPr>
        <w:t>s</w:t>
      </w:r>
      <w:r w:rsidR="008F2158" w:rsidRPr="008C6E37">
        <w:rPr>
          <w:rFonts w:ascii="Times New Roman" w:hAnsi="Times New Roman" w:cs="Times New Roman"/>
          <w:color w:val="000000" w:themeColor="text1"/>
        </w:rPr>
        <w:t xml:space="preserve"> or there is no adequate literature available. </w:t>
      </w:r>
      <w:r w:rsidR="00931161" w:rsidRPr="008C6E37">
        <w:rPr>
          <w:rFonts w:ascii="Times New Roman" w:hAnsi="Times New Roman" w:cs="Times New Roman"/>
          <w:color w:val="000000" w:themeColor="text1"/>
        </w:rPr>
        <w:t xml:space="preserve"> So, </w:t>
      </w:r>
      <w:r w:rsidR="00056B32" w:rsidRPr="008C6E37">
        <w:rPr>
          <w:rFonts w:ascii="Times New Roman" w:hAnsi="Times New Roman" w:cs="Times New Roman"/>
          <w:color w:val="000000" w:themeColor="text1"/>
        </w:rPr>
        <w:t xml:space="preserve">reviewing and approving </w:t>
      </w:r>
      <w:r w:rsidR="00931161" w:rsidRPr="008C6E37">
        <w:rPr>
          <w:rFonts w:ascii="Times New Roman" w:hAnsi="Times New Roman" w:cs="Times New Roman"/>
          <w:color w:val="000000" w:themeColor="text1"/>
        </w:rPr>
        <w:t xml:space="preserve">such studies </w:t>
      </w:r>
      <w:r w:rsidR="00056B32" w:rsidRPr="008C6E37">
        <w:rPr>
          <w:rFonts w:ascii="Times New Roman" w:hAnsi="Times New Roman" w:cs="Times New Roman"/>
          <w:color w:val="000000" w:themeColor="text1"/>
        </w:rPr>
        <w:t xml:space="preserve">is also a challenging task for </w:t>
      </w:r>
      <w:r w:rsidR="00931161" w:rsidRPr="008C6E37">
        <w:rPr>
          <w:rFonts w:ascii="Times New Roman" w:hAnsi="Times New Roman" w:cs="Times New Roman"/>
          <w:color w:val="000000" w:themeColor="text1"/>
        </w:rPr>
        <w:t>EC</w:t>
      </w:r>
      <w:r w:rsidR="00056B32" w:rsidRPr="008C6E37">
        <w:rPr>
          <w:rFonts w:ascii="Times New Roman" w:hAnsi="Times New Roman" w:cs="Times New Roman"/>
          <w:color w:val="000000" w:themeColor="text1"/>
        </w:rPr>
        <w:t xml:space="preserve">. </w:t>
      </w:r>
    </w:p>
    <w:p w14:paraId="2E07A861" w14:textId="2E03AED2" w:rsidR="00C21986" w:rsidRPr="008C6E37" w:rsidRDefault="0094454A" w:rsidP="008038DA">
      <w:pPr>
        <w:pStyle w:val="Default"/>
        <w:spacing w:line="360" w:lineRule="auto"/>
        <w:jc w:val="both"/>
        <w:rPr>
          <w:rFonts w:ascii="Times New Roman" w:hAnsi="Times New Roman" w:cs="Times New Roman"/>
          <w:color w:val="000000" w:themeColor="text1"/>
        </w:rPr>
      </w:pPr>
      <w:r w:rsidRPr="008C6E37">
        <w:rPr>
          <w:rFonts w:ascii="Times New Roman" w:hAnsi="Times New Roman" w:cs="Times New Roman"/>
          <w:color w:val="000000" w:themeColor="text1"/>
        </w:rPr>
        <w:t>The p</w:t>
      </w:r>
      <w:r w:rsidR="00C21986" w:rsidRPr="008C6E37">
        <w:rPr>
          <w:rFonts w:ascii="Times New Roman" w:hAnsi="Times New Roman" w:cs="Times New Roman"/>
          <w:color w:val="000000" w:themeColor="text1"/>
        </w:rPr>
        <w:t>rotocol</w:t>
      </w:r>
      <w:r w:rsidR="00056B32" w:rsidRPr="008C6E37">
        <w:rPr>
          <w:rFonts w:ascii="Times New Roman" w:hAnsi="Times New Roman" w:cs="Times New Roman"/>
          <w:color w:val="000000" w:themeColor="text1"/>
        </w:rPr>
        <w:t xml:space="preserve"> of </w:t>
      </w:r>
      <w:r w:rsidR="00C21986" w:rsidRPr="008C6E37">
        <w:rPr>
          <w:rFonts w:ascii="Times New Roman" w:hAnsi="Times New Roman" w:cs="Times New Roman"/>
          <w:color w:val="000000" w:themeColor="text1"/>
        </w:rPr>
        <w:t xml:space="preserve">intervention study </w:t>
      </w:r>
      <w:r w:rsidR="00056B32" w:rsidRPr="008C6E37">
        <w:rPr>
          <w:rFonts w:ascii="Times New Roman" w:hAnsi="Times New Roman" w:cs="Times New Roman"/>
          <w:color w:val="000000" w:themeColor="text1"/>
        </w:rPr>
        <w:t xml:space="preserve">submitted by investigators </w:t>
      </w:r>
      <w:r w:rsidR="00924971" w:rsidRPr="008C6E37">
        <w:rPr>
          <w:rFonts w:ascii="Times New Roman" w:hAnsi="Times New Roman" w:cs="Times New Roman"/>
          <w:color w:val="000000" w:themeColor="text1"/>
        </w:rPr>
        <w:t xml:space="preserve">are </w:t>
      </w:r>
      <w:r w:rsidR="00056B32" w:rsidRPr="008C6E37">
        <w:rPr>
          <w:rFonts w:ascii="Times New Roman" w:hAnsi="Times New Roman" w:cs="Times New Roman"/>
          <w:color w:val="000000" w:themeColor="text1"/>
        </w:rPr>
        <w:t>incomplete. T</w:t>
      </w:r>
      <w:r w:rsidR="006B3B78" w:rsidRPr="008C6E37">
        <w:rPr>
          <w:rFonts w:ascii="Times New Roman" w:hAnsi="Times New Roman" w:cs="Times New Roman"/>
          <w:color w:val="000000" w:themeColor="text1"/>
        </w:rPr>
        <w:t xml:space="preserve">he area </w:t>
      </w:r>
      <w:r w:rsidR="008F2158" w:rsidRPr="008C6E37">
        <w:rPr>
          <w:rFonts w:ascii="Times New Roman" w:hAnsi="Times New Roman" w:cs="Times New Roman"/>
          <w:color w:val="000000" w:themeColor="text1"/>
        </w:rPr>
        <w:t>where</w:t>
      </w:r>
      <w:r w:rsidR="006B3B78" w:rsidRPr="008C6E37">
        <w:rPr>
          <w:rFonts w:ascii="Times New Roman" w:hAnsi="Times New Roman" w:cs="Times New Roman"/>
          <w:color w:val="000000" w:themeColor="text1"/>
        </w:rPr>
        <w:t xml:space="preserve"> </w:t>
      </w:r>
      <w:r w:rsidR="00C21986" w:rsidRPr="008C6E37">
        <w:rPr>
          <w:rFonts w:ascii="Times New Roman" w:hAnsi="Times New Roman" w:cs="Times New Roman"/>
          <w:color w:val="000000" w:themeColor="text1"/>
        </w:rPr>
        <w:t>protocol</w:t>
      </w:r>
      <w:r w:rsidR="008F2158" w:rsidRPr="008C6E37">
        <w:rPr>
          <w:rFonts w:ascii="Times New Roman" w:hAnsi="Times New Roman" w:cs="Times New Roman"/>
          <w:color w:val="000000" w:themeColor="text1"/>
        </w:rPr>
        <w:t>s are usually</w:t>
      </w:r>
      <w:r w:rsidR="006B3B78" w:rsidRPr="008C6E37">
        <w:rPr>
          <w:rFonts w:ascii="Times New Roman" w:hAnsi="Times New Roman" w:cs="Times New Roman"/>
          <w:color w:val="000000" w:themeColor="text1"/>
        </w:rPr>
        <w:t xml:space="preserve"> incomplete </w:t>
      </w:r>
      <w:r w:rsidRPr="008C6E37">
        <w:rPr>
          <w:rFonts w:ascii="Times New Roman" w:hAnsi="Times New Roman" w:cs="Times New Roman"/>
          <w:color w:val="000000" w:themeColor="text1"/>
        </w:rPr>
        <w:t>is</w:t>
      </w:r>
      <w:r w:rsidR="008F2158" w:rsidRPr="008C6E37">
        <w:rPr>
          <w:rFonts w:ascii="Times New Roman" w:hAnsi="Times New Roman" w:cs="Times New Roman"/>
          <w:color w:val="000000" w:themeColor="text1"/>
        </w:rPr>
        <w:t xml:space="preserve"> in </w:t>
      </w:r>
      <w:r w:rsidR="00C21986" w:rsidRPr="008C6E37">
        <w:rPr>
          <w:rFonts w:ascii="Times New Roman" w:hAnsi="Times New Roman" w:cs="Times New Roman"/>
          <w:color w:val="000000" w:themeColor="text1"/>
        </w:rPr>
        <w:t xml:space="preserve">rationale, study design, description of </w:t>
      </w:r>
      <w:r w:rsidRPr="008C6E37">
        <w:rPr>
          <w:rFonts w:ascii="Times New Roman" w:hAnsi="Times New Roman" w:cs="Times New Roman"/>
          <w:color w:val="000000" w:themeColor="text1"/>
        </w:rPr>
        <w:t xml:space="preserve">the </w:t>
      </w:r>
      <w:r w:rsidR="00C21986" w:rsidRPr="008C6E37">
        <w:rPr>
          <w:rFonts w:ascii="Times New Roman" w:hAnsi="Times New Roman" w:cs="Times New Roman"/>
          <w:color w:val="000000" w:themeColor="text1"/>
        </w:rPr>
        <w:t>methodology, sample size</w:t>
      </w:r>
      <w:r w:rsidR="006B3B78" w:rsidRPr="008C6E37">
        <w:rPr>
          <w:rFonts w:ascii="Times New Roman" w:hAnsi="Times New Roman" w:cs="Times New Roman"/>
          <w:color w:val="000000" w:themeColor="text1"/>
        </w:rPr>
        <w:t xml:space="preserve"> and </w:t>
      </w:r>
      <w:r w:rsidR="00C21986" w:rsidRPr="008C6E37">
        <w:rPr>
          <w:rFonts w:ascii="Times New Roman" w:hAnsi="Times New Roman" w:cs="Times New Roman"/>
          <w:color w:val="000000" w:themeColor="text1"/>
        </w:rPr>
        <w:t>statistical tests</w:t>
      </w:r>
      <w:r w:rsidR="00182950" w:rsidRPr="008C6E37">
        <w:rPr>
          <w:rFonts w:ascii="Times New Roman" w:hAnsi="Times New Roman" w:cs="Times New Roman"/>
          <w:color w:val="000000" w:themeColor="text1"/>
        </w:rPr>
        <w:t>. The investigator never defines harm in the protocol, nor does a risk</w:t>
      </w:r>
      <w:r w:rsidRPr="008C6E37">
        <w:rPr>
          <w:rFonts w:ascii="Times New Roman" w:hAnsi="Times New Roman" w:cs="Times New Roman"/>
          <w:color w:val="000000" w:themeColor="text1"/>
        </w:rPr>
        <w:t>-</w:t>
      </w:r>
      <w:r w:rsidR="00182950" w:rsidRPr="008C6E37">
        <w:rPr>
          <w:rFonts w:ascii="Times New Roman" w:hAnsi="Times New Roman" w:cs="Times New Roman"/>
          <w:color w:val="000000" w:themeColor="text1"/>
        </w:rPr>
        <w:t>benefit analysis</w:t>
      </w:r>
      <w:r w:rsidR="008F2158" w:rsidRPr="008C6E37">
        <w:rPr>
          <w:rFonts w:ascii="Times New Roman" w:hAnsi="Times New Roman" w:cs="Times New Roman"/>
          <w:color w:val="000000" w:themeColor="text1"/>
        </w:rPr>
        <w:t>.</w:t>
      </w:r>
      <w:r w:rsidR="0062480B" w:rsidRPr="008C6E37">
        <w:rPr>
          <w:rFonts w:ascii="Times New Roman" w:hAnsi="Times New Roman" w:cs="Times New Roman"/>
          <w:color w:val="000000" w:themeColor="text1"/>
        </w:rPr>
        <w:t xml:space="preserve"> </w:t>
      </w:r>
      <w:r w:rsidRPr="008C6E37">
        <w:rPr>
          <w:rFonts w:ascii="Times New Roman" w:hAnsi="Times New Roman" w:cs="Times New Roman"/>
          <w:color w:val="000000" w:themeColor="text1"/>
        </w:rPr>
        <w:t>The v</w:t>
      </w:r>
      <w:r w:rsidR="0062480B" w:rsidRPr="008C6E37">
        <w:rPr>
          <w:rFonts w:ascii="Times New Roman" w:hAnsi="Times New Roman" w:cs="Times New Roman"/>
          <w:color w:val="000000" w:themeColor="text1"/>
        </w:rPr>
        <w:t xml:space="preserve">ulnerable population </w:t>
      </w:r>
      <w:r w:rsidR="00056B32" w:rsidRPr="008C6E37">
        <w:rPr>
          <w:rFonts w:ascii="Times New Roman" w:hAnsi="Times New Roman" w:cs="Times New Roman"/>
          <w:color w:val="000000" w:themeColor="text1"/>
        </w:rPr>
        <w:t xml:space="preserve">needs special protection, but </w:t>
      </w:r>
      <w:r w:rsidR="002A4272">
        <w:rPr>
          <w:rFonts w:ascii="Times New Roman" w:hAnsi="Times New Roman" w:cs="Times New Roman"/>
          <w:color w:val="000000" w:themeColor="text1"/>
        </w:rPr>
        <w:t xml:space="preserve">vulnerable population and </w:t>
      </w:r>
      <w:r w:rsidR="00056B32" w:rsidRPr="008C6E37">
        <w:rPr>
          <w:rFonts w:ascii="Times New Roman" w:hAnsi="Times New Roman" w:cs="Times New Roman"/>
          <w:color w:val="000000" w:themeColor="text1"/>
        </w:rPr>
        <w:t>v</w:t>
      </w:r>
      <w:r w:rsidR="0062480B" w:rsidRPr="008C6E37">
        <w:rPr>
          <w:rFonts w:ascii="Times New Roman" w:hAnsi="Times New Roman" w:cs="Times New Roman"/>
          <w:color w:val="000000" w:themeColor="text1"/>
        </w:rPr>
        <w:t xml:space="preserve">ulnerability is </w:t>
      </w:r>
      <w:r w:rsidR="00056B32" w:rsidRPr="008C6E37">
        <w:rPr>
          <w:rFonts w:ascii="Times New Roman" w:hAnsi="Times New Roman" w:cs="Times New Roman"/>
          <w:color w:val="000000" w:themeColor="text1"/>
        </w:rPr>
        <w:t>usually not</w:t>
      </w:r>
      <w:r w:rsidR="0062480B" w:rsidRPr="008C6E37">
        <w:rPr>
          <w:rFonts w:ascii="Times New Roman" w:hAnsi="Times New Roman" w:cs="Times New Roman"/>
          <w:color w:val="000000" w:themeColor="text1"/>
        </w:rPr>
        <w:t xml:space="preserve"> defined in the protocol. </w:t>
      </w:r>
      <w:r w:rsidR="00056B32" w:rsidRPr="008C6E37">
        <w:rPr>
          <w:rFonts w:ascii="Times New Roman" w:hAnsi="Times New Roman" w:cs="Times New Roman"/>
          <w:color w:val="000000" w:themeColor="text1"/>
        </w:rPr>
        <w:t xml:space="preserve">The possible reason for this is </w:t>
      </w:r>
      <w:r w:rsidRPr="008C6E37">
        <w:rPr>
          <w:rFonts w:ascii="Times New Roman" w:hAnsi="Times New Roman" w:cs="Times New Roman"/>
          <w:color w:val="000000" w:themeColor="text1"/>
        </w:rPr>
        <w:t xml:space="preserve">the </w:t>
      </w:r>
      <w:r w:rsidR="00056B32" w:rsidRPr="008C6E37">
        <w:rPr>
          <w:rFonts w:ascii="Times New Roman" w:hAnsi="Times New Roman" w:cs="Times New Roman"/>
          <w:color w:val="000000" w:themeColor="text1"/>
        </w:rPr>
        <w:t xml:space="preserve">inadequate training of the investigators for conducting research. </w:t>
      </w:r>
      <w:r w:rsidR="008038DA" w:rsidRPr="008C6E37">
        <w:rPr>
          <w:rFonts w:ascii="Times New Roman" w:hAnsi="Times New Roman" w:cs="Times New Roman"/>
          <w:color w:val="000000" w:themeColor="text1"/>
        </w:rPr>
        <w:t xml:space="preserve">These untrained researchers may be </w:t>
      </w:r>
      <w:r w:rsidR="00532F56" w:rsidRPr="008C6E37">
        <w:rPr>
          <w:rFonts w:ascii="Times New Roman" w:hAnsi="Times New Roman" w:cs="Times New Roman"/>
          <w:color w:val="000000" w:themeColor="text1"/>
        </w:rPr>
        <w:t>resident</w:t>
      </w:r>
      <w:r w:rsidR="008038DA" w:rsidRPr="008C6E37">
        <w:rPr>
          <w:rFonts w:ascii="Times New Roman" w:hAnsi="Times New Roman" w:cs="Times New Roman"/>
          <w:color w:val="000000" w:themeColor="text1"/>
        </w:rPr>
        <w:t xml:space="preserve"> doctors</w:t>
      </w:r>
      <w:r w:rsidR="00532F56" w:rsidRPr="008C6E37">
        <w:rPr>
          <w:rFonts w:ascii="Times New Roman" w:hAnsi="Times New Roman" w:cs="Times New Roman"/>
          <w:color w:val="000000" w:themeColor="text1"/>
        </w:rPr>
        <w:t xml:space="preserve"> doing research for the first tim</w:t>
      </w:r>
      <w:r w:rsidR="00B4056A" w:rsidRPr="008C6E37">
        <w:rPr>
          <w:rFonts w:ascii="Times New Roman" w:hAnsi="Times New Roman" w:cs="Times New Roman"/>
          <w:color w:val="000000" w:themeColor="text1"/>
        </w:rPr>
        <w:t>e</w:t>
      </w:r>
      <w:r w:rsidR="008038DA" w:rsidRPr="008C6E37">
        <w:rPr>
          <w:rFonts w:ascii="Times New Roman" w:hAnsi="Times New Roman" w:cs="Times New Roman"/>
          <w:color w:val="000000" w:themeColor="text1"/>
        </w:rPr>
        <w:t xml:space="preserve"> as their </w:t>
      </w:r>
      <w:r w:rsidR="00924971" w:rsidRPr="008C6E37">
        <w:rPr>
          <w:rFonts w:ascii="Times New Roman" w:hAnsi="Times New Roman" w:cs="Times New Roman"/>
          <w:color w:val="000000" w:themeColor="text1"/>
        </w:rPr>
        <w:t>dissertation</w:t>
      </w:r>
      <w:r w:rsidR="00532F56" w:rsidRPr="008C6E37">
        <w:rPr>
          <w:rFonts w:ascii="Times New Roman" w:hAnsi="Times New Roman" w:cs="Times New Roman"/>
          <w:color w:val="000000" w:themeColor="text1"/>
        </w:rPr>
        <w:t>.</w:t>
      </w:r>
      <w:r w:rsidR="00B4056A" w:rsidRPr="008C6E37">
        <w:rPr>
          <w:rFonts w:ascii="Times New Roman" w:hAnsi="Times New Roman" w:cs="Times New Roman"/>
          <w:color w:val="000000" w:themeColor="text1"/>
        </w:rPr>
        <w:t xml:space="preserve"> In KEM</w:t>
      </w:r>
      <w:r w:rsidR="008038DA" w:rsidRPr="008C6E37">
        <w:rPr>
          <w:rFonts w:ascii="Times New Roman" w:hAnsi="Times New Roman" w:cs="Times New Roman"/>
          <w:color w:val="000000" w:themeColor="text1"/>
        </w:rPr>
        <w:t xml:space="preserve"> </w:t>
      </w:r>
      <w:r w:rsidR="00B4056A" w:rsidRPr="008C6E37">
        <w:rPr>
          <w:rFonts w:ascii="Times New Roman" w:hAnsi="Times New Roman" w:cs="Times New Roman"/>
          <w:color w:val="000000" w:themeColor="text1"/>
        </w:rPr>
        <w:t>H</w:t>
      </w:r>
      <w:r w:rsidR="008038DA" w:rsidRPr="008C6E37">
        <w:rPr>
          <w:rFonts w:ascii="Times New Roman" w:hAnsi="Times New Roman" w:cs="Times New Roman"/>
          <w:color w:val="000000" w:themeColor="text1"/>
        </w:rPr>
        <w:t>ospital</w:t>
      </w:r>
      <w:r w:rsidR="00B4056A" w:rsidRPr="008C6E37">
        <w:rPr>
          <w:rFonts w:ascii="Times New Roman" w:hAnsi="Times New Roman" w:cs="Times New Roman"/>
          <w:color w:val="000000" w:themeColor="text1"/>
        </w:rPr>
        <w:t xml:space="preserve">, Mumbai there </w:t>
      </w:r>
      <w:r w:rsidRPr="008C6E37">
        <w:rPr>
          <w:rFonts w:ascii="Times New Roman" w:hAnsi="Times New Roman" w:cs="Times New Roman"/>
          <w:color w:val="000000" w:themeColor="text1"/>
        </w:rPr>
        <w:t>are</w:t>
      </w:r>
      <w:r w:rsidR="00B4056A" w:rsidRPr="008C6E37">
        <w:rPr>
          <w:rFonts w:ascii="Times New Roman" w:hAnsi="Times New Roman" w:cs="Times New Roman"/>
          <w:color w:val="000000" w:themeColor="text1"/>
        </w:rPr>
        <w:t xml:space="preserve"> </w:t>
      </w:r>
      <w:r w:rsidR="00B4056A" w:rsidRPr="008C6E37">
        <w:rPr>
          <w:rFonts w:ascii="Times New Roman" w:hAnsi="Times New Roman" w:cs="Times New Roman"/>
          <w:color w:val="000000" w:themeColor="text1"/>
          <w:lang w:val="en-US"/>
        </w:rPr>
        <w:t>340 PI in 43 different dep</w:t>
      </w:r>
      <w:r w:rsidR="008038DA" w:rsidRPr="008C6E37">
        <w:rPr>
          <w:rFonts w:ascii="Times New Roman" w:hAnsi="Times New Roman" w:cs="Times New Roman"/>
          <w:color w:val="000000" w:themeColor="text1"/>
          <w:lang w:val="en-US"/>
        </w:rPr>
        <w:t>artments</w:t>
      </w:r>
      <w:r w:rsidR="00B4056A" w:rsidRPr="008C6E37">
        <w:rPr>
          <w:rFonts w:ascii="Times New Roman" w:hAnsi="Times New Roman" w:cs="Times New Roman"/>
          <w:color w:val="000000" w:themeColor="text1"/>
          <w:lang w:val="en-US"/>
        </w:rPr>
        <w:t xml:space="preserve"> and only 10 sites have </w:t>
      </w:r>
      <w:r w:rsidRPr="008C6E37">
        <w:rPr>
          <w:rFonts w:ascii="Times New Roman" w:hAnsi="Times New Roman" w:cs="Times New Roman"/>
          <w:color w:val="000000" w:themeColor="text1"/>
          <w:lang w:val="en-US"/>
        </w:rPr>
        <w:t xml:space="preserve">a </w:t>
      </w:r>
      <w:r w:rsidR="00B4056A" w:rsidRPr="008C6E37">
        <w:rPr>
          <w:rFonts w:ascii="Times New Roman" w:hAnsi="Times New Roman" w:cs="Times New Roman"/>
          <w:color w:val="000000" w:themeColor="text1"/>
          <w:lang w:val="en-US"/>
        </w:rPr>
        <w:t>site</w:t>
      </w:r>
      <w:r w:rsidRPr="008C6E37">
        <w:rPr>
          <w:rFonts w:ascii="Times New Roman" w:hAnsi="Times New Roman" w:cs="Times New Roman"/>
          <w:color w:val="000000" w:themeColor="text1"/>
          <w:lang w:val="en-US"/>
        </w:rPr>
        <w:t>-</w:t>
      </w:r>
      <w:r w:rsidR="00B4056A" w:rsidRPr="008C6E37">
        <w:rPr>
          <w:rFonts w:ascii="Times New Roman" w:hAnsi="Times New Roman" w:cs="Times New Roman"/>
          <w:color w:val="000000" w:themeColor="text1"/>
          <w:lang w:val="en-US"/>
        </w:rPr>
        <w:t xml:space="preserve">specific SOP. These are the sites </w:t>
      </w:r>
      <w:r w:rsidRPr="008C6E37">
        <w:rPr>
          <w:rFonts w:ascii="Times New Roman" w:hAnsi="Times New Roman" w:cs="Times New Roman"/>
          <w:color w:val="000000" w:themeColor="text1"/>
          <w:lang w:val="en-US"/>
        </w:rPr>
        <w:t>that</w:t>
      </w:r>
      <w:r w:rsidR="00B4056A" w:rsidRPr="008C6E37">
        <w:rPr>
          <w:rFonts w:ascii="Times New Roman" w:hAnsi="Times New Roman" w:cs="Times New Roman"/>
          <w:color w:val="000000" w:themeColor="text1"/>
          <w:lang w:val="en-US"/>
        </w:rPr>
        <w:t xml:space="preserve"> are doing regulatory studies. Training of PI along with student investigators is </w:t>
      </w:r>
      <w:r w:rsidRPr="008C6E37">
        <w:rPr>
          <w:rFonts w:ascii="Times New Roman" w:hAnsi="Times New Roman" w:cs="Times New Roman"/>
          <w:color w:val="000000" w:themeColor="text1"/>
          <w:lang w:val="en-US"/>
        </w:rPr>
        <w:t>the</w:t>
      </w:r>
      <w:r w:rsidR="00B4056A" w:rsidRPr="008C6E37">
        <w:rPr>
          <w:rFonts w:ascii="Times New Roman" w:hAnsi="Times New Roman" w:cs="Times New Roman"/>
          <w:color w:val="000000" w:themeColor="text1"/>
          <w:lang w:val="en-US"/>
        </w:rPr>
        <w:t xml:space="preserve"> biggest challenge. </w:t>
      </w:r>
      <w:r w:rsidR="006B3B78" w:rsidRPr="008C6E37">
        <w:rPr>
          <w:rFonts w:ascii="Times New Roman" w:hAnsi="Times New Roman" w:cs="Times New Roman"/>
          <w:color w:val="000000" w:themeColor="text1"/>
        </w:rPr>
        <w:t>The workload of EC increases</w:t>
      </w:r>
      <w:r w:rsidR="008F2158" w:rsidRPr="008C6E37">
        <w:rPr>
          <w:rFonts w:ascii="Times New Roman" w:hAnsi="Times New Roman" w:cs="Times New Roman"/>
          <w:color w:val="000000" w:themeColor="text1"/>
        </w:rPr>
        <w:t xml:space="preserve"> because </w:t>
      </w:r>
      <w:r w:rsidRPr="008C6E37">
        <w:rPr>
          <w:rFonts w:ascii="Times New Roman" w:hAnsi="Times New Roman" w:cs="Times New Roman"/>
          <w:color w:val="000000" w:themeColor="text1"/>
        </w:rPr>
        <w:t xml:space="preserve">the </w:t>
      </w:r>
      <w:r w:rsidR="008F2158" w:rsidRPr="008C6E37">
        <w:rPr>
          <w:rFonts w:ascii="Times New Roman" w:hAnsi="Times New Roman" w:cs="Times New Roman"/>
          <w:color w:val="000000" w:themeColor="text1"/>
        </w:rPr>
        <w:t>review process has to be extensive in the</w:t>
      </w:r>
      <w:r w:rsidR="00B4056A" w:rsidRPr="008C6E37">
        <w:rPr>
          <w:rFonts w:ascii="Times New Roman" w:hAnsi="Times New Roman" w:cs="Times New Roman"/>
          <w:color w:val="000000" w:themeColor="text1"/>
        </w:rPr>
        <w:t>se cases</w:t>
      </w:r>
      <w:r w:rsidR="006B3B78" w:rsidRPr="008C6E37">
        <w:rPr>
          <w:rFonts w:ascii="Times New Roman" w:hAnsi="Times New Roman" w:cs="Times New Roman"/>
          <w:color w:val="000000" w:themeColor="text1"/>
        </w:rPr>
        <w:t xml:space="preserve">. </w:t>
      </w:r>
      <w:r w:rsidR="00B4056A" w:rsidRPr="008C6E37">
        <w:rPr>
          <w:rFonts w:ascii="Times New Roman" w:hAnsi="Times New Roman" w:cs="Times New Roman"/>
          <w:color w:val="000000" w:themeColor="text1"/>
        </w:rPr>
        <w:t>I</w:t>
      </w:r>
      <w:r w:rsidR="006B3B78" w:rsidRPr="008C6E37">
        <w:rPr>
          <w:rFonts w:ascii="Times New Roman" w:hAnsi="Times New Roman" w:cs="Times New Roman"/>
          <w:color w:val="000000" w:themeColor="text1"/>
        </w:rPr>
        <w:t>f the documentation is weak,</w:t>
      </w:r>
      <w:r w:rsidR="00B4056A" w:rsidRPr="008C6E37">
        <w:rPr>
          <w:rFonts w:ascii="Times New Roman" w:hAnsi="Times New Roman" w:cs="Times New Roman"/>
          <w:color w:val="000000" w:themeColor="text1"/>
        </w:rPr>
        <w:t xml:space="preserve"> EC</w:t>
      </w:r>
      <w:r w:rsidR="006B3B78" w:rsidRPr="008C6E37">
        <w:rPr>
          <w:rFonts w:ascii="Times New Roman" w:hAnsi="Times New Roman" w:cs="Times New Roman"/>
          <w:color w:val="000000" w:themeColor="text1"/>
        </w:rPr>
        <w:t xml:space="preserve"> would ask too many queries and there is </w:t>
      </w:r>
      <w:r w:rsidRPr="008C6E37">
        <w:rPr>
          <w:rFonts w:ascii="Times New Roman" w:hAnsi="Times New Roman" w:cs="Times New Roman"/>
          <w:color w:val="000000" w:themeColor="text1"/>
        </w:rPr>
        <w:t xml:space="preserve">a </w:t>
      </w:r>
      <w:r w:rsidR="006B3B78" w:rsidRPr="008C6E37">
        <w:rPr>
          <w:rFonts w:ascii="Times New Roman" w:hAnsi="Times New Roman" w:cs="Times New Roman"/>
          <w:color w:val="000000" w:themeColor="text1"/>
        </w:rPr>
        <w:t xml:space="preserve">delay in </w:t>
      </w:r>
      <w:r w:rsidRPr="008C6E37">
        <w:rPr>
          <w:rFonts w:ascii="Times New Roman" w:hAnsi="Times New Roman" w:cs="Times New Roman"/>
          <w:color w:val="000000" w:themeColor="text1"/>
        </w:rPr>
        <w:t xml:space="preserve">the </w:t>
      </w:r>
      <w:r w:rsidR="006B3B78" w:rsidRPr="008C6E37">
        <w:rPr>
          <w:rFonts w:ascii="Times New Roman" w:hAnsi="Times New Roman" w:cs="Times New Roman"/>
          <w:color w:val="000000" w:themeColor="text1"/>
        </w:rPr>
        <w:t>approval</w:t>
      </w:r>
      <w:r w:rsidR="008038DA" w:rsidRPr="008C6E37">
        <w:rPr>
          <w:rFonts w:ascii="Times New Roman" w:hAnsi="Times New Roman" w:cs="Times New Roman"/>
          <w:color w:val="000000" w:themeColor="text1"/>
        </w:rPr>
        <w:t xml:space="preserve"> process</w:t>
      </w:r>
      <w:r w:rsidR="00B4056A" w:rsidRPr="008C6E37">
        <w:rPr>
          <w:rFonts w:ascii="Times New Roman" w:hAnsi="Times New Roman" w:cs="Times New Roman"/>
          <w:color w:val="000000" w:themeColor="text1"/>
        </w:rPr>
        <w:t>. S</w:t>
      </w:r>
      <w:r w:rsidR="006B3B78" w:rsidRPr="008C6E37">
        <w:rPr>
          <w:rFonts w:ascii="Times New Roman" w:hAnsi="Times New Roman" w:cs="Times New Roman"/>
          <w:color w:val="000000" w:themeColor="text1"/>
        </w:rPr>
        <w:t xml:space="preserve">ome investigators </w:t>
      </w:r>
      <w:r w:rsidR="00B4056A" w:rsidRPr="008C6E37">
        <w:rPr>
          <w:rFonts w:ascii="Times New Roman" w:hAnsi="Times New Roman" w:cs="Times New Roman"/>
          <w:color w:val="000000" w:themeColor="text1"/>
        </w:rPr>
        <w:t xml:space="preserve">are not able to answer the queries and they </w:t>
      </w:r>
      <w:r w:rsidR="006B3B78" w:rsidRPr="008C6E37">
        <w:rPr>
          <w:rFonts w:ascii="Times New Roman" w:hAnsi="Times New Roman" w:cs="Times New Roman"/>
          <w:color w:val="000000" w:themeColor="text1"/>
        </w:rPr>
        <w:t xml:space="preserve">just quit </w:t>
      </w:r>
      <w:r w:rsidR="00B4056A" w:rsidRPr="008C6E37">
        <w:rPr>
          <w:rFonts w:ascii="Times New Roman" w:hAnsi="Times New Roman" w:cs="Times New Roman"/>
          <w:color w:val="000000" w:themeColor="text1"/>
        </w:rPr>
        <w:t>or don’t reply</w:t>
      </w:r>
      <w:r w:rsidRPr="008C6E37">
        <w:rPr>
          <w:rFonts w:ascii="Times New Roman" w:hAnsi="Times New Roman" w:cs="Times New Roman"/>
          <w:color w:val="000000" w:themeColor="text1"/>
        </w:rPr>
        <w:t xml:space="preserve"> to</w:t>
      </w:r>
      <w:r w:rsidR="00B4056A" w:rsidRPr="008C6E37">
        <w:rPr>
          <w:rFonts w:ascii="Times New Roman" w:hAnsi="Times New Roman" w:cs="Times New Roman"/>
          <w:color w:val="000000" w:themeColor="text1"/>
        </w:rPr>
        <w:t xml:space="preserve"> the queries because they are </w:t>
      </w:r>
      <w:r w:rsidR="006B3B78" w:rsidRPr="008C6E37">
        <w:rPr>
          <w:rFonts w:ascii="Times New Roman" w:hAnsi="Times New Roman" w:cs="Times New Roman"/>
          <w:color w:val="000000" w:themeColor="text1"/>
        </w:rPr>
        <w:t>untrained to answer</w:t>
      </w:r>
      <w:r w:rsidR="008038DA" w:rsidRPr="008C6E37">
        <w:rPr>
          <w:rFonts w:ascii="Times New Roman" w:hAnsi="Times New Roman" w:cs="Times New Roman"/>
          <w:color w:val="000000" w:themeColor="text1"/>
        </w:rPr>
        <w:t xml:space="preserve"> them</w:t>
      </w:r>
      <w:r w:rsidR="006B3B78" w:rsidRPr="008C6E37">
        <w:rPr>
          <w:rFonts w:ascii="Times New Roman" w:hAnsi="Times New Roman" w:cs="Times New Roman"/>
          <w:color w:val="000000" w:themeColor="text1"/>
        </w:rPr>
        <w:t xml:space="preserve">. </w:t>
      </w:r>
      <w:r w:rsidR="008038DA" w:rsidRPr="008C6E37">
        <w:rPr>
          <w:rFonts w:ascii="Times New Roman" w:hAnsi="Times New Roman" w:cs="Times New Roman"/>
          <w:color w:val="000000" w:themeColor="text1"/>
        </w:rPr>
        <w:fldChar w:fldCharType="begin" w:fldLock="1"/>
      </w:r>
      <w:r w:rsidR="00ED7847" w:rsidRPr="008C6E37">
        <w:rPr>
          <w:rFonts w:ascii="Times New Roman" w:hAnsi="Times New Roman" w:cs="Times New Roman"/>
          <w:color w:val="000000" w:themeColor="text1"/>
        </w:rPr>
        <w:instrText>ADDIN CSL_CITATION {"citationItems":[{"id":"ITEM-1","itemData":{"DOI":"10.4103/0022-3859.128808","ISSN":"0972-2823","PMID":"24625939","abstract":"BACKGROUND Some investigators on receiving queries from Institutional Ethics Committee (IEC), either leave the queries unanswered or withdraw their studies. The present study was conducted to assess the queries raised by two IECs after reviewing studies that were not initiated and to identify reasons for the same. Clinical Trials Registry-India (CTRI) website was checked to review approval status of these studies at other sites. MATERIALS AND METHODS A retrospective analysis of studies (submitted between January 2006 and December 2011) not initiated by investigators on receiving queries from IECs were identified. The nature of of these studies: whether sponsored (pharmaceutical industry (pharma)/government/investigator initiated), single-centre/multi-centric, and queries raised were analyzed. Status of multi-centric trials; not initiated at our site was checked at CTRI. Data was analyzed using descriptive statistics. RESULTS A total of 219/2075 (11%) studies were not initiated. The proportions in pharma sponsored, investigator initiated, and government sponsored were 33%. 7.4%, and 8%, respectively. Out of a total of 1676 queries, the maximum queries were related to ethics (42%) and the least were administrative (7%). The largest proportion of queries in the pharma studies was ethical (47%), whereas majority were scientific queries (45.5%) for the investigator initiated studies. Twenty-one of the 94 multi-centric studies not initiated at our site were found registered at the CTRI and were ongoing or completed at 2-55 sites. CONCLUSION Inability of investigators to defend studies due to lack of good clinical research practice (GCP) and research methodology training or unwillingness of sponsors to comply with local IEC requirements could be potential reasons for studies remaining uninitiated. Continued GCP training of investigators and IEC members and development of uniform ethical review standards across IECs are strongly recommended.","author":[{"dropping-particle":"","family":"Kuyare","given":"S S","non-dropping-particle":"","parse-names":false,"suffix":""},{"dropping-particle":"","family":"Marathe","given":"P A","non-dropping-particle":"","parse-names":false,"suffix":""},{"dropping-particle":"","family":"Shetty","given":"Y C","non-dropping-particle":"","parse-names":false,"suffix":""},{"dropping-particle":"","family":"Kamat","given":"S K","non-dropping-particle":"","parse-names":false,"suffix":""},{"dropping-particle":"V","family":"Katkar","given":"J","non-dropping-particle":"","parse-names":false,"suffix":""},{"dropping-particle":"","family":"Thatte","given":"U M","non-dropping-particle":"","parse-names":false,"suffix":""}],"container-title":"Journal of postgraduate medicine","id":"ITEM-1","issue":"1","issued":{"date-parts":[["0"]]},"page":"46-50","title":"Projects not initiated by investigators: a retrospective analysis of the queries raised by the institutional ethics committees of a teaching hospital.","type":"article-journal","volume":"60"},"uris":["http://www.mendeley.com/documents/?uuid=a4283932-89ba-38d1-b0a3-0c37871f62f6"]}],"mendeley":{"formattedCitation":"(5)","plainTextFormattedCitation":"(5)","previouslyFormattedCitation":"(5)"},"properties":{"noteIndex":0},"schema":"https://github.com/citation-style-language/schema/raw/master/csl-citation.json"}</w:instrText>
      </w:r>
      <w:r w:rsidR="008038DA" w:rsidRPr="008C6E37">
        <w:rPr>
          <w:rFonts w:ascii="Times New Roman" w:hAnsi="Times New Roman" w:cs="Times New Roman"/>
          <w:color w:val="000000" w:themeColor="text1"/>
        </w:rPr>
        <w:fldChar w:fldCharType="separate"/>
      </w:r>
      <w:r w:rsidR="008038DA" w:rsidRPr="008C6E37">
        <w:rPr>
          <w:rFonts w:ascii="Times New Roman" w:hAnsi="Times New Roman" w:cs="Times New Roman"/>
          <w:noProof/>
          <w:color w:val="000000" w:themeColor="text1"/>
        </w:rPr>
        <w:t>(5)</w:t>
      </w:r>
      <w:r w:rsidR="008038DA" w:rsidRPr="008C6E37">
        <w:rPr>
          <w:rFonts w:ascii="Times New Roman" w:hAnsi="Times New Roman" w:cs="Times New Roman"/>
          <w:color w:val="000000" w:themeColor="text1"/>
        </w:rPr>
        <w:fldChar w:fldCharType="end"/>
      </w:r>
      <w:r w:rsidR="008038DA" w:rsidRPr="008C6E37">
        <w:rPr>
          <w:rFonts w:ascii="Times New Roman" w:hAnsi="Times New Roman" w:cs="Times New Roman"/>
          <w:color w:val="000000" w:themeColor="text1"/>
        </w:rPr>
        <w:t xml:space="preserve"> Also, i</w:t>
      </w:r>
      <w:r w:rsidR="006B3B78" w:rsidRPr="008C6E37">
        <w:rPr>
          <w:rFonts w:ascii="Times New Roman" w:hAnsi="Times New Roman" w:cs="Times New Roman"/>
          <w:color w:val="000000" w:themeColor="text1"/>
        </w:rPr>
        <w:t xml:space="preserve">f the </w:t>
      </w:r>
      <w:r w:rsidR="008038DA" w:rsidRPr="008C6E37">
        <w:rPr>
          <w:rFonts w:ascii="Times New Roman" w:hAnsi="Times New Roman" w:cs="Times New Roman"/>
          <w:color w:val="000000" w:themeColor="text1"/>
        </w:rPr>
        <w:t xml:space="preserve">EC </w:t>
      </w:r>
      <w:r w:rsidR="006B3B78" w:rsidRPr="008C6E37">
        <w:rPr>
          <w:rFonts w:ascii="Times New Roman" w:hAnsi="Times New Roman" w:cs="Times New Roman"/>
          <w:color w:val="000000" w:themeColor="text1"/>
        </w:rPr>
        <w:t>members are untrained</w:t>
      </w:r>
      <w:r w:rsidR="00B4056A" w:rsidRPr="008C6E37">
        <w:rPr>
          <w:rFonts w:ascii="Times New Roman" w:hAnsi="Times New Roman" w:cs="Times New Roman"/>
          <w:color w:val="000000" w:themeColor="text1"/>
        </w:rPr>
        <w:t xml:space="preserve">, approval can happen </w:t>
      </w:r>
      <w:r w:rsidR="006B3B78" w:rsidRPr="008C6E37">
        <w:rPr>
          <w:rFonts w:ascii="Times New Roman" w:hAnsi="Times New Roman" w:cs="Times New Roman"/>
          <w:color w:val="000000" w:themeColor="text1"/>
        </w:rPr>
        <w:t>without proper ethics review</w:t>
      </w:r>
      <w:r w:rsidR="00532F56" w:rsidRPr="008C6E37">
        <w:rPr>
          <w:rFonts w:ascii="Times New Roman" w:hAnsi="Times New Roman" w:cs="Times New Roman"/>
          <w:color w:val="000000" w:themeColor="text1"/>
        </w:rPr>
        <w:t>.</w:t>
      </w:r>
    </w:p>
    <w:p w14:paraId="21087AE4" w14:textId="32CB05D9" w:rsidR="00E23773" w:rsidRPr="008C6E37" w:rsidRDefault="006B3B78" w:rsidP="008038DA">
      <w:pPr>
        <w:spacing w:line="360" w:lineRule="auto"/>
        <w:jc w:val="both"/>
        <w:rPr>
          <w:rFonts w:ascii="Times New Roman" w:hAnsi="Times New Roman" w:cs="Times New Roman"/>
          <w:color w:val="000000" w:themeColor="text1"/>
          <w:sz w:val="24"/>
          <w:szCs w:val="24"/>
        </w:rPr>
      </w:pPr>
      <w:r w:rsidRPr="008C6E37">
        <w:rPr>
          <w:rFonts w:ascii="Times New Roman" w:hAnsi="Times New Roman" w:cs="Times New Roman"/>
          <w:b/>
          <w:bCs/>
          <w:sz w:val="24"/>
          <w:szCs w:val="24"/>
        </w:rPr>
        <w:t>Solutions</w:t>
      </w:r>
      <w:r w:rsidR="008038DA" w:rsidRPr="008C6E37">
        <w:rPr>
          <w:rFonts w:ascii="Times New Roman" w:hAnsi="Times New Roman" w:cs="Times New Roman"/>
          <w:b/>
          <w:bCs/>
          <w:sz w:val="24"/>
          <w:szCs w:val="24"/>
        </w:rPr>
        <w:t xml:space="preserve">: </w:t>
      </w:r>
      <w:r w:rsidR="00B4056A" w:rsidRPr="008C6E37">
        <w:rPr>
          <w:rFonts w:ascii="Times New Roman" w:hAnsi="Times New Roman" w:cs="Times New Roman"/>
          <w:color w:val="000000" w:themeColor="text1"/>
          <w:sz w:val="24"/>
          <w:szCs w:val="24"/>
          <w:lang w:val="en-US"/>
        </w:rPr>
        <w:t xml:space="preserve">Institution must make arrangements for regular training for investigators through </w:t>
      </w:r>
      <w:r w:rsidR="0094454A" w:rsidRPr="008C6E37">
        <w:rPr>
          <w:rFonts w:ascii="Times New Roman" w:hAnsi="Times New Roman" w:cs="Times New Roman"/>
          <w:color w:val="000000" w:themeColor="text1"/>
          <w:sz w:val="24"/>
          <w:szCs w:val="24"/>
          <w:lang w:val="en-US"/>
        </w:rPr>
        <w:t xml:space="preserve">the </w:t>
      </w:r>
      <w:r w:rsidR="00B4056A" w:rsidRPr="008C6E37">
        <w:rPr>
          <w:rFonts w:ascii="Times New Roman" w:hAnsi="Times New Roman" w:cs="Times New Roman"/>
          <w:color w:val="000000" w:themeColor="text1"/>
          <w:sz w:val="24"/>
          <w:szCs w:val="24"/>
          <w:lang w:val="en-US"/>
        </w:rPr>
        <w:t>research methodology workshop.</w:t>
      </w:r>
      <w:r w:rsidR="00E23773" w:rsidRPr="008C6E37">
        <w:rPr>
          <w:rFonts w:ascii="Times New Roman" w:hAnsi="Times New Roman" w:cs="Times New Roman"/>
          <w:color w:val="000000" w:themeColor="text1"/>
          <w:sz w:val="24"/>
          <w:szCs w:val="24"/>
          <w:lang w:val="en-US"/>
        </w:rPr>
        <w:t xml:space="preserve"> </w:t>
      </w:r>
      <w:r w:rsidR="005D328A" w:rsidRPr="008C6E37">
        <w:rPr>
          <w:rFonts w:ascii="Times New Roman" w:hAnsi="Times New Roman" w:cs="Times New Roman"/>
          <w:color w:val="000000" w:themeColor="text1"/>
          <w:sz w:val="24"/>
          <w:szCs w:val="24"/>
          <w:lang w:val="en-US"/>
        </w:rPr>
        <w:t>EC member t</w:t>
      </w:r>
      <w:r w:rsidR="00E23773" w:rsidRPr="008C6E37">
        <w:rPr>
          <w:rFonts w:ascii="Times New Roman" w:hAnsi="Times New Roman" w:cs="Times New Roman"/>
          <w:color w:val="000000" w:themeColor="text1"/>
          <w:sz w:val="24"/>
          <w:szCs w:val="24"/>
        </w:rPr>
        <w:t>raining should be case</w:t>
      </w:r>
      <w:r w:rsidR="0094454A" w:rsidRPr="008C6E37">
        <w:rPr>
          <w:rFonts w:ascii="Times New Roman" w:hAnsi="Times New Roman" w:cs="Times New Roman"/>
          <w:color w:val="000000" w:themeColor="text1"/>
          <w:sz w:val="24"/>
          <w:szCs w:val="24"/>
        </w:rPr>
        <w:t>-</w:t>
      </w:r>
      <w:r w:rsidR="00E23773" w:rsidRPr="008C6E37">
        <w:rPr>
          <w:rFonts w:ascii="Times New Roman" w:hAnsi="Times New Roman" w:cs="Times New Roman"/>
          <w:color w:val="000000" w:themeColor="text1"/>
          <w:sz w:val="24"/>
          <w:szCs w:val="24"/>
        </w:rPr>
        <w:t>based, it should be member specific (</w:t>
      </w:r>
      <w:r w:rsidR="008038DA" w:rsidRPr="008C6E37">
        <w:rPr>
          <w:rFonts w:ascii="Times New Roman" w:hAnsi="Times New Roman" w:cs="Times New Roman"/>
          <w:color w:val="000000" w:themeColor="text1"/>
          <w:sz w:val="24"/>
          <w:szCs w:val="24"/>
        </w:rPr>
        <w:t xml:space="preserve">e.g. a </w:t>
      </w:r>
      <w:r w:rsidR="00E23773" w:rsidRPr="008C6E37">
        <w:rPr>
          <w:rFonts w:ascii="Times New Roman" w:hAnsi="Times New Roman" w:cs="Times New Roman"/>
          <w:color w:val="000000" w:themeColor="text1"/>
          <w:sz w:val="24"/>
          <w:szCs w:val="24"/>
        </w:rPr>
        <w:t xml:space="preserve">legal person should be trained </w:t>
      </w:r>
      <w:r w:rsidR="008038DA" w:rsidRPr="008C6E37">
        <w:rPr>
          <w:rFonts w:ascii="Times New Roman" w:hAnsi="Times New Roman" w:cs="Times New Roman"/>
          <w:color w:val="000000" w:themeColor="text1"/>
          <w:sz w:val="24"/>
          <w:szCs w:val="24"/>
        </w:rPr>
        <w:t xml:space="preserve">to review documents related to </w:t>
      </w:r>
      <w:r w:rsidR="00E23773" w:rsidRPr="008C6E37">
        <w:rPr>
          <w:rFonts w:ascii="Times New Roman" w:hAnsi="Times New Roman" w:cs="Times New Roman"/>
          <w:color w:val="000000" w:themeColor="text1"/>
          <w:sz w:val="24"/>
          <w:szCs w:val="24"/>
        </w:rPr>
        <w:t>C</w:t>
      </w:r>
      <w:r w:rsidR="002A4272">
        <w:rPr>
          <w:rFonts w:ascii="Times New Roman" w:hAnsi="Times New Roman" w:cs="Times New Roman"/>
          <w:color w:val="000000" w:themeColor="text1"/>
          <w:sz w:val="24"/>
          <w:szCs w:val="24"/>
        </w:rPr>
        <w:t>linical trial agreement (C</w:t>
      </w:r>
      <w:r w:rsidR="00E23773" w:rsidRPr="008C6E37">
        <w:rPr>
          <w:rFonts w:ascii="Times New Roman" w:hAnsi="Times New Roman" w:cs="Times New Roman"/>
          <w:color w:val="000000" w:themeColor="text1"/>
          <w:sz w:val="24"/>
          <w:szCs w:val="24"/>
        </w:rPr>
        <w:t>TA</w:t>
      </w:r>
      <w:r w:rsidR="002A4272">
        <w:rPr>
          <w:rFonts w:ascii="Times New Roman" w:hAnsi="Times New Roman" w:cs="Times New Roman"/>
          <w:color w:val="000000" w:themeColor="text1"/>
          <w:sz w:val="24"/>
          <w:szCs w:val="24"/>
        </w:rPr>
        <w:t>)</w:t>
      </w:r>
      <w:r w:rsidR="00E23773" w:rsidRPr="008C6E37">
        <w:rPr>
          <w:rFonts w:ascii="Times New Roman" w:hAnsi="Times New Roman" w:cs="Times New Roman"/>
          <w:color w:val="000000" w:themeColor="text1"/>
          <w:sz w:val="24"/>
          <w:szCs w:val="24"/>
        </w:rPr>
        <w:t xml:space="preserve">, </w:t>
      </w:r>
      <w:proofErr w:type="spellStart"/>
      <w:r w:rsidR="00E23773" w:rsidRPr="008C6E37">
        <w:rPr>
          <w:rFonts w:ascii="Times New Roman" w:hAnsi="Times New Roman" w:cs="Times New Roman"/>
          <w:color w:val="000000" w:themeColor="text1"/>
          <w:sz w:val="24"/>
          <w:szCs w:val="24"/>
        </w:rPr>
        <w:t>MoU</w:t>
      </w:r>
      <w:proofErr w:type="spellEnd"/>
      <w:r w:rsidR="00E23773" w:rsidRPr="008C6E37">
        <w:rPr>
          <w:rFonts w:ascii="Times New Roman" w:hAnsi="Times New Roman" w:cs="Times New Roman"/>
          <w:color w:val="000000" w:themeColor="text1"/>
          <w:sz w:val="24"/>
          <w:szCs w:val="24"/>
        </w:rPr>
        <w:t>, insurance, regulatory approval). EC staff should be trained in administration as well as in ethics.</w:t>
      </w:r>
      <w:r w:rsidR="008038DA" w:rsidRPr="008C6E37">
        <w:rPr>
          <w:rFonts w:ascii="Times New Roman" w:hAnsi="Times New Roman" w:cs="Times New Roman"/>
          <w:color w:val="000000" w:themeColor="text1"/>
          <w:sz w:val="24"/>
          <w:szCs w:val="24"/>
        </w:rPr>
        <w:t xml:space="preserve"> </w:t>
      </w:r>
      <w:r w:rsidRPr="008C6E37">
        <w:rPr>
          <w:rFonts w:ascii="Times New Roman" w:hAnsi="Times New Roman" w:cs="Times New Roman"/>
          <w:color w:val="000000" w:themeColor="text1"/>
          <w:sz w:val="24"/>
          <w:szCs w:val="24"/>
        </w:rPr>
        <w:t xml:space="preserve">EC SOP should </w:t>
      </w:r>
      <w:r w:rsidR="002A4272">
        <w:rPr>
          <w:rFonts w:ascii="Times New Roman" w:hAnsi="Times New Roman" w:cs="Times New Roman"/>
          <w:color w:val="000000" w:themeColor="text1"/>
          <w:sz w:val="24"/>
          <w:szCs w:val="24"/>
        </w:rPr>
        <w:t>d</w:t>
      </w:r>
      <w:r w:rsidR="008038DA" w:rsidRPr="008C6E37">
        <w:rPr>
          <w:rFonts w:ascii="Times New Roman" w:hAnsi="Times New Roman" w:cs="Times New Roman"/>
          <w:color w:val="000000" w:themeColor="text1"/>
          <w:sz w:val="24"/>
          <w:szCs w:val="24"/>
        </w:rPr>
        <w:t>efin</w:t>
      </w:r>
      <w:r w:rsidR="002A4272">
        <w:rPr>
          <w:rFonts w:ascii="Times New Roman" w:hAnsi="Times New Roman" w:cs="Times New Roman"/>
          <w:color w:val="000000" w:themeColor="text1"/>
          <w:sz w:val="24"/>
          <w:szCs w:val="24"/>
        </w:rPr>
        <w:t xml:space="preserve">e </w:t>
      </w:r>
      <w:r w:rsidR="0094454A" w:rsidRPr="008C6E37">
        <w:rPr>
          <w:rFonts w:ascii="Times New Roman" w:hAnsi="Times New Roman" w:cs="Times New Roman"/>
          <w:color w:val="000000" w:themeColor="text1"/>
          <w:sz w:val="24"/>
          <w:szCs w:val="24"/>
        </w:rPr>
        <w:t xml:space="preserve">the </w:t>
      </w:r>
      <w:r w:rsidRPr="008C6E37">
        <w:rPr>
          <w:rFonts w:ascii="Times New Roman" w:hAnsi="Times New Roman" w:cs="Times New Roman"/>
          <w:color w:val="000000" w:themeColor="text1"/>
          <w:sz w:val="24"/>
          <w:szCs w:val="24"/>
        </w:rPr>
        <w:t>vulnerable population</w:t>
      </w:r>
      <w:r w:rsidR="002A4272">
        <w:rPr>
          <w:rFonts w:ascii="Times New Roman" w:hAnsi="Times New Roman" w:cs="Times New Roman"/>
          <w:color w:val="000000" w:themeColor="text1"/>
          <w:sz w:val="24"/>
          <w:szCs w:val="24"/>
        </w:rPr>
        <w:t xml:space="preserve"> and </w:t>
      </w:r>
      <w:proofErr w:type="gramStart"/>
      <w:r w:rsidR="002A4272">
        <w:rPr>
          <w:rFonts w:ascii="Times New Roman" w:hAnsi="Times New Roman" w:cs="Times New Roman"/>
          <w:color w:val="000000" w:themeColor="text1"/>
          <w:sz w:val="24"/>
          <w:szCs w:val="24"/>
        </w:rPr>
        <w:t>vulnerability .</w:t>
      </w:r>
      <w:proofErr w:type="gramEnd"/>
      <w:r w:rsidR="008038DA" w:rsidRPr="008C6E37">
        <w:rPr>
          <w:rFonts w:ascii="Times New Roman" w:hAnsi="Times New Roman" w:cs="Times New Roman"/>
          <w:color w:val="000000" w:themeColor="text1"/>
          <w:sz w:val="24"/>
          <w:szCs w:val="24"/>
        </w:rPr>
        <w:t xml:space="preserve"> T</w:t>
      </w:r>
      <w:r w:rsidRPr="008C6E37">
        <w:rPr>
          <w:rFonts w:ascii="Times New Roman" w:hAnsi="Times New Roman" w:cs="Times New Roman"/>
          <w:color w:val="000000" w:themeColor="text1"/>
          <w:sz w:val="24"/>
          <w:szCs w:val="24"/>
        </w:rPr>
        <w:t>here should be</w:t>
      </w:r>
      <w:r w:rsidR="008038DA" w:rsidRPr="008C6E37">
        <w:rPr>
          <w:rFonts w:ascii="Times New Roman" w:hAnsi="Times New Roman" w:cs="Times New Roman"/>
          <w:color w:val="000000" w:themeColor="text1"/>
          <w:sz w:val="24"/>
          <w:szCs w:val="24"/>
        </w:rPr>
        <w:t xml:space="preserve"> a</w:t>
      </w:r>
      <w:r w:rsidRPr="008C6E37">
        <w:rPr>
          <w:rFonts w:ascii="Times New Roman" w:hAnsi="Times New Roman" w:cs="Times New Roman"/>
          <w:color w:val="000000" w:themeColor="text1"/>
          <w:sz w:val="24"/>
          <w:szCs w:val="24"/>
        </w:rPr>
        <w:t xml:space="preserve"> checklist for the investigator and reviewer for identification and providing protection</w:t>
      </w:r>
      <w:r w:rsidR="00ED7847" w:rsidRPr="008C6E37">
        <w:rPr>
          <w:rFonts w:ascii="Times New Roman" w:hAnsi="Times New Roman" w:cs="Times New Roman"/>
          <w:color w:val="000000" w:themeColor="text1"/>
          <w:sz w:val="24"/>
          <w:szCs w:val="24"/>
        </w:rPr>
        <w:t xml:space="preserve"> to such population</w:t>
      </w:r>
      <w:r w:rsidRPr="008C6E37">
        <w:rPr>
          <w:rFonts w:ascii="Times New Roman" w:hAnsi="Times New Roman" w:cs="Times New Roman"/>
          <w:color w:val="000000" w:themeColor="text1"/>
          <w:sz w:val="24"/>
          <w:szCs w:val="24"/>
        </w:rPr>
        <w:t xml:space="preserve"> or it can be case</w:t>
      </w:r>
      <w:r w:rsidR="0094454A" w:rsidRPr="008C6E37">
        <w:rPr>
          <w:rFonts w:ascii="Times New Roman" w:hAnsi="Times New Roman" w:cs="Times New Roman"/>
          <w:color w:val="000000" w:themeColor="text1"/>
          <w:sz w:val="24"/>
          <w:szCs w:val="24"/>
        </w:rPr>
        <w:t>-</w:t>
      </w:r>
      <w:r w:rsidRPr="008C6E37">
        <w:rPr>
          <w:rFonts w:ascii="Times New Roman" w:hAnsi="Times New Roman" w:cs="Times New Roman"/>
          <w:color w:val="000000" w:themeColor="text1"/>
          <w:sz w:val="24"/>
          <w:szCs w:val="24"/>
        </w:rPr>
        <w:t xml:space="preserve">specific. Training of EC members in reviewing protocols </w:t>
      </w:r>
      <w:r w:rsidR="00ED7847" w:rsidRPr="008C6E37">
        <w:rPr>
          <w:rFonts w:ascii="Times New Roman" w:hAnsi="Times New Roman" w:cs="Times New Roman"/>
          <w:color w:val="000000" w:themeColor="text1"/>
          <w:sz w:val="24"/>
          <w:szCs w:val="24"/>
        </w:rPr>
        <w:t>and</w:t>
      </w:r>
      <w:r w:rsidRPr="008C6E37">
        <w:rPr>
          <w:rFonts w:ascii="Times New Roman" w:hAnsi="Times New Roman" w:cs="Times New Roman"/>
          <w:color w:val="000000" w:themeColor="text1"/>
          <w:sz w:val="24"/>
          <w:szCs w:val="24"/>
        </w:rPr>
        <w:t xml:space="preserve"> updating them with the latest ICMR guidelines and new CT rules.</w:t>
      </w:r>
      <w:r w:rsidR="00006BF7" w:rsidRPr="008C6E37">
        <w:rPr>
          <w:rFonts w:ascii="Times New Roman" w:hAnsi="Times New Roman" w:cs="Times New Roman"/>
          <w:color w:val="000000" w:themeColor="text1"/>
          <w:sz w:val="24"/>
          <w:szCs w:val="24"/>
        </w:rPr>
        <w:t xml:space="preserve"> </w:t>
      </w:r>
      <w:r w:rsidR="00E23773" w:rsidRPr="008C6E37">
        <w:rPr>
          <w:rFonts w:ascii="Times New Roman" w:hAnsi="Times New Roman" w:cs="Times New Roman"/>
          <w:color w:val="000000" w:themeColor="text1"/>
          <w:sz w:val="24"/>
          <w:szCs w:val="24"/>
        </w:rPr>
        <w:t>There should be</w:t>
      </w:r>
      <w:r w:rsidR="00ED7847" w:rsidRPr="008C6E37">
        <w:rPr>
          <w:rFonts w:ascii="Times New Roman" w:hAnsi="Times New Roman" w:cs="Times New Roman"/>
          <w:color w:val="000000" w:themeColor="text1"/>
          <w:sz w:val="24"/>
          <w:szCs w:val="24"/>
        </w:rPr>
        <w:t xml:space="preserve"> </w:t>
      </w:r>
      <w:r w:rsidR="00E23773" w:rsidRPr="008C6E37">
        <w:rPr>
          <w:rFonts w:ascii="Times New Roman" w:hAnsi="Times New Roman" w:cs="Times New Roman"/>
          <w:color w:val="000000" w:themeColor="text1"/>
          <w:sz w:val="24"/>
          <w:szCs w:val="24"/>
        </w:rPr>
        <w:t>guidance created for investigators in AE reporting, PD reporting, payment for participation, vulnerable population /vulnerability</w:t>
      </w:r>
      <w:r w:rsidR="00ED7847" w:rsidRPr="008C6E37">
        <w:rPr>
          <w:rFonts w:ascii="Times New Roman" w:hAnsi="Times New Roman" w:cs="Times New Roman"/>
          <w:color w:val="000000" w:themeColor="text1"/>
          <w:sz w:val="24"/>
          <w:szCs w:val="24"/>
        </w:rPr>
        <w:t xml:space="preserve"> and</w:t>
      </w:r>
      <w:r w:rsidR="00E23773" w:rsidRPr="008C6E37">
        <w:rPr>
          <w:rFonts w:ascii="Times New Roman" w:hAnsi="Times New Roman" w:cs="Times New Roman"/>
          <w:color w:val="000000" w:themeColor="text1"/>
          <w:sz w:val="24"/>
          <w:szCs w:val="24"/>
        </w:rPr>
        <w:t xml:space="preserve"> site</w:t>
      </w:r>
      <w:r w:rsidR="0094454A" w:rsidRPr="008C6E37">
        <w:rPr>
          <w:rFonts w:ascii="Times New Roman" w:hAnsi="Times New Roman" w:cs="Times New Roman"/>
          <w:color w:val="000000" w:themeColor="text1"/>
          <w:sz w:val="24"/>
          <w:szCs w:val="24"/>
        </w:rPr>
        <w:t>-</w:t>
      </w:r>
      <w:r w:rsidR="00E23773" w:rsidRPr="008C6E37">
        <w:rPr>
          <w:rFonts w:ascii="Times New Roman" w:hAnsi="Times New Roman" w:cs="Times New Roman"/>
          <w:color w:val="000000" w:themeColor="text1"/>
          <w:sz w:val="24"/>
          <w:szCs w:val="24"/>
        </w:rPr>
        <w:t xml:space="preserve">specific SOPs. </w:t>
      </w:r>
      <w:r w:rsidR="002A4272">
        <w:rPr>
          <w:rFonts w:ascii="Times New Roman" w:hAnsi="Times New Roman" w:cs="Times New Roman"/>
          <w:color w:val="000000" w:themeColor="text1"/>
          <w:sz w:val="24"/>
          <w:szCs w:val="24"/>
        </w:rPr>
        <w:t>Government</w:t>
      </w:r>
      <w:r w:rsidR="00222408">
        <w:rPr>
          <w:rFonts w:ascii="Times New Roman" w:hAnsi="Times New Roman" w:cs="Times New Roman"/>
          <w:color w:val="000000" w:themeColor="text1"/>
          <w:sz w:val="24"/>
          <w:szCs w:val="24"/>
        </w:rPr>
        <w:t xml:space="preserve"> should </w:t>
      </w:r>
      <w:r w:rsidR="00222408">
        <w:rPr>
          <w:rFonts w:ascii="Times New Roman" w:hAnsi="Times New Roman" w:cs="Times New Roman"/>
          <w:color w:val="000000" w:themeColor="text1"/>
          <w:sz w:val="24"/>
          <w:szCs w:val="24"/>
        </w:rPr>
        <w:lastRenderedPageBreak/>
        <w:t xml:space="preserve">make provisions for payment for </w:t>
      </w:r>
      <w:proofErr w:type="gramStart"/>
      <w:r w:rsidR="00222408">
        <w:rPr>
          <w:rFonts w:ascii="Times New Roman" w:hAnsi="Times New Roman" w:cs="Times New Roman"/>
          <w:color w:val="000000" w:themeColor="text1"/>
          <w:sz w:val="24"/>
          <w:szCs w:val="24"/>
        </w:rPr>
        <w:t>participation  as</w:t>
      </w:r>
      <w:proofErr w:type="gramEnd"/>
      <w:r w:rsidR="00222408">
        <w:rPr>
          <w:rFonts w:ascii="Times New Roman" w:hAnsi="Times New Roman" w:cs="Times New Roman"/>
          <w:color w:val="000000" w:themeColor="text1"/>
          <w:sz w:val="24"/>
          <w:szCs w:val="24"/>
        </w:rPr>
        <w:t xml:space="preserve"> well for compensation for study related injury for more than minimal risk protocol while approval.</w:t>
      </w:r>
    </w:p>
    <w:p w14:paraId="0DBAE6C7" w14:textId="24AB15CE" w:rsidR="00C73740" w:rsidRPr="008C6E37" w:rsidRDefault="00C73740" w:rsidP="00ED7847">
      <w:pPr>
        <w:spacing w:line="360" w:lineRule="auto"/>
        <w:jc w:val="both"/>
        <w:rPr>
          <w:rFonts w:ascii="Times New Roman" w:hAnsi="Times New Roman" w:cs="Times New Roman"/>
          <w:sz w:val="24"/>
          <w:szCs w:val="24"/>
        </w:rPr>
      </w:pPr>
    </w:p>
    <w:p w14:paraId="0A8EFBDD" w14:textId="4B96207F" w:rsidR="00ED7847" w:rsidRPr="008C6E37" w:rsidRDefault="00182950" w:rsidP="00ED7847">
      <w:pPr>
        <w:pStyle w:val="ListParagraph"/>
        <w:numPr>
          <w:ilvl w:val="0"/>
          <w:numId w:val="13"/>
        </w:numPr>
        <w:spacing w:line="360" w:lineRule="auto"/>
        <w:jc w:val="both"/>
        <w:rPr>
          <w:rFonts w:ascii="Times New Roman" w:hAnsi="Times New Roman" w:cs="Times New Roman"/>
          <w:sz w:val="24"/>
          <w:szCs w:val="24"/>
        </w:rPr>
      </w:pPr>
      <w:r w:rsidRPr="008C6E37">
        <w:rPr>
          <w:rFonts w:ascii="Times New Roman" w:hAnsi="Times New Roman" w:cs="Times New Roman"/>
          <w:b/>
          <w:bCs/>
          <w:sz w:val="24"/>
          <w:szCs w:val="24"/>
        </w:rPr>
        <w:t xml:space="preserve">During the </w:t>
      </w:r>
      <w:r w:rsidR="00ED7847" w:rsidRPr="008C6E37">
        <w:rPr>
          <w:rFonts w:ascii="Times New Roman" w:hAnsi="Times New Roman" w:cs="Times New Roman"/>
          <w:b/>
          <w:bCs/>
          <w:sz w:val="24"/>
          <w:szCs w:val="24"/>
        </w:rPr>
        <w:t xml:space="preserve">conduct of the </w:t>
      </w:r>
      <w:r w:rsidR="00E244F0" w:rsidRPr="008C6E37">
        <w:rPr>
          <w:rFonts w:ascii="Times New Roman" w:hAnsi="Times New Roman" w:cs="Times New Roman"/>
          <w:b/>
          <w:bCs/>
          <w:sz w:val="24"/>
          <w:szCs w:val="24"/>
        </w:rPr>
        <w:t>study</w:t>
      </w:r>
      <w:r w:rsidRPr="008C6E37">
        <w:rPr>
          <w:rFonts w:ascii="Times New Roman" w:hAnsi="Times New Roman" w:cs="Times New Roman"/>
          <w:sz w:val="24"/>
          <w:szCs w:val="24"/>
        </w:rPr>
        <w:t xml:space="preserve">: </w:t>
      </w:r>
    </w:p>
    <w:p w14:paraId="26E463AB" w14:textId="119C2976" w:rsidR="00ED7847" w:rsidRPr="008C6E37" w:rsidRDefault="00182950" w:rsidP="00ED7847">
      <w:pPr>
        <w:spacing w:line="360" w:lineRule="auto"/>
        <w:jc w:val="both"/>
        <w:rPr>
          <w:rFonts w:ascii="Times New Roman" w:hAnsi="Times New Roman" w:cs="Times New Roman"/>
          <w:sz w:val="24"/>
          <w:szCs w:val="24"/>
        </w:rPr>
      </w:pPr>
      <w:r w:rsidRPr="008C6E37">
        <w:rPr>
          <w:rFonts w:ascii="Times New Roman" w:hAnsi="Times New Roman" w:cs="Times New Roman"/>
          <w:sz w:val="24"/>
          <w:szCs w:val="24"/>
        </w:rPr>
        <w:t xml:space="preserve">Mechanisms to ensure </w:t>
      </w:r>
      <w:r w:rsidR="0094454A" w:rsidRPr="008C6E37">
        <w:rPr>
          <w:rFonts w:ascii="Times New Roman" w:hAnsi="Times New Roman" w:cs="Times New Roman"/>
          <w:sz w:val="24"/>
          <w:szCs w:val="24"/>
        </w:rPr>
        <w:t xml:space="preserve">the </w:t>
      </w:r>
      <w:r w:rsidRPr="008C6E37">
        <w:rPr>
          <w:rFonts w:ascii="Times New Roman" w:hAnsi="Times New Roman" w:cs="Times New Roman"/>
          <w:sz w:val="24"/>
          <w:szCs w:val="24"/>
        </w:rPr>
        <w:t>quality of the data generated and safety of the intervention</w:t>
      </w:r>
      <w:r w:rsidR="00532F56" w:rsidRPr="008C6E37">
        <w:rPr>
          <w:rFonts w:ascii="Times New Roman" w:hAnsi="Times New Roman" w:cs="Times New Roman"/>
          <w:sz w:val="24"/>
          <w:szCs w:val="24"/>
        </w:rPr>
        <w:t xml:space="preserve"> is usually done by passive monitoring</w:t>
      </w:r>
      <w:r w:rsidR="009F4DB1" w:rsidRPr="008C6E37">
        <w:rPr>
          <w:rFonts w:ascii="Times New Roman" w:hAnsi="Times New Roman" w:cs="Times New Roman"/>
          <w:sz w:val="24"/>
          <w:szCs w:val="24"/>
        </w:rPr>
        <w:t xml:space="preserve"> by </w:t>
      </w:r>
      <w:r w:rsidR="0094454A" w:rsidRPr="008C6E37">
        <w:rPr>
          <w:rFonts w:ascii="Times New Roman" w:hAnsi="Times New Roman" w:cs="Times New Roman"/>
          <w:sz w:val="24"/>
          <w:szCs w:val="24"/>
        </w:rPr>
        <w:t xml:space="preserve">the </w:t>
      </w:r>
      <w:r w:rsidR="009F4DB1" w:rsidRPr="008C6E37">
        <w:rPr>
          <w:rFonts w:ascii="Times New Roman" w:hAnsi="Times New Roman" w:cs="Times New Roman"/>
          <w:sz w:val="24"/>
          <w:szCs w:val="24"/>
        </w:rPr>
        <w:t>majority of the ECs</w:t>
      </w:r>
      <w:r w:rsidR="00532F56" w:rsidRPr="008C6E37">
        <w:rPr>
          <w:rFonts w:ascii="Times New Roman" w:hAnsi="Times New Roman" w:cs="Times New Roman"/>
          <w:sz w:val="24"/>
          <w:szCs w:val="24"/>
        </w:rPr>
        <w:t xml:space="preserve">, where the investigators submit annual updates </w:t>
      </w:r>
      <w:r w:rsidR="00ED7847" w:rsidRPr="008C6E37">
        <w:rPr>
          <w:rFonts w:ascii="Times New Roman" w:hAnsi="Times New Roman" w:cs="Times New Roman"/>
          <w:sz w:val="24"/>
          <w:szCs w:val="24"/>
        </w:rPr>
        <w:t>and</w:t>
      </w:r>
      <w:r w:rsidR="00532F56" w:rsidRPr="008C6E37">
        <w:rPr>
          <w:rFonts w:ascii="Times New Roman" w:hAnsi="Times New Roman" w:cs="Times New Roman"/>
          <w:sz w:val="24"/>
          <w:szCs w:val="24"/>
        </w:rPr>
        <w:t xml:space="preserve"> safety updates</w:t>
      </w:r>
      <w:r w:rsidR="00ED7847" w:rsidRPr="008C6E37">
        <w:rPr>
          <w:rFonts w:ascii="Times New Roman" w:hAnsi="Times New Roman" w:cs="Times New Roman"/>
          <w:sz w:val="24"/>
          <w:szCs w:val="24"/>
        </w:rPr>
        <w:t xml:space="preserve"> reports</w:t>
      </w:r>
      <w:r w:rsidR="00532F56" w:rsidRPr="008C6E37">
        <w:rPr>
          <w:rFonts w:ascii="Times New Roman" w:hAnsi="Times New Roman" w:cs="Times New Roman"/>
          <w:sz w:val="24"/>
          <w:szCs w:val="24"/>
        </w:rPr>
        <w:t xml:space="preserve">. </w:t>
      </w:r>
      <w:r w:rsidR="009F4DB1" w:rsidRPr="008C6E37">
        <w:rPr>
          <w:rFonts w:ascii="Times New Roman" w:hAnsi="Times New Roman" w:cs="Times New Roman"/>
          <w:sz w:val="24"/>
          <w:szCs w:val="24"/>
        </w:rPr>
        <w:t xml:space="preserve">The only </w:t>
      </w:r>
      <w:r w:rsidR="005D328A" w:rsidRPr="008C6E37">
        <w:rPr>
          <w:rFonts w:ascii="Times New Roman" w:hAnsi="Times New Roman" w:cs="Times New Roman"/>
          <w:sz w:val="24"/>
          <w:szCs w:val="24"/>
        </w:rPr>
        <w:t xml:space="preserve">deviations </w:t>
      </w:r>
      <w:r w:rsidR="00ED7847" w:rsidRPr="008C6E37">
        <w:rPr>
          <w:rFonts w:ascii="Times New Roman" w:hAnsi="Times New Roman" w:cs="Times New Roman"/>
          <w:sz w:val="24"/>
          <w:szCs w:val="24"/>
        </w:rPr>
        <w:t>found by EC</w:t>
      </w:r>
      <w:r w:rsidR="00006BF7" w:rsidRPr="008C6E37">
        <w:rPr>
          <w:rFonts w:ascii="Times New Roman" w:hAnsi="Times New Roman" w:cs="Times New Roman"/>
          <w:sz w:val="24"/>
          <w:szCs w:val="24"/>
        </w:rPr>
        <w:t xml:space="preserve"> in</w:t>
      </w:r>
      <w:r w:rsidR="009F4DB1" w:rsidRPr="008C6E37">
        <w:rPr>
          <w:rFonts w:ascii="Times New Roman" w:hAnsi="Times New Roman" w:cs="Times New Roman"/>
          <w:sz w:val="24"/>
          <w:szCs w:val="24"/>
        </w:rPr>
        <w:t xml:space="preserve"> annu</w:t>
      </w:r>
      <w:r w:rsidR="00006BF7" w:rsidRPr="008C6E37">
        <w:rPr>
          <w:rFonts w:ascii="Times New Roman" w:hAnsi="Times New Roman" w:cs="Times New Roman"/>
          <w:sz w:val="24"/>
          <w:szCs w:val="24"/>
        </w:rPr>
        <w:t>a</w:t>
      </w:r>
      <w:r w:rsidR="009F4DB1" w:rsidRPr="008C6E37">
        <w:rPr>
          <w:rFonts w:ascii="Times New Roman" w:hAnsi="Times New Roman" w:cs="Times New Roman"/>
          <w:sz w:val="24"/>
          <w:szCs w:val="24"/>
        </w:rPr>
        <w:t>l updates is the deviation in sample size (</w:t>
      </w:r>
      <w:r w:rsidR="00ED7847" w:rsidRPr="008C6E37">
        <w:rPr>
          <w:rFonts w:ascii="Times New Roman" w:hAnsi="Times New Roman" w:cs="Times New Roman"/>
          <w:sz w:val="24"/>
          <w:szCs w:val="24"/>
        </w:rPr>
        <w:t>e.g.</w:t>
      </w:r>
      <w:r w:rsidR="009F4DB1" w:rsidRPr="008C6E37">
        <w:rPr>
          <w:rFonts w:ascii="Times New Roman" w:hAnsi="Times New Roman" w:cs="Times New Roman"/>
          <w:sz w:val="24"/>
          <w:szCs w:val="24"/>
        </w:rPr>
        <w:t xml:space="preserve"> approved sample size is 60 </w:t>
      </w:r>
      <w:r w:rsidR="00ED7847" w:rsidRPr="008C6E37">
        <w:rPr>
          <w:rFonts w:ascii="Times New Roman" w:hAnsi="Times New Roman" w:cs="Times New Roman"/>
          <w:sz w:val="24"/>
          <w:szCs w:val="24"/>
        </w:rPr>
        <w:t>and</w:t>
      </w:r>
      <w:r w:rsidR="009F4DB1" w:rsidRPr="008C6E37">
        <w:rPr>
          <w:rFonts w:ascii="Times New Roman" w:hAnsi="Times New Roman" w:cs="Times New Roman"/>
          <w:sz w:val="24"/>
          <w:szCs w:val="24"/>
        </w:rPr>
        <w:t xml:space="preserve"> investigator has recruited 100)</w:t>
      </w:r>
      <w:r w:rsidR="00686974">
        <w:rPr>
          <w:rFonts w:ascii="Times New Roman" w:hAnsi="Times New Roman" w:cs="Times New Roman"/>
          <w:sz w:val="24"/>
          <w:szCs w:val="24"/>
        </w:rPr>
        <w:t>.</w:t>
      </w:r>
      <w:r w:rsidR="00ED7847" w:rsidRPr="008C6E37">
        <w:rPr>
          <w:rFonts w:ascii="Times New Roman" w:hAnsi="Times New Roman" w:cs="Times New Roman"/>
          <w:sz w:val="24"/>
          <w:szCs w:val="24"/>
        </w:rPr>
        <w:t xml:space="preserve"> </w:t>
      </w:r>
      <w:r w:rsidR="00532F56" w:rsidRPr="008C6E37">
        <w:rPr>
          <w:rFonts w:ascii="Times New Roman" w:hAnsi="Times New Roman" w:cs="Times New Roman"/>
          <w:sz w:val="24"/>
          <w:szCs w:val="24"/>
        </w:rPr>
        <w:t>The challenging part is annual updates are not submitted by PI</w:t>
      </w:r>
      <w:r w:rsidR="00006BF7" w:rsidRPr="008C6E37">
        <w:rPr>
          <w:rFonts w:ascii="Times New Roman" w:hAnsi="Times New Roman" w:cs="Times New Roman"/>
          <w:sz w:val="24"/>
          <w:szCs w:val="24"/>
        </w:rPr>
        <w:t xml:space="preserve"> </w:t>
      </w:r>
      <w:r w:rsidR="00532F56" w:rsidRPr="008C6E37">
        <w:rPr>
          <w:rFonts w:ascii="Times New Roman" w:hAnsi="Times New Roman" w:cs="Times New Roman"/>
          <w:sz w:val="24"/>
          <w:szCs w:val="24"/>
        </w:rPr>
        <w:t>unless reminded.</w:t>
      </w:r>
      <w:r w:rsidR="005D328A" w:rsidRPr="008C6E37">
        <w:rPr>
          <w:rFonts w:ascii="Times New Roman" w:hAnsi="Times New Roman" w:cs="Times New Roman"/>
          <w:sz w:val="24"/>
          <w:szCs w:val="24"/>
        </w:rPr>
        <w:t xml:space="preserve"> </w:t>
      </w:r>
      <w:r w:rsidR="006B0074" w:rsidRPr="008C6E37">
        <w:rPr>
          <w:rFonts w:ascii="Times New Roman" w:hAnsi="Times New Roman" w:cs="Times New Roman"/>
          <w:sz w:val="24"/>
          <w:szCs w:val="24"/>
        </w:rPr>
        <w:t xml:space="preserve">Many times, EC forgets to send reminders or follow up studies, so EC also deviates its own </w:t>
      </w:r>
      <w:r w:rsidR="00686974">
        <w:rPr>
          <w:rFonts w:ascii="Times New Roman" w:hAnsi="Times New Roman" w:cs="Times New Roman"/>
          <w:sz w:val="24"/>
          <w:szCs w:val="24"/>
        </w:rPr>
        <w:t>standard operating procedures (</w:t>
      </w:r>
      <w:r w:rsidR="006B0074" w:rsidRPr="008C6E37">
        <w:rPr>
          <w:rFonts w:ascii="Times New Roman" w:hAnsi="Times New Roman" w:cs="Times New Roman"/>
          <w:sz w:val="24"/>
          <w:szCs w:val="24"/>
        </w:rPr>
        <w:t>SOP</w:t>
      </w:r>
      <w:r w:rsidR="00686974">
        <w:rPr>
          <w:rFonts w:ascii="Times New Roman" w:hAnsi="Times New Roman" w:cs="Times New Roman"/>
          <w:sz w:val="24"/>
          <w:szCs w:val="24"/>
        </w:rPr>
        <w:t>s)</w:t>
      </w:r>
      <w:r w:rsidR="006B0074" w:rsidRPr="008C6E37">
        <w:rPr>
          <w:rFonts w:ascii="Times New Roman" w:hAnsi="Times New Roman" w:cs="Times New Roman"/>
          <w:sz w:val="24"/>
          <w:szCs w:val="24"/>
        </w:rPr>
        <w:t xml:space="preserve">. </w:t>
      </w:r>
      <w:r w:rsidR="00ED7847" w:rsidRPr="008C6E37">
        <w:rPr>
          <w:rFonts w:ascii="Times New Roman" w:hAnsi="Times New Roman" w:cs="Times New Roman"/>
          <w:sz w:val="24"/>
          <w:szCs w:val="24"/>
        </w:rPr>
        <w:t xml:space="preserve">Annual reports which are submitted are also incomplete. The incompleteness of the annual update is seen in </w:t>
      </w:r>
      <w:r w:rsidR="0094454A" w:rsidRPr="008C6E37">
        <w:rPr>
          <w:rFonts w:ascii="Times New Roman" w:hAnsi="Times New Roman" w:cs="Times New Roman"/>
          <w:sz w:val="24"/>
          <w:szCs w:val="24"/>
        </w:rPr>
        <w:t xml:space="preserve">the </w:t>
      </w:r>
      <w:r w:rsidR="00ED7847" w:rsidRPr="008C6E37">
        <w:rPr>
          <w:rFonts w:ascii="Times New Roman" w:hAnsi="Times New Roman" w:cs="Times New Roman"/>
          <w:sz w:val="24"/>
          <w:szCs w:val="24"/>
        </w:rPr>
        <w:t xml:space="preserve">following areas. They do not mention the number of participants approved, </w:t>
      </w:r>
      <w:r w:rsidR="0094454A" w:rsidRPr="008C6E37">
        <w:rPr>
          <w:rFonts w:ascii="Times New Roman" w:hAnsi="Times New Roman" w:cs="Times New Roman"/>
          <w:sz w:val="24"/>
          <w:szCs w:val="24"/>
        </w:rPr>
        <w:t xml:space="preserve">the </w:t>
      </w:r>
      <w:r w:rsidR="00ED7847" w:rsidRPr="008C6E37">
        <w:rPr>
          <w:rFonts w:ascii="Times New Roman" w:hAnsi="Times New Roman" w:cs="Times New Roman"/>
          <w:sz w:val="24"/>
          <w:szCs w:val="24"/>
        </w:rPr>
        <w:t xml:space="preserve">number of participants screened, and </w:t>
      </w:r>
      <w:r w:rsidR="0094454A" w:rsidRPr="008C6E37">
        <w:rPr>
          <w:rFonts w:ascii="Times New Roman" w:hAnsi="Times New Roman" w:cs="Times New Roman"/>
          <w:sz w:val="24"/>
          <w:szCs w:val="24"/>
        </w:rPr>
        <w:t xml:space="preserve">the </w:t>
      </w:r>
      <w:r w:rsidR="00ED7847" w:rsidRPr="008C6E37">
        <w:rPr>
          <w:rFonts w:ascii="Times New Roman" w:hAnsi="Times New Roman" w:cs="Times New Roman"/>
          <w:sz w:val="24"/>
          <w:szCs w:val="24"/>
        </w:rPr>
        <w:t>number of participants active versus completed, if withdraw</w:t>
      </w:r>
      <w:r w:rsidR="005D328A" w:rsidRPr="008C6E37">
        <w:rPr>
          <w:rFonts w:ascii="Times New Roman" w:hAnsi="Times New Roman" w:cs="Times New Roman"/>
          <w:sz w:val="24"/>
          <w:szCs w:val="24"/>
        </w:rPr>
        <w:t xml:space="preserve">n </w:t>
      </w:r>
      <w:r w:rsidR="00ED7847" w:rsidRPr="008C6E37">
        <w:rPr>
          <w:rFonts w:ascii="Times New Roman" w:hAnsi="Times New Roman" w:cs="Times New Roman"/>
          <w:sz w:val="24"/>
          <w:szCs w:val="24"/>
        </w:rPr>
        <w:t xml:space="preserve">its reasons. </w:t>
      </w:r>
      <w:r w:rsidR="006B0074" w:rsidRPr="008C6E37">
        <w:rPr>
          <w:rFonts w:ascii="Times New Roman" w:hAnsi="Times New Roman" w:cs="Times New Roman"/>
          <w:sz w:val="24"/>
          <w:szCs w:val="24"/>
        </w:rPr>
        <w:t xml:space="preserve">There are </w:t>
      </w:r>
      <w:r w:rsidR="0094454A" w:rsidRPr="008C6E37">
        <w:rPr>
          <w:rFonts w:ascii="Times New Roman" w:hAnsi="Times New Roman" w:cs="Times New Roman"/>
          <w:sz w:val="24"/>
          <w:szCs w:val="24"/>
        </w:rPr>
        <w:t xml:space="preserve">a </w:t>
      </w:r>
      <w:r w:rsidR="006B0074" w:rsidRPr="008C6E37">
        <w:rPr>
          <w:rFonts w:ascii="Times New Roman" w:hAnsi="Times New Roman" w:cs="Times New Roman"/>
          <w:sz w:val="24"/>
          <w:szCs w:val="24"/>
        </w:rPr>
        <w:t xml:space="preserve">lot of deviations in annual reporting itself, where if participants are recruited in this period, they are not under EC oversight. Taking actions for such PI becomes a task. </w:t>
      </w:r>
      <w:r w:rsidR="00ED7847" w:rsidRPr="008C6E37">
        <w:rPr>
          <w:rFonts w:ascii="Times New Roman" w:hAnsi="Times New Roman" w:cs="Times New Roman"/>
          <w:sz w:val="24"/>
          <w:szCs w:val="24"/>
        </w:rPr>
        <w:t xml:space="preserve">Protocol deviations </w:t>
      </w:r>
      <w:r w:rsidR="00ED7847" w:rsidRPr="008C6E37">
        <w:rPr>
          <w:rFonts w:ascii="Times New Roman" w:hAnsi="Times New Roman" w:cs="Times New Roman"/>
          <w:sz w:val="24"/>
          <w:szCs w:val="24"/>
        </w:rPr>
        <w:fldChar w:fldCharType="begin" w:fldLock="1"/>
      </w:r>
      <w:r w:rsidR="006B0074" w:rsidRPr="008C6E37">
        <w:rPr>
          <w:rFonts w:ascii="Times New Roman" w:hAnsi="Times New Roman" w:cs="Times New Roman"/>
          <w:sz w:val="24"/>
          <w:szCs w:val="24"/>
        </w:rPr>
        <w:instrText>ADDIN CSL_CITATION {"citationItems":[{"id":"ITEM-1","itemData":{"DOI":"10.1371/journal.pone.0146334","ISSN":"1932-6203","PMID":"26735850","abstract":"Protocol deviations (PDs) may jeopardize safety, rights, and welfare of subjects and data integrity. There is scarce literature and no guidelines for Institutional Ethics Committees (IECs) to process PD reports. The PD reports submitted to IECs from Jan 2011 to August 2014 were analyzed retrospectively. Types of studies reporting PDs, category and type of PDs, PD rate per participant, time of reporting PD since its occurrence and corrective actions stated by principal investigator (PI) for major deviations were noted. Out of 447 PDs from 73/1387 total studies received during study period, 402 were from 126 pharma studies. Investigator initiated studies and dissertations reported negligible PDs. Median number of PDs was 4 per protocol. Out of 447 PDs, 304 were related to study procedure, 87, 47 and 9 were from safety, informed consent document (ICD) and eligibility category respectively. The most common reason for PDs was incomplete ICD (22/47). Maximum study procedure related PDs were due to patient visiting outside window period (126/304). Thirty five of 87 PDs were due to missed safety assessment. The overall PD reporting rate per participant was 0.08. In 90% of reports, date of occurrence of PD was not specified. The median delay for reporting PDs after occurrence was 94 days. PDs classified as Major were 73% (323/447). The most common corrective actions stated by PI were participant counseling (85/323) and caution in future (70/323). The study findings emphasize the need for GCP training at regular interval of study team members. IEC have to be vigilant and visit sites frequently, take initiative and formulate guidelines regarding PD reporting.","author":[{"dropping-particle":"V","family":"Jalgaonkar","given":"Sharmila","non-dropping-particle":"","parse-names":false,"suffix":""},{"dropping-particle":"","family":"Bhide","given":"Shruti S","non-dropping-particle":"","parse-names":false,"suffix":""},{"dropping-particle":"","family":"Tripathi","given":"Raakhi K","non-dropping-particle":"","parse-names":false,"suffix":""},{"dropping-particle":"","family":"Shetty","given":"Yashashri C","non-dropping-particle":"","parse-names":false,"suffix":""},{"dropping-particle":"","family":"Marathe","given":"Padmaja A","non-dropping-particle":"","parse-names":false,"suffix":""},{"dropping-particle":"","family":"Katkar","given":"Janhavi","non-dropping-particle":"","parse-names":false,"suffix":""},{"dropping-particle":"","family":"Thatte","given":"Urmila M","non-dropping-particle":"","parse-names":false,"suffix":""}],"container-title":"PloS one","id":"ITEM-1","issue":"1","issued":{"date-parts":[["2016"]]},"page":"e0146334","title":"An Audit of Protocol Deviations Submitted to an Institutional Ethics Committee of a Tertiary Care Hospital.","type":"article-journal","volume":"11"},"uris":["http://www.mendeley.com/documents/?uuid=0045e78e-2581-34e0-8cad-62dcb623f1ad"]}],"mendeley":{"formattedCitation":"(6)","plainTextFormattedCitation":"(6)","previouslyFormattedCitation":"(6)"},"properties":{"noteIndex":0},"schema":"https://github.com/citation-style-language/schema/raw/master/csl-citation.json"}</w:instrText>
      </w:r>
      <w:r w:rsidR="00ED7847" w:rsidRPr="008C6E37">
        <w:rPr>
          <w:rFonts w:ascii="Times New Roman" w:hAnsi="Times New Roman" w:cs="Times New Roman"/>
          <w:sz w:val="24"/>
          <w:szCs w:val="24"/>
        </w:rPr>
        <w:fldChar w:fldCharType="separate"/>
      </w:r>
      <w:r w:rsidR="00ED7847" w:rsidRPr="008C6E37">
        <w:rPr>
          <w:rFonts w:ascii="Times New Roman" w:hAnsi="Times New Roman" w:cs="Times New Roman"/>
          <w:noProof/>
          <w:sz w:val="24"/>
          <w:szCs w:val="24"/>
        </w:rPr>
        <w:t>(6)</w:t>
      </w:r>
      <w:r w:rsidR="00ED7847" w:rsidRPr="008C6E37">
        <w:rPr>
          <w:rFonts w:ascii="Times New Roman" w:hAnsi="Times New Roman" w:cs="Times New Roman"/>
          <w:sz w:val="24"/>
          <w:szCs w:val="24"/>
        </w:rPr>
        <w:fldChar w:fldCharType="end"/>
      </w:r>
      <w:r w:rsidR="00ED7847" w:rsidRPr="008C6E37">
        <w:rPr>
          <w:rFonts w:ascii="Times New Roman" w:hAnsi="Times New Roman" w:cs="Times New Roman"/>
          <w:sz w:val="24"/>
          <w:szCs w:val="24"/>
        </w:rPr>
        <w:t xml:space="preserve">, </w:t>
      </w:r>
      <w:r w:rsidR="006B0074" w:rsidRPr="008C6E37">
        <w:rPr>
          <w:rFonts w:ascii="Times New Roman" w:hAnsi="Times New Roman" w:cs="Times New Roman"/>
          <w:sz w:val="24"/>
          <w:szCs w:val="24"/>
        </w:rPr>
        <w:t xml:space="preserve">adverse events, </w:t>
      </w:r>
      <w:r w:rsidR="00ED7847" w:rsidRPr="008C6E37">
        <w:rPr>
          <w:rFonts w:ascii="Times New Roman" w:hAnsi="Times New Roman" w:cs="Times New Roman"/>
          <w:sz w:val="24"/>
          <w:szCs w:val="24"/>
        </w:rPr>
        <w:t xml:space="preserve">SAE </w:t>
      </w:r>
      <w:r w:rsidR="006B0074" w:rsidRPr="008C6E37">
        <w:rPr>
          <w:rFonts w:ascii="Times New Roman" w:hAnsi="Times New Roman" w:cs="Times New Roman"/>
          <w:sz w:val="24"/>
          <w:szCs w:val="24"/>
        </w:rPr>
        <w:fldChar w:fldCharType="begin" w:fldLock="1"/>
      </w:r>
      <w:r w:rsidR="006B0074" w:rsidRPr="008C6E37">
        <w:rPr>
          <w:rFonts w:ascii="Times New Roman" w:hAnsi="Times New Roman" w:cs="Times New Roman"/>
          <w:sz w:val="24"/>
          <w:szCs w:val="24"/>
        </w:rPr>
        <w:instrText>ADDIN CSL_CITATION {"citationItems":[{"id":"ITEM-1","itemData":{"DOI":"10.1177/1556264616654809","ISSN":"1556-2654","PMID":"27353243","abstract":"The Indian regulations for clinical trials were amended in January 2013 regarding reporting time lines, relatedness, and compensation for Serious Adverse Events (SAEs). Our study assessed the extent of regulatory compliance in reporting SAEs to the Institutional Ethics Committee (IEC) over 4 years (January 2009-January 2013) before and 18 months after (February 2013-July 2014) the amended regulations. SAE reports were studied retrospectively for reporting time lines, relatedness, compensation, and IEC response before and after the law revision. Before 2013 had 89/160 (55.6%) SAEs reports submitted late while in the after period, only 2/11 reports were delayed (18%). In the before period, 26 SAE reports mentioned \"relatedness\" of which only 15 (57.6%) stated about compensation. After 2013, all the 9 non-death reports were complete. The IEC took median 17 days to respond before 2013, while after 2013 responded within 5 days. Thus, there was poor compliance in terms of SAE reporting time lines before the revision of the law.","author":[{"dropping-particle":"","family":"Tripathi","given":"Raakhi K","non-dropping-particle":"","parse-names":false,"suffix":""},{"dropping-particle":"","family":"Marathe","given":"Padmaja A","non-dropping-particle":"","parse-names":false,"suffix":""},{"dropping-particle":"V","family":"Kapse","given":"Sandip","non-dropping-particle":"","parse-names":false,"suffix":""},{"dropping-particle":"","family":"Shetty","given":"Yashashri C","non-dropping-particle":"","parse-names":false,"suffix":""},{"dropping-particle":"","family":"Kamat","given":"Sandhya K","non-dropping-particle":"","parse-names":false,"suffix":""},{"dropping-particle":"","family":"Thatte","given":"Urmila M","non-dropping-particle":"","parse-names":false,"suffix":""}],"container-title":"Journal of empirical research on human research ethics : JERHRE","id":"ITEM-1","issue":"3","issued":{"date-parts":[["2016"]]},"page":"267-73","title":"Serious Adverse Events Reports: Analysis and Outcome of Review by an Institutional Ethics Committee of a Tertiary Care Hospital in Mumbai, India.","type":"article-journal","volume":"11"},"uris":["http://www.mendeley.com/documents/?uuid=3489193b-90e2-3971-9109-0fd5b9df58bf"]}],"mendeley":{"formattedCitation":"(7)","plainTextFormattedCitation":"(7)","previouslyFormattedCitation":"(7)"},"properties":{"noteIndex":0},"schema":"https://github.com/citation-style-language/schema/raw/master/csl-citation.json"}</w:instrText>
      </w:r>
      <w:r w:rsidR="006B0074" w:rsidRPr="008C6E37">
        <w:rPr>
          <w:rFonts w:ascii="Times New Roman" w:hAnsi="Times New Roman" w:cs="Times New Roman"/>
          <w:sz w:val="24"/>
          <w:szCs w:val="24"/>
        </w:rPr>
        <w:fldChar w:fldCharType="separate"/>
      </w:r>
      <w:r w:rsidR="006B0074" w:rsidRPr="008C6E37">
        <w:rPr>
          <w:rFonts w:ascii="Times New Roman" w:hAnsi="Times New Roman" w:cs="Times New Roman"/>
          <w:noProof/>
          <w:sz w:val="24"/>
          <w:szCs w:val="24"/>
        </w:rPr>
        <w:t>(7)</w:t>
      </w:r>
      <w:r w:rsidR="006B0074" w:rsidRPr="008C6E37">
        <w:rPr>
          <w:rFonts w:ascii="Times New Roman" w:hAnsi="Times New Roman" w:cs="Times New Roman"/>
          <w:sz w:val="24"/>
          <w:szCs w:val="24"/>
        </w:rPr>
        <w:fldChar w:fldCharType="end"/>
      </w:r>
      <w:r w:rsidR="00ED7847" w:rsidRPr="008C6E37">
        <w:rPr>
          <w:rFonts w:ascii="Times New Roman" w:hAnsi="Times New Roman" w:cs="Times New Roman"/>
          <w:sz w:val="24"/>
          <w:szCs w:val="24"/>
        </w:rPr>
        <w:t xml:space="preserve"> are not reported</w:t>
      </w:r>
      <w:r w:rsidR="006B0074" w:rsidRPr="008C6E37">
        <w:rPr>
          <w:rFonts w:ascii="Times New Roman" w:hAnsi="Times New Roman" w:cs="Times New Roman"/>
          <w:sz w:val="24"/>
          <w:szCs w:val="24"/>
        </w:rPr>
        <w:t xml:space="preserve"> by the investigators</w:t>
      </w:r>
      <w:r w:rsidR="005D328A" w:rsidRPr="008C6E37">
        <w:rPr>
          <w:rFonts w:ascii="Times New Roman" w:hAnsi="Times New Roman" w:cs="Times New Roman"/>
          <w:sz w:val="24"/>
          <w:szCs w:val="24"/>
        </w:rPr>
        <w:t xml:space="preserve"> in academic studies </w:t>
      </w:r>
      <w:r w:rsidR="00ED7847" w:rsidRPr="008C6E37">
        <w:rPr>
          <w:rFonts w:ascii="Times New Roman" w:hAnsi="Times New Roman" w:cs="Times New Roman"/>
          <w:sz w:val="24"/>
          <w:szCs w:val="24"/>
        </w:rPr>
        <w:t xml:space="preserve">. </w:t>
      </w:r>
      <w:r w:rsidR="006B0074" w:rsidRPr="008C6E37">
        <w:rPr>
          <w:rFonts w:ascii="Times New Roman" w:hAnsi="Times New Roman" w:cs="Times New Roman"/>
          <w:sz w:val="24"/>
          <w:szCs w:val="24"/>
        </w:rPr>
        <w:t xml:space="preserve">Based on the data provided by the PI, EC has to </w:t>
      </w:r>
      <w:r w:rsidR="005D328A" w:rsidRPr="008C6E37">
        <w:rPr>
          <w:rFonts w:ascii="Times New Roman" w:hAnsi="Times New Roman" w:cs="Times New Roman"/>
          <w:sz w:val="24"/>
          <w:szCs w:val="24"/>
        </w:rPr>
        <w:t xml:space="preserve">take </w:t>
      </w:r>
      <w:r w:rsidR="0094454A" w:rsidRPr="008C6E37">
        <w:rPr>
          <w:rFonts w:ascii="Times New Roman" w:hAnsi="Times New Roman" w:cs="Times New Roman"/>
          <w:sz w:val="24"/>
          <w:szCs w:val="24"/>
        </w:rPr>
        <w:t xml:space="preserve">the </w:t>
      </w:r>
      <w:r w:rsidR="00ED7847" w:rsidRPr="008C6E37">
        <w:rPr>
          <w:rFonts w:ascii="Times New Roman" w:hAnsi="Times New Roman" w:cs="Times New Roman"/>
          <w:sz w:val="24"/>
          <w:szCs w:val="24"/>
        </w:rPr>
        <w:t xml:space="preserve">decision </w:t>
      </w:r>
      <w:r w:rsidR="006B0074" w:rsidRPr="008C6E37">
        <w:rPr>
          <w:rFonts w:ascii="Times New Roman" w:hAnsi="Times New Roman" w:cs="Times New Roman"/>
          <w:sz w:val="24"/>
          <w:szCs w:val="24"/>
        </w:rPr>
        <w:t>whether to</w:t>
      </w:r>
      <w:r w:rsidR="00ED7847" w:rsidRPr="008C6E37">
        <w:rPr>
          <w:rFonts w:ascii="Times New Roman" w:hAnsi="Times New Roman" w:cs="Times New Roman"/>
          <w:sz w:val="24"/>
          <w:szCs w:val="24"/>
        </w:rPr>
        <w:t xml:space="preserve"> allow the study to continue or discontinue based on the </w:t>
      </w:r>
      <w:r w:rsidR="006B0074" w:rsidRPr="008C6E37">
        <w:rPr>
          <w:rFonts w:ascii="Times New Roman" w:hAnsi="Times New Roman" w:cs="Times New Roman"/>
          <w:sz w:val="24"/>
          <w:szCs w:val="24"/>
        </w:rPr>
        <w:t>risk-benefit</w:t>
      </w:r>
      <w:r w:rsidR="00ED7847" w:rsidRPr="008C6E37">
        <w:rPr>
          <w:rFonts w:ascii="Times New Roman" w:hAnsi="Times New Roman" w:cs="Times New Roman"/>
          <w:sz w:val="24"/>
          <w:szCs w:val="24"/>
        </w:rPr>
        <w:t xml:space="preserve"> analysis. So</w:t>
      </w:r>
      <w:r w:rsidR="006B0074" w:rsidRPr="008C6E37">
        <w:rPr>
          <w:rFonts w:ascii="Times New Roman" w:hAnsi="Times New Roman" w:cs="Times New Roman"/>
          <w:sz w:val="24"/>
          <w:szCs w:val="24"/>
        </w:rPr>
        <w:t>,</w:t>
      </w:r>
      <w:r w:rsidR="00ED7847" w:rsidRPr="008C6E37">
        <w:rPr>
          <w:rFonts w:ascii="Times New Roman" w:hAnsi="Times New Roman" w:cs="Times New Roman"/>
          <w:sz w:val="24"/>
          <w:szCs w:val="24"/>
        </w:rPr>
        <w:t xml:space="preserve"> as this data is incomplete, taking decisions for EC is challenging. </w:t>
      </w:r>
    </w:p>
    <w:p w14:paraId="705F2472" w14:textId="543993AF" w:rsidR="0048115D" w:rsidRPr="008C6E37" w:rsidRDefault="00115773" w:rsidP="00ED7847">
      <w:pPr>
        <w:spacing w:line="360" w:lineRule="auto"/>
        <w:jc w:val="both"/>
        <w:rPr>
          <w:rFonts w:ascii="Times New Roman" w:hAnsi="Times New Roman" w:cs="Times New Roman"/>
          <w:sz w:val="24"/>
          <w:szCs w:val="24"/>
        </w:rPr>
      </w:pPr>
      <w:r w:rsidRPr="008C6E37">
        <w:rPr>
          <w:rFonts w:ascii="Times New Roman" w:hAnsi="Times New Roman" w:cs="Times New Roman"/>
          <w:b/>
          <w:bCs/>
          <w:sz w:val="24"/>
          <w:szCs w:val="24"/>
        </w:rPr>
        <w:t>Solutions:</w:t>
      </w:r>
      <w:r w:rsidRPr="008C6E37">
        <w:rPr>
          <w:rFonts w:ascii="Times New Roman" w:hAnsi="Times New Roman" w:cs="Times New Roman"/>
          <w:sz w:val="24"/>
          <w:szCs w:val="24"/>
        </w:rPr>
        <w:t xml:space="preserve"> Active monitoring</w:t>
      </w:r>
      <w:r w:rsidR="00006BF7" w:rsidRPr="008C6E37">
        <w:rPr>
          <w:rFonts w:ascii="Times New Roman" w:hAnsi="Times New Roman" w:cs="Times New Roman"/>
          <w:sz w:val="24"/>
          <w:szCs w:val="24"/>
        </w:rPr>
        <w:t xml:space="preserve"> as suggested by ICMR 2017 can find lapses in study conduct. This </w:t>
      </w:r>
      <w:r w:rsidRPr="008C6E37">
        <w:rPr>
          <w:rFonts w:ascii="Times New Roman" w:hAnsi="Times New Roman" w:cs="Times New Roman"/>
          <w:sz w:val="24"/>
          <w:szCs w:val="24"/>
        </w:rPr>
        <w:t xml:space="preserve">auditing </w:t>
      </w:r>
      <w:r w:rsidR="00006BF7" w:rsidRPr="008C6E37">
        <w:rPr>
          <w:rFonts w:ascii="Times New Roman" w:hAnsi="Times New Roman" w:cs="Times New Roman"/>
          <w:sz w:val="24"/>
          <w:szCs w:val="24"/>
        </w:rPr>
        <w:t xml:space="preserve">can be done </w:t>
      </w:r>
      <w:r w:rsidRPr="008C6E37">
        <w:rPr>
          <w:rFonts w:ascii="Times New Roman" w:hAnsi="Times New Roman" w:cs="Times New Roman"/>
          <w:sz w:val="24"/>
          <w:szCs w:val="24"/>
        </w:rPr>
        <w:t xml:space="preserve">by </w:t>
      </w:r>
      <w:r w:rsidR="0094454A" w:rsidRPr="008C6E37">
        <w:rPr>
          <w:rFonts w:ascii="Times New Roman" w:hAnsi="Times New Roman" w:cs="Times New Roman"/>
          <w:sz w:val="24"/>
          <w:szCs w:val="24"/>
        </w:rPr>
        <w:t xml:space="preserve">the </w:t>
      </w:r>
      <w:r w:rsidR="00006BF7" w:rsidRPr="008C6E37">
        <w:rPr>
          <w:rFonts w:ascii="Times New Roman" w:hAnsi="Times New Roman" w:cs="Times New Roman"/>
          <w:sz w:val="24"/>
          <w:szCs w:val="24"/>
        </w:rPr>
        <w:t xml:space="preserve">internal </w:t>
      </w:r>
      <w:r w:rsidR="006B0074" w:rsidRPr="008C6E37">
        <w:rPr>
          <w:rFonts w:ascii="Times New Roman" w:hAnsi="Times New Roman" w:cs="Times New Roman"/>
          <w:sz w:val="24"/>
          <w:szCs w:val="24"/>
        </w:rPr>
        <w:t>Data and Safety Monitoring Board (</w:t>
      </w:r>
      <w:r w:rsidRPr="008C6E37">
        <w:rPr>
          <w:rFonts w:ascii="Times New Roman" w:hAnsi="Times New Roman" w:cs="Times New Roman"/>
          <w:sz w:val="24"/>
          <w:szCs w:val="24"/>
        </w:rPr>
        <w:t>DSMB</w:t>
      </w:r>
      <w:r w:rsidR="006B0074" w:rsidRPr="008C6E37">
        <w:rPr>
          <w:rFonts w:ascii="Times New Roman" w:hAnsi="Times New Roman" w:cs="Times New Roman"/>
          <w:sz w:val="24"/>
          <w:szCs w:val="24"/>
        </w:rPr>
        <w:t>)</w:t>
      </w:r>
      <w:r w:rsidR="00B3673C" w:rsidRPr="008C6E37">
        <w:rPr>
          <w:rFonts w:ascii="Times New Roman" w:hAnsi="Times New Roman" w:cs="Times New Roman"/>
          <w:sz w:val="24"/>
          <w:szCs w:val="24"/>
        </w:rPr>
        <w:t>. Very few institutes have internal DSMB which monitors all the studies</w:t>
      </w:r>
      <w:r w:rsidR="006B0074" w:rsidRPr="008C6E37">
        <w:rPr>
          <w:rFonts w:ascii="Times New Roman" w:hAnsi="Times New Roman" w:cs="Times New Roman"/>
          <w:sz w:val="24"/>
          <w:szCs w:val="24"/>
        </w:rPr>
        <w:t xml:space="preserve"> e.g.</w:t>
      </w:r>
      <w:r w:rsidR="00B3673C" w:rsidRPr="008C6E37">
        <w:rPr>
          <w:rFonts w:ascii="Times New Roman" w:hAnsi="Times New Roman" w:cs="Times New Roman"/>
          <w:sz w:val="24"/>
          <w:szCs w:val="24"/>
        </w:rPr>
        <w:t>; TATA</w:t>
      </w:r>
      <w:r w:rsidR="006B0074" w:rsidRPr="008C6E37">
        <w:rPr>
          <w:rFonts w:ascii="Times New Roman" w:hAnsi="Times New Roman" w:cs="Times New Roman"/>
          <w:sz w:val="24"/>
          <w:szCs w:val="24"/>
        </w:rPr>
        <w:t xml:space="preserve"> Hospital</w:t>
      </w:r>
      <w:r w:rsidR="00B3673C" w:rsidRPr="008C6E37">
        <w:rPr>
          <w:rFonts w:ascii="Times New Roman" w:hAnsi="Times New Roman" w:cs="Times New Roman"/>
          <w:sz w:val="24"/>
          <w:szCs w:val="24"/>
        </w:rPr>
        <w:t xml:space="preserve"> has a DSMB as </w:t>
      </w:r>
      <w:r w:rsidR="0094454A" w:rsidRPr="008C6E37">
        <w:rPr>
          <w:rFonts w:ascii="Times New Roman" w:hAnsi="Times New Roman" w:cs="Times New Roman"/>
          <w:sz w:val="24"/>
          <w:szCs w:val="24"/>
        </w:rPr>
        <w:t xml:space="preserve">a </w:t>
      </w:r>
      <w:r w:rsidR="00B3673C" w:rsidRPr="008C6E37">
        <w:rPr>
          <w:rFonts w:ascii="Times New Roman" w:hAnsi="Times New Roman" w:cs="Times New Roman"/>
          <w:sz w:val="24"/>
          <w:szCs w:val="24"/>
        </w:rPr>
        <w:t>sub</w:t>
      </w:r>
      <w:r w:rsidR="006B0074" w:rsidRPr="008C6E37">
        <w:rPr>
          <w:rFonts w:ascii="Times New Roman" w:hAnsi="Times New Roman" w:cs="Times New Roman"/>
          <w:sz w:val="24"/>
          <w:szCs w:val="24"/>
        </w:rPr>
        <w:t>-</w:t>
      </w:r>
      <w:r w:rsidR="00B3673C" w:rsidRPr="008C6E37">
        <w:rPr>
          <w:rFonts w:ascii="Times New Roman" w:hAnsi="Times New Roman" w:cs="Times New Roman"/>
          <w:sz w:val="24"/>
          <w:szCs w:val="24"/>
        </w:rPr>
        <w:t>committee</w:t>
      </w:r>
      <w:r w:rsidR="006B0074" w:rsidRPr="008C6E37">
        <w:rPr>
          <w:rFonts w:ascii="Times New Roman" w:hAnsi="Times New Roman" w:cs="Times New Roman"/>
          <w:sz w:val="24"/>
          <w:szCs w:val="24"/>
        </w:rPr>
        <w:t>.</w:t>
      </w:r>
      <w:r w:rsidR="00B3673C" w:rsidRPr="008C6E37">
        <w:rPr>
          <w:rFonts w:ascii="Times New Roman" w:hAnsi="Times New Roman" w:cs="Times New Roman"/>
          <w:sz w:val="24"/>
          <w:szCs w:val="24"/>
        </w:rPr>
        <w:t xml:space="preserve"> </w:t>
      </w:r>
      <w:r w:rsidR="006B0074" w:rsidRPr="008C6E37">
        <w:rPr>
          <w:rFonts w:ascii="Times New Roman" w:hAnsi="Times New Roman" w:cs="Times New Roman"/>
          <w:sz w:val="24"/>
          <w:szCs w:val="24"/>
        </w:rPr>
        <w:fldChar w:fldCharType="begin" w:fldLock="1"/>
      </w:r>
      <w:r w:rsidR="0094454A" w:rsidRPr="008C6E37">
        <w:rPr>
          <w:rFonts w:ascii="Times New Roman" w:hAnsi="Times New Roman" w:cs="Times New Roman"/>
          <w:sz w:val="24"/>
          <w:szCs w:val="24"/>
        </w:rPr>
        <w:instrText>ADDIN CSL_CITATION {"citationItems":[{"id":"ITEM-1","itemData":{"URL":"https://tmc.gov.in/research/DSMSC SOPs.pdf","accessed":{"date-parts":[["2019","11","2"]]},"id":"ITEM-1","issued":{"date-parts":[["2003"]]},"title":"Tata Memorial Centre Data and Safety Monitoring Sub Committee Policy and Procedures Manual","type":"webpage"},"uris":["http://www.mendeley.com/documents/?uuid=e433a364-cf00-3f6e-9b88-3932ff9c3373"]}],"mendeley":{"formattedCitation":"(8)","plainTextFormattedCitation":"(8)","previouslyFormattedCitation":"(8)"},"properties":{"noteIndex":0},"schema":"https://github.com/citation-style-language/schema/raw/master/csl-citation.json"}</w:instrText>
      </w:r>
      <w:r w:rsidR="006B0074" w:rsidRPr="008C6E37">
        <w:rPr>
          <w:rFonts w:ascii="Times New Roman" w:hAnsi="Times New Roman" w:cs="Times New Roman"/>
          <w:sz w:val="24"/>
          <w:szCs w:val="24"/>
        </w:rPr>
        <w:fldChar w:fldCharType="separate"/>
      </w:r>
      <w:r w:rsidR="006B0074" w:rsidRPr="008C6E37">
        <w:rPr>
          <w:rFonts w:ascii="Times New Roman" w:hAnsi="Times New Roman" w:cs="Times New Roman"/>
          <w:noProof/>
          <w:sz w:val="24"/>
          <w:szCs w:val="24"/>
        </w:rPr>
        <w:t>(8)</w:t>
      </w:r>
      <w:r w:rsidR="006B0074" w:rsidRPr="008C6E37">
        <w:rPr>
          <w:rFonts w:ascii="Times New Roman" w:hAnsi="Times New Roman" w:cs="Times New Roman"/>
          <w:sz w:val="24"/>
          <w:szCs w:val="24"/>
        </w:rPr>
        <w:fldChar w:fldCharType="end"/>
      </w:r>
      <w:r w:rsidR="006B0074" w:rsidRPr="008C6E37">
        <w:rPr>
          <w:rFonts w:ascii="Times New Roman" w:hAnsi="Times New Roman" w:cs="Times New Roman"/>
          <w:sz w:val="24"/>
          <w:szCs w:val="24"/>
        </w:rPr>
        <w:t xml:space="preserve"> </w:t>
      </w:r>
      <w:r w:rsidR="0094454A" w:rsidRPr="008C6E37">
        <w:rPr>
          <w:rFonts w:ascii="Times New Roman" w:hAnsi="Times New Roman" w:cs="Times New Roman"/>
          <w:sz w:val="24"/>
          <w:szCs w:val="24"/>
        </w:rPr>
        <w:t>Otherwise, EC has to monitor all the studies. The i</w:t>
      </w:r>
      <w:r w:rsidR="00B3673C" w:rsidRPr="008C6E37">
        <w:rPr>
          <w:rFonts w:ascii="Times New Roman" w:hAnsi="Times New Roman" w:cs="Times New Roman"/>
          <w:sz w:val="24"/>
          <w:szCs w:val="24"/>
        </w:rPr>
        <w:t xml:space="preserve">nstitution should create </w:t>
      </w:r>
      <w:r w:rsidR="0094454A" w:rsidRPr="008C6E37">
        <w:rPr>
          <w:rFonts w:ascii="Times New Roman" w:hAnsi="Times New Roman" w:cs="Times New Roman"/>
          <w:sz w:val="24"/>
          <w:szCs w:val="24"/>
        </w:rPr>
        <w:t xml:space="preserve">an </w:t>
      </w:r>
      <w:r w:rsidR="00B3673C" w:rsidRPr="008C6E37">
        <w:rPr>
          <w:rFonts w:ascii="Times New Roman" w:hAnsi="Times New Roman" w:cs="Times New Roman"/>
          <w:sz w:val="24"/>
          <w:szCs w:val="24"/>
        </w:rPr>
        <w:t xml:space="preserve">ethics/research department as a separate department </w:t>
      </w:r>
      <w:r w:rsidR="0094454A" w:rsidRPr="008C6E37">
        <w:rPr>
          <w:rFonts w:ascii="Times New Roman" w:hAnsi="Times New Roman" w:cs="Times New Roman"/>
          <w:sz w:val="24"/>
          <w:szCs w:val="24"/>
        </w:rPr>
        <w:t>and</w:t>
      </w:r>
      <w:r w:rsidR="00B3673C" w:rsidRPr="008C6E37">
        <w:rPr>
          <w:rFonts w:ascii="Times New Roman" w:hAnsi="Times New Roman" w:cs="Times New Roman"/>
          <w:sz w:val="24"/>
          <w:szCs w:val="24"/>
        </w:rPr>
        <w:t xml:space="preserve"> </w:t>
      </w:r>
      <w:r w:rsidR="0094454A" w:rsidRPr="008C6E37">
        <w:rPr>
          <w:rFonts w:ascii="Times New Roman" w:hAnsi="Times New Roman" w:cs="Times New Roman"/>
          <w:sz w:val="24"/>
          <w:szCs w:val="24"/>
        </w:rPr>
        <w:t xml:space="preserve">members should give </w:t>
      </w:r>
      <w:r w:rsidR="00B3673C" w:rsidRPr="008C6E37">
        <w:rPr>
          <w:rFonts w:ascii="Times New Roman" w:hAnsi="Times New Roman" w:cs="Times New Roman"/>
          <w:sz w:val="24"/>
          <w:szCs w:val="24"/>
        </w:rPr>
        <w:t>dedicated time for this activity</w:t>
      </w:r>
      <w:r w:rsidR="00E23773" w:rsidRPr="008C6E37">
        <w:rPr>
          <w:rFonts w:ascii="Times New Roman" w:hAnsi="Times New Roman" w:cs="Times New Roman"/>
          <w:sz w:val="24"/>
          <w:szCs w:val="24"/>
        </w:rPr>
        <w:t xml:space="preserve"> (for initial to continued review, monitoring of studies and part of SAE sub</w:t>
      </w:r>
      <w:r w:rsidR="0094454A" w:rsidRPr="008C6E37">
        <w:rPr>
          <w:rFonts w:ascii="Times New Roman" w:hAnsi="Times New Roman" w:cs="Times New Roman"/>
          <w:sz w:val="24"/>
          <w:szCs w:val="24"/>
        </w:rPr>
        <w:t>-</w:t>
      </w:r>
      <w:r w:rsidR="00E23773" w:rsidRPr="008C6E37">
        <w:rPr>
          <w:rFonts w:ascii="Times New Roman" w:hAnsi="Times New Roman" w:cs="Times New Roman"/>
          <w:sz w:val="24"/>
          <w:szCs w:val="24"/>
        </w:rPr>
        <w:t>committee)</w:t>
      </w:r>
      <w:r w:rsidR="00B3673C" w:rsidRPr="008C6E37">
        <w:rPr>
          <w:rFonts w:ascii="Times New Roman" w:hAnsi="Times New Roman" w:cs="Times New Roman"/>
          <w:sz w:val="24"/>
          <w:szCs w:val="24"/>
        </w:rPr>
        <w:t xml:space="preserve">. </w:t>
      </w:r>
      <w:r w:rsidR="0094454A" w:rsidRPr="008C6E37">
        <w:rPr>
          <w:rFonts w:ascii="Times New Roman" w:hAnsi="Times New Roman" w:cs="Times New Roman"/>
          <w:sz w:val="24"/>
          <w:szCs w:val="24"/>
        </w:rPr>
        <w:t>The institution must allocate budget</w:t>
      </w:r>
      <w:r w:rsidR="00B3673C" w:rsidRPr="008C6E37">
        <w:rPr>
          <w:rFonts w:ascii="Times New Roman" w:hAnsi="Times New Roman" w:cs="Times New Roman"/>
          <w:sz w:val="24"/>
          <w:szCs w:val="24"/>
        </w:rPr>
        <w:t xml:space="preserve"> for training DSMB members</w:t>
      </w:r>
      <w:r w:rsidR="0094454A" w:rsidRPr="008C6E37">
        <w:rPr>
          <w:rFonts w:ascii="Times New Roman" w:hAnsi="Times New Roman" w:cs="Times New Roman"/>
          <w:sz w:val="24"/>
          <w:szCs w:val="24"/>
        </w:rPr>
        <w:t xml:space="preserve"> and for</w:t>
      </w:r>
      <w:r w:rsidR="00B3673C" w:rsidRPr="008C6E37">
        <w:rPr>
          <w:rFonts w:ascii="Times New Roman" w:hAnsi="Times New Roman" w:cs="Times New Roman"/>
          <w:sz w:val="24"/>
          <w:szCs w:val="24"/>
        </w:rPr>
        <w:t xml:space="preserve"> </w:t>
      </w:r>
      <w:r w:rsidR="0094454A" w:rsidRPr="008C6E37">
        <w:rPr>
          <w:rFonts w:ascii="Times New Roman" w:hAnsi="Times New Roman" w:cs="Times New Roman"/>
          <w:sz w:val="24"/>
          <w:szCs w:val="24"/>
        </w:rPr>
        <w:t xml:space="preserve">site </w:t>
      </w:r>
      <w:r w:rsidR="00B3673C" w:rsidRPr="008C6E37">
        <w:rPr>
          <w:rFonts w:ascii="Times New Roman" w:hAnsi="Times New Roman" w:cs="Times New Roman"/>
          <w:sz w:val="24"/>
          <w:szCs w:val="24"/>
        </w:rPr>
        <w:t>monitoring</w:t>
      </w:r>
      <w:r w:rsidR="0094454A" w:rsidRPr="008C6E37">
        <w:rPr>
          <w:rFonts w:ascii="Times New Roman" w:hAnsi="Times New Roman" w:cs="Times New Roman"/>
          <w:sz w:val="24"/>
          <w:szCs w:val="24"/>
        </w:rPr>
        <w:t xml:space="preserve">. </w:t>
      </w:r>
      <w:r w:rsidR="00B3673C" w:rsidRPr="008C6E37">
        <w:rPr>
          <w:rFonts w:ascii="Times New Roman" w:hAnsi="Times New Roman" w:cs="Times New Roman"/>
          <w:sz w:val="24"/>
          <w:szCs w:val="24"/>
        </w:rPr>
        <w:t xml:space="preserve"> </w:t>
      </w:r>
    </w:p>
    <w:p w14:paraId="26F0F596" w14:textId="77777777" w:rsidR="00E244F0" w:rsidRPr="008C6E37" w:rsidRDefault="00E244F0" w:rsidP="006B0074">
      <w:pPr>
        <w:spacing w:line="360" w:lineRule="auto"/>
        <w:jc w:val="both"/>
        <w:rPr>
          <w:rFonts w:ascii="Times New Roman" w:hAnsi="Times New Roman" w:cs="Times New Roman"/>
          <w:sz w:val="24"/>
          <w:szCs w:val="24"/>
        </w:rPr>
      </w:pPr>
    </w:p>
    <w:p w14:paraId="3C473476" w14:textId="73678969" w:rsidR="0048115D" w:rsidRPr="008C6E37" w:rsidRDefault="003D59A1" w:rsidP="0094454A">
      <w:pPr>
        <w:spacing w:line="360" w:lineRule="auto"/>
        <w:jc w:val="both"/>
        <w:rPr>
          <w:rFonts w:ascii="Times New Roman" w:hAnsi="Times New Roman" w:cs="Times New Roman"/>
          <w:b/>
          <w:bCs/>
          <w:sz w:val="24"/>
          <w:szCs w:val="24"/>
        </w:rPr>
      </w:pPr>
      <w:proofErr w:type="gramStart"/>
      <w:r w:rsidRPr="008C6E37">
        <w:rPr>
          <w:rFonts w:ascii="Times New Roman" w:hAnsi="Times New Roman" w:cs="Times New Roman"/>
          <w:b/>
          <w:bCs/>
          <w:sz w:val="24"/>
          <w:szCs w:val="24"/>
        </w:rPr>
        <w:t>3.</w:t>
      </w:r>
      <w:r w:rsidR="00E244F0" w:rsidRPr="008C6E37">
        <w:rPr>
          <w:rFonts w:ascii="Times New Roman" w:hAnsi="Times New Roman" w:cs="Times New Roman"/>
          <w:b/>
          <w:bCs/>
          <w:sz w:val="24"/>
          <w:szCs w:val="24"/>
        </w:rPr>
        <w:t>After</w:t>
      </w:r>
      <w:proofErr w:type="gramEnd"/>
      <w:r w:rsidR="00E244F0" w:rsidRPr="008C6E37">
        <w:rPr>
          <w:rFonts w:ascii="Times New Roman" w:hAnsi="Times New Roman" w:cs="Times New Roman"/>
          <w:b/>
          <w:bCs/>
          <w:sz w:val="24"/>
          <w:szCs w:val="24"/>
        </w:rPr>
        <w:t xml:space="preserve"> completion of the study: </w:t>
      </w:r>
    </w:p>
    <w:p w14:paraId="3ED129AB" w14:textId="17B06598" w:rsidR="00E244F0" w:rsidRPr="008C6E37" w:rsidRDefault="00E244F0" w:rsidP="0094454A">
      <w:pPr>
        <w:spacing w:line="360" w:lineRule="auto"/>
        <w:jc w:val="both"/>
        <w:rPr>
          <w:rFonts w:ascii="Times New Roman" w:hAnsi="Times New Roman" w:cs="Times New Roman"/>
          <w:sz w:val="24"/>
          <w:szCs w:val="24"/>
        </w:rPr>
      </w:pPr>
      <w:r w:rsidRPr="008C6E37">
        <w:rPr>
          <w:rFonts w:ascii="Times New Roman" w:hAnsi="Times New Roman" w:cs="Times New Roman"/>
          <w:sz w:val="24"/>
          <w:szCs w:val="24"/>
        </w:rPr>
        <w:lastRenderedPageBreak/>
        <w:t>Investigators do not submit study completion reports even after multiple reminders by EC. So</w:t>
      </w:r>
      <w:r w:rsidR="0094454A" w:rsidRPr="008C6E37">
        <w:rPr>
          <w:rFonts w:ascii="Times New Roman" w:hAnsi="Times New Roman" w:cs="Times New Roman"/>
          <w:sz w:val="24"/>
          <w:szCs w:val="24"/>
        </w:rPr>
        <w:t>,</w:t>
      </w:r>
      <w:r w:rsidRPr="008C6E37">
        <w:rPr>
          <w:rFonts w:ascii="Times New Roman" w:hAnsi="Times New Roman" w:cs="Times New Roman"/>
          <w:sz w:val="24"/>
          <w:szCs w:val="24"/>
        </w:rPr>
        <w:t xml:space="preserve"> the archival does not start unless the completion report is submitted, thus the study file remains </w:t>
      </w:r>
      <w:r w:rsidR="00E23773" w:rsidRPr="008C6E37">
        <w:rPr>
          <w:rFonts w:ascii="Times New Roman" w:hAnsi="Times New Roman" w:cs="Times New Roman"/>
          <w:sz w:val="24"/>
          <w:szCs w:val="24"/>
        </w:rPr>
        <w:t xml:space="preserve">active </w:t>
      </w:r>
      <w:r w:rsidRPr="008C6E37">
        <w:rPr>
          <w:rFonts w:ascii="Times New Roman" w:hAnsi="Times New Roman" w:cs="Times New Roman"/>
          <w:sz w:val="24"/>
          <w:szCs w:val="24"/>
        </w:rPr>
        <w:t xml:space="preserve">in EC </w:t>
      </w:r>
      <w:r w:rsidR="00E23773" w:rsidRPr="008C6E37">
        <w:rPr>
          <w:rFonts w:ascii="Times New Roman" w:hAnsi="Times New Roman" w:cs="Times New Roman"/>
          <w:sz w:val="24"/>
          <w:szCs w:val="24"/>
        </w:rPr>
        <w:t xml:space="preserve">office </w:t>
      </w:r>
      <w:r w:rsidRPr="008C6E37">
        <w:rPr>
          <w:rFonts w:ascii="Times New Roman" w:hAnsi="Times New Roman" w:cs="Times New Roman"/>
          <w:sz w:val="24"/>
          <w:szCs w:val="24"/>
        </w:rPr>
        <w:t xml:space="preserve">for a long time. This is a challenge to EC to maintain such files when inadequate space is available for </w:t>
      </w:r>
      <w:r w:rsidR="0094454A" w:rsidRPr="008C6E37">
        <w:rPr>
          <w:rFonts w:ascii="Times New Roman" w:hAnsi="Times New Roman" w:cs="Times New Roman"/>
          <w:sz w:val="24"/>
          <w:szCs w:val="24"/>
        </w:rPr>
        <w:t xml:space="preserve">the </w:t>
      </w:r>
      <w:r w:rsidRPr="008C6E37">
        <w:rPr>
          <w:rFonts w:ascii="Times New Roman" w:hAnsi="Times New Roman" w:cs="Times New Roman"/>
          <w:sz w:val="24"/>
          <w:szCs w:val="24"/>
        </w:rPr>
        <w:t xml:space="preserve">EC office. Many times, investigators submit publication in place of completion report and EC tends to find deviations in sample size or studies getting published before EC approval. </w:t>
      </w:r>
    </w:p>
    <w:p w14:paraId="44590FCB" w14:textId="2EEF3D87" w:rsidR="00DB5168" w:rsidRPr="008C6E37" w:rsidRDefault="00DB5168" w:rsidP="0094454A">
      <w:pPr>
        <w:spacing w:line="360" w:lineRule="auto"/>
        <w:jc w:val="both"/>
        <w:rPr>
          <w:rFonts w:ascii="Times New Roman" w:hAnsi="Times New Roman" w:cs="Times New Roman"/>
          <w:sz w:val="24"/>
          <w:szCs w:val="24"/>
        </w:rPr>
      </w:pPr>
      <w:r w:rsidRPr="008C6E37">
        <w:rPr>
          <w:rFonts w:ascii="Times New Roman" w:hAnsi="Times New Roman" w:cs="Times New Roman"/>
          <w:b/>
          <w:bCs/>
          <w:sz w:val="24"/>
          <w:szCs w:val="24"/>
        </w:rPr>
        <w:t xml:space="preserve">Solutions: </w:t>
      </w:r>
      <w:r w:rsidR="0094454A" w:rsidRPr="008C6E37">
        <w:rPr>
          <w:rFonts w:ascii="Times New Roman" w:hAnsi="Times New Roman" w:cs="Times New Roman"/>
          <w:b/>
          <w:bCs/>
          <w:sz w:val="24"/>
          <w:szCs w:val="24"/>
        </w:rPr>
        <w:t>I</w:t>
      </w:r>
      <w:r w:rsidRPr="008C6E37">
        <w:rPr>
          <w:rFonts w:ascii="Times New Roman" w:hAnsi="Times New Roman" w:cs="Times New Roman"/>
          <w:sz w:val="24"/>
          <w:szCs w:val="24"/>
        </w:rPr>
        <w:t xml:space="preserve">nvestigators </w:t>
      </w:r>
      <w:r w:rsidR="0094454A" w:rsidRPr="008C6E37">
        <w:rPr>
          <w:rFonts w:ascii="Times New Roman" w:hAnsi="Times New Roman" w:cs="Times New Roman"/>
          <w:sz w:val="24"/>
          <w:szCs w:val="24"/>
        </w:rPr>
        <w:t xml:space="preserve">must be trained to </w:t>
      </w:r>
      <w:r w:rsidRPr="008C6E37">
        <w:rPr>
          <w:rFonts w:ascii="Times New Roman" w:hAnsi="Times New Roman" w:cs="Times New Roman"/>
          <w:sz w:val="24"/>
          <w:szCs w:val="24"/>
        </w:rPr>
        <w:t xml:space="preserve">submit </w:t>
      </w:r>
      <w:r w:rsidR="0094454A" w:rsidRPr="008C6E37">
        <w:rPr>
          <w:rFonts w:ascii="Times New Roman" w:hAnsi="Times New Roman" w:cs="Times New Roman"/>
          <w:sz w:val="24"/>
          <w:szCs w:val="24"/>
        </w:rPr>
        <w:t xml:space="preserve">a </w:t>
      </w:r>
      <w:r w:rsidRPr="008C6E37">
        <w:rPr>
          <w:rFonts w:ascii="Times New Roman" w:hAnsi="Times New Roman" w:cs="Times New Roman"/>
          <w:sz w:val="24"/>
          <w:szCs w:val="24"/>
        </w:rPr>
        <w:t>completion report on time. EC can send warning letters or can punish such investigators</w:t>
      </w:r>
      <w:r w:rsidR="00686974">
        <w:rPr>
          <w:rFonts w:ascii="Times New Roman" w:hAnsi="Times New Roman" w:cs="Times New Roman"/>
          <w:sz w:val="24"/>
          <w:szCs w:val="24"/>
        </w:rPr>
        <w:t xml:space="preserve"> </w:t>
      </w:r>
      <w:r w:rsidR="005D328A" w:rsidRPr="008C6E37">
        <w:rPr>
          <w:rFonts w:ascii="Times New Roman" w:hAnsi="Times New Roman" w:cs="Times New Roman"/>
          <w:sz w:val="24"/>
          <w:szCs w:val="24"/>
        </w:rPr>
        <w:t>(who have such deviations)</w:t>
      </w:r>
      <w:r w:rsidRPr="008C6E37">
        <w:rPr>
          <w:rFonts w:ascii="Times New Roman" w:hAnsi="Times New Roman" w:cs="Times New Roman"/>
          <w:sz w:val="24"/>
          <w:szCs w:val="24"/>
        </w:rPr>
        <w:t xml:space="preserve"> by not reviewing their protocol for six months</w:t>
      </w:r>
      <w:r w:rsidR="0094454A" w:rsidRPr="008C6E37">
        <w:rPr>
          <w:rFonts w:ascii="Times New Roman" w:hAnsi="Times New Roman" w:cs="Times New Roman"/>
          <w:sz w:val="24"/>
          <w:szCs w:val="24"/>
        </w:rPr>
        <w:t xml:space="preserve">. </w:t>
      </w:r>
      <w:r w:rsidRPr="008C6E37">
        <w:rPr>
          <w:rFonts w:ascii="Times New Roman" w:hAnsi="Times New Roman" w:cs="Times New Roman"/>
          <w:sz w:val="24"/>
          <w:szCs w:val="24"/>
        </w:rPr>
        <w:t xml:space="preserve"> </w:t>
      </w:r>
    </w:p>
    <w:p w14:paraId="2E47CC10" w14:textId="2B183D95" w:rsidR="00E244F0" w:rsidRPr="008C6E37" w:rsidRDefault="0094454A" w:rsidP="0094454A">
      <w:pPr>
        <w:spacing w:line="360" w:lineRule="auto"/>
        <w:jc w:val="both"/>
        <w:rPr>
          <w:rFonts w:ascii="Times New Roman" w:hAnsi="Times New Roman" w:cs="Times New Roman"/>
          <w:sz w:val="24"/>
          <w:szCs w:val="24"/>
        </w:rPr>
      </w:pPr>
      <w:r w:rsidRPr="008C6E37">
        <w:rPr>
          <w:rFonts w:ascii="Times New Roman" w:hAnsi="Times New Roman" w:cs="Times New Roman"/>
          <w:sz w:val="24"/>
          <w:szCs w:val="24"/>
        </w:rPr>
        <w:t>I</w:t>
      </w:r>
      <w:r w:rsidR="00991074" w:rsidRPr="008C6E37">
        <w:rPr>
          <w:rFonts w:ascii="Times New Roman" w:hAnsi="Times New Roman" w:cs="Times New Roman"/>
          <w:sz w:val="24"/>
          <w:szCs w:val="24"/>
        </w:rPr>
        <w:t xml:space="preserve">ndependent EC has also been allowed to review academic studies done in private </w:t>
      </w:r>
      <w:r w:rsidR="00665DB8" w:rsidRPr="008C6E37">
        <w:rPr>
          <w:rFonts w:ascii="Times New Roman" w:hAnsi="Times New Roman" w:cs="Times New Roman"/>
          <w:sz w:val="24"/>
          <w:szCs w:val="24"/>
        </w:rPr>
        <w:t xml:space="preserve">clinics </w:t>
      </w:r>
      <w:r w:rsidR="00991074" w:rsidRPr="008C6E37">
        <w:rPr>
          <w:rFonts w:ascii="Times New Roman" w:hAnsi="Times New Roman" w:cs="Times New Roman"/>
          <w:sz w:val="24"/>
          <w:szCs w:val="24"/>
        </w:rPr>
        <w:t>or institution</w:t>
      </w:r>
      <w:r w:rsidRPr="008C6E37">
        <w:rPr>
          <w:rFonts w:ascii="Times New Roman" w:hAnsi="Times New Roman" w:cs="Times New Roman"/>
          <w:sz w:val="24"/>
          <w:szCs w:val="24"/>
        </w:rPr>
        <w:t>s</w:t>
      </w:r>
      <w:r w:rsidR="00991074" w:rsidRPr="008C6E37">
        <w:rPr>
          <w:rFonts w:ascii="Times New Roman" w:hAnsi="Times New Roman" w:cs="Times New Roman"/>
          <w:sz w:val="24"/>
          <w:szCs w:val="24"/>
        </w:rPr>
        <w:t xml:space="preserve"> not having EC. So, they will face similar challenges </w:t>
      </w:r>
      <w:r w:rsidR="003D1A9E" w:rsidRPr="008C6E37">
        <w:rPr>
          <w:rFonts w:ascii="Times New Roman" w:hAnsi="Times New Roman" w:cs="Times New Roman"/>
          <w:sz w:val="24"/>
          <w:szCs w:val="24"/>
        </w:rPr>
        <w:t xml:space="preserve">in </w:t>
      </w:r>
      <w:r w:rsidRPr="008C6E37">
        <w:rPr>
          <w:rFonts w:ascii="Times New Roman" w:hAnsi="Times New Roman" w:cs="Times New Roman"/>
          <w:sz w:val="24"/>
          <w:szCs w:val="24"/>
        </w:rPr>
        <w:t xml:space="preserve">the </w:t>
      </w:r>
      <w:r w:rsidR="003D1A9E" w:rsidRPr="008C6E37">
        <w:rPr>
          <w:rFonts w:ascii="Times New Roman" w:hAnsi="Times New Roman" w:cs="Times New Roman"/>
          <w:sz w:val="24"/>
          <w:szCs w:val="24"/>
        </w:rPr>
        <w:t>review process as</w:t>
      </w:r>
      <w:r w:rsidR="00991074" w:rsidRPr="008C6E37">
        <w:rPr>
          <w:rFonts w:ascii="Times New Roman" w:hAnsi="Times New Roman" w:cs="Times New Roman"/>
          <w:sz w:val="24"/>
          <w:szCs w:val="24"/>
        </w:rPr>
        <w:t xml:space="preserve"> institutional EC. As t</w:t>
      </w:r>
      <w:r w:rsidR="003D1A9E" w:rsidRPr="008C6E37">
        <w:rPr>
          <w:rFonts w:ascii="Times New Roman" w:hAnsi="Times New Roman" w:cs="Times New Roman"/>
          <w:sz w:val="24"/>
          <w:szCs w:val="24"/>
        </w:rPr>
        <w:t xml:space="preserve">here is no institutional support their challenges for funding may be different from institutional EC. </w:t>
      </w:r>
    </w:p>
    <w:p w14:paraId="3B6A6110" w14:textId="77777777" w:rsidR="0094454A" w:rsidRPr="008C6E37" w:rsidRDefault="0094454A" w:rsidP="0094454A">
      <w:pPr>
        <w:spacing w:line="360" w:lineRule="auto"/>
        <w:jc w:val="both"/>
        <w:rPr>
          <w:rFonts w:ascii="Times New Roman" w:hAnsi="Times New Roman" w:cs="Times New Roman"/>
          <w:sz w:val="24"/>
          <w:szCs w:val="24"/>
        </w:rPr>
      </w:pPr>
    </w:p>
    <w:p w14:paraId="4CE1723A" w14:textId="2A13C034" w:rsidR="00E23773" w:rsidRPr="008C6E37" w:rsidRDefault="00E23773" w:rsidP="0094454A">
      <w:pPr>
        <w:spacing w:line="360" w:lineRule="auto"/>
        <w:jc w:val="both"/>
        <w:rPr>
          <w:rFonts w:ascii="Times New Roman" w:hAnsi="Times New Roman" w:cs="Times New Roman"/>
          <w:sz w:val="24"/>
          <w:szCs w:val="24"/>
        </w:rPr>
      </w:pPr>
      <w:r w:rsidRPr="008C6E37">
        <w:rPr>
          <w:rFonts w:ascii="Times New Roman" w:hAnsi="Times New Roman" w:cs="Times New Roman"/>
          <w:b/>
          <w:bCs/>
          <w:sz w:val="24"/>
          <w:szCs w:val="24"/>
        </w:rPr>
        <w:t>Conclusion</w:t>
      </w:r>
      <w:proofErr w:type="gramStart"/>
      <w:r w:rsidRPr="008C6E37">
        <w:rPr>
          <w:rFonts w:ascii="Times New Roman" w:hAnsi="Times New Roman" w:cs="Times New Roman"/>
          <w:b/>
          <w:bCs/>
          <w:sz w:val="24"/>
          <w:szCs w:val="24"/>
        </w:rPr>
        <w:t>:</w:t>
      </w:r>
      <w:proofErr w:type="gramEnd"/>
      <w:r w:rsidRPr="008C6E37">
        <w:rPr>
          <w:rFonts w:ascii="Times New Roman" w:hAnsi="Times New Roman" w:cs="Times New Roman"/>
          <w:sz w:val="24"/>
          <w:szCs w:val="24"/>
        </w:rPr>
        <w:br/>
      </w:r>
      <w:r w:rsidR="0094454A" w:rsidRPr="008C6E37">
        <w:rPr>
          <w:rFonts w:ascii="Times New Roman" w:hAnsi="Times New Roman" w:cs="Times New Roman"/>
          <w:sz w:val="24"/>
          <w:szCs w:val="24"/>
        </w:rPr>
        <w:t xml:space="preserve">New drugs &amp; clinical trial rules </w:t>
      </w:r>
      <w:r w:rsidR="006A5630" w:rsidRPr="008C6E37">
        <w:rPr>
          <w:rFonts w:ascii="Times New Roman" w:hAnsi="Times New Roman" w:cs="Times New Roman"/>
          <w:sz w:val="24"/>
          <w:szCs w:val="24"/>
        </w:rPr>
        <w:t>ha</w:t>
      </w:r>
      <w:r w:rsidR="0094454A" w:rsidRPr="008C6E37">
        <w:rPr>
          <w:rFonts w:ascii="Times New Roman" w:hAnsi="Times New Roman" w:cs="Times New Roman"/>
          <w:sz w:val="24"/>
          <w:szCs w:val="24"/>
        </w:rPr>
        <w:t>ve</w:t>
      </w:r>
      <w:r w:rsidR="006A5630" w:rsidRPr="008C6E37">
        <w:rPr>
          <w:rFonts w:ascii="Times New Roman" w:hAnsi="Times New Roman" w:cs="Times New Roman"/>
          <w:sz w:val="24"/>
          <w:szCs w:val="24"/>
        </w:rPr>
        <w:t xml:space="preserve"> made EC powerful and responsible for protecting the</w:t>
      </w:r>
      <w:r w:rsidR="00665DB8" w:rsidRPr="008C6E37">
        <w:rPr>
          <w:rFonts w:ascii="Times New Roman" w:hAnsi="Times New Roman" w:cs="Times New Roman"/>
          <w:sz w:val="24"/>
          <w:szCs w:val="24"/>
        </w:rPr>
        <w:t xml:space="preserve"> </w:t>
      </w:r>
      <w:proofErr w:type="spellStart"/>
      <w:r w:rsidR="00665DB8" w:rsidRPr="008C6E37">
        <w:rPr>
          <w:rFonts w:ascii="Times New Roman" w:hAnsi="Times New Roman" w:cs="Times New Roman"/>
          <w:sz w:val="24"/>
          <w:szCs w:val="24"/>
        </w:rPr>
        <w:t>rights,well</w:t>
      </w:r>
      <w:proofErr w:type="spellEnd"/>
      <w:r w:rsidR="00665DB8" w:rsidRPr="008C6E37">
        <w:rPr>
          <w:rFonts w:ascii="Times New Roman" w:hAnsi="Times New Roman" w:cs="Times New Roman"/>
          <w:sz w:val="24"/>
          <w:szCs w:val="24"/>
        </w:rPr>
        <w:t>-being and safety  of the participants</w:t>
      </w:r>
      <w:r w:rsidR="006A5630" w:rsidRPr="008C6E37">
        <w:rPr>
          <w:rFonts w:ascii="Times New Roman" w:hAnsi="Times New Roman" w:cs="Times New Roman"/>
          <w:sz w:val="24"/>
          <w:szCs w:val="24"/>
        </w:rPr>
        <w:t xml:space="preserve">. </w:t>
      </w:r>
      <w:r w:rsidR="00665DB8" w:rsidRPr="008C6E37">
        <w:rPr>
          <w:rFonts w:ascii="Times New Roman" w:hAnsi="Times New Roman" w:cs="Times New Roman"/>
          <w:sz w:val="24"/>
          <w:szCs w:val="24"/>
        </w:rPr>
        <w:t xml:space="preserve">But are ECs equipped to take such responsibility without any institutional support and regular supervision by registration authorities </w:t>
      </w:r>
    </w:p>
    <w:p w14:paraId="4243E34E" w14:textId="77777777" w:rsidR="0094454A" w:rsidRPr="008C6E37" w:rsidRDefault="0094454A" w:rsidP="0094454A">
      <w:pPr>
        <w:spacing w:line="360" w:lineRule="auto"/>
        <w:jc w:val="both"/>
        <w:rPr>
          <w:rFonts w:ascii="Times New Roman" w:hAnsi="Times New Roman" w:cs="Times New Roman"/>
          <w:sz w:val="24"/>
          <w:szCs w:val="24"/>
        </w:rPr>
      </w:pPr>
    </w:p>
    <w:p w14:paraId="3317D32B" w14:textId="14C35EDE" w:rsidR="001A4237" w:rsidRPr="008C6E37" w:rsidRDefault="001A4237" w:rsidP="0094454A">
      <w:pPr>
        <w:spacing w:line="360" w:lineRule="auto"/>
        <w:jc w:val="both"/>
        <w:rPr>
          <w:rFonts w:ascii="Times New Roman" w:hAnsi="Times New Roman" w:cs="Times New Roman"/>
          <w:b/>
          <w:bCs/>
          <w:sz w:val="24"/>
          <w:szCs w:val="24"/>
        </w:rPr>
      </w:pPr>
      <w:r w:rsidRPr="008C6E37">
        <w:rPr>
          <w:rFonts w:ascii="Times New Roman" w:hAnsi="Times New Roman" w:cs="Times New Roman"/>
          <w:b/>
          <w:bCs/>
          <w:sz w:val="24"/>
          <w:szCs w:val="24"/>
        </w:rPr>
        <w:t>References</w:t>
      </w:r>
      <w:r w:rsidR="0094454A" w:rsidRPr="008C6E37">
        <w:rPr>
          <w:rFonts w:ascii="Times New Roman" w:hAnsi="Times New Roman" w:cs="Times New Roman"/>
          <w:b/>
          <w:bCs/>
          <w:sz w:val="24"/>
          <w:szCs w:val="24"/>
        </w:rPr>
        <w:t xml:space="preserve">: </w:t>
      </w:r>
    </w:p>
    <w:p w14:paraId="4E19868E" w14:textId="07B09CF9" w:rsidR="0094454A" w:rsidRPr="008C6E37" w:rsidRDefault="001A4237" w:rsidP="0094454A">
      <w:pPr>
        <w:widowControl w:val="0"/>
        <w:autoSpaceDE w:val="0"/>
        <w:autoSpaceDN w:val="0"/>
        <w:adjustRightInd w:val="0"/>
        <w:spacing w:line="360" w:lineRule="auto"/>
        <w:ind w:left="640" w:hanging="640"/>
        <w:rPr>
          <w:rFonts w:ascii="Times New Roman" w:hAnsi="Times New Roman" w:cs="Times New Roman"/>
          <w:noProof/>
          <w:sz w:val="24"/>
          <w:szCs w:val="24"/>
        </w:rPr>
      </w:pPr>
      <w:r w:rsidRPr="008C6E37">
        <w:rPr>
          <w:rFonts w:ascii="Times New Roman" w:hAnsi="Times New Roman" w:cs="Times New Roman"/>
          <w:sz w:val="24"/>
          <w:szCs w:val="24"/>
        </w:rPr>
        <w:fldChar w:fldCharType="begin" w:fldLock="1"/>
      </w:r>
      <w:r w:rsidRPr="008C6E37">
        <w:rPr>
          <w:rFonts w:ascii="Times New Roman" w:hAnsi="Times New Roman" w:cs="Times New Roman"/>
          <w:sz w:val="24"/>
          <w:szCs w:val="24"/>
        </w:rPr>
        <w:instrText xml:space="preserve">ADDIN Mendeley Bibliography CSL_BIBLIOGRAPHY </w:instrText>
      </w:r>
      <w:r w:rsidRPr="008C6E37">
        <w:rPr>
          <w:rFonts w:ascii="Times New Roman" w:hAnsi="Times New Roman" w:cs="Times New Roman"/>
          <w:sz w:val="24"/>
          <w:szCs w:val="24"/>
        </w:rPr>
        <w:fldChar w:fldCharType="separate"/>
      </w:r>
      <w:r w:rsidR="0094454A" w:rsidRPr="008C6E37">
        <w:rPr>
          <w:rFonts w:ascii="Times New Roman" w:hAnsi="Times New Roman" w:cs="Times New Roman"/>
          <w:noProof/>
          <w:sz w:val="24"/>
          <w:szCs w:val="24"/>
        </w:rPr>
        <w:t xml:space="preserve">1. </w:t>
      </w:r>
      <w:r w:rsidR="0094454A" w:rsidRPr="008C6E37">
        <w:rPr>
          <w:rFonts w:ascii="Times New Roman" w:hAnsi="Times New Roman" w:cs="Times New Roman"/>
          <w:noProof/>
          <w:sz w:val="24"/>
          <w:szCs w:val="24"/>
        </w:rPr>
        <w:tab/>
        <w:t>Ministry of Health and Family Welfare. Govt of India. Notification. The Gazette of India: Extraordinary, Part II, Section 3, Subsection (i), New Delhi, March 2019 [Internet]. [cited 2019 Nov 1]. p. 1–264. Available from: https://cdsco.gov.in/opencms/export/sites/CDSCO_WEB/Pdf-documents/NewDrugs_CTRules_2019.pdf</w:t>
      </w:r>
    </w:p>
    <w:p w14:paraId="444BE441" w14:textId="77777777" w:rsidR="0094454A" w:rsidRPr="008C6E37" w:rsidRDefault="0094454A" w:rsidP="0094454A">
      <w:pPr>
        <w:widowControl w:val="0"/>
        <w:autoSpaceDE w:val="0"/>
        <w:autoSpaceDN w:val="0"/>
        <w:adjustRightInd w:val="0"/>
        <w:spacing w:line="360" w:lineRule="auto"/>
        <w:ind w:left="640" w:hanging="640"/>
        <w:rPr>
          <w:rFonts w:ascii="Times New Roman" w:hAnsi="Times New Roman" w:cs="Times New Roman"/>
          <w:noProof/>
          <w:sz w:val="24"/>
          <w:szCs w:val="24"/>
        </w:rPr>
      </w:pPr>
      <w:r w:rsidRPr="008C6E37">
        <w:rPr>
          <w:rFonts w:ascii="Times New Roman" w:hAnsi="Times New Roman" w:cs="Times New Roman"/>
          <w:noProof/>
          <w:sz w:val="24"/>
          <w:szCs w:val="24"/>
        </w:rPr>
        <w:t xml:space="preserve">2. </w:t>
      </w:r>
      <w:r w:rsidRPr="008C6E37">
        <w:rPr>
          <w:rFonts w:ascii="Times New Roman" w:hAnsi="Times New Roman" w:cs="Times New Roman"/>
          <w:noProof/>
          <w:sz w:val="24"/>
          <w:szCs w:val="24"/>
        </w:rPr>
        <w:tab/>
        <w:t>Central Drugs Standard Control Organization: Ethics Committee Re-Registration [Internet]. [cited 2019 Nov 1]. Available from: https://cdsco.gov.in/opencms/opencms/en/Clinical-Trial/Ethics-Committee/Ethics-Committee-Re-Registration/</w:t>
      </w:r>
    </w:p>
    <w:p w14:paraId="2E807651" w14:textId="77777777" w:rsidR="0094454A" w:rsidRPr="008C6E37" w:rsidRDefault="0094454A" w:rsidP="0094454A">
      <w:pPr>
        <w:widowControl w:val="0"/>
        <w:autoSpaceDE w:val="0"/>
        <w:autoSpaceDN w:val="0"/>
        <w:adjustRightInd w:val="0"/>
        <w:spacing w:line="360" w:lineRule="auto"/>
        <w:ind w:left="640" w:hanging="640"/>
        <w:rPr>
          <w:rFonts w:ascii="Times New Roman" w:hAnsi="Times New Roman" w:cs="Times New Roman"/>
          <w:noProof/>
          <w:sz w:val="24"/>
          <w:szCs w:val="24"/>
        </w:rPr>
      </w:pPr>
      <w:r w:rsidRPr="008C6E37">
        <w:rPr>
          <w:rFonts w:ascii="Times New Roman" w:hAnsi="Times New Roman" w:cs="Times New Roman"/>
          <w:noProof/>
          <w:sz w:val="24"/>
          <w:szCs w:val="24"/>
        </w:rPr>
        <w:lastRenderedPageBreak/>
        <w:t xml:space="preserve">3. </w:t>
      </w:r>
      <w:r w:rsidRPr="008C6E37">
        <w:rPr>
          <w:rFonts w:ascii="Times New Roman" w:hAnsi="Times New Roman" w:cs="Times New Roman"/>
          <w:noProof/>
          <w:sz w:val="24"/>
          <w:szCs w:val="24"/>
        </w:rPr>
        <w:tab/>
        <w:t>Department of Health Research, Ministry of Health &amp; Family Welfare, Government of India. National Ethics Committee Registry for Biomedical and Health Research (NECRBHR) [Internet]. [cited 2019 Nov 1]. Available from: https://naitik.gov.in/DHR/Homepage</w:t>
      </w:r>
    </w:p>
    <w:p w14:paraId="1147E010" w14:textId="77777777" w:rsidR="0094454A" w:rsidRPr="008C6E37" w:rsidRDefault="0094454A" w:rsidP="0094454A">
      <w:pPr>
        <w:widowControl w:val="0"/>
        <w:autoSpaceDE w:val="0"/>
        <w:autoSpaceDN w:val="0"/>
        <w:adjustRightInd w:val="0"/>
        <w:spacing w:line="360" w:lineRule="auto"/>
        <w:ind w:left="640" w:hanging="640"/>
        <w:rPr>
          <w:rFonts w:ascii="Times New Roman" w:hAnsi="Times New Roman" w:cs="Times New Roman"/>
          <w:noProof/>
          <w:sz w:val="24"/>
          <w:szCs w:val="24"/>
        </w:rPr>
      </w:pPr>
      <w:r w:rsidRPr="008C6E37">
        <w:rPr>
          <w:rFonts w:ascii="Times New Roman" w:hAnsi="Times New Roman" w:cs="Times New Roman"/>
          <w:noProof/>
          <w:sz w:val="24"/>
          <w:szCs w:val="24"/>
        </w:rPr>
        <w:t xml:space="preserve">4. </w:t>
      </w:r>
      <w:r w:rsidRPr="008C6E37">
        <w:rPr>
          <w:rFonts w:ascii="Times New Roman" w:hAnsi="Times New Roman" w:cs="Times New Roman"/>
          <w:noProof/>
          <w:sz w:val="24"/>
          <w:szCs w:val="24"/>
        </w:rPr>
        <w:tab/>
        <w:t>Indian Council of Medical Research. National ethical guidelines for biomedical and health research involving human participants. New Delhi: Indian Council of Medical Research; 2017. [Internet]. 2017 [cited 2018 Apr 20]. Available from: http://www.icmr.nic.in/guidelines/ICMR_Ethical_Guidelines_2017.pdf</w:t>
      </w:r>
    </w:p>
    <w:p w14:paraId="0D6B891A" w14:textId="77777777" w:rsidR="0094454A" w:rsidRPr="008C6E37" w:rsidRDefault="0094454A" w:rsidP="0094454A">
      <w:pPr>
        <w:widowControl w:val="0"/>
        <w:autoSpaceDE w:val="0"/>
        <w:autoSpaceDN w:val="0"/>
        <w:adjustRightInd w:val="0"/>
        <w:spacing w:line="360" w:lineRule="auto"/>
        <w:ind w:left="640" w:hanging="640"/>
        <w:rPr>
          <w:rFonts w:ascii="Times New Roman" w:hAnsi="Times New Roman" w:cs="Times New Roman"/>
          <w:noProof/>
          <w:sz w:val="24"/>
          <w:szCs w:val="24"/>
        </w:rPr>
      </w:pPr>
      <w:r w:rsidRPr="008C6E37">
        <w:rPr>
          <w:rFonts w:ascii="Times New Roman" w:hAnsi="Times New Roman" w:cs="Times New Roman"/>
          <w:noProof/>
          <w:sz w:val="24"/>
          <w:szCs w:val="24"/>
        </w:rPr>
        <w:t xml:space="preserve">5. </w:t>
      </w:r>
      <w:r w:rsidRPr="008C6E37">
        <w:rPr>
          <w:rFonts w:ascii="Times New Roman" w:hAnsi="Times New Roman" w:cs="Times New Roman"/>
          <w:noProof/>
          <w:sz w:val="24"/>
          <w:szCs w:val="24"/>
        </w:rPr>
        <w:tab/>
        <w:t xml:space="preserve">Kuyare SS, Marathe PA, Shetty YC, Kamat SK, Katkar J V, Thatte UM. Projects not initiated by investigators: a retrospective analysis of the queries raised by the institutional ethics committees of a teaching hospital. J Postgrad Med. 60(1):46–50. </w:t>
      </w:r>
    </w:p>
    <w:p w14:paraId="71776244" w14:textId="77777777" w:rsidR="0094454A" w:rsidRPr="008C6E37" w:rsidRDefault="0094454A" w:rsidP="0094454A">
      <w:pPr>
        <w:widowControl w:val="0"/>
        <w:autoSpaceDE w:val="0"/>
        <w:autoSpaceDN w:val="0"/>
        <w:adjustRightInd w:val="0"/>
        <w:spacing w:line="360" w:lineRule="auto"/>
        <w:ind w:left="640" w:hanging="640"/>
        <w:rPr>
          <w:rFonts w:ascii="Times New Roman" w:hAnsi="Times New Roman" w:cs="Times New Roman"/>
          <w:noProof/>
          <w:sz w:val="24"/>
          <w:szCs w:val="24"/>
        </w:rPr>
      </w:pPr>
      <w:r w:rsidRPr="008C6E37">
        <w:rPr>
          <w:rFonts w:ascii="Times New Roman" w:hAnsi="Times New Roman" w:cs="Times New Roman"/>
          <w:noProof/>
          <w:sz w:val="24"/>
          <w:szCs w:val="24"/>
        </w:rPr>
        <w:t xml:space="preserve">6. </w:t>
      </w:r>
      <w:r w:rsidRPr="008C6E37">
        <w:rPr>
          <w:rFonts w:ascii="Times New Roman" w:hAnsi="Times New Roman" w:cs="Times New Roman"/>
          <w:noProof/>
          <w:sz w:val="24"/>
          <w:szCs w:val="24"/>
        </w:rPr>
        <w:tab/>
        <w:t xml:space="preserve">Jalgaonkar S V, Bhide SS, Tripathi RK, Shetty YC, Marathe PA, Katkar J, et al. An Audit of Protocol Deviations Submitted to an Institutional Ethics Committee of a Tertiary Care Hospital. PLoS One. 2016;11(1):e0146334. </w:t>
      </w:r>
    </w:p>
    <w:p w14:paraId="0C01B0E9" w14:textId="77777777" w:rsidR="0094454A" w:rsidRPr="008C6E37" w:rsidRDefault="0094454A" w:rsidP="0094454A">
      <w:pPr>
        <w:widowControl w:val="0"/>
        <w:autoSpaceDE w:val="0"/>
        <w:autoSpaceDN w:val="0"/>
        <w:adjustRightInd w:val="0"/>
        <w:spacing w:line="360" w:lineRule="auto"/>
        <w:ind w:left="640" w:hanging="640"/>
        <w:rPr>
          <w:rFonts w:ascii="Times New Roman" w:hAnsi="Times New Roman" w:cs="Times New Roman"/>
          <w:noProof/>
          <w:sz w:val="24"/>
          <w:szCs w:val="24"/>
        </w:rPr>
      </w:pPr>
      <w:r w:rsidRPr="008C6E37">
        <w:rPr>
          <w:rFonts w:ascii="Times New Roman" w:hAnsi="Times New Roman" w:cs="Times New Roman"/>
          <w:noProof/>
          <w:sz w:val="24"/>
          <w:szCs w:val="24"/>
        </w:rPr>
        <w:t xml:space="preserve">7. </w:t>
      </w:r>
      <w:r w:rsidRPr="008C6E37">
        <w:rPr>
          <w:rFonts w:ascii="Times New Roman" w:hAnsi="Times New Roman" w:cs="Times New Roman"/>
          <w:noProof/>
          <w:sz w:val="24"/>
          <w:szCs w:val="24"/>
        </w:rPr>
        <w:tab/>
        <w:t xml:space="preserve">Tripathi RK, Marathe PA, Kapse S V, Shetty YC, Kamat SK, Thatte UM. Serious Adverse Events Reports: Analysis and Outcome of Review by an Institutional Ethics Committee of a Tertiary Care Hospital in Mumbai, India. J Empir Res Hum Res Ethics. 2016;11(3):267–73. </w:t>
      </w:r>
    </w:p>
    <w:p w14:paraId="37EC84D4" w14:textId="77777777" w:rsidR="0094454A" w:rsidRPr="008C6E37" w:rsidRDefault="0094454A" w:rsidP="0094454A">
      <w:pPr>
        <w:widowControl w:val="0"/>
        <w:autoSpaceDE w:val="0"/>
        <w:autoSpaceDN w:val="0"/>
        <w:adjustRightInd w:val="0"/>
        <w:spacing w:line="360" w:lineRule="auto"/>
        <w:ind w:left="640" w:hanging="640"/>
        <w:rPr>
          <w:rFonts w:ascii="Times New Roman" w:hAnsi="Times New Roman" w:cs="Times New Roman"/>
          <w:noProof/>
          <w:sz w:val="24"/>
          <w:szCs w:val="24"/>
        </w:rPr>
      </w:pPr>
      <w:r w:rsidRPr="008C6E37">
        <w:rPr>
          <w:rFonts w:ascii="Times New Roman" w:hAnsi="Times New Roman" w:cs="Times New Roman"/>
          <w:noProof/>
          <w:sz w:val="24"/>
          <w:szCs w:val="24"/>
        </w:rPr>
        <w:t xml:space="preserve">8. </w:t>
      </w:r>
      <w:r w:rsidRPr="008C6E37">
        <w:rPr>
          <w:rFonts w:ascii="Times New Roman" w:hAnsi="Times New Roman" w:cs="Times New Roman"/>
          <w:noProof/>
          <w:sz w:val="24"/>
          <w:szCs w:val="24"/>
        </w:rPr>
        <w:tab/>
        <w:t>Tata Memorial Centre Data and Safety Monitoring Sub Committee Policy and Procedures Manual [Internet]. 2003 [cited 2019 Nov 2]. Available from: https://tmc.gov.in/research/DSMSC SOPs.pdf</w:t>
      </w:r>
    </w:p>
    <w:p w14:paraId="2E4BF3A0" w14:textId="0C242A8F" w:rsidR="001A4237" w:rsidRPr="003D59A1" w:rsidRDefault="001A4237" w:rsidP="008038DA">
      <w:pPr>
        <w:spacing w:line="360" w:lineRule="auto"/>
        <w:jc w:val="both"/>
        <w:rPr>
          <w:rFonts w:ascii="Times New Roman" w:hAnsi="Times New Roman" w:cs="Times New Roman"/>
          <w:sz w:val="24"/>
          <w:szCs w:val="24"/>
        </w:rPr>
      </w:pPr>
      <w:r w:rsidRPr="008C6E37">
        <w:rPr>
          <w:rFonts w:ascii="Times New Roman" w:hAnsi="Times New Roman" w:cs="Times New Roman"/>
          <w:sz w:val="24"/>
          <w:szCs w:val="24"/>
        </w:rPr>
        <w:fldChar w:fldCharType="end"/>
      </w:r>
    </w:p>
    <w:sectPr w:rsidR="001A4237" w:rsidRPr="003D5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042B1"/>
    <w:multiLevelType w:val="hybridMultilevel"/>
    <w:tmpl w:val="3A844666"/>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A576DF"/>
    <w:multiLevelType w:val="hybridMultilevel"/>
    <w:tmpl w:val="34EC98EA"/>
    <w:lvl w:ilvl="0" w:tplc="BB36A7DC">
      <w:start w:val="1"/>
      <w:numFmt w:val="bullet"/>
      <w:lvlText w:val="•"/>
      <w:lvlJc w:val="left"/>
      <w:pPr>
        <w:tabs>
          <w:tab w:val="num" w:pos="720"/>
        </w:tabs>
        <w:ind w:left="720" w:hanging="360"/>
      </w:pPr>
      <w:rPr>
        <w:rFonts w:ascii="Arial" w:hAnsi="Arial" w:hint="default"/>
      </w:rPr>
    </w:lvl>
    <w:lvl w:ilvl="1" w:tplc="123AACB8" w:tentative="1">
      <w:start w:val="1"/>
      <w:numFmt w:val="bullet"/>
      <w:lvlText w:val="•"/>
      <w:lvlJc w:val="left"/>
      <w:pPr>
        <w:tabs>
          <w:tab w:val="num" w:pos="1440"/>
        </w:tabs>
        <w:ind w:left="1440" w:hanging="360"/>
      </w:pPr>
      <w:rPr>
        <w:rFonts w:ascii="Arial" w:hAnsi="Arial" w:hint="default"/>
      </w:rPr>
    </w:lvl>
    <w:lvl w:ilvl="2" w:tplc="8ACC3752" w:tentative="1">
      <w:start w:val="1"/>
      <w:numFmt w:val="bullet"/>
      <w:lvlText w:val="•"/>
      <w:lvlJc w:val="left"/>
      <w:pPr>
        <w:tabs>
          <w:tab w:val="num" w:pos="2160"/>
        </w:tabs>
        <w:ind w:left="2160" w:hanging="360"/>
      </w:pPr>
      <w:rPr>
        <w:rFonts w:ascii="Arial" w:hAnsi="Arial" w:hint="default"/>
      </w:rPr>
    </w:lvl>
    <w:lvl w:ilvl="3" w:tplc="BE540DD8" w:tentative="1">
      <w:start w:val="1"/>
      <w:numFmt w:val="bullet"/>
      <w:lvlText w:val="•"/>
      <w:lvlJc w:val="left"/>
      <w:pPr>
        <w:tabs>
          <w:tab w:val="num" w:pos="2880"/>
        </w:tabs>
        <w:ind w:left="2880" w:hanging="360"/>
      </w:pPr>
      <w:rPr>
        <w:rFonts w:ascii="Arial" w:hAnsi="Arial" w:hint="default"/>
      </w:rPr>
    </w:lvl>
    <w:lvl w:ilvl="4" w:tplc="697C4D4E" w:tentative="1">
      <w:start w:val="1"/>
      <w:numFmt w:val="bullet"/>
      <w:lvlText w:val="•"/>
      <w:lvlJc w:val="left"/>
      <w:pPr>
        <w:tabs>
          <w:tab w:val="num" w:pos="3600"/>
        </w:tabs>
        <w:ind w:left="3600" w:hanging="360"/>
      </w:pPr>
      <w:rPr>
        <w:rFonts w:ascii="Arial" w:hAnsi="Arial" w:hint="default"/>
      </w:rPr>
    </w:lvl>
    <w:lvl w:ilvl="5" w:tplc="3880E9F2" w:tentative="1">
      <w:start w:val="1"/>
      <w:numFmt w:val="bullet"/>
      <w:lvlText w:val="•"/>
      <w:lvlJc w:val="left"/>
      <w:pPr>
        <w:tabs>
          <w:tab w:val="num" w:pos="4320"/>
        </w:tabs>
        <w:ind w:left="4320" w:hanging="360"/>
      </w:pPr>
      <w:rPr>
        <w:rFonts w:ascii="Arial" w:hAnsi="Arial" w:hint="default"/>
      </w:rPr>
    </w:lvl>
    <w:lvl w:ilvl="6" w:tplc="9B6265AC" w:tentative="1">
      <w:start w:val="1"/>
      <w:numFmt w:val="bullet"/>
      <w:lvlText w:val="•"/>
      <w:lvlJc w:val="left"/>
      <w:pPr>
        <w:tabs>
          <w:tab w:val="num" w:pos="5040"/>
        </w:tabs>
        <w:ind w:left="5040" w:hanging="360"/>
      </w:pPr>
      <w:rPr>
        <w:rFonts w:ascii="Arial" w:hAnsi="Arial" w:hint="default"/>
      </w:rPr>
    </w:lvl>
    <w:lvl w:ilvl="7" w:tplc="D5466F28" w:tentative="1">
      <w:start w:val="1"/>
      <w:numFmt w:val="bullet"/>
      <w:lvlText w:val="•"/>
      <w:lvlJc w:val="left"/>
      <w:pPr>
        <w:tabs>
          <w:tab w:val="num" w:pos="5760"/>
        </w:tabs>
        <w:ind w:left="5760" w:hanging="360"/>
      </w:pPr>
      <w:rPr>
        <w:rFonts w:ascii="Arial" w:hAnsi="Arial" w:hint="default"/>
      </w:rPr>
    </w:lvl>
    <w:lvl w:ilvl="8" w:tplc="DF4E76F8" w:tentative="1">
      <w:start w:val="1"/>
      <w:numFmt w:val="bullet"/>
      <w:lvlText w:val="•"/>
      <w:lvlJc w:val="left"/>
      <w:pPr>
        <w:tabs>
          <w:tab w:val="num" w:pos="6480"/>
        </w:tabs>
        <w:ind w:left="6480" w:hanging="360"/>
      </w:pPr>
      <w:rPr>
        <w:rFonts w:ascii="Arial" w:hAnsi="Arial" w:hint="default"/>
      </w:rPr>
    </w:lvl>
  </w:abstractNum>
  <w:abstractNum w:abstractNumId="2">
    <w:nsid w:val="4CD849C2"/>
    <w:multiLevelType w:val="hybridMultilevel"/>
    <w:tmpl w:val="4D74D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04643AF"/>
    <w:multiLevelType w:val="hybridMultilevel"/>
    <w:tmpl w:val="993E5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66C3FDB"/>
    <w:multiLevelType w:val="hybridMultilevel"/>
    <w:tmpl w:val="DF181CBE"/>
    <w:lvl w:ilvl="0" w:tplc="F56495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A3021E7"/>
    <w:multiLevelType w:val="hybridMultilevel"/>
    <w:tmpl w:val="B90C715A"/>
    <w:lvl w:ilvl="0" w:tplc="15164EBC">
      <w:start w:val="1"/>
      <w:numFmt w:val="bullet"/>
      <w:lvlText w:val=""/>
      <w:lvlJc w:val="left"/>
      <w:pPr>
        <w:tabs>
          <w:tab w:val="num" w:pos="720"/>
        </w:tabs>
        <w:ind w:left="720" w:hanging="360"/>
      </w:pPr>
      <w:rPr>
        <w:rFonts w:ascii="Wingdings" w:hAnsi="Wingdings" w:hint="default"/>
      </w:rPr>
    </w:lvl>
    <w:lvl w:ilvl="1" w:tplc="0A1E8626">
      <w:start w:val="1"/>
      <w:numFmt w:val="bullet"/>
      <w:lvlText w:val=""/>
      <w:lvlJc w:val="left"/>
      <w:pPr>
        <w:tabs>
          <w:tab w:val="num" w:pos="1440"/>
        </w:tabs>
        <w:ind w:left="1440" w:hanging="360"/>
      </w:pPr>
      <w:rPr>
        <w:rFonts w:ascii="Wingdings" w:hAnsi="Wingdings" w:hint="default"/>
      </w:rPr>
    </w:lvl>
    <w:lvl w:ilvl="2" w:tplc="0A386B98" w:tentative="1">
      <w:start w:val="1"/>
      <w:numFmt w:val="bullet"/>
      <w:lvlText w:val=""/>
      <w:lvlJc w:val="left"/>
      <w:pPr>
        <w:tabs>
          <w:tab w:val="num" w:pos="2160"/>
        </w:tabs>
        <w:ind w:left="2160" w:hanging="360"/>
      </w:pPr>
      <w:rPr>
        <w:rFonts w:ascii="Wingdings" w:hAnsi="Wingdings" w:hint="default"/>
      </w:rPr>
    </w:lvl>
    <w:lvl w:ilvl="3" w:tplc="07328D40" w:tentative="1">
      <w:start w:val="1"/>
      <w:numFmt w:val="bullet"/>
      <w:lvlText w:val=""/>
      <w:lvlJc w:val="left"/>
      <w:pPr>
        <w:tabs>
          <w:tab w:val="num" w:pos="2880"/>
        </w:tabs>
        <w:ind w:left="2880" w:hanging="360"/>
      </w:pPr>
      <w:rPr>
        <w:rFonts w:ascii="Wingdings" w:hAnsi="Wingdings" w:hint="default"/>
      </w:rPr>
    </w:lvl>
    <w:lvl w:ilvl="4" w:tplc="50DC6854" w:tentative="1">
      <w:start w:val="1"/>
      <w:numFmt w:val="bullet"/>
      <w:lvlText w:val=""/>
      <w:lvlJc w:val="left"/>
      <w:pPr>
        <w:tabs>
          <w:tab w:val="num" w:pos="3600"/>
        </w:tabs>
        <w:ind w:left="3600" w:hanging="360"/>
      </w:pPr>
      <w:rPr>
        <w:rFonts w:ascii="Wingdings" w:hAnsi="Wingdings" w:hint="default"/>
      </w:rPr>
    </w:lvl>
    <w:lvl w:ilvl="5" w:tplc="DEF01A5A" w:tentative="1">
      <w:start w:val="1"/>
      <w:numFmt w:val="bullet"/>
      <w:lvlText w:val=""/>
      <w:lvlJc w:val="left"/>
      <w:pPr>
        <w:tabs>
          <w:tab w:val="num" w:pos="4320"/>
        </w:tabs>
        <w:ind w:left="4320" w:hanging="360"/>
      </w:pPr>
      <w:rPr>
        <w:rFonts w:ascii="Wingdings" w:hAnsi="Wingdings" w:hint="default"/>
      </w:rPr>
    </w:lvl>
    <w:lvl w:ilvl="6" w:tplc="4AD431D2" w:tentative="1">
      <w:start w:val="1"/>
      <w:numFmt w:val="bullet"/>
      <w:lvlText w:val=""/>
      <w:lvlJc w:val="left"/>
      <w:pPr>
        <w:tabs>
          <w:tab w:val="num" w:pos="5040"/>
        </w:tabs>
        <w:ind w:left="5040" w:hanging="360"/>
      </w:pPr>
      <w:rPr>
        <w:rFonts w:ascii="Wingdings" w:hAnsi="Wingdings" w:hint="default"/>
      </w:rPr>
    </w:lvl>
    <w:lvl w:ilvl="7" w:tplc="CCDE1662" w:tentative="1">
      <w:start w:val="1"/>
      <w:numFmt w:val="bullet"/>
      <w:lvlText w:val=""/>
      <w:lvlJc w:val="left"/>
      <w:pPr>
        <w:tabs>
          <w:tab w:val="num" w:pos="5760"/>
        </w:tabs>
        <w:ind w:left="5760" w:hanging="360"/>
      </w:pPr>
      <w:rPr>
        <w:rFonts w:ascii="Wingdings" w:hAnsi="Wingdings" w:hint="default"/>
      </w:rPr>
    </w:lvl>
    <w:lvl w:ilvl="8" w:tplc="10B2F70E" w:tentative="1">
      <w:start w:val="1"/>
      <w:numFmt w:val="bullet"/>
      <w:lvlText w:val=""/>
      <w:lvlJc w:val="left"/>
      <w:pPr>
        <w:tabs>
          <w:tab w:val="num" w:pos="6480"/>
        </w:tabs>
        <w:ind w:left="6480" w:hanging="360"/>
      </w:pPr>
      <w:rPr>
        <w:rFonts w:ascii="Wingdings" w:hAnsi="Wingdings" w:hint="default"/>
      </w:rPr>
    </w:lvl>
  </w:abstractNum>
  <w:abstractNum w:abstractNumId="6">
    <w:nsid w:val="5EBB6EFA"/>
    <w:multiLevelType w:val="hybridMultilevel"/>
    <w:tmpl w:val="6ECE3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00B1379"/>
    <w:multiLevelType w:val="hybridMultilevel"/>
    <w:tmpl w:val="B3AA3328"/>
    <w:lvl w:ilvl="0" w:tplc="F532FF66">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28F2FA7"/>
    <w:multiLevelType w:val="hybridMultilevel"/>
    <w:tmpl w:val="D818ACCA"/>
    <w:lvl w:ilvl="0" w:tplc="7C7E4C2E">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6D34B64"/>
    <w:multiLevelType w:val="multilevel"/>
    <w:tmpl w:val="04AC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825CCF"/>
    <w:multiLevelType w:val="hybridMultilevel"/>
    <w:tmpl w:val="C3540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BDF7BE5"/>
    <w:multiLevelType w:val="hybridMultilevel"/>
    <w:tmpl w:val="CA00DE9C"/>
    <w:lvl w:ilvl="0" w:tplc="173A545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C760AA4"/>
    <w:multiLevelType w:val="hybridMultilevel"/>
    <w:tmpl w:val="EB26ABF8"/>
    <w:lvl w:ilvl="0" w:tplc="C25E264A">
      <w:start w:val="1"/>
      <w:numFmt w:val="bullet"/>
      <w:lvlText w:val="•"/>
      <w:lvlJc w:val="left"/>
      <w:pPr>
        <w:tabs>
          <w:tab w:val="num" w:pos="720"/>
        </w:tabs>
        <w:ind w:left="720" w:hanging="360"/>
      </w:pPr>
      <w:rPr>
        <w:rFonts w:ascii="Times New Roman" w:hAnsi="Times New Roman" w:hint="default"/>
      </w:rPr>
    </w:lvl>
    <w:lvl w:ilvl="1" w:tplc="5BC86D4C" w:tentative="1">
      <w:start w:val="1"/>
      <w:numFmt w:val="bullet"/>
      <w:lvlText w:val="•"/>
      <w:lvlJc w:val="left"/>
      <w:pPr>
        <w:tabs>
          <w:tab w:val="num" w:pos="1440"/>
        </w:tabs>
        <w:ind w:left="1440" w:hanging="360"/>
      </w:pPr>
      <w:rPr>
        <w:rFonts w:ascii="Times New Roman" w:hAnsi="Times New Roman" w:hint="default"/>
      </w:rPr>
    </w:lvl>
    <w:lvl w:ilvl="2" w:tplc="9D347636" w:tentative="1">
      <w:start w:val="1"/>
      <w:numFmt w:val="bullet"/>
      <w:lvlText w:val="•"/>
      <w:lvlJc w:val="left"/>
      <w:pPr>
        <w:tabs>
          <w:tab w:val="num" w:pos="2160"/>
        </w:tabs>
        <w:ind w:left="2160" w:hanging="360"/>
      </w:pPr>
      <w:rPr>
        <w:rFonts w:ascii="Times New Roman" w:hAnsi="Times New Roman" w:hint="default"/>
      </w:rPr>
    </w:lvl>
    <w:lvl w:ilvl="3" w:tplc="82E28ACC" w:tentative="1">
      <w:start w:val="1"/>
      <w:numFmt w:val="bullet"/>
      <w:lvlText w:val="•"/>
      <w:lvlJc w:val="left"/>
      <w:pPr>
        <w:tabs>
          <w:tab w:val="num" w:pos="2880"/>
        </w:tabs>
        <w:ind w:left="2880" w:hanging="360"/>
      </w:pPr>
      <w:rPr>
        <w:rFonts w:ascii="Times New Roman" w:hAnsi="Times New Roman" w:hint="default"/>
      </w:rPr>
    </w:lvl>
    <w:lvl w:ilvl="4" w:tplc="3C4C7E62" w:tentative="1">
      <w:start w:val="1"/>
      <w:numFmt w:val="bullet"/>
      <w:lvlText w:val="•"/>
      <w:lvlJc w:val="left"/>
      <w:pPr>
        <w:tabs>
          <w:tab w:val="num" w:pos="3600"/>
        </w:tabs>
        <w:ind w:left="3600" w:hanging="360"/>
      </w:pPr>
      <w:rPr>
        <w:rFonts w:ascii="Times New Roman" w:hAnsi="Times New Roman" w:hint="default"/>
      </w:rPr>
    </w:lvl>
    <w:lvl w:ilvl="5" w:tplc="D3FAAB44" w:tentative="1">
      <w:start w:val="1"/>
      <w:numFmt w:val="bullet"/>
      <w:lvlText w:val="•"/>
      <w:lvlJc w:val="left"/>
      <w:pPr>
        <w:tabs>
          <w:tab w:val="num" w:pos="4320"/>
        </w:tabs>
        <w:ind w:left="4320" w:hanging="360"/>
      </w:pPr>
      <w:rPr>
        <w:rFonts w:ascii="Times New Roman" w:hAnsi="Times New Roman" w:hint="default"/>
      </w:rPr>
    </w:lvl>
    <w:lvl w:ilvl="6" w:tplc="F0989D28" w:tentative="1">
      <w:start w:val="1"/>
      <w:numFmt w:val="bullet"/>
      <w:lvlText w:val="•"/>
      <w:lvlJc w:val="left"/>
      <w:pPr>
        <w:tabs>
          <w:tab w:val="num" w:pos="5040"/>
        </w:tabs>
        <w:ind w:left="5040" w:hanging="360"/>
      </w:pPr>
      <w:rPr>
        <w:rFonts w:ascii="Times New Roman" w:hAnsi="Times New Roman" w:hint="default"/>
      </w:rPr>
    </w:lvl>
    <w:lvl w:ilvl="7" w:tplc="AE2C573A" w:tentative="1">
      <w:start w:val="1"/>
      <w:numFmt w:val="bullet"/>
      <w:lvlText w:val="•"/>
      <w:lvlJc w:val="left"/>
      <w:pPr>
        <w:tabs>
          <w:tab w:val="num" w:pos="5760"/>
        </w:tabs>
        <w:ind w:left="5760" w:hanging="360"/>
      </w:pPr>
      <w:rPr>
        <w:rFonts w:ascii="Times New Roman" w:hAnsi="Times New Roman" w:hint="default"/>
      </w:rPr>
    </w:lvl>
    <w:lvl w:ilvl="8" w:tplc="E45C459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D5F76D2"/>
    <w:multiLevelType w:val="hybridMultilevel"/>
    <w:tmpl w:val="54B045A4"/>
    <w:lvl w:ilvl="0" w:tplc="B25CF2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10"/>
  </w:num>
  <w:num w:numId="3">
    <w:abstractNumId w:val="13"/>
  </w:num>
  <w:num w:numId="4">
    <w:abstractNumId w:val="9"/>
  </w:num>
  <w:num w:numId="5">
    <w:abstractNumId w:val="7"/>
  </w:num>
  <w:num w:numId="6">
    <w:abstractNumId w:val="1"/>
  </w:num>
  <w:num w:numId="7">
    <w:abstractNumId w:val="5"/>
  </w:num>
  <w:num w:numId="8">
    <w:abstractNumId w:val="12"/>
  </w:num>
  <w:num w:numId="9">
    <w:abstractNumId w:val="0"/>
  </w:num>
  <w:num w:numId="10">
    <w:abstractNumId w:val="2"/>
  </w:num>
  <w:num w:numId="11">
    <w:abstractNumId w:val="3"/>
  </w:num>
  <w:num w:numId="12">
    <w:abstractNumId w:val="6"/>
  </w:num>
  <w:num w:numId="13">
    <w:abstractNumId w:val="11"/>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shal singh">
    <w15:presenceInfo w15:providerId="Windows Live" w15:userId="13e29f453f8358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wszAyMzU1NbQwMjdR0lEKTi0uzszPAykwrgUAkdwJJywAAAA="/>
  </w:docVars>
  <w:rsids>
    <w:rsidRoot w:val="003D06D8"/>
    <w:rsid w:val="00001779"/>
    <w:rsid w:val="00006BF7"/>
    <w:rsid w:val="00056B32"/>
    <w:rsid w:val="000A44E3"/>
    <w:rsid w:val="000D0EF4"/>
    <w:rsid w:val="000D664B"/>
    <w:rsid w:val="00115773"/>
    <w:rsid w:val="00133AF9"/>
    <w:rsid w:val="00182950"/>
    <w:rsid w:val="001A4237"/>
    <w:rsid w:val="002103E4"/>
    <w:rsid w:val="00222408"/>
    <w:rsid w:val="0023426E"/>
    <w:rsid w:val="002A4272"/>
    <w:rsid w:val="002A6239"/>
    <w:rsid w:val="002B4C16"/>
    <w:rsid w:val="002C578C"/>
    <w:rsid w:val="002C6685"/>
    <w:rsid w:val="002F7C56"/>
    <w:rsid w:val="00323A7E"/>
    <w:rsid w:val="00364D0E"/>
    <w:rsid w:val="00390951"/>
    <w:rsid w:val="003A733C"/>
    <w:rsid w:val="003D06D8"/>
    <w:rsid w:val="003D1A9E"/>
    <w:rsid w:val="003D59A1"/>
    <w:rsid w:val="00402544"/>
    <w:rsid w:val="00422159"/>
    <w:rsid w:val="0048115D"/>
    <w:rsid w:val="005233C3"/>
    <w:rsid w:val="005241DB"/>
    <w:rsid w:val="00532F56"/>
    <w:rsid w:val="00534109"/>
    <w:rsid w:val="00585207"/>
    <w:rsid w:val="005B7994"/>
    <w:rsid w:val="005C0C8A"/>
    <w:rsid w:val="005D328A"/>
    <w:rsid w:val="00614A86"/>
    <w:rsid w:val="0062480B"/>
    <w:rsid w:val="00665DB8"/>
    <w:rsid w:val="006805C5"/>
    <w:rsid w:val="00686974"/>
    <w:rsid w:val="006A5630"/>
    <w:rsid w:val="006B0074"/>
    <w:rsid w:val="006B3B78"/>
    <w:rsid w:val="006E4DFA"/>
    <w:rsid w:val="00704DCB"/>
    <w:rsid w:val="0071156D"/>
    <w:rsid w:val="007A2758"/>
    <w:rsid w:val="007E3FF5"/>
    <w:rsid w:val="008038DA"/>
    <w:rsid w:val="00833046"/>
    <w:rsid w:val="008672A9"/>
    <w:rsid w:val="00887997"/>
    <w:rsid w:val="00891954"/>
    <w:rsid w:val="008C20FB"/>
    <w:rsid w:val="008C6E37"/>
    <w:rsid w:val="008E21AD"/>
    <w:rsid w:val="008F2158"/>
    <w:rsid w:val="008F3966"/>
    <w:rsid w:val="00924971"/>
    <w:rsid w:val="00931161"/>
    <w:rsid w:val="0094454A"/>
    <w:rsid w:val="00991074"/>
    <w:rsid w:val="009A0757"/>
    <w:rsid w:val="009A6B02"/>
    <w:rsid w:val="009B0BA2"/>
    <w:rsid w:val="009C7BDF"/>
    <w:rsid w:val="009E77A0"/>
    <w:rsid w:val="009F4DB1"/>
    <w:rsid w:val="009F6EE4"/>
    <w:rsid w:val="00A1653B"/>
    <w:rsid w:val="00A8426E"/>
    <w:rsid w:val="00A918AD"/>
    <w:rsid w:val="00AC33F4"/>
    <w:rsid w:val="00B353B6"/>
    <w:rsid w:val="00B3673C"/>
    <w:rsid w:val="00B4056A"/>
    <w:rsid w:val="00B50762"/>
    <w:rsid w:val="00B7305D"/>
    <w:rsid w:val="00B778D4"/>
    <w:rsid w:val="00B86655"/>
    <w:rsid w:val="00B93CDE"/>
    <w:rsid w:val="00BA07B8"/>
    <w:rsid w:val="00BA70D0"/>
    <w:rsid w:val="00BD0897"/>
    <w:rsid w:val="00BF29A1"/>
    <w:rsid w:val="00C21986"/>
    <w:rsid w:val="00C419FC"/>
    <w:rsid w:val="00C673D0"/>
    <w:rsid w:val="00C73740"/>
    <w:rsid w:val="00C739E8"/>
    <w:rsid w:val="00CC2629"/>
    <w:rsid w:val="00CE2B10"/>
    <w:rsid w:val="00D0598F"/>
    <w:rsid w:val="00D277AF"/>
    <w:rsid w:val="00D36BC0"/>
    <w:rsid w:val="00DA1F8D"/>
    <w:rsid w:val="00DB5168"/>
    <w:rsid w:val="00DE2C24"/>
    <w:rsid w:val="00E23773"/>
    <w:rsid w:val="00E244F0"/>
    <w:rsid w:val="00E6673B"/>
    <w:rsid w:val="00EB0AEA"/>
    <w:rsid w:val="00ED7847"/>
    <w:rsid w:val="00F23101"/>
    <w:rsid w:val="00F309BF"/>
    <w:rsid w:val="00F4293D"/>
    <w:rsid w:val="00F97265"/>
    <w:rsid w:val="00FB6917"/>
    <w:rsid w:val="00FD2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A934"/>
  <w15:chartTrackingRefBased/>
  <w15:docId w15:val="{C4E7668B-9801-4D3D-913E-F49B435A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33A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115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8115D"/>
    <w:pPr>
      <w:ind w:left="720"/>
      <w:contextualSpacing/>
    </w:pPr>
  </w:style>
  <w:style w:type="character" w:styleId="Hyperlink">
    <w:name w:val="Hyperlink"/>
    <w:basedOn w:val="DefaultParagraphFont"/>
    <w:uiPriority w:val="99"/>
    <w:unhideWhenUsed/>
    <w:rsid w:val="00133AF9"/>
    <w:rPr>
      <w:color w:val="0563C1" w:themeColor="hyperlink"/>
      <w:u w:val="single"/>
    </w:rPr>
  </w:style>
  <w:style w:type="character" w:customStyle="1" w:styleId="UnresolvedMention">
    <w:name w:val="Unresolved Mention"/>
    <w:basedOn w:val="DefaultParagraphFont"/>
    <w:uiPriority w:val="99"/>
    <w:semiHidden/>
    <w:unhideWhenUsed/>
    <w:rsid w:val="00133AF9"/>
    <w:rPr>
      <w:color w:val="605E5C"/>
      <w:shd w:val="clear" w:color="auto" w:fill="E1DFDD"/>
    </w:rPr>
  </w:style>
  <w:style w:type="character" w:customStyle="1" w:styleId="Heading3Char">
    <w:name w:val="Heading 3 Char"/>
    <w:basedOn w:val="DefaultParagraphFont"/>
    <w:link w:val="Heading3"/>
    <w:uiPriority w:val="9"/>
    <w:rsid w:val="00133AF9"/>
    <w:rPr>
      <w:rFonts w:ascii="Times New Roman" w:eastAsia="Times New Roman" w:hAnsi="Times New Roman" w:cs="Times New Roman"/>
      <w:b/>
      <w:bCs/>
      <w:sz w:val="27"/>
      <w:szCs w:val="27"/>
      <w:lang w:eastAsia="en-IN"/>
    </w:rPr>
  </w:style>
  <w:style w:type="character" w:styleId="HTMLCite">
    <w:name w:val="HTML Cite"/>
    <w:basedOn w:val="DefaultParagraphFont"/>
    <w:uiPriority w:val="99"/>
    <w:semiHidden/>
    <w:unhideWhenUsed/>
    <w:rsid w:val="00133AF9"/>
    <w:rPr>
      <w:i/>
      <w:iCs/>
    </w:rPr>
  </w:style>
  <w:style w:type="paragraph" w:customStyle="1" w:styleId="action-menu-item">
    <w:name w:val="action-menu-item"/>
    <w:basedOn w:val="Normal"/>
    <w:rsid w:val="00133A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C219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36BC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025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544"/>
    <w:rPr>
      <w:rFonts w:ascii="Segoe UI" w:hAnsi="Segoe UI" w:cs="Segoe UI"/>
      <w:sz w:val="18"/>
      <w:szCs w:val="18"/>
    </w:rPr>
  </w:style>
  <w:style w:type="table" w:styleId="TableGrid">
    <w:name w:val="Table Grid"/>
    <w:basedOn w:val="TableNormal"/>
    <w:uiPriority w:val="39"/>
    <w:rsid w:val="00E244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B0074"/>
    <w:rPr>
      <w:i/>
      <w:iCs/>
    </w:rPr>
  </w:style>
  <w:style w:type="paragraph" w:styleId="BodyText">
    <w:name w:val="Body Text"/>
    <w:basedOn w:val="Normal"/>
    <w:link w:val="BodyTextChar"/>
    <w:uiPriority w:val="1"/>
    <w:qFormat/>
    <w:rsid w:val="006805C5"/>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6805C5"/>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690182">
      <w:bodyDiv w:val="1"/>
      <w:marLeft w:val="0"/>
      <w:marRight w:val="0"/>
      <w:marTop w:val="0"/>
      <w:marBottom w:val="0"/>
      <w:divBdr>
        <w:top w:val="none" w:sz="0" w:space="0" w:color="auto"/>
        <w:left w:val="none" w:sz="0" w:space="0" w:color="auto"/>
        <w:bottom w:val="none" w:sz="0" w:space="0" w:color="auto"/>
        <w:right w:val="none" w:sz="0" w:space="0" w:color="auto"/>
      </w:divBdr>
    </w:div>
    <w:div w:id="837423942">
      <w:bodyDiv w:val="1"/>
      <w:marLeft w:val="0"/>
      <w:marRight w:val="0"/>
      <w:marTop w:val="0"/>
      <w:marBottom w:val="0"/>
      <w:divBdr>
        <w:top w:val="none" w:sz="0" w:space="0" w:color="auto"/>
        <w:left w:val="none" w:sz="0" w:space="0" w:color="auto"/>
        <w:bottom w:val="none" w:sz="0" w:space="0" w:color="auto"/>
        <w:right w:val="none" w:sz="0" w:space="0" w:color="auto"/>
      </w:divBdr>
    </w:div>
    <w:div w:id="1368411565">
      <w:bodyDiv w:val="1"/>
      <w:marLeft w:val="0"/>
      <w:marRight w:val="0"/>
      <w:marTop w:val="0"/>
      <w:marBottom w:val="0"/>
      <w:divBdr>
        <w:top w:val="none" w:sz="0" w:space="0" w:color="auto"/>
        <w:left w:val="none" w:sz="0" w:space="0" w:color="auto"/>
        <w:bottom w:val="none" w:sz="0" w:space="0" w:color="auto"/>
        <w:right w:val="none" w:sz="0" w:space="0" w:color="auto"/>
      </w:divBdr>
      <w:divsChild>
        <w:div w:id="266622367">
          <w:marLeft w:val="1080"/>
          <w:marRight w:val="0"/>
          <w:marTop w:val="100"/>
          <w:marBottom w:val="0"/>
          <w:divBdr>
            <w:top w:val="none" w:sz="0" w:space="0" w:color="auto"/>
            <w:left w:val="none" w:sz="0" w:space="0" w:color="auto"/>
            <w:bottom w:val="none" w:sz="0" w:space="0" w:color="auto"/>
            <w:right w:val="none" w:sz="0" w:space="0" w:color="auto"/>
          </w:divBdr>
        </w:div>
      </w:divsChild>
    </w:div>
    <w:div w:id="1584995675">
      <w:bodyDiv w:val="1"/>
      <w:marLeft w:val="0"/>
      <w:marRight w:val="0"/>
      <w:marTop w:val="0"/>
      <w:marBottom w:val="0"/>
      <w:divBdr>
        <w:top w:val="none" w:sz="0" w:space="0" w:color="auto"/>
        <w:left w:val="none" w:sz="0" w:space="0" w:color="auto"/>
        <w:bottom w:val="none" w:sz="0" w:space="0" w:color="auto"/>
        <w:right w:val="none" w:sz="0" w:space="0" w:color="auto"/>
      </w:divBdr>
      <w:divsChild>
        <w:div w:id="1337532942">
          <w:marLeft w:val="547"/>
          <w:marRight w:val="0"/>
          <w:marTop w:val="154"/>
          <w:marBottom w:val="0"/>
          <w:divBdr>
            <w:top w:val="none" w:sz="0" w:space="0" w:color="auto"/>
            <w:left w:val="none" w:sz="0" w:space="0" w:color="auto"/>
            <w:bottom w:val="none" w:sz="0" w:space="0" w:color="auto"/>
            <w:right w:val="none" w:sz="0" w:space="0" w:color="auto"/>
          </w:divBdr>
        </w:div>
        <w:div w:id="1313217342">
          <w:marLeft w:val="547"/>
          <w:marRight w:val="0"/>
          <w:marTop w:val="154"/>
          <w:marBottom w:val="0"/>
          <w:divBdr>
            <w:top w:val="none" w:sz="0" w:space="0" w:color="auto"/>
            <w:left w:val="none" w:sz="0" w:space="0" w:color="auto"/>
            <w:bottom w:val="none" w:sz="0" w:space="0" w:color="auto"/>
            <w:right w:val="none" w:sz="0" w:space="0" w:color="auto"/>
          </w:divBdr>
        </w:div>
        <w:div w:id="1226572249">
          <w:marLeft w:val="547"/>
          <w:marRight w:val="0"/>
          <w:marTop w:val="154"/>
          <w:marBottom w:val="0"/>
          <w:divBdr>
            <w:top w:val="none" w:sz="0" w:space="0" w:color="auto"/>
            <w:left w:val="none" w:sz="0" w:space="0" w:color="auto"/>
            <w:bottom w:val="none" w:sz="0" w:space="0" w:color="auto"/>
            <w:right w:val="none" w:sz="0" w:space="0" w:color="auto"/>
          </w:divBdr>
        </w:div>
      </w:divsChild>
    </w:div>
    <w:div w:id="1892382730">
      <w:bodyDiv w:val="1"/>
      <w:marLeft w:val="0"/>
      <w:marRight w:val="0"/>
      <w:marTop w:val="0"/>
      <w:marBottom w:val="0"/>
      <w:divBdr>
        <w:top w:val="none" w:sz="0" w:space="0" w:color="auto"/>
        <w:left w:val="none" w:sz="0" w:space="0" w:color="auto"/>
        <w:bottom w:val="none" w:sz="0" w:space="0" w:color="auto"/>
        <w:right w:val="none" w:sz="0" w:space="0" w:color="auto"/>
      </w:divBdr>
      <w:divsChild>
        <w:div w:id="2054647335">
          <w:marLeft w:val="0"/>
          <w:marRight w:val="0"/>
          <w:marTop w:val="0"/>
          <w:marBottom w:val="0"/>
          <w:divBdr>
            <w:top w:val="none" w:sz="0" w:space="0" w:color="auto"/>
            <w:left w:val="none" w:sz="0" w:space="0" w:color="auto"/>
            <w:bottom w:val="none" w:sz="0" w:space="0" w:color="auto"/>
            <w:right w:val="none" w:sz="0" w:space="0" w:color="auto"/>
          </w:divBdr>
        </w:div>
        <w:div w:id="222448471">
          <w:marLeft w:val="45"/>
          <w:marRight w:val="45"/>
          <w:marTop w:val="15"/>
          <w:marBottom w:val="0"/>
          <w:divBdr>
            <w:top w:val="none" w:sz="0" w:space="0" w:color="auto"/>
            <w:left w:val="none" w:sz="0" w:space="0" w:color="auto"/>
            <w:bottom w:val="none" w:sz="0" w:space="0" w:color="auto"/>
            <w:right w:val="none" w:sz="0" w:space="0" w:color="auto"/>
          </w:divBdr>
          <w:divsChild>
            <w:div w:id="15854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3923">
      <w:bodyDiv w:val="1"/>
      <w:marLeft w:val="0"/>
      <w:marRight w:val="0"/>
      <w:marTop w:val="0"/>
      <w:marBottom w:val="0"/>
      <w:divBdr>
        <w:top w:val="none" w:sz="0" w:space="0" w:color="auto"/>
        <w:left w:val="none" w:sz="0" w:space="0" w:color="auto"/>
        <w:bottom w:val="none" w:sz="0" w:space="0" w:color="auto"/>
        <w:right w:val="none" w:sz="0" w:space="0" w:color="auto"/>
      </w:divBdr>
      <w:divsChild>
        <w:div w:id="532498336">
          <w:marLeft w:val="547"/>
          <w:marRight w:val="0"/>
          <w:marTop w:val="0"/>
          <w:marBottom w:val="0"/>
          <w:divBdr>
            <w:top w:val="none" w:sz="0" w:space="0" w:color="auto"/>
            <w:left w:val="none" w:sz="0" w:space="0" w:color="auto"/>
            <w:bottom w:val="none" w:sz="0" w:space="0" w:color="auto"/>
            <w:right w:val="none" w:sz="0" w:space="0" w:color="auto"/>
          </w:divBdr>
        </w:div>
      </w:divsChild>
    </w:div>
    <w:div w:id="195802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aitik.gov.in/DHR/Homepag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E7051-ECCD-4226-974B-197700BEB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5937</Words>
  <Characters>33845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yashashri shetty</dc:creator>
  <cp:keywords/>
  <dc:description/>
  <cp:lastModifiedBy>Reviewer</cp:lastModifiedBy>
  <cp:revision>2</cp:revision>
  <dcterms:created xsi:type="dcterms:W3CDTF">2019-11-19T12:19:00Z</dcterms:created>
  <dcterms:modified xsi:type="dcterms:W3CDTF">2019-11-19T12:19:00Z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7d4d8fd8-e8a9-356b-8741-950e3dbf63de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