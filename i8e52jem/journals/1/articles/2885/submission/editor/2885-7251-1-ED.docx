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5E0" w:rsidRDefault="002C040C">
      <w:pPr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F442FD" w:rsidRPr="004465E0">
        <w:rPr>
          <w:b/>
          <w:sz w:val="28"/>
          <w:szCs w:val="28"/>
        </w:rPr>
        <w:t xml:space="preserve">he ethics of psychiatry care and research in </w:t>
      </w:r>
      <w:r w:rsidR="008E7B4A" w:rsidRPr="008E7B4A">
        <w:rPr>
          <w:b/>
          <w:noProof/>
          <w:sz w:val="28"/>
          <w:szCs w:val="28"/>
        </w:rPr>
        <w:t>resource</w:t>
      </w:r>
      <w:r w:rsidR="008E7B4A">
        <w:rPr>
          <w:b/>
          <w:noProof/>
          <w:sz w:val="28"/>
          <w:szCs w:val="28"/>
        </w:rPr>
        <w:t>-</w:t>
      </w:r>
      <w:r w:rsidR="00F442FD" w:rsidRPr="008E7B4A">
        <w:rPr>
          <w:b/>
          <w:noProof/>
          <w:sz w:val="28"/>
          <w:szCs w:val="28"/>
        </w:rPr>
        <w:t>poor</w:t>
      </w:r>
      <w:r w:rsidR="00F442FD" w:rsidRPr="004465E0">
        <w:rPr>
          <w:b/>
          <w:sz w:val="28"/>
          <w:szCs w:val="28"/>
        </w:rPr>
        <w:t xml:space="preserve"> settings: </w:t>
      </w:r>
    </w:p>
    <w:p w:rsidR="008F0C39" w:rsidRDefault="002C04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case of </w:t>
      </w:r>
      <w:r w:rsidR="008F0C39">
        <w:rPr>
          <w:b/>
          <w:sz w:val="28"/>
          <w:szCs w:val="28"/>
        </w:rPr>
        <w:t xml:space="preserve">a </w:t>
      </w:r>
      <w:r w:rsidR="00883D45">
        <w:rPr>
          <w:b/>
          <w:sz w:val="28"/>
          <w:szCs w:val="28"/>
        </w:rPr>
        <w:t xml:space="preserve">psychiatric research </w:t>
      </w:r>
      <w:r w:rsidR="008F0C39">
        <w:rPr>
          <w:b/>
          <w:sz w:val="28"/>
          <w:szCs w:val="28"/>
        </w:rPr>
        <w:t xml:space="preserve">trial </w:t>
      </w:r>
      <w:r w:rsidR="00883D45">
        <w:rPr>
          <w:b/>
          <w:sz w:val="28"/>
          <w:szCs w:val="28"/>
        </w:rPr>
        <w:t xml:space="preserve">including </w:t>
      </w:r>
      <w:r w:rsidR="00F442FD" w:rsidRPr="004465E0">
        <w:rPr>
          <w:b/>
          <w:sz w:val="28"/>
          <w:szCs w:val="28"/>
        </w:rPr>
        <w:t>chained mentally ill</w:t>
      </w:r>
    </w:p>
    <w:p w:rsidR="00F442FD" w:rsidRPr="004465E0" w:rsidRDefault="00AD79B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participants</w:t>
      </w:r>
      <w:r w:rsidR="00F442FD" w:rsidRPr="004465E0">
        <w:rPr>
          <w:b/>
          <w:sz w:val="28"/>
          <w:szCs w:val="28"/>
        </w:rPr>
        <w:t xml:space="preserve"> in</w:t>
      </w:r>
      <w:r w:rsidR="002C040C">
        <w:rPr>
          <w:b/>
          <w:sz w:val="28"/>
          <w:szCs w:val="28"/>
        </w:rPr>
        <w:t xml:space="preserve"> </w:t>
      </w:r>
      <w:r w:rsidR="00F442FD" w:rsidRPr="004465E0">
        <w:rPr>
          <w:b/>
          <w:sz w:val="28"/>
          <w:szCs w:val="28"/>
        </w:rPr>
        <w:t>a prayer camp in Ghana.</w:t>
      </w:r>
    </w:p>
    <w:p w:rsidR="00F442FD" w:rsidRPr="004465E0" w:rsidRDefault="00F442FD">
      <w:pPr>
        <w:rPr>
          <w:b/>
          <w:sz w:val="28"/>
          <w:szCs w:val="28"/>
        </w:rPr>
      </w:pPr>
    </w:p>
    <w:p w:rsidR="00F442FD" w:rsidRPr="004465E0" w:rsidRDefault="00F442FD">
      <w:pPr>
        <w:rPr>
          <w:b/>
          <w:sz w:val="28"/>
          <w:szCs w:val="28"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 w:rsidP="00F442FD">
      <w:pPr>
        <w:rPr>
          <w:b/>
        </w:rPr>
      </w:pPr>
    </w:p>
    <w:p w:rsidR="004465E0" w:rsidRDefault="002C040C" w:rsidP="00F442FD">
      <w:pPr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="00F442FD" w:rsidRPr="004465E0">
        <w:rPr>
          <w:b/>
          <w:sz w:val="28"/>
          <w:szCs w:val="28"/>
        </w:rPr>
        <w:t xml:space="preserve">he ethics of psychiatry care and research in </w:t>
      </w:r>
      <w:r w:rsidR="008E7B4A" w:rsidRPr="008E7B4A">
        <w:rPr>
          <w:b/>
          <w:noProof/>
          <w:sz w:val="28"/>
          <w:szCs w:val="28"/>
        </w:rPr>
        <w:t>resource</w:t>
      </w:r>
      <w:r w:rsidR="008E7B4A">
        <w:rPr>
          <w:b/>
          <w:noProof/>
          <w:sz w:val="28"/>
          <w:szCs w:val="28"/>
        </w:rPr>
        <w:t>-</w:t>
      </w:r>
      <w:r w:rsidR="00F442FD" w:rsidRPr="008E7B4A">
        <w:rPr>
          <w:b/>
          <w:noProof/>
          <w:sz w:val="28"/>
          <w:szCs w:val="28"/>
        </w:rPr>
        <w:t>poor</w:t>
      </w:r>
      <w:r w:rsidR="00F442FD" w:rsidRPr="004465E0">
        <w:rPr>
          <w:b/>
          <w:sz w:val="28"/>
          <w:szCs w:val="28"/>
        </w:rPr>
        <w:t xml:space="preserve"> settings:</w:t>
      </w:r>
    </w:p>
    <w:p w:rsidR="008F0C39" w:rsidRDefault="002C040C" w:rsidP="00F442F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the case</w:t>
      </w:r>
      <w:r w:rsidR="00883D45">
        <w:rPr>
          <w:b/>
          <w:sz w:val="28"/>
          <w:szCs w:val="28"/>
        </w:rPr>
        <w:t xml:space="preserve"> of </w:t>
      </w:r>
      <w:r w:rsidR="008F0C39">
        <w:rPr>
          <w:b/>
          <w:sz w:val="28"/>
          <w:szCs w:val="28"/>
        </w:rPr>
        <w:t xml:space="preserve">a </w:t>
      </w:r>
      <w:r w:rsidR="00883D45">
        <w:rPr>
          <w:b/>
          <w:sz w:val="28"/>
          <w:szCs w:val="28"/>
        </w:rPr>
        <w:t xml:space="preserve">psychiatric research </w:t>
      </w:r>
      <w:r w:rsidR="008F0C39">
        <w:rPr>
          <w:b/>
          <w:sz w:val="28"/>
          <w:szCs w:val="28"/>
        </w:rPr>
        <w:t xml:space="preserve">trial </w:t>
      </w:r>
      <w:r w:rsidR="00883D45">
        <w:rPr>
          <w:b/>
          <w:sz w:val="28"/>
          <w:szCs w:val="28"/>
        </w:rPr>
        <w:t xml:space="preserve">including </w:t>
      </w:r>
      <w:r w:rsidR="00F442FD" w:rsidRPr="004465E0">
        <w:rPr>
          <w:b/>
          <w:sz w:val="28"/>
          <w:szCs w:val="28"/>
        </w:rPr>
        <w:t xml:space="preserve">chained mentally ill </w:t>
      </w:r>
    </w:p>
    <w:p w:rsidR="00F442FD" w:rsidRPr="004465E0" w:rsidRDefault="00AD79B0" w:rsidP="00F442FD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participants</w:t>
      </w:r>
      <w:r w:rsidR="00F442FD" w:rsidRPr="004465E0">
        <w:rPr>
          <w:b/>
          <w:sz w:val="28"/>
          <w:szCs w:val="28"/>
        </w:rPr>
        <w:t xml:space="preserve"> in a prayer camp in Ghana.</w:t>
      </w:r>
    </w:p>
    <w:p w:rsidR="00F442FD" w:rsidRPr="004465E0" w:rsidRDefault="00F442FD" w:rsidP="00F442FD">
      <w:pPr>
        <w:rPr>
          <w:sz w:val="28"/>
          <w:szCs w:val="28"/>
        </w:rPr>
      </w:pPr>
    </w:p>
    <w:p w:rsidR="00F442FD" w:rsidRPr="004465E0" w:rsidRDefault="00F442FD">
      <w:pPr>
        <w:rPr>
          <w:b/>
          <w:sz w:val="28"/>
          <w:szCs w:val="28"/>
        </w:rPr>
      </w:pPr>
    </w:p>
    <w:p w:rsidR="00F442FD" w:rsidRDefault="00F442FD">
      <w:pPr>
        <w:rPr>
          <w:b/>
        </w:rPr>
      </w:pPr>
    </w:p>
    <w:p w:rsidR="00F442FD" w:rsidRDefault="00F442FD">
      <w:pPr>
        <w:rPr>
          <w:b/>
        </w:rPr>
      </w:pPr>
    </w:p>
    <w:p w:rsidR="00F442FD" w:rsidRDefault="00F442FD" w:rsidP="00F442FD">
      <w:pPr>
        <w:rPr>
          <w:b/>
        </w:rPr>
      </w:pPr>
      <w:r w:rsidRPr="00F442FD">
        <w:rPr>
          <w:b/>
        </w:rPr>
        <w:t>Author</w:t>
      </w:r>
      <w:r>
        <w:rPr>
          <w:b/>
        </w:rPr>
        <w:t>:  Albert M. E. Coleman.</w:t>
      </w:r>
    </w:p>
    <w:p w:rsidR="00F442FD" w:rsidRDefault="00F442FD" w:rsidP="00F442FD">
      <w:pPr>
        <w:rPr>
          <w:b/>
        </w:rPr>
      </w:pPr>
      <w:r>
        <w:rPr>
          <w:b/>
        </w:rPr>
        <w:t>Affiliation:</w:t>
      </w:r>
    </w:p>
    <w:p w:rsidR="004465E0" w:rsidRDefault="004465E0" w:rsidP="004465E0">
      <w:pPr>
        <w:pStyle w:val="ListParagraph"/>
        <w:numPr>
          <w:ilvl w:val="0"/>
          <w:numId w:val="1"/>
        </w:numPr>
      </w:pPr>
      <w:r>
        <w:t xml:space="preserve">Centre for </w:t>
      </w:r>
      <w:r w:rsidR="008E7B4A">
        <w:t>B</w:t>
      </w:r>
      <w:r w:rsidRPr="008E7B4A">
        <w:rPr>
          <w:noProof/>
        </w:rPr>
        <w:t>ioethics</w:t>
      </w:r>
      <w:r>
        <w:t>, medical law</w:t>
      </w:r>
      <w:r w:rsidR="00B960A9">
        <w:t>,</w:t>
      </w:r>
      <w:r>
        <w:t xml:space="preserve"> </w:t>
      </w:r>
      <w:r w:rsidRPr="00B960A9">
        <w:rPr>
          <w:noProof/>
        </w:rPr>
        <w:t>and</w:t>
      </w:r>
      <w:r>
        <w:t xml:space="preserve"> patient advocacy,</w:t>
      </w:r>
    </w:p>
    <w:p w:rsidR="004465E0" w:rsidRDefault="004465E0" w:rsidP="004465E0">
      <w:pPr>
        <w:pStyle w:val="ListParagraph"/>
      </w:pPr>
      <w:r>
        <w:t>Sekondi, Ghana.</w:t>
      </w:r>
    </w:p>
    <w:p w:rsidR="004465E0" w:rsidRPr="004465E0" w:rsidRDefault="004465E0" w:rsidP="004465E0">
      <w:pPr>
        <w:pStyle w:val="ListParagraph"/>
      </w:pPr>
    </w:p>
    <w:p w:rsidR="004465E0" w:rsidRDefault="002C040C" w:rsidP="004465E0">
      <w:pPr>
        <w:pStyle w:val="ListParagraph"/>
        <w:numPr>
          <w:ilvl w:val="0"/>
          <w:numId w:val="1"/>
        </w:numPr>
      </w:pPr>
      <w:r>
        <w:t>Evergood</w:t>
      </w:r>
      <w:r w:rsidR="004465E0">
        <w:t xml:space="preserve"> Associate</w:t>
      </w:r>
      <w:r>
        <w:t>s</w:t>
      </w:r>
      <w:r w:rsidR="004465E0">
        <w:t xml:space="preserve"> locum Agency,</w:t>
      </w:r>
    </w:p>
    <w:p w:rsidR="004465E0" w:rsidRDefault="004465E0" w:rsidP="004465E0">
      <w:pPr>
        <w:pStyle w:val="ListParagraph"/>
      </w:pPr>
      <w:r>
        <w:t>Hertfordshire. U.K.</w:t>
      </w:r>
    </w:p>
    <w:p w:rsidR="004465E0" w:rsidRDefault="004465E0" w:rsidP="004465E0">
      <w:pPr>
        <w:pStyle w:val="ListParagraph"/>
      </w:pPr>
    </w:p>
    <w:p w:rsidR="004465E0" w:rsidRPr="004465E0" w:rsidRDefault="004465E0" w:rsidP="004465E0">
      <w:pPr>
        <w:pStyle w:val="ListParagraph"/>
      </w:pPr>
    </w:p>
    <w:p w:rsidR="00F442FD" w:rsidRPr="00F442FD" w:rsidRDefault="00F442FD" w:rsidP="00F442FD">
      <w:pPr>
        <w:rPr>
          <w:b/>
        </w:rPr>
      </w:pPr>
      <w:r>
        <w:rPr>
          <w:b/>
        </w:rPr>
        <w:t>E-mail contact: albert.coleman@gmail.com</w:t>
      </w:r>
    </w:p>
    <w:p w:rsidR="00F442FD" w:rsidRPr="00F442FD" w:rsidRDefault="00F442FD" w:rsidP="00F442FD"/>
    <w:p w:rsidR="00F442FD" w:rsidRPr="00F442FD" w:rsidRDefault="00F442FD" w:rsidP="00F442FD"/>
    <w:p w:rsidR="00F442FD" w:rsidRPr="00F442FD" w:rsidRDefault="00F442FD" w:rsidP="00F442FD"/>
    <w:p w:rsidR="00F442FD" w:rsidRPr="00F442FD" w:rsidRDefault="00F442FD" w:rsidP="00F442FD"/>
    <w:p w:rsidR="00F442FD" w:rsidRDefault="00F442FD" w:rsidP="00F442FD"/>
    <w:p w:rsidR="00195B20" w:rsidRDefault="00195B20" w:rsidP="00F442FD"/>
    <w:p w:rsidR="00F442FD" w:rsidRDefault="00F442FD" w:rsidP="00F442FD"/>
    <w:p w:rsidR="00F442FD" w:rsidRDefault="00F442FD" w:rsidP="00F442FD"/>
    <w:p w:rsidR="00F442FD" w:rsidRDefault="00F442FD" w:rsidP="00F442FD"/>
    <w:p w:rsidR="00F442FD" w:rsidRDefault="00F442FD" w:rsidP="00F442FD"/>
    <w:p w:rsidR="001A5042" w:rsidRDefault="001A5042" w:rsidP="00F442FD"/>
    <w:p w:rsidR="00F442FD" w:rsidRDefault="00F442FD" w:rsidP="00F442FD">
      <w:pPr>
        <w:rPr>
          <w:b/>
        </w:rPr>
      </w:pPr>
      <w:r>
        <w:rPr>
          <w:b/>
        </w:rPr>
        <w:lastRenderedPageBreak/>
        <w:t>Abstract:</w:t>
      </w:r>
    </w:p>
    <w:p w:rsidR="00B3231D" w:rsidRDefault="001A5042" w:rsidP="001A5042">
      <w:r>
        <w:t xml:space="preserve">A publication in the January 2018 British Journal of Psychiatry (BJP) detailed a clinical trial on persons </w:t>
      </w:r>
    </w:p>
    <w:p w:rsidR="00B3231D" w:rsidRDefault="001A5042" w:rsidP="001A5042">
      <w:r>
        <w:t>with mental illness (PWMI) some who were in chains in a prayer camp setting in Ghana</w:t>
      </w:r>
      <w:r w:rsidR="00AD79B0">
        <w:t>. T</w:t>
      </w:r>
      <w:r>
        <w:t xml:space="preserve">he camp’s </w:t>
      </w:r>
    </w:p>
    <w:p w:rsidR="00B3231D" w:rsidRDefault="007A4370" w:rsidP="001A5042">
      <w:r w:rsidRPr="003444EB">
        <w:rPr>
          <w:noProof/>
        </w:rPr>
        <w:t>advertised</w:t>
      </w:r>
      <w:r>
        <w:t xml:space="preserve"> mission</w:t>
      </w:r>
      <w:r w:rsidR="001A5042">
        <w:t xml:space="preserve"> statement was to “set free those held captive by satan....through its ministry of </w:t>
      </w:r>
    </w:p>
    <w:p w:rsidR="006057E7" w:rsidRDefault="001A5042" w:rsidP="001A5042">
      <w:r>
        <w:t>fasting and prayer”</w:t>
      </w:r>
      <w:r w:rsidR="00B3231D">
        <w:t xml:space="preserve">. </w:t>
      </w:r>
      <w:r>
        <w:t>This article considers the potential et</w:t>
      </w:r>
      <w:r w:rsidR="00E43AD1">
        <w:t xml:space="preserve">hical problems </w:t>
      </w:r>
      <w:r>
        <w:t xml:space="preserve">raised by the clinical trial on </w:t>
      </w:r>
    </w:p>
    <w:p w:rsidR="006057E7" w:rsidRDefault="001A5042" w:rsidP="001A5042">
      <w:r>
        <w:t>chained PW</w:t>
      </w:r>
      <w:r w:rsidR="008F0C39">
        <w:t>MI against the background of</w:t>
      </w:r>
      <w:r>
        <w:t xml:space="preserve"> </w:t>
      </w:r>
      <w:r w:rsidR="008F0C39">
        <w:t xml:space="preserve">Ghanaian </w:t>
      </w:r>
      <w:r w:rsidRPr="008E7B4A">
        <w:rPr>
          <w:noProof/>
        </w:rPr>
        <w:t>ethn</w:t>
      </w:r>
      <w:r w:rsidR="008E7B4A">
        <w:rPr>
          <w:noProof/>
        </w:rPr>
        <w:t>ic</w:t>
      </w:r>
      <w:r>
        <w:t>-</w:t>
      </w:r>
      <w:r w:rsidR="008F0C39">
        <w:t>anthropologic beliefs.</w:t>
      </w:r>
      <w:r w:rsidR="00B3231D">
        <w:t xml:space="preserve"> </w:t>
      </w:r>
      <w:r w:rsidR="008F0C39">
        <w:t xml:space="preserve">The article in </w:t>
      </w:r>
    </w:p>
    <w:p w:rsidR="006057E7" w:rsidRDefault="008E7B4A" w:rsidP="001A5042">
      <w:r>
        <w:t>highlighting the</w:t>
      </w:r>
      <w:r w:rsidR="008F0C39">
        <w:t xml:space="preserve"> ethical issues raised by the clinical trial in </w:t>
      </w:r>
      <w:r w:rsidR="008F0C39" w:rsidRPr="008E7B4A">
        <w:rPr>
          <w:noProof/>
        </w:rPr>
        <w:t>question</w:t>
      </w:r>
      <w:r w:rsidR="008F0C39">
        <w:t xml:space="preserve"> attempts to </w:t>
      </w:r>
      <w:r w:rsidR="008F0C39" w:rsidRPr="008E7B4A">
        <w:rPr>
          <w:noProof/>
        </w:rPr>
        <w:t>suggest</w:t>
      </w:r>
      <w:r w:rsidR="008F0C39">
        <w:t xml:space="preserve"> </w:t>
      </w:r>
      <w:r w:rsidR="006057E7">
        <w:t xml:space="preserve">what (and </w:t>
      </w:r>
    </w:p>
    <w:p w:rsidR="008F0C39" w:rsidRDefault="006057E7" w:rsidP="001A5042">
      <w:r>
        <w:t xml:space="preserve">how) </w:t>
      </w:r>
      <w:r w:rsidR="008F0C39">
        <w:t xml:space="preserve">Ghanaian </w:t>
      </w:r>
      <w:r w:rsidR="008E7B4A" w:rsidRPr="008E7B4A">
        <w:rPr>
          <w:noProof/>
        </w:rPr>
        <w:t>health</w:t>
      </w:r>
      <w:r w:rsidR="00B3231D" w:rsidRPr="008E7B4A">
        <w:rPr>
          <w:noProof/>
        </w:rPr>
        <w:t>care</w:t>
      </w:r>
      <w:r w:rsidR="00B3231D">
        <w:t xml:space="preserve"> professionals (HCPs), </w:t>
      </w:r>
      <w:r w:rsidR="008E7B4A" w:rsidRPr="008E7B4A">
        <w:rPr>
          <w:noProof/>
        </w:rPr>
        <w:t>policy</w:t>
      </w:r>
      <w:r w:rsidR="00B3231D" w:rsidRPr="008E7B4A">
        <w:rPr>
          <w:noProof/>
        </w:rPr>
        <w:t>maker</w:t>
      </w:r>
      <w:r w:rsidR="008F0C39" w:rsidRPr="008E7B4A">
        <w:rPr>
          <w:noProof/>
        </w:rPr>
        <w:t>s</w:t>
      </w:r>
      <w:r w:rsidR="008F0C39">
        <w:t xml:space="preserve"> and the national government can do </w:t>
      </w:r>
    </w:p>
    <w:p w:rsidR="008F0C39" w:rsidRDefault="008E7B4A" w:rsidP="001A5042">
      <w:r>
        <w:t>to institute</w:t>
      </w:r>
      <w:r w:rsidR="00B3231D">
        <w:t xml:space="preserve"> workable, enforceable measures towards ending the practice of ch</w:t>
      </w:r>
      <w:r w:rsidR="008F0C39">
        <w:t xml:space="preserve">aining PWMI in </w:t>
      </w:r>
    </w:p>
    <w:p w:rsidR="001A5042" w:rsidRPr="001A5042" w:rsidRDefault="00B3231D" w:rsidP="001A5042">
      <w:r>
        <w:t>Ghana.</w:t>
      </w:r>
    </w:p>
    <w:p w:rsidR="00BC65E2" w:rsidRPr="00BC65E2" w:rsidRDefault="008E7B4A" w:rsidP="00F442FD">
      <w:r w:rsidRPr="008E7B4A">
        <w:rPr>
          <w:b/>
          <w:noProof/>
        </w:rPr>
        <w:t>Key</w:t>
      </w:r>
      <w:r w:rsidR="004465E0" w:rsidRPr="008E7B4A">
        <w:rPr>
          <w:b/>
          <w:noProof/>
        </w:rPr>
        <w:t>word</w:t>
      </w:r>
      <w:r w:rsidR="00946A65" w:rsidRPr="008E7B4A">
        <w:rPr>
          <w:b/>
          <w:noProof/>
        </w:rPr>
        <w:t>s</w:t>
      </w:r>
      <w:r w:rsidR="004465E0">
        <w:rPr>
          <w:b/>
        </w:rPr>
        <w:t xml:space="preserve">: </w:t>
      </w:r>
      <w:r w:rsidR="00BC65E2" w:rsidRPr="00BC65E2">
        <w:t xml:space="preserve">Chained </w:t>
      </w:r>
      <w:r w:rsidR="00BC65E2">
        <w:t>m</w:t>
      </w:r>
      <w:r w:rsidR="00946A65">
        <w:t xml:space="preserve">entally ill patients, Ghana </w:t>
      </w:r>
      <w:r w:rsidR="004465E0" w:rsidRPr="00BC65E2">
        <w:t xml:space="preserve">prayer camps, </w:t>
      </w:r>
      <w:r w:rsidRPr="008E7B4A">
        <w:rPr>
          <w:noProof/>
        </w:rPr>
        <w:t>randomi</w:t>
      </w:r>
      <w:r>
        <w:rPr>
          <w:noProof/>
        </w:rPr>
        <w:t>z</w:t>
      </w:r>
      <w:r w:rsidR="00BC65E2" w:rsidRPr="008E7B4A">
        <w:rPr>
          <w:noProof/>
        </w:rPr>
        <w:t>ed</w:t>
      </w:r>
      <w:r w:rsidR="00BC65E2" w:rsidRPr="00BC65E2">
        <w:t xml:space="preserve"> medication trial,   </w:t>
      </w:r>
    </w:p>
    <w:p w:rsidR="004465E0" w:rsidRPr="00BC65E2" w:rsidRDefault="00BC65E2" w:rsidP="00F442FD">
      <w:r w:rsidRPr="00BC65E2">
        <w:t xml:space="preserve">                     ethical ramifications.</w:t>
      </w:r>
    </w:p>
    <w:p w:rsidR="00F442FD" w:rsidRPr="00BC65E2" w:rsidRDefault="00F442FD" w:rsidP="00F442FD"/>
    <w:p w:rsidR="00F442FD" w:rsidRDefault="00F442FD" w:rsidP="00F442FD">
      <w:pPr>
        <w:rPr>
          <w:b/>
        </w:rPr>
      </w:pPr>
    </w:p>
    <w:p w:rsidR="00F442FD" w:rsidRDefault="00F442FD" w:rsidP="00F442FD">
      <w:pPr>
        <w:rPr>
          <w:b/>
        </w:rPr>
      </w:pPr>
    </w:p>
    <w:p w:rsidR="00F442FD" w:rsidRDefault="00F442FD" w:rsidP="00F442FD">
      <w:pPr>
        <w:rPr>
          <w:b/>
        </w:rPr>
      </w:pPr>
    </w:p>
    <w:p w:rsidR="00F442FD" w:rsidRDefault="00F442FD" w:rsidP="00F442FD">
      <w:pPr>
        <w:rPr>
          <w:b/>
        </w:rPr>
      </w:pPr>
    </w:p>
    <w:p w:rsidR="00F442FD" w:rsidRDefault="00F442FD" w:rsidP="00F442FD">
      <w:pPr>
        <w:rPr>
          <w:b/>
        </w:rPr>
      </w:pPr>
    </w:p>
    <w:p w:rsidR="00F442FD" w:rsidRDefault="00F442FD" w:rsidP="00F442FD">
      <w:pPr>
        <w:rPr>
          <w:b/>
        </w:rPr>
      </w:pPr>
    </w:p>
    <w:p w:rsidR="00F442FD" w:rsidRDefault="00F442FD" w:rsidP="00F442FD">
      <w:pPr>
        <w:rPr>
          <w:b/>
        </w:rPr>
      </w:pPr>
    </w:p>
    <w:p w:rsidR="00F442FD" w:rsidRDefault="00F442FD" w:rsidP="00F442FD">
      <w:pPr>
        <w:rPr>
          <w:b/>
        </w:rPr>
      </w:pPr>
    </w:p>
    <w:p w:rsidR="00F442FD" w:rsidRDefault="00F442FD" w:rsidP="00F442FD">
      <w:pPr>
        <w:rPr>
          <w:b/>
        </w:rPr>
      </w:pPr>
    </w:p>
    <w:p w:rsidR="00F442FD" w:rsidRDefault="00F442FD" w:rsidP="00F442FD">
      <w:pPr>
        <w:rPr>
          <w:b/>
        </w:rPr>
      </w:pPr>
    </w:p>
    <w:p w:rsidR="00F442FD" w:rsidRDefault="00F442FD" w:rsidP="00F442FD">
      <w:pPr>
        <w:rPr>
          <w:b/>
        </w:rPr>
      </w:pPr>
    </w:p>
    <w:p w:rsidR="00F442FD" w:rsidRDefault="00F442FD" w:rsidP="00F442FD">
      <w:pPr>
        <w:rPr>
          <w:b/>
        </w:rPr>
      </w:pPr>
    </w:p>
    <w:p w:rsidR="00F442FD" w:rsidRDefault="00F442FD" w:rsidP="00F442FD">
      <w:pPr>
        <w:rPr>
          <w:b/>
        </w:rPr>
      </w:pPr>
    </w:p>
    <w:p w:rsidR="006057E7" w:rsidRDefault="006057E7" w:rsidP="00F442FD">
      <w:pPr>
        <w:rPr>
          <w:b/>
        </w:rPr>
      </w:pPr>
    </w:p>
    <w:p w:rsidR="00F442FD" w:rsidRPr="00210275" w:rsidRDefault="00210275" w:rsidP="00210275">
      <w:pPr>
        <w:rPr>
          <w:b/>
        </w:rPr>
      </w:pPr>
      <w:r w:rsidRPr="00210275">
        <w:rPr>
          <w:b/>
        </w:rPr>
        <w:lastRenderedPageBreak/>
        <w:t>1.</w:t>
      </w:r>
      <w:r>
        <w:rPr>
          <w:b/>
        </w:rPr>
        <w:t xml:space="preserve"> </w:t>
      </w:r>
      <w:r w:rsidR="00F442FD" w:rsidRPr="00210275">
        <w:rPr>
          <w:b/>
        </w:rPr>
        <w:t>Introduction:</w:t>
      </w:r>
    </w:p>
    <w:p w:rsidR="00E71A66" w:rsidRDefault="00941BC7" w:rsidP="00F442FD">
      <w:r>
        <w:t xml:space="preserve">An article </w:t>
      </w:r>
      <w:r w:rsidR="00EE5BD0">
        <w:t xml:space="preserve">was published </w:t>
      </w:r>
      <w:r>
        <w:t>in the British Journal of Psychiatry (BJP) in January 2018 detailing the</w:t>
      </w:r>
    </w:p>
    <w:p w:rsidR="0010690A" w:rsidRDefault="006057E7" w:rsidP="00F442FD">
      <w:r>
        <w:t>conduct</w:t>
      </w:r>
      <w:r w:rsidR="00941BC7">
        <w:t xml:space="preserve"> of a clinical </w:t>
      </w:r>
      <w:r w:rsidR="007A4370">
        <w:t>research trial</w:t>
      </w:r>
      <w:r w:rsidR="00EE5BD0">
        <w:t xml:space="preserve"> </w:t>
      </w:r>
      <w:r w:rsidR="00941BC7">
        <w:t>comparing anti-psychotic</w:t>
      </w:r>
      <w:r>
        <w:t xml:space="preserve"> medication </w:t>
      </w:r>
      <w:r w:rsidR="00941BC7">
        <w:t xml:space="preserve">response </w:t>
      </w:r>
      <w:r>
        <w:t xml:space="preserve">in </w:t>
      </w:r>
      <w:r w:rsidR="00941BC7">
        <w:t xml:space="preserve">mentally ill </w:t>
      </w:r>
    </w:p>
    <w:p w:rsidR="00E71A66" w:rsidRDefault="00941BC7" w:rsidP="00F442FD">
      <w:proofErr w:type="gramStart"/>
      <w:r>
        <w:t>participants</w:t>
      </w:r>
      <w:proofErr w:type="gramEnd"/>
      <w:r>
        <w:t xml:space="preserve"> along with prayer int</w:t>
      </w:r>
      <w:r w:rsidR="0010690A">
        <w:t>ervention, in contrast</w:t>
      </w:r>
      <w:r w:rsidR="00087820">
        <w:t xml:space="preserve"> to </w:t>
      </w:r>
      <w:r>
        <w:t xml:space="preserve">mentally ill participants having </w:t>
      </w:r>
      <w:r w:rsidRPr="003444EB">
        <w:rPr>
          <w:noProof/>
        </w:rPr>
        <w:t>only</w:t>
      </w:r>
      <w:r>
        <w:t xml:space="preserve"> prayer </w:t>
      </w:r>
    </w:p>
    <w:p w:rsidR="007F1358" w:rsidRDefault="00941BC7" w:rsidP="00F442FD">
      <w:r>
        <w:t xml:space="preserve">intervention in a prayer camp in Ghana </w:t>
      </w:r>
      <w:r w:rsidR="00EE5BD0" w:rsidRPr="004F22FC">
        <w:t>(</w:t>
      </w:r>
      <w:r w:rsidR="00575CF4" w:rsidRPr="004F22FC">
        <w:t>1</w:t>
      </w:r>
      <w:r w:rsidR="00EE5BD0" w:rsidRPr="004F22FC">
        <w:t>)</w:t>
      </w:r>
      <w:r w:rsidR="00B7244A" w:rsidRPr="004F22FC">
        <w:t>.</w:t>
      </w:r>
      <w:r w:rsidR="00B7244A">
        <w:t xml:space="preserve"> </w:t>
      </w:r>
      <w:r w:rsidR="00087820">
        <w:t xml:space="preserve"> The study or trial participants of persons with mental </w:t>
      </w:r>
    </w:p>
    <w:p w:rsidR="007F1358" w:rsidRDefault="00087820" w:rsidP="00F442FD">
      <w:r>
        <w:t>illness (PWMI) in this instance inc</w:t>
      </w:r>
      <w:r w:rsidR="0010690A">
        <w:t>luded a number of chained PWMI</w:t>
      </w:r>
      <w:r>
        <w:t>, a situation that raised issue</w:t>
      </w:r>
      <w:r w:rsidR="007F1358">
        <w:t xml:space="preserve">s of </w:t>
      </w:r>
    </w:p>
    <w:p w:rsidR="008E7B4A" w:rsidRDefault="008E7B4A" w:rsidP="00F442FD">
      <w:r w:rsidRPr="008E7B4A">
        <w:rPr>
          <w:noProof/>
        </w:rPr>
        <w:t xml:space="preserve">the </w:t>
      </w:r>
      <w:r w:rsidR="007F1358" w:rsidRPr="008E7B4A">
        <w:rPr>
          <w:noProof/>
        </w:rPr>
        <w:t>ethical</w:t>
      </w:r>
      <w:r w:rsidR="007F1358">
        <w:t xml:space="preserve"> concern in two</w:t>
      </w:r>
      <w:r w:rsidR="00087820">
        <w:t xml:space="preserve"> commentary articles in the same issue of the BJP </w:t>
      </w:r>
      <w:r w:rsidR="00087820" w:rsidRPr="004F22FC">
        <w:t>(</w:t>
      </w:r>
      <w:r w:rsidR="00575CF4" w:rsidRPr="004F22FC">
        <w:t>2</w:t>
      </w:r>
      <w:r w:rsidR="007A4370" w:rsidRPr="004F22FC">
        <w:t>) (</w:t>
      </w:r>
      <w:r w:rsidR="00575CF4" w:rsidRPr="004F22FC">
        <w:t>3</w:t>
      </w:r>
      <w:r w:rsidR="00087820" w:rsidRPr="004F22FC">
        <w:t>).</w:t>
      </w:r>
      <w:r w:rsidR="00AB31E0">
        <w:t xml:space="preserve">The article as </w:t>
      </w:r>
    </w:p>
    <w:p w:rsidR="008E7B4A" w:rsidRDefault="00AB31E0" w:rsidP="00F442FD">
      <w:r>
        <w:t>published in describing the trial site</w:t>
      </w:r>
      <w:r w:rsidR="007F1358">
        <w:t>,</w:t>
      </w:r>
      <w:r>
        <w:t xml:space="preserve"> a prayer camp said among others that the camp mission </w:t>
      </w:r>
    </w:p>
    <w:p w:rsidR="008E7B4A" w:rsidRDefault="00AB31E0" w:rsidP="00F442FD">
      <w:r w:rsidRPr="003444EB">
        <w:rPr>
          <w:noProof/>
        </w:rPr>
        <w:t>statement</w:t>
      </w:r>
      <w:r>
        <w:t xml:space="preserve"> was </w:t>
      </w:r>
      <w:r w:rsidR="00087820">
        <w:t xml:space="preserve">to </w:t>
      </w:r>
      <w:r w:rsidR="00087820" w:rsidRPr="00AD79B0">
        <w:rPr>
          <w:i/>
        </w:rPr>
        <w:t xml:space="preserve">“set free those held captive by satan....through its ministry of fasting and </w:t>
      </w:r>
      <w:r w:rsidR="00575CF4" w:rsidRPr="00AD79B0">
        <w:rPr>
          <w:i/>
        </w:rPr>
        <w:t>prayer”</w:t>
      </w:r>
      <w:r w:rsidR="00575CF4">
        <w:t xml:space="preserve"> </w:t>
      </w:r>
    </w:p>
    <w:p w:rsidR="008E7B4A" w:rsidRDefault="00575CF4" w:rsidP="00F442FD">
      <w:r>
        <w:rPr>
          <w:vertAlign w:val="superscript"/>
        </w:rPr>
        <w:t>(1)</w:t>
      </w:r>
      <w:r>
        <w:t xml:space="preserve">. </w:t>
      </w:r>
      <w:r w:rsidR="007F1358">
        <w:t xml:space="preserve">This particular </w:t>
      </w:r>
      <w:r w:rsidR="007A4370" w:rsidRPr="008E7B4A">
        <w:rPr>
          <w:noProof/>
        </w:rPr>
        <w:t>study</w:t>
      </w:r>
      <w:r w:rsidR="007A4370">
        <w:t xml:space="preserve"> was</w:t>
      </w:r>
      <w:r w:rsidR="006B02F3">
        <w:t xml:space="preserve"> duly registered with study # NCT02593734 on </w:t>
      </w:r>
      <w:r w:rsidR="00DF1C13">
        <w:t xml:space="preserve">the registry of clinical </w:t>
      </w:r>
    </w:p>
    <w:p w:rsidR="008E7B4A" w:rsidRDefault="00DF1C13" w:rsidP="00F442FD">
      <w:r>
        <w:t>trials</w:t>
      </w:r>
      <w:r w:rsidR="0010690A">
        <w:t xml:space="preserve"> in the United States of America (</w:t>
      </w:r>
      <w:hyperlink r:id="rId7" w:history="1">
        <w:r w:rsidR="0010690A" w:rsidRPr="00192956">
          <w:rPr>
            <w:rStyle w:val="Hyperlink"/>
          </w:rPr>
          <w:t>www.clinical</w:t>
        </w:r>
      </w:hyperlink>
      <w:r w:rsidR="0010690A">
        <w:t xml:space="preserve"> trials.gov).</w:t>
      </w:r>
      <w:r w:rsidR="001A75CA">
        <w:t xml:space="preserve"> </w:t>
      </w:r>
      <w:r w:rsidR="00575CF4">
        <w:t xml:space="preserve">Granted the article was of interesting </w:t>
      </w:r>
    </w:p>
    <w:p w:rsidR="008E7B4A" w:rsidRDefault="00575CF4" w:rsidP="00F442FD">
      <w:r>
        <w:t>reading,</w:t>
      </w:r>
      <w:r w:rsidR="006B02F3">
        <w:t xml:space="preserve"> </w:t>
      </w:r>
      <w:r>
        <w:t xml:space="preserve">my post-reading thoughts were </w:t>
      </w:r>
      <w:r w:rsidR="0009517C">
        <w:t>as follows</w:t>
      </w:r>
      <w:r w:rsidR="00840F57">
        <w:t>;</w:t>
      </w:r>
      <w:r w:rsidR="0009517C">
        <w:t xml:space="preserve"> (a) </w:t>
      </w:r>
      <w:r>
        <w:t>the normative ethical problems the st</w:t>
      </w:r>
      <w:r w:rsidR="008B666C">
        <w:t xml:space="preserve">udy </w:t>
      </w:r>
    </w:p>
    <w:p w:rsidR="00AA1D10" w:rsidRDefault="008B666C" w:rsidP="00F442FD">
      <w:pPr>
        <w:rPr>
          <w:noProof/>
        </w:rPr>
      </w:pPr>
      <w:r>
        <w:t>raised</w:t>
      </w:r>
      <w:r w:rsidR="008E7B4A">
        <w:t>, (</w:t>
      </w:r>
      <w:r w:rsidR="0009517C">
        <w:t xml:space="preserve">b) </w:t>
      </w:r>
      <w:r w:rsidR="00840F57">
        <w:t xml:space="preserve">the </w:t>
      </w:r>
      <w:r>
        <w:t xml:space="preserve">scientific validity/utility of the trial against the background knowledge of </w:t>
      </w:r>
      <w:r w:rsidR="00AD0475">
        <w:rPr>
          <w:noProof/>
        </w:rPr>
        <w:t xml:space="preserve">the </w:t>
      </w:r>
    </w:p>
    <w:p w:rsidR="008E7B4A" w:rsidRDefault="008B666C" w:rsidP="00F442FD">
      <w:r w:rsidRPr="003444EB">
        <w:rPr>
          <w:noProof/>
        </w:rPr>
        <w:t>effectiveness</w:t>
      </w:r>
      <w:r>
        <w:t xml:space="preserve"> of </w:t>
      </w:r>
      <w:r w:rsidR="00AA1D10" w:rsidRPr="00AA1D10">
        <w:rPr>
          <w:noProof/>
        </w:rPr>
        <w:t>anti</w:t>
      </w:r>
      <w:r w:rsidRPr="00AA1D10">
        <w:rPr>
          <w:noProof/>
        </w:rPr>
        <w:t>psychotic</w:t>
      </w:r>
      <w:r>
        <w:t xml:space="preserve"> medication, as well as the well documented </w:t>
      </w:r>
      <w:r w:rsidR="008E7B4A">
        <w:t>intertwined problems</w:t>
      </w:r>
      <w:r>
        <w:t xml:space="preserve"> of </w:t>
      </w:r>
    </w:p>
    <w:p w:rsidR="008E7B4A" w:rsidRDefault="008B666C" w:rsidP="00F442FD">
      <w:r>
        <w:t xml:space="preserve">chained PWMI in prayer camps and </w:t>
      </w:r>
      <w:r w:rsidR="008E7B4A" w:rsidRPr="008E7B4A">
        <w:rPr>
          <w:noProof/>
        </w:rPr>
        <w:t>ethno</w:t>
      </w:r>
      <w:r w:rsidRPr="008E7B4A">
        <w:rPr>
          <w:noProof/>
        </w:rPr>
        <w:t>anthropological</w:t>
      </w:r>
      <w:r>
        <w:t xml:space="preserve"> beliefs of disease causation</w:t>
      </w:r>
      <w:r w:rsidR="00840F57">
        <w:t xml:space="preserve"> </w:t>
      </w:r>
      <w:r w:rsidR="008E7B4A">
        <w:t>prevalent in</w:t>
      </w:r>
      <w:r>
        <w:t xml:space="preserve"> </w:t>
      </w:r>
    </w:p>
    <w:p w:rsidR="008E7B4A" w:rsidRDefault="008B666C" w:rsidP="00F442FD">
      <w:r>
        <w:t xml:space="preserve">Ghana, and </w:t>
      </w:r>
      <w:r w:rsidR="00840F57">
        <w:t>(</w:t>
      </w:r>
      <w:r>
        <w:t>c)</w:t>
      </w:r>
      <w:r w:rsidR="00840F57">
        <w:t xml:space="preserve"> </w:t>
      </w:r>
      <w:r w:rsidR="00575CF4">
        <w:t xml:space="preserve">considering the study population and setting, the research ethics challenges of </w:t>
      </w:r>
    </w:p>
    <w:p w:rsidR="00575CF4" w:rsidRDefault="00575CF4" w:rsidP="00F442FD">
      <w:r>
        <w:t>obtaining</w:t>
      </w:r>
      <w:r w:rsidR="00840F57">
        <w:t xml:space="preserve"> </w:t>
      </w:r>
      <w:r w:rsidR="00210275">
        <w:t>valid informed</w:t>
      </w:r>
      <w:r>
        <w:t xml:space="preserve"> consent </w:t>
      </w:r>
      <w:r w:rsidR="00840F57">
        <w:t>f</w:t>
      </w:r>
      <w:r>
        <w:t>rom the participants.</w:t>
      </w:r>
    </w:p>
    <w:p w:rsidR="00FA5CA4" w:rsidRDefault="00465FB2" w:rsidP="00F442FD">
      <w:r>
        <w:t xml:space="preserve"> Whe</w:t>
      </w:r>
      <w:r w:rsidR="00E71A66">
        <w:t xml:space="preserve">n it comes to </w:t>
      </w:r>
      <w:r w:rsidR="00E71A66" w:rsidRPr="008E7B4A">
        <w:rPr>
          <w:noProof/>
        </w:rPr>
        <w:t>clinic</w:t>
      </w:r>
      <w:r w:rsidR="008E7B4A" w:rsidRPr="008E7B4A">
        <w:rPr>
          <w:noProof/>
        </w:rPr>
        <w:t>al</w:t>
      </w:r>
      <w:r>
        <w:t xml:space="preserve"> research</w:t>
      </w:r>
      <w:r w:rsidR="00E71A66">
        <w:t xml:space="preserve"> </w:t>
      </w:r>
      <w:r>
        <w:t xml:space="preserve">in </w:t>
      </w:r>
      <w:r w:rsidR="008E7B4A" w:rsidRPr="008E7B4A">
        <w:rPr>
          <w:noProof/>
        </w:rPr>
        <w:t>resource-</w:t>
      </w:r>
      <w:r w:rsidRPr="008E7B4A">
        <w:rPr>
          <w:noProof/>
        </w:rPr>
        <w:t>poor</w:t>
      </w:r>
      <w:r>
        <w:t xml:space="preserve"> </w:t>
      </w:r>
      <w:r w:rsidR="00FA5CA4">
        <w:t xml:space="preserve">countries including </w:t>
      </w:r>
      <w:r w:rsidR="00094767">
        <w:t>sub-Saharan Africa (</w:t>
      </w:r>
      <w:r>
        <w:t>SSA</w:t>
      </w:r>
      <w:r w:rsidR="00094767">
        <w:t>)</w:t>
      </w:r>
      <w:r>
        <w:t xml:space="preserve"> </w:t>
      </w:r>
    </w:p>
    <w:p w:rsidR="00FA5CA4" w:rsidRDefault="00465FB2" w:rsidP="00F442FD">
      <w:r>
        <w:t>countries</w:t>
      </w:r>
      <w:r w:rsidR="00E71A66">
        <w:t xml:space="preserve">, various challenging factors have been identified from the field of research ethics including </w:t>
      </w:r>
    </w:p>
    <w:p w:rsidR="00774AD7" w:rsidRDefault="00E71A66" w:rsidP="00F442FD">
      <w:r>
        <w:t xml:space="preserve">but not limited </w:t>
      </w:r>
      <w:r w:rsidR="007A4370">
        <w:t>to the</w:t>
      </w:r>
      <w:r>
        <w:t xml:space="preserve"> issue of </w:t>
      </w:r>
      <w:r w:rsidR="006855B3">
        <w:t xml:space="preserve">research </w:t>
      </w:r>
      <w:r>
        <w:t>participant</w:t>
      </w:r>
      <w:r w:rsidR="006855B3">
        <w:t>s</w:t>
      </w:r>
      <w:r>
        <w:t xml:space="preserve"> informed consent </w:t>
      </w:r>
      <w:r w:rsidR="002C2D97" w:rsidRPr="004F22FC">
        <w:t>(4</w:t>
      </w:r>
      <w:r w:rsidR="007A4370" w:rsidRPr="004F22FC">
        <w:t>) (</w:t>
      </w:r>
      <w:r w:rsidR="002C2D97" w:rsidRPr="004F22FC">
        <w:t>5</w:t>
      </w:r>
      <w:r w:rsidRPr="004F22FC">
        <w:t>).</w:t>
      </w:r>
      <w:r>
        <w:rPr>
          <w:vertAlign w:val="superscript"/>
        </w:rPr>
        <w:t xml:space="preserve">  </w:t>
      </w:r>
      <w:r>
        <w:t xml:space="preserve">Ghana </w:t>
      </w:r>
      <w:r w:rsidR="00F3708F">
        <w:t xml:space="preserve">is no exception </w:t>
      </w:r>
    </w:p>
    <w:p w:rsidR="00774AD7" w:rsidRDefault="00F3708F" w:rsidP="00F442FD">
      <w:r>
        <w:t>to some of these research ethics challenge</w:t>
      </w:r>
      <w:r w:rsidR="001A75CA">
        <w:t>s</w:t>
      </w:r>
      <w:r w:rsidR="00B7244A">
        <w:t xml:space="preserve"> </w:t>
      </w:r>
      <w:r w:rsidR="00C05612" w:rsidRPr="004F22FC">
        <w:t>(</w:t>
      </w:r>
      <w:r w:rsidR="002C2D97" w:rsidRPr="004F22FC">
        <w:t>6</w:t>
      </w:r>
      <w:r w:rsidR="00C05612" w:rsidRPr="004F22FC">
        <w:t>)</w:t>
      </w:r>
      <w:r w:rsidR="001A75CA" w:rsidRPr="004F22FC">
        <w:t xml:space="preserve"> (</w:t>
      </w:r>
      <w:r w:rsidR="002C2D97" w:rsidRPr="004F22FC">
        <w:t>7)</w:t>
      </w:r>
      <w:r w:rsidR="004B64AD" w:rsidRPr="004F22FC">
        <w:t>.</w:t>
      </w:r>
      <w:r w:rsidR="004B64AD">
        <w:t xml:space="preserve"> </w:t>
      </w:r>
      <w:r w:rsidR="00C92469">
        <w:t>In</w:t>
      </w:r>
      <w:r w:rsidR="00840F57">
        <w:t xml:space="preserve"> this </w:t>
      </w:r>
      <w:r w:rsidR="008E7B4A">
        <w:t>particular article</w:t>
      </w:r>
      <w:r w:rsidR="0009517C">
        <w:t xml:space="preserve"> by Ofori-Atta et al </w:t>
      </w:r>
      <w:r w:rsidR="0009517C" w:rsidRPr="00774AD7">
        <w:t>(1)</w:t>
      </w:r>
      <w:r w:rsidR="0009517C">
        <w:t xml:space="preserve"> I</w:t>
      </w:r>
      <w:r>
        <w:t xml:space="preserve"> </w:t>
      </w:r>
    </w:p>
    <w:p w:rsidR="00840F57" w:rsidRDefault="00F3708F" w:rsidP="00F442FD">
      <w:r>
        <w:t>will focus primarily on the study setting and method considering the context of</w:t>
      </w:r>
      <w:r w:rsidR="0009517C">
        <w:t xml:space="preserve"> psychiatric care and </w:t>
      </w:r>
    </w:p>
    <w:p w:rsidR="00C92469" w:rsidRDefault="0009517C" w:rsidP="00F442FD">
      <w:r>
        <w:t>research o</w:t>
      </w:r>
      <w:r w:rsidR="00F3708F">
        <w:t xml:space="preserve">n PWMI in SSA country settings </w:t>
      </w:r>
      <w:r w:rsidR="00C92469">
        <w:t>(and especially Ghana)</w:t>
      </w:r>
      <w:r w:rsidR="00B7244A">
        <w:t>,</w:t>
      </w:r>
      <w:r w:rsidR="00C92469">
        <w:t xml:space="preserve"> </w:t>
      </w:r>
      <w:r>
        <w:t>and its ethical i</w:t>
      </w:r>
      <w:r w:rsidR="00F3708F">
        <w:t>mplications.</w:t>
      </w:r>
    </w:p>
    <w:p w:rsidR="00C92469" w:rsidRPr="00C92469" w:rsidRDefault="005A5693" w:rsidP="00F442FD">
      <w:pPr>
        <w:rPr>
          <w:b/>
        </w:rPr>
      </w:pPr>
      <w:r>
        <w:rPr>
          <w:b/>
        </w:rPr>
        <w:t>M</w:t>
      </w:r>
      <w:r w:rsidR="00C92469" w:rsidRPr="00C92469">
        <w:rPr>
          <w:b/>
        </w:rPr>
        <w:t>ental healthcare</w:t>
      </w:r>
      <w:r>
        <w:rPr>
          <w:b/>
        </w:rPr>
        <w:t xml:space="preserve">/policy, </w:t>
      </w:r>
      <w:r w:rsidR="000B218C">
        <w:rPr>
          <w:b/>
        </w:rPr>
        <w:t xml:space="preserve">illness causation, </w:t>
      </w:r>
      <w:r>
        <w:rPr>
          <w:b/>
        </w:rPr>
        <w:t>PWMI</w:t>
      </w:r>
      <w:r w:rsidR="000B218C">
        <w:rPr>
          <w:b/>
        </w:rPr>
        <w:t xml:space="preserve"> </w:t>
      </w:r>
      <w:r>
        <w:rPr>
          <w:b/>
        </w:rPr>
        <w:t>and pr</w:t>
      </w:r>
      <w:r w:rsidR="000B218C">
        <w:rPr>
          <w:b/>
        </w:rPr>
        <w:t>ayer camps:</w:t>
      </w:r>
      <w:r>
        <w:rPr>
          <w:b/>
        </w:rPr>
        <w:t xml:space="preserve"> </w:t>
      </w:r>
      <w:r w:rsidR="000B218C">
        <w:rPr>
          <w:b/>
        </w:rPr>
        <w:t>T</w:t>
      </w:r>
      <w:r>
        <w:rPr>
          <w:b/>
        </w:rPr>
        <w:t>he Ghana situation</w:t>
      </w:r>
      <w:r w:rsidR="00C92469" w:rsidRPr="00C92469">
        <w:rPr>
          <w:b/>
        </w:rPr>
        <w:t>.</w:t>
      </w:r>
    </w:p>
    <w:p w:rsidR="00345A74" w:rsidRDefault="00C92469" w:rsidP="00F442FD">
      <w:r>
        <w:t xml:space="preserve"> </w:t>
      </w:r>
      <w:r w:rsidR="00484510">
        <w:t xml:space="preserve">Going back from the early documented history of the evolution of mental health/psychiatric </w:t>
      </w:r>
    </w:p>
    <w:p w:rsidR="00774AD7" w:rsidRDefault="00484510" w:rsidP="00F442FD">
      <w:pPr>
        <w:rPr>
          <w:noProof/>
        </w:rPr>
      </w:pPr>
      <w:r>
        <w:t xml:space="preserve">practice in Ghana </w:t>
      </w:r>
      <w:r w:rsidR="00C05CB8">
        <w:t xml:space="preserve">from </w:t>
      </w:r>
      <w:r w:rsidR="00C05CB8" w:rsidRPr="008E7B4A">
        <w:rPr>
          <w:noProof/>
        </w:rPr>
        <w:t>the</w:t>
      </w:r>
      <w:r w:rsidR="008E7B4A" w:rsidRPr="008E7B4A">
        <w:rPr>
          <w:noProof/>
        </w:rPr>
        <w:t xml:space="preserve"> </w:t>
      </w:r>
      <w:r w:rsidR="00C05CB8" w:rsidRPr="008E7B4A">
        <w:rPr>
          <w:noProof/>
        </w:rPr>
        <w:t xml:space="preserve"> </w:t>
      </w:r>
      <w:r w:rsidR="008E7B4A" w:rsidRPr="008E7B4A">
        <w:rPr>
          <w:noProof/>
        </w:rPr>
        <w:t>mid-</w:t>
      </w:r>
      <w:r w:rsidR="00C05CB8" w:rsidRPr="008E7B4A">
        <w:rPr>
          <w:noProof/>
        </w:rPr>
        <w:t>1800</w:t>
      </w:r>
      <w:r w:rsidR="00C05CB8">
        <w:t xml:space="preserve"> </w:t>
      </w:r>
      <w:r w:rsidR="00C05CB8" w:rsidRPr="004F22FC">
        <w:t>(</w:t>
      </w:r>
      <w:r w:rsidR="002C2D97" w:rsidRPr="004F22FC">
        <w:t xml:space="preserve">8) </w:t>
      </w:r>
      <w:r w:rsidR="00C05CB8" w:rsidRPr="004F22FC">
        <w:t>(</w:t>
      </w:r>
      <w:r w:rsidR="002C2D97" w:rsidRPr="004F22FC">
        <w:t>9</w:t>
      </w:r>
      <w:r w:rsidR="00C05CB8" w:rsidRPr="004F22FC">
        <w:t>)</w:t>
      </w:r>
      <w:r w:rsidR="005A5693">
        <w:t xml:space="preserve"> and </w:t>
      </w:r>
      <w:r w:rsidR="00C05CB8">
        <w:t>the</w:t>
      </w:r>
      <w:r w:rsidR="00C92469">
        <w:t xml:space="preserve"> coming into law </w:t>
      </w:r>
      <w:r w:rsidR="005A5693">
        <w:t>on 2</w:t>
      </w:r>
      <w:r w:rsidR="005A5693" w:rsidRPr="00484510">
        <w:rPr>
          <w:vertAlign w:val="superscript"/>
        </w:rPr>
        <w:t>nd</w:t>
      </w:r>
      <w:r w:rsidR="005A5693">
        <w:t xml:space="preserve"> March 2012 of </w:t>
      </w:r>
      <w:r w:rsidR="005A5693" w:rsidRPr="008E7B4A">
        <w:rPr>
          <w:noProof/>
        </w:rPr>
        <w:t xml:space="preserve">the </w:t>
      </w:r>
    </w:p>
    <w:p w:rsidR="00774AD7" w:rsidRDefault="00774AD7" w:rsidP="00F442FD">
      <w:pPr>
        <w:rPr>
          <w:noProof/>
        </w:rPr>
      </w:pPr>
    </w:p>
    <w:p w:rsidR="00774AD7" w:rsidRDefault="005A5693" w:rsidP="00F442FD">
      <w:r w:rsidRPr="008E7B4A">
        <w:rPr>
          <w:noProof/>
        </w:rPr>
        <w:lastRenderedPageBreak/>
        <w:t>Ghana</w:t>
      </w:r>
      <w:r>
        <w:t xml:space="preserve"> menta</w:t>
      </w:r>
      <w:r w:rsidR="00601F79">
        <w:t>l health act, [Act 846]</w:t>
      </w:r>
      <w:r w:rsidR="00840F57">
        <w:t>/</w:t>
      </w:r>
      <w:r w:rsidR="00601F79">
        <w:t xml:space="preserve"> (MHA </w:t>
      </w:r>
      <w:r>
        <w:t>846)</w:t>
      </w:r>
      <w:r w:rsidR="00484510">
        <w:t xml:space="preserve"> </w:t>
      </w:r>
      <w:r w:rsidR="00484510" w:rsidRPr="004F22FC">
        <w:t>(</w:t>
      </w:r>
      <w:r w:rsidR="002C2D97" w:rsidRPr="004F22FC">
        <w:t>10</w:t>
      </w:r>
      <w:r w:rsidR="00484510" w:rsidRPr="004F22FC">
        <w:t>)</w:t>
      </w:r>
      <w:r>
        <w:t xml:space="preserve"> with</w:t>
      </w:r>
      <w:r w:rsidR="00484510">
        <w:t xml:space="preserve"> the subsequent setting up and </w:t>
      </w:r>
    </w:p>
    <w:p w:rsidR="00774AD7" w:rsidRDefault="00484510" w:rsidP="00F442FD">
      <w:r>
        <w:t>inauguration on the 19</w:t>
      </w:r>
      <w:r w:rsidRPr="00484510">
        <w:rPr>
          <w:vertAlign w:val="superscript"/>
        </w:rPr>
        <w:t>th</w:t>
      </w:r>
      <w:r>
        <w:t xml:space="preserve"> of November, 2013 of the Ghana mental health authority</w:t>
      </w:r>
      <w:r w:rsidR="00B7244A">
        <w:t xml:space="preserve">; </w:t>
      </w:r>
      <w:r w:rsidR="00601F79">
        <w:t xml:space="preserve">Ghana hopefully </w:t>
      </w:r>
    </w:p>
    <w:p w:rsidR="00774AD7" w:rsidRDefault="00601F79" w:rsidP="00F442FD">
      <w:r>
        <w:t xml:space="preserve">is </w:t>
      </w:r>
      <w:r w:rsidR="007A4370">
        <w:t xml:space="preserve">moving </w:t>
      </w:r>
      <w:r w:rsidR="00210275">
        <w:t>towards bringing</w:t>
      </w:r>
      <w:r w:rsidR="00484510">
        <w:t xml:space="preserve"> mental health practice (and hopefully the plight of PWMI)</w:t>
      </w:r>
      <w:r w:rsidR="00C05CB8">
        <w:t>,</w:t>
      </w:r>
      <w:r w:rsidR="00484510">
        <w:t xml:space="preserve"> in line with </w:t>
      </w:r>
    </w:p>
    <w:p w:rsidR="00774AD7" w:rsidRDefault="00484510" w:rsidP="00F442FD">
      <w:r>
        <w:t>mental health practice norms of developed/</w:t>
      </w:r>
      <w:r w:rsidR="008E7B4A" w:rsidRPr="008E7B4A">
        <w:rPr>
          <w:noProof/>
        </w:rPr>
        <w:t>high</w:t>
      </w:r>
      <w:r w:rsidR="008E7B4A">
        <w:rPr>
          <w:noProof/>
        </w:rPr>
        <w:t>-</w:t>
      </w:r>
      <w:r w:rsidRPr="008E7B4A">
        <w:rPr>
          <w:noProof/>
        </w:rPr>
        <w:t>income</w:t>
      </w:r>
      <w:r>
        <w:t xml:space="preserve"> countries</w:t>
      </w:r>
      <w:r w:rsidR="00C05CB8">
        <w:t xml:space="preserve"> </w:t>
      </w:r>
      <w:r w:rsidR="00C05CB8" w:rsidRPr="004F22FC">
        <w:t>(</w:t>
      </w:r>
      <w:r w:rsidR="002C2D97" w:rsidRPr="004F22FC">
        <w:t>11</w:t>
      </w:r>
      <w:r w:rsidR="00C05CB8" w:rsidRPr="004F22FC">
        <w:t>)</w:t>
      </w:r>
      <w:r w:rsidRPr="004F22FC">
        <w:t>.</w:t>
      </w:r>
      <w:r>
        <w:t xml:space="preserve"> </w:t>
      </w:r>
      <w:r w:rsidR="00C05CB8">
        <w:t xml:space="preserve">Unfortunately </w:t>
      </w:r>
      <w:r w:rsidR="005A5693">
        <w:t xml:space="preserve">though as at </w:t>
      </w:r>
    </w:p>
    <w:p w:rsidR="00774AD7" w:rsidRDefault="005A5693" w:rsidP="00F442FD">
      <w:r>
        <w:t>the time of writing the dream of attaining such a m</w:t>
      </w:r>
      <w:r w:rsidR="00601F79">
        <w:t>ental healthcare status</w:t>
      </w:r>
      <w:r>
        <w:t xml:space="preserve"> in Ghana despite the </w:t>
      </w:r>
    </w:p>
    <w:p w:rsidR="00774AD7" w:rsidRDefault="005A5693" w:rsidP="00F442FD">
      <w:r>
        <w:t xml:space="preserve">passage of </w:t>
      </w:r>
      <w:r w:rsidR="00601F79">
        <w:t>MHA 846</w:t>
      </w:r>
      <w:r w:rsidR="00321C3F">
        <w:t>,</w:t>
      </w:r>
      <w:r w:rsidR="00601F79">
        <w:t xml:space="preserve"> is more of a dream in the pipeline waiting on the legislative instrument that </w:t>
      </w:r>
    </w:p>
    <w:p w:rsidR="00774AD7" w:rsidRDefault="00601F79" w:rsidP="00F442FD">
      <w:r>
        <w:t xml:space="preserve">will inject </w:t>
      </w:r>
      <w:r w:rsidRPr="008E7B4A">
        <w:rPr>
          <w:noProof/>
        </w:rPr>
        <w:t>financial</w:t>
      </w:r>
      <w:r>
        <w:t xml:space="preserve"> muscle to </w:t>
      </w:r>
      <w:r w:rsidRPr="008E7B4A">
        <w:rPr>
          <w:noProof/>
        </w:rPr>
        <w:t>back</w:t>
      </w:r>
      <w:r w:rsidR="008E7B4A" w:rsidRPr="008E7B4A">
        <w:rPr>
          <w:noProof/>
        </w:rPr>
        <w:t xml:space="preserve"> </w:t>
      </w:r>
      <w:r w:rsidRPr="008E7B4A">
        <w:rPr>
          <w:noProof/>
        </w:rPr>
        <w:t>up</w:t>
      </w:r>
      <w:r>
        <w:t xml:space="preserve"> the </w:t>
      </w:r>
      <w:r w:rsidRPr="008E7B4A">
        <w:rPr>
          <w:noProof/>
        </w:rPr>
        <w:t>act</w:t>
      </w:r>
      <w:r>
        <w:t xml:space="preserve"> and activities under the act</w:t>
      </w:r>
      <w:r w:rsidR="00B01FF8">
        <w:t xml:space="preserve"> </w:t>
      </w:r>
      <w:r w:rsidR="00B01FF8" w:rsidRPr="004F22FC">
        <w:t>(12</w:t>
      </w:r>
      <w:r w:rsidR="008E7B4A" w:rsidRPr="004F22FC">
        <w:t>).</w:t>
      </w:r>
      <w:r w:rsidR="008E7B4A">
        <w:rPr>
          <w:vertAlign w:val="superscript"/>
        </w:rPr>
        <w:t xml:space="preserve"> </w:t>
      </w:r>
      <w:r w:rsidR="00321C3F">
        <w:t>T</w:t>
      </w:r>
      <w:r w:rsidR="00FA646E">
        <w:t xml:space="preserve">his leaves </w:t>
      </w:r>
      <w:r w:rsidR="00FA646E" w:rsidRPr="003444EB">
        <w:rPr>
          <w:noProof/>
        </w:rPr>
        <w:t>the Ghana</w:t>
      </w:r>
      <w:r w:rsidR="00FA646E">
        <w:t xml:space="preserve"> </w:t>
      </w:r>
    </w:p>
    <w:p w:rsidR="00774AD7" w:rsidRDefault="00AD0475" w:rsidP="00F442FD">
      <w:r w:rsidRPr="001978ED">
        <w:rPr>
          <w:noProof/>
        </w:rPr>
        <w:t>M</w:t>
      </w:r>
      <w:r w:rsidR="00FA646E" w:rsidRPr="001978ED">
        <w:rPr>
          <w:noProof/>
        </w:rPr>
        <w:t>ental</w:t>
      </w:r>
      <w:r>
        <w:t xml:space="preserve"> Health A</w:t>
      </w:r>
      <w:r w:rsidR="00FA646E">
        <w:t>uthorit</w:t>
      </w:r>
      <w:r w:rsidR="00321C3F">
        <w:t>y in the position of a lame</w:t>
      </w:r>
      <w:r w:rsidR="00FA646E">
        <w:t xml:space="preserve"> authority at this time. The current situation is </w:t>
      </w:r>
    </w:p>
    <w:p w:rsidR="00774AD7" w:rsidRDefault="00FA646E" w:rsidP="00F442FD">
      <w:r>
        <w:t xml:space="preserve">compounded </w:t>
      </w:r>
      <w:r w:rsidR="007A4370">
        <w:t>by donor</w:t>
      </w:r>
      <w:r w:rsidR="00601F79">
        <w:t xml:space="preserve"> financial assistance </w:t>
      </w:r>
      <w:r>
        <w:t>for country mental health activit</w:t>
      </w:r>
      <w:r w:rsidR="00321C3F">
        <w:t xml:space="preserve">ies   being curtailed,  </w:t>
      </w:r>
      <w:r>
        <w:t xml:space="preserve"> </w:t>
      </w:r>
      <w:r w:rsidR="00321C3F">
        <w:t xml:space="preserve"> </w:t>
      </w:r>
    </w:p>
    <w:p w:rsidR="00774AD7" w:rsidRDefault="00321C3F" w:rsidP="00F442FD">
      <w:r>
        <w:t>resulting</w:t>
      </w:r>
      <w:r w:rsidR="00FB3589">
        <w:t xml:space="preserve"> in </w:t>
      </w:r>
      <w:r w:rsidR="00AD79B0">
        <w:t xml:space="preserve">instances of </w:t>
      </w:r>
      <w:r w:rsidR="00FB3589">
        <w:t xml:space="preserve">non-admission of PWMI in need of psychiatric admission, premature </w:t>
      </w:r>
    </w:p>
    <w:p w:rsidR="00774AD7" w:rsidRDefault="00FB3589" w:rsidP="00F442FD">
      <w:r>
        <w:t>discharge of admitted PWMI from the few ex</w:t>
      </w:r>
      <w:r w:rsidR="00321C3F">
        <w:t>isting psychiatric inpatient hospitals</w:t>
      </w:r>
      <w:r>
        <w:t xml:space="preserve">, chronic shortages </w:t>
      </w:r>
    </w:p>
    <w:p w:rsidR="00AD79B0" w:rsidRDefault="00FB3589" w:rsidP="00F442FD">
      <w:r>
        <w:t xml:space="preserve">of psychotropic medications to treat psychiatric in/outpatients, </w:t>
      </w:r>
      <w:r w:rsidR="000B218C">
        <w:t xml:space="preserve">pay disputes with strike threats by </w:t>
      </w:r>
    </w:p>
    <w:p w:rsidR="00C92469" w:rsidRDefault="000B218C" w:rsidP="00F442FD">
      <w:r>
        <w:t>a</w:t>
      </w:r>
      <w:r w:rsidR="00AD79B0">
        <w:t>ggrieved ment</w:t>
      </w:r>
      <w:r w:rsidR="00C6206F">
        <w:t>al healthcare professionals (MH</w:t>
      </w:r>
      <w:r w:rsidR="00AD79B0">
        <w:t>Ps)</w:t>
      </w:r>
      <w:r>
        <w:t xml:space="preserve"> etc</w:t>
      </w:r>
      <w:r w:rsidR="00FA646E">
        <w:t xml:space="preserve"> </w:t>
      </w:r>
      <w:r w:rsidR="00FA646E" w:rsidRPr="004F22FC">
        <w:t>(13)</w:t>
      </w:r>
      <w:r w:rsidRPr="004F22FC">
        <w:t>.</w:t>
      </w:r>
    </w:p>
    <w:p w:rsidR="00E70771" w:rsidRDefault="00321C3F" w:rsidP="00F442FD">
      <w:r>
        <w:t>Adding to the quagmire of a poorly</w:t>
      </w:r>
      <w:r w:rsidR="00601F79">
        <w:t xml:space="preserve"> resourced mental health authority </w:t>
      </w:r>
      <w:r w:rsidR="00944A34">
        <w:t xml:space="preserve">overseeing and supervising </w:t>
      </w:r>
    </w:p>
    <w:p w:rsidR="008D51C7" w:rsidRDefault="00944A34" w:rsidP="00F442FD">
      <w:r>
        <w:t xml:space="preserve">mental healthcare provision and hence the optimum well being of </w:t>
      </w:r>
      <w:r w:rsidRPr="008E7B4A">
        <w:rPr>
          <w:noProof/>
        </w:rPr>
        <w:t>PWMI</w:t>
      </w:r>
      <w:r>
        <w:t xml:space="preserve"> is the pervasive problem </w:t>
      </w:r>
    </w:p>
    <w:p w:rsidR="008D51C7" w:rsidRDefault="00944A34" w:rsidP="00F442FD">
      <w:r>
        <w:t xml:space="preserve">of the Ghanaian perception of locus of control/cause </w:t>
      </w:r>
      <w:r w:rsidR="007A4370">
        <w:t>of mental</w:t>
      </w:r>
      <w:r>
        <w:t xml:space="preserve"> illness. The pervasive thinking as to </w:t>
      </w:r>
    </w:p>
    <w:p w:rsidR="00E70771" w:rsidRDefault="00944A34" w:rsidP="00F442FD">
      <w:r>
        <w:t xml:space="preserve">the cause of illness and more so mental illness continues to be pre-occupied with spiritual causes, </w:t>
      </w:r>
    </w:p>
    <w:p w:rsidR="00774AD7" w:rsidRDefault="008D51C7" w:rsidP="00F442FD">
      <w:r>
        <w:t>witchcraft or curses</w:t>
      </w:r>
      <w:r w:rsidR="00C6206F">
        <w:t xml:space="preserve"> </w:t>
      </w:r>
      <w:r w:rsidR="00C6206F" w:rsidRPr="004F22FC">
        <w:t>(14</w:t>
      </w:r>
      <w:r w:rsidR="008E7B4A" w:rsidRPr="004F22FC">
        <w:t>) (</w:t>
      </w:r>
      <w:r w:rsidR="00C6206F" w:rsidRPr="004F22FC">
        <w:t>15)</w:t>
      </w:r>
      <w:r w:rsidRPr="004F22FC">
        <w:t>;</w:t>
      </w:r>
      <w:r w:rsidR="00944A34">
        <w:t xml:space="preserve"> with the urge amongst families of PWMI to consult on a good number </w:t>
      </w:r>
    </w:p>
    <w:p w:rsidR="00E70771" w:rsidRDefault="00944A34" w:rsidP="00F442FD">
      <w:r>
        <w:t>of instances spiritualists, traditional healers, witch doctors etc</w:t>
      </w:r>
      <w:r w:rsidR="008D51C7">
        <w:t>,</w:t>
      </w:r>
      <w:r>
        <w:t xml:space="preserve"> rather than primarily with allopathic </w:t>
      </w:r>
    </w:p>
    <w:p w:rsidR="00E70771" w:rsidRDefault="00944A34" w:rsidP="00F442FD">
      <w:r>
        <w:t xml:space="preserve">mental healthcare professionals. Numerous studies back this </w:t>
      </w:r>
      <w:r w:rsidRPr="008E7B4A">
        <w:rPr>
          <w:noProof/>
        </w:rPr>
        <w:t>ethn</w:t>
      </w:r>
      <w:r w:rsidR="008E7B4A">
        <w:rPr>
          <w:noProof/>
        </w:rPr>
        <w:t>ic-</w:t>
      </w:r>
      <w:r w:rsidRPr="008E7B4A">
        <w:rPr>
          <w:noProof/>
        </w:rPr>
        <w:t>anthropologic</w:t>
      </w:r>
      <w:r w:rsidR="008E7B4A" w:rsidRPr="008E7B4A">
        <w:rPr>
          <w:noProof/>
        </w:rPr>
        <w:t>al</w:t>
      </w:r>
      <w:r>
        <w:t xml:space="preserve"> hypothesis up</w:t>
      </w:r>
      <w:r w:rsidR="008D51C7">
        <w:t>,</w:t>
      </w:r>
      <w:r>
        <w:t xml:space="preserve"> </w:t>
      </w:r>
    </w:p>
    <w:p w:rsidR="00E70771" w:rsidRDefault="00944A34" w:rsidP="00F442FD">
      <w:r>
        <w:t xml:space="preserve">even in current times </w:t>
      </w:r>
      <w:r w:rsidRPr="004F22FC">
        <w:t>(</w:t>
      </w:r>
      <w:r w:rsidR="009428E6" w:rsidRPr="004F22FC">
        <w:t>14</w:t>
      </w:r>
      <w:r w:rsidR="007A4370" w:rsidRPr="004F22FC">
        <w:t>) (</w:t>
      </w:r>
      <w:r w:rsidR="009428E6" w:rsidRPr="004F22FC">
        <w:t>15</w:t>
      </w:r>
      <w:r w:rsidR="007A4370" w:rsidRPr="004F22FC">
        <w:t>).</w:t>
      </w:r>
      <w:r w:rsidR="007A4370">
        <w:rPr>
          <w:vertAlign w:val="superscript"/>
        </w:rPr>
        <w:t xml:space="preserve"> </w:t>
      </w:r>
      <w:r w:rsidR="00FB3589">
        <w:t xml:space="preserve">Against this </w:t>
      </w:r>
      <w:r w:rsidR="008E7B4A">
        <w:rPr>
          <w:noProof/>
        </w:rPr>
        <w:t>ethnic-</w:t>
      </w:r>
      <w:r w:rsidR="00FB3589" w:rsidRPr="008E7B4A">
        <w:rPr>
          <w:noProof/>
        </w:rPr>
        <w:t>anthropological</w:t>
      </w:r>
      <w:r w:rsidR="00FB3589">
        <w:t xml:space="preserve"> belief/hypothesis of </w:t>
      </w:r>
      <w:r w:rsidR="00345A74">
        <w:t xml:space="preserve">causation of </w:t>
      </w:r>
    </w:p>
    <w:p w:rsidR="00E70771" w:rsidRDefault="00345A74" w:rsidP="00F442FD">
      <w:r>
        <w:t>mental illness has thrived</w:t>
      </w:r>
      <w:r w:rsidR="002C3E75">
        <w:t xml:space="preserve"> the </w:t>
      </w:r>
      <w:r w:rsidR="008D51C7">
        <w:t xml:space="preserve">still </w:t>
      </w:r>
      <w:r w:rsidR="002C3E75">
        <w:t xml:space="preserve">existing practice </w:t>
      </w:r>
      <w:r w:rsidR="00FB3589">
        <w:t xml:space="preserve">of “prayer/healing camps” </w:t>
      </w:r>
      <w:r w:rsidR="00A63A92">
        <w:t xml:space="preserve">role </w:t>
      </w:r>
      <w:r w:rsidR="00FB3589">
        <w:t xml:space="preserve">in the community </w:t>
      </w:r>
    </w:p>
    <w:p w:rsidR="00946A65" w:rsidRDefault="00FB3589" w:rsidP="00F442FD">
      <w:r>
        <w:t>“managem</w:t>
      </w:r>
      <w:r w:rsidR="00345A74">
        <w:t>ent</w:t>
      </w:r>
      <w:r w:rsidR="00A63A92">
        <w:t>”</w:t>
      </w:r>
      <w:r w:rsidR="00345A74">
        <w:t xml:space="preserve"> of PWMI (including</w:t>
      </w:r>
      <w:r>
        <w:t xml:space="preserve"> instances </w:t>
      </w:r>
      <w:r w:rsidR="00345A74">
        <w:t xml:space="preserve">of </w:t>
      </w:r>
      <w:r>
        <w:t>chaining of PWMI in some of these camps</w:t>
      </w:r>
      <w:r w:rsidR="004F5EB8">
        <w:t>)</w:t>
      </w:r>
      <w:r w:rsidR="00A63A92">
        <w:t>;</w:t>
      </w:r>
      <w:r w:rsidR="007A4370">
        <w:t xml:space="preserve"> about</w:t>
      </w:r>
      <w:r w:rsidR="00345A74">
        <w:t xml:space="preserve"> </w:t>
      </w:r>
    </w:p>
    <w:p w:rsidR="004F5EB8" w:rsidRDefault="00345A74" w:rsidP="00F442FD">
      <w:r>
        <w:t xml:space="preserve">which a number of articles have been written </w:t>
      </w:r>
      <w:r w:rsidRPr="004F22FC">
        <w:t>(</w:t>
      </w:r>
      <w:r w:rsidR="005C030B" w:rsidRPr="004F22FC">
        <w:t>16</w:t>
      </w:r>
      <w:r w:rsidR="005C07AF" w:rsidRPr="004F22FC">
        <w:t>a-16b</w:t>
      </w:r>
      <w:r w:rsidR="007A4370" w:rsidRPr="004F22FC">
        <w:t>) (</w:t>
      </w:r>
      <w:r w:rsidR="005C030B" w:rsidRPr="004F22FC">
        <w:t>17</w:t>
      </w:r>
      <w:r w:rsidR="008E7B4A" w:rsidRPr="004F22FC">
        <w:t>) (</w:t>
      </w:r>
      <w:r w:rsidR="005C030B" w:rsidRPr="004F22FC">
        <w:t>18</w:t>
      </w:r>
      <w:r w:rsidR="008E7B4A" w:rsidRPr="004F22FC">
        <w:t xml:space="preserve">). </w:t>
      </w:r>
    </w:p>
    <w:p w:rsidR="008D51C7" w:rsidRDefault="00E254E9" w:rsidP="00F442FD">
      <w:r>
        <w:t>Severely ment</w:t>
      </w:r>
      <w:r w:rsidR="005C07AF">
        <w:t>ally ill patients constitute</w:t>
      </w:r>
      <w:r>
        <w:t xml:space="preserve"> a vulnerable g</w:t>
      </w:r>
      <w:r w:rsidR="00DC7A5F">
        <w:t xml:space="preserve">roup by reason </w:t>
      </w:r>
      <w:r w:rsidR="008D51C7">
        <w:t xml:space="preserve">of </w:t>
      </w:r>
      <w:r w:rsidR="008E7B4A" w:rsidRPr="008E7B4A">
        <w:rPr>
          <w:noProof/>
        </w:rPr>
        <w:t>stigmatiz</w:t>
      </w:r>
      <w:r w:rsidR="00DC7A5F" w:rsidRPr="008E7B4A">
        <w:rPr>
          <w:noProof/>
        </w:rPr>
        <w:t>ation</w:t>
      </w:r>
      <w:r w:rsidR="00DC7A5F">
        <w:t xml:space="preserve"> associated </w:t>
      </w:r>
    </w:p>
    <w:p w:rsidR="00C6206F" w:rsidRDefault="00DC7A5F" w:rsidP="00F442FD">
      <w:r>
        <w:t xml:space="preserve">with the </w:t>
      </w:r>
      <w:r w:rsidR="006D4DEE">
        <w:t>illness</w:t>
      </w:r>
      <w:r w:rsidR="00C32D3D">
        <w:t xml:space="preserve"> </w:t>
      </w:r>
      <w:r w:rsidR="00C32D3D" w:rsidRPr="004F22FC">
        <w:t>(19)</w:t>
      </w:r>
      <w:r w:rsidR="006D4DEE" w:rsidRPr="004F22FC">
        <w:t>,</w:t>
      </w:r>
      <w:r w:rsidR="006D4DEE">
        <w:t xml:space="preserve"> </w:t>
      </w:r>
      <w:r w:rsidR="00946A65">
        <w:t>and in some</w:t>
      </w:r>
      <w:r w:rsidR="00E254E9">
        <w:t xml:space="preserve"> cases as a consequence of their secondary</w:t>
      </w:r>
      <w:r w:rsidR="00C6206F">
        <w:t xml:space="preserve"> and</w:t>
      </w:r>
      <w:r w:rsidR="00E254E9">
        <w:t xml:space="preserve"> temporary (or in </w:t>
      </w:r>
    </w:p>
    <w:p w:rsidR="00C6206F" w:rsidRDefault="00E254E9" w:rsidP="00F442FD">
      <w:r>
        <w:t>some cases enduring) diminished mental capacity to make informed decisions</w:t>
      </w:r>
      <w:r w:rsidR="006D4DEE">
        <w:t xml:space="preserve"> </w:t>
      </w:r>
      <w:r w:rsidR="00C32D3D" w:rsidRPr="004F22FC">
        <w:t>(20</w:t>
      </w:r>
      <w:r w:rsidR="006D4DEE" w:rsidRPr="004F22FC">
        <w:t>)</w:t>
      </w:r>
      <w:r w:rsidR="008D51C7" w:rsidRPr="004F22FC">
        <w:t>.</w:t>
      </w:r>
      <w:r w:rsidR="008D51C7">
        <w:t xml:space="preserve"> In the situation </w:t>
      </w:r>
    </w:p>
    <w:p w:rsidR="00C6206F" w:rsidRDefault="008D51C7" w:rsidP="00F442FD">
      <w:r>
        <w:lastRenderedPageBreak/>
        <w:t>PWM</w:t>
      </w:r>
      <w:r w:rsidR="00C6206F">
        <w:t xml:space="preserve">I </w:t>
      </w:r>
      <w:r w:rsidR="00E254E9">
        <w:t>f</w:t>
      </w:r>
      <w:r>
        <w:t xml:space="preserve">ind </w:t>
      </w:r>
      <w:r w:rsidR="00E254E9">
        <w:t>themselves</w:t>
      </w:r>
      <w:r w:rsidR="00C32D3D">
        <w:t xml:space="preserve"> in then p</w:t>
      </w:r>
      <w:r w:rsidR="00E254E9">
        <w:t>ersons</w:t>
      </w:r>
      <w:r w:rsidR="0079766B">
        <w:t xml:space="preserve"> </w:t>
      </w:r>
      <w:r w:rsidR="00E254E9">
        <w:t xml:space="preserve">working with them </w:t>
      </w:r>
      <w:r w:rsidR="00F65675">
        <w:rPr>
          <w:noProof/>
        </w:rPr>
        <w:t>as</w:t>
      </w:r>
      <w:r w:rsidR="00E254E9">
        <w:t xml:space="preserve"> </w:t>
      </w:r>
      <w:r w:rsidR="00AA1D10" w:rsidRPr="00AA1D10">
        <w:rPr>
          <w:noProof/>
        </w:rPr>
        <w:t>health</w:t>
      </w:r>
      <w:r w:rsidR="00E254E9" w:rsidRPr="00AA1D10">
        <w:rPr>
          <w:noProof/>
        </w:rPr>
        <w:t>care</w:t>
      </w:r>
      <w:r w:rsidR="00E254E9">
        <w:t xml:space="preserve"> professionals (HCP), </w:t>
      </w:r>
    </w:p>
    <w:p w:rsidR="00C6206F" w:rsidRDefault="00E254E9" w:rsidP="00F442FD">
      <w:r>
        <w:t>informal ca</w:t>
      </w:r>
      <w:r w:rsidR="0079766B">
        <w:t xml:space="preserve">rers, friends etc need </w:t>
      </w:r>
      <w:r w:rsidR="007A4370">
        <w:t>to protect</w:t>
      </w:r>
      <w:r w:rsidR="0079766B">
        <w:t xml:space="preserve"> the</w:t>
      </w:r>
      <w:r>
        <w:t xml:space="preserve"> best interests </w:t>
      </w:r>
      <w:r w:rsidR="0079766B">
        <w:t xml:space="preserve">of PWMI </w:t>
      </w:r>
      <w:r>
        <w:t>while they remain impaired</w:t>
      </w:r>
      <w:r w:rsidR="008D51C7">
        <w:t xml:space="preserve">, </w:t>
      </w:r>
    </w:p>
    <w:p w:rsidR="00C6206F" w:rsidRDefault="008D51C7" w:rsidP="00F442FD">
      <w:r>
        <w:t xml:space="preserve">in </w:t>
      </w:r>
      <w:r w:rsidR="008E7B4A">
        <w:t>order that</w:t>
      </w:r>
      <w:r w:rsidR="00E254E9">
        <w:t xml:space="preserve"> </w:t>
      </w:r>
      <w:r>
        <w:t>t</w:t>
      </w:r>
      <w:r w:rsidR="00E254E9">
        <w:t>hey are not taking advantag</w:t>
      </w:r>
      <w:r w:rsidR="00ED562A">
        <w:t>e of. T</w:t>
      </w:r>
      <w:r w:rsidR="002E2667">
        <w:t>his is a duty of care obligation</w:t>
      </w:r>
      <w:r w:rsidR="00ED562A">
        <w:t xml:space="preserve"> f</w:t>
      </w:r>
      <w:r w:rsidR="00C6206F">
        <w:t>or HCP</w:t>
      </w:r>
      <w:r>
        <w:t>,</w:t>
      </w:r>
      <w:r w:rsidR="005327C4">
        <w:t xml:space="preserve"> especially </w:t>
      </w:r>
    </w:p>
    <w:p w:rsidR="001919C0" w:rsidRDefault="005327C4" w:rsidP="001919C0">
      <w:pPr>
        <w:rPr>
          <w:ins w:id="0" w:author="Albert Coleman" w:date="2018-10-08T21:06:00Z"/>
          <w:rFonts w:ascii="Times New Roman" w:hAnsi="Times New Roman" w:cs="Times New Roman"/>
        </w:rPr>
      </w:pPr>
      <w:proofErr w:type="gramStart"/>
      <w:r>
        <w:t>for</w:t>
      </w:r>
      <w:proofErr w:type="gramEnd"/>
      <w:r w:rsidR="00E254E9">
        <w:t xml:space="preserve"> </w:t>
      </w:r>
      <w:r w:rsidR="00956049">
        <w:t xml:space="preserve">mental </w:t>
      </w:r>
      <w:r w:rsidR="008E7B4A">
        <w:t>health professionals</w:t>
      </w:r>
      <w:r w:rsidR="00956049">
        <w:t xml:space="preserve"> </w:t>
      </w:r>
      <w:r w:rsidR="00C6206F">
        <w:t>(MHP</w:t>
      </w:r>
      <w:r w:rsidR="004365D2">
        <w:t xml:space="preserve">) </w:t>
      </w:r>
      <w:r w:rsidR="00956049">
        <w:t xml:space="preserve">this should be a </w:t>
      </w:r>
      <w:r w:rsidR="008D51C7" w:rsidRPr="008E7B4A">
        <w:rPr>
          <w:noProof/>
        </w:rPr>
        <w:t>prim</w:t>
      </w:r>
      <w:r w:rsidR="008E7B4A">
        <w:rPr>
          <w:noProof/>
        </w:rPr>
        <w:t>a</w:t>
      </w:r>
      <w:r w:rsidR="008D51C7">
        <w:t xml:space="preserve"> </w:t>
      </w:r>
      <w:r w:rsidR="008D51C7" w:rsidRPr="008E7B4A">
        <w:rPr>
          <w:noProof/>
        </w:rPr>
        <w:t>facie</w:t>
      </w:r>
      <w:r w:rsidR="008D51C7">
        <w:t xml:space="preserve"> duty.</w:t>
      </w:r>
      <w:r w:rsidR="001919C0" w:rsidRPr="001919C0">
        <w:rPr>
          <w:rFonts w:ascii="Times New Roman" w:hAnsi="Times New Roman" w:cs="Times New Roman"/>
        </w:rPr>
        <w:t xml:space="preserve"> </w:t>
      </w:r>
    </w:p>
    <w:p w:rsidR="00274741" w:rsidRPr="001919C0" w:rsidRDefault="00274741" w:rsidP="00274741">
      <w:pPr>
        <w:rPr>
          <w:ins w:id="1" w:author="Albert Coleman" w:date="2018-10-08T21:06:00Z"/>
          <w:rFonts w:ascii="Times New Roman" w:hAnsi="Times New Roman" w:cs="Times New Roman"/>
          <w:b/>
        </w:rPr>
      </w:pPr>
      <w:ins w:id="2" w:author="Albert Coleman" w:date="2018-10-08T21:06:00Z">
        <w:r>
          <w:rPr>
            <w:b/>
          </w:rPr>
          <w:t xml:space="preserve">2. Ethical </w:t>
        </w:r>
        <w:r w:rsidRPr="000B2D85">
          <w:rPr>
            <w:b/>
          </w:rPr>
          <w:t>considerations</w:t>
        </w:r>
        <w:r>
          <w:rPr>
            <w:rFonts w:ascii="Times New Roman" w:hAnsi="Times New Roman" w:cs="Times New Roman"/>
            <w:b/>
          </w:rPr>
          <w:t xml:space="preserve"> emerging from the clinical trial under discussion.</w:t>
        </w:r>
      </w:ins>
    </w:p>
    <w:p w:rsidR="00274741" w:rsidRDefault="00274741" w:rsidP="00274741">
      <w:pPr>
        <w:rPr>
          <w:ins w:id="3" w:author="Albert Coleman" w:date="2018-10-08T21:06:00Z"/>
          <w:rFonts w:ascii="Times New Roman" w:hAnsi="Times New Roman" w:cs="Times New Roman"/>
        </w:rPr>
      </w:pPr>
      <w:ins w:id="4" w:author="Albert Coleman" w:date="2018-10-08T21:06:00Z">
        <w:r>
          <w:rPr>
            <w:rFonts w:ascii="Times New Roman" w:hAnsi="Times New Roman" w:cs="Times New Roman"/>
          </w:rPr>
          <w:t xml:space="preserve">The construct and implementation of this particular trial under discussion (1) raises some ethical </w:t>
        </w:r>
      </w:ins>
    </w:p>
    <w:p w:rsidR="00274741" w:rsidRDefault="00274741" w:rsidP="00274741">
      <w:pPr>
        <w:rPr>
          <w:ins w:id="5" w:author="Albert Coleman" w:date="2018-10-08T21:06:00Z"/>
          <w:rFonts w:ascii="Times New Roman" w:hAnsi="Times New Roman" w:cs="Times New Roman"/>
        </w:rPr>
      </w:pPr>
      <w:ins w:id="6" w:author="Albert Coleman" w:date="2018-10-08T21:06:00Z">
        <w:r>
          <w:rPr>
            <w:rFonts w:ascii="Times New Roman" w:hAnsi="Times New Roman" w:cs="Times New Roman"/>
          </w:rPr>
          <w:t xml:space="preserve">    </w:t>
        </w:r>
        <w:proofErr w:type="gramStart"/>
        <w:r>
          <w:rPr>
            <w:rFonts w:ascii="Times New Roman" w:hAnsi="Times New Roman" w:cs="Times New Roman"/>
          </w:rPr>
          <w:t>issues</w:t>
        </w:r>
        <w:proofErr w:type="gramEnd"/>
        <w:r>
          <w:rPr>
            <w:rFonts w:ascii="Times New Roman" w:hAnsi="Times New Roman" w:cs="Times New Roman"/>
          </w:rPr>
          <w:t xml:space="preserve"> that could be broadly highlighted in three parts as follows:</w:t>
        </w:r>
      </w:ins>
    </w:p>
    <w:p w:rsidR="00274741" w:rsidRPr="0086139D" w:rsidRDefault="00274741" w:rsidP="00274741">
      <w:pPr>
        <w:rPr>
          <w:ins w:id="7" w:author="Albert Coleman" w:date="2018-10-08T21:06:00Z"/>
          <w:rFonts w:ascii="Times New Roman" w:hAnsi="Times New Roman" w:cs="Times New Roman"/>
          <w:b/>
        </w:rPr>
      </w:pPr>
      <w:ins w:id="8" w:author="Albert Coleman" w:date="2018-10-08T21:06:00Z">
        <w:r>
          <w:t xml:space="preserve"> (</w:t>
        </w:r>
        <w:proofErr w:type="spellStart"/>
        <w:r>
          <w:t>i</w:t>
        </w:r>
        <w:proofErr w:type="spellEnd"/>
        <w:r>
          <w:t xml:space="preserve">) </w:t>
        </w:r>
        <w:r>
          <w:rPr>
            <w:rFonts w:ascii="Times New Roman" w:hAnsi="Times New Roman" w:cs="Times New Roman"/>
            <w:b/>
          </w:rPr>
          <w:t>Fundamental</w:t>
        </w:r>
        <w:r w:rsidRPr="0086139D">
          <w:rPr>
            <w:rFonts w:ascii="Times New Roman" w:hAnsi="Times New Roman" w:cs="Times New Roman"/>
            <w:b/>
          </w:rPr>
          <w:t xml:space="preserve"> normative ethics concerns. </w:t>
        </w:r>
      </w:ins>
    </w:p>
    <w:p w:rsidR="00274741" w:rsidRDefault="00274741" w:rsidP="00274741">
      <w:pPr>
        <w:rPr>
          <w:ins w:id="9" w:author="Albert Coleman" w:date="2018-10-08T21:06:00Z"/>
        </w:rPr>
      </w:pPr>
      <w:ins w:id="10" w:author="Albert Coleman" w:date="2018-10-08T21:06:00Z">
        <w:r>
          <w:t xml:space="preserve">Contemporary life including biomedical activities is influenced by societal moral norms. More so for </w:t>
        </w:r>
      </w:ins>
    </w:p>
    <w:p w:rsidR="00274741" w:rsidRDefault="00274741" w:rsidP="00274741">
      <w:pPr>
        <w:rPr>
          <w:ins w:id="11" w:author="Albert Coleman" w:date="2018-10-08T21:06:00Z"/>
          <w:vertAlign w:val="superscript"/>
        </w:rPr>
      </w:pPr>
      <w:proofErr w:type="gramStart"/>
      <w:ins w:id="12" w:author="Albert Coleman" w:date="2018-10-08T21:06:00Z">
        <w:r>
          <w:t>biomedical</w:t>
        </w:r>
        <w:proofErr w:type="gramEnd"/>
        <w:r>
          <w:t xml:space="preserve"> activities are influenced by research ethics norms; especially post the second world war </w:t>
        </w:r>
        <w:r>
          <w:rPr>
            <w:vertAlign w:val="superscript"/>
          </w:rPr>
          <w:t xml:space="preserve"> </w:t>
        </w:r>
      </w:ins>
    </w:p>
    <w:p w:rsidR="00274741" w:rsidRDefault="00274741" w:rsidP="00274741">
      <w:pPr>
        <w:rPr>
          <w:ins w:id="13" w:author="Albert Coleman" w:date="2018-10-08T21:06:00Z"/>
        </w:rPr>
      </w:pPr>
      <w:ins w:id="14" w:author="Albert Coleman" w:date="2018-10-08T21:06:00Z">
        <w:r>
          <w:t xml:space="preserve">(21). </w:t>
        </w:r>
        <w:proofErr w:type="gramStart"/>
        <w:r>
          <w:t>In</w:t>
        </w:r>
        <w:proofErr w:type="gramEnd"/>
        <w:r>
          <w:t xml:space="preserve"> general normative ethic </w:t>
        </w:r>
        <w:r w:rsidRPr="00F65675">
          <w:rPr>
            <w:noProof/>
          </w:rPr>
          <w:t>terms</w:t>
        </w:r>
        <w:r>
          <w:rPr>
            <w:noProof/>
          </w:rPr>
          <w:t>,</w:t>
        </w:r>
        <w:r>
          <w:t xml:space="preserve"> the clinical trial under discussion raises in the context of </w:t>
        </w:r>
      </w:ins>
    </w:p>
    <w:p w:rsidR="00274741" w:rsidRDefault="00274741" w:rsidP="00274741">
      <w:pPr>
        <w:rPr>
          <w:ins w:id="15" w:author="Albert Coleman" w:date="2018-10-08T21:06:00Z"/>
        </w:rPr>
      </w:pPr>
      <w:ins w:id="16" w:author="Albert Coleman" w:date="2018-10-08T21:06:00Z">
        <w:r>
          <w:t xml:space="preserve">Kantian (deontological) ethics HCPs’ duty to manage PWMI as equals within the moral kingdom in so </w:t>
        </w:r>
      </w:ins>
    </w:p>
    <w:p w:rsidR="00274741" w:rsidRDefault="00274741" w:rsidP="00274741">
      <w:pPr>
        <w:rPr>
          <w:ins w:id="17" w:author="Albert Coleman" w:date="2018-10-08T21:06:00Z"/>
        </w:rPr>
      </w:pPr>
      <w:proofErr w:type="gramStart"/>
      <w:ins w:id="18" w:author="Albert Coleman" w:date="2018-10-08T21:06:00Z">
        <w:r>
          <w:t>far</w:t>
        </w:r>
        <w:proofErr w:type="gramEnd"/>
        <w:r>
          <w:t xml:space="preserve"> as there is no conflicting other obligation</w:t>
        </w:r>
        <w:r>
          <w:rPr>
            <w:vertAlign w:val="superscript"/>
          </w:rPr>
          <w:t xml:space="preserve"> </w:t>
        </w:r>
        <w:r w:rsidRPr="004F22FC">
          <w:t>(</w:t>
        </w:r>
        <w:r>
          <w:t>22</w:t>
        </w:r>
        <w:r w:rsidRPr="004F22FC">
          <w:t xml:space="preserve">). </w:t>
        </w:r>
        <w:r>
          <w:t xml:space="preserve">On a consequential/utilitarian level HCP in all </w:t>
        </w:r>
        <w:r w:rsidRPr="00AD0475">
          <w:rPr>
            <w:noProof/>
          </w:rPr>
          <w:t>ways</w:t>
        </w:r>
        <w:r>
          <w:t xml:space="preserve"> </w:t>
        </w:r>
      </w:ins>
    </w:p>
    <w:p w:rsidR="00274741" w:rsidRDefault="00274741" w:rsidP="00274741">
      <w:pPr>
        <w:rPr>
          <w:ins w:id="19" w:author="Albert Coleman" w:date="2018-10-08T21:06:00Z"/>
        </w:rPr>
      </w:pPr>
      <w:proofErr w:type="gramStart"/>
      <w:ins w:id="20" w:author="Albert Coleman" w:date="2018-10-08T21:06:00Z">
        <w:r>
          <w:t>possible</w:t>
        </w:r>
        <w:proofErr w:type="gramEnd"/>
        <w:r>
          <w:t xml:space="preserve"> should contribute towards PWMI “</w:t>
        </w:r>
        <w:r w:rsidRPr="008E7B4A">
          <w:rPr>
            <w:noProof/>
          </w:rPr>
          <w:t>maximi</w:t>
        </w:r>
        <w:r>
          <w:rPr>
            <w:noProof/>
          </w:rPr>
          <w:t>z</w:t>
        </w:r>
        <w:r w:rsidRPr="008E7B4A">
          <w:rPr>
            <w:noProof/>
          </w:rPr>
          <w:t>ing</w:t>
        </w:r>
        <w:r>
          <w:t xml:space="preserve"> their happiness” (23</w:t>
        </w:r>
        <w:r w:rsidRPr="004F22FC">
          <w:t>)</w:t>
        </w:r>
        <w:r>
          <w:rPr>
            <w:vertAlign w:val="superscript"/>
          </w:rPr>
          <w:t xml:space="preserve"> </w:t>
        </w:r>
        <w:r>
          <w:t xml:space="preserve">or promotion of their </w:t>
        </w:r>
      </w:ins>
    </w:p>
    <w:p w:rsidR="00274741" w:rsidRDefault="00274741" w:rsidP="00274741">
      <w:pPr>
        <w:rPr>
          <w:ins w:id="21" w:author="Albert Coleman" w:date="2018-10-08T21:06:00Z"/>
        </w:rPr>
      </w:pPr>
      <w:proofErr w:type="gramStart"/>
      <w:ins w:id="22" w:author="Albert Coleman" w:date="2018-10-08T21:06:00Z">
        <w:r>
          <w:t>value</w:t>
        </w:r>
        <w:proofErr w:type="gramEnd"/>
        <w:r>
          <w:t xml:space="preserve"> as a consequence of the care they give to PWMI.</w:t>
        </w:r>
      </w:ins>
    </w:p>
    <w:p w:rsidR="00274741" w:rsidRDefault="00274741" w:rsidP="00274741">
      <w:pPr>
        <w:rPr>
          <w:ins w:id="23" w:author="Albert Coleman" w:date="2018-10-08T21:06:00Z"/>
        </w:rPr>
      </w:pPr>
      <w:ins w:id="24" w:author="Albert Coleman" w:date="2018-10-08T21:06:00Z">
        <w:r>
          <w:rPr>
            <w:vertAlign w:val="superscript"/>
          </w:rPr>
          <w:t xml:space="preserve">  </w:t>
        </w:r>
        <w:r>
          <w:t xml:space="preserve">Under a virtue/care ethics paradigm, HCPs’ are supposed to ensure that PWMI incapacitated by </w:t>
        </w:r>
      </w:ins>
    </w:p>
    <w:p w:rsidR="00274741" w:rsidRDefault="00274741" w:rsidP="00274741">
      <w:pPr>
        <w:rPr>
          <w:ins w:id="25" w:author="Albert Coleman" w:date="2018-10-08T21:06:00Z"/>
        </w:rPr>
      </w:pPr>
      <w:proofErr w:type="gramStart"/>
      <w:ins w:id="26" w:author="Albert Coleman" w:date="2018-10-08T21:06:00Z">
        <w:r>
          <w:t>their</w:t>
        </w:r>
        <w:proofErr w:type="gramEnd"/>
        <w:r>
          <w:t xml:space="preserve"> illness be cared for and protected in order that they do not “fall through the web of </w:t>
        </w:r>
      </w:ins>
    </w:p>
    <w:p w:rsidR="00274741" w:rsidRDefault="00274741" w:rsidP="00274741">
      <w:pPr>
        <w:rPr>
          <w:ins w:id="27" w:author="Albert Coleman" w:date="2018-10-08T21:06:00Z"/>
        </w:rPr>
      </w:pPr>
      <w:proofErr w:type="gramStart"/>
      <w:ins w:id="28" w:author="Albert Coleman" w:date="2018-10-08T21:06:00Z">
        <w:r>
          <w:t>vulnerability</w:t>
        </w:r>
        <w:proofErr w:type="gramEnd"/>
        <w:r>
          <w:t xml:space="preserve">” </w:t>
        </w:r>
        <w:r w:rsidRPr="004F22FC">
          <w:t>(</w:t>
        </w:r>
        <w:r>
          <w:t>24</w:t>
        </w:r>
        <w:r w:rsidRPr="004F22FC">
          <w:t>).</w:t>
        </w:r>
        <w:r>
          <w:t xml:space="preserve"> Using a dignity and rights paradigm, PWMI need not lose their dignity as their </w:t>
        </w:r>
      </w:ins>
    </w:p>
    <w:p w:rsidR="00274741" w:rsidRDefault="00274741" w:rsidP="00274741">
      <w:pPr>
        <w:rPr>
          <w:ins w:id="29" w:author="Albert Coleman" w:date="2018-10-08T21:06:00Z"/>
        </w:rPr>
      </w:pPr>
      <w:proofErr w:type="gramStart"/>
      <w:ins w:id="30" w:author="Albert Coleman" w:date="2018-10-08T21:06:00Z">
        <w:r>
          <w:t>personhood</w:t>
        </w:r>
        <w:proofErr w:type="gramEnd"/>
        <w:r>
          <w:t xml:space="preserve"> is not diminished as a consequence of </w:t>
        </w:r>
        <w:r w:rsidRPr="00F65675">
          <w:rPr>
            <w:noProof/>
          </w:rPr>
          <w:t>mental</w:t>
        </w:r>
        <w:r>
          <w:t xml:space="preserve"> illness and their human rights need to </w:t>
        </w:r>
      </w:ins>
    </w:p>
    <w:p w:rsidR="00274741" w:rsidRDefault="00274741" w:rsidP="00274741">
      <w:pPr>
        <w:rPr>
          <w:ins w:id="31" w:author="Albert Coleman" w:date="2018-10-08T21:06:00Z"/>
        </w:rPr>
      </w:pPr>
      <w:proofErr w:type="gramStart"/>
      <w:ins w:id="32" w:author="Albert Coleman" w:date="2018-10-08T21:06:00Z">
        <w:r>
          <w:t>be</w:t>
        </w:r>
        <w:proofErr w:type="gramEnd"/>
        <w:r>
          <w:t xml:space="preserve"> protected as human persons </w:t>
        </w:r>
        <w:r w:rsidRPr="004F22FC">
          <w:t>(</w:t>
        </w:r>
        <w:r>
          <w:t>25</w:t>
        </w:r>
        <w:r w:rsidRPr="004F22FC">
          <w:t>) (</w:t>
        </w:r>
        <w:r>
          <w:t>26</w:t>
        </w:r>
        <w:r w:rsidRPr="004F22FC">
          <w:t>).</w:t>
        </w:r>
        <w:r>
          <w:t xml:space="preserve"> Without </w:t>
        </w:r>
        <w:r w:rsidRPr="008E7B4A">
          <w:rPr>
            <w:noProof/>
          </w:rPr>
          <w:t>doubt</w:t>
        </w:r>
        <w:r>
          <w:t xml:space="preserve"> considering the four principles paradigm </w:t>
        </w:r>
      </w:ins>
    </w:p>
    <w:p w:rsidR="00274741" w:rsidRDefault="00274741" w:rsidP="00274741">
      <w:pPr>
        <w:rPr>
          <w:ins w:id="33" w:author="Albert Coleman" w:date="2018-10-08T21:06:00Z"/>
        </w:rPr>
      </w:pPr>
      <w:ins w:id="34" w:author="Albert Coleman" w:date="2018-10-08T21:06:00Z">
        <w:r w:rsidRPr="004F22FC">
          <w:t>(</w:t>
        </w:r>
        <w:r>
          <w:t>27</w:t>
        </w:r>
        <w:r w:rsidRPr="004F22FC">
          <w:t>)</w:t>
        </w:r>
        <w:r>
          <w:t xml:space="preserve"> PWMI should have their autonomy respected (including within a legal framework), they need to </w:t>
        </w:r>
      </w:ins>
    </w:p>
    <w:p w:rsidR="00274741" w:rsidRDefault="00274741" w:rsidP="00274741">
      <w:pPr>
        <w:rPr>
          <w:ins w:id="35" w:author="Albert Coleman" w:date="2018-10-08T21:06:00Z"/>
        </w:rPr>
      </w:pPr>
      <w:proofErr w:type="gramStart"/>
      <w:ins w:id="36" w:author="Albert Coleman" w:date="2018-10-08T21:06:00Z">
        <w:r>
          <w:t>be</w:t>
        </w:r>
        <w:proofErr w:type="gramEnd"/>
        <w:r>
          <w:t xml:space="preserve"> protected from harm (beneficence) and not be subjected to harm (malfeasance), and they should </w:t>
        </w:r>
      </w:ins>
    </w:p>
    <w:p w:rsidR="00274741" w:rsidRDefault="00274741" w:rsidP="00274741">
      <w:pPr>
        <w:rPr>
          <w:ins w:id="37" w:author="Albert Coleman" w:date="2018-10-08T21:06:00Z"/>
        </w:rPr>
      </w:pPr>
      <w:proofErr w:type="gramStart"/>
      <w:ins w:id="38" w:author="Albert Coleman" w:date="2018-10-08T21:06:00Z">
        <w:r>
          <w:t>be</w:t>
        </w:r>
        <w:proofErr w:type="gramEnd"/>
        <w:r>
          <w:t xml:space="preserve"> treated in a just manner. In considering these normative ethical theories/paradigms within a </w:t>
        </w:r>
      </w:ins>
    </w:p>
    <w:p w:rsidR="00274741" w:rsidRDefault="00274741" w:rsidP="00274741">
      <w:pPr>
        <w:rPr>
          <w:ins w:id="39" w:author="Albert Coleman" w:date="2018-10-08T21:06:00Z"/>
        </w:rPr>
      </w:pPr>
      <w:proofErr w:type="gramStart"/>
      <w:ins w:id="40" w:author="Albert Coleman" w:date="2018-10-08T21:06:00Z">
        <w:r>
          <w:t>therapeutic</w:t>
        </w:r>
        <w:proofErr w:type="gramEnd"/>
        <w:r>
          <w:t xml:space="preserve"> setting though, one should as always in medical ethics take into consideration the care </w:t>
        </w:r>
      </w:ins>
    </w:p>
    <w:p w:rsidR="00274741" w:rsidRDefault="00274741" w:rsidP="00274741">
      <w:pPr>
        <w:rPr>
          <w:ins w:id="41" w:author="Albert Coleman" w:date="2018-10-08T21:06:00Z"/>
        </w:rPr>
      </w:pPr>
      <w:proofErr w:type="gramStart"/>
      <w:ins w:id="42" w:author="Albert Coleman" w:date="2018-10-08T21:06:00Z">
        <w:r>
          <w:t>context</w:t>
        </w:r>
        <w:proofErr w:type="gramEnd"/>
        <w:r>
          <w:t xml:space="preserve">. Surely in the face of most normative moral considerations chained PWMI in prayer camps </w:t>
        </w:r>
      </w:ins>
    </w:p>
    <w:p w:rsidR="00274741" w:rsidRDefault="00274741" w:rsidP="00274741">
      <w:pPr>
        <w:rPr>
          <w:ins w:id="43" w:author="Albert Coleman" w:date="2018-10-08T21:06:00Z"/>
        </w:rPr>
      </w:pPr>
      <w:proofErr w:type="gramStart"/>
      <w:ins w:id="44" w:author="Albert Coleman" w:date="2018-10-08T21:06:00Z">
        <w:r>
          <w:t>as</w:t>
        </w:r>
        <w:proofErr w:type="gramEnd"/>
        <w:r>
          <w:t xml:space="preserve"> in this example of the mentioned study </w:t>
        </w:r>
        <w:r w:rsidRPr="004F22FC">
          <w:t>(1)</w:t>
        </w:r>
        <w:r>
          <w:rPr>
            <w:vertAlign w:val="superscript"/>
          </w:rPr>
          <w:t xml:space="preserve"> </w:t>
        </w:r>
        <w:r>
          <w:t xml:space="preserve">are being deprived of their personhood and moral </w:t>
        </w:r>
      </w:ins>
    </w:p>
    <w:p w:rsidR="00274741" w:rsidRDefault="00274741" w:rsidP="00274741">
      <w:pPr>
        <w:rPr>
          <w:ins w:id="45" w:author="Albert Coleman" w:date="2018-10-08T21:06:00Z"/>
        </w:rPr>
      </w:pPr>
      <w:proofErr w:type="gramStart"/>
      <w:ins w:id="46" w:author="Albert Coleman" w:date="2018-10-08T21:06:00Z">
        <w:r>
          <w:t>attributes</w:t>
        </w:r>
        <w:proofErr w:type="gramEnd"/>
        <w:r>
          <w:t xml:space="preserve">.  In relation to research ethics again one needs to consider the specific issues/problems in </w:t>
        </w:r>
      </w:ins>
    </w:p>
    <w:p w:rsidR="00274741" w:rsidRDefault="00274741" w:rsidP="00274741">
      <w:pPr>
        <w:rPr>
          <w:ins w:id="47" w:author="Albert Coleman" w:date="2018-10-08T21:06:00Z"/>
        </w:rPr>
      </w:pPr>
      <w:proofErr w:type="gramStart"/>
      <w:ins w:id="48" w:author="Albert Coleman" w:date="2018-10-08T21:06:00Z">
        <w:r>
          <w:lastRenderedPageBreak/>
          <w:t>relation</w:t>
        </w:r>
        <w:proofErr w:type="gramEnd"/>
        <w:r>
          <w:t xml:space="preserve"> to research in developing or poorly resourced settings and be mindful of guidelines </w:t>
        </w:r>
      </w:ins>
    </w:p>
    <w:p w:rsidR="00274741" w:rsidRDefault="00274741" w:rsidP="00274741">
      <w:pPr>
        <w:rPr>
          <w:ins w:id="49" w:author="Albert Coleman" w:date="2018-10-08T21:06:00Z"/>
        </w:rPr>
      </w:pPr>
      <w:proofErr w:type="gramStart"/>
      <w:ins w:id="50" w:author="Albert Coleman" w:date="2018-10-08T21:06:00Z">
        <w:r>
          <w:t>pertaining</w:t>
        </w:r>
        <w:proofErr w:type="gramEnd"/>
        <w:r>
          <w:t xml:space="preserve"> to the conduct (or means) of trials without sacrificing participants to satisfy </w:t>
        </w:r>
        <w:r>
          <w:rPr>
            <w:noProof/>
          </w:rPr>
          <w:t>the</w:t>
        </w:r>
        <w:r w:rsidRPr="008E7B4A">
          <w:rPr>
            <w:noProof/>
          </w:rPr>
          <w:t xml:space="preserve"> goal or </w:t>
        </w:r>
      </w:ins>
    </w:p>
    <w:p w:rsidR="00274741" w:rsidRPr="008E7B4A" w:rsidRDefault="00274741" w:rsidP="00274741">
      <w:pPr>
        <w:rPr>
          <w:ins w:id="51" w:author="Albert Coleman" w:date="2018-10-08T21:06:00Z"/>
        </w:rPr>
      </w:pPr>
      <w:proofErr w:type="gramStart"/>
      <w:ins w:id="52" w:author="Albert Coleman" w:date="2018-10-08T21:06:00Z">
        <w:r w:rsidRPr="008E7B4A">
          <w:rPr>
            <w:noProof/>
          </w:rPr>
          <w:t>ends</w:t>
        </w:r>
        <w:r>
          <w:t xml:space="preserve"> of the trial </w:t>
        </w:r>
        <w:r w:rsidRPr="004F22FC">
          <w:t>(</w:t>
        </w:r>
        <w:r>
          <w:t>28)</w:t>
        </w:r>
        <w:r w:rsidRPr="004F22FC">
          <w:t>.</w:t>
        </w:r>
        <w:proofErr w:type="gramEnd"/>
        <w:r>
          <w:rPr>
            <w:vertAlign w:val="superscript"/>
          </w:rPr>
          <w:t xml:space="preserve"> </w:t>
        </w:r>
      </w:ins>
    </w:p>
    <w:p w:rsidR="00274741" w:rsidRDefault="00274741" w:rsidP="00274741">
      <w:pPr>
        <w:rPr>
          <w:ins w:id="53" w:author="Albert Coleman" w:date="2018-10-08T21:06:00Z"/>
        </w:rPr>
      </w:pPr>
      <w:ins w:id="54" w:author="Albert Coleman" w:date="2018-10-08T21:06:00Z">
        <w:r>
          <w:t xml:space="preserve">Otherwise put in the case of the chained PWMI in a prayer camp in Ghana </w:t>
        </w:r>
        <w:r w:rsidRPr="004F22FC">
          <w:t>(1)</w:t>
        </w:r>
        <w:r>
          <w:rPr>
            <w:vertAlign w:val="superscript"/>
          </w:rPr>
          <w:t xml:space="preserve"> </w:t>
        </w:r>
        <w:r w:rsidRPr="008E7B4A">
          <w:t>considering</w:t>
        </w:r>
        <w:r>
          <w:t xml:space="preserve"> the </w:t>
        </w:r>
      </w:ins>
    </w:p>
    <w:p w:rsidR="00274741" w:rsidRDefault="00274741" w:rsidP="00274741">
      <w:pPr>
        <w:rPr>
          <w:ins w:id="55" w:author="Albert Coleman" w:date="2018-10-08T21:06:00Z"/>
        </w:rPr>
      </w:pPr>
      <w:proofErr w:type="gramStart"/>
      <w:ins w:id="56" w:author="Albert Coleman" w:date="2018-10-08T21:06:00Z">
        <w:r>
          <w:t>pervasive</w:t>
        </w:r>
        <w:proofErr w:type="gramEnd"/>
        <w:r>
          <w:t xml:space="preserve"> </w:t>
        </w:r>
        <w:r w:rsidRPr="008E7B4A">
          <w:rPr>
            <w:noProof/>
          </w:rPr>
          <w:t>ethnoanthropological</w:t>
        </w:r>
        <w:r>
          <w:t xml:space="preserve"> basis</w:t>
        </w:r>
        <w:r>
          <w:rPr>
            <w:vertAlign w:val="superscript"/>
          </w:rPr>
          <w:t xml:space="preserve"> </w:t>
        </w:r>
        <w:r>
          <w:t xml:space="preserve">of </w:t>
        </w:r>
        <w:r w:rsidRPr="008E7B4A">
          <w:rPr>
            <w:noProof/>
          </w:rPr>
          <w:t>stigmati</w:t>
        </w:r>
        <w:r>
          <w:rPr>
            <w:noProof/>
          </w:rPr>
          <w:t>z</w:t>
        </w:r>
        <w:r w:rsidRPr="008E7B4A">
          <w:rPr>
            <w:noProof/>
          </w:rPr>
          <w:t>ation</w:t>
        </w:r>
        <w:r>
          <w:t xml:space="preserve">, the medication trial was not necessarily the </w:t>
        </w:r>
      </w:ins>
    </w:p>
    <w:p w:rsidR="00274741" w:rsidRDefault="00274741" w:rsidP="00274741">
      <w:pPr>
        <w:rPr>
          <w:ins w:id="57" w:author="Albert Coleman" w:date="2018-10-08T21:06:00Z"/>
        </w:rPr>
      </w:pPr>
      <w:proofErr w:type="gramStart"/>
      <w:ins w:id="58" w:author="Albert Coleman" w:date="2018-10-08T21:06:00Z">
        <w:r>
          <w:t>intervention</w:t>
        </w:r>
        <w:proofErr w:type="gramEnd"/>
        <w:r>
          <w:t xml:space="preserve"> needed to free the chained PWMI. A similar thought was raised by one of the </w:t>
        </w:r>
      </w:ins>
    </w:p>
    <w:p w:rsidR="00274741" w:rsidRDefault="00274741" w:rsidP="00274741">
      <w:pPr>
        <w:rPr>
          <w:ins w:id="59" w:author="Albert Coleman" w:date="2018-10-08T21:06:00Z"/>
        </w:rPr>
      </w:pPr>
      <w:proofErr w:type="gramStart"/>
      <w:ins w:id="60" w:author="Albert Coleman" w:date="2018-10-08T21:06:00Z">
        <w:r>
          <w:t>commentators</w:t>
        </w:r>
        <w:proofErr w:type="gramEnd"/>
        <w:r>
          <w:t xml:space="preserve"> regarding the trial article </w:t>
        </w:r>
        <w:r w:rsidRPr="004F22FC">
          <w:t>(3)</w:t>
        </w:r>
        <w:r w:rsidRPr="004F22FC">
          <w:rPr>
            <w:noProof/>
          </w:rPr>
          <w:t xml:space="preserve">.  </w:t>
        </w:r>
        <w:r w:rsidRPr="008E7B4A">
          <w:rPr>
            <w:noProof/>
          </w:rPr>
          <w:t>Additionally</w:t>
        </w:r>
        <w:r>
          <w:t xml:space="preserve"> in case of trials involving participants some </w:t>
        </w:r>
      </w:ins>
    </w:p>
    <w:p w:rsidR="00274741" w:rsidRDefault="00274741" w:rsidP="00274741">
      <w:pPr>
        <w:rPr>
          <w:ins w:id="61" w:author="Albert Coleman" w:date="2018-10-08T21:06:00Z"/>
        </w:rPr>
      </w:pPr>
      <w:proofErr w:type="gramStart"/>
      <w:ins w:id="62" w:author="Albert Coleman" w:date="2018-10-08T21:06:00Z">
        <w:r>
          <w:t>of</w:t>
        </w:r>
        <w:proofErr w:type="gramEnd"/>
        <w:r>
          <w:t xml:space="preserve"> who may lack capacity as was the case of this trial article </w:t>
        </w:r>
        <w:r w:rsidRPr="004F22FC">
          <w:t>(1)</w:t>
        </w:r>
        <w:r>
          <w:rPr>
            <w:vertAlign w:val="superscript"/>
          </w:rPr>
          <w:t xml:space="preserve"> </w:t>
        </w:r>
        <w:r>
          <w:t xml:space="preserve">specific attention needs to be </w:t>
        </w:r>
      </w:ins>
    </w:p>
    <w:p w:rsidR="00274741" w:rsidRDefault="00274741" w:rsidP="00274741">
      <w:pPr>
        <w:rPr>
          <w:ins w:id="63" w:author="Albert Coleman" w:date="2018-10-08T21:06:00Z"/>
        </w:rPr>
      </w:pPr>
      <w:proofErr w:type="gramStart"/>
      <w:ins w:id="64" w:author="Albert Coleman" w:date="2018-10-08T21:06:00Z">
        <w:r>
          <w:t>paid</w:t>
        </w:r>
        <w:proofErr w:type="gramEnd"/>
        <w:r>
          <w:t xml:space="preserve"> to some core principals of research with such subjects who may lack capacity</w:t>
        </w:r>
        <w:r>
          <w:rPr>
            <w:vertAlign w:val="superscript"/>
          </w:rPr>
          <w:t xml:space="preserve"> </w:t>
        </w:r>
        <w:r>
          <w:t>(29</w:t>
        </w:r>
        <w:r w:rsidRPr="004F22FC">
          <w:t>).</w:t>
        </w:r>
      </w:ins>
    </w:p>
    <w:p w:rsidR="00274741" w:rsidRPr="00A050A6" w:rsidRDefault="00274741" w:rsidP="00274741">
      <w:pPr>
        <w:rPr>
          <w:ins w:id="65" w:author="Albert Coleman" w:date="2018-10-08T21:06:00Z"/>
          <w:rFonts w:ascii="Times New Roman" w:hAnsi="Times New Roman" w:cs="Times New Roman"/>
        </w:rPr>
      </w:pPr>
      <w:ins w:id="66" w:author="Albert Coleman" w:date="2018-10-08T21:06:00Z">
        <w:r>
          <w:rPr>
            <w:rFonts w:ascii="Times New Roman" w:hAnsi="Times New Roman" w:cs="Times New Roman"/>
          </w:rPr>
          <w:t xml:space="preserve">(ii) </w:t>
        </w:r>
        <w:r w:rsidRPr="00A050A6">
          <w:rPr>
            <w:rFonts w:ascii="Times New Roman" w:hAnsi="Times New Roman" w:cs="Times New Roman"/>
            <w:b/>
          </w:rPr>
          <w:t xml:space="preserve">Ethical issues specific to the </w:t>
        </w:r>
        <w:r w:rsidRPr="00A050A6">
          <w:rPr>
            <w:rFonts w:ascii="Times New Roman" w:hAnsi="Times New Roman" w:cs="Times New Roman"/>
            <w:b/>
            <w:noProof/>
          </w:rPr>
          <w:t>psychiatric</w:t>
        </w:r>
        <w:r w:rsidRPr="00A050A6">
          <w:rPr>
            <w:rFonts w:ascii="Times New Roman" w:hAnsi="Times New Roman" w:cs="Times New Roman"/>
            <w:b/>
          </w:rPr>
          <w:t xml:space="preserve"> management of patients suffering from </w:t>
        </w:r>
      </w:ins>
    </w:p>
    <w:p w:rsidR="00274741" w:rsidRPr="00A050A6" w:rsidRDefault="00274741" w:rsidP="00274741">
      <w:pPr>
        <w:rPr>
          <w:ins w:id="67" w:author="Albert Coleman" w:date="2018-10-08T21:06:00Z"/>
          <w:rFonts w:ascii="Times New Roman" w:hAnsi="Times New Roman" w:cs="Times New Roman"/>
        </w:rPr>
      </w:pPr>
      <w:ins w:id="68" w:author="Albert Coleman" w:date="2018-10-08T21:06:00Z">
        <w:r>
          <w:rPr>
            <w:rFonts w:ascii="Times New Roman" w:hAnsi="Times New Roman" w:cs="Times New Roman"/>
            <w:b/>
          </w:rPr>
          <w:t xml:space="preserve">      </w:t>
        </w:r>
        <w:proofErr w:type="gramStart"/>
        <w:r w:rsidRPr="00A050A6">
          <w:rPr>
            <w:rFonts w:ascii="Times New Roman" w:hAnsi="Times New Roman" w:cs="Times New Roman"/>
            <w:b/>
          </w:rPr>
          <w:t>severe</w:t>
        </w:r>
        <w:proofErr w:type="gramEnd"/>
        <w:r w:rsidRPr="00A050A6">
          <w:rPr>
            <w:rFonts w:ascii="Times New Roman" w:hAnsi="Times New Roman" w:cs="Times New Roman"/>
            <w:b/>
          </w:rPr>
          <w:t xml:space="preserve"> mental disorder.</w:t>
        </w:r>
      </w:ins>
    </w:p>
    <w:p w:rsidR="00274741" w:rsidRPr="00A050A6" w:rsidRDefault="00274741" w:rsidP="00274741">
      <w:pPr>
        <w:rPr>
          <w:ins w:id="69" w:author="Albert Coleman" w:date="2018-10-08T21:06:00Z"/>
          <w:rFonts w:ascii="Times New Roman" w:hAnsi="Times New Roman" w:cs="Times New Roman"/>
        </w:rPr>
      </w:pPr>
      <w:proofErr w:type="gramStart"/>
      <w:ins w:id="70" w:author="Albert Coleman" w:date="2018-10-08T21:06:00Z">
        <w:r w:rsidRPr="00A050A6">
          <w:rPr>
            <w:rFonts w:ascii="Times New Roman" w:hAnsi="Times New Roman" w:cs="Times New Roman"/>
          </w:rPr>
          <w:t xml:space="preserve">- [a] </w:t>
        </w:r>
        <w:r w:rsidRPr="00A050A6">
          <w:rPr>
            <w:rFonts w:ascii="Times New Roman" w:hAnsi="Times New Roman" w:cs="Times New Roman"/>
            <w:b/>
          </w:rPr>
          <w:t>Informed consent.</w:t>
        </w:r>
        <w:proofErr w:type="gramEnd"/>
      </w:ins>
    </w:p>
    <w:p w:rsidR="00274741" w:rsidRDefault="00274741" w:rsidP="00274741">
      <w:pPr>
        <w:rPr>
          <w:ins w:id="71" w:author="Albert Coleman" w:date="2018-10-08T21:06:00Z"/>
          <w:rFonts w:ascii="Times New Roman" w:hAnsi="Times New Roman" w:cs="Times New Roman"/>
        </w:rPr>
      </w:pPr>
      <w:ins w:id="72" w:author="Albert Coleman" w:date="2018-10-08T21:06:00Z">
        <w:r w:rsidRPr="00A050A6">
          <w:rPr>
            <w:rFonts w:ascii="Times New Roman" w:hAnsi="Times New Roman" w:cs="Times New Roman"/>
          </w:rPr>
          <w:t xml:space="preserve">In general informed consent obtained from patients by HCW prior to initiating treatment is done on </w:t>
        </w:r>
      </w:ins>
    </w:p>
    <w:p w:rsidR="00274741" w:rsidRDefault="00274741" w:rsidP="00274741">
      <w:pPr>
        <w:rPr>
          <w:ins w:id="73" w:author="Albert Coleman" w:date="2018-10-08T21:06:00Z"/>
          <w:rFonts w:ascii="Times New Roman" w:hAnsi="Times New Roman" w:cs="Times New Roman"/>
        </w:rPr>
      </w:pPr>
      <w:proofErr w:type="gramStart"/>
      <w:ins w:id="74" w:author="Albert Coleman" w:date="2018-10-08T21:06:00Z">
        <w:r w:rsidRPr="00A050A6">
          <w:rPr>
            <w:rFonts w:ascii="Times New Roman" w:hAnsi="Times New Roman" w:cs="Times New Roman"/>
          </w:rPr>
          <w:t>the</w:t>
        </w:r>
        <w:proofErr w:type="gramEnd"/>
        <w:r w:rsidRPr="00A050A6">
          <w:rPr>
            <w:rFonts w:ascii="Times New Roman" w:hAnsi="Times New Roman" w:cs="Times New Roman"/>
          </w:rPr>
          <w:t xml:space="preserve"> ethical principles of respect for the autonomy of the person(s), (this more so in most countries </w:t>
        </w:r>
      </w:ins>
    </w:p>
    <w:p w:rsidR="00274741" w:rsidRDefault="00274741" w:rsidP="00274741">
      <w:pPr>
        <w:rPr>
          <w:ins w:id="75" w:author="Albert Coleman" w:date="2018-10-08T21:06:00Z"/>
          <w:rFonts w:ascii="Times New Roman" w:hAnsi="Times New Roman" w:cs="Times New Roman"/>
        </w:rPr>
      </w:pPr>
      <w:proofErr w:type="gramStart"/>
      <w:ins w:id="76" w:author="Albert Coleman" w:date="2018-10-08T21:06:00Z">
        <w:r w:rsidRPr="00A050A6">
          <w:rPr>
            <w:rFonts w:ascii="Times New Roman" w:hAnsi="Times New Roman" w:cs="Times New Roman"/>
          </w:rPr>
          <w:t>with</w:t>
        </w:r>
        <w:proofErr w:type="gramEnd"/>
        <w:r w:rsidRPr="00A050A6">
          <w:rPr>
            <w:rFonts w:ascii="Times New Roman" w:hAnsi="Times New Roman" w:cs="Times New Roman"/>
          </w:rPr>
          <w:t xml:space="preserve"> developed economies), beneficence and </w:t>
        </w:r>
        <w:r w:rsidRPr="003444EB">
          <w:rPr>
            <w:rFonts w:ascii="Times New Roman" w:hAnsi="Times New Roman" w:cs="Times New Roman"/>
            <w:noProof/>
          </w:rPr>
          <w:t>non</w:t>
        </w:r>
        <w:r w:rsidRPr="00A050A6">
          <w:rPr>
            <w:rFonts w:ascii="Times New Roman" w:hAnsi="Times New Roman" w:cs="Times New Roman"/>
          </w:rPr>
          <w:t>–Malfeasance</w:t>
        </w:r>
        <w:r>
          <w:rPr>
            <w:rFonts w:ascii="Times New Roman" w:hAnsi="Times New Roman" w:cs="Times New Roman"/>
          </w:rPr>
          <w:t xml:space="preserve"> (27)</w:t>
        </w:r>
        <w:r w:rsidRPr="00A050A6">
          <w:rPr>
            <w:rFonts w:ascii="Times New Roman" w:hAnsi="Times New Roman" w:cs="Times New Roman"/>
          </w:rPr>
          <w:t xml:space="preserve">. When it comes to LMIC </w:t>
        </w:r>
      </w:ins>
    </w:p>
    <w:p w:rsidR="00274741" w:rsidRDefault="00274741" w:rsidP="00274741">
      <w:pPr>
        <w:rPr>
          <w:ins w:id="77" w:author="Albert Coleman" w:date="2018-10-08T21:06:00Z"/>
          <w:rFonts w:ascii="Times New Roman" w:hAnsi="Times New Roman" w:cs="Times New Roman"/>
        </w:rPr>
      </w:pPr>
      <w:proofErr w:type="gramStart"/>
      <w:ins w:id="78" w:author="Albert Coleman" w:date="2018-10-08T21:06:00Z">
        <w:r w:rsidRPr="00A050A6">
          <w:rPr>
            <w:rFonts w:ascii="Times New Roman" w:hAnsi="Times New Roman" w:cs="Times New Roman"/>
          </w:rPr>
          <w:t>especially</w:t>
        </w:r>
        <w:proofErr w:type="gramEnd"/>
        <w:r w:rsidRPr="00A050A6">
          <w:rPr>
            <w:rFonts w:ascii="Times New Roman" w:hAnsi="Times New Roman" w:cs="Times New Roman"/>
          </w:rPr>
          <w:t xml:space="preserve"> sub-Saharan settings the relatives of Patients (as in some instances of the study under </w:t>
        </w:r>
      </w:ins>
    </w:p>
    <w:p w:rsidR="00274741" w:rsidRDefault="00274741" w:rsidP="00274741">
      <w:pPr>
        <w:rPr>
          <w:ins w:id="79" w:author="Albert Coleman" w:date="2018-10-08T21:06:00Z"/>
          <w:rFonts w:ascii="Times New Roman" w:hAnsi="Times New Roman" w:cs="Times New Roman"/>
        </w:rPr>
      </w:pPr>
      <w:proofErr w:type="gramStart"/>
      <w:ins w:id="80" w:author="Albert Coleman" w:date="2018-10-08T21:06:00Z">
        <w:r w:rsidRPr="00A050A6">
          <w:rPr>
            <w:rFonts w:ascii="Times New Roman" w:hAnsi="Times New Roman" w:cs="Times New Roman"/>
          </w:rPr>
          <w:t>discussion</w:t>
        </w:r>
        <w:proofErr w:type="gramEnd"/>
        <w:r w:rsidRPr="00A050A6">
          <w:rPr>
            <w:rFonts w:ascii="Times New Roman" w:hAnsi="Times New Roman" w:cs="Times New Roman"/>
          </w:rPr>
          <w:t xml:space="preserve">) may be asked to consent on behalf of the PWMI where the particular individual is deemed </w:t>
        </w:r>
      </w:ins>
    </w:p>
    <w:p w:rsidR="00274741" w:rsidRDefault="00274741" w:rsidP="00274741">
      <w:pPr>
        <w:rPr>
          <w:ins w:id="81" w:author="Albert Coleman" w:date="2018-10-08T21:06:00Z"/>
          <w:rFonts w:ascii="Times New Roman" w:hAnsi="Times New Roman" w:cs="Times New Roman"/>
        </w:rPr>
      </w:pPr>
      <w:proofErr w:type="gramStart"/>
      <w:ins w:id="82" w:author="Albert Coleman" w:date="2018-10-08T21:06:00Z">
        <w:r w:rsidRPr="00A050A6">
          <w:rPr>
            <w:rFonts w:ascii="Times New Roman" w:hAnsi="Times New Roman" w:cs="Times New Roman"/>
          </w:rPr>
          <w:t>not</w:t>
        </w:r>
        <w:proofErr w:type="gramEnd"/>
        <w:r w:rsidRPr="00A050A6">
          <w:rPr>
            <w:rFonts w:ascii="Times New Roman" w:hAnsi="Times New Roman" w:cs="Times New Roman"/>
          </w:rPr>
          <w:t xml:space="preserve"> able to consent</w:t>
        </w:r>
        <w:r>
          <w:rPr>
            <w:rFonts w:ascii="Times New Roman" w:hAnsi="Times New Roman" w:cs="Times New Roman"/>
          </w:rPr>
          <w:t>.</w:t>
        </w:r>
        <w:r w:rsidRPr="00A050A6">
          <w:rPr>
            <w:rFonts w:ascii="Times New Roman" w:hAnsi="Times New Roman" w:cs="Times New Roman"/>
          </w:rPr>
          <w:t xml:space="preserve"> Not only that but in </w:t>
        </w:r>
        <w:r w:rsidRPr="00A050A6">
          <w:rPr>
            <w:rFonts w:ascii="Times New Roman" w:hAnsi="Times New Roman" w:cs="Times New Roman"/>
            <w:noProof/>
          </w:rPr>
          <w:t>practice,</w:t>
        </w:r>
        <w:r>
          <w:rPr>
            <w:rFonts w:ascii="Times New Roman" w:hAnsi="Times New Roman" w:cs="Times New Roman"/>
          </w:rPr>
          <w:t xml:space="preserve"> there are cases</w:t>
        </w:r>
        <w:r w:rsidRPr="00A050A6">
          <w:rPr>
            <w:rFonts w:ascii="Times New Roman" w:hAnsi="Times New Roman" w:cs="Times New Roman"/>
          </w:rPr>
          <w:t xml:space="preserve"> even where patients who </w:t>
        </w:r>
        <w:r w:rsidRPr="00A050A6">
          <w:rPr>
            <w:rFonts w:ascii="Times New Roman" w:hAnsi="Times New Roman" w:cs="Times New Roman"/>
            <w:noProof/>
          </w:rPr>
          <w:t>otherwise,</w:t>
        </w:r>
        <w:r w:rsidRPr="00A050A6">
          <w:rPr>
            <w:rFonts w:ascii="Times New Roman" w:hAnsi="Times New Roman" w:cs="Times New Roman"/>
          </w:rPr>
          <w:t xml:space="preserve"> </w:t>
        </w:r>
      </w:ins>
    </w:p>
    <w:p w:rsidR="00274741" w:rsidRDefault="00274741" w:rsidP="00274741">
      <w:pPr>
        <w:rPr>
          <w:ins w:id="83" w:author="Albert Coleman" w:date="2018-10-08T21:06:00Z"/>
          <w:rFonts w:ascii="Times New Roman" w:hAnsi="Times New Roman" w:cs="Times New Roman"/>
        </w:rPr>
      </w:pPr>
      <w:proofErr w:type="gramStart"/>
      <w:ins w:id="84" w:author="Albert Coleman" w:date="2018-10-08T21:06:00Z">
        <w:r w:rsidRPr="00A050A6">
          <w:rPr>
            <w:rFonts w:ascii="Times New Roman" w:hAnsi="Times New Roman" w:cs="Times New Roman"/>
          </w:rPr>
          <w:t>are</w:t>
        </w:r>
        <w:proofErr w:type="gramEnd"/>
        <w:r w:rsidRPr="00A050A6">
          <w:rPr>
            <w:rFonts w:ascii="Times New Roman" w:hAnsi="Times New Roman" w:cs="Times New Roman"/>
          </w:rPr>
          <w:t xml:space="preserve"> deemed to have the </w:t>
        </w:r>
        <w:r w:rsidRPr="00A050A6">
          <w:rPr>
            <w:rFonts w:ascii="Times New Roman" w:hAnsi="Times New Roman" w:cs="Times New Roman"/>
            <w:noProof/>
          </w:rPr>
          <w:t>ability</w:t>
        </w:r>
        <w:r w:rsidRPr="00A050A6">
          <w:rPr>
            <w:rFonts w:ascii="Times New Roman" w:hAnsi="Times New Roman" w:cs="Times New Roman"/>
          </w:rPr>
          <w:t xml:space="preserve"> to </w:t>
        </w:r>
        <w:r w:rsidRPr="00A050A6">
          <w:rPr>
            <w:rFonts w:ascii="Times New Roman" w:hAnsi="Times New Roman" w:cs="Times New Roman"/>
            <w:noProof/>
          </w:rPr>
          <w:t>give</w:t>
        </w:r>
        <w:r w:rsidRPr="00A050A6">
          <w:rPr>
            <w:rFonts w:ascii="Times New Roman" w:hAnsi="Times New Roman" w:cs="Times New Roman"/>
          </w:rPr>
          <w:t xml:space="preserve"> </w:t>
        </w:r>
        <w:r w:rsidRPr="00A050A6">
          <w:rPr>
            <w:rFonts w:ascii="Times New Roman" w:hAnsi="Times New Roman" w:cs="Times New Roman"/>
            <w:noProof/>
          </w:rPr>
          <w:t>an informed</w:t>
        </w:r>
        <w:r w:rsidRPr="00A050A6">
          <w:rPr>
            <w:rFonts w:ascii="Times New Roman" w:hAnsi="Times New Roman" w:cs="Times New Roman"/>
          </w:rPr>
          <w:t xml:space="preserve"> opinion and deemed to have capacity but are </w:t>
        </w:r>
      </w:ins>
    </w:p>
    <w:p w:rsidR="00274741" w:rsidRDefault="00274741" w:rsidP="00274741">
      <w:pPr>
        <w:rPr>
          <w:ins w:id="85" w:author="Albert Coleman" w:date="2018-10-08T21:06:00Z"/>
          <w:rFonts w:ascii="Times New Roman" w:hAnsi="Times New Roman" w:cs="Times New Roman"/>
        </w:rPr>
      </w:pPr>
      <w:proofErr w:type="gramStart"/>
      <w:ins w:id="86" w:author="Albert Coleman" w:date="2018-10-08T21:06:00Z">
        <w:r w:rsidRPr="00A050A6">
          <w:rPr>
            <w:rFonts w:ascii="Times New Roman" w:hAnsi="Times New Roman" w:cs="Times New Roman"/>
          </w:rPr>
          <w:t>illiterate</w:t>
        </w:r>
        <w:proofErr w:type="gramEnd"/>
        <w:r>
          <w:rPr>
            <w:rFonts w:ascii="Times New Roman" w:hAnsi="Times New Roman" w:cs="Times New Roman"/>
          </w:rPr>
          <w:t>,</w:t>
        </w:r>
        <w:r w:rsidRPr="00A050A6">
          <w:rPr>
            <w:rFonts w:ascii="Times New Roman" w:hAnsi="Times New Roman" w:cs="Times New Roman"/>
          </w:rPr>
          <w:t xml:space="preserve"> sometimes have their relatives either intervening to give consent on behalf of them, or </w:t>
        </w:r>
      </w:ins>
    </w:p>
    <w:p w:rsidR="00274741" w:rsidRDefault="00274741" w:rsidP="00274741">
      <w:pPr>
        <w:rPr>
          <w:ins w:id="87" w:author="Albert Coleman" w:date="2018-10-08T21:06:00Z"/>
          <w:rFonts w:ascii="Times New Roman" w:hAnsi="Times New Roman" w:cs="Times New Roman"/>
        </w:rPr>
      </w:pPr>
      <w:proofErr w:type="gramStart"/>
      <w:ins w:id="88" w:author="Albert Coleman" w:date="2018-10-08T21:06:00Z">
        <w:r w:rsidRPr="00A050A6">
          <w:rPr>
            <w:rFonts w:ascii="Times New Roman" w:hAnsi="Times New Roman" w:cs="Times New Roman"/>
          </w:rPr>
          <w:t>relatives</w:t>
        </w:r>
        <w:proofErr w:type="gramEnd"/>
        <w:r w:rsidRPr="00A050A6">
          <w:rPr>
            <w:rFonts w:ascii="Times New Roman" w:hAnsi="Times New Roman" w:cs="Times New Roman"/>
          </w:rPr>
          <w:t xml:space="preserve"> being asked by HCW to </w:t>
        </w:r>
        <w:r w:rsidRPr="00A050A6">
          <w:rPr>
            <w:rFonts w:ascii="Times New Roman" w:hAnsi="Times New Roman" w:cs="Times New Roman"/>
            <w:noProof/>
          </w:rPr>
          <w:t>do</w:t>
        </w:r>
        <w:r w:rsidRPr="00A050A6">
          <w:rPr>
            <w:rFonts w:ascii="Times New Roman" w:hAnsi="Times New Roman" w:cs="Times New Roman"/>
          </w:rPr>
          <w:t xml:space="preserve"> so (</w:t>
        </w:r>
        <w:r w:rsidRPr="00AA1D10">
          <w:rPr>
            <w:rFonts w:ascii="Times New Roman" w:hAnsi="Times New Roman" w:cs="Times New Roman"/>
            <w:noProof/>
          </w:rPr>
          <w:t>first-hand</w:t>
        </w:r>
        <w:r w:rsidRPr="00A050A6">
          <w:rPr>
            <w:rFonts w:ascii="Times New Roman" w:hAnsi="Times New Roman" w:cs="Times New Roman"/>
          </w:rPr>
          <w:t xml:space="preserve"> experience)</w:t>
        </w:r>
        <w:r>
          <w:rPr>
            <w:rFonts w:ascii="Times New Roman" w:hAnsi="Times New Roman" w:cs="Times New Roman"/>
          </w:rPr>
          <w:t xml:space="preserve">. Other times relatives are allowed to </w:t>
        </w:r>
      </w:ins>
    </w:p>
    <w:p w:rsidR="00274741" w:rsidRDefault="00274741" w:rsidP="00274741">
      <w:pPr>
        <w:rPr>
          <w:ins w:id="89" w:author="Albert Coleman" w:date="2018-10-08T21:06:00Z"/>
          <w:rFonts w:ascii="Times New Roman" w:hAnsi="Times New Roman" w:cs="Times New Roman"/>
        </w:rPr>
      </w:pPr>
      <w:proofErr w:type="gramStart"/>
      <w:ins w:id="90" w:author="Albert Coleman" w:date="2018-10-08T21:06:00Z">
        <w:r>
          <w:rPr>
            <w:rFonts w:ascii="Times New Roman" w:hAnsi="Times New Roman" w:cs="Times New Roman"/>
          </w:rPr>
          <w:t>confer</w:t>
        </w:r>
        <w:proofErr w:type="gramEnd"/>
        <w:r>
          <w:rPr>
            <w:rFonts w:ascii="Times New Roman" w:hAnsi="Times New Roman" w:cs="Times New Roman"/>
          </w:rPr>
          <w:t xml:space="preserve"> and then give consent on behalf of a patient. These </w:t>
        </w:r>
        <w:r w:rsidRPr="00A050A6">
          <w:rPr>
            <w:rFonts w:ascii="Times New Roman" w:hAnsi="Times New Roman" w:cs="Times New Roman"/>
          </w:rPr>
          <w:t xml:space="preserve">instances are accepted in some </w:t>
        </w:r>
      </w:ins>
    </w:p>
    <w:p w:rsidR="00274741" w:rsidRDefault="00274741" w:rsidP="00274741">
      <w:pPr>
        <w:rPr>
          <w:ins w:id="91" w:author="Albert Coleman" w:date="2018-10-08T21:06:00Z"/>
          <w:rFonts w:ascii="Times New Roman" w:hAnsi="Times New Roman" w:cs="Times New Roman"/>
        </w:rPr>
      </w:pPr>
      <w:proofErr w:type="gramStart"/>
      <w:ins w:id="92" w:author="Albert Coleman" w:date="2018-10-08T21:06:00Z">
        <w:r w:rsidRPr="00A050A6">
          <w:rPr>
            <w:rFonts w:ascii="Times New Roman" w:hAnsi="Times New Roman" w:cs="Times New Roman"/>
          </w:rPr>
          <w:t xml:space="preserve">SSA settings under the “communitarian” principle of community life </w:t>
        </w:r>
        <w:r>
          <w:rPr>
            <w:rFonts w:ascii="Times New Roman" w:hAnsi="Times New Roman" w:cs="Times New Roman"/>
          </w:rPr>
          <w:t>(30) (31)</w:t>
        </w:r>
        <w:r w:rsidRPr="00A050A6">
          <w:rPr>
            <w:rFonts w:ascii="Times New Roman" w:hAnsi="Times New Roman" w:cs="Times New Roman"/>
          </w:rPr>
          <w:t>.</w:t>
        </w:r>
        <w:proofErr w:type="gramEnd"/>
        <w:r w:rsidRPr="00A050A6">
          <w:rPr>
            <w:rFonts w:ascii="Times New Roman" w:hAnsi="Times New Roman" w:cs="Times New Roman"/>
            <w:vertAlign w:val="superscript"/>
          </w:rPr>
          <w:t xml:space="preserve"> </w:t>
        </w:r>
        <w:r>
          <w:rPr>
            <w:rFonts w:ascii="Times New Roman" w:hAnsi="Times New Roman" w:cs="Times New Roman"/>
          </w:rPr>
          <w:t xml:space="preserve">   I</w:t>
        </w:r>
        <w:r w:rsidRPr="00A050A6">
          <w:rPr>
            <w:rFonts w:ascii="Times New Roman" w:hAnsi="Times New Roman" w:cs="Times New Roman"/>
          </w:rPr>
          <w:t xml:space="preserve">n this study under </w:t>
        </w:r>
      </w:ins>
    </w:p>
    <w:p w:rsidR="00274741" w:rsidRDefault="00274741" w:rsidP="00274741">
      <w:pPr>
        <w:rPr>
          <w:ins w:id="93" w:author="Albert Coleman" w:date="2018-10-08T21:06:00Z"/>
          <w:rFonts w:ascii="Times New Roman" w:hAnsi="Times New Roman" w:cs="Times New Roman"/>
        </w:rPr>
      </w:pPr>
      <w:proofErr w:type="gramStart"/>
      <w:ins w:id="94" w:author="Albert Coleman" w:date="2018-10-08T21:06:00Z">
        <w:r w:rsidRPr="00A050A6">
          <w:rPr>
            <w:rFonts w:ascii="Times New Roman" w:hAnsi="Times New Roman" w:cs="Times New Roman"/>
          </w:rPr>
          <w:t>discussion</w:t>
        </w:r>
        <w:proofErr w:type="gramEnd"/>
        <w:r>
          <w:rPr>
            <w:rFonts w:ascii="Times New Roman" w:hAnsi="Times New Roman" w:cs="Times New Roman"/>
          </w:rPr>
          <w:t xml:space="preserve">, for example, </w:t>
        </w:r>
        <w:r w:rsidRPr="00A050A6">
          <w:rPr>
            <w:rFonts w:ascii="Times New Roman" w:hAnsi="Times New Roman" w:cs="Times New Roman"/>
          </w:rPr>
          <w:t xml:space="preserve">PWMI who were illiterates had </w:t>
        </w:r>
        <w:r>
          <w:rPr>
            <w:rFonts w:ascii="Times New Roman" w:hAnsi="Times New Roman" w:cs="Times New Roman"/>
            <w:noProof/>
          </w:rPr>
          <w:t>an HCP</w:t>
        </w:r>
        <w:r w:rsidRPr="00A050A6">
          <w:rPr>
            <w:rFonts w:ascii="Times New Roman" w:hAnsi="Times New Roman" w:cs="Times New Roman"/>
          </w:rPr>
          <w:t xml:space="preserve"> translating the consent form</w:t>
        </w:r>
        <w:r>
          <w:rPr>
            <w:rFonts w:ascii="Times New Roman" w:hAnsi="Times New Roman" w:cs="Times New Roman"/>
          </w:rPr>
          <w:t>.</w:t>
        </w:r>
        <w:r w:rsidRPr="00A050A6">
          <w:rPr>
            <w:rFonts w:ascii="Times New Roman" w:hAnsi="Times New Roman" w:cs="Times New Roman"/>
          </w:rPr>
          <w:t xml:space="preserve"> </w:t>
        </w:r>
      </w:ins>
    </w:p>
    <w:p w:rsidR="00274741" w:rsidRDefault="00274741" w:rsidP="00274741">
      <w:pPr>
        <w:rPr>
          <w:ins w:id="95" w:author="Albert Coleman" w:date="2018-10-08T21:06:00Z"/>
          <w:rFonts w:ascii="Times New Roman" w:hAnsi="Times New Roman" w:cs="Times New Roman"/>
        </w:rPr>
      </w:pPr>
      <w:ins w:id="96" w:author="Albert Coleman" w:date="2018-10-08T21:06:00Z">
        <w:r>
          <w:rPr>
            <w:rFonts w:ascii="Times New Roman" w:hAnsi="Times New Roman" w:cs="Times New Roman"/>
          </w:rPr>
          <w:t>This</w:t>
        </w:r>
        <w:r w:rsidRPr="00A050A6">
          <w:rPr>
            <w:rFonts w:ascii="Times New Roman" w:hAnsi="Times New Roman" w:cs="Times New Roman"/>
          </w:rPr>
          <w:t xml:space="preserve"> potentially </w:t>
        </w:r>
        <w:r w:rsidRPr="00A050A6">
          <w:rPr>
            <w:rFonts w:ascii="Times New Roman" w:hAnsi="Times New Roman" w:cs="Times New Roman"/>
            <w:noProof/>
          </w:rPr>
          <w:t xml:space="preserve">could result in inter and </w:t>
        </w:r>
        <w:r w:rsidRPr="003444EB">
          <w:rPr>
            <w:rFonts w:ascii="Times New Roman" w:hAnsi="Times New Roman" w:cs="Times New Roman"/>
            <w:noProof/>
          </w:rPr>
          <w:t>intra</w:t>
        </w:r>
        <w:r w:rsidRPr="00A050A6">
          <w:rPr>
            <w:rFonts w:ascii="Times New Roman" w:hAnsi="Times New Roman" w:cs="Times New Roman"/>
            <w:noProof/>
          </w:rPr>
          <w:t xml:space="preserve"> translation </w:t>
        </w:r>
        <w:r>
          <w:rPr>
            <w:rFonts w:ascii="Times New Roman" w:hAnsi="Times New Roman" w:cs="Times New Roman"/>
            <w:noProof/>
          </w:rPr>
          <w:t>relay/</w:t>
        </w:r>
        <w:r w:rsidRPr="00A050A6">
          <w:rPr>
            <w:rFonts w:ascii="Times New Roman" w:hAnsi="Times New Roman" w:cs="Times New Roman"/>
            <w:noProof/>
          </w:rPr>
          <w:t xml:space="preserve">perception </w:t>
        </w:r>
        <w:r w:rsidRPr="00A050A6">
          <w:rPr>
            <w:rFonts w:ascii="Times New Roman" w:hAnsi="Times New Roman" w:cs="Times New Roman"/>
          </w:rPr>
          <w:t xml:space="preserve">issues, as to the quality of </w:t>
        </w:r>
      </w:ins>
    </w:p>
    <w:p w:rsidR="00274741" w:rsidRDefault="00274741" w:rsidP="00274741">
      <w:pPr>
        <w:rPr>
          <w:ins w:id="97" w:author="Albert Coleman" w:date="2018-10-08T21:06:00Z"/>
          <w:rFonts w:ascii="Times New Roman" w:hAnsi="Times New Roman" w:cs="Times New Roman"/>
        </w:rPr>
      </w:pPr>
      <w:proofErr w:type="gramStart"/>
      <w:ins w:id="98" w:author="Albert Coleman" w:date="2018-10-08T21:06:00Z">
        <w:r w:rsidRPr="00A050A6">
          <w:rPr>
            <w:rFonts w:ascii="Times New Roman" w:hAnsi="Times New Roman" w:cs="Times New Roman"/>
          </w:rPr>
          <w:t>the</w:t>
        </w:r>
        <w:proofErr w:type="gramEnd"/>
        <w:r w:rsidRPr="00A050A6">
          <w:rPr>
            <w:rFonts w:ascii="Times New Roman" w:hAnsi="Times New Roman" w:cs="Times New Roman"/>
          </w:rPr>
          <w:t xml:space="preserve"> patient’s understanding of the inherent value of the given consent. </w:t>
        </w:r>
        <w:r w:rsidRPr="00AD0475">
          <w:rPr>
            <w:rFonts w:ascii="Times New Roman" w:hAnsi="Times New Roman" w:cs="Times New Roman"/>
            <w:noProof/>
          </w:rPr>
          <w:t>Additionally</w:t>
        </w:r>
        <w:r>
          <w:rPr>
            <w:rFonts w:ascii="Times New Roman" w:hAnsi="Times New Roman" w:cs="Times New Roman"/>
            <w:noProof/>
          </w:rPr>
          <w:t>,</w:t>
        </w:r>
        <w:r>
          <w:rPr>
            <w:rFonts w:ascii="Times New Roman" w:hAnsi="Times New Roman" w:cs="Times New Roman"/>
          </w:rPr>
          <w:t xml:space="preserve"> in some other </w:t>
        </w:r>
      </w:ins>
    </w:p>
    <w:p w:rsidR="00274741" w:rsidRDefault="00274741" w:rsidP="00274741">
      <w:pPr>
        <w:rPr>
          <w:ins w:id="99" w:author="Albert Coleman" w:date="2018-10-08T21:06:00Z"/>
          <w:rFonts w:ascii="Times New Roman" w:hAnsi="Times New Roman" w:cs="Times New Roman"/>
        </w:rPr>
      </w:pPr>
      <w:ins w:id="100" w:author="Albert Coleman" w:date="2018-10-08T21:06:00Z">
        <w:r w:rsidRPr="00AD0475">
          <w:rPr>
            <w:rFonts w:ascii="Times New Roman" w:hAnsi="Times New Roman" w:cs="Times New Roman"/>
            <w:noProof/>
          </w:rPr>
          <w:t>cases</w:t>
        </w:r>
        <w:r>
          <w:rPr>
            <w:rFonts w:ascii="Times New Roman" w:hAnsi="Times New Roman" w:cs="Times New Roman"/>
          </w:rPr>
          <w:t xml:space="preserve">, relatives were asked for consent on behalf of some of the patients considered otherwise unable </w:t>
        </w:r>
      </w:ins>
    </w:p>
    <w:p w:rsidR="00274741" w:rsidRDefault="00274741" w:rsidP="00274741">
      <w:pPr>
        <w:rPr>
          <w:ins w:id="101" w:author="Albert Coleman" w:date="2018-10-08T21:06:00Z"/>
          <w:rFonts w:ascii="Times New Roman" w:hAnsi="Times New Roman" w:cs="Times New Roman"/>
          <w:noProof/>
        </w:rPr>
      </w:pPr>
      <w:proofErr w:type="gramStart"/>
      <w:ins w:id="102" w:author="Albert Coleman" w:date="2018-10-08T21:06:00Z">
        <w:r>
          <w:rPr>
            <w:rFonts w:ascii="Times New Roman" w:hAnsi="Times New Roman" w:cs="Times New Roman"/>
          </w:rPr>
          <w:t>to</w:t>
        </w:r>
        <w:proofErr w:type="gramEnd"/>
        <w:r>
          <w:rPr>
            <w:rFonts w:ascii="Times New Roman" w:hAnsi="Times New Roman" w:cs="Times New Roman"/>
          </w:rPr>
          <w:t xml:space="preserve"> give consent. </w:t>
        </w:r>
        <w:r w:rsidRPr="00A050A6">
          <w:rPr>
            <w:rFonts w:ascii="Times New Roman" w:hAnsi="Times New Roman" w:cs="Times New Roman"/>
          </w:rPr>
          <w:t xml:space="preserve">The issues raised in relation to </w:t>
        </w:r>
        <w:r>
          <w:rPr>
            <w:rFonts w:ascii="Times New Roman" w:hAnsi="Times New Roman" w:cs="Times New Roman"/>
          </w:rPr>
          <w:t>consent in</w:t>
        </w:r>
        <w:r w:rsidRPr="00A050A6">
          <w:rPr>
            <w:rFonts w:ascii="Times New Roman" w:hAnsi="Times New Roman" w:cs="Times New Roman"/>
          </w:rPr>
          <w:t xml:space="preserve"> </w:t>
        </w:r>
        <w:r>
          <w:rPr>
            <w:rFonts w:ascii="Times New Roman" w:hAnsi="Times New Roman" w:cs="Times New Roman"/>
          </w:rPr>
          <w:t>this</w:t>
        </w:r>
        <w:r w:rsidRPr="00A050A6">
          <w:rPr>
            <w:rFonts w:ascii="Times New Roman" w:hAnsi="Times New Roman" w:cs="Times New Roman"/>
          </w:rPr>
          <w:t xml:space="preserve"> particular study could lead to </w:t>
        </w:r>
        <w:r w:rsidRPr="00A050A6">
          <w:rPr>
            <w:rFonts w:ascii="Times New Roman" w:hAnsi="Times New Roman" w:cs="Times New Roman"/>
            <w:noProof/>
          </w:rPr>
          <w:t xml:space="preserve">coercion </w:t>
        </w:r>
      </w:ins>
    </w:p>
    <w:p w:rsidR="00274741" w:rsidRDefault="00274741" w:rsidP="00274741">
      <w:pPr>
        <w:rPr>
          <w:ins w:id="103" w:author="Albert Coleman" w:date="2018-10-08T21:06:00Z"/>
          <w:rFonts w:ascii="Times New Roman" w:hAnsi="Times New Roman" w:cs="Times New Roman"/>
          <w:noProof/>
        </w:rPr>
      </w:pPr>
      <w:ins w:id="104" w:author="Albert Coleman" w:date="2018-10-08T21:06:00Z">
        <w:r w:rsidRPr="00A050A6">
          <w:rPr>
            <w:rFonts w:ascii="Times New Roman" w:hAnsi="Times New Roman" w:cs="Times New Roman"/>
            <w:noProof/>
          </w:rPr>
          <w:lastRenderedPageBreak/>
          <w:t xml:space="preserve">by relatives and or HCW and possible corruption of the informed consent process or a possible breach </w:t>
        </w:r>
      </w:ins>
    </w:p>
    <w:p w:rsidR="00274741" w:rsidRDefault="00274741" w:rsidP="00274741">
      <w:pPr>
        <w:rPr>
          <w:ins w:id="105" w:author="Albert Coleman" w:date="2018-10-08T21:06:00Z"/>
          <w:rFonts w:ascii="Times New Roman" w:hAnsi="Times New Roman" w:cs="Times New Roman"/>
          <w:noProof/>
        </w:rPr>
      </w:pPr>
      <w:ins w:id="106" w:author="Albert Coleman" w:date="2018-10-08T21:06:00Z">
        <w:r w:rsidRPr="00A050A6">
          <w:rPr>
            <w:rFonts w:ascii="Times New Roman" w:hAnsi="Times New Roman" w:cs="Times New Roman"/>
            <w:noProof/>
          </w:rPr>
          <w:t>of the rights of PWMI</w:t>
        </w:r>
        <w:r>
          <w:rPr>
            <w:rFonts w:ascii="Times New Roman" w:hAnsi="Times New Roman" w:cs="Times New Roman"/>
            <w:noProof/>
          </w:rPr>
          <w:t xml:space="preserve">, more so considering what is already known about the issue of informed </w:t>
        </w:r>
      </w:ins>
    </w:p>
    <w:p w:rsidR="00274741" w:rsidRDefault="00274741" w:rsidP="00274741">
      <w:pPr>
        <w:rPr>
          <w:ins w:id="107" w:author="Albert Coleman" w:date="2018-10-08T21:06:00Z"/>
          <w:rFonts w:ascii="Times New Roman" w:hAnsi="Times New Roman" w:cs="Times New Roman"/>
          <w:noProof/>
        </w:rPr>
      </w:pPr>
      <w:ins w:id="108" w:author="Albert Coleman" w:date="2018-10-08T21:06:00Z">
        <w:r>
          <w:rPr>
            <w:rFonts w:ascii="Times New Roman" w:hAnsi="Times New Roman" w:cs="Times New Roman"/>
            <w:noProof/>
          </w:rPr>
          <w:t xml:space="preserve">consent in patients who lack capacity to give informed consent (20). Of additional concern especially </w:t>
        </w:r>
      </w:ins>
    </w:p>
    <w:p w:rsidR="00274741" w:rsidRDefault="00274741" w:rsidP="00274741">
      <w:pPr>
        <w:rPr>
          <w:ins w:id="109" w:author="Albert Coleman" w:date="2018-10-08T21:06:00Z"/>
          <w:rFonts w:ascii="Times New Roman" w:hAnsi="Times New Roman" w:cs="Times New Roman"/>
        </w:rPr>
      </w:pPr>
      <w:ins w:id="110" w:author="Albert Coleman" w:date="2018-10-08T21:06:00Z">
        <w:r>
          <w:rPr>
            <w:rFonts w:ascii="Times New Roman" w:hAnsi="Times New Roman" w:cs="Times New Roman"/>
            <w:noProof/>
          </w:rPr>
          <w:t xml:space="preserve">for clinical trial design in SSA settings, and worth considering for future trials involving PWMI is the </w:t>
        </w:r>
      </w:ins>
    </w:p>
    <w:p w:rsidR="00274741" w:rsidRDefault="00274741" w:rsidP="00274741">
      <w:pPr>
        <w:rPr>
          <w:ins w:id="111" w:author="Albert Coleman" w:date="2018-10-08T21:06:00Z"/>
          <w:rFonts w:ascii="Times New Roman" w:hAnsi="Times New Roman" w:cs="Times New Roman"/>
          <w:noProof/>
        </w:rPr>
      </w:pPr>
      <w:ins w:id="112" w:author="Albert Coleman" w:date="2018-10-08T21:06:00Z">
        <w:r>
          <w:rPr>
            <w:rFonts w:ascii="Times New Roman" w:hAnsi="Times New Roman" w:cs="Times New Roman"/>
            <w:noProof/>
          </w:rPr>
          <w:t xml:space="preserve">findings from previous trials in SSA not involving PWMI was the findings that even in those cohorts, </w:t>
        </w:r>
      </w:ins>
    </w:p>
    <w:p w:rsidR="00274741" w:rsidRDefault="00274741" w:rsidP="00274741">
      <w:pPr>
        <w:rPr>
          <w:ins w:id="113" w:author="Albert Coleman" w:date="2018-10-08T21:06:00Z"/>
          <w:rFonts w:ascii="Times New Roman" w:hAnsi="Times New Roman" w:cs="Times New Roman"/>
          <w:noProof/>
        </w:rPr>
      </w:pPr>
      <w:ins w:id="114" w:author="Albert Coleman" w:date="2018-10-08T21:06:00Z">
        <w:r>
          <w:rPr>
            <w:rFonts w:ascii="Times New Roman" w:hAnsi="Times New Roman" w:cs="Times New Roman"/>
            <w:noProof/>
          </w:rPr>
          <w:t xml:space="preserve">there were some observed difficulties in the perception/understanding and expectations they </w:t>
        </w:r>
      </w:ins>
    </w:p>
    <w:p w:rsidR="00274741" w:rsidRPr="00A050A6" w:rsidRDefault="00274741" w:rsidP="00274741">
      <w:pPr>
        <w:rPr>
          <w:ins w:id="115" w:author="Albert Coleman" w:date="2018-10-08T21:06:00Z"/>
          <w:rFonts w:ascii="Times New Roman" w:hAnsi="Times New Roman" w:cs="Times New Roman"/>
        </w:rPr>
      </w:pPr>
      <w:ins w:id="116" w:author="Albert Coleman" w:date="2018-10-08T21:06:00Z">
        <w:r>
          <w:rPr>
            <w:rFonts w:ascii="Times New Roman" w:hAnsi="Times New Roman" w:cs="Times New Roman"/>
            <w:noProof/>
          </w:rPr>
          <w:t>participated in (32)(33).</w:t>
        </w:r>
      </w:ins>
    </w:p>
    <w:p w:rsidR="00274741" w:rsidRPr="00A050A6" w:rsidRDefault="00274741" w:rsidP="00274741">
      <w:pPr>
        <w:rPr>
          <w:ins w:id="117" w:author="Albert Coleman" w:date="2018-10-08T21:06:00Z"/>
          <w:rFonts w:ascii="Times New Roman" w:hAnsi="Times New Roman" w:cs="Times New Roman"/>
          <w:b/>
        </w:rPr>
      </w:pPr>
      <w:ins w:id="118" w:author="Albert Coleman" w:date="2018-10-08T21:06:00Z">
        <w:r w:rsidRPr="00A050A6">
          <w:rPr>
            <w:rFonts w:ascii="Times New Roman" w:hAnsi="Times New Roman" w:cs="Times New Roman"/>
          </w:rPr>
          <w:t xml:space="preserve">[b] </w:t>
        </w:r>
        <w:r w:rsidRPr="00A050A6">
          <w:rPr>
            <w:rFonts w:ascii="Times New Roman" w:hAnsi="Times New Roman" w:cs="Times New Roman"/>
            <w:b/>
          </w:rPr>
          <w:t>Use of physical restraints (</w:t>
        </w:r>
        <w:r w:rsidRPr="00A050A6">
          <w:rPr>
            <w:rFonts w:ascii="Times New Roman" w:hAnsi="Times New Roman" w:cs="Times New Roman"/>
            <w:b/>
            <w:noProof/>
          </w:rPr>
          <w:t>including</w:t>
        </w:r>
        <w:r w:rsidRPr="00A050A6">
          <w:rPr>
            <w:rFonts w:ascii="Times New Roman" w:hAnsi="Times New Roman" w:cs="Times New Roman"/>
            <w:b/>
          </w:rPr>
          <w:t xml:space="preserve"> chaining) and seclusion in psychiatric </w:t>
        </w:r>
      </w:ins>
    </w:p>
    <w:p w:rsidR="00274741" w:rsidRPr="00A050A6" w:rsidRDefault="00274741" w:rsidP="00274741">
      <w:pPr>
        <w:rPr>
          <w:ins w:id="119" w:author="Albert Coleman" w:date="2018-10-08T21:06:00Z"/>
          <w:rFonts w:ascii="Times New Roman" w:hAnsi="Times New Roman" w:cs="Times New Roman"/>
          <w:b/>
        </w:rPr>
      </w:pPr>
      <w:ins w:id="120" w:author="Albert Coleman" w:date="2018-10-08T21:06:00Z">
        <w:r>
          <w:rPr>
            <w:rFonts w:ascii="Times New Roman" w:hAnsi="Times New Roman" w:cs="Times New Roman"/>
            <w:b/>
          </w:rPr>
          <w:t xml:space="preserve">       </w:t>
        </w:r>
        <w:proofErr w:type="gramStart"/>
        <w:r w:rsidRPr="00A050A6">
          <w:rPr>
            <w:rFonts w:ascii="Times New Roman" w:hAnsi="Times New Roman" w:cs="Times New Roman"/>
            <w:b/>
          </w:rPr>
          <w:t>management</w:t>
        </w:r>
        <w:proofErr w:type="gramEnd"/>
        <w:r w:rsidRPr="00A050A6">
          <w:rPr>
            <w:rFonts w:ascii="Times New Roman" w:hAnsi="Times New Roman" w:cs="Times New Roman"/>
            <w:b/>
          </w:rPr>
          <w:t xml:space="preserve"> of severely </w:t>
        </w:r>
        <w:r w:rsidRPr="00A050A6">
          <w:rPr>
            <w:rFonts w:ascii="Times New Roman" w:hAnsi="Times New Roman" w:cs="Times New Roman"/>
            <w:b/>
            <w:noProof/>
          </w:rPr>
          <w:t>disturbed</w:t>
        </w:r>
        <w:r w:rsidRPr="00A050A6">
          <w:rPr>
            <w:rFonts w:ascii="Times New Roman" w:hAnsi="Times New Roman" w:cs="Times New Roman"/>
            <w:b/>
          </w:rPr>
          <w:t xml:space="preserve"> PWMI.</w:t>
        </w:r>
      </w:ins>
    </w:p>
    <w:p w:rsidR="00274741" w:rsidRDefault="00274741" w:rsidP="00274741">
      <w:pPr>
        <w:rPr>
          <w:ins w:id="121" w:author="Albert Coleman" w:date="2018-10-08T21:06:00Z"/>
          <w:rFonts w:ascii="Times New Roman" w:hAnsi="Times New Roman" w:cs="Times New Roman"/>
        </w:rPr>
      </w:pPr>
      <w:ins w:id="122" w:author="Albert Coleman" w:date="2018-10-08T21:06:00Z">
        <w:r>
          <w:rPr>
            <w:rFonts w:ascii="Times New Roman" w:hAnsi="Times New Roman" w:cs="Times New Roman"/>
            <w:b/>
          </w:rPr>
          <w:t xml:space="preserve">   </w:t>
        </w:r>
        <w:r w:rsidRPr="00A050A6">
          <w:rPr>
            <w:rFonts w:ascii="Times New Roman" w:hAnsi="Times New Roman" w:cs="Times New Roman"/>
          </w:rPr>
          <w:t xml:space="preserve">Granted in contemporary psychiatric practice in cases of severely disturbed (and </w:t>
        </w:r>
        <w:r>
          <w:rPr>
            <w:rFonts w:ascii="Times New Roman" w:hAnsi="Times New Roman" w:cs="Times New Roman"/>
          </w:rPr>
          <w:t>disruptive</w:t>
        </w:r>
        <w:r w:rsidRPr="00A050A6">
          <w:rPr>
            <w:rFonts w:ascii="Times New Roman" w:hAnsi="Times New Roman" w:cs="Times New Roman"/>
          </w:rPr>
          <w:t xml:space="preserve">) PWMI </w:t>
        </w:r>
      </w:ins>
    </w:p>
    <w:p w:rsidR="00274741" w:rsidRDefault="00274741" w:rsidP="00274741">
      <w:pPr>
        <w:rPr>
          <w:ins w:id="123" w:author="Albert Coleman" w:date="2018-10-08T21:06:00Z"/>
          <w:rFonts w:ascii="Times New Roman" w:hAnsi="Times New Roman" w:cs="Times New Roman"/>
          <w:noProof/>
        </w:rPr>
      </w:pPr>
      <w:proofErr w:type="gramStart"/>
      <w:ins w:id="124" w:author="Albert Coleman" w:date="2018-10-08T21:06:00Z">
        <w:r w:rsidRPr="00A050A6">
          <w:rPr>
            <w:rFonts w:ascii="Times New Roman" w:hAnsi="Times New Roman" w:cs="Times New Roman"/>
          </w:rPr>
          <w:t>restrain</w:t>
        </w:r>
        <w:proofErr w:type="gramEnd"/>
        <w:r w:rsidRPr="00A050A6">
          <w:rPr>
            <w:rFonts w:ascii="Times New Roman" w:hAnsi="Times New Roman" w:cs="Times New Roman"/>
          </w:rPr>
          <w:t xml:space="preserve"> (and in some cases seclusion) is used in a time-limited </w:t>
        </w:r>
        <w:r w:rsidRPr="00A050A6">
          <w:rPr>
            <w:rFonts w:ascii="Times New Roman" w:hAnsi="Times New Roman" w:cs="Times New Roman"/>
            <w:noProof/>
          </w:rPr>
          <w:t xml:space="preserve">manner </w:t>
        </w:r>
        <w:r>
          <w:rPr>
            <w:rFonts w:ascii="Times New Roman" w:hAnsi="Times New Roman" w:cs="Times New Roman"/>
            <w:noProof/>
          </w:rPr>
          <w:t xml:space="preserve"> </w:t>
        </w:r>
        <w:r w:rsidRPr="00A050A6">
          <w:rPr>
            <w:rFonts w:ascii="Times New Roman" w:hAnsi="Times New Roman" w:cs="Times New Roman"/>
            <w:noProof/>
          </w:rPr>
          <w:t xml:space="preserve">following guidelines of </w:t>
        </w:r>
      </w:ins>
    </w:p>
    <w:p w:rsidR="00274741" w:rsidRDefault="00274741" w:rsidP="00274741">
      <w:pPr>
        <w:rPr>
          <w:ins w:id="125" w:author="Albert Coleman" w:date="2018-10-08T21:06:00Z"/>
          <w:rFonts w:ascii="Times New Roman" w:hAnsi="Times New Roman" w:cs="Times New Roman"/>
          <w:noProof/>
        </w:rPr>
      </w:pPr>
      <w:ins w:id="126" w:author="Albert Coleman" w:date="2018-10-08T21:06:00Z">
        <w:r w:rsidRPr="00A050A6">
          <w:rPr>
            <w:rFonts w:ascii="Times New Roman" w:hAnsi="Times New Roman" w:cs="Times New Roman"/>
            <w:noProof/>
          </w:rPr>
          <w:t xml:space="preserve">professional and regulatory bodies, even this practice is frowned </w:t>
        </w:r>
        <w:r>
          <w:rPr>
            <w:rFonts w:ascii="Times New Roman" w:hAnsi="Times New Roman" w:cs="Times New Roman"/>
            <w:noProof/>
          </w:rPr>
          <w:t xml:space="preserve"> </w:t>
        </w:r>
        <w:r w:rsidRPr="00A050A6">
          <w:rPr>
            <w:rFonts w:ascii="Times New Roman" w:hAnsi="Times New Roman" w:cs="Times New Roman"/>
            <w:noProof/>
          </w:rPr>
          <w:t xml:space="preserve">on even by some mental health, </w:t>
        </w:r>
      </w:ins>
    </w:p>
    <w:p w:rsidR="00274741" w:rsidRDefault="00274741" w:rsidP="00274741">
      <w:pPr>
        <w:rPr>
          <w:ins w:id="127" w:author="Albert Coleman" w:date="2018-10-08T21:06:00Z"/>
          <w:rFonts w:ascii="Times New Roman" w:hAnsi="Times New Roman" w:cs="Times New Roman"/>
          <w:noProof/>
        </w:rPr>
      </w:pPr>
      <w:ins w:id="128" w:author="Albert Coleman" w:date="2018-10-08T21:06:00Z">
        <w:r w:rsidRPr="00A050A6">
          <w:rPr>
            <w:rFonts w:ascii="Times New Roman" w:hAnsi="Times New Roman" w:cs="Times New Roman"/>
            <w:noProof/>
          </w:rPr>
          <w:t xml:space="preserve">human rights, and legal professionals </w:t>
        </w:r>
        <w:r>
          <w:rPr>
            <w:rFonts w:ascii="Times New Roman" w:hAnsi="Times New Roman" w:cs="Times New Roman"/>
            <w:noProof/>
          </w:rPr>
          <w:t>(34-35)</w:t>
        </w:r>
        <w:r w:rsidRPr="00A050A6">
          <w:rPr>
            <w:rFonts w:ascii="Times New Roman" w:hAnsi="Times New Roman" w:cs="Times New Roman"/>
            <w:noProof/>
          </w:rPr>
          <w:t xml:space="preserve">. The instances of </w:t>
        </w:r>
        <w:r>
          <w:rPr>
            <w:rFonts w:ascii="Times New Roman" w:hAnsi="Times New Roman" w:cs="Times New Roman"/>
            <w:noProof/>
          </w:rPr>
          <w:t xml:space="preserve"> </w:t>
        </w:r>
        <w:r w:rsidRPr="00A050A6">
          <w:rPr>
            <w:rFonts w:ascii="Times New Roman" w:hAnsi="Times New Roman" w:cs="Times New Roman"/>
            <w:noProof/>
          </w:rPr>
          <w:t xml:space="preserve">non-time limited, non-evidenced </w:t>
        </w:r>
      </w:ins>
    </w:p>
    <w:p w:rsidR="00274741" w:rsidRDefault="00274741" w:rsidP="00274741">
      <w:pPr>
        <w:rPr>
          <w:ins w:id="129" w:author="Albert Coleman" w:date="2018-10-08T21:06:00Z"/>
          <w:rFonts w:ascii="Times New Roman" w:hAnsi="Times New Roman" w:cs="Times New Roman"/>
          <w:noProof/>
        </w:rPr>
      </w:pPr>
      <w:ins w:id="130" w:author="Albert Coleman" w:date="2018-10-08T21:06:00Z">
        <w:r>
          <w:rPr>
            <w:rFonts w:ascii="Times New Roman" w:hAnsi="Times New Roman" w:cs="Times New Roman"/>
            <w:noProof/>
          </w:rPr>
          <w:t xml:space="preserve">based, </w:t>
        </w:r>
        <w:r w:rsidRPr="00A050A6">
          <w:rPr>
            <w:rFonts w:ascii="Times New Roman" w:hAnsi="Times New Roman" w:cs="Times New Roman"/>
            <w:noProof/>
          </w:rPr>
          <w:t xml:space="preserve"> </w:t>
        </w:r>
        <w:r>
          <w:rPr>
            <w:rFonts w:ascii="Times New Roman" w:hAnsi="Times New Roman" w:cs="Times New Roman"/>
            <w:noProof/>
          </w:rPr>
          <w:t xml:space="preserve">and </w:t>
        </w:r>
        <w:r w:rsidRPr="00A050A6">
          <w:rPr>
            <w:rFonts w:ascii="Times New Roman" w:hAnsi="Times New Roman" w:cs="Times New Roman"/>
            <w:noProof/>
          </w:rPr>
          <w:t xml:space="preserve">non-regulated practice of chaining some </w:t>
        </w:r>
        <w:r w:rsidRPr="00CE4B1B">
          <w:rPr>
            <w:rFonts w:ascii="Times New Roman" w:hAnsi="Times New Roman" w:cs="Times New Roman"/>
            <w:noProof/>
          </w:rPr>
          <w:t xml:space="preserve">PWMI (sometimes with no  history/evidence of </w:t>
        </w:r>
      </w:ins>
    </w:p>
    <w:p w:rsidR="00274741" w:rsidRDefault="00274741" w:rsidP="00274741">
      <w:pPr>
        <w:rPr>
          <w:ins w:id="131" w:author="Albert Coleman" w:date="2018-10-08T21:06:00Z"/>
          <w:rFonts w:ascii="Times New Roman" w:hAnsi="Times New Roman" w:cs="Times New Roman"/>
          <w:noProof/>
        </w:rPr>
      </w:pPr>
      <w:ins w:id="132" w:author="Albert Coleman" w:date="2018-10-08T21:06:00Z">
        <w:r w:rsidRPr="00CE4B1B">
          <w:rPr>
            <w:rFonts w:ascii="Times New Roman" w:hAnsi="Times New Roman" w:cs="Times New Roman"/>
            <w:noProof/>
          </w:rPr>
          <w:t xml:space="preserve">disruptive/aggressive behaviors) in  prayer camp settings in Ghana  (and other LMIC), as was the </w:t>
        </w:r>
      </w:ins>
    </w:p>
    <w:p w:rsidR="00274741" w:rsidRDefault="00274741" w:rsidP="00274741">
      <w:pPr>
        <w:rPr>
          <w:ins w:id="133" w:author="Albert Coleman" w:date="2018-10-08T21:06:00Z"/>
          <w:rFonts w:ascii="Times New Roman" w:hAnsi="Times New Roman" w:cs="Times New Roman"/>
          <w:noProof/>
        </w:rPr>
      </w:pPr>
      <w:ins w:id="134" w:author="Albert Coleman" w:date="2018-10-08T21:06:00Z">
        <w:r w:rsidRPr="00CE4B1B">
          <w:rPr>
            <w:rFonts w:ascii="Times New Roman" w:hAnsi="Times New Roman" w:cs="Times New Roman"/>
            <w:noProof/>
          </w:rPr>
          <w:t xml:space="preserve">case in some of the trial participants in this particular study trial </w:t>
        </w:r>
        <w:r w:rsidRPr="00F65675">
          <w:rPr>
            <w:rFonts w:ascii="Times New Roman" w:hAnsi="Times New Roman" w:cs="Times New Roman"/>
            <w:noProof/>
          </w:rPr>
          <w:t>go</w:t>
        </w:r>
        <w:r>
          <w:rPr>
            <w:rFonts w:ascii="Times New Roman" w:hAnsi="Times New Roman" w:cs="Times New Roman"/>
            <w:noProof/>
          </w:rPr>
          <w:t>es</w:t>
        </w:r>
        <w:r w:rsidRPr="00CE4B1B">
          <w:rPr>
            <w:rFonts w:ascii="Times New Roman" w:hAnsi="Times New Roman" w:cs="Times New Roman"/>
            <w:noProof/>
          </w:rPr>
          <w:t xml:space="preserve"> against the dignity and rights of </w:t>
        </w:r>
      </w:ins>
    </w:p>
    <w:p w:rsidR="00274741" w:rsidRDefault="00274741" w:rsidP="00274741">
      <w:pPr>
        <w:rPr>
          <w:ins w:id="135" w:author="Albert Coleman" w:date="2018-10-08T21:06:00Z"/>
          <w:rFonts w:ascii="Times New Roman" w:hAnsi="Times New Roman" w:cs="Times New Roman"/>
          <w:noProof/>
        </w:rPr>
      </w:pPr>
      <w:ins w:id="136" w:author="Albert Coleman" w:date="2018-10-08T21:06:00Z">
        <w:r w:rsidRPr="00CE4B1B">
          <w:rPr>
            <w:rFonts w:ascii="Times New Roman" w:hAnsi="Times New Roman" w:cs="Times New Roman"/>
            <w:noProof/>
          </w:rPr>
          <w:t>these PWMI and human rights (including the specific rights o</w:t>
        </w:r>
        <w:r>
          <w:rPr>
            <w:rFonts w:ascii="Times New Roman" w:hAnsi="Times New Roman" w:cs="Times New Roman"/>
            <w:noProof/>
          </w:rPr>
          <w:t>f persons with disability) [PWD]</w:t>
        </w:r>
        <w:r w:rsidRPr="00CE4B1B">
          <w:rPr>
            <w:rFonts w:ascii="Times New Roman" w:hAnsi="Times New Roman" w:cs="Times New Roman"/>
            <w:noProof/>
          </w:rPr>
          <w:t xml:space="preserve"> </w:t>
        </w:r>
      </w:ins>
    </w:p>
    <w:p w:rsidR="00274741" w:rsidRPr="00CE4B1B" w:rsidRDefault="00274741" w:rsidP="00274741">
      <w:pPr>
        <w:rPr>
          <w:ins w:id="137" w:author="Albert Coleman" w:date="2018-10-08T21:06:00Z"/>
          <w:rFonts w:ascii="Times New Roman" w:hAnsi="Times New Roman" w:cs="Times New Roman"/>
        </w:rPr>
      </w:pPr>
      <w:ins w:id="138" w:author="Albert Coleman" w:date="2018-10-08T21:06:00Z">
        <w:r>
          <w:rPr>
            <w:rFonts w:ascii="Times New Roman" w:hAnsi="Times New Roman" w:cs="Times New Roman"/>
            <w:noProof/>
          </w:rPr>
          <w:t>conventions of the United N</w:t>
        </w:r>
        <w:r w:rsidRPr="00CE4B1B">
          <w:rPr>
            <w:rFonts w:ascii="Times New Roman" w:hAnsi="Times New Roman" w:cs="Times New Roman"/>
            <w:noProof/>
          </w:rPr>
          <w:t xml:space="preserve">ations </w:t>
        </w:r>
        <w:r>
          <w:rPr>
            <w:rFonts w:ascii="Times New Roman" w:hAnsi="Times New Roman" w:cs="Times New Roman"/>
            <w:noProof/>
          </w:rPr>
          <w:t>(36)</w:t>
        </w:r>
        <w:r w:rsidRPr="00CE4B1B">
          <w:rPr>
            <w:rFonts w:ascii="Times New Roman" w:hAnsi="Times New Roman" w:cs="Times New Roman"/>
            <w:noProof/>
          </w:rPr>
          <w:t>.</w:t>
        </w:r>
      </w:ins>
    </w:p>
    <w:p w:rsidR="00274741" w:rsidRPr="00CE4B1B" w:rsidRDefault="00274741" w:rsidP="00274741">
      <w:pPr>
        <w:rPr>
          <w:ins w:id="139" w:author="Albert Coleman" w:date="2018-10-08T21:06:00Z"/>
          <w:rFonts w:ascii="Times New Roman" w:hAnsi="Times New Roman" w:cs="Times New Roman"/>
          <w:b/>
          <w:noProof/>
        </w:rPr>
      </w:pPr>
      <w:ins w:id="140" w:author="Albert Coleman" w:date="2018-10-08T21:06:00Z">
        <w:r w:rsidRPr="00CE4B1B">
          <w:rPr>
            <w:rFonts w:ascii="Times New Roman" w:hAnsi="Times New Roman" w:cs="Times New Roman"/>
            <w:noProof/>
          </w:rPr>
          <w:t xml:space="preserve">iii. </w:t>
        </w:r>
        <w:r w:rsidRPr="00CE4B1B">
          <w:rPr>
            <w:rFonts w:ascii="Times New Roman" w:hAnsi="Times New Roman" w:cs="Times New Roman"/>
            <w:b/>
            <w:noProof/>
          </w:rPr>
          <w:t>Ethical problems specific to the study under discussion.</w:t>
        </w:r>
      </w:ins>
    </w:p>
    <w:p w:rsidR="00274741" w:rsidRPr="00CE4B1B" w:rsidRDefault="00274741" w:rsidP="00274741">
      <w:pPr>
        <w:rPr>
          <w:ins w:id="141" w:author="Albert Coleman" w:date="2018-10-08T21:06:00Z"/>
          <w:rFonts w:ascii="Times New Roman" w:hAnsi="Times New Roman" w:cs="Times New Roman"/>
          <w:b/>
          <w:noProof/>
        </w:rPr>
      </w:pPr>
      <w:ins w:id="142" w:author="Albert Coleman" w:date="2018-10-08T21:06:00Z">
        <w:r w:rsidRPr="00CE4B1B">
          <w:rPr>
            <w:rFonts w:ascii="Times New Roman" w:hAnsi="Times New Roman" w:cs="Times New Roman"/>
            <w:b/>
            <w:noProof/>
          </w:rPr>
          <w:t>-</w:t>
        </w:r>
        <w:r w:rsidRPr="00CE4B1B">
          <w:rPr>
            <w:rFonts w:ascii="Times New Roman" w:hAnsi="Times New Roman" w:cs="Times New Roman"/>
            <w:noProof/>
          </w:rPr>
          <w:t>[a]</w:t>
        </w:r>
        <w:r w:rsidRPr="00CE4B1B">
          <w:rPr>
            <w:rFonts w:ascii="Times New Roman" w:hAnsi="Times New Roman" w:cs="Times New Roman"/>
            <w:noProof/>
            <w:u w:val="single"/>
          </w:rPr>
          <w:t xml:space="preserve"> </w:t>
        </w:r>
        <w:r w:rsidRPr="00CE4B1B">
          <w:rPr>
            <w:rFonts w:ascii="Times New Roman" w:hAnsi="Times New Roman" w:cs="Times New Roman"/>
            <w:b/>
            <w:noProof/>
          </w:rPr>
          <w:t>Study methodology and the principle of equipoise.</w:t>
        </w:r>
      </w:ins>
    </w:p>
    <w:p w:rsidR="00274741" w:rsidRDefault="00274741" w:rsidP="00274741">
      <w:pPr>
        <w:rPr>
          <w:ins w:id="143" w:author="Albert Coleman" w:date="2018-10-08T21:06:00Z"/>
          <w:rFonts w:ascii="Times New Roman" w:hAnsi="Times New Roman" w:cs="Times New Roman"/>
          <w:noProof/>
        </w:rPr>
      </w:pPr>
      <w:ins w:id="144" w:author="Albert Coleman" w:date="2018-10-08T21:06:00Z">
        <w:r w:rsidRPr="00CE4B1B">
          <w:rPr>
            <w:rFonts w:ascii="Times New Roman" w:hAnsi="Times New Roman" w:cs="Times New Roman"/>
            <w:noProof/>
          </w:rPr>
          <w:t xml:space="preserve">The procedural practice in randomized clinical trials involves the use in one trial arm of  </w:t>
        </w:r>
      </w:ins>
    </w:p>
    <w:p w:rsidR="00274741" w:rsidRPr="00CE4B1B" w:rsidRDefault="00274741" w:rsidP="00274741">
      <w:pPr>
        <w:rPr>
          <w:ins w:id="145" w:author="Albert Coleman" w:date="2018-10-08T21:06:00Z"/>
          <w:rFonts w:ascii="Times New Roman" w:hAnsi="Times New Roman" w:cs="Times New Roman"/>
          <w:noProof/>
        </w:rPr>
      </w:pPr>
      <w:ins w:id="146" w:author="Albert Coleman" w:date="2018-10-08T21:06:00Z">
        <w:r w:rsidRPr="00CE4B1B">
          <w:rPr>
            <w:rFonts w:ascii="Times New Roman" w:hAnsi="Times New Roman" w:cs="Times New Roman"/>
            <w:noProof/>
          </w:rPr>
          <w:t xml:space="preserve">product/substance with evidentiary/potential therapeutic value juxtaposed against another </w:t>
        </w:r>
      </w:ins>
    </w:p>
    <w:p w:rsidR="00274741" w:rsidRPr="00CE4B1B" w:rsidRDefault="00274741" w:rsidP="00274741">
      <w:pPr>
        <w:rPr>
          <w:ins w:id="147" w:author="Albert Coleman" w:date="2018-10-08T21:06:00Z"/>
          <w:rFonts w:ascii="Times New Roman" w:hAnsi="Times New Roman" w:cs="Times New Roman"/>
        </w:rPr>
      </w:pPr>
      <w:ins w:id="148" w:author="Albert Coleman" w:date="2018-10-08T21:06:00Z">
        <w:r w:rsidRPr="00CE4B1B">
          <w:rPr>
            <w:rFonts w:ascii="Times New Roman" w:hAnsi="Times New Roman" w:cs="Times New Roman"/>
            <w:noProof/>
          </w:rPr>
          <w:t>trial arm usually a placebo.</w:t>
        </w:r>
        <w:r>
          <w:rPr>
            <w:rFonts w:ascii="Times New Roman" w:hAnsi="Times New Roman" w:cs="Times New Roman"/>
          </w:rPr>
          <w:t xml:space="preserve"> </w:t>
        </w:r>
        <w:r w:rsidRPr="00CE4B1B">
          <w:rPr>
            <w:rFonts w:ascii="Times New Roman" w:hAnsi="Times New Roman" w:cs="Times New Roman"/>
          </w:rPr>
          <w:t xml:space="preserve">Where a trial compares </w:t>
        </w:r>
        <w:r w:rsidRPr="00CE4B1B">
          <w:rPr>
            <w:rFonts w:ascii="Times New Roman" w:hAnsi="Times New Roman" w:cs="Times New Roman"/>
            <w:noProof/>
          </w:rPr>
          <w:t>two products</w:t>
        </w:r>
        <w:r w:rsidRPr="00CE4B1B">
          <w:rPr>
            <w:rFonts w:ascii="Times New Roman" w:hAnsi="Times New Roman" w:cs="Times New Roman"/>
          </w:rPr>
          <w:t xml:space="preserve"> therapeutic products in </w:t>
        </w:r>
      </w:ins>
    </w:p>
    <w:p w:rsidR="00274741" w:rsidRDefault="00274741" w:rsidP="00274741">
      <w:pPr>
        <w:rPr>
          <w:ins w:id="149" w:author="Albert Coleman" w:date="2018-10-08T21:06:00Z"/>
          <w:rFonts w:ascii="Times New Roman" w:hAnsi="Times New Roman" w:cs="Times New Roman"/>
          <w:noProof/>
        </w:rPr>
      </w:pPr>
      <w:proofErr w:type="gramStart"/>
      <w:ins w:id="150" w:author="Albert Coleman" w:date="2018-10-08T21:06:00Z">
        <w:r w:rsidRPr="00CE4B1B">
          <w:rPr>
            <w:rFonts w:ascii="Times New Roman" w:hAnsi="Times New Roman" w:cs="Times New Roman"/>
          </w:rPr>
          <w:t>a</w:t>
        </w:r>
        <w:proofErr w:type="gramEnd"/>
        <w:r w:rsidRPr="00CE4B1B">
          <w:rPr>
            <w:rFonts w:ascii="Times New Roman" w:hAnsi="Times New Roman" w:cs="Times New Roman"/>
          </w:rPr>
          <w:t xml:space="preserve"> </w:t>
        </w:r>
        <w:r w:rsidRPr="00CE4B1B">
          <w:rPr>
            <w:rFonts w:ascii="Times New Roman" w:hAnsi="Times New Roman" w:cs="Times New Roman"/>
            <w:noProof/>
          </w:rPr>
          <w:t>randomized</w:t>
        </w:r>
        <w:r w:rsidRPr="00CE4B1B">
          <w:rPr>
            <w:rFonts w:ascii="Times New Roman" w:hAnsi="Times New Roman" w:cs="Times New Roman"/>
          </w:rPr>
          <w:t xml:space="preserve"> trial there is </w:t>
        </w:r>
        <w:r w:rsidRPr="00CE4B1B">
          <w:rPr>
            <w:rFonts w:ascii="Times New Roman" w:hAnsi="Times New Roman" w:cs="Times New Roman"/>
            <w:noProof/>
          </w:rPr>
          <w:t>a</w:t>
        </w:r>
        <w:r w:rsidRPr="00CE4B1B">
          <w:rPr>
            <w:rFonts w:ascii="Times New Roman" w:hAnsi="Times New Roman" w:cs="Times New Roman"/>
          </w:rPr>
          <w:t xml:space="preserve"> supposition of the principle of </w:t>
        </w:r>
        <w:r w:rsidRPr="00CE4B1B">
          <w:rPr>
            <w:rFonts w:ascii="Times New Roman" w:hAnsi="Times New Roman" w:cs="Times New Roman"/>
            <w:noProof/>
          </w:rPr>
          <w:t xml:space="preserve">equipoise </w:t>
        </w:r>
        <w:r>
          <w:rPr>
            <w:rFonts w:ascii="Times New Roman" w:hAnsi="Times New Roman" w:cs="Times New Roman"/>
            <w:noProof/>
          </w:rPr>
          <w:t>(37)</w:t>
        </w:r>
        <w:r w:rsidRPr="00CE4B1B">
          <w:rPr>
            <w:rFonts w:ascii="Times New Roman" w:hAnsi="Times New Roman" w:cs="Times New Roman"/>
            <w:noProof/>
          </w:rPr>
          <w:t>.</w:t>
        </w:r>
        <w:r>
          <w:rPr>
            <w:rFonts w:ascii="Times New Roman" w:hAnsi="Times New Roman" w:cs="Times New Roman"/>
            <w:noProof/>
          </w:rPr>
          <w:t xml:space="preserve"> </w:t>
        </w:r>
        <w:r w:rsidRPr="00CE4B1B">
          <w:rPr>
            <w:rFonts w:ascii="Times New Roman" w:hAnsi="Times New Roman" w:cs="Times New Roman"/>
            <w:noProof/>
          </w:rPr>
          <w:t xml:space="preserve">In the trial under </w:t>
        </w:r>
      </w:ins>
    </w:p>
    <w:p w:rsidR="00274741" w:rsidRDefault="00274741" w:rsidP="00274741">
      <w:pPr>
        <w:rPr>
          <w:ins w:id="151" w:author="Albert Coleman" w:date="2018-10-08T21:06:00Z"/>
          <w:rFonts w:ascii="Times New Roman" w:hAnsi="Times New Roman" w:cs="Times New Roman"/>
          <w:noProof/>
        </w:rPr>
      </w:pPr>
      <w:ins w:id="152" w:author="Albert Coleman" w:date="2018-10-08T21:06:00Z">
        <w:r w:rsidRPr="00CE4B1B">
          <w:rPr>
            <w:rFonts w:ascii="Times New Roman" w:hAnsi="Times New Roman" w:cs="Times New Roman"/>
            <w:noProof/>
          </w:rPr>
          <w:t xml:space="preserve">discussion, the two trial arms compared were an arm with some of the </w:t>
        </w:r>
        <w:r>
          <w:rPr>
            <w:rFonts w:ascii="Times New Roman" w:hAnsi="Times New Roman" w:cs="Times New Roman"/>
            <w:noProof/>
          </w:rPr>
          <w:t xml:space="preserve">chained participants being </w:t>
        </w:r>
      </w:ins>
    </w:p>
    <w:p w:rsidR="00274741" w:rsidRDefault="00274741" w:rsidP="00274741">
      <w:pPr>
        <w:rPr>
          <w:ins w:id="153" w:author="Albert Coleman" w:date="2018-10-08T21:06:00Z"/>
          <w:rFonts w:ascii="Times New Roman" w:hAnsi="Times New Roman" w:cs="Times New Roman"/>
          <w:noProof/>
        </w:rPr>
      </w:pPr>
      <w:ins w:id="154" w:author="Albert Coleman" w:date="2018-10-08T21:06:00Z">
        <w:r>
          <w:rPr>
            <w:rFonts w:ascii="Times New Roman" w:hAnsi="Times New Roman" w:cs="Times New Roman"/>
            <w:noProof/>
          </w:rPr>
          <w:t xml:space="preserve">administered </w:t>
        </w:r>
        <w:r w:rsidRPr="00CE4B1B">
          <w:rPr>
            <w:rFonts w:ascii="Times New Roman" w:hAnsi="Times New Roman" w:cs="Times New Roman"/>
            <w:noProof/>
          </w:rPr>
          <w:t xml:space="preserve"> </w:t>
        </w:r>
        <w:r>
          <w:rPr>
            <w:rFonts w:ascii="Times New Roman" w:hAnsi="Times New Roman" w:cs="Times New Roman"/>
            <w:noProof/>
          </w:rPr>
          <w:t xml:space="preserve">in </w:t>
        </w:r>
        <w:r w:rsidRPr="00CE4B1B">
          <w:rPr>
            <w:rFonts w:ascii="Times New Roman" w:hAnsi="Times New Roman" w:cs="Times New Roman"/>
            <w:noProof/>
          </w:rPr>
          <w:t>addition, psychotropic medications, juxtaposed with the</w:t>
        </w:r>
        <w:r>
          <w:rPr>
            <w:rFonts w:ascii="Times New Roman" w:hAnsi="Times New Roman" w:cs="Times New Roman"/>
            <w:noProof/>
          </w:rPr>
          <w:t xml:space="preserve"> </w:t>
        </w:r>
        <w:r w:rsidRPr="00AD0475">
          <w:rPr>
            <w:rFonts w:ascii="Times New Roman" w:hAnsi="Times New Roman" w:cs="Times New Roman"/>
            <w:noProof/>
          </w:rPr>
          <w:t>other arm</w:t>
        </w:r>
        <w:r w:rsidRPr="00CE4B1B">
          <w:rPr>
            <w:rFonts w:ascii="Times New Roman" w:hAnsi="Times New Roman" w:cs="Times New Roman"/>
            <w:noProof/>
          </w:rPr>
          <w:t xml:space="preserve"> </w:t>
        </w:r>
        <w:r>
          <w:rPr>
            <w:rFonts w:ascii="Times New Roman" w:hAnsi="Times New Roman" w:cs="Times New Roman"/>
            <w:noProof/>
          </w:rPr>
          <w:t xml:space="preserve">(also </w:t>
        </w:r>
        <w:r w:rsidRPr="00CE4B1B">
          <w:rPr>
            <w:rFonts w:ascii="Times New Roman" w:hAnsi="Times New Roman" w:cs="Times New Roman"/>
            <w:noProof/>
          </w:rPr>
          <w:t xml:space="preserve">with some </w:t>
        </w:r>
      </w:ins>
    </w:p>
    <w:p w:rsidR="00274741" w:rsidRDefault="00274741" w:rsidP="00274741">
      <w:pPr>
        <w:rPr>
          <w:ins w:id="155" w:author="Albert Coleman" w:date="2018-10-08T21:06:00Z"/>
          <w:rFonts w:ascii="Times New Roman" w:hAnsi="Times New Roman" w:cs="Times New Roman"/>
          <w:noProof/>
        </w:rPr>
      </w:pPr>
      <w:ins w:id="156" w:author="Albert Coleman" w:date="2018-10-08T21:06:00Z">
        <w:r>
          <w:rPr>
            <w:rFonts w:ascii="Times New Roman" w:hAnsi="Times New Roman" w:cs="Times New Roman"/>
            <w:noProof/>
          </w:rPr>
          <w:t xml:space="preserve">participants chained) </w:t>
        </w:r>
        <w:r w:rsidRPr="00CE4B1B">
          <w:rPr>
            <w:rFonts w:ascii="Times New Roman" w:hAnsi="Times New Roman" w:cs="Times New Roman"/>
            <w:noProof/>
          </w:rPr>
          <w:t>not receiving psychotropic medication. The ethical proble</w:t>
        </w:r>
        <w:r>
          <w:rPr>
            <w:rFonts w:ascii="Times New Roman" w:hAnsi="Times New Roman" w:cs="Times New Roman"/>
            <w:noProof/>
          </w:rPr>
          <w:t xml:space="preserve">m despite the trial </w:t>
        </w:r>
      </w:ins>
    </w:p>
    <w:p w:rsidR="00274741" w:rsidRDefault="00274741" w:rsidP="00274741">
      <w:pPr>
        <w:rPr>
          <w:ins w:id="157" w:author="Albert Coleman" w:date="2018-10-08T21:06:00Z"/>
          <w:rFonts w:ascii="Times New Roman" w:hAnsi="Times New Roman" w:cs="Times New Roman"/>
          <w:noProof/>
        </w:rPr>
      </w:pPr>
      <w:ins w:id="158" w:author="Albert Coleman" w:date="2018-10-08T21:06:00Z">
        <w:r>
          <w:rPr>
            <w:rFonts w:ascii="Times New Roman" w:hAnsi="Times New Roman" w:cs="Times New Roman"/>
            <w:noProof/>
          </w:rPr>
          <w:t xml:space="preserve">premise of  </w:t>
        </w:r>
        <w:r w:rsidRPr="00CE4B1B">
          <w:rPr>
            <w:rFonts w:ascii="Times New Roman" w:hAnsi="Times New Roman" w:cs="Times New Roman"/>
            <w:noProof/>
          </w:rPr>
          <w:t>acquisition of kn</w:t>
        </w:r>
        <w:r>
          <w:rPr>
            <w:rFonts w:ascii="Times New Roman" w:hAnsi="Times New Roman" w:cs="Times New Roman"/>
            <w:noProof/>
          </w:rPr>
          <w:t xml:space="preserve">owledge on therapeutic </w:t>
        </w:r>
        <w:r w:rsidRPr="00F65675">
          <w:rPr>
            <w:rFonts w:ascii="Times New Roman" w:hAnsi="Times New Roman" w:cs="Times New Roman"/>
            <w:noProof/>
          </w:rPr>
          <w:t>benefits</w:t>
        </w:r>
        <w:r w:rsidRPr="00CE4B1B">
          <w:rPr>
            <w:rFonts w:ascii="Times New Roman" w:hAnsi="Times New Roman" w:cs="Times New Roman"/>
            <w:noProof/>
          </w:rPr>
          <w:t xml:space="preserve"> is that whereas psychotropic medication </w:t>
        </w:r>
      </w:ins>
    </w:p>
    <w:p w:rsidR="00274741" w:rsidRDefault="00274741" w:rsidP="00274741">
      <w:pPr>
        <w:rPr>
          <w:ins w:id="159" w:author="Albert Coleman" w:date="2018-10-08T21:06:00Z"/>
          <w:rFonts w:ascii="Times New Roman" w:hAnsi="Times New Roman" w:cs="Times New Roman"/>
          <w:noProof/>
        </w:rPr>
      </w:pPr>
      <w:ins w:id="160" w:author="Albert Coleman" w:date="2018-10-08T21:06:00Z">
        <w:r w:rsidRPr="00CE4B1B">
          <w:rPr>
            <w:rFonts w:ascii="Times New Roman" w:hAnsi="Times New Roman" w:cs="Times New Roman"/>
            <w:noProof/>
          </w:rPr>
          <w:lastRenderedPageBreak/>
          <w:t xml:space="preserve">have the evidence-based information of therapeutic efficacy in most cases of use </w:t>
        </w:r>
        <w:r>
          <w:rPr>
            <w:rFonts w:ascii="Times New Roman" w:hAnsi="Times New Roman" w:cs="Times New Roman"/>
            <w:noProof/>
          </w:rPr>
          <w:t>(38),</w:t>
        </w:r>
        <w:r w:rsidRPr="00CE4B1B">
          <w:rPr>
            <w:rFonts w:ascii="Times New Roman" w:hAnsi="Times New Roman" w:cs="Times New Roman"/>
            <w:noProof/>
            <w:vertAlign w:val="superscript"/>
          </w:rPr>
          <w:t xml:space="preserve"> </w:t>
        </w:r>
        <w:r w:rsidRPr="00CE4B1B">
          <w:rPr>
            <w:rFonts w:ascii="Times New Roman" w:hAnsi="Times New Roman" w:cs="Times New Roman"/>
            <w:noProof/>
          </w:rPr>
          <w:t xml:space="preserve"> the practice </w:t>
        </w:r>
      </w:ins>
    </w:p>
    <w:p w:rsidR="00274741" w:rsidRDefault="00274741" w:rsidP="00274741">
      <w:pPr>
        <w:rPr>
          <w:ins w:id="161" w:author="Albert Coleman" w:date="2018-10-08T21:06:00Z"/>
          <w:rFonts w:ascii="Times New Roman" w:hAnsi="Times New Roman" w:cs="Times New Roman"/>
          <w:noProof/>
        </w:rPr>
      </w:pPr>
      <w:ins w:id="162" w:author="Albert Coleman" w:date="2018-10-08T21:06:00Z">
        <w:r w:rsidRPr="00CE4B1B">
          <w:rPr>
            <w:rFonts w:ascii="Times New Roman" w:hAnsi="Times New Roman" w:cs="Times New Roman"/>
            <w:noProof/>
          </w:rPr>
          <w:t>of chaining has no such evidence</w:t>
        </w:r>
        <w:r>
          <w:rPr>
            <w:rFonts w:ascii="Times New Roman" w:hAnsi="Times New Roman" w:cs="Times New Roman"/>
            <w:noProof/>
          </w:rPr>
          <w:t xml:space="preserve"> base or therapeutic efficacy; </w:t>
        </w:r>
        <w:r w:rsidRPr="00CE4B1B">
          <w:rPr>
            <w:rFonts w:ascii="Times New Roman" w:hAnsi="Times New Roman" w:cs="Times New Roman"/>
            <w:noProof/>
          </w:rPr>
          <w:t xml:space="preserve"> (albeit its use to constrain or “tame” an </w:t>
        </w:r>
      </w:ins>
    </w:p>
    <w:p w:rsidR="00274741" w:rsidRDefault="00274741" w:rsidP="00274741">
      <w:pPr>
        <w:rPr>
          <w:ins w:id="163" w:author="Albert Coleman" w:date="2018-10-08T21:06:00Z"/>
          <w:rFonts w:ascii="Times New Roman" w:hAnsi="Times New Roman" w:cs="Times New Roman"/>
          <w:noProof/>
        </w:rPr>
      </w:pPr>
      <w:ins w:id="164" w:author="Albert Coleman" w:date="2018-10-08T21:06:00Z">
        <w:r w:rsidRPr="00CE4B1B">
          <w:rPr>
            <w:rFonts w:ascii="Times New Roman" w:hAnsi="Times New Roman" w:cs="Times New Roman"/>
            <w:noProof/>
          </w:rPr>
          <w:t xml:space="preserve">alleged </w:t>
        </w:r>
        <w:r w:rsidRPr="00AA1D10">
          <w:rPr>
            <w:rFonts w:ascii="Times New Roman" w:hAnsi="Times New Roman" w:cs="Times New Roman"/>
            <w:noProof/>
          </w:rPr>
          <w:t>self-destructive</w:t>
        </w:r>
        <w:r w:rsidRPr="00CE4B1B">
          <w:rPr>
            <w:rFonts w:ascii="Times New Roman" w:hAnsi="Times New Roman" w:cs="Times New Roman"/>
            <w:noProof/>
          </w:rPr>
          <w:t xml:space="preserve"> /disruptive behavior</w:t>
        </w:r>
        <w:r>
          <w:rPr>
            <w:rFonts w:ascii="Times New Roman" w:hAnsi="Times New Roman" w:cs="Times New Roman"/>
            <w:noProof/>
          </w:rPr>
          <w:t xml:space="preserve"> which</w:t>
        </w:r>
        <w:r w:rsidRPr="00CE4B1B">
          <w:rPr>
            <w:rFonts w:ascii="Times New Roman" w:hAnsi="Times New Roman" w:cs="Times New Roman"/>
            <w:noProof/>
          </w:rPr>
          <w:t xml:space="preserve"> is </w:t>
        </w:r>
        <w:r>
          <w:rPr>
            <w:rFonts w:ascii="Times New Roman" w:hAnsi="Times New Roman" w:cs="Times New Roman"/>
            <w:noProof/>
          </w:rPr>
          <w:t xml:space="preserve">a </w:t>
        </w:r>
        <w:r w:rsidRPr="005D30CC">
          <w:rPr>
            <w:rFonts w:ascii="Times New Roman" w:hAnsi="Times New Roman" w:cs="Times New Roman"/>
            <w:noProof/>
          </w:rPr>
          <w:t>more</w:t>
        </w:r>
        <w:r>
          <w:rPr>
            <w:rFonts w:ascii="Times New Roman" w:hAnsi="Times New Roman" w:cs="Times New Roman"/>
            <w:noProof/>
          </w:rPr>
          <w:t xml:space="preserve">  </w:t>
        </w:r>
        <w:r w:rsidRPr="00CE4B1B">
          <w:rPr>
            <w:rFonts w:ascii="Times New Roman" w:hAnsi="Times New Roman" w:cs="Times New Roman"/>
            <w:noProof/>
          </w:rPr>
          <w:t xml:space="preserve">physical/mechanical measure to manage </w:t>
        </w:r>
      </w:ins>
    </w:p>
    <w:p w:rsidR="00274741" w:rsidRDefault="00274741" w:rsidP="00274741">
      <w:pPr>
        <w:rPr>
          <w:ins w:id="165" w:author="Albert Coleman" w:date="2018-10-08T21:06:00Z"/>
          <w:rFonts w:ascii="Times New Roman" w:hAnsi="Times New Roman" w:cs="Times New Roman"/>
          <w:noProof/>
        </w:rPr>
      </w:pPr>
      <w:ins w:id="166" w:author="Albert Coleman" w:date="2018-10-08T21:06:00Z">
        <w:r w:rsidRPr="00CE4B1B">
          <w:rPr>
            <w:rFonts w:ascii="Times New Roman" w:hAnsi="Times New Roman" w:cs="Times New Roman"/>
            <w:noProof/>
          </w:rPr>
          <w:t>the PWMI or the milieu</w:t>
        </w:r>
        <w:r>
          <w:rPr>
            <w:rFonts w:ascii="Times New Roman" w:hAnsi="Times New Roman" w:cs="Times New Roman"/>
            <w:noProof/>
          </w:rPr>
          <w:t>)</w:t>
        </w:r>
        <w:r w:rsidRPr="00CE4B1B">
          <w:rPr>
            <w:rFonts w:ascii="Times New Roman" w:hAnsi="Times New Roman" w:cs="Times New Roman"/>
            <w:noProof/>
          </w:rPr>
          <w:t xml:space="preserve">. The trial construct thus does not satisfy the research notion of equipoise in </w:t>
        </w:r>
      </w:ins>
    </w:p>
    <w:p w:rsidR="00274741" w:rsidRDefault="00274741" w:rsidP="00274741">
      <w:pPr>
        <w:rPr>
          <w:ins w:id="167" w:author="Albert Coleman" w:date="2018-10-08T21:06:00Z"/>
          <w:rFonts w:ascii="Times New Roman" w:hAnsi="Times New Roman" w:cs="Times New Roman"/>
          <w:noProof/>
        </w:rPr>
      </w:pPr>
      <w:ins w:id="168" w:author="Albert Coleman" w:date="2018-10-08T21:06:00Z">
        <w:r w:rsidRPr="00CE4B1B">
          <w:rPr>
            <w:rFonts w:ascii="Times New Roman" w:hAnsi="Times New Roman" w:cs="Times New Roman"/>
            <w:noProof/>
          </w:rPr>
          <w:t xml:space="preserve">this instance and hence does not respect/comply with the science and ethics of clinic trial comparator </w:t>
        </w:r>
      </w:ins>
    </w:p>
    <w:p w:rsidR="00274741" w:rsidRDefault="00274741" w:rsidP="00274741">
      <w:pPr>
        <w:rPr>
          <w:ins w:id="169" w:author="Albert Coleman" w:date="2018-10-08T21:06:00Z"/>
          <w:rFonts w:ascii="Times New Roman" w:hAnsi="Times New Roman" w:cs="Times New Roman"/>
          <w:noProof/>
        </w:rPr>
      </w:pPr>
      <w:ins w:id="170" w:author="Albert Coleman" w:date="2018-10-08T21:06:00Z">
        <w:r w:rsidRPr="00CE4B1B">
          <w:rPr>
            <w:rFonts w:ascii="Times New Roman" w:hAnsi="Times New Roman" w:cs="Times New Roman"/>
            <w:noProof/>
          </w:rPr>
          <w:t xml:space="preserve">studies. More so as the trial results demonstrated that even in the case of participants in the </w:t>
        </w:r>
      </w:ins>
    </w:p>
    <w:p w:rsidR="00274741" w:rsidRDefault="00274741" w:rsidP="00274741">
      <w:pPr>
        <w:rPr>
          <w:ins w:id="171" w:author="Albert Coleman" w:date="2018-10-08T21:06:00Z"/>
          <w:rFonts w:ascii="Times New Roman" w:hAnsi="Times New Roman" w:cs="Times New Roman"/>
          <w:noProof/>
        </w:rPr>
      </w:pPr>
      <w:ins w:id="172" w:author="Albert Coleman" w:date="2018-10-08T21:06:00Z">
        <w:r w:rsidRPr="00CE4B1B">
          <w:rPr>
            <w:rFonts w:ascii="Times New Roman" w:hAnsi="Times New Roman" w:cs="Times New Roman"/>
            <w:noProof/>
          </w:rPr>
          <w:t xml:space="preserve">psychotropic arm, treatment with psychotropic medication did not show any statistical value where </w:t>
        </w:r>
      </w:ins>
    </w:p>
    <w:p w:rsidR="00274741" w:rsidRDefault="00274741" w:rsidP="00274741">
      <w:pPr>
        <w:rPr>
          <w:ins w:id="173" w:author="Albert Coleman" w:date="2018-10-08T21:06:00Z"/>
          <w:rFonts w:ascii="Times New Roman" w:hAnsi="Times New Roman" w:cs="Times New Roman"/>
          <w:noProof/>
        </w:rPr>
      </w:pPr>
      <w:ins w:id="174" w:author="Albert Coleman" w:date="2018-10-08T21:06:00Z">
        <w:r w:rsidRPr="00CE4B1B">
          <w:rPr>
            <w:rFonts w:ascii="Times New Roman" w:hAnsi="Times New Roman" w:cs="Times New Roman"/>
            <w:noProof/>
          </w:rPr>
          <w:t xml:space="preserve">freeing from chains was concerned. This could be interpreted as the </w:t>
        </w:r>
        <w:r w:rsidRPr="00477A15">
          <w:rPr>
            <w:rFonts w:ascii="Times New Roman" w:hAnsi="Times New Roman" w:cs="Times New Roman"/>
            <w:noProof/>
          </w:rPr>
          <w:t>use</w:t>
        </w:r>
        <w:r>
          <w:rPr>
            <w:rFonts w:ascii="Times New Roman" w:hAnsi="Times New Roman" w:cs="Times New Roman"/>
            <w:noProof/>
          </w:rPr>
          <w:t xml:space="preserve"> of</w:t>
        </w:r>
        <w:r w:rsidRPr="00CE4B1B">
          <w:rPr>
            <w:rFonts w:ascii="Times New Roman" w:hAnsi="Times New Roman" w:cs="Times New Roman"/>
            <w:noProof/>
          </w:rPr>
          <w:t xml:space="preserve"> psychotropic medications </w:t>
        </w:r>
      </w:ins>
    </w:p>
    <w:p w:rsidR="00274741" w:rsidRPr="00CE4B1B" w:rsidRDefault="00274741" w:rsidP="00274741">
      <w:pPr>
        <w:rPr>
          <w:ins w:id="175" w:author="Albert Coleman" w:date="2018-10-08T21:06:00Z"/>
          <w:rFonts w:ascii="Times New Roman" w:hAnsi="Times New Roman" w:cs="Times New Roman"/>
          <w:noProof/>
        </w:rPr>
      </w:pPr>
      <w:ins w:id="176" w:author="Albert Coleman" w:date="2018-10-08T21:06:00Z">
        <w:r>
          <w:rPr>
            <w:rFonts w:ascii="Times New Roman" w:hAnsi="Times New Roman" w:cs="Times New Roman"/>
            <w:noProof/>
          </w:rPr>
          <w:t xml:space="preserve">in this instance </w:t>
        </w:r>
        <w:r w:rsidRPr="00CE4B1B">
          <w:rPr>
            <w:rFonts w:ascii="Times New Roman" w:hAnsi="Times New Roman" w:cs="Times New Roman"/>
            <w:noProof/>
          </w:rPr>
          <w:t>not being efficacious in the management of the PWMI under the described conditions.</w:t>
        </w:r>
      </w:ins>
    </w:p>
    <w:p w:rsidR="00274741" w:rsidRPr="00CE4B1B" w:rsidRDefault="00274741" w:rsidP="00274741">
      <w:pPr>
        <w:rPr>
          <w:ins w:id="177" w:author="Albert Coleman" w:date="2018-10-08T21:06:00Z"/>
          <w:rFonts w:ascii="Times New Roman" w:hAnsi="Times New Roman" w:cs="Times New Roman"/>
          <w:b/>
          <w:noProof/>
        </w:rPr>
      </w:pPr>
      <w:ins w:id="178" w:author="Albert Coleman" w:date="2018-10-08T21:06:00Z">
        <w:r w:rsidRPr="00CE4B1B">
          <w:rPr>
            <w:rFonts w:ascii="Times New Roman" w:hAnsi="Times New Roman" w:cs="Times New Roman"/>
            <w:noProof/>
          </w:rPr>
          <w:t xml:space="preserve">-[b] </w:t>
        </w:r>
        <w:r w:rsidRPr="00CE4B1B">
          <w:rPr>
            <w:rFonts w:ascii="Times New Roman" w:hAnsi="Times New Roman" w:cs="Times New Roman"/>
            <w:b/>
            <w:noProof/>
          </w:rPr>
          <w:t>Biological reductionism</w:t>
        </w:r>
        <w:r>
          <w:rPr>
            <w:rFonts w:ascii="Times New Roman" w:hAnsi="Times New Roman" w:cs="Times New Roman"/>
            <w:b/>
            <w:noProof/>
          </w:rPr>
          <w:t>/determinism</w:t>
        </w:r>
        <w:r w:rsidRPr="00CE4B1B">
          <w:rPr>
            <w:rFonts w:ascii="Times New Roman" w:hAnsi="Times New Roman" w:cs="Times New Roman"/>
            <w:b/>
            <w:noProof/>
          </w:rPr>
          <w:t xml:space="preserve"> as against the biopsychosocial paradigm of mental </w:t>
        </w:r>
      </w:ins>
    </w:p>
    <w:p w:rsidR="00274741" w:rsidRPr="00CE4B1B" w:rsidRDefault="00274741" w:rsidP="00274741">
      <w:pPr>
        <w:rPr>
          <w:ins w:id="179" w:author="Albert Coleman" w:date="2018-10-08T21:06:00Z"/>
          <w:rFonts w:ascii="Times New Roman" w:hAnsi="Times New Roman" w:cs="Times New Roman"/>
          <w:b/>
          <w:noProof/>
        </w:rPr>
      </w:pPr>
      <w:ins w:id="180" w:author="Albert Coleman" w:date="2018-10-08T21:06:00Z">
        <w:r>
          <w:rPr>
            <w:rFonts w:ascii="Times New Roman" w:hAnsi="Times New Roman" w:cs="Times New Roman"/>
            <w:b/>
            <w:noProof/>
          </w:rPr>
          <w:t xml:space="preserve">       </w:t>
        </w:r>
        <w:r w:rsidRPr="00CE4B1B">
          <w:rPr>
            <w:rFonts w:ascii="Times New Roman" w:hAnsi="Times New Roman" w:cs="Times New Roman"/>
            <w:b/>
            <w:noProof/>
          </w:rPr>
          <w:t xml:space="preserve"> health practice: Implied or assumed views/values.</w:t>
        </w:r>
      </w:ins>
    </w:p>
    <w:p w:rsidR="00274741" w:rsidRDefault="00274741" w:rsidP="00274741">
      <w:pPr>
        <w:rPr>
          <w:ins w:id="181" w:author="Albert Coleman" w:date="2018-10-08T21:06:00Z"/>
          <w:rFonts w:ascii="Times New Roman" w:hAnsi="Times New Roman" w:cs="Times New Roman"/>
          <w:noProof/>
        </w:rPr>
      </w:pPr>
      <w:ins w:id="182" w:author="Albert Coleman" w:date="2018-10-08T21:06:00Z">
        <w:r w:rsidRPr="00CE4B1B">
          <w:rPr>
            <w:rFonts w:ascii="Times New Roman" w:hAnsi="Times New Roman" w:cs="Times New Roman"/>
            <w:noProof/>
          </w:rPr>
          <w:t xml:space="preserve">This trial with the use of psychotropic medication in the hope of effecting the unchaining of chained </w:t>
        </w:r>
      </w:ins>
    </w:p>
    <w:p w:rsidR="00274741" w:rsidRDefault="00274741" w:rsidP="00274741">
      <w:pPr>
        <w:rPr>
          <w:ins w:id="183" w:author="Albert Coleman" w:date="2018-10-08T21:06:00Z"/>
          <w:rFonts w:ascii="Times New Roman" w:hAnsi="Times New Roman" w:cs="Times New Roman"/>
          <w:noProof/>
        </w:rPr>
      </w:pPr>
      <w:ins w:id="184" w:author="Albert Coleman" w:date="2018-10-08T21:06:00Z">
        <w:r w:rsidRPr="00CE4B1B">
          <w:rPr>
            <w:rFonts w:ascii="Times New Roman" w:hAnsi="Times New Roman" w:cs="Times New Roman"/>
            <w:noProof/>
          </w:rPr>
          <w:t xml:space="preserve">PWMI, from its </w:t>
        </w:r>
        <w:r w:rsidRPr="00477A15">
          <w:rPr>
            <w:rFonts w:ascii="Times New Roman" w:hAnsi="Times New Roman" w:cs="Times New Roman"/>
            <w:noProof/>
          </w:rPr>
          <w:t>results</w:t>
        </w:r>
        <w:r>
          <w:rPr>
            <w:rFonts w:ascii="Times New Roman" w:hAnsi="Times New Roman" w:cs="Times New Roman"/>
            <w:noProof/>
          </w:rPr>
          <w:t>,</w:t>
        </w:r>
        <w:r w:rsidRPr="00CE4B1B">
          <w:rPr>
            <w:rFonts w:ascii="Times New Roman" w:hAnsi="Times New Roman" w:cs="Times New Roman"/>
            <w:noProof/>
          </w:rPr>
          <w:t xml:space="preserve"> shows how the trial team’s supposition played right into the </w:t>
        </w:r>
      </w:ins>
    </w:p>
    <w:p w:rsidR="00274741" w:rsidRDefault="00274741" w:rsidP="00274741">
      <w:pPr>
        <w:rPr>
          <w:ins w:id="185" w:author="Albert Coleman" w:date="2018-10-08T21:06:00Z"/>
          <w:rFonts w:ascii="Times New Roman" w:hAnsi="Times New Roman" w:cs="Times New Roman"/>
          <w:noProof/>
        </w:rPr>
      </w:pPr>
      <w:ins w:id="186" w:author="Albert Coleman" w:date="2018-10-08T21:06:00Z">
        <w:r w:rsidRPr="00CE4B1B">
          <w:rPr>
            <w:rFonts w:ascii="Times New Roman" w:hAnsi="Times New Roman" w:cs="Times New Roman"/>
            <w:noProof/>
          </w:rPr>
          <w:t xml:space="preserve">“biological/neurobiological” paradigm of the possible etiology </w:t>
        </w:r>
        <w:r w:rsidRPr="00477A15">
          <w:rPr>
            <w:rFonts w:ascii="Times New Roman" w:hAnsi="Times New Roman" w:cs="Times New Roman"/>
            <w:noProof/>
          </w:rPr>
          <w:t>of mental</w:t>
        </w:r>
        <w:r w:rsidRPr="00CE4B1B">
          <w:rPr>
            <w:rFonts w:ascii="Times New Roman" w:hAnsi="Times New Roman" w:cs="Times New Roman"/>
            <w:noProof/>
          </w:rPr>
          <w:t xml:space="preserve"> illness</w:t>
        </w:r>
        <w:r>
          <w:rPr>
            <w:rFonts w:ascii="Times New Roman" w:hAnsi="Times New Roman" w:cs="Times New Roman"/>
            <w:noProof/>
            <w:vertAlign w:val="superscript"/>
          </w:rPr>
          <w:t xml:space="preserve"> </w:t>
        </w:r>
        <w:r>
          <w:rPr>
            <w:rFonts w:ascii="Times New Roman" w:hAnsi="Times New Roman" w:cs="Times New Roman"/>
            <w:noProof/>
          </w:rPr>
          <w:t xml:space="preserve">despite </w:t>
        </w:r>
        <w:r w:rsidRPr="00AA1D10">
          <w:rPr>
            <w:rFonts w:ascii="Times New Roman" w:hAnsi="Times New Roman" w:cs="Times New Roman"/>
            <w:noProof/>
          </w:rPr>
          <w:t>criticism</w:t>
        </w:r>
        <w:r>
          <w:rPr>
            <w:rFonts w:ascii="Times New Roman" w:hAnsi="Times New Roman" w:cs="Times New Roman"/>
            <w:noProof/>
          </w:rPr>
          <w:t xml:space="preserve"> of </w:t>
        </w:r>
      </w:ins>
    </w:p>
    <w:p w:rsidR="00274741" w:rsidRDefault="00274741" w:rsidP="00274741">
      <w:pPr>
        <w:rPr>
          <w:ins w:id="187" w:author="Albert Coleman" w:date="2018-10-08T21:06:00Z"/>
          <w:rFonts w:ascii="Times New Roman" w:hAnsi="Times New Roman" w:cs="Times New Roman"/>
          <w:noProof/>
        </w:rPr>
      </w:pPr>
      <w:ins w:id="188" w:author="Albert Coleman" w:date="2018-10-08T21:06:00Z">
        <w:r>
          <w:rPr>
            <w:rFonts w:ascii="Times New Roman" w:hAnsi="Times New Roman" w:cs="Times New Roman"/>
            <w:noProof/>
          </w:rPr>
          <w:t>this paradigm</w:t>
        </w:r>
        <w:r w:rsidRPr="00CE4B1B">
          <w:rPr>
            <w:rFonts w:ascii="Times New Roman" w:hAnsi="Times New Roman" w:cs="Times New Roman"/>
            <w:noProof/>
            <w:vertAlign w:val="superscript"/>
          </w:rPr>
          <w:t xml:space="preserve"> </w:t>
        </w:r>
        <w:r>
          <w:rPr>
            <w:rFonts w:ascii="Times New Roman" w:hAnsi="Times New Roman" w:cs="Times New Roman"/>
            <w:noProof/>
          </w:rPr>
          <w:t>[and hence its management</w:t>
        </w:r>
        <w:r w:rsidRPr="00CE4B1B">
          <w:rPr>
            <w:rFonts w:ascii="Times New Roman" w:hAnsi="Times New Roman" w:cs="Times New Roman"/>
            <w:noProof/>
          </w:rPr>
          <w:t xml:space="preserve"> </w:t>
        </w:r>
        <w:r w:rsidRPr="007D41D4">
          <w:rPr>
            <w:rFonts w:ascii="Times New Roman" w:hAnsi="Times New Roman" w:cs="Times New Roman"/>
            <w:noProof/>
          </w:rPr>
          <w:t>primarily with</w:t>
        </w:r>
        <w:r w:rsidRPr="00CE4B1B">
          <w:rPr>
            <w:rFonts w:ascii="Times New Roman" w:hAnsi="Times New Roman" w:cs="Times New Roman"/>
            <w:noProof/>
          </w:rPr>
          <w:t xml:space="preserve"> psychotropic medications</w:t>
        </w:r>
        <w:r>
          <w:rPr>
            <w:rFonts w:ascii="Times New Roman" w:hAnsi="Times New Roman" w:cs="Times New Roman"/>
            <w:noProof/>
          </w:rPr>
          <w:t xml:space="preserve"> (39)</w:t>
        </w:r>
        <w:r w:rsidRPr="00CE4B1B">
          <w:rPr>
            <w:rFonts w:ascii="Times New Roman" w:hAnsi="Times New Roman" w:cs="Times New Roman"/>
            <w:noProof/>
          </w:rPr>
          <w:t xml:space="preserve">. This </w:t>
        </w:r>
        <w:r w:rsidRPr="00477A15">
          <w:rPr>
            <w:rFonts w:ascii="Times New Roman" w:hAnsi="Times New Roman" w:cs="Times New Roman"/>
            <w:noProof/>
          </w:rPr>
          <w:t xml:space="preserve">despite </w:t>
        </w:r>
      </w:ins>
    </w:p>
    <w:p w:rsidR="00274741" w:rsidRDefault="00274741" w:rsidP="00274741">
      <w:pPr>
        <w:rPr>
          <w:ins w:id="189" w:author="Albert Coleman" w:date="2018-10-08T21:06:00Z"/>
          <w:rFonts w:ascii="Times New Roman" w:hAnsi="Times New Roman" w:cs="Times New Roman"/>
          <w:noProof/>
        </w:rPr>
      </w:pPr>
      <w:ins w:id="190" w:author="Albert Coleman" w:date="2018-10-08T21:06:00Z">
        <w:r w:rsidRPr="00477A15">
          <w:rPr>
            <w:rFonts w:ascii="Times New Roman" w:hAnsi="Times New Roman" w:cs="Times New Roman"/>
            <w:noProof/>
          </w:rPr>
          <w:t>contemporary</w:t>
        </w:r>
        <w:r w:rsidRPr="00CE4B1B">
          <w:rPr>
            <w:rFonts w:ascii="Times New Roman" w:hAnsi="Times New Roman" w:cs="Times New Roman"/>
            <w:noProof/>
          </w:rPr>
          <w:t xml:space="preserve"> thinking about th</w:t>
        </w:r>
        <w:r>
          <w:rPr>
            <w:rFonts w:ascii="Times New Roman" w:hAnsi="Times New Roman" w:cs="Times New Roman"/>
            <w:noProof/>
          </w:rPr>
          <w:t xml:space="preserve">e biopsychosocial </w:t>
        </w:r>
        <w:r w:rsidRPr="00CE4B1B">
          <w:rPr>
            <w:rFonts w:ascii="Times New Roman" w:hAnsi="Times New Roman" w:cs="Times New Roman"/>
            <w:noProof/>
          </w:rPr>
          <w:t xml:space="preserve"> </w:t>
        </w:r>
        <w:r>
          <w:rPr>
            <w:rFonts w:ascii="Times New Roman" w:hAnsi="Times New Roman" w:cs="Times New Roman"/>
            <w:noProof/>
          </w:rPr>
          <w:t xml:space="preserve">(40) and or multifactorial causes of mental </w:t>
        </w:r>
      </w:ins>
    </w:p>
    <w:p w:rsidR="00274741" w:rsidRDefault="00274741" w:rsidP="00274741">
      <w:pPr>
        <w:rPr>
          <w:ins w:id="191" w:author="Albert Coleman" w:date="2018-10-08T21:06:00Z"/>
          <w:rFonts w:ascii="Times New Roman" w:hAnsi="Times New Roman" w:cs="Times New Roman"/>
          <w:noProof/>
        </w:rPr>
      </w:pPr>
      <w:ins w:id="192" w:author="Albert Coleman" w:date="2018-10-08T21:06:00Z">
        <w:r>
          <w:rPr>
            <w:rFonts w:ascii="Times New Roman" w:hAnsi="Times New Roman" w:cs="Times New Roman"/>
            <w:noProof/>
          </w:rPr>
          <w:t>illness (41).</w:t>
        </w:r>
        <w:r w:rsidRPr="00CE4B1B">
          <w:rPr>
            <w:rFonts w:ascii="Times New Roman" w:hAnsi="Times New Roman" w:cs="Times New Roman"/>
            <w:noProof/>
            <w:vertAlign w:val="superscript"/>
          </w:rPr>
          <w:t xml:space="preserve"> </w:t>
        </w:r>
        <w:r w:rsidRPr="00CE4B1B">
          <w:rPr>
            <w:rFonts w:ascii="Times New Roman" w:hAnsi="Times New Roman" w:cs="Times New Roman"/>
            <w:noProof/>
          </w:rPr>
          <w:t xml:space="preserve">This probably stems from underlying issues of value entailment either by way of </w:t>
        </w:r>
      </w:ins>
    </w:p>
    <w:p w:rsidR="00274741" w:rsidRDefault="00274741" w:rsidP="00274741">
      <w:pPr>
        <w:rPr>
          <w:ins w:id="193" w:author="Albert Coleman" w:date="2018-10-08T21:06:00Z"/>
          <w:rFonts w:ascii="Times New Roman" w:hAnsi="Times New Roman" w:cs="Times New Roman"/>
          <w:noProof/>
        </w:rPr>
      </w:pPr>
      <w:ins w:id="194" w:author="Albert Coleman" w:date="2018-10-08T21:06:00Z">
        <w:r w:rsidRPr="00CE4B1B">
          <w:rPr>
            <w:rFonts w:ascii="Times New Roman" w:hAnsi="Times New Roman" w:cs="Times New Roman"/>
            <w:noProof/>
          </w:rPr>
          <w:t>assumption or inclination as to</w:t>
        </w:r>
        <w:r>
          <w:rPr>
            <w:rFonts w:ascii="Times New Roman" w:hAnsi="Times New Roman" w:cs="Times New Roman"/>
            <w:noProof/>
          </w:rPr>
          <w:t xml:space="preserve"> the </w:t>
        </w:r>
        <w:r w:rsidRPr="00CE4B1B">
          <w:rPr>
            <w:rFonts w:ascii="Times New Roman" w:hAnsi="Times New Roman" w:cs="Times New Roman"/>
            <w:noProof/>
          </w:rPr>
          <w:t xml:space="preserve"> </w:t>
        </w:r>
        <w:r w:rsidRPr="00477A15">
          <w:rPr>
            <w:rFonts w:ascii="Times New Roman" w:hAnsi="Times New Roman" w:cs="Times New Roman"/>
            <w:noProof/>
          </w:rPr>
          <w:t>causality of</w:t>
        </w:r>
        <w:r w:rsidRPr="00CE4B1B">
          <w:rPr>
            <w:rFonts w:ascii="Times New Roman" w:hAnsi="Times New Roman" w:cs="Times New Roman"/>
            <w:noProof/>
          </w:rPr>
          <w:t xml:space="preserve"> mental illness. Hence the trial team in the design of </w:t>
        </w:r>
      </w:ins>
    </w:p>
    <w:p w:rsidR="00274741" w:rsidRDefault="00274741" w:rsidP="00274741">
      <w:pPr>
        <w:rPr>
          <w:ins w:id="195" w:author="Albert Coleman" w:date="2018-10-08T21:06:00Z"/>
          <w:rFonts w:ascii="Times New Roman" w:hAnsi="Times New Roman" w:cs="Times New Roman"/>
          <w:noProof/>
        </w:rPr>
      </w:pPr>
      <w:ins w:id="196" w:author="Albert Coleman" w:date="2018-10-08T21:06:00Z">
        <w:r>
          <w:rPr>
            <w:rFonts w:ascii="Times New Roman" w:hAnsi="Times New Roman" w:cs="Times New Roman"/>
            <w:noProof/>
          </w:rPr>
          <w:t>their trial may</w:t>
        </w:r>
        <w:r w:rsidRPr="00CE4B1B">
          <w:rPr>
            <w:rFonts w:ascii="Times New Roman" w:hAnsi="Times New Roman" w:cs="Times New Roman"/>
            <w:noProof/>
          </w:rPr>
          <w:t xml:space="preserve"> not </w:t>
        </w:r>
        <w:r>
          <w:rPr>
            <w:rFonts w:ascii="Times New Roman" w:hAnsi="Times New Roman" w:cs="Times New Roman"/>
            <w:noProof/>
          </w:rPr>
          <w:t xml:space="preserve">have </w:t>
        </w:r>
        <w:r w:rsidRPr="00CE4B1B">
          <w:rPr>
            <w:rFonts w:ascii="Times New Roman" w:hAnsi="Times New Roman" w:cs="Times New Roman"/>
            <w:noProof/>
          </w:rPr>
          <w:t>consider</w:t>
        </w:r>
        <w:r>
          <w:rPr>
            <w:rFonts w:ascii="Times New Roman" w:hAnsi="Times New Roman" w:cs="Times New Roman"/>
            <w:noProof/>
          </w:rPr>
          <w:t>ed</w:t>
        </w:r>
        <w:r w:rsidRPr="00CE4B1B">
          <w:rPr>
            <w:rFonts w:ascii="Times New Roman" w:hAnsi="Times New Roman" w:cs="Times New Roman"/>
            <w:noProof/>
          </w:rPr>
          <w:t xml:space="preserve"> the other variables (including socio-anthropological factors), often </w:t>
        </w:r>
      </w:ins>
    </w:p>
    <w:p w:rsidR="00274741" w:rsidRPr="00CE4B1B" w:rsidRDefault="00274741" w:rsidP="00274741">
      <w:pPr>
        <w:rPr>
          <w:ins w:id="197" w:author="Albert Coleman" w:date="2018-10-08T21:06:00Z"/>
          <w:rFonts w:ascii="Times New Roman" w:hAnsi="Times New Roman" w:cs="Times New Roman"/>
          <w:noProof/>
        </w:rPr>
      </w:pPr>
      <w:ins w:id="198" w:author="Albert Coleman" w:date="2018-10-08T21:06:00Z">
        <w:r w:rsidRPr="00CE4B1B">
          <w:rPr>
            <w:rFonts w:ascii="Times New Roman" w:hAnsi="Times New Roman" w:cs="Times New Roman"/>
            <w:noProof/>
          </w:rPr>
          <w:t xml:space="preserve">associated with Ghana prayer camps </w:t>
        </w:r>
        <w:r>
          <w:rPr>
            <w:rFonts w:ascii="Times New Roman" w:hAnsi="Times New Roman" w:cs="Times New Roman"/>
            <w:noProof/>
          </w:rPr>
          <w:t>(14)(15)(16)(17)(18)</w:t>
        </w:r>
        <w:r w:rsidRPr="00477A15">
          <w:rPr>
            <w:rFonts w:ascii="Times New Roman" w:hAnsi="Times New Roman" w:cs="Times New Roman"/>
            <w:noProof/>
          </w:rPr>
          <w:t>.</w:t>
        </w:r>
        <w:r w:rsidRPr="00CE4B1B">
          <w:rPr>
            <w:rFonts w:ascii="Times New Roman" w:hAnsi="Times New Roman" w:cs="Times New Roman"/>
            <w:noProof/>
          </w:rPr>
          <w:t xml:space="preserve"> </w:t>
        </w:r>
      </w:ins>
    </w:p>
    <w:p w:rsidR="00274741" w:rsidRPr="00100251" w:rsidRDefault="00274741" w:rsidP="00274741">
      <w:pPr>
        <w:rPr>
          <w:ins w:id="199" w:author="Albert Coleman" w:date="2018-10-08T21:06:00Z"/>
          <w:rFonts w:ascii="Times New Roman" w:hAnsi="Times New Roman" w:cs="Times New Roman"/>
          <w:b/>
          <w:noProof/>
        </w:rPr>
      </w:pPr>
      <w:ins w:id="200" w:author="Albert Coleman" w:date="2018-10-08T21:06:00Z">
        <w:r w:rsidRPr="00100251">
          <w:rPr>
            <w:rFonts w:ascii="Times New Roman" w:hAnsi="Times New Roman" w:cs="Times New Roman"/>
            <w:noProof/>
          </w:rPr>
          <w:t xml:space="preserve">-[c] </w:t>
        </w:r>
        <w:r w:rsidRPr="00100251">
          <w:rPr>
            <w:rFonts w:ascii="Times New Roman" w:hAnsi="Times New Roman" w:cs="Times New Roman"/>
            <w:b/>
            <w:noProof/>
          </w:rPr>
          <w:t xml:space="preserve">Misalignment between research methodology, results and underlying aim of the </w:t>
        </w:r>
      </w:ins>
    </w:p>
    <w:p w:rsidR="00274741" w:rsidRPr="00100251" w:rsidRDefault="00274741" w:rsidP="00274741">
      <w:pPr>
        <w:rPr>
          <w:ins w:id="201" w:author="Albert Coleman" w:date="2018-10-08T21:06:00Z"/>
          <w:rFonts w:ascii="Times New Roman" w:hAnsi="Times New Roman" w:cs="Times New Roman"/>
          <w:b/>
          <w:noProof/>
        </w:rPr>
      </w:pPr>
      <w:ins w:id="202" w:author="Albert Coleman" w:date="2018-10-08T21:06:00Z">
        <w:r>
          <w:rPr>
            <w:rFonts w:ascii="Times New Roman" w:hAnsi="Times New Roman" w:cs="Times New Roman"/>
            <w:b/>
            <w:noProof/>
          </w:rPr>
          <w:t xml:space="preserve">     </w:t>
        </w:r>
        <w:r w:rsidRPr="00100251">
          <w:rPr>
            <w:rFonts w:ascii="Times New Roman" w:hAnsi="Times New Roman" w:cs="Times New Roman"/>
            <w:b/>
            <w:noProof/>
          </w:rPr>
          <w:t xml:space="preserve"> study. Issues of epistemic and pragmatism views/values.</w:t>
        </w:r>
      </w:ins>
    </w:p>
    <w:p w:rsidR="00274741" w:rsidRDefault="00274741" w:rsidP="00274741">
      <w:pPr>
        <w:rPr>
          <w:ins w:id="203" w:author="Albert Coleman" w:date="2018-10-08T21:06:00Z"/>
          <w:rFonts w:ascii="Times New Roman" w:hAnsi="Times New Roman" w:cs="Times New Roman"/>
          <w:noProof/>
        </w:rPr>
      </w:pPr>
      <w:ins w:id="204" w:author="Albert Coleman" w:date="2018-10-08T21:06:00Z">
        <w:r>
          <w:rPr>
            <w:rFonts w:ascii="Times New Roman" w:hAnsi="Times New Roman" w:cs="Times New Roman"/>
            <w:b/>
            <w:noProof/>
          </w:rPr>
          <w:t xml:space="preserve">       </w:t>
        </w:r>
        <w:r w:rsidRPr="00100251">
          <w:rPr>
            <w:rFonts w:ascii="Times New Roman" w:hAnsi="Times New Roman" w:cs="Times New Roman"/>
            <w:noProof/>
          </w:rPr>
          <w:t xml:space="preserve">Considering the aim of the trial researchers and the </w:t>
        </w:r>
        <w:r w:rsidRPr="00AA1D10">
          <w:rPr>
            <w:rFonts w:ascii="Times New Roman" w:hAnsi="Times New Roman" w:cs="Times New Roman"/>
            <w:noProof/>
          </w:rPr>
          <w:t>outcome</w:t>
        </w:r>
        <w:r w:rsidRPr="00100251">
          <w:rPr>
            <w:rFonts w:ascii="Times New Roman" w:hAnsi="Times New Roman" w:cs="Times New Roman"/>
            <w:noProof/>
          </w:rPr>
          <w:t xml:space="preserve"> of the results of the study There </w:t>
        </w:r>
      </w:ins>
    </w:p>
    <w:p w:rsidR="00274741" w:rsidRDefault="00274741" w:rsidP="00274741">
      <w:pPr>
        <w:rPr>
          <w:ins w:id="205" w:author="Albert Coleman" w:date="2018-10-08T21:06:00Z"/>
          <w:rFonts w:ascii="Times New Roman" w:hAnsi="Times New Roman" w:cs="Times New Roman"/>
          <w:noProof/>
        </w:rPr>
      </w:pPr>
      <w:ins w:id="206" w:author="Albert Coleman" w:date="2018-10-08T21:06:00Z">
        <w:r w:rsidRPr="00100251">
          <w:rPr>
            <w:rFonts w:ascii="Times New Roman" w:hAnsi="Times New Roman" w:cs="Times New Roman"/>
            <w:noProof/>
          </w:rPr>
          <w:t xml:space="preserve">appears to be a </w:t>
        </w:r>
        <w:r w:rsidRPr="00AA1D10">
          <w:rPr>
            <w:rFonts w:ascii="Times New Roman" w:hAnsi="Times New Roman" w:cs="Times New Roman"/>
            <w:noProof/>
          </w:rPr>
          <w:t>misalignment</w:t>
        </w:r>
        <w:r w:rsidRPr="00100251">
          <w:rPr>
            <w:rFonts w:ascii="Times New Roman" w:hAnsi="Times New Roman" w:cs="Times New Roman"/>
            <w:noProof/>
          </w:rPr>
          <w:t xml:space="preserve"> in the quest to hopefully acquire new knowledge towards informing </w:t>
        </w:r>
      </w:ins>
    </w:p>
    <w:p w:rsidR="00274741" w:rsidRDefault="00274741" w:rsidP="00274741">
      <w:pPr>
        <w:rPr>
          <w:ins w:id="207" w:author="Albert Coleman" w:date="2018-10-08T21:06:00Z"/>
          <w:rFonts w:ascii="Times New Roman" w:hAnsi="Times New Roman" w:cs="Times New Roman"/>
          <w:noProof/>
        </w:rPr>
      </w:pPr>
      <w:ins w:id="208" w:author="Albert Coleman" w:date="2018-10-08T21:06:00Z">
        <w:r w:rsidRPr="00100251">
          <w:rPr>
            <w:rFonts w:ascii="Times New Roman" w:hAnsi="Times New Roman" w:cs="Times New Roman"/>
            <w:noProof/>
          </w:rPr>
          <w:t>mental health care/</w:t>
        </w:r>
        <w:r w:rsidRPr="00AA1D10">
          <w:rPr>
            <w:rFonts w:ascii="Times New Roman" w:hAnsi="Times New Roman" w:cs="Times New Roman"/>
            <w:noProof/>
          </w:rPr>
          <w:t>practitioners</w:t>
        </w:r>
        <w:r w:rsidRPr="00100251">
          <w:rPr>
            <w:rFonts w:ascii="Times New Roman" w:hAnsi="Times New Roman" w:cs="Times New Roman"/>
            <w:noProof/>
          </w:rPr>
          <w:t>/researchers for current and future</w:t>
        </w:r>
        <w:r>
          <w:rPr>
            <w:rFonts w:ascii="Times New Roman" w:hAnsi="Times New Roman" w:cs="Times New Roman"/>
            <w:noProof/>
          </w:rPr>
          <w:t xml:space="preserve"> </w:t>
        </w:r>
        <w:r w:rsidRPr="00100251">
          <w:rPr>
            <w:rFonts w:ascii="Times New Roman" w:hAnsi="Times New Roman" w:cs="Times New Roman"/>
            <w:noProof/>
          </w:rPr>
          <w:t xml:space="preserve">activities. The trial researchers </w:t>
        </w:r>
      </w:ins>
    </w:p>
    <w:p w:rsidR="00274741" w:rsidRDefault="00274741" w:rsidP="00274741">
      <w:pPr>
        <w:rPr>
          <w:ins w:id="209" w:author="Albert Coleman" w:date="2018-10-08T21:06:00Z"/>
          <w:rFonts w:ascii="Times New Roman" w:hAnsi="Times New Roman" w:cs="Times New Roman"/>
          <w:noProof/>
        </w:rPr>
      </w:pPr>
      <w:ins w:id="210" w:author="Albert Coleman" w:date="2018-10-08T21:06:00Z">
        <w:r w:rsidRPr="00100251">
          <w:rPr>
            <w:rFonts w:ascii="Times New Roman" w:hAnsi="Times New Roman" w:cs="Times New Roman"/>
            <w:noProof/>
          </w:rPr>
          <w:t xml:space="preserve">granted from the aim of the study were trying to demonstrate that psychotropic medication </w:t>
        </w:r>
      </w:ins>
    </w:p>
    <w:p w:rsidR="00274741" w:rsidRDefault="00274741" w:rsidP="00274741">
      <w:pPr>
        <w:rPr>
          <w:ins w:id="211" w:author="Albert Coleman" w:date="2018-10-08T21:06:00Z"/>
          <w:rFonts w:ascii="Times New Roman" w:hAnsi="Times New Roman" w:cs="Times New Roman"/>
          <w:noProof/>
        </w:rPr>
      </w:pPr>
      <w:ins w:id="212" w:author="Albert Coleman" w:date="2018-10-08T21:06:00Z">
        <w:r w:rsidRPr="00100251">
          <w:rPr>
            <w:rFonts w:ascii="Times New Roman" w:hAnsi="Times New Roman" w:cs="Times New Roman"/>
            <w:noProof/>
          </w:rPr>
          <w:t xml:space="preserve">administered to chained PWMI in a prayer camp could get </w:t>
        </w:r>
        <w:r>
          <w:rPr>
            <w:rFonts w:ascii="Times New Roman" w:hAnsi="Times New Roman" w:cs="Times New Roman"/>
            <w:noProof/>
          </w:rPr>
          <w:t xml:space="preserve">a </w:t>
        </w:r>
        <w:r w:rsidRPr="00477A15">
          <w:rPr>
            <w:rFonts w:ascii="Times New Roman" w:hAnsi="Times New Roman" w:cs="Times New Roman"/>
            <w:noProof/>
          </w:rPr>
          <w:t>result</w:t>
        </w:r>
        <w:r w:rsidRPr="00100251">
          <w:rPr>
            <w:rFonts w:ascii="Times New Roman" w:hAnsi="Times New Roman" w:cs="Times New Roman"/>
            <w:noProof/>
          </w:rPr>
          <w:t xml:space="preserve"> in the chained PWMI getting </w:t>
        </w:r>
      </w:ins>
    </w:p>
    <w:p w:rsidR="00274741" w:rsidRDefault="00274741" w:rsidP="00274741">
      <w:pPr>
        <w:rPr>
          <w:ins w:id="213" w:author="Albert Coleman" w:date="2018-10-08T21:06:00Z"/>
          <w:rFonts w:ascii="Times New Roman" w:hAnsi="Times New Roman" w:cs="Times New Roman"/>
          <w:noProof/>
        </w:rPr>
      </w:pPr>
      <w:ins w:id="214" w:author="Albert Coleman" w:date="2018-10-08T21:06:00Z">
        <w:r w:rsidRPr="00100251">
          <w:rPr>
            <w:rFonts w:ascii="Times New Roman" w:hAnsi="Times New Roman" w:cs="Times New Roman"/>
            <w:noProof/>
          </w:rPr>
          <w:t xml:space="preserve">better, and hopefully leading to them being unchained, used as a measure of effectiveness the BPRS </w:t>
        </w:r>
      </w:ins>
    </w:p>
    <w:p w:rsidR="00274741" w:rsidRDefault="00274741" w:rsidP="00274741">
      <w:pPr>
        <w:rPr>
          <w:ins w:id="215" w:author="Albert Coleman" w:date="2018-10-08T21:06:00Z"/>
          <w:rFonts w:ascii="Times New Roman" w:hAnsi="Times New Roman" w:cs="Times New Roman"/>
          <w:noProof/>
        </w:rPr>
      </w:pPr>
      <w:ins w:id="216" w:author="Albert Coleman" w:date="2018-10-08T21:06:00Z">
        <w:r w:rsidRPr="00100251">
          <w:rPr>
            <w:rFonts w:ascii="Times New Roman" w:hAnsi="Times New Roman" w:cs="Times New Roman"/>
            <w:noProof/>
          </w:rPr>
          <w:lastRenderedPageBreak/>
          <w:t xml:space="preserve">(brief psychiatric rating scale), an instrument that measures </w:t>
        </w:r>
        <w:r>
          <w:rPr>
            <w:rFonts w:ascii="Times New Roman" w:hAnsi="Times New Roman" w:cs="Times New Roman"/>
            <w:noProof/>
          </w:rPr>
          <w:t xml:space="preserve">the </w:t>
        </w:r>
        <w:r w:rsidRPr="00477A15">
          <w:rPr>
            <w:rFonts w:ascii="Times New Roman" w:hAnsi="Times New Roman" w:cs="Times New Roman"/>
            <w:noProof/>
          </w:rPr>
          <w:t>presence</w:t>
        </w:r>
        <w:r w:rsidRPr="00100251">
          <w:rPr>
            <w:rFonts w:ascii="Times New Roman" w:hAnsi="Times New Roman" w:cs="Times New Roman"/>
            <w:noProof/>
          </w:rPr>
          <w:t xml:space="preserve"> of disease/</w:t>
        </w:r>
        <w:r w:rsidRPr="003444EB">
          <w:rPr>
            <w:rFonts w:ascii="Times New Roman" w:hAnsi="Times New Roman" w:cs="Times New Roman"/>
            <w:noProof/>
          </w:rPr>
          <w:t>psycopathology</w:t>
        </w:r>
      </w:ins>
    </w:p>
    <w:p w:rsidR="00274741" w:rsidRDefault="00274741" w:rsidP="00274741">
      <w:pPr>
        <w:rPr>
          <w:ins w:id="217" w:author="Albert Coleman" w:date="2018-10-08T21:06:00Z"/>
          <w:rFonts w:ascii="Times New Roman" w:hAnsi="Times New Roman" w:cs="Times New Roman"/>
          <w:noProof/>
        </w:rPr>
      </w:pPr>
      <w:ins w:id="218" w:author="Albert Coleman" w:date="2018-10-08T21:06:00Z">
        <w:r w:rsidRPr="00100251">
          <w:rPr>
            <w:rFonts w:ascii="Times New Roman" w:hAnsi="Times New Roman" w:cs="Times New Roman"/>
            <w:noProof/>
          </w:rPr>
          <w:t xml:space="preserve">instead of using an instrument measuring </w:t>
        </w:r>
        <w:r>
          <w:rPr>
            <w:rFonts w:ascii="Times New Roman" w:hAnsi="Times New Roman" w:cs="Times New Roman"/>
            <w:noProof/>
          </w:rPr>
          <w:t xml:space="preserve">the </w:t>
        </w:r>
        <w:r w:rsidRPr="005D30CC">
          <w:rPr>
            <w:rFonts w:ascii="Times New Roman" w:hAnsi="Times New Roman" w:cs="Times New Roman"/>
            <w:noProof/>
          </w:rPr>
          <w:t>degree</w:t>
        </w:r>
        <w:r w:rsidRPr="00100251">
          <w:rPr>
            <w:rFonts w:ascii="Times New Roman" w:hAnsi="Times New Roman" w:cs="Times New Roman"/>
            <w:noProof/>
          </w:rPr>
          <w:t xml:space="preserve"> of illness/symptoms (pre and </w:t>
        </w:r>
        <w:r w:rsidRPr="00E2595B">
          <w:rPr>
            <w:rFonts w:ascii="Times New Roman" w:hAnsi="Times New Roman" w:cs="Times New Roman"/>
            <w:noProof/>
          </w:rPr>
          <w:t>post</w:t>
        </w:r>
        <w:r>
          <w:rPr>
            <w:rFonts w:ascii="Times New Roman" w:hAnsi="Times New Roman" w:cs="Times New Roman"/>
            <w:noProof/>
          </w:rPr>
          <w:t>-</w:t>
        </w:r>
        <w:r w:rsidRPr="00E2595B">
          <w:rPr>
            <w:rFonts w:ascii="Times New Roman" w:hAnsi="Times New Roman" w:cs="Times New Roman"/>
            <w:noProof/>
          </w:rPr>
          <w:t>treatment</w:t>
        </w:r>
        <w:r w:rsidRPr="00100251">
          <w:rPr>
            <w:rFonts w:ascii="Times New Roman" w:hAnsi="Times New Roman" w:cs="Times New Roman"/>
            <w:noProof/>
          </w:rPr>
          <w:t xml:space="preserve">) like </w:t>
        </w:r>
      </w:ins>
    </w:p>
    <w:p w:rsidR="00274741" w:rsidRDefault="00274741" w:rsidP="00274741">
      <w:pPr>
        <w:rPr>
          <w:ins w:id="219" w:author="Albert Coleman" w:date="2018-10-08T21:06:00Z"/>
          <w:rFonts w:ascii="Times New Roman" w:hAnsi="Times New Roman" w:cs="Times New Roman"/>
          <w:noProof/>
        </w:rPr>
      </w:pPr>
      <w:ins w:id="220" w:author="Albert Coleman" w:date="2018-10-08T21:06:00Z">
        <w:r w:rsidRPr="00100251">
          <w:rPr>
            <w:rFonts w:ascii="Times New Roman" w:hAnsi="Times New Roman" w:cs="Times New Roman"/>
            <w:noProof/>
          </w:rPr>
          <w:t xml:space="preserve">the global </w:t>
        </w:r>
        <w:r w:rsidRPr="00AA1D10">
          <w:rPr>
            <w:rFonts w:ascii="Times New Roman" w:hAnsi="Times New Roman" w:cs="Times New Roman"/>
            <w:noProof/>
          </w:rPr>
          <w:t>assessment</w:t>
        </w:r>
        <w:r w:rsidRPr="00100251">
          <w:rPr>
            <w:rFonts w:ascii="Times New Roman" w:hAnsi="Times New Roman" w:cs="Times New Roman"/>
            <w:noProof/>
          </w:rPr>
          <w:t xml:space="preserve"> of symptoms scale (GAS) or say the positive and negative symptoms of </w:t>
        </w:r>
      </w:ins>
    </w:p>
    <w:p w:rsidR="00274741" w:rsidRDefault="00274741" w:rsidP="00274741">
      <w:pPr>
        <w:rPr>
          <w:ins w:id="221" w:author="Albert Coleman" w:date="2018-10-08T21:06:00Z"/>
          <w:rFonts w:ascii="Times New Roman" w:hAnsi="Times New Roman" w:cs="Times New Roman"/>
          <w:noProof/>
        </w:rPr>
      </w:pPr>
      <w:ins w:id="222" w:author="Albert Coleman" w:date="2018-10-08T21:06:00Z">
        <w:r w:rsidRPr="00100251">
          <w:rPr>
            <w:rFonts w:ascii="Times New Roman" w:hAnsi="Times New Roman" w:cs="Times New Roman"/>
            <w:noProof/>
          </w:rPr>
          <w:t xml:space="preserve">schizophrenia scale (PANSS), in case of monitoring specifically </w:t>
        </w:r>
        <w:r w:rsidRPr="00AA1D10">
          <w:rPr>
            <w:rFonts w:ascii="Times New Roman" w:hAnsi="Times New Roman" w:cs="Times New Roman"/>
            <w:noProof/>
          </w:rPr>
          <w:t>schizophrenia-related</w:t>
        </w:r>
        <w:r w:rsidRPr="00100251">
          <w:rPr>
            <w:rFonts w:ascii="Times New Roman" w:hAnsi="Times New Roman" w:cs="Times New Roman"/>
            <w:noProof/>
          </w:rPr>
          <w:t xml:space="preserve"> symptoms. </w:t>
        </w:r>
      </w:ins>
    </w:p>
    <w:p w:rsidR="00274741" w:rsidRDefault="00274741" w:rsidP="00274741">
      <w:pPr>
        <w:rPr>
          <w:ins w:id="223" w:author="Albert Coleman" w:date="2018-10-08T21:06:00Z"/>
          <w:rFonts w:ascii="Times New Roman" w:hAnsi="Times New Roman" w:cs="Times New Roman"/>
          <w:noProof/>
        </w:rPr>
      </w:pPr>
      <w:ins w:id="224" w:author="Albert Coleman" w:date="2018-10-08T21:06:00Z">
        <w:r w:rsidRPr="00100251">
          <w:rPr>
            <w:rFonts w:ascii="Times New Roman" w:hAnsi="Times New Roman" w:cs="Times New Roman"/>
            <w:noProof/>
          </w:rPr>
          <w:t xml:space="preserve">Similarly for the </w:t>
        </w:r>
        <w:r w:rsidRPr="00AA1D10">
          <w:rPr>
            <w:rFonts w:ascii="Times New Roman" w:hAnsi="Times New Roman" w:cs="Times New Roman"/>
            <w:noProof/>
          </w:rPr>
          <w:t>patients</w:t>
        </w:r>
        <w:r w:rsidRPr="00100251">
          <w:rPr>
            <w:rFonts w:ascii="Times New Roman" w:hAnsi="Times New Roman" w:cs="Times New Roman"/>
            <w:noProof/>
          </w:rPr>
          <w:t xml:space="preserve"> suspected or diagnosed with dementia, the use </w:t>
        </w:r>
        <w:r w:rsidRPr="00477A15">
          <w:rPr>
            <w:rFonts w:ascii="Times New Roman" w:hAnsi="Times New Roman" w:cs="Times New Roman"/>
            <w:noProof/>
          </w:rPr>
          <w:t>of neuropsychiatric</w:t>
        </w:r>
        <w:r w:rsidRPr="00100251">
          <w:rPr>
            <w:rFonts w:ascii="Times New Roman" w:hAnsi="Times New Roman" w:cs="Times New Roman"/>
            <w:noProof/>
          </w:rPr>
          <w:t xml:space="preserve"> inventory </w:t>
        </w:r>
      </w:ins>
    </w:p>
    <w:p w:rsidR="00274741" w:rsidRDefault="00274741" w:rsidP="00274741">
      <w:pPr>
        <w:rPr>
          <w:ins w:id="225" w:author="Albert Coleman" w:date="2018-10-08T21:06:00Z"/>
          <w:rFonts w:ascii="Times New Roman" w:hAnsi="Times New Roman" w:cs="Times New Roman"/>
          <w:noProof/>
        </w:rPr>
      </w:pPr>
      <w:ins w:id="226" w:author="Albert Coleman" w:date="2018-10-08T21:06:00Z">
        <w:r w:rsidRPr="00100251">
          <w:rPr>
            <w:rFonts w:ascii="Times New Roman" w:hAnsi="Times New Roman" w:cs="Times New Roman"/>
            <w:noProof/>
          </w:rPr>
          <w:t xml:space="preserve">scale for example. Being that the results of the study did not show any statistical difference between </w:t>
        </w:r>
      </w:ins>
    </w:p>
    <w:p w:rsidR="00274741" w:rsidRDefault="00274741" w:rsidP="00274741">
      <w:pPr>
        <w:rPr>
          <w:ins w:id="227" w:author="Albert Coleman" w:date="2018-10-08T21:06:00Z"/>
          <w:rFonts w:ascii="Times New Roman" w:hAnsi="Times New Roman" w:cs="Times New Roman"/>
          <w:noProof/>
        </w:rPr>
      </w:pPr>
      <w:ins w:id="228" w:author="Albert Coleman" w:date="2018-10-08T21:06:00Z">
        <w:r w:rsidRPr="00100251">
          <w:rPr>
            <w:rFonts w:ascii="Times New Roman" w:hAnsi="Times New Roman" w:cs="Times New Roman"/>
            <w:noProof/>
          </w:rPr>
          <w:t xml:space="preserve">patients in the trial arm with psychotropic treatment and those in the arm without treatment, and being </w:t>
        </w:r>
      </w:ins>
    </w:p>
    <w:p w:rsidR="00274741" w:rsidRDefault="00274741" w:rsidP="00274741">
      <w:pPr>
        <w:rPr>
          <w:ins w:id="229" w:author="Albert Coleman" w:date="2018-10-08T21:06:00Z"/>
          <w:rFonts w:ascii="Times New Roman" w:hAnsi="Times New Roman" w:cs="Times New Roman"/>
          <w:noProof/>
        </w:rPr>
      </w:pPr>
      <w:ins w:id="230" w:author="Albert Coleman" w:date="2018-10-08T21:06:00Z">
        <w:r w:rsidRPr="00100251">
          <w:rPr>
            <w:rFonts w:ascii="Times New Roman" w:hAnsi="Times New Roman" w:cs="Times New Roman"/>
            <w:noProof/>
          </w:rPr>
          <w:t xml:space="preserve">that the obtained results did not influence unchaining of the PWMI either on medication or without, it </w:t>
        </w:r>
      </w:ins>
    </w:p>
    <w:p w:rsidR="00274741" w:rsidRDefault="00274741" w:rsidP="00274741">
      <w:pPr>
        <w:rPr>
          <w:ins w:id="231" w:author="Albert Coleman" w:date="2018-10-08T21:06:00Z"/>
          <w:rFonts w:ascii="Times New Roman" w:hAnsi="Times New Roman" w:cs="Times New Roman"/>
          <w:noProof/>
        </w:rPr>
      </w:pPr>
      <w:ins w:id="232" w:author="Albert Coleman" w:date="2018-10-08T21:06:00Z">
        <w:r w:rsidRPr="00100251">
          <w:rPr>
            <w:rFonts w:ascii="Times New Roman" w:hAnsi="Times New Roman" w:cs="Times New Roman"/>
            <w:noProof/>
          </w:rPr>
          <w:t xml:space="preserve">follows to infer that the administered psychotropic medication lacked clinical efficacy on the </w:t>
        </w:r>
      </w:ins>
    </w:p>
    <w:p w:rsidR="00274741" w:rsidRPr="00100251" w:rsidRDefault="00274741" w:rsidP="00274741">
      <w:pPr>
        <w:rPr>
          <w:ins w:id="233" w:author="Albert Coleman" w:date="2018-10-08T21:06:00Z"/>
          <w:rFonts w:ascii="Times New Roman" w:hAnsi="Times New Roman" w:cs="Times New Roman"/>
          <w:noProof/>
        </w:rPr>
      </w:pPr>
      <w:ins w:id="234" w:author="Albert Coleman" w:date="2018-10-08T21:06:00Z">
        <w:r w:rsidRPr="00100251">
          <w:rPr>
            <w:rFonts w:ascii="Times New Roman" w:hAnsi="Times New Roman" w:cs="Times New Roman"/>
            <w:noProof/>
          </w:rPr>
          <w:t xml:space="preserve">symptoms exhibited by the PWMI, and additionally on the practice of chaining. </w:t>
        </w:r>
      </w:ins>
    </w:p>
    <w:p w:rsidR="00274741" w:rsidRPr="00100251" w:rsidRDefault="00274741" w:rsidP="00274741">
      <w:pPr>
        <w:rPr>
          <w:ins w:id="235" w:author="Albert Coleman" w:date="2018-10-08T21:06:00Z"/>
          <w:rFonts w:ascii="Times New Roman" w:hAnsi="Times New Roman" w:cs="Times New Roman"/>
          <w:b/>
          <w:noProof/>
        </w:rPr>
      </w:pPr>
      <w:ins w:id="236" w:author="Albert Coleman" w:date="2018-10-08T21:06:00Z">
        <w:r w:rsidRPr="00100251">
          <w:rPr>
            <w:rFonts w:ascii="Times New Roman" w:hAnsi="Times New Roman" w:cs="Times New Roman"/>
            <w:noProof/>
          </w:rPr>
          <w:t xml:space="preserve">-[d] </w:t>
        </w:r>
        <w:r w:rsidRPr="00100251">
          <w:rPr>
            <w:rFonts w:ascii="Times New Roman" w:hAnsi="Times New Roman" w:cs="Times New Roman"/>
            <w:b/>
            <w:noProof/>
          </w:rPr>
          <w:t xml:space="preserve">Impact of trial researchers </w:t>
        </w:r>
        <w:r w:rsidRPr="003444EB">
          <w:rPr>
            <w:rFonts w:ascii="Times New Roman" w:hAnsi="Times New Roman" w:cs="Times New Roman"/>
            <w:b/>
            <w:noProof/>
          </w:rPr>
          <w:t>association</w:t>
        </w:r>
        <w:r w:rsidRPr="00100251">
          <w:rPr>
            <w:rFonts w:ascii="Times New Roman" w:hAnsi="Times New Roman" w:cs="Times New Roman"/>
            <w:b/>
            <w:noProof/>
          </w:rPr>
          <w:t xml:space="preserve"> with the practice of chaining.</w:t>
        </w:r>
      </w:ins>
    </w:p>
    <w:p w:rsidR="00274741" w:rsidRPr="00100251" w:rsidRDefault="00274741" w:rsidP="00274741">
      <w:pPr>
        <w:rPr>
          <w:ins w:id="237" w:author="Albert Coleman" w:date="2018-10-08T21:06:00Z"/>
          <w:rFonts w:ascii="Times New Roman" w:hAnsi="Times New Roman" w:cs="Times New Roman"/>
          <w:noProof/>
        </w:rPr>
      </w:pPr>
      <w:ins w:id="238" w:author="Albert Coleman" w:date="2018-10-08T21:06:00Z">
        <w:r>
          <w:rPr>
            <w:rFonts w:ascii="Times New Roman" w:hAnsi="Times New Roman" w:cs="Times New Roman"/>
            <w:b/>
            <w:noProof/>
          </w:rPr>
          <w:t xml:space="preserve">      </w:t>
        </w:r>
        <w:r w:rsidRPr="00100251">
          <w:rPr>
            <w:rFonts w:ascii="Times New Roman" w:hAnsi="Times New Roman" w:cs="Times New Roman"/>
            <w:noProof/>
          </w:rPr>
          <w:t xml:space="preserve">Granted there is the historical antecedent of chaining of PWMI from as far back as the </w:t>
        </w:r>
      </w:ins>
    </w:p>
    <w:p w:rsidR="00274741" w:rsidRDefault="00274741" w:rsidP="00274741">
      <w:pPr>
        <w:rPr>
          <w:ins w:id="239" w:author="Albert Coleman" w:date="2018-10-08T21:06:00Z"/>
          <w:rFonts w:ascii="Times New Roman" w:hAnsi="Times New Roman" w:cs="Times New Roman"/>
          <w:noProof/>
        </w:rPr>
      </w:pPr>
      <w:ins w:id="240" w:author="Albert Coleman" w:date="2018-10-08T21:06:00Z">
        <w:r w:rsidRPr="00100251">
          <w:rPr>
            <w:rFonts w:ascii="Times New Roman" w:hAnsi="Times New Roman" w:cs="Times New Roman"/>
            <w:noProof/>
          </w:rPr>
          <w:t xml:space="preserve">seventh/eight centuries, prior to the discovery of efficacious psychotropic medications/antipsychotics </w:t>
        </w:r>
      </w:ins>
    </w:p>
    <w:p w:rsidR="00274741" w:rsidRDefault="00274741" w:rsidP="00274741">
      <w:pPr>
        <w:rPr>
          <w:ins w:id="241" w:author="Albert Coleman" w:date="2018-10-08T21:06:00Z"/>
          <w:rFonts w:ascii="Times New Roman" w:hAnsi="Times New Roman" w:cs="Times New Roman"/>
          <w:noProof/>
        </w:rPr>
      </w:pPr>
      <w:ins w:id="242" w:author="Albert Coleman" w:date="2018-10-08T21:06:00Z">
        <w:r>
          <w:rPr>
            <w:rFonts w:ascii="Times New Roman" w:hAnsi="Times New Roman" w:cs="Times New Roman"/>
            <w:noProof/>
          </w:rPr>
          <w:t>(42)</w:t>
        </w:r>
        <w:r w:rsidRPr="00100251">
          <w:rPr>
            <w:rFonts w:ascii="Times New Roman" w:hAnsi="Times New Roman" w:cs="Times New Roman"/>
            <w:noProof/>
          </w:rPr>
          <w:t xml:space="preserve">, chaining just a containment measure has no place in contemporary psychiatric/mental health </w:t>
        </w:r>
      </w:ins>
    </w:p>
    <w:p w:rsidR="00274741" w:rsidRDefault="00274741" w:rsidP="00274741">
      <w:pPr>
        <w:rPr>
          <w:ins w:id="243" w:author="Albert Coleman" w:date="2018-10-08T21:06:00Z"/>
          <w:rFonts w:ascii="Times New Roman" w:hAnsi="Times New Roman" w:cs="Times New Roman"/>
          <w:noProof/>
        </w:rPr>
      </w:pPr>
      <w:ins w:id="244" w:author="Albert Coleman" w:date="2018-10-08T21:06:00Z">
        <w:r w:rsidRPr="00100251">
          <w:rPr>
            <w:rFonts w:ascii="Times New Roman" w:hAnsi="Times New Roman" w:cs="Times New Roman"/>
            <w:noProof/>
          </w:rPr>
          <w:t xml:space="preserve">practice, especially in countries with developed economies. As stated earlier under the use of </w:t>
        </w:r>
      </w:ins>
    </w:p>
    <w:p w:rsidR="00274741" w:rsidRDefault="00274741" w:rsidP="00274741">
      <w:pPr>
        <w:rPr>
          <w:ins w:id="245" w:author="Albert Coleman" w:date="2018-10-08T21:06:00Z"/>
          <w:rFonts w:ascii="Times New Roman" w:hAnsi="Times New Roman" w:cs="Times New Roman"/>
          <w:noProof/>
        </w:rPr>
      </w:pPr>
      <w:ins w:id="246" w:author="Albert Coleman" w:date="2018-10-08T21:06:00Z">
        <w:r w:rsidRPr="00100251">
          <w:rPr>
            <w:rFonts w:ascii="Times New Roman" w:hAnsi="Times New Roman" w:cs="Times New Roman"/>
            <w:noProof/>
          </w:rPr>
          <w:t xml:space="preserve">restraints/seclusion in contemporary mental health practice on the basis of evidence, regulatory </w:t>
        </w:r>
      </w:ins>
    </w:p>
    <w:p w:rsidR="00274741" w:rsidRDefault="00274741" w:rsidP="00274741">
      <w:pPr>
        <w:rPr>
          <w:ins w:id="247" w:author="Albert Coleman" w:date="2018-10-08T21:06:00Z"/>
          <w:rFonts w:ascii="Times New Roman" w:hAnsi="Times New Roman" w:cs="Times New Roman"/>
          <w:noProof/>
        </w:rPr>
      </w:pPr>
      <w:ins w:id="248" w:author="Albert Coleman" w:date="2018-10-08T21:06:00Z">
        <w:r w:rsidRPr="00100251">
          <w:rPr>
            <w:rFonts w:ascii="Times New Roman" w:hAnsi="Times New Roman" w:cs="Times New Roman"/>
            <w:noProof/>
          </w:rPr>
          <w:t xml:space="preserve">guidelines and it's even though it is strictly time-limited, this practice has its strong critics from </w:t>
        </w:r>
      </w:ins>
    </w:p>
    <w:p w:rsidR="00274741" w:rsidRDefault="00274741" w:rsidP="00274741">
      <w:pPr>
        <w:rPr>
          <w:ins w:id="249" w:author="Albert Coleman" w:date="2018-10-08T21:06:00Z"/>
          <w:rFonts w:ascii="Times New Roman" w:hAnsi="Times New Roman" w:cs="Times New Roman"/>
          <w:noProof/>
        </w:rPr>
      </w:pPr>
      <w:ins w:id="250" w:author="Albert Coleman" w:date="2018-10-08T21:06:00Z">
        <w:r w:rsidRPr="00100251">
          <w:rPr>
            <w:rFonts w:ascii="Times New Roman" w:hAnsi="Times New Roman" w:cs="Times New Roman"/>
            <w:noProof/>
          </w:rPr>
          <w:t>different professionals including human rights advocates</w:t>
        </w:r>
        <w:r>
          <w:rPr>
            <w:rFonts w:ascii="Times New Roman" w:hAnsi="Times New Roman" w:cs="Times New Roman"/>
            <w:noProof/>
          </w:rPr>
          <w:t xml:space="preserve"> and HCP</w:t>
        </w:r>
        <w:r w:rsidRPr="00100251">
          <w:rPr>
            <w:rFonts w:ascii="Times New Roman" w:hAnsi="Times New Roman" w:cs="Times New Roman"/>
            <w:noProof/>
          </w:rPr>
          <w:t xml:space="preserve"> </w:t>
        </w:r>
        <w:r>
          <w:rPr>
            <w:rFonts w:ascii="Times New Roman" w:hAnsi="Times New Roman" w:cs="Times New Roman"/>
            <w:noProof/>
          </w:rPr>
          <w:t>(34)(35)</w:t>
        </w:r>
        <w:r w:rsidRPr="00100251">
          <w:rPr>
            <w:rFonts w:ascii="Times New Roman" w:hAnsi="Times New Roman" w:cs="Times New Roman"/>
            <w:noProof/>
          </w:rPr>
          <w:t xml:space="preserve">.The type of chaining of </w:t>
        </w:r>
      </w:ins>
    </w:p>
    <w:p w:rsidR="00274741" w:rsidRDefault="00274741" w:rsidP="00274741">
      <w:pPr>
        <w:rPr>
          <w:ins w:id="251" w:author="Albert Coleman" w:date="2018-10-08T21:06:00Z"/>
          <w:rFonts w:ascii="Times New Roman" w:hAnsi="Times New Roman" w:cs="Times New Roman"/>
          <w:noProof/>
        </w:rPr>
      </w:pPr>
      <w:ins w:id="252" w:author="Albert Coleman" w:date="2018-10-08T21:06:00Z">
        <w:r w:rsidRPr="00100251">
          <w:rPr>
            <w:rFonts w:ascii="Times New Roman" w:hAnsi="Times New Roman" w:cs="Times New Roman"/>
            <w:noProof/>
          </w:rPr>
          <w:t xml:space="preserve">PWMI pervasive in prayer camps in Ghana and some other LMIC settings, with which the trial </w:t>
        </w:r>
      </w:ins>
    </w:p>
    <w:p w:rsidR="00274741" w:rsidRDefault="00274741" w:rsidP="00274741">
      <w:pPr>
        <w:rPr>
          <w:ins w:id="253" w:author="Albert Coleman" w:date="2018-10-08T21:06:00Z"/>
          <w:rFonts w:ascii="Times New Roman" w:hAnsi="Times New Roman" w:cs="Times New Roman"/>
          <w:noProof/>
        </w:rPr>
      </w:pPr>
      <w:ins w:id="254" w:author="Albert Coleman" w:date="2018-10-08T21:06:00Z">
        <w:r w:rsidRPr="00100251">
          <w:rPr>
            <w:rFonts w:ascii="Times New Roman" w:hAnsi="Times New Roman" w:cs="Times New Roman"/>
            <w:noProof/>
          </w:rPr>
          <w:t xml:space="preserve">researchers by way of their study got associated with is unacceptable, goes against the principle of </w:t>
        </w:r>
      </w:ins>
    </w:p>
    <w:p w:rsidR="00274741" w:rsidRDefault="00274741" w:rsidP="00274741">
      <w:pPr>
        <w:rPr>
          <w:ins w:id="255" w:author="Albert Coleman" w:date="2018-10-08T21:06:00Z"/>
          <w:rFonts w:ascii="Times New Roman" w:hAnsi="Times New Roman" w:cs="Times New Roman"/>
          <w:noProof/>
        </w:rPr>
      </w:pPr>
      <w:ins w:id="256" w:author="Albert Coleman" w:date="2018-10-08T21:06:00Z">
        <w:r w:rsidRPr="00100251">
          <w:rPr>
            <w:rFonts w:ascii="Times New Roman" w:hAnsi="Times New Roman" w:cs="Times New Roman"/>
            <w:noProof/>
          </w:rPr>
          <w:t xml:space="preserve">human dignity, and an affront on human personhood. Apart from its being an infringement on the </w:t>
        </w:r>
      </w:ins>
    </w:p>
    <w:p w:rsidR="00274741" w:rsidRDefault="00274741" w:rsidP="00274741">
      <w:pPr>
        <w:rPr>
          <w:ins w:id="257" w:author="Albert Coleman" w:date="2018-10-08T21:06:00Z"/>
          <w:rFonts w:ascii="Times New Roman" w:hAnsi="Times New Roman" w:cs="Times New Roman"/>
          <w:noProof/>
        </w:rPr>
      </w:pPr>
      <w:ins w:id="258" w:author="Albert Coleman" w:date="2018-10-08T21:06:00Z">
        <w:r w:rsidRPr="00AA1D10">
          <w:rPr>
            <w:rFonts w:ascii="Times New Roman" w:hAnsi="Times New Roman" w:cs="Times New Roman"/>
            <w:noProof/>
          </w:rPr>
          <w:t>PWMI</w:t>
        </w:r>
        <w:r w:rsidRPr="00100251">
          <w:rPr>
            <w:rFonts w:ascii="Times New Roman" w:hAnsi="Times New Roman" w:cs="Times New Roman"/>
            <w:noProof/>
          </w:rPr>
          <w:t xml:space="preserve"> human rights, specifically for the PWMI who are considered persons with disability</w:t>
        </w:r>
        <w:r>
          <w:rPr>
            <w:rFonts w:ascii="Times New Roman" w:hAnsi="Times New Roman" w:cs="Times New Roman"/>
            <w:noProof/>
          </w:rPr>
          <w:t>, they</w:t>
        </w:r>
        <w:r w:rsidRPr="00100251">
          <w:rPr>
            <w:rFonts w:ascii="Times New Roman" w:hAnsi="Times New Roman" w:cs="Times New Roman"/>
            <w:noProof/>
          </w:rPr>
          <w:t xml:space="preserve"> are </w:t>
        </w:r>
      </w:ins>
    </w:p>
    <w:p w:rsidR="00274741" w:rsidRDefault="00274741" w:rsidP="00274741">
      <w:pPr>
        <w:rPr>
          <w:ins w:id="259" w:author="Albert Coleman" w:date="2018-10-08T21:06:00Z"/>
          <w:rFonts w:ascii="Times New Roman" w:hAnsi="Times New Roman" w:cs="Times New Roman"/>
          <w:noProof/>
        </w:rPr>
      </w:pPr>
      <w:ins w:id="260" w:author="Albert Coleman" w:date="2018-10-08T21:06:00Z">
        <w:r w:rsidRPr="00100251">
          <w:rPr>
            <w:rFonts w:ascii="Times New Roman" w:hAnsi="Times New Roman" w:cs="Times New Roman"/>
            <w:noProof/>
          </w:rPr>
          <w:t xml:space="preserve">supposed to be protected </w:t>
        </w:r>
        <w:r>
          <w:rPr>
            <w:rFonts w:ascii="Times New Roman" w:hAnsi="Times New Roman" w:cs="Times New Roman"/>
            <w:noProof/>
          </w:rPr>
          <w:t>under the United N</w:t>
        </w:r>
        <w:r w:rsidRPr="00100251">
          <w:rPr>
            <w:rFonts w:ascii="Times New Roman" w:hAnsi="Times New Roman" w:cs="Times New Roman"/>
            <w:noProof/>
          </w:rPr>
          <w:t xml:space="preserve">ations convention for persons with disability (PWD) </w:t>
        </w:r>
      </w:ins>
    </w:p>
    <w:p w:rsidR="00274741" w:rsidRDefault="00274741" w:rsidP="00274741">
      <w:pPr>
        <w:rPr>
          <w:ins w:id="261" w:author="Albert Coleman" w:date="2018-10-08T21:06:00Z"/>
          <w:rFonts w:ascii="Times New Roman" w:hAnsi="Times New Roman" w:cs="Times New Roman"/>
          <w:noProof/>
        </w:rPr>
      </w:pPr>
      <w:ins w:id="262" w:author="Albert Coleman" w:date="2018-10-08T21:06:00Z">
        <w:r>
          <w:rPr>
            <w:rFonts w:ascii="Times New Roman" w:hAnsi="Times New Roman" w:cs="Times New Roman"/>
            <w:noProof/>
          </w:rPr>
          <w:t>(36)</w:t>
        </w:r>
        <w:r w:rsidRPr="00100251">
          <w:rPr>
            <w:rFonts w:ascii="Times New Roman" w:hAnsi="Times New Roman" w:cs="Times New Roman"/>
            <w:noProof/>
          </w:rPr>
          <w:t xml:space="preserve">. It is regretful that in this time of the upcoming tenth anniversary of the PWD convention such </w:t>
        </w:r>
      </w:ins>
    </w:p>
    <w:p w:rsidR="00274741" w:rsidRDefault="00274741" w:rsidP="00274741">
      <w:pPr>
        <w:rPr>
          <w:ins w:id="263" w:author="Albert Coleman" w:date="2018-10-08T21:06:00Z"/>
          <w:rFonts w:ascii="Times New Roman" w:hAnsi="Times New Roman" w:cs="Times New Roman"/>
          <w:noProof/>
        </w:rPr>
      </w:pPr>
      <w:ins w:id="264" w:author="Albert Coleman" w:date="2018-10-08T21:06:00Z">
        <w:r w:rsidRPr="00100251">
          <w:rPr>
            <w:rFonts w:ascii="Times New Roman" w:hAnsi="Times New Roman" w:cs="Times New Roman"/>
            <w:noProof/>
          </w:rPr>
          <w:t xml:space="preserve">practices still occur in some parts of the world, more so including the association of some </w:t>
        </w:r>
      </w:ins>
    </w:p>
    <w:p w:rsidR="00274741" w:rsidRDefault="00274741" w:rsidP="00274741">
      <w:pPr>
        <w:rPr>
          <w:ins w:id="265" w:author="Albert Coleman" w:date="2018-10-08T21:06:00Z"/>
          <w:rFonts w:ascii="Times New Roman" w:hAnsi="Times New Roman" w:cs="Times New Roman"/>
          <w:noProof/>
        </w:rPr>
      </w:pPr>
      <w:ins w:id="266" w:author="Albert Coleman" w:date="2018-10-08T21:06:00Z">
        <w:r w:rsidRPr="00100251">
          <w:rPr>
            <w:rFonts w:ascii="Times New Roman" w:hAnsi="Times New Roman" w:cs="Times New Roman"/>
            <w:noProof/>
          </w:rPr>
          <w:t xml:space="preserve">researchers/MHP with such practice settings. MHP should not associate with such practices or </w:t>
        </w:r>
      </w:ins>
    </w:p>
    <w:p w:rsidR="00274741" w:rsidRDefault="00274741" w:rsidP="00274741">
      <w:pPr>
        <w:rPr>
          <w:ins w:id="267" w:author="Albert Coleman" w:date="2018-10-08T21:06:00Z"/>
          <w:rFonts w:ascii="Times New Roman" w:hAnsi="Times New Roman" w:cs="Times New Roman"/>
          <w:noProof/>
        </w:rPr>
      </w:pPr>
      <w:ins w:id="268" w:author="Albert Coleman" w:date="2018-10-08T21:06:00Z">
        <w:r w:rsidRPr="00100251">
          <w:rPr>
            <w:rFonts w:ascii="Times New Roman" w:hAnsi="Times New Roman" w:cs="Times New Roman"/>
            <w:noProof/>
          </w:rPr>
          <w:t xml:space="preserve">practice sites except solely for the purpose of unchaining the PWMI and re-directing them to </w:t>
        </w:r>
      </w:ins>
    </w:p>
    <w:p w:rsidR="00274741" w:rsidRDefault="00274741" w:rsidP="00274741">
      <w:pPr>
        <w:rPr>
          <w:ins w:id="269" w:author="Albert Coleman" w:date="2018-10-08T21:06:00Z"/>
          <w:rFonts w:ascii="Times New Roman" w:hAnsi="Times New Roman" w:cs="Times New Roman"/>
          <w:noProof/>
        </w:rPr>
      </w:pPr>
      <w:ins w:id="270" w:author="Albert Coleman" w:date="2018-10-08T21:06:00Z">
        <w:r w:rsidRPr="00100251">
          <w:rPr>
            <w:rFonts w:ascii="Times New Roman" w:hAnsi="Times New Roman" w:cs="Times New Roman"/>
            <w:noProof/>
          </w:rPr>
          <w:t>speciali</w:t>
        </w:r>
        <w:r>
          <w:rPr>
            <w:rFonts w:ascii="Times New Roman" w:hAnsi="Times New Roman" w:cs="Times New Roman"/>
            <w:noProof/>
          </w:rPr>
          <w:t>st treatment sites, as was done once last year</w:t>
        </w:r>
        <w:r w:rsidRPr="00100251">
          <w:rPr>
            <w:rFonts w:ascii="Times New Roman" w:hAnsi="Times New Roman" w:cs="Times New Roman"/>
            <w:noProof/>
          </w:rPr>
          <w:t xml:space="preserve"> in Ghana</w:t>
        </w:r>
        <w:r>
          <w:rPr>
            <w:rFonts w:ascii="Times New Roman" w:hAnsi="Times New Roman" w:cs="Times New Roman"/>
            <w:noProof/>
          </w:rPr>
          <w:t xml:space="preserve"> (43)</w:t>
        </w:r>
        <w:r w:rsidRPr="00477A15">
          <w:rPr>
            <w:rFonts w:ascii="Times New Roman" w:hAnsi="Times New Roman" w:cs="Times New Roman"/>
            <w:noProof/>
          </w:rPr>
          <w:t>.</w:t>
        </w:r>
        <w:r>
          <w:rPr>
            <w:rFonts w:ascii="Times New Roman" w:hAnsi="Times New Roman" w:cs="Times New Roman"/>
            <w:noProof/>
          </w:rPr>
          <w:t xml:space="preserve"> C</w:t>
        </w:r>
        <w:r w:rsidRPr="00100251">
          <w:rPr>
            <w:rFonts w:ascii="Times New Roman" w:hAnsi="Times New Roman" w:cs="Times New Roman"/>
            <w:noProof/>
          </w:rPr>
          <w:t xml:space="preserve">haining </w:t>
        </w:r>
        <w:r>
          <w:rPr>
            <w:rFonts w:ascii="Times New Roman" w:hAnsi="Times New Roman" w:cs="Times New Roman"/>
            <w:noProof/>
          </w:rPr>
          <w:t xml:space="preserve">of PWMI </w:t>
        </w:r>
        <w:r w:rsidRPr="00100251">
          <w:rPr>
            <w:rFonts w:ascii="Times New Roman" w:hAnsi="Times New Roman" w:cs="Times New Roman"/>
            <w:noProof/>
          </w:rPr>
          <w:t xml:space="preserve">is unethical </w:t>
        </w:r>
      </w:ins>
    </w:p>
    <w:p w:rsidR="00274741" w:rsidRDefault="00274741" w:rsidP="00274741">
      <w:pPr>
        <w:rPr>
          <w:ins w:id="271" w:author="Albert Coleman" w:date="2018-10-08T21:06:00Z"/>
          <w:rFonts w:ascii="Times New Roman" w:hAnsi="Times New Roman" w:cs="Times New Roman"/>
          <w:noProof/>
        </w:rPr>
      </w:pPr>
      <w:ins w:id="272" w:author="Albert Coleman" w:date="2018-10-08T21:06:00Z">
        <w:r w:rsidRPr="00100251">
          <w:rPr>
            <w:rFonts w:ascii="Times New Roman" w:hAnsi="Times New Roman" w:cs="Times New Roman"/>
            <w:noProof/>
          </w:rPr>
          <w:lastRenderedPageBreak/>
          <w:t xml:space="preserve">in all shape and form, and should not be entertained under the guise of “cultural relativism” as some </w:t>
        </w:r>
      </w:ins>
    </w:p>
    <w:p w:rsidR="00274741" w:rsidRDefault="00274741" w:rsidP="00274741">
      <w:pPr>
        <w:rPr>
          <w:ins w:id="273" w:author="Albert Coleman" w:date="2018-10-08T21:06:00Z"/>
          <w:rFonts w:ascii="Times New Roman" w:hAnsi="Times New Roman" w:cs="Times New Roman"/>
          <w:noProof/>
        </w:rPr>
      </w:pPr>
      <w:ins w:id="274" w:author="Albert Coleman" w:date="2018-10-08T21:06:00Z">
        <w:r w:rsidRPr="00100251">
          <w:rPr>
            <w:rFonts w:ascii="Times New Roman" w:hAnsi="Times New Roman" w:cs="Times New Roman"/>
            <w:noProof/>
          </w:rPr>
          <w:t>may argue</w:t>
        </w:r>
        <w:r>
          <w:rPr>
            <w:rFonts w:ascii="Times New Roman" w:hAnsi="Times New Roman" w:cs="Times New Roman"/>
            <w:noProof/>
          </w:rPr>
          <w:t>,</w:t>
        </w:r>
        <w:r w:rsidRPr="00100251">
          <w:rPr>
            <w:rFonts w:ascii="Times New Roman" w:hAnsi="Times New Roman" w:cs="Times New Roman"/>
            <w:noProof/>
          </w:rPr>
          <w:t xml:space="preserve"> </w:t>
        </w:r>
        <w:r>
          <w:rPr>
            <w:rFonts w:ascii="Times New Roman" w:hAnsi="Times New Roman" w:cs="Times New Roman"/>
            <w:noProof/>
          </w:rPr>
          <w:t xml:space="preserve"> more so as </w:t>
        </w:r>
        <w:r w:rsidRPr="00AD0475">
          <w:rPr>
            <w:rFonts w:ascii="Times New Roman" w:hAnsi="Times New Roman" w:cs="Times New Roman"/>
            <w:noProof/>
          </w:rPr>
          <w:t>the argument</w:t>
        </w:r>
        <w:r w:rsidRPr="00100251">
          <w:rPr>
            <w:rFonts w:ascii="Times New Roman" w:hAnsi="Times New Roman" w:cs="Times New Roman"/>
            <w:noProof/>
          </w:rPr>
          <w:t xml:space="preserve"> of cultural relativity does no</w:t>
        </w:r>
        <w:r>
          <w:rPr>
            <w:rFonts w:ascii="Times New Roman" w:hAnsi="Times New Roman" w:cs="Times New Roman"/>
            <w:noProof/>
          </w:rPr>
          <w:t xml:space="preserve">t deny universalism of fundamental </w:t>
        </w:r>
      </w:ins>
    </w:p>
    <w:p w:rsidR="00274741" w:rsidRDefault="00274741" w:rsidP="001919C0">
      <w:pPr>
        <w:rPr>
          <w:rFonts w:ascii="Times New Roman" w:hAnsi="Times New Roman" w:cs="Times New Roman"/>
          <w:noProof/>
        </w:rPr>
      </w:pPr>
      <w:ins w:id="275" w:author="Albert Coleman" w:date="2018-10-08T21:06:00Z">
        <w:r w:rsidRPr="00100251">
          <w:rPr>
            <w:rFonts w:ascii="Times New Roman" w:hAnsi="Times New Roman" w:cs="Times New Roman"/>
            <w:noProof/>
          </w:rPr>
          <w:t>ethical norms</w:t>
        </w:r>
        <w:r>
          <w:rPr>
            <w:rFonts w:ascii="Times New Roman" w:hAnsi="Times New Roman" w:cs="Times New Roman"/>
            <w:noProof/>
          </w:rPr>
          <w:t xml:space="preserve"> (44)</w:t>
        </w:r>
        <w:r w:rsidRPr="00100251">
          <w:rPr>
            <w:rFonts w:ascii="Times New Roman" w:hAnsi="Times New Roman" w:cs="Times New Roman"/>
            <w:noProof/>
          </w:rPr>
          <w:t xml:space="preserve">. </w:t>
        </w:r>
      </w:ins>
    </w:p>
    <w:p w:rsidR="002C2D97" w:rsidRPr="00210275" w:rsidRDefault="00210275" w:rsidP="0021027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</w:rPr>
        <w:t>3.</w:t>
      </w:r>
      <w:r w:rsidRPr="00210275">
        <w:rPr>
          <w:b/>
        </w:rPr>
        <w:t xml:space="preserve"> Discussion</w:t>
      </w:r>
    </w:p>
    <w:p w:rsidR="00681957" w:rsidRDefault="002C2D97" w:rsidP="00F442FD">
      <w:r w:rsidRPr="002C2D97">
        <w:t xml:space="preserve"> </w:t>
      </w:r>
      <w:r>
        <w:t xml:space="preserve">The </w:t>
      </w:r>
      <w:r w:rsidR="00EC1F9E">
        <w:t xml:space="preserve">challenges of psychiatric care of PWMI in </w:t>
      </w:r>
      <w:r w:rsidR="00EC1F9E" w:rsidRPr="008E7B4A">
        <w:rPr>
          <w:noProof/>
        </w:rPr>
        <w:t>resource</w:t>
      </w:r>
      <w:r w:rsidR="00EC1F9E">
        <w:rPr>
          <w:noProof/>
        </w:rPr>
        <w:t>-</w:t>
      </w:r>
      <w:r w:rsidR="00EC1F9E" w:rsidRPr="008E7B4A">
        <w:rPr>
          <w:noProof/>
        </w:rPr>
        <w:t>poor</w:t>
      </w:r>
      <w:r w:rsidR="00EC1F9E">
        <w:t xml:space="preserve"> SSA countries are</w:t>
      </w:r>
      <w:r>
        <w:t xml:space="preserve"> </w:t>
      </w:r>
      <w:r w:rsidR="00A06157" w:rsidRPr="00AA1D10">
        <w:rPr>
          <w:noProof/>
        </w:rPr>
        <w:t xml:space="preserve">well </w:t>
      </w:r>
      <w:r w:rsidR="00EC1F9E" w:rsidRPr="00AA1D10">
        <w:rPr>
          <w:noProof/>
        </w:rPr>
        <w:t>documented</w:t>
      </w:r>
      <w:r w:rsidR="00681957">
        <w:t xml:space="preserve"> </w:t>
      </w:r>
    </w:p>
    <w:p w:rsidR="00681957" w:rsidRDefault="00095897" w:rsidP="00F442FD">
      <w:r>
        <w:t>(45</w:t>
      </w:r>
      <w:r w:rsidR="000D74AF" w:rsidRPr="00774AD7">
        <w:t>)</w:t>
      </w:r>
      <w:r w:rsidR="002C2D97">
        <w:t xml:space="preserve"> The challenges facing mental health care delivery in Ghana a country in SSA is no exception to </w:t>
      </w:r>
    </w:p>
    <w:p w:rsidR="00681957" w:rsidRDefault="002C2D97" w:rsidP="00F442FD">
      <w:r>
        <w:t>those of other SSA countries</w:t>
      </w:r>
      <w:r w:rsidR="00EE68A7">
        <w:t xml:space="preserve"> </w:t>
      </w:r>
      <w:r w:rsidR="00EE68A7" w:rsidRPr="004F22FC">
        <w:t>(12</w:t>
      </w:r>
      <w:r w:rsidR="007A4370" w:rsidRPr="004F22FC">
        <w:t>) (</w:t>
      </w:r>
      <w:r w:rsidR="00EE68A7" w:rsidRPr="004F22FC">
        <w:t>13).</w:t>
      </w:r>
      <w:r w:rsidR="00EE68A7">
        <w:t xml:space="preserve"> </w:t>
      </w:r>
      <w:r w:rsidR="00672374">
        <w:t xml:space="preserve">When it comes to psychiatric research in </w:t>
      </w:r>
      <w:r w:rsidR="008E7B4A" w:rsidRPr="008E7B4A">
        <w:rPr>
          <w:noProof/>
        </w:rPr>
        <w:t>resource</w:t>
      </w:r>
      <w:r w:rsidR="008E7B4A">
        <w:rPr>
          <w:noProof/>
        </w:rPr>
        <w:t>-</w:t>
      </w:r>
      <w:r w:rsidR="00672374" w:rsidRPr="008E7B4A">
        <w:rPr>
          <w:noProof/>
        </w:rPr>
        <w:t>poor</w:t>
      </w:r>
      <w:r w:rsidR="00672374">
        <w:t xml:space="preserve"> </w:t>
      </w:r>
    </w:p>
    <w:p w:rsidR="00681957" w:rsidRDefault="00672374" w:rsidP="00F442FD">
      <w:r>
        <w:t xml:space="preserve">countries (including Ghana) there are challenges as identified earlier on </w:t>
      </w:r>
      <w:r w:rsidRPr="004F22FC">
        <w:t>(</w:t>
      </w:r>
      <w:r w:rsidR="009D0169" w:rsidRPr="004F22FC">
        <w:t>4</w:t>
      </w:r>
      <w:r w:rsidR="007A4370" w:rsidRPr="004F22FC">
        <w:t>) (</w:t>
      </w:r>
      <w:r w:rsidR="009D0169" w:rsidRPr="004F22FC">
        <w:t>6</w:t>
      </w:r>
      <w:r w:rsidR="007A4370" w:rsidRPr="004F22FC">
        <w:t>) (</w:t>
      </w:r>
      <w:r w:rsidR="009D0169" w:rsidRPr="004F22FC">
        <w:t>7</w:t>
      </w:r>
      <w:r w:rsidRPr="004F22FC">
        <w:t>).</w:t>
      </w:r>
      <w:r>
        <w:t xml:space="preserve">  </w:t>
      </w:r>
      <w:r w:rsidR="00EE68A7">
        <w:t xml:space="preserve">That said </w:t>
      </w:r>
      <w:r>
        <w:t xml:space="preserve">the trial </w:t>
      </w:r>
    </w:p>
    <w:p w:rsidR="003C5560" w:rsidRDefault="00672374" w:rsidP="00F442FD">
      <w:r>
        <w:t xml:space="preserve">as written </w:t>
      </w:r>
      <w:r w:rsidR="00FD7502">
        <w:t>a</w:t>
      </w:r>
      <w:r w:rsidR="009D0169">
        <w:t xml:space="preserve">bout </w:t>
      </w:r>
      <w:r>
        <w:t xml:space="preserve">in the article </w:t>
      </w:r>
      <w:r w:rsidRPr="004F22FC">
        <w:t>(1</w:t>
      </w:r>
      <w:r w:rsidR="007A4370" w:rsidRPr="004F22FC">
        <w:t xml:space="preserve">) </w:t>
      </w:r>
      <w:r w:rsidR="007A4370">
        <w:t>probably</w:t>
      </w:r>
      <w:r w:rsidR="007B6F9B">
        <w:t xml:space="preserve"> should not </w:t>
      </w:r>
      <w:r w:rsidR="003E60F2">
        <w:t xml:space="preserve">have been </w:t>
      </w:r>
      <w:r w:rsidR="008E7B4A" w:rsidRPr="008E7B4A">
        <w:rPr>
          <w:noProof/>
        </w:rPr>
        <w:t>conceptuali</w:t>
      </w:r>
      <w:r w:rsidR="008E7B4A">
        <w:rPr>
          <w:noProof/>
        </w:rPr>
        <w:t>z</w:t>
      </w:r>
      <w:r w:rsidR="003E60F2" w:rsidRPr="008E7B4A">
        <w:rPr>
          <w:noProof/>
        </w:rPr>
        <w:t>ed</w:t>
      </w:r>
      <w:r w:rsidR="003C5560">
        <w:t>/executed</w:t>
      </w:r>
      <w:r w:rsidR="003E60F2">
        <w:t xml:space="preserve"> as is for </w:t>
      </w:r>
    </w:p>
    <w:p w:rsidR="008F7E41" w:rsidRDefault="003E60F2" w:rsidP="00F442FD">
      <w:r>
        <w:t xml:space="preserve">the following reasons: </w:t>
      </w:r>
      <w:r w:rsidR="004365D2">
        <w:t>(</w:t>
      </w:r>
      <w:r>
        <w:t>a) there is ample scientific e</w:t>
      </w:r>
      <w:r w:rsidR="007B6F9B">
        <w:t xml:space="preserve">vidence </w:t>
      </w:r>
      <w:r w:rsidR="008F7E41">
        <w:t xml:space="preserve">to date </w:t>
      </w:r>
      <w:r w:rsidR="007B6F9B">
        <w:t xml:space="preserve">that </w:t>
      </w:r>
      <w:r w:rsidR="007B6F9B" w:rsidRPr="008E7B4A">
        <w:rPr>
          <w:noProof/>
        </w:rPr>
        <w:t>demonstrate</w:t>
      </w:r>
      <w:r w:rsidR="008E7B4A" w:rsidRPr="008E7B4A">
        <w:rPr>
          <w:noProof/>
        </w:rPr>
        <w:t>s</w:t>
      </w:r>
      <w:r w:rsidR="007601D1">
        <w:t xml:space="preserve"> that</w:t>
      </w:r>
      <w:r>
        <w:t xml:space="preserve"> </w:t>
      </w:r>
    </w:p>
    <w:p w:rsidR="008F7E41" w:rsidRDefault="003E60F2" w:rsidP="00F442FD">
      <w:r>
        <w:t>psychotropic medications at the appropriate doses in larg</w:t>
      </w:r>
      <w:r w:rsidR="007601D1">
        <w:t xml:space="preserve">e part lead </w:t>
      </w:r>
      <w:r w:rsidR="007A4370">
        <w:t>to amelioration</w:t>
      </w:r>
      <w:r>
        <w:t xml:space="preserve"> of symptoms </w:t>
      </w:r>
      <w:r w:rsidR="007601D1">
        <w:t xml:space="preserve">in </w:t>
      </w:r>
    </w:p>
    <w:p w:rsidR="00CC7A98" w:rsidRDefault="007601D1" w:rsidP="00F442FD">
      <w:pPr>
        <w:rPr>
          <w:ins w:id="276" w:author="Albert Coleman" w:date="2018-10-08T21:14:00Z"/>
        </w:rPr>
      </w:pPr>
      <w:r>
        <w:t xml:space="preserve">PWMI in general </w:t>
      </w:r>
      <w:r w:rsidR="00326836">
        <w:t>(36</w:t>
      </w:r>
      <w:r w:rsidRPr="004F22FC">
        <w:t>),</w:t>
      </w:r>
      <w:r>
        <w:t xml:space="preserve"> this is supported </w:t>
      </w:r>
      <w:r w:rsidR="008E7B4A">
        <w:rPr>
          <w:noProof/>
        </w:rPr>
        <w:t>by</w:t>
      </w:r>
      <w:r>
        <w:t xml:space="preserve"> epidemiologic data from </w:t>
      </w:r>
      <w:r w:rsidR="008E7B4A" w:rsidRPr="008E7B4A">
        <w:rPr>
          <w:noProof/>
        </w:rPr>
        <w:t>resource</w:t>
      </w:r>
      <w:r w:rsidR="008E7B4A">
        <w:rPr>
          <w:noProof/>
        </w:rPr>
        <w:t>-</w:t>
      </w:r>
      <w:r w:rsidRPr="008E7B4A">
        <w:rPr>
          <w:noProof/>
        </w:rPr>
        <w:t>poor</w:t>
      </w:r>
      <w:r>
        <w:t xml:space="preserve"> settings too </w:t>
      </w:r>
      <w:r w:rsidRPr="004F22FC">
        <w:t>(</w:t>
      </w:r>
      <w:r w:rsidR="00095897">
        <w:t>46</w:t>
      </w:r>
      <w:r w:rsidR="007A4370" w:rsidRPr="004F22FC">
        <w:t>).</w:t>
      </w:r>
      <w:r w:rsidR="007A4370">
        <w:t xml:space="preserve"> </w:t>
      </w:r>
    </w:p>
    <w:p w:rsidR="00CC7A98" w:rsidRDefault="007601D1" w:rsidP="00CC7A98">
      <w:pPr>
        <w:rPr>
          <w:ins w:id="277" w:author="Albert Coleman" w:date="2018-10-08T21:14:00Z"/>
        </w:rPr>
      </w:pPr>
      <w:r>
        <w:t xml:space="preserve"> </w:t>
      </w:r>
      <w:ins w:id="278" w:author="Albert Coleman" w:date="2018-10-08T21:14:00Z">
        <w:r w:rsidR="00CC7A98">
          <w:t xml:space="preserve">(b)The issue of chaining of some PWMI in Ghana has been going on for </w:t>
        </w:r>
        <w:r w:rsidR="00CC7A98" w:rsidRPr="008E7B4A">
          <w:rPr>
            <w:noProof/>
          </w:rPr>
          <w:t>some time</w:t>
        </w:r>
        <w:r w:rsidR="00CC7A98">
          <w:t xml:space="preserve"> and have been </w:t>
        </w:r>
      </w:ins>
    </w:p>
    <w:p w:rsidR="00CC7A98" w:rsidRDefault="00CC7A98" w:rsidP="00CC7A98">
      <w:pPr>
        <w:rPr>
          <w:ins w:id="279" w:author="Albert Coleman" w:date="2018-10-08T21:14:00Z"/>
        </w:rPr>
      </w:pPr>
      <w:proofErr w:type="gramStart"/>
      <w:ins w:id="280" w:author="Albert Coleman" w:date="2018-10-08T21:14:00Z">
        <w:r>
          <w:t>written</w:t>
        </w:r>
        <w:proofErr w:type="gramEnd"/>
        <w:r>
          <w:t xml:space="preserve"> about prior to the said trial (</w:t>
        </w:r>
        <w:r w:rsidRPr="004F22FC">
          <w:t>15) (17) (18).</w:t>
        </w:r>
        <w:r>
          <w:rPr>
            <w:vertAlign w:val="superscript"/>
          </w:rPr>
          <w:t xml:space="preserve"> </w:t>
        </w:r>
        <w:r>
          <w:t xml:space="preserve">(c) PWMI get sent to some of the prayer camps </w:t>
        </w:r>
      </w:ins>
    </w:p>
    <w:p w:rsidR="00CC7A98" w:rsidRDefault="00CC7A98" w:rsidP="00CC7A98">
      <w:pPr>
        <w:rPr>
          <w:ins w:id="281" w:author="Albert Coleman" w:date="2018-10-08T21:14:00Z"/>
        </w:rPr>
      </w:pPr>
      <w:proofErr w:type="gramStart"/>
      <w:ins w:id="282" w:author="Albert Coleman" w:date="2018-10-08T21:14:00Z">
        <w:r>
          <w:t>and</w:t>
        </w:r>
        <w:proofErr w:type="gramEnd"/>
        <w:r>
          <w:t xml:space="preserve"> get chained not because psychotropic medications do not work </w:t>
        </w:r>
        <w:proofErr w:type="spellStart"/>
        <w:r>
          <w:t>pharmacodynamically</w:t>
        </w:r>
        <w:proofErr w:type="spellEnd"/>
        <w:r>
          <w:t xml:space="preserve"> but rather </w:t>
        </w:r>
      </w:ins>
    </w:p>
    <w:p w:rsidR="00CC7A98" w:rsidRDefault="00CC7A98" w:rsidP="00CC7A98">
      <w:pPr>
        <w:rPr>
          <w:ins w:id="283" w:author="Albert Coleman" w:date="2018-10-08T21:14:00Z"/>
        </w:rPr>
      </w:pPr>
      <w:proofErr w:type="gramStart"/>
      <w:ins w:id="284" w:author="Albert Coleman" w:date="2018-10-08T21:14:00Z">
        <w:r>
          <w:t>for</w:t>
        </w:r>
        <w:proofErr w:type="gramEnd"/>
        <w:r>
          <w:t xml:space="preserve"> other reasons, principal among them being: (</w:t>
        </w:r>
        <w:proofErr w:type="spellStart"/>
        <w:r>
          <w:t>i</w:t>
        </w:r>
        <w:proofErr w:type="spellEnd"/>
        <w:r>
          <w:t xml:space="preserve">) </w:t>
        </w:r>
        <w:r>
          <w:rPr>
            <w:noProof/>
          </w:rPr>
          <w:t>ethnic-</w:t>
        </w:r>
        <w:r w:rsidRPr="008E7B4A">
          <w:rPr>
            <w:noProof/>
          </w:rPr>
          <w:t>anthropological</w:t>
        </w:r>
        <w:r>
          <w:t xml:space="preserve"> based reasons </w:t>
        </w:r>
        <w:r w:rsidRPr="004F22FC">
          <w:t xml:space="preserve">(14) (15) </w:t>
        </w:r>
      </w:ins>
    </w:p>
    <w:p w:rsidR="00CC7A98" w:rsidRDefault="00CC7A98" w:rsidP="00CC7A98">
      <w:pPr>
        <w:rPr>
          <w:ins w:id="285" w:author="Albert Coleman" w:date="2018-10-08T21:14:00Z"/>
        </w:rPr>
      </w:pPr>
      <w:ins w:id="286" w:author="Albert Coleman" w:date="2018-10-08T21:14:00Z">
        <w:r w:rsidRPr="004F22FC">
          <w:t>(17) (18)</w:t>
        </w:r>
        <w:r>
          <w:t xml:space="preserve"> (ii) </w:t>
        </w:r>
        <w:r w:rsidRPr="008E7B4A">
          <w:rPr>
            <w:noProof/>
          </w:rPr>
          <w:t>stigmati</w:t>
        </w:r>
        <w:r>
          <w:rPr>
            <w:noProof/>
          </w:rPr>
          <w:t>z</w:t>
        </w:r>
        <w:r w:rsidRPr="008E7B4A">
          <w:rPr>
            <w:noProof/>
          </w:rPr>
          <w:t>ation</w:t>
        </w:r>
        <w:r>
          <w:t xml:space="preserve"> leading to some PWMI being disowned by families </w:t>
        </w:r>
        <w:r w:rsidRPr="004F22FC">
          <w:t>(</w:t>
        </w:r>
        <w:r>
          <w:t xml:space="preserve">47); (d) hitherto </w:t>
        </w:r>
      </w:ins>
    </w:p>
    <w:p w:rsidR="00CC7A98" w:rsidRDefault="00CC7A98" w:rsidP="00CC7A98">
      <w:pPr>
        <w:rPr>
          <w:ins w:id="287" w:author="Albert Coleman" w:date="2018-10-08T21:14:00Z"/>
        </w:rPr>
      </w:pPr>
      <w:proofErr w:type="gramStart"/>
      <w:ins w:id="288" w:author="Albert Coleman" w:date="2018-10-08T21:14:00Z">
        <w:r>
          <w:t>poorly</w:t>
        </w:r>
        <w:proofErr w:type="gramEnd"/>
        <w:r>
          <w:t xml:space="preserve"> administered national mental health policies/programmes, with an apparent national lack of </w:t>
        </w:r>
      </w:ins>
    </w:p>
    <w:p w:rsidR="00CC7A98" w:rsidRDefault="00CC7A98" w:rsidP="00CC7A98">
      <w:pPr>
        <w:rPr>
          <w:ins w:id="289" w:author="Albert Coleman" w:date="2018-10-08T21:14:00Z"/>
        </w:rPr>
      </w:pPr>
      <w:proofErr w:type="gramStart"/>
      <w:ins w:id="290" w:author="Albert Coleman" w:date="2018-10-08T21:14:00Z">
        <w:r>
          <w:t>will/interest</w:t>
        </w:r>
        <w:proofErr w:type="gramEnd"/>
        <w:r>
          <w:t xml:space="preserve"> </w:t>
        </w:r>
        <w:r w:rsidRPr="004F22FC">
          <w:t>(12) (13)</w:t>
        </w:r>
        <w:r>
          <w:t xml:space="preserve"> (arising from </w:t>
        </w:r>
        <w:r w:rsidRPr="008E7B4A">
          <w:rPr>
            <w:noProof/>
          </w:rPr>
          <w:t>stigmatization</w:t>
        </w:r>
        <w:r>
          <w:t xml:space="preserve">?) and other non-enumerated causes </w:t>
        </w:r>
        <w:r w:rsidRPr="008E7B4A">
          <w:rPr>
            <w:noProof/>
          </w:rPr>
          <w:t>besides</w:t>
        </w:r>
        <w:r>
          <w:t xml:space="preserve"> </w:t>
        </w:r>
      </w:ins>
    </w:p>
    <w:p w:rsidR="004365D2" w:rsidRDefault="00CC7A98" w:rsidP="00F442FD">
      <w:proofErr w:type="gramStart"/>
      <w:ins w:id="291" w:author="Albert Coleman" w:date="2018-10-08T21:14:00Z">
        <w:r>
          <w:t>availability/access</w:t>
        </w:r>
        <w:proofErr w:type="gramEnd"/>
        <w:r>
          <w:t xml:space="preserve"> to psychotropic medications.</w:t>
        </w:r>
      </w:ins>
      <w:r>
        <w:t xml:space="preserve"> </w:t>
      </w:r>
      <w:r w:rsidR="00E43AD1">
        <w:t>It is</w:t>
      </w:r>
      <w:r w:rsidR="00477A15">
        <w:t>, therefore,</w:t>
      </w:r>
      <w:r w:rsidR="00E43AD1">
        <w:t xml:space="preserve"> refreshing that o</w:t>
      </w:r>
      <w:r w:rsidR="007B6F9B">
        <w:t xml:space="preserve">ne of the </w:t>
      </w:r>
    </w:p>
    <w:p w:rsidR="004365D2" w:rsidRDefault="007B6F9B" w:rsidP="00F442FD">
      <w:r>
        <w:t>commentaries in the B</w:t>
      </w:r>
      <w:r w:rsidR="00E43AD1">
        <w:t>J</w:t>
      </w:r>
      <w:r>
        <w:t>P</w:t>
      </w:r>
      <w:r w:rsidR="00E43AD1">
        <w:t xml:space="preserve"> of January 2018 on </w:t>
      </w:r>
      <w:r>
        <w:t xml:space="preserve">the published article, raised the </w:t>
      </w:r>
      <w:r w:rsidR="008E7B4A">
        <w:t>point that</w:t>
      </w:r>
      <w:r w:rsidR="00E43AD1">
        <w:t xml:space="preserve"> helping </w:t>
      </w:r>
    </w:p>
    <w:p w:rsidR="004365D2" w:rsidRDefault="00E43AD1" w:rsidP="00F442FD">
      <w:r>
        <w:t>PWMI</w:t>
      </w:r>
      <w:r w:rsidR="008F7E41">
        <w:t xml:space="preserve"> </w:t>
      </w:r>
      <w:r w:rsidR="007B6F9B">
        <w:t>(especially chained PWMI</w:t>
      </w:r>
      <w:r w:rsidR="008E7B4A">
        <w:t>) is</w:t>
      </w:r>
      <w:r>
        <w:t xml:space="preserve"> not all about medication</w:t>
      </w:r>
      <w:r w:rsidR="00834C00">
        <w:t xml:space="preserve"> only</w:t>
      </w:r>
      <w:r>
        <w:t xml:space="preserve"> </w:t>
      </w:r>
      <w:r w:rsidRPr="00774AD7">
        <w:t xml:space="preserve">(3). </w:t>
      </w:r>
      <w:r w:rsidR="00595A79">
        <w:t xml:space="preserve">Against the background of the </w:t>
      </w:r>
    </w:p>
    <w:p w:rsidR="004365D2" w:rsidRDefault="00595A79" w:rsidP="00F442FD">
      <w:proofErr w:type="gramStart"/>
      <w:r>
        <w:t>immediate</w:t>
      </w:r>
      <w:proofErr w:type="gramEnd"/>
      <w:r>
        <w:t xml:space="preserve"> causes alluded to, a qualitative outcome </w:t>
      </w:r>
      <w:r w:rsidRPr="003444EB">
        <w:rPr>
          <w:noProof/>
        </w:rPr>
        <w:t>driven</w:t>
      </w:r>
      <w:r>
        <w:t xml:space="preserve"> research by </w:t>
      </w:r>
      <w:r w:rsidR="007B6F9B">
        <w:t>MH</w:t>
      </w:r>
      <w:r w:rsidR="008F7E41">
        <w:t>P</w:t>
      </w:r>
      <w:r w:rsidR="00477A15">
        <w:t>,</w:t>
      </w:r>
      <w:r w:rsidR="007B6F9B">
        <w:t xml:space="preserve"> </w:t>
      </w:r>
      <w:r w:rsidR="00001CE8" w:rsidRPr="00477A15">
        <w:rPr>
          <w:noProof/>
        </w:rPr>
        <w:t>not</w:t>
      </w:r>
      <w:r w:rsidR="00001CE8">
        <w:t xml:space="preserve"> on</w:t>
      </w:r>
      <w:r>
        <w:t xml:space="preserve"> </w:t>
      </w:r>
      <w:r w:rsidR="00EC1F9E">
        <w:t>PWMI (</w:t>
      </w:r>
      <w:r>
        <w:t xml:space="preserve">chained </w:t>
      </w:r>
    </w:p>
    <w:p w:rsidR="004365D2" w:rsidRDefault="00595A79" w:rsidP="00F442FD">
      <w:r>
        <w:t>or unchained</w:t>
      </w:r>
      <w:r w:rsidR="00B338CD">
        <w:t>,</w:t>
      </w:r>
      <w:r>
        <w:t xml:space="preserve"> but rather coho</w:t>
      </w:r>
      <w:r w:rsidR="00834C00">
        <w:t>rts from the general population or targeted cohorts of</w:t>
      </w:r>
      <w:r>
        <w:t xml:space="preserve"> families with </w:t>
      </w:r>
    </w:p>
    <w:p w:rsidR="00A73354" w:rsidRDefault="00595A79" w:rsidP="00F442FD">
      <w:r>
        <w:t xml:space="preserve">PWMI, prayer camp operators etc </w:t>
      </w:r>
      <w:r w:rsidR="00834C00">
        <w:t xml:space="preserve">need to be done towards extracting their views as to what rather </w:t>
      </w:r>
    </w:p>
    <w:p w:rsidR="009D0169" w:rsidRDefault="00834C00" w:rsidP="00F442FD">
      <w:r>
        <w:t>could be done for PMWI instead of being their being sent to prayer camps.</w:t>
      </w:r>
      <w:r w:rsidR="00B338CD">
        <w:t xml:space="preserve"> </w:t>
      </w:r>
    </w:p>
    <w:p w:rsidR="004365D2" w:rsidRDefault="00B338CD" w:rsidP="00F442FD">
      <w:r>
        <w:t>These qualitative research acti</w:t>
      </w:r>
      <w:r w:rsidR="004365D2">
        <w:t xml:space="preserve">vities </w:t>
      </w:r>
      <w:r w:rsidR="008F7E41">
        <w:t>if done in my view will enable MHP/ HCP</w:t>
      </w:r>
      <w:r>
        <w:t xml:space="preserve"> </w:t>
      </w:r>
      <w:r w:rsidR="00595A79">
        <w:t xml:space="preserve">to fully appreciate and </w:t>
      </w:r>
    </w:p>
    <w:p w:rsidR="009D0169" w:rsidRDefault="00595A79" w:rsidP="00F442FD">
      <w:proofErr w:type="gramStart"/>
      <w:r>
        <w:t>understand</w:t>
      </w:r>
      <w:proofErr w:type="gramEnd"/>
      <w:r>
        <w:t xml:space="preserve"> the</w:t>
      </w:r>
      <w:r w:rsidR="004365D2">
        <w:t xml:space="preserve"> cognitive themed basis of the </w:t>
      </w:r>
      <w:r w:rsidR="008E7B4A">
        <w:t xml:space="preserve">population </w:t>
      </w:r>
      <w:r w:rsidR="008E7B4A" w:rsidRPr="003444EB">
        <w:rPr>
          <w:noProof/>
        </w:rPr>
        <w:t>beliefs</w:t>
      </w:r>
      <w:r>
        <w:t xml:space="preserve"> in order to better inform </w:t>
      </w:r>
    </w:p>
    <w:p w:rsidR="004365D2" w:rsidRDefault="00B338CD" w:rsidP="00F442FD">
      <w:proofErr w:type="gramStart"/>
      <w:r>
        <w:lastRenderedPageBreak/>
        <w:t>evidence</w:t>
      </w:r>
      <w:proofErr w:type="gramEnd"/>
      <w:r>
        <w:t xml:space="preserve"> </w:t>
      </w:r>
      <w:r w:rsidRPr="003444EB">
        <w:rPr>
          <w:noProof/>
        </w:rPr>
        <w:t>driven</w:t>
      </w:r>
      <w:r>
        <w:t xml:space="preserve"> community </w:t>
      </w:r>
      <w:r w:rsidR="00595A79">
        <w:t>belief reduction/ablative interventions</w:t>
      </w:r>
      <w:r w:rsidR="004365D2">
        <w:t>,</w:t>
      </w:r>
      <w:r w:rsidR="00595A79">
        <w:t xml:space="preserve"> rathe</w:t>
      </w:r>
      <w:r w:rsidR="004365D2">
        <w:t>r than quanti</w:t>
      </w:r>
      <w:r w:rsidR="00595A79">
        <w:t xml:space="preserve">tative </w:t>
      </w:r>
    </w:p>
    <w:p w:rsidR="004365D2" w:rsidRDefault="00595A79" w:rsidP="00F442FD">
      <w:r>
        <w:t>outcome based research on PWMI</w:t>
      </w:r>
      <w:r w:rsidR="004365D2">
        <w:t>,</w:t>
      </w:r>
      <w:r w:rsidR="00B338CD">
        <w:t xml:space="preserve"> which rather may place the dignity and rights of PWMI under </w:t>
      </w:r>
    </w:p>
    <w:p w:rsidR="002A6D68" w:rsidRDefault="00A73354" w:rsidP="00F442FD">
      <w:r>
        <w:t xml:space="preserve">threat. </w:t>
      </w:r>
      <w:r w:rsidR="00686CB2">
        <w:t xml:space="preserve"> </w:t>
      </w:r>
    </w:p>
    <w:p w:rsidR="00765E2A" w:rsidRDefault="002A6D68" w:rsidP="00507EDA">
      <w:r>
        <w:t xml:space="preserve">In the </w:t>
      </w:r>
      <w:r w:rsidR="00765E2A">
        <w:t xml:space="preserve">specific </w:t>
      </w:r>
      <w:r>
        <w:t>situation of some chained PWMI within prayer camp settings in Ghana, granted</w:t>
      </w:r>
      <w:r w:rsidR="00AD0475">
        <w:t xml:space="preserve"> </w:t>
      </w:r>
      <w:r>
        <w:t xml:space="preserve"> </w:t>
      </w:r>
    </w:p>
    <w:p w:rsidR="00681957" w:rsidRDefault="00AD0475" w:rsidP="00507EDA">
      <w:r>
        <w:rPr>
          <w:noProof/>
        </w:rPr>
        <w:t xml:space="preserve">the </w:t>
      </w:r>
      <w:r w:rsidR="002A6D68" w:rsidRPr="00AD0475">
        <w:rPr>
          <w:noProof/>
        </w:rPr>
        <w:t>practice</w:t>
      </w:r>
      <w:r w:rsidR="002A6D68">
        <w:t xml:space="preserve"> has been written about </w:t>
      </w:r>
      <w:r w:rsidR="00A73354">
        <w:t xml:space="preserve">(including documentaries) no real </w:t>
      </w:r>
      <w:r w:rsidR="00EC1F9E">
        <w:t>sustained targeted</w:t>
      </w:r>
      <w:r w:rsidR="00A172EB">
        <w:t xml:space="preserve"> </w:t>
      </w:r>
    </w:p>
    <w:p w:rsidR="00681957" w:rsidRDefault="00A73354" w:rsidP="00507EDA">
      <w:r>
        <w:t xml:space="preserve">enforcement of </w:t>
      </w:r>
      <w:r w:rsidR="00EC1F9E">
        <w:t>the safeguards</w:t>
      </w:r>
      <w:r w:rsidR="00001CE8">
        <w:t xml:space="preserve"> or</w:t>
      </w:r>
      <w:r w:rsidR="002A6D68">
        <w:t xml:space="preserve"> laws </w:t>
      </w:r>
      <w:r w:rsidR="00A172EB">
        <w:t xml:space="preserve">barring </w:t>
      </w:r>
      <w:r>
        <w:t xml:space="preserve">such practices since the </w:t>
      </w:r>
      <w:r w:rsidR="00EC1F9E">
        <w:t>passage of</w:t>
      </w:r>
      <w:r>
        <w:t xml:space="preserve"> the Ghana mental </w:t>
      </w:r>
    </w:p>
    <w:p w:rsidR="006F6FD2" w:rsidRDefault="00A73354" w:rsidP="00507EDA">
      <w:r>
        <w:t>health law</w:t>
      </w:r>
      <w:r w:rsidR="00C66F0D">
        <w:t xml:space="preserve"> beyond the occasional verbal outbursts by some MHP,</w:t>
      </w:r>
      <w:r>
        <w:t xml:space="preserve"> for all sort of reasons (11</w:t>
      </w:r>
      <w:r w:rsidR="00EC1F9E">
        <w:t>) (</w:t>
      </w:r>
      <w:r>
        <w:t>12</w:t>
      </w:r>
      <w:r w:rsidR="00EC1F9E">
        <w:t xml:space="preserve">) </w:t>
      </w:r>
    </w:p>
    <w:p w:rsidR="00C66F0D" w:rsidRDefault="00EC1F9E" w:rsidP="00507EDA">
      <w:r>
        <w:t>(</w:t>
      </w:r>
      <w:r w:rsidR="00A73354">
        <w:t>13</w:t>
      </w:r>
      <w:r>
        <w:t>)</w:t>
      </w:r>
      <w:r w:rsidR="006F6FD2">
        <w:t>.</w:t>
      </w:r>
      <w:r>
        <w:t xml:space="preserve"> </w:t>
      </w:r>
      <w:proofErr w:type="gramStart"/>
      <w:r w:rsidR="00C66F0D">
        <w:t>This</w:t>
      </w:r>
      <w:proofErr w:type="gramEnd"/>
      <w:r w:rsidR="00C66F0D">
        <w:t xml:space="preserve"> </w:t>
      </w:r>
      <w:r w:rsidR="00C66F0D" w:rsidRPr="003444EB">
        <w:rPr>
          <w:noProof/>
        </w:rPr>
        <w:t>in</w:t>
      </w:r>
      <w:r w:rsidR="00C66F0D">
        <w:t xml:space="preserve"> my view</w:t>
      </w:r>
      <w:r w:rsidR="00AD0475">
        <w:t>, unfortunately,</w:t>
      </w:r>
      <w:r w:rsidR="00C66F0D">
        <w:t xml:space="preserve"> demonstrates a lack of national will in general</w:t>
      </w:r>
      <w:r w:rsidR="00A172EB">
        <w:t xml:space="preserve"> on a</w:t>
      </w:r>
      <w:r w:rsidR="00C66F0D">
        <w:t xml:space="preserve">dvancing the </w:t>
      </w:r>
      <w:r w:rsidR="00A172EB">
        <w:t xml:space="preserve"> </w:t>
      </w:r>
    </w:p>
    <w:p w:rsidR="00C66F0D" w:rsidRDefault="00A172EB" w:rsidP="00507EDA">
      <w:r>
        <w:t xml:space="preserve">national </w:t>
      </w:r>
      <w:r w:rsidR="00C66F0D">
        <w:t xml:space="preserve">mental health </w:t>
      </w:r>
      <w:r>
        <w:t xml:space="preserve">policy </w:t>
      </w:r>
      <w:r w:rsidRPr="008E7B4A">
        <w:rPr>
          <w:noProof/>
        </w:rPr>
        <w:t>level</w:t>
      </w:r>
      <w:r w:rsidR="00C66F0D">
        <w:t xml:space="preserve"> </w:t>
      </w:r>
      <w:r w:rsidR="00EC1F9E">
        <w:t>even with</w:t>
      </w:r>
      <w:r>
        <w:t xml:space="preserve"> the passage of a mental health act</w:t>
      </w:r>
      <w:r w:rsidR="00E86990">
        <w:t xml:space="preserve"> (12)</w:t>
      </w:r>
      <w:r>
        <w:t xml:space="preserve">. </w:t>
      </w:r>
      <w:r w:rsidR="0060003B">
        <w:t xml:space="preserve"> A</w:t>
      </w:r>
      <w:r w:rsidR="00507EDA">
        <w:t xml:space="preserve">s </w:t>
      </w:r>
      <w:r w:rsidR="00001CE8">
        <w:t>a Ghanaian</w:t>
      </w:r>
      <w:r w:rsidR="00530628">
        <w:t xml:space="preserve"> </w:t>
      </w:r>
    </w:p>
    <w:p w:rsidR="00C66F0D" w:rsidRDefault="00530628" w:rsidP="00507EDA">
      <w:r>
        <w:t xml:space="preserve">born psychiatrist and bioethicist </w:t>
      </w:r>
      <w:r w:rsidR="00F3708F">
        <w:t xml:space="preserve">with </w:t>
      </w:r>
      <w:r w:rsidR="0009517C">
        <w:t xml:space="preserve">working </w:t>
      </w:r>
      <w:r w:rsidR="00F3708F">
        <w:t xml:space="preserve">experience in both </w:t>
      </w:r>
      <w:r w:rsidR="0009517C">
        <w:t>higher income and l</w:t>
      </w:r>
      <w:r w:rsidR="00765E2A">
        <w:t xml:space="preserve">ower and </w:t>
      </w:r>
    </w:p>
    <w:p w:rsidR="00C66F0D" w:rsidRDefault="00765E2A" w:rsidP="00507EDA">
      <w:r w:rsidRPr="008E7B4A">
        <w:rPr>
          <w:noProof/>
        </w:rPr>
        <w:t>middle</w:t>
      </w:r>
      <w:r w:rsidR="008E7B4A" w:rsidRPr="008E7B4A">
        <w:rPr>
          <w:noProof/>
        </w:rPr>
        <w:t>-</w:t>
      </w:r>
      <w:r w:rsidRPr="008E7B4A">
        <w:rPr>
          <w:noProof/>
        </w:rPr>
        <w:t>income</w:t>
      </w:r>
      <w:r>
        <w:t xml:space="preserve"> countries</w:t>
      </w:r>
      <w:r w:rsidR="0009517C">
        <w:t xml:space="preserve"> (LMIC</w:t>
      </w:r>
      <w:r w:rsidR="00001CE8">
        <w:t>)</w:t>
      </w:r>
      <w:r>
        <w:t>,</w:t>
      </w:r>
      <w:r w:rsidR="00326836">
        <w:t xml:space="preserve"> this</w:t>
      </w:r>
      <w:r w:rsidR="00507EDA">
        <w:t xml:space="preserve"> research paper </w:t>
      </w:r>
      <w:r w:rsidR="00507EDA" w:rsidRPr="00774AD7">
        <w:t>(1</w:t>
      </w:r>
      <w:r w:rsidR="008E7B4A" w:rsidRPr="00774AD7">
        <w:t>)</w:t>
      </w:r>
      <w:r w:rsidR="008E7B4A">
        <w:rPr>
          <w:vertAlign w:val="superscript"/>
        </w:rPr>
        <w:t xml:space="preserve"> </w:t>
      </w:r>
      <w:r w:rsidR="008E7B4A">
        <w:t>sets</w:t>
      </w:r>
      <w:r w:rsidR="00507EDA">
        <w:t xml:space="preserve"> off</w:t>
      </w:r>
      <w:r>
        <w:t xml:space="preserve"> alarm bells for </w:t>
      </w:r>
      <w:r w:rsidR="008E7B4A">
        <w:t>me in</w:t>
      </w:r>
      <w:r w:rsidR="00507EDA">
        <w:t xml:space="preserve"> terms of </w:t>
      </w:r>
    </w:p>
    <w:p w:rsidR="00507EDA" w:rsidRDefault="00507EDA" w:rsidP="00507EDA">
      <w:r>
        <w:t>psychiatric care and mental health ethics.</w:t>
      </w:r>
      <w:r w:rsidR="00F3708F">
        <w:t xml:space="preserve"> </w:t>
      </w:r>
    </w:p>
    <w:p w:rsidR="006949BC" w:rsidRPr="00210275" w:rsidRDefault="00210275" w:rsidP="00210275">
      <w:pPr>
        <w:rPr>
          <w:b/>
        </w:rPr>
      </w:pPr>
      <w:r>
        <w:rPr>
          <w:b/>
        </w:rPr>
        <w:t>4.</w:t>
      </w:r>
      <w:r w:rsidRPr="00210275">
        <w:rPr>
          <w:b/>
        </w:rPr>
        <w:t xml:space="preserve"> Conclusion</w:t>
      </w:r>
      <w:r w:rsidR="00507EDA" w:rsidRPr="00210275">
        <w:rPr>
          <w:b/>
        </w:rPr>
        <w:t>:</w:t>
      </w:r>
    </w:p>
    <w:p w:rsidR="006949BC" w:rsidRDefault="00507EDA" w:rsidP="00F442FD">
      <w:r>
        <w:t>Psychotropic medications including a</w:t>
      </w:r>
      <w:r w:rsidR="00765E2A">
        <w:t>nti-psychotics have</w:t>
      </w:r>
      <w:r w:rsidR="00530628">
        <w:t xml:space="preserve"> already </w:t>
      </w:r>
      <w:r w:rsidR="00765E2A">
        <w:t xml:space="preserve">been </w:t>
      </w:r>
      <w:r w:rsidR="00530628">
        <w:t xml:space="preserve">proven to be efficacious in </w:t>
      </w:r>
    </w:p>
    <w:p w:rsidR="00C66F0D" w:rsidRDefault="00530628" w:rsidP="00F442FD">
      <w:r>
        <w:t>patients with psychosis and psychotic-like illnesses</w:t>
      </w:r>
      <w:r w:rsidR="00095897">
        <w:t xml:space="preserve"> (38</w:t>
      </w:r>
      <w:r w:rsidR="00070400">
        <w:t>)</w:t>
      </w:r>
      <w:r>
        <w:t xml:space="preserve">, as opposed to prayer only </w:t>
      </w:r>
      <w:r w:rsidR="00EC1F9E">
        <w:t>intervention.</w:t>
      </w:r>
      <w:r w:rsidR="00507EDA">
        <w:t xml:space="preserve">  In </w:t>
      </w:r>
    </w:p>
    <w:p w:rsidR="00C66F0D" w:rsidRDefault="00507EDA" w:rsidP="00F442FD">
      <w:r w:rsidRPr="00477A15">
        <w:rPr>
          <w:noProof/>
        </w:rPr>
        <w:t>addition</w:t>
      </w:r>
      <w:r w:rsidR="00477A15">
        <w:rPr>
          <w:noProof/>
        </w:rPr>
        <w:t>,</w:t>
      </w:r>
      <w:r>
        <w:t xml:space="preserve"> there is</w:t>
      </w:r>
      <w:r w:rsidR="00FA5CA4">
        <w:t xml:space="preserve"> </w:t>
      </w:r>
      <w:r>
        <w:t xml:space="preserve">evidence of </w:t>
      </w:r>
      <w:r w:rsidR="00D85E94">
        <w:t xml:space="preserve">the </w:t>
      </w:r>
      <w:r w:rsidRPr="00D85E94">
        <w:rPr>
          <w:noProof/>
        </w:rPr>
        <w:t>uti</w:t>
      </w:r>
      <w:r w:rsidR="00FA5CA4" w:rsidRPr="00D85E94">
        <w:rPr>
          <w:noProof/>
        </w:rPr>
        <w:t>lity</w:t>
      </w:r>
      <w:r w:rsidR="00FA5CA4">
        <w:t xml:space="preserve"> and therapeutic efficiency of psychotropic medication </w:t>
      </w:r>
      <w:r>
        <w:t xml:space="preserve">when </w:t>
      </w:r>
    </w:p>
    <w:p w:rsidR="00C66F0D" w:rsidRDefault="00507EDA" w:rsidP="00F442FD">
      <w:r>
        <w:t xml:space="preserve">used </w:t>
      </w:r>
      <w:r w:rsidR="00FA5CA4">
        <w:t xml:space="preserve">in </w:t>
      </w:r>
      <w:r w:rsidR="008E7B4A" w:rsidRPr="008E7B4A">
        <w:rPr>
          <w:noProof/>
        </w:rPr>
        <w:t>resource</w:t>
      </w:r>
      <w:r w:rsidR="008E7B4A">
        <w:rPr>
          <w:noProof/>
        </w:rPr>
        <w:t>-</w:t>
      </w:r>
      <w:r w:rsidR="00FA5CA4" w:rsidRPr="008E7B4A">
        <w:rPr>
          <w:noProof/>
        </w:rPr>
        <w:t>poor</w:t>
      </w:r>
      <w:r w:rsidR="00FA5CA4">
        <w:t xml:space="preserve"> countries </w:t>
      </w:r>
      <w:r w:rsidR="00FA5CA4" w:rsidRPr="00774AD7">
        <w:t>(</w:t>
      </w:r>
      <w:r w:rsidR="00095897">
        <w:t>46</w:t>
      </w:r>
      <w:r w:rsidR="008E7B4A" w:rsidRPr="00774AD7">
        <w:t>).</w:t>
      </w:r>
      <w:r w:rsidR="008E7B4A">
        <w:rPr>
          <w:vertAlign w:val="superscript"/>
        </w:rPr>
        <w:t xml:space="preserve"> </w:t>
      </w:r>
      <w:r w:rsidR="005D1FC1">
        <w:t>PWMI</w:t>
      </w:r>
      <w:r w:rsidR="008E7B4A">
        <w:t>,</w:t>
      </w:r>
      <w:r w:rsidR="005D1FC1">
        <w:t xml:space="preserve"> </w:t>
      </w:r>
      <w:r w:rsidR="005D1FC1" w:rsidRPr="008E7B4A">
        <w:rPr>
          <w:noProof/>
        </w:rPr>
        <w:t>especially in SSA countries including Ghana</w:t>
      </w:r>
      <w:r w:rsidR="005D1FC1">
        <w:t xml:space="preserve"> </w:t>
      </w:r>
      <w:r w:rsidR="005D1FC1" w:rsidRPr="008E7B4A">
        <w:rPr>
          <w:noProof/>
        </w:rPr>
        <w:t>constitute</w:t>
      </w:r>
      <w:r w:rsidR="008E7B4A" w:rsidRPr="008E7B4A">
        <w:rPr>
          <w:noProof/>
        </w:rPr>
        <w:t>s</w:t>
      </w:r>
      <w:r w:rsidR="005D1FC1">
        <w:t xml:space="preserve"> </w:t>
      </w:r>
    </w:p>
    <w:p w:rsidR="00103374" w:rsidRDefault="005D1FC1" w:rsidP="00F442FD">
      <w:r>
        <w:t xml:space="preserve">a vulnerable </w:t>
      </w:r>
      <w:r w:rsidR="00FD7502">
        <w:t xml:space="preserve">group due </w:t>
      </w:r>
      <w:r w:rsidR="00765E2A">
        <w:t xml:space="preserve">to </w:t>
      </w:r>
      <w:r w:rsidR="00FD7502">
        <w:t xml:space="preserve">among other </w:t>
      </w:r>
      <w:r w:rsidR="008E7B4A">
        <w:t xml:space="preserve">things </w:t>
      </w:r>
      <w:r w:rsidR="008E7B4A" w:rsidRPr="008E7B4A">
        <w:rPr>
          <w:noProof/>
        </w:rPr>
        <w:t>stigmati</w:t>
      </w:r>
      <w:r w:rsidR="008E7B4A">
        <w:rPr>
          <w:noProof/>
        </w:rPr>
        <w:t>z</w:t>
      </w:r>
      <w:r w:rsidR="008E7B4A" w:rsidRPr="008E7B4A">
        <w:rPr>
          <w:noProof/>
        </w:rPr>
        <w:t>ation</w:t>
      </w:r>
      <w:r w:rsidR="00FD7502">
        <w:t xml:space="preserve"> </w:t>
      </w:r>
      <w:r w:rsidR="00FD7502" w:rsidRPr="00774AD7">
        <w:t>(</w:t>
      </w:r>
      <w:r w:rsidR="00070400">
        <w:t>4</w:t>
      </w:r>
      <w:r w:rsidR="00095897">
        <w:t>7</w:t>
      </w:r>
      <w:r w:rsidR="00FD7502" w:rsidRPr="00774AD7">
        <w:t>)</w:t>
      </w:r>
      <w:r w:rsidRPr="00774AD7">
        <w:t>.</w:t>
      </w:r>
      <w:r>
        <w:t xml:space="preserve"> Considering in some cases </w:t>
      </w:r>
      <w:r w:rsidR="004321FF">
        <w:t xml:space="preserve">their </w:t>
      </w:r>
    </w:p>
    <w:p w:rsidR="00103374" w:rsidRDefault="005D1FC1" w:rsidP="00F442FD">
      <w:r>
        <w:t>impaired ability to give informed consent</w:t>
      </w:r>
      <w:r w:rsidR="00FD7502">
        <w:t xml:space="preserve"> </w:t>
      </w:r>
      <w:r w:rsidR="004321FF">
        <w:t>and their vulnerability (20</w:t>
      </w:r>
      <w:r w:rsidR="00EC1F9E">
        <w:t>)</w:t>
      </w:r>
      <w:r w:rsidR="00EC1F9E" w:rsidRPr="00774AD7">
        <w:t xml:space="preserve"> (</w:t>
      </w:r>
      <w:r w:rsidR="003C5560" w:rsidRPr="00774AD7">
        <w:t>24</w:t>
      </w:r>
      <w:r w:rsidR="00FD7502" w:rsidRPr="00774AD7">
        <w:t>)</w:t>
      </w:r>
      <w:r>
        <w:t xml:space="preserve"> </w:t>
      </w:r>
      <w:r w:rsidR="00326836">
        <w:t>MHP</w:t>
      </w:r>
      <w:r w:rsidR="00765E2A">
        <w:t>/</w:t>
      </w:r>
      <w:r w:rsidR="00326836">
        <w:t>HCP</w:t>
      </w:r>
      <w:r w:rsidR="003B5D36">
        <w:t xml:space="preserve"> including </w:t>
      </w:r>
    </w:p>
    <w:p w:rsidR="00103374" w:rsidRDefault="003B5D36" w:rsidP="00F442FD">
      <w:r>
        <w:t xml:space="preserve">mental </w:t>
      </w:r>
      <w:r w:rsidR="001E367B">
        <w:t>health and</w:t>
      </w:r>
      <w:r w:rsidR="00EC1F9E">
        <w:t xml:space="preserve"> researchers</w:t>
      </w:r>
      <w:r>
        <w:t xml:space="preserve">, should in their interaction with PWMI ensure that the </w:t>
      </w:r>
    </w:p>
    <w:p w:rsidR="00103374" w:rsidRDefault="003B5D36" w:rsidP="00F442FD">
      <w:r>
        <w:t>PWMI best interest is paramount when they are acce</w:t>
      </w:r>
      <w:r w:rsidR="00FD7502">
        <w:t>ssing service</w:t>
      </w:r>
      <w:r w:rsidR="00765E2A">
        <w:t xml:space="preserve"> or being made research subjects</w:t>
      </w:r>
      <w:r w:rsidR="00FD7502">
        <w:t xml:space="preserve">. </w:t>
      </w:r>
    </w:p>
    <w:p w:rsidR="00103374" w:rsidRDefault="00FD7502" w:rsidP="00F442FD">
      <w:r>
        <w:t xml:space="preserve">A parallel can be drawn </w:t>
      </w:r>
      <w:r w:rsidR="00765E2A">
        <w:t xml:space="preserve">in this case </w:t>
      </w:r>
      <w:r>
        <w:t xml:space="preserve">from </w:t>
      </w:r>
      <w:r w:rsidR="00001CE8">
        <w:t>the international</w:t>
      </w:r>
      <w:r w:rsidR="00765E2A">
        <w:t xml:space="preserve"> convention</w:t>
      </w:r>
      <w:r w:rsidR="003B5D36">
        <w:t xml:space="preserve"> provisions on the </w:t>
      </w:r>
    </w:p>
    <w:p w:rsidR="00103374" w:rsidRDefault="003B5D36" w:rsidP="00F442FD">
      <w:r>
        <w:t>responsibility to protect (R2P) paradigm</w:t>
      </w:r>
      <w:r w:rsidR="00765E2A">
        <w:t>,</w:t>
      </w:r>
      <w:r>
        <w:t xml:space="preserve"> on the role of the international community’s duty to </w:t>
      </w:r>
    </w:p>
    <w:p w:rsidR="00103374" w:rsidRDefault="003B5D36" w:rsidP="00F442FD">
      <w:r>
        <w:t xml:space="preserve">intervene in individual sovereign states when the particular state fails to protect a minority within </w:t>
      </w:r>
    </w:p>
    <w:p w:rsidR="00103374" w:rsidRDefault="003B5D36" w:rsidP="00F442FD">
      <w:r>
        <w:t>the particular state from internal acts of extreme pervasive aggression</w:t>
      </w:r>
      <w:r w:rsidR="00FD7502">
        <w:t xml:space="preserve"> </w:t>
      </w:r>
      <w:r w:rsidR="00FD7502" w:rsidRPr="00774AD7">
        <w:t>(</w:t>
      </w:r>
      <w:r w:rsidR="004321FF">
        <w:t>4</w:t>
      </w:r>
      <w:r w:rsidR="00095897">
        <w:t>8</w:t>
      </w:r>
      <w:r w:rsidR="00001CE8" w:rsidRPr="00774AD7">
        <w:t>).</w:t>
      </w:r>
      <w:r w:rsidR="00001CE8">
        <w:t xml:space="preserve"> </w:t>
      </w:r>
      <w:r>
        <w:t xml:space="preserve">This parallel duty of care </w:t>
      </w:r>
    </w:p>
    <w:p w:rsidR="00103374" w:rsidRDefault="003B5D36" w:rsidP="00F442FD">
      <w:r>
        <w:t xml:space="preserve">in line with the R2P paradigm calls on </w:t>
      </w:r>
      <w:r w:rsidR="00765E2A">
        <w:t>MHPs’/</w:t>
      </w:r>
      <w:r>
        <w:t xml:space="preserve">HCPs to have a responsibility to protect the PWMI </w:t>
      </w:r>
    </w:p>
    <w:p w:rsidR="00103374" w:rsidRDefault="003B5D36" w:rsidP="00F442FD">
      <w:r>
        <w:t xml:space="preserve">under their </w:t>
      </w:r>
      <w:r w:rsidR="00765E2A">
        <w:t xml:space="preserve">care or as </w:t>
      </w:r>
      <w:r>
        <w:t xml:space="preserve">research </w:t>
      </w:r>
      <w:r w:rsidRPr="00D85E94">
        <w:rPr>
          <w:noProof/>
        </w:rPr>
        <w:t>subject</w:t>
      </w:r>
      <w:r w:rsidR="00D85E94" w:rsidRPr="00D85E94">
        <w:rPr>
          <w:noProof/>
        </w:rPr>
        <w:t>s</w:t>
      </w:r>
      <w:r w:rsidR="00103374">
        <w:rPr>
          <w:noProof/>
        </w:rPr>
        <w:t xml:space="preserve"> </w:t>
      </w:r>
      <w:r w:rsidR="00C50864">
        <w:t xml:space="preserve">and is well along </w:t>
      </w:r>
      <w:r w:rsidR="008E7B4A">
        <w:t>the care</w:t>
      </w:r>
      <w:r>
        <w:t xml:space="preserve"> ethic paradigm of protecting </w:t>
      </w:r>
    </w:p>
    <w:p w:rsidR="006949BC" w:rsidRPr="006949BC" w:rsidRDefault="003B5D36" w:rsidP="00F442FD">
      <w:r>
        <w:lastRenderedPageBreak/>
        <w:t>PWMI from falling through the web of vulnerability</w:t>
      </w:r>
      <w:r w:rsidR="006949BC">
        <w:t xml:space="preserve"> </w:t>
      </w:r>
      <w:r w:rsidR="006949BC" w:rsidRPr="00774AD7">
        <w:t>(</w:t>
      </w:r>
      <w:r w:rsidR="004321FF">
        <w:t>24</w:t>
      </w:r>
      <w:r w:rsidR="006949BC" w:rsidRPr="00774AD7">
        <w:t>)</w:t>
      </w:r>
      <w:r w:rsidRPr="00774AD7">
        <w:t>.</w:t>
      </w:r>
    </w:p>
    <w:p w:rsidR="00B01309" w:rsidRDefault="003B5D36" w:rsidP="00F442FD">
      <w:r>
        <w:t xml:space="preserve"> On a </w:t>
      </w:r>
      <w:r w:rsidR="006949BC">
        <w:t xml:space="preserve">governmental level/policy level where the practice of chaining PWMI in various settings in </w:t>
      </w:r>
    </w:p>
    <w:p w:rsidR="00B01309" w:rsidRDefault="006949BC" w:rsidP="00F442FD">
      <w:r>
        <w:t>Ghana is concerned</w:t>
      </w:r>
      <w:r w:rsidR="00C50864">
        <w:t>,</w:t>
      </w:r>
      <w:r>
        <w:t xml:space="preserve"> the government owes PWMI the governance duty of care and R2P through </w:t>
      </w:r>
    </w:p>
    <w:p w:rsidR="00382F40" w:rsidRDefault="00382F40" w:rsidP="00F442FD">
      <w:r>
        <w:t>s</w:t>
      </w:r>
      <w:r w:rsidR="004321FF">
        <w:t xml:space="preserve">trictly enforcing </w:t>
      </w:r>
      <w:r>
        <w:t xml:space="preserve">(in a sustained manner) </w:t>
      </w:r>
      <w:r w:rsidR="00EC1F9E">
        <w:t>enacted legislation</w:t>
      </w:r>
      <w:r w:rsidR="0060003B">
        <w:t xml:space="preserve"> so that this ab</w:t>
      </w:r>
      <w:r w:rsidR="006949BC">
        <w:t xml:space="preserve">horrent practice is </w:t>
      </w:r>
    </w:p>
    <w:p w:rsidR="00195D94" w:rsidRDefault="00382F40" w:rsidP="00195D94">
      <w:pPr>
        <w:rPr>
          <w:ins w:id="292" w:author="Albert Coleman" w:date="2018-10-08T21:17:00Z"/>
          <w:noProof/>
        </w:rPr>
      </w:pPr>
      <w:proofErr w:type="gramStart"/>
      <w:r>
        <w:t>minimised/</w:t>
      </w:r>
      <w:r w:rsidR="006949BC">
        <w:t>eradicated</w:t>
      </w:r>
      <w:proofErr w:type="gramEnd"/>
      <w:r w:rsidR="006949BC">
        <w:t xml:space="preserve"> for </w:t>
      </w:r>
      <w:r w:rsidR="006949BC" w:rsidRPr="00AD0475">
        <w:rPr>
          <w:noProof/>
        </w:rPr>
        <w:t>good</w:t>
      </w:r>
      <w:r w:rsidR="006949BC">
        <w:t xml:space="preserve"> while ensuring appropriate basic care for PWMI. </w:t>
      </w:r>
      <w:ins w:id="293" w:author="Albert Coleman" w:date="2018-10-08T21:17:00Z">
        <w:r w:rsidR="00195D94">
          <w:t xml:space="preserve">Other </w:t>
        </w:r>
        <w:r w:rsidR="00195D94" w:rsidRPr="008E7B4A">
          <w:rPr>
            <w:noProof/>
          </w:rPr>
          <w:t>national</w:t>
        </w:r>
        <w:r w:rsidR="00195D94">
          <w:rPr>
            <w:noProof/>
          </w:rPr>
          <w:t>-</w:t>
        </w:r>
      </w:ins>
    </w:p>
    <w:p w:rsidR="00195D94" w:rsidRDefault="00195D94" w:rsidP="00195D94">
      <w:pPr>
        <w:rPr>
          <w:ins w:id="294" w:author="Albert Coleman" w:date="2018-10-08T21:17:00Z"/>
        </w:rPr>
      </w:pPr>
      <w:ins w:id="295" w:author="Albert Coleman" w:date="2018-10-08T21:17:00Z">
        <w:r w:rsidRPr="008E7B4A">
          <w:rPr>
            <w:noProof/>
          </w:rPr>
          <w:t>level</w:t>
        </w:r>
        <w:r>
          <w:t xml:space="preserve"> measures should include the necessary national /governance political will manifested through </w:t>
        </w:r>
      </w:ins>
    </w:p>
    <w:p w:rsidR="00195D94" w:rsidRDefault="00195D94" w:rsidP="00195D94">
      <w:pPr>
        <w:rPr>
          <w:ins w:id="296" w:author="Albert Coleman" w:date="2018-10-08T21:17:00Z"/>
        </w:rPr>
      </w:pPr>
      <w:proofErr w:type="gramStart"/>
      <w:ins w:id="297" w:author="Albert Coleman" w:date="2018-10-08T21:17:00Z">
        <w:r>
          <w:t>appropriate</w:t>
        </w:r>
        <w:proofErr w:type="gramEnd"/>
        <w:r>
          <w:t xml:space="preserve"> sustained and targeted financing of mental health programmes, including mental health </w:t>
        </w:r>
      </w:ins>
    </w:p>
    <w:p w:rsidR="00195D94" w:rsidRDefault="00195D94" w:rsidP="00195D94">
      <w:pPr>
        <w:rPr>
          <w:ins w:id="298" w:author="Albert Coleman" w:date="2018-10-08T21:17:00Z"/>
        </w:rPr>
      </w:pPr>
      <w:proofErr w:type="gramStart"/>
      <w:ins w:id="299" w:author="Albert Coleman" w:date="2018-10-08T21:17:00Z">
        <w:r>
          <w:t>prevention</w:t>
        </w:r>
        <w:proofErr w:type="gramEnd"/>
        <w:r>
          <w:t xml:space="preserve">, promotion, </w:t>
        </w:r>
        <w:r w:rsidRPr="00AD0475">
          <w:rPr>
            <w:noProof/>
          </w:rPr>
          <w:t>and</w:t>
        </w:r>
        <w:r>
          <w:t xml:space="preserve"> education, as a </w:t>
        </w:r>
        <w:r w:rsidRPr="00AD0475">
          <w:rPr>
            <w:noProof/>
          </w:rPr>
          <w:t>sustained</w:t>
        </w:r>
        <w:r>
          <w:t xml:space="preserve"> national campaign against the </w:t>
        </w:r>
      </w:ins>
    </w:p>
    <w:p w:rsidR="00195D94" w:rsidRDefault="00195D94" w:rsidP="00195D94">
      <w:pPr>
        <w:rPr>
          <w:ins w:id="300" w:author="Albert Coleman" w:date="2018-10-08T21:17:00Z"/>
        </w:rPr>
      </w:pPr>
      <w:ins w:id="301" w:author="Albert Coleman" w:date="2018-10-08T21:17:00Z">
        <w:r w:rsidRPr="00D85E94">
          <w:rPr>
            <w:noProof/>
          </w:rPr>
          <w:t>practice</w:t>
        </w:r>
        <w:r>
          <w:t xml:space="preserve"> of chaining in any form. The Ghana media can help with sustained awareness campaign </w:t>
        </w:r>
      </w:ins>
    </w:p>
    <w:p w:rsidR="00195D94" w:rsidRDefault="00195D94" w:rsidP="00195D94">
      <w:pPr>
        <w:rPr>
          <w:ins w:id="302" w:author="Albert Coleman" w:date="2018-10-08T21:17:00Z"/>
        </w:rPr>
      </w:pPr>
      <w:proofErr w:type="gramStart"/>
      <w:ins w:id="303" w:author="Albert Coleman" w:date="2018-10-08T21:17:00Z">
        <w:r>
          <w:t>against</w:t>
        </w:r>
        <w:proofErr w:type="gramEnd"/>
        <w:r>
          <w:t xml:space="preserve"> the practice of chaining PWMI as well as (NGOs), churches (contemporary and “traditional “) </w:t>
        </w:r>
      </w:ins>
    </w:p>
    <w:p w:rsidR="00195D94" w:rsidRDefault="00195D94" w:rsidP="00195D94">
      <w:pPr>
        <w:rPr>
          <w:ins w:id="304" w:author="Albert Coleman" w:date="2018-10-08T21:17:00Z"/>
        </w:rPr>
      </w:pPr>
      <w:proofErr w:type="gramStart"/>
      <w:ins w:id="305" w:author="Albert Coleman" w:date="2018-10-08T21:17:00Z">
        <w:r>
          <w:t>traditional</w:t>
        </w:r>
        <w:proofErr w:type="gramEnd"/>
        <w:r>
          <w:t xml:space="preserve"> chiefs and village elders. In short, all hands should be mobilized to end the unethical and </w:t>
        </w:r>
      </w:ins>
    </w:p>
    <w:p w:rsidR="00195D94" w:rsidRDefault="00195D94" w:rsidP="00195D94">
      <w:pPr>
        <w:rPr>
          <w:ins w:id="306" w:author="Albert Coleman" w:date="2018-10-08T21:17:00Z"/>
        </w:rPr>
      </w:pPr>
      <w:proofErr w:type="gramStart"/>
      <w:ins w:id="307" w:author="Albert Coleman" w:date="2018-10-08T21:17:00Z">
        <w:r>
          <w:t>inhumane</w:t>
        </w:r>
        <w:proofErr w:type="gramEnd"/>
        <w:r>
          <w:t xml:space="preserve"> practice of unchaining of PWMI and prohibition of the practice. </w:t>
        </w:r>
        <w:r w:rsidRPr="00AD0475">
          <w:rPr>
            <w:noProof/>
          </w:rPr>
          <w:t>Additionally</w:t>
        </w:r>
        <w:r>
          <w:rPr>
            <w:noProof/>
          </w:rPr>
          <w:t>,</w:t>
        </w:r>
        <w:r>
          <w:t xml:space="preserve"> Ghanaian </w:t>
        </w:r>
      </w:ins>
    </w:p>
    <w:p w:rsidR="00195D94" w:rsidRPr="00AA1D10" w:rsidRDefault="00195D94" w:rsidP="00195D94">
      <w:pPr>
        <w:rPr>
          <w:ins w:id="308" w:author="Albert Coleman" w:date="2018-10-08T21:17:00Z"/>
          <w:noProof/>
        </w:rPr>
      </w:pPr>
      <w:ins w:id="309" w:author="Albert Coleman" w:date="2018-10-08T21:17:00Z">
        <w:r>
          <w:t xml:space="preserve">MHP at all levels should inculcate in their local practice universally accepted ethical and human </w:t>
        </w:r>
      </w:ins>
    </w:p>
    <w:p w:rsidR="00195D94" w:rsidRPr="00057964" w:rsidRDefault="00195D94" w:rsidP="00195D94">
      <w:pPr>
        <w:rPr>
          <w:ins w:id="310" w:author="Albert Coleman" w:date="2018-10-08T21:17:00Z"/>
        </w:rPr>
      </w:pPr>
      <w:proofErr w:type="gramStart"/>
      <w:ins w:id="311" w:author="Albert Coleman" w:date="2018-10-08T21:17:00Z">
        <w:r w:rsidRPr="00AA1D10">
          <w:rPr>
            <w:noProof/>
          </w:rPr>
          <w:t>rights-based</w:t>
        </w:r>
        <w:r>
          <w:t xml:space="preserve"> norms in managing PWMI.</w:t>
        </w:r>
        <w:proofErr w:type="gramEnd"/>
        <w:r>
          <w:t xml:space="preserve">  </w:t>
        </w:r>
      </w:ins>
    </w:p>
    <w:p w:rsidR="00057964" w:rsidRPr="00057964" w:rsidRDefault="00057964" w:rsidP="00195D94"/>
    <w:p w:rsidR="00AC47F0" w:rsidRDefault="002509C5" w:rsidP="00F442FD">
      <w:pPr>
        <w:rPr>
          <w:b/>
        </w:rPr>
      </w:pPr>
      <w:r>
        <w:rPr>
          <w:b/>
        </w:rPr>
        <w:t>D</w:t>
      </w:r>
      <w:r w:rsidR="00AC47F0">
        <w:rPr>
          <w:b/>
        </w:rPr>
        <w:t>isclosure:</w:t>
      </w:r>
    </w:p>
    <w:p w:rsidR="000D74AF" w:rsidRDefault="000D74AF" w:rsidP="00F442FD">
      <w:r>
        <w:t>None to declare.</w:t>
      </w:r>
    </w:p>
    <w:p w:rsidR="00FA5409" w:rsidRPr="00FA5409" w:rsidRDefault="00FA5409" w:rsidP="00F442FD">
      <w:pPr>
        <w:rPr>
          <w:b/>
        </w:rPr>
      </w:pPr>
      <w:r w:rsidRPr="00FA5409">
        <w:rPr>
          <w:b/>
        </w:rPr>
        <w:t>Authorship declaration:</w:t>
      </w:r>
    </w:p>
    <w:p w:rsidR="00FA5409" w:rsidRDefault="00FA5409" w:rsidP="00F442FD">
      <w:r>
        <w:t xml:space="preserve">The author is accountable for all aspects of the work in ensuring that questions related to the </w:t>
      </w:r>
    </w:p>
    <w:p w:rsidR="00FA5409" w:rsidRPr="00FA5409" w:rsidRDefault="00FA5409" w:rsidP="00F442FD">
      <w:pPr>
        <w:rPr>
          <w:b/>
        </w:rPr>
      </w:pPr>
      <w:r>
        <w:t xml:space="preserve">accuracy or integrity of any part of the work </w:t>
      </w:r>
      <w:r w:rsidR="00D85E94">
        <w:rPr>
          <w:noProof/>
        </w:rPr>
        <w:t>is</w:t>
      </w:r>
      <w:r>
        <w:t xml:space="preserve"> appropriately investigated and resolved.</w:t>
      </w:r>
    </w:p>
    <w:p w:rsidR="00F442FD" w:rsidRDefault="00F442FD" w:rsidP="00F442FD"/>
    <w:p w:rsidR="00F442FD" w:rsidRDefault="00F442FD" w:rsidP="00F442FD"/>
    <w:p w:rsidR="00F442FD" w:rsidRDefault="00F442FD" w:rsidP="00F442FD"/>
    <w:p w:rsidR="00F442FD" w:rsidRDefault="00F442FD" w:rsidP="00F442FD"/>
    <w:p w:rsidR="00F442FD" w:rsidRDefault="00F442FD" w:rsidP="00F442FD"/>
    <w:p w:rsidR="00FA5409" w:rsidRDefault="00937548" w:rsidP="00F442FD">
      <w:pPr>
        <w:rPr>
          <w:b/>
        </w:rPr>
      </w:pPr>
      <w:r>
        <w:rPr>
          <w:b/>
        </w:rPr>
        <w:t xml:space="preserve">          </w:t>
      </w:r>
      <w:r w:rsidR="00F158A0">
        <w:rPr>
          <w:b/>
        </w:rPr>
        <w:t xml:space="preserve">                                                           </w:t>
      </w:r>
    </w:p>
    <w:p w:rsidR="001E367B" w:rsidRDefault="00FA5409" w:rsidP="00F442FD">
      <w:pPr>
        <w:rPr>
          <w:b/>
        </w:rPr>
      </w:pPr>
      <w:r>
        <w:rPr>
          <w:b/>
        </w:rPr>
        <w:t xml:space="preserve">                                        </w:t>
      </w:r>
      <w:r w:rsidR="00A13CF0">
        <w:rPr>
          <w:b/>
        </w:rPr>
        <w:t xml:space="preserve">    </w:t>
      </w:r>
      <w:r w:rsidR="001E367B">
        <w:rPr>
          <w:b/>
        </w:rPr>
        <w:t xml:space="preserve">                                                                      </w:t>
      </w:r>
    </w:p>
    <w:p w:rsidR="00F442FD" w:rsidRDefault="001E367B" w:rsidP="00F442FD">
      <w:pPr>
        <w:rPr>
          <w:b/>
        </w:rPr>
      </w:pPr>
      <w:r>
        <w:rPr>
          <w:b/>
        </w:rPr>
        <w:lastRenderedPageBreak/>
        <w:t xml:space="preserve">                                                                     </w:t>
      </w:r>
      <w:r w:rsidR="004A533C">
        <w:rPr>
          <w:b/>
        </w:rPr>
        <w:t xml:space="preserve"> </w:t>
      </w:r>
      <w:r w:rsidR="00F158A0">
        <w:rPr>
          <w:b/>
        </w:rPr>
        <w:t xml:space="preserve"> </w:t>
      </w:r>
      <w:r w:rsidR="00F442FD" w:rsidRPr="00F442FD">
        <w:rPr>
          <w:b/>
        </w:rPr>
        <w:t>References.</w:t>
      </w:r>
    </w:p>
    <w:p w:rsidR="007F1358" w:rsidRDefault="007F1358" w:rsidP="007F1358">
      <w:r>
        <w:t xml:space="preserve">1. </w:t>
      </w:r>
      <w:r w:rsidR="00954CA0" w:rsidRPr="00954CA0">
        <w:t>Ofori-Atta A, Attafuah J, Jack H, Baning F. Rosenheck R</w:t>
      </w:r>
      <w:r w:rsidR="00D85E94">
        <w:t>,</w:t>
      </w:r>
      <w:r w:rsidR="00954CA0" w:rsidRPr="00954CA0">
        <w:t xml:space="preserve"> </w:t>
      </w:r>
      <w:r w:rsidR="00954CA0" w:rsidRPr="00D85E94">
        <w:rPr>
          <w:noProof/>
        </w:rPr>
        <w:t>and</w:t>
      </w:r>
      <w:r w:rsidR="00954CA0" w:rsidRPr="00954CA0">
        <w:t xml:space="preserve"> the Joining Forces Research </w:t>
      </w:r>
      <w:r>
        <w:t xml:space="preserve">         </w:t>
      </w:r>
    </w:p>
    <w:p w:rsidR="00D85E94" w:rsidRDefault="007F1358" w:rsidP="007F1358">
      <w:r>
        <w:t xml:space="preserve">    </w:t>
      </w:r>
      <w:r w:rsidR="00954CA0" w:rsidRPr="00954CA0">
        <w:t>Consortium</w:t>
      </w:r>
      <w:r w:rsidR="00D85E94">
        <w:t>.</w:t>
      </w:r>
      <w:r w:rsidR="00954CA0" w:rsidRPr="00954CA0">
        <w:t xml:space="preserve"> Joining psychiatric care and faith healing in a prayer camp in Ghana: </w:t>
      </w:r>
      <w:r w:rsidR="00D85E94">
        <w:t xml:space="preserve">a </w:t>
      </w:r>
      <w:r w:rsidR="00954CA0" w:rsidRPr="00D85E94">
        <w:rPr>
          <w:noProof/>
        </w:rPr>
        <w:t>Randomised</w:t>
      </w:r>
      <w:r w:rsidR="00954CA0" w:rsidRPr="00954CA0">
        <w:t xml:space="preserve"> </w:t>
      </w:r>
      <w:r w:rsidR="00D85E94">
        <w:t xml:space="preserve">    </w:t>
      </w:r>
    </w:p>
    <w:p w:rsidR="00954CA0" w:rsidRPr="00954CA0" w:rsidRDefault="00D85E94" w:rsidP="007F1358">
      <w:r>
        <w:t xml:space="preserve">    </w:t>
      </w:r>
      <w:r w:rsidR="00954CA0" w:rsidRPr="00954CA0">
        <w:t>trial.</w:t>
      </w:r>
      <w:r w:rsidR="00954CA0">
        <w:t xml:space="preserve"> </w:t>
      </w:r>
      <w:r w:rsidR="007F1358">
        <w:t xml:space="preserve"> </w:t>
      </w:r>
      <w:r w:rsidR="00954CA0" w:rsidRPr="00954CA0">
        <w:t>Br. J Psychiatry 2018; 212: 34-41.</w:t>
      </w:r>
    </w:p>
    <w:p w:rsidR="007F1358" w:rsidRDefault="007F1358" w:rsidP="007F1358">
      <w:r>
        <w:t xml:space="preserve">2.  </w:t>
      </w:r>
      <w:r w:rsidR="00954CA0" w:rsidRPr="00954CA0">
        <w:t>Hughes JC. Chaining, culture</w:t>
      </w:r>
      <w:r w:rsidR="00AD0475">
        <w:t>,</w:t>
      </w:r>
      <w:r w:rsidR="00954CA0" w:rsidRPr="00954CA0">
        <w:t xml:space="preserve"> </w:t>
      </w:r>
      <w:r w:rsidR="00954CA0" w:rsidRPr="00AD0475">
        <w:rPr>
          <w:noProof/>
        </w:rPr>
        <w:t>and</w:t>
      </w:r>
      <w:r w:rsidR="00954CA0" w:rsidRPr="00954CA0">
        <w:t xml:space="preserve"> values: ethical issues in research in middle and low income </w:t>
      </w:r>
      <w:r>
        <w:t xml:space="preserve">  </w:t>
      </w:r>
    </w:p>
    <w:p w:rsidR="00954CA0" w:rsidRDefault="007F1358" w:rsidP="00954CA0">
      <w:r>
        <w:t xml:space="preserve">    </w:t>
      </w:r>
      <w:r w:rsidR="00954CA0" w:rsidRPr="00954CA0">
        <w:t>countries.</w:t>
      </w:r>
      <w:r w:rsidR="00954CA0">
        <w:t xml:space="preserve"> Editorial. </w:t>
      </w:r>
      <w:r w:rsidR="00954CA0" w:rsidRPr="00954CA0">
        <w:t>B</w:t>
      </w:r>
      <w:r w:rsidR="00954CA0">
        <w:t>r. J Psychiatry 2018; 212: 9-10</w:t>
      </w:r>
      <w:r w:rsidR="00954CA0" w:rsidRPr="00954CA0">
        <w:t>.</w:t>
      </w:r>
    </w:p>
    <w:p w:rsidR="007F1358" w:rsidRDefault="007F1358" w:rsidP="005463FF">
      <w:r>
        <w:t xml:space="preserve">3. </w:t>
      </w:r>
      <w:r w:rsidR="005463FF">
        <w:t xml:space="preserve">Patel V, Bhui K. Unchaining people with mental disorder: medication is not the solution. </w:t>
      </w:r>
      <w:r w:rsidR="005463FF" w:rsidRPr="00954CA0">
        <w:t>B</w:t>
      </w:r>
      <w:r w:rsidR="005463FF">
        <w:t xml:space="preserve">r. J </w:t>
      </w:r>
      <w:r>
        <w:t xml:space="preserve"> </w:t>
      </w:r>
    </w:p>
    <w:p w:rsidR="00291CA9" w:rsidRDefault="007F1358" w:rsidP="005463FF">
      <w:r>
        <w:t xml:space="preserve">    </w:t>
      </w:r>
      <w:r w:rsidR="005463FF">
        <w:t>Psychiatry 2018; 212: 6-8</w:t>
      </w:r>
    </w:p>
    <w:p w:rsidR="009F4A92" w:rsidRDefault="004105FC" w:rsidP="004105FC">
      <w:r>
        <w:t xml:space="preserve">4. Marshal PL. Ethical challenges in study design and informed consent for health research in </w:t>
      </w:r>
    </w:p>
    <w:p w:rsidR="004105FC" w:rsidRDefault="009F4A92" w:rsidP="004105FC">
      <w:r>
        <w:t xml:space="preserve">    </w:t>
      </w:r>
      <w:r w:rsidR="001978ED" w:rsidRPr="001978ED">
        <w:rPr>
          <w:noProof/>
        </w:rPr>
        <w:t>resource</w:t>
      </w:r>
      <w:r w:rsidR="004105FC" w:rsidRPr="001978ED">
        <w:rPr>
          <w:noProof/>
        </w:rPr>
        <w:t>-poor</w:t>
      </w:r>
      <w:r w:rsidR="004105FC">
        <w:t xml:space="preserve"> settings. Vol. 5 World Health Organisation. 2007</w:t>
      </w:r>
    </w:p>
    <w:p w:rsidR="007F1358" w:rsidRDefault="00513D34" w:rsidP="005463FF">
      <w:r>
        <w:t>5</w:t>
      </w:r>
      <w:r w:rsidR="007F1358">
        <w:t xml:space="preserve">. </w:t>
      </w:r>
      <w:r w:rsidR="00BE014E">
        <w:t xml:space="preserve">Mandava A, Pace C, Campbell B, Emmanuel E, Grady C. The quality of informed consent: Mapping </w:t>
      </w:r>
      <w:r w:rsidR="007F1358">
        <w:t xml:space="preserve"> </w:t>
      </w:r>
    </w:p>
    <w:p w:rsidR="007F1358" w:rsidRDefault="007F1358" w:rsidP="005463FF">
      <w:r>
        <w:t xml:space="preserve">    </w:t>
      </w:r>
      <w:r w:rsidR="00BE014E">
        <w:t xml:space="preserve">the landscape. A review of empirical data from developing and developed countries. J. Med Ethics </w:t>
      </w:r>
    </w:p>
    <w:p w:rsidR="004105FC" w:rsidRDefault="007F1358" w:rsidP="004105FC">
      <w:r>
        <w:t xml:space="preserve">     </w:t>
      </w:r>
      <w:r w:rsidR="00BE014E">
        <w:t>2012; 38(6):356-365</w:t>
      </w:r>
      <w:r w:rsidR="004105FC" w:rsidRPr="004105FC">
        <w:t xml:space="preserve"> </w:t>
      </w:r>
      <w:r w:rsidR="009F4A92">
        <w:t xml:space="preserve"> </w:t>
      </w:r>
    </w:p>
    <w:p w:rsidR="004105FC" w:rsidRDefault="004105FC" w:rsidP="004105FC">
      <w:r>
        <w:t xml:space="preserve"> 6. Afolabi, MO, Okebe JU, McGrath, N. Larson HJ, Bojang K, Chandramohan D. Informed consent  </w:t>
      </w:r>
    </w:p>
    <w:p w:rsidR="009F4A92" w:rsidRDefault="004105FC" w:rsidP="004105FC">
      <w:r>
        <w:t xml:space="preserve">    Comprehension in African settings. Tropical medicine &amp; international health. 2014 Jun </w:t>
      </w:r>
    </w:p>
    <w:p w:rsidR="004105FC" w:rsidRDefault="009F4A92" w:rsidP="004105FC">
      <w:r>
        <w:t xml:space="preserve">   </w:t>
      </w:r>
      <w:r w:rsidR="004105FC">
        <w:t>1</w:t>
      </w:r>
      <w:r w:rsidR="007A4370">
        <w:t>; 19</w:t>
      </w:r>
      <w:r w:rsidR="004105FC">
        <w:t>(6):625- 42.</w:t>
      </w:r>
    </w:p>
    <w:p w:rsidR="009F4A92" w:rsidRDefault="007A4370" w:rsidP="004105FC">
      <w:r>
        <w:t xml:space="preserve">7. </w:t>
      </w:r>
      <w:r w:rsidRPr="003444EB">
        <w:rPr>
          <w:noProof/>
        </w:rPr>
        <w:t>Akrong</w:t>
      </w:r>
      <w:r w:rsidR="004105FC">
        <w:t xml:space="preserve"> L, Horstman K, Arhinful D. Informed consent and cli</w:t>
      </w:r>
      <w:r w:rsidR="00AB4EA2">
        <w:t>nical trial participation: Perspec</w:t>
      </w:r>
      <w:r w:rsidR="004105FC">
        <w:t xml:space="preserve">tives </w:t>
      </w:r>
    </w:p>
    <w:p w:rsidR="009F4A92" w:rsidRDefault="009F4A92" w:rsidP="004105FC">
      <w:r>
        <w:t xml:space="preserve">    </w:t>
      </w:r>
      <w:r w:rsidR="004105FC">
        <w:t xml:space="preserve">from a Ghanaian community. In: Engel N, Van Hoyweghen I, Krumeich A. (eds). Making Global </w:t>
      </w:r>
    </w:p>
    <w:p w:rsidR="004105FC" w:rsidRDefault="009F4A92" w:rsidP="004105FC">
      <w:r>
        <w:t xml:space="preserve">   </w:t>
      </w:r>
      <w:r w:rsidR="004105FC">
        <w:t>Innovation Work. Palgrave Macmillan. New York. 2014.</w:t>
      </w:r>
      <w:r w:rsidR="00DE3829">
        <w:t xml:space="preserve"> 17-39.</w:t>
      </w:r>
    </w:p>
    <w:p w:rsidR="00395032" w:rsidRDefault="007A4370" w:rsidP="00395032">
      <w:r>
        <w:t>8. Forster</w:t>
      </w:r>
      <w:r w:rsidR="00395032">
        <w:t xml:space="preserve"> EB. A historical survey of psychiatric practice in Ghana. </w:t>
      </w:r>
      <w:r w:rsidR="00AA1FB8">
        <w:t xml:space="preserve">Ghana medical journal. </w:t>
      </w:r>
      <w:r w:rsidR="00395032">
        <w:t xml:space="preserve"> </w:t>
      </w:r>
    </w:p>
    <w:p w:rsidR="00395032" w:rsidRDefault="00AA1FB8" w:rsidP="00395032">
      <w:r>
        <w:t xml:space="preserve">    1 (</w:t>
      </w:r>
      <w:r w:rsidR="00395032">
        <w:t>1962</w:t>
      </w:r>
      <w:r>
        <w:t>):</w:t>
      </w:r>
      <w:r w:rsidR="00395032">
        <w:t xml:space="preserve"> 25-29.</w:t>
      </w:r>
      <w:r w:rsidR="00395032" w:rsidRPr="00395032">
        <w:t xml:space="preserve"> </w:t>
      </w:r>
    </w:p>
    <w:p w:rsidR="00395032" w:rsidRPr="00125FC2" w:rsidRDefault="00D94B33" w:rsidP="00395032">
      <w:r>
        <w:t>9</w:t>
      </w:r>
      <w:r w:rsidR="00B01FF8">
        <w:t>.</w:t>
      </w:r>
      <w:r w:rsidR="00395032" w:rsidRPr="00395032">
        <w:t xml:space="preserve"> </w:t>
      </w:r>
      <w:r w:rsidR="00395032" w:rsidRPr="00125FC2">
        <w:t xml:space="preserve">Ewusi-Mensah I. </w:t>
      </w:r>
      <w:r w:rsidR="00E2595B" w:rsidRPr="003444EB">
        <w:rPr>
          <w:noProof/>
        </w:rPr>
        <w:t xml:space="preserve">Post </w:t>
      </w:r>
      <w:r w:rsidR="00395032" w:rsidRPr="003444EB">
        <w:rPr>
          <w:noProof/>
        </w:rPr>
        <w:t>colonial</w:t>
      </w:r>
      <w:r w:rsidR="00395032" w:rsidRPr="00125FC2">
        <w:t xml:space="preserve"> psychiatric care </w:t>
      </w:r>
      <w:r w:rsidR="00DE3829">
        <w:t>in Gh</w:t>
      </w:r>
      <w:r w:rsidR="006042E1">
        <w:t xml:space="preserve">ana. Psychiatric </w:t>
      </w:r>
      <w:r w:rsidR="001978ED" w:rsidRPr="001978ED">
        <w:rPr>
          <w:noProof/>
        </w:rPr>
        <w:t>B</w:t>
      </w:r>
      <w:r w:rsidR="006042E1" w:rsidRPr="001978ED">
        <w:rPr>
          <w:noProof/>
        </w:rPr>
        <w:t>ulletin</w:t>
      </w:r>
      <w:r w:rsidR="006042E1">
        <w:t>. 2001; 25:</w:t>
      </w:r>
      <w:r w:rsidR="00395032" w:rsidRPr="00125FC2">
        <w:t>228-229</w:t>
      </w:r>
    </w:p>
    <w:p w:rsidR="00AA1FB8" w:rsidRDefault="00D94B33" w:rsidP="00395032">
      <w:pPr>
        <w:spacing w:line="360" w:lineRule="auto"/>
      </w:pPr>
      <w:r>
        <w:t>10</w:t>
      </w:r>
      <w:r w:rsidR="00B01FF8">
        <w:t>.</w:t>
      </w:r>
      <w:r>
        <w:t xml:space="preserve"> refworld.org. </w:t>
      </w:r>
      <w:r w:rsidR="002D09CB">
        <w:t xml:space="preserve"> </w:t>
      </w:r>
      <w:r w:rsidR="00AA1FB8">
        <w:t xml:space="preserve">Ghana: Act No. 846 of 2012. Mental health [Ghana], 31 May 2012. </w:t>
      </w:r>
    </w:p>
    <w:p w:rsidR="00395032" w:rsidRDefault="00AA1FB8" w:rsidP="00395032">
      <w:pPr>
        <w:spacing w:line="360" w:lineRule="auto"/>
      </w:pPr>
      <w:r>
        <w:t xml:space="preserve">      Available at</w:t>
      </w:r>
      <w:r w:rsidR="002D09CB">
        <w:t xml:space="preserve">: </w:t>
      </w:r>
      <w:hyperlink r:id="rId8" w:history="1">
        <w:r w:rsidR="002D09CB" w:rsidRPr="002A6F62">
          <w:rPr>
            <w:rStyle w:val="Hyperlink"/>
          </w:rPr>
          <w:t>http://www.refworld.org/docid/528f243e4.html</w:t>
        </w:r>
      </w:hyperlink>
      <w:r w:rsidR="002D09CB">
        <w:t xml:space="preserve">. </w:t>
      </w:r>
      <w:r>
        <w:t xml:space="preserve"> </w:t>
      </w:r>
      <w:r w:rsidR="00D94B33">
        <w:t xml:space="preserve"> Accessed </w:t>
      </w:r>
      <w:r w:rsidR="002D09CB">
        <w:t>29</w:t>
      </w:r>
      <w:r w:rsidR="002D09CB" w:rsidRPr="002D09CB">
        <w:rPr>
          <w:vertAlign w:val="superscript"/>
        </w:rPr>
        <w:t>th</w:t>
      </w:r>
      <w:r w:rsidR="002D09CB">
        <w:t xml:space="preserve"> June 2018.</w:t>
      </w:r>
    </w:p>
    <w:p w:rsidR="00D94B33" w:rsidRDefault="00D94B33" w:rsidP="00395032">
      <w:pPr>
        <w:spacing w:line="360" w:lineRule="auto"/>
      </w:pPr>
      <w:r>
        <w:t>11.</w:t>
      </w:r>
      <w:r w:rsidR="005F3C57">
        <w:t xml:space="preserve"> Walker GH, Osei A. Mental health law in Ghana. BJPsych. Int. 2</w:t>
      </w:r>
      <w:r w:rsidR="00D34188">
        <w:t xml:space="preserve">017 May; 14(2): 38-39. </w:t>
      </w:r>
      <w:r w:rsidR="005F3C57">
        <w:t xml:space="preserve"> </w:t>
      </w:r>
    </w:p>
    <w:p w:rsidR="005A682A" w:rsidRDefault="00D34188" w:rsidP="00395032">
      <w:pPr>
        <w:spacing w:line="360" w:lineRule="auto"/>
      </w:pPr>
      <w:r>
        <w:t xml:space="preserve"> </w:t>
      </w:r>
      <w:r w:rsidR="00B01FF8">
        <w:t>12.</w:t>
      </w:r>
      <w:r w:rsidR="009F4A92">
        <w:t xml:space="preserve"> </w:t>
      </w:r>
      <w:r w:rsidR="004D260E">
        <w:t>Osei A. Mental health act 846 six years on.</w:t>
      </w:r>
      <w:r w:rsidR="005A682A">
        <w:t xml:space="preserve"> In: </w:t>
      </w:r>
      <w:r w:rsidR="005A682A" w:rsidRPr="003444EB">
        <w:rPr>
          <w:noProof/>
        </w:rPr>
        <w:t>Graphic</w:t>
      </w:r>
      <w:r w:rsidR="005A682A">
        <w:t xml:space="preserve"> online. March 28</w:t>
      </w:r>
      <w:r w:rsidR="007A4370">
        <w:t>, 2018</w:t>
      </w:r>
      <w:r w:rsidR="005A682A">
        <w:t>.</w:t>
      </w:r>
    </w:p>
    <w:p w:rsidR="00395032" w:rsidRDefault="009F4A92" w:rsidP="00395032">
      <w:pPr>
        <w:spacing w:line="360" w:lineRule="auto"/>
      </w:pPr>
      <w:r>
        <w:t xml:space="preserve">      </w:t>
      </w:r>
      <w:hyperlink r:id="rId9" w:history="1">
        <w:r w:rsidR="005A682A" w:rsidRPr="001978ED">
          <w:rPr>
            <w:rStyle w:val="Hyperlink"/>
            <w:noProof/>
          </w:rPr>
          <w:t>https://www.graphic.com/news/health/the-mental-health-act-846-six-years-on.html</w:t>
        </w:r>
      </w:hyperlink>
      <w:r w:rsidR="005A682A" w:rsidRPr="001978ED">
        <w:rPr>
          <w:noProof/>
        </w:rPr>
        <w:t xml:space="preserve"> .</w:t>
      </w:r>
    </w:p>
    <w:p w:rsidR="005A682A" w:rsidRPr="00F158A0" w:rsidRDefault="009F4A92" w:rsidP="00395032">
      <w:pPr>
        <w:spacing w:line="360" w:lineRule="auto"/>
      </w:pPr>
      <w:r>
        <w:lastRenderedPageBreak/>
        <w:t xml:space="preserve">     </w:t>
      </w:r>
      <w:r w:rsidR="00210275">
        <w:t>Accessed 10th</w:t>
      </w:r>
      <w:r w:rsidR="00D34188">
        <w:t xml:space="preserve"> </w:t>
      </w:r>
      <w:r w:rsidR="007A4370">
        <w:t>July</w:t>
      </w:r>
      <w:r w:rsidR="005A682A">
        <w:t xml:space="preserve"> 2018</w:t>
      </w:r>
    </w:p>
    <w:p w:rsidR="002C3E75" w:rsidRDefault="00B01FF8" w:rsidP="002C3E75">
      <w:r>
        <w:t xml:space="preserve">13. </w:t>
      </w:r>
      <w:r w:rsidR="002C3E75">
        <w:t>Ghanaweb.com. News archives. Psychiatric hospitals to go cash and carry as DFID pulls out.</w:t>
      </w:r>
    </w:p>
    <w:p w:rsidR="002C3E75" w:rsidRDefault="009F4A92" w:rsidP="002C3E75">
      <w:r>
        <w:t xml:space="preserve">      </w:t>
      </w:r>
      <w:r w:rsidR="002C3E75">
        <w:t>Dated 2018-06-03.</w:t>
      </w:r>
    </w:p>
    <w:p w:rsidR="002C3E75" w:rsidRDefault="009F4A92" w:rsidP="002C3E75">
      <w:r>
        <w:t xml:space="preserve">    </w:t>
      </w:r>
      <w:hyperlink r:id="rId10" w:history="1">
        <w:r w:rsidR="002C3E75" w:rsidRPr="000A26C9">
          <w:rPr>
            <w:rStyle w:val="Hyperlink"/>
          </w:rPr>
          <w:t>https://Ghanaweb.com/GhanaHomePage/health/Psychiatric-hospitals-to-go-cash-and-carry-as-</w:t>
        </w:r>
      </w:hyperlink>
    </w:p>
    <w:p w:rsidR="002C3E75" w:rsidRPr="00D34188" w:rsidRDefault="009F4A92" w:rsidP="002C3E75">
      <w:pPr>
        <w:spacing w:line="360" w:lineRule="auto"/>
      </w:pPr>
      <w:r>
        <w:rPr>
          <w:color w:val="0070C0"/>
          <w:u w:val="single"/>
        </w:rPr>
        <w:t xml:space="preserve">    </w:t>
      </w:r>
      <w:r w:rsidR="002C3E75" w:rsidRPr="005A682A">
        <w:rPr>
          <w:color w:val="0070C0"/>
          <w:u w:val="single"/>
        </w:rPr>
        <w:t>DFID-pulls-out-657111.</w:t>
      </w:r>
      <w:r w:rsidR="00D34188">
        <w:t xml:space="preserve">     Accessed 10</w:t>
      </w:r>
      <w:r w:rsidR="00D34188" w:rsidRPr="00D34188">
        <w:rPr>
          <w:vertAlign w:val="superscript"/>
        </w:rPr>
        <w:t>th</w:t>
      </w:r>
      <w:r w:rsidR="00D34188">
        <w:t xml:space="preserve"> July 2018.</w:t>
      </w:r>
    </w:p>
    <w:p w:rsidR="009F4A92" w:rsidRDefault="009F4A92" w:rsidP="002C3E75">
      <w:pPr>
        <w:spacing w:line="360" w:lineRule="auto"/>
      </w:pPr>
      <w:r>
        <w:t xml:space="preserve">14. </w:t>
      </w:r>
      <w:r w:rsidR="00E65DB4">
        <w:t xml:space="preserve">Opare-Henaku A, Utsey SO. Culturally prescribed beliefs about mental illness among the Akan of </w:t>
      </w:r>
      <w:r>
        <w:t xml:space="preserve">  </w:t>
      </w:r>
    </w:p>
    <w:p w:rsidR="00E65DB4" w:rsidRDefault="009F4A92" w:rsidP="002C3E75">
      <w:pPr>
        <w:spacing w:line="360" w:lineRule="auto"/>
      </w:pPr>
      <w:r>
        <w:t xml:space="preserve">    </w:t>
      </w:r>
      <w:r w:rsidR="00E65DB4">
        <w:t xml:space="preserve">Ghana. </w:t>
      </w:r>
      <w:r w:rsidR="00F06409">
        <w:t xml:space="preserve"> </w:t>
      </w:r>
      <w:r w:rsidR="00E65DB4">
        <w:t>Transcul</w:t>
      </w:r>
      <w:r w:rsidR="00F06409">
        <w:t xml:space="preserve">tural psychiatry 2017, </w:t>
      </w:r>
      <w:r w:rsidR="007A4370">
        <w:t>Vol.54 (</w:t>
      </w:r>
      <w:r w:rsidR="00F06409">
        <w:t>4) 502-522. Sage publishing.</w:t>
      </w:r>
    </w:p>
    <w:p w:rsidR="00F06409" w:rsidRDefault="009F4A92" w:rsidP="002C3E75">
      <w:pPr>
        <w:spacing w:line="360" w:lineRule="auto"/>
      </w:pPr>
      <w:r>
        <w:t xml:space="preserve">    </w:t>
      </w:r>
      <w:r w:rsidR="00F06409">
        <w:t>DOI</w:t>
      </w:r>
      <w:r w:rsidR="007A4370">
        <w:t>: 10.117</w:t>
      </w:r>
      <w:r w:rsidR="00F06409">
        <w:t>/136346151770812</w:t>
      </w:r>
      <w:r w:rsidR="003444EB">
        <w:t>0 journals.sagepub.com/home/</w:t>
      </w:r>
      <w:proofErr w:type="spellStart"/>
      <w:r w:rsidR="003444EB">
        <w:t>tps</w:t>
      </w:r>
      <w:proofErr w:type="spellEnd"/>
      <w:r w:rsidR="00F06409">
        <w:t xml:space="preserve"> </w:t>
      </w:r>
    </w:p>
    <w:p w:rsidR="009F4A92" w:rsidRDefault="009F4A92" w:rsidP="009F4A92">
      <w:pPr>
        <w:spacing w:line="360" w:lineRule="auto"/>
      </w:pPr>
      <w:r>
        <w:t xml:space="preserve">15. Quin N. Beliefs and community responses to mental health in Ghana: The experiences of family    </w:t>
      </w:r>
    </w:p>
    <w:p w:rsidR="009F4A92" w:rsidRDefault="009F4A92" w:rsidP="009F4A92">
      <w:pPr>
        <w:spacing w:line="360" w:lineRule="auto"/>
      </w:pPr>
      <w:r>
        <w:t xml:space="preserve">        cares. International Journal of Social P</w:t>
      </w:r>
      <w:r w:rsidR="00D34188">
        <w:t>sychiatry. 2007</w:t>
      </w:r>
      <w:r w:rsidR="00210275">
        <w:t>; 53</w:t>
      </w:r>
      <w:r>
        <w:t>(2)</w:t>
      </w:r>
      <w:r w:rsidR="00D34188">
        <w:t>.</w:t>
      </w:r>
      <w:r>
        <w:t xml:space="preserve"> 175-188</w:t>
      </w:r>
    </w:p>
    <w:p w:rsidR="005C07AF" w:rsidRDefault="005C07AF" w:rsidP="005C07AF">
      <w:r>
        <w:t>16a.Human rights watch. Ghana: People with disabilities freed from chains</w:t>
      </w:r>
      <w:r w:rsidRPr="00954CA0">
        <w:t>.</w:t>
      </w:r>
      <w:r>
        <w:t xml:space="preserve"> Accra, July 7, 2017.  </w:t>
      </w:r>
    </w:p>
    <w:p w:rsidR="005C07AF" w:rsidRDefault="005C07AF" w:rsidP="005C07AF">
      <w:r>
        <w:t xml:space="preserve">   </w:t>
      </w:r>
      <w:r w:rsidR="00D34188">
        <w:t xml:space="preserve">     </w:t>
      </w:r>
      <w:r>
        <w:t xml:space="preserve"> hrw.org</w:t>
      </w:r>
      <w:r w:rsidR="00210275">
        <w:t>. Accessed</w:t>
      </w:r>
      <w:r w:rsidR="00D34188">
        <w:t xml:space="preserve"> </w:t>
      </w:r>
      <w:r w:rsidR="00210275">
        <w:t>15</w:t>
      </w:r>
      <w:r w:rsidR="00210275" w:rsidRPr="00D34188">
        <w:rPr>
          <w:vertAlign w:val="superscript"/>
        </w:rPr>
        <w:t>th</w:t>
      </w:r>
      <w:r w:rsidR="00210275">
        <w:t xml:space="preserve"> </w:t>
      </w:r>
      <w:r w:rsidR="00210275" w:rsidRPr="00AD0475">
        <w:rPr>
          <w:noProof/>
        </w:rPr>
        <w:t>July</w:t>
      </w:r>
      <w:r w:rsidR="00D34188">
        <w:t xml:space="preserve"> 2018</w:t>
      </w:r>
    </w:p>
    <w:p w:rsidR="005C07AF" w:rsidRDefault="005C07AF" w:rsidP="005C07AF">
      <w:r>
        <w:t xml:space="preserve">16b. Human rights </w:t>
      </w:r>
      <w:r w:rsidRPr="00AD0475">
        <w:rPr>
          <w:noProof/>
        </w:rPr>
        <w:t>watch:</w:t>
      </w:r>
      <w:r>
        <w:t xml:space="preserve"> # BreakTheChains</w:t>
      </w:r>
      <w:r w:rsidR="007A4370">
        <w:t>: End</w:t>
      </w:r>
      <w:r>
        <w:t xml:space="preserve"> Shackling in Ghana. Video. </w:t>
      </w:r>
    </w:p>
    <w:p w:rsidR="005C07AF" w:rsidRDefault="005C07AF" w:rsidP="005C07AF">
      <w:r>
        <w:t xml:space="preserve">       </w:t>
      </w:r>
      <w:hyperlink r:id="rId11" w:history="1">
        <w:r w:rsidRPr="00A67718">
          <w:rPr>
            <w:rStyle w:val="Hyperlink"/>
          </w:rPr>
          <w:t>https://www.hrw.org/endshackling</w:t>
        </w:r>
      </w:hyperlink>
      <w:r w:rsidR="00D34188">
        <w:t xml:space="preserve">   Accessed 15</w:t>
      </w:r>
      <w:r w:rsidR="00D34188" w:rsidRPr="00D34188">
        <w:rPr>
          <w:vertAlign w:val="superscript"/>
        </w:rPr>
        <w:t>th</w:t>
      </w:r>
      <w:r w:rsidR="00D34188">
        <w:t xml:space="preserve"> </w:t>
      </w:r>
      <w:r w:rsidR="00D34188" w:rsidRPr="00AD0475">
        <w:rPr>
          <w:noProof/>
        </w:rPr>
        <w:t>July</w:t>
      </w:r>
      <w:r w:rsidR="00D34188">
        <w:t xml:space="preserve"> 2018.</w:t>
      </w:r>
    </w:p>
    <w:p w:rsidR="000803D3" w:rsidRDefault="005C07AF" w:rsidP="000803D3">
      <w:r>
        <w:t xml:space="preserve">17. </w:t>
      </w:r>
      <w:r w:rsidR="000803D3">
        <w:t xml:space="preserve">Ae-Ngibise, K. Cooper, S, Adiibokah E, Akpalu B, Lund C, Doku V </w:t>
      </w:r>
      <w:r w:rsidR="000803D3" w:rsidRPr="003444EB">
        <w:rPr>
          <w:noProof/>
        </w:rPr>
        <w:t>Mhapp</w:t>
      </w:r>
      <w:r w:rsidR="000803D3">
        <w:t xml:space="preserve"> Research Programme </w:t>
      </w:r>
    </w:p>
    <w:p w:rsidR="000803D3" w:rsidRDefault="005C07AF" w:rsidP="000803D3">
      <w:r>
        <w:t xml:space="preserve">      </w:t>
      </w:r>
      <w:r w:rsidR="000803D3">
        <w:t xml:space="preserve">Consortium. “Whether you like it or not people with mental problems are going to go to them”: A </w:t>
      </w:r>
    </w:p>
    <w:p w:rsidR="000803D3" w:rsidRDefault="005C07AF" w:rsidP="000803D3">
      <w:r>
        <w:t xml:space="preserve">    </w:t>
      </w:r>
      <w:r w:rsidR="000803D3">
        <w:t xml:space="preserve">qualitative exploration into the widespread use of traditional and faith healers in the provision of </w:t>
      </w:r>
    </w:p>
    <w:p w:rsidR="000803D3" w:rsidRDefault="005C07AF" w:rsidP="000803D3">
      <w:r>
        <w:t xml:space="preserve">   </w:t>
      </w:r>
      <w:r w:rsidR="000803D3">
        <w:t>mental health care in Ghana. International Review of Psychiatry, December 2010; 22(6):558-567.</w:t>
      </w:r>
    </w:p>
    <w:p w:rsidR="005C07AF" w:rsidRDefault="005C07AF" w:rsidP="005C07AF">
      <w:r>
        <w:t xml:space="preserve">18. Read UM, Adiibokah E, Nyame S. Local suffering and the global discourse of mental health and   </w:t>
      </w:r>
    </w:p>
    <w:p w:rsidR="005C07AF" w:rsidRDefault="005C07AF" w:rsidP="005C07AF">
      <w:r>
        <w:t xml:space="preserve">     human rights: An ethnographic study of response to mental illness in rural Ghana. Globalization </w:t>
      </w:r>
    </w:p>
    <w:p w:rsidR="005C07AF" w:rsidRDefault="005C07AF" w:rsidP="005C07AF">
      <w:r>
        <w:t xml:space="preserve">     and health. 2009 5(13) 1-16.</w:t>
      </w:r>
    </w:p>
    <w:p w:rsidR="00DC7A5F" w:rsidRDefault="005F3C57" w:rsidP="00CF4A7D">
      <w:r>
        <w:t>19.</w:t>
      </w:r>
      <w:r w:rsidR="00C32D3D">
        <w:t xml:space="preserve"> </w:t>
      </w:r>
      <w:r w:rsidR="00DC7A5F">
        <w:t xml:space="preserve">Link BG, Yang H, Phelan JC, Collins PY. Measuring mental illness stigma. Schizophrenia bulletin.    </w:t>
      </w:r>
    </w:p>
    <w:p w:rsidR="005F3C57" w:rsidRDefault="00DC7A5F" w:rsidP="00CF4A7D">
      <w:r>
        <w:t xml:space="preserve">    2004 Jan 1</w:t>
      </w:r>
      <w:r w:rsidR="007A4370">
        <w:t>; 30</w:t>
      </w:r>
      <w:r>
        <w:t>(30:511-41</w:t>
      </w:r>
    </w:p>
    <w:p w:rsidR="005F3C57" w:rsidRDefault="005F3C57" w:rsidP="005C07AF">
      <w:r>
        <w:t>20. Van Standen CW, Kruger C. Incapacity to give informed consent owing to a mental disorder.</w:t>
      </w:r>
    </w:p>
    <w:p w:rsidR="00103374" w:rsidRDefault="00C32D3D" w:rsidP="00103374">
      <w:pPr>
        <w:rPr>
          <w:rFonts w:ascii="Times New Roman" w:hAnsi="Times New Roman" w:cs="Times New Roman"/>
        </w:rPr>
      </w:pPr>
      <w:r>
        <w:t xml:space="preserve">    </w:t>
      </w:r>
      <w:r w:rsidR="005F3C57">
        <w:t>J. Med Ethics 2003</w:t>
      </w:r>
      <w:r w:rsidR="007A4370">
        <w:t>; 29:41</w:t>
      </w:r>
      <w:r w:rsidR="005F3C57">
        <w:t>-43</w:t>
      </w:r>
      <w:r w:rsidR="004F3D93">
        <w:t>.</w:t>
      </w:r>
      <w:r w:rsidR="00103374" w:rsidRPr="00103374">
        <w:rPr>
          <w:rFonts w:ascii="Times New Roman" w:hAnsi="Times New Roman" w:cs="Times New Roman"/>
        </w:rPr>
        <w:t xml:space="preserve"> </w:t>
      </w:r>
    </w:p>
    <w:p w:rsidR="00681957" w:rsidRDefault="00681957" w:rsidP="00103374">
      <w:pPr>
        <w:rPr>
          <w:rFonts w:ascii="Times New Roman" w:hAnsi="Times New Roman" w:cs="Times New Roman"/>
        </w:rPr>
      </w:pPr>
    </w:p>
    <w:p w:rsidR="00103374" w:rsidRPr="00103374" w:rsidRDefault="00103374" w:rsidP="00103374">
      <w:pPr>
        <w:rPr>
          <w:rFonts w:ascii="Times New Roman" w:hAnsi="Times New Roman" w:cs="Times New Roman"/>
        </w:rPr>
      </w:pPr>
      <w:r w:rsidRPr="00103374">
        <w:rPr>
          <w:rFonts w:ascii="Times New Roman" w:hAnsi="Times New Roman" w:cs="Times New Roman"/>
        </w:rPr>
        <w:lastRenderedPageBreak/>
        <w:t xml:space="preserve">21. Nuernberg Military </w:t>
      </w:r>
      <w:r w:rsidR="001978ED">
        <w:rPr>
          <w:rFonts w:ascii="Times New Roman" w:hAnsi="Times New Roman" w:cs="Times New Roman"/>
          <w:noProof/>
        </w:rPr>
        <w:t>T</w:t>
      </w:r>
      <w:r w:rsidRPr="001978ED">
        <w:rPr>
          <w:rFonts w:ascii="Times New Roman" w:hAnsi="Times New Roman" w:cs="Times New Roman"/>
          <w:noProof/>
        </w:rPr>
        <w:t>ribunals</w:t>
      </w:r>
      <w:r w:rsidRPr="00103374">
        <w:rPr>
          <w:rFonts w:ascii="Times New Roman" w:hAnsi="Times New Roman" w:cs="Times New Roman"/>
        </w:rPr>
        <w:t xml:space="preserve">. “Permissible medical experiments” </w:t>
      </w:r>
      <w:r w:rsidRPr="00AD0475">
        <w:rPr>
          <w:rFonts w:ascii="Times New Roman" w:hAnsi="Times New Roman" w:cs="Times New Roman"/>
          <w:noProof/>
        </w:rPr>
        <w:t>In:</w:t>
      </w:r>
      <w:r w:rsidRPr="00103374">
        <w:rPr>
          <w:rFonts w:ascii="Times New Roman" w:hAnsi="Times New Roman" w:cs="Times New Roman"/>
        </w:rPr>
        <w:t xml:space="preserve"> Trials of </w:t>
      </w:r>
      <w:r w:rsidR="001978ED">
        <w:rPr>
          <w:rFonts w:ascii="Times New Roman" w:hAnsi="Times New Roman" w:cs="Times New Roman"/>
          <w:noProof/>
        </w:rPr>
        <w:t>W</w:t>
      </w:r>
      <w:r w:rsidRPr="001978ED">
        <w:rPr>
          <w:rFonts w:ascii="Times New Roman" w:hAnsi="Times New Roman" w:cs="Times New Roman"/>
          <w:noProof/>
        </w:rPr>
        <w:t>ar</w:t>
      </w:r>
      <w:r w:rsidRPr="00103374">
        <w:rPr>
          <w:rFonts w:ascii="Times New Roman" w:hAnsi="Times New Roman" w:cs="Times New Roman"/>
        </w:rPr>
        <w:t xml:space="preserve"> Criminals   </w:t>
      </w:r>
    </w:p>
    <w:p w:rsidR="00103374" w:rsidRPr="00103374" w:rsidRDefault="00103374" w:rsidP="00103374">
      <w:pPr>
        <w:rPr>
          <w:rFonts w:ascii="Times New Roman" w:hAnsi="Times New Roman" w:cs="Times New Roman"/>
        </w:rPr>
      </w:pPr>
      <w:r w:rsidRPr="00103374">
        <w:rPr>
          <w:rFonts w:ascii="Times New Roman" w:hAnsi="Times New Roman" w:cs="Times New Roman"/>
        </w:rPr>
        <w:t xml:space="preserve">    before the Nuremberg military Trial under Control Council Law No. 10, Vol.2, pp.181-182.  1949  </w:t>
      </w:r>
    </w:p>
    <w:p w:rsidR="00103374" w:rsidRDefault="00103374" w:rsidP="00103374">
      <w:pPr>
        <w:rPr>
          <w:rFonts w:ascii="Times New Roman" w:hAnsi="Times New Roman" w:cs="Times New Roman"/>
        </w:rPr>
      </w:pPr>
      <w:r w:rsidRPr="00103374">
        <w:rPr>
          <w:rFonts w:ascii="Times New Roman" w:hAnsi="Times New Roman" w:cs="Times New Roman"/>
        </w:rPr>
        <w:t xml:space="preserve">   Washington </w:t>
      </w:r>
      <w:r w:rsidR="00EC1F9E" w:rsidRPr="00103374">
        <w:rPr>
          <w:rFonts w:ascii="Times New Roman" w:hAnsi="Times New Roman" w:cs="Times New Roman"/>
        </w:rPr>
        <w:t>Government Printing</w:t>
      </w:r>
      <w:r w:rsidRPr="00103374">
        <w:rPr>
          <w:rFonts w:ascii="Times New Roman" w:hAnsi="Times New Roman" w:cs="Times New Roman"/>
        </w:rPr>
        <w:t xml:space="preserve"> Office. Accessible at:</w:t>
      </w:r>
    </w:p>
    <w:p w:rsidR="003444EB" w:rsidRDefault="00EF300A" w:rsidP="00EF30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hyperlink r:id="rId12" w:history="1">
        <w:r w:rsidRPr="0060109D">
          <w:rPr>
            <w:rStyle w:val="Hyperlink"/>
            <w:rFonts w:ascii="Times New Roman" w:hAnsi="Times New Roman" w:cs="Times New Roman"/>
          </w:rPr>
          <w:t>https://www.loc.gov/rr/frd/Military_law/pdf/NT_war-criminals_Vol-II.pdf</w:t>
        </w:r>
      </w:hyperlink>
      <w:r w:rsidR="003444EB">
        <w:rPr>
          <w:rFonts w:ascii="Times New Roman" w:hAnsi="Times New Roman" w:cs="Times New Roman"/>
        </w:rPr>
        <w:t xml:space="preserve">  Accessed 24</w:t>
      </w:r>
      <w:r w:rsidR="003444EB" w:rsidRPr="003444EB">
        <w:rPr>
          <w:rFonts w:ascii="Times New Roman" w:hAnsi="Times New Roman" w:cs="Times New Roman"/>
          <w:vertAlign w:val="superscript"/>
        </w:rPr>
        <w:t>th</w:t>
      </w:r>
      <w:r w:rsidR="003444EB">
        <w:rPr>
          <w:rFonts w:ascii="Times New Roman" w:hAnsi="Times New Roman" w:cs="Times New Roman"/>
        </w:rPr>
        <w:t xml:space="preserve"> September</w:t>
      </w:r>
      <w:r>
        <w:rPr>
          <w:rFonts w:ascii="Times New Roman" w:hAnsi="Times New Roman" w:cs="Times New Roman"/>
        </w:rPr>
        <w:t xml:space="preserve"> </w:t>
      </w:r>
    </w:p>
    <w:p w:rsidR="00EF300A" w:rsidRDefault="003444EB" w:rsidP="00EF30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EF300A">
        <w:rPr>
          <w:rFonts w:ascii="Times New Roman" w:hAnsi="Times New Roman" w:cs="Times New Roman"/>
        </w:rPr>
        <w:t>2018.</w:t>
      </w:r>
    </w:p>
    <w:p w:rsidR="002509C5" w:rsidRDefault="00103374" w:rsidP="00B95774">
      <w:r>
        <w:t>22</w:t>
      </w:r>
      <w:r w:rsidR="004F3D93">
        <w:t>.</w:t>
      </w:r>
      <w:r w:rsidR="00C71FE6">
        <w:t xml:space="preserve"> Kant I.</w:t>
      </w:r>
      <w:r w:rsidR="00254855">
        <w:t xml:space="preserve"> </w:t>
      </w:r>
      <w:r w:rsidR="00160962">
        <w:t>Grounding for the meta</w:t>
      </w:r>
      <w:r w:rsidR="002509C5">
        <w:t xml:space="preserve">physics of morals. 1993 (3rd </w:t>
      </w:r>
      <w:r w:rsidR="00210275">
        <w:t>Edition)</w:t>
      </w:r>
      <w:r w:rsidR="00160962">
        <w:t xml:space="preserve">. </w:t>
      </w:r>
      <w:r w:rsidR="002509C5">
        <w:t xml:space="preserve">Translated by James W. </w:t>
      </w:r>
    </w:p>
    <w:p w:rsidR="004F3D93" w:rsidRDefault="002509C5" w:rsidP="00B95774">
      <w:r>
        <w:t xml:space="preserve">       Ellington. </w:t>
      </w:r>
      <w:r w:rsidR="00160962">
        <w:t xml:space="preserve">Indianapolis, </w:t>
      </w:r>
      <w:r w:rsidR="00AD0475" w:rsidRPr="00AD0475">
        <w:rPr>
          <w:noProof/>
        </w:rPr>
        <w:t>In</w:t>
      </w:r>
      <w:r w:rsidR="00160962" w:rsidRPr="00AD0475">
        <w:rPr>
          <w:noProof/>
        </w:rPr>
        <w:t>:</w:t>
      </w:r>
      <w:r w:rsidR="00160962">
        <w:t xml:space="preserve"> Hacket</w:t>
      </w:r>
      <w:r>
        <w:t xml:space="preserve"> Publishing</w:t>
      </w:r>
      <w:r w:rsidR="00160962">
        <w:t>.</w:t>
      </w:r>
    </w:p>
    <w:p w:rsidR="00254855" w:rsidRDefault="00103374" w:rsidP="00B95774">
      <w:r>
        <w:t>23</w:t>
      </w:r>
      <w:r w:rsidR="004F3D93">
        <w:t>.</w:t>
      </w:r>
      <w:r w:rsidR="0052525A">
        <w:t xml:space="preserve"> Mill JS.  Chapter 2. What utilitarianism </w:t>
      </w:r>
      <w:r w:rsidR="0052525A" w:rsidRPr="00AD0475">
        <w:rPr>
          <w:noProof/>
        </w:rPr>
        <w:t>is.</w:t>
      </w:r>
      <w:r w:rsidR="0052525A">
        <w:t xml:space="preserve"> In: Utilitarianism 1863. </w:t>
      </w:r>
      <w:r w:rsidR="007A4370">
        <w:t>Dover Publications</w:t>
      </w:r>
      <w:r w:rsidR="0052525A">
        <w:t xml:space="preserve">. </w:t>
      </w:r>
      <w:r w:rsidR="00254855">
        <w:t>2007</w:t>
      </w:r>
    </w:p>
    <w:p w:rsidR="00D96A86" w:rsidRDefault="00254855" w:rsidP="00B95774">
      <w:r>
        <w:t xml:space="preserve">    </w:t>
      </w:r>
      <w:r w:rsidR="0052525A">
        <w:t>(Feb. 16</w:t>
      </w:r>
      <w:r w:rsidR="0052525A" w:rsidRPr="0052525A">
        <w:rPr>
          <w:vertAlign w:val="superscript"/>
        </w:rPr>
        <w:t>th</w:t>
      </w:r>
      <w:r>
        <w:t>).</w:t>
      </w:r>
      <w:r w:rsidR="0052525A">
        <w:t xml:space="preserve"> </w:t>
      </w:r>
    </w:p>
    <w:p w:rsidR="00D96A86" w:rsidRDefault="00103374" w:rsidP="00B95774">
      <w:r>
        <w:t>24</w:t>
      </w:r>
      <w:r w:rsidR="007A4370">
        <w:t>. Tronto</w:t>
      </w:r>
      <w:r w:rsidR="00B95774">
        <w:t xml:space="preserve"> JC. An ethics of care. Ethics in community-based elder care. New York: Springer </w:t>
      </w:r>
      <w:r w:rsidR="001978ED">
        <w:rPr>
          <w:noProof/>
        </w:rPr>
        <w:t>P</w:t>
      </w:r>
      <w:r w:rsidR="00B95774" w:rsidRPr="001978ED">
        <w:rPr>
          <w:noProof/>
        </w:rPr>
        <w:t>ublishing</w:t>
      </w:r>
      <w:r w:rsidR="00B95774">
        <w:t xml:space="preserve"> </w:t>
      </w:r>
    </w:p>
    <w:p w:rsidR="00B95774" w:rsidRDefault="00D96A86" w:rsidP="00B95774">
      <w:r>
        <w:t xml:space="preserve">      </w:t>
      </w:r>
      <w:r w:rsidR="00D34188">
        <w:t>company 2001 Oct;</w:t>
      </w:r>
      <w:r w:rsidR="00B95774">
        <w:t xml:space="preserve"> 11:60-8</w:t>
      </w:r>
    </w:p>
    <w:p w:rsidR="002C3E75" w:rsidRDefault="00103374" w:rsidP="00C97AD7">
      <w:r>
        <w:t>25</w:t>
      </w:r>
      <w:r w:rsidR="007A4370">
        <w:t>. Thornicroft</w:t>
      </w:r>
      <w:r w:rsidR="00C97AD7">
        <w:t xml:space="preserve"> G, Rose D, Kassam. Discrimination in health care against people with mental health. </w:t>
      </w:r>
    </w:p>
    <w:p w:rsidR="00C97AD7" w:rsidRDefault="00C97AD7" w:rsidP="00C97AD7">
      <w:r>
        <w:t xml:space="preserve">  </w:t>
      </w:r>
      <w:r w:rsidR="002D09CB">
        <w:t xml:space="preserve">    </w:t>
      </w:r>
      <w:r>
        <w:t>International Review of Psyc</w:t>
      </w:r>
      <w:r w:rsidR="00D34188">
        <w:t>hiatry. 2007; 19(2</w:t>
      </w:r>
      <w:r w:rsidR="000D2026">
        <w:t>)</w:t>
      </w:r>
      <w:r>
        <w:t>: 113-122.</w:t>
      </w:r>
    </w:p>
    <w:p w:rsidR="00D96A86" w:rsidRDefault="00103374" w:rsidP="00C97AD7">
      <w:r>
        <w:t>26</w:t>
      </w:r>
      <w:r w:rsidR="004F3D93">
        <w:t>.</w:t>
      </w:r>
      <w:r w:rsidR="00D2474F">
        <w:t xml:space="preserve">Drew N, Funk M, Tang S, Lamichhane J, Chavez E, et al. Human rights violations of people with </w:t>
      </w:r>
    </w:p>
    <w:p w:rsidR="00D96A86" w:rsidRDefault="002D09CB" w:rsidP="00C97AD7">
      <w:r>
        <w:t xml:space="preserve">     </w:t>
      </w:r>
      <w:r w:rsidR="00D2474F">
        <w:t xml:space="preserve">mental and psychosocial disabilities: an unresolved global crisis. The Lancet 2011 Nov </w:t>
      </w:r>
    </w:p>
    <w:p w:rsidR="00D2474F" w:rsidRDefault="002D09CB" w:rsidP="00C97AD7">
      <w:r>
        <w:t xml:space="preserve">     </w:t>
      </w:r>
      <w:r w:rsidR="00D2474F">
        <w:t>5</w:t>
      </w:r>
      <w:r w:rsidR="007A4370">
        <w:t>; 378</w:t>
      </w:r>
      <w:r w:rsidR="00D2474F">
        <w:t>(9803):1664-75.</w:t>
      </w:r>
    </w:p>
    <w:p w:rsidR="004F3D93" w:rsidRDefault="00103374" w:rsidP="0097359B">
      <w:r>
        <w:t>27</w:t>
      </w:r>
      <w:r w:rsidR="007A4370">
        <w:t xml:space="preserve">. </w:t>
      </w:r>
      <w:r w:rsidR="007A4370" w:rsidRPr="001978ED">
        <w:rPr>
          <w:noProof/>
        </w:rPr>
        <w:t>Be</w:t>
      </w:r>
      <w:r w:rsidR="001978ED">
        <w:rPr>
          <w:noProof/>
        </w:rPr>
        <w:t>a</w:t>
      </w:r>
      <w:r w:rsidR="007A4370" w:rsidRPr="001978ED">
        <w:rPr>
          <w:noProof/>
        </w:rPr>
        <w:t>uchamp</w:t>
      </w:r>
      <w:r w:rsidR="0097359B">
        <w:t xml:space="preserve"> TL, Childress JF. Principals of Biomedical Et</w:t>
      </w:r>
      <w:r w:rsidR="000D2026">
        <w:t xml:space="preserve">hics. Seventh edition. 2013. </w:t>
      </w:r>
      <w:r w:rsidR="0097359B">
        <w:t xml:space="preserve">101-292. </w:t>
      </w:r>
      <w:r w:rsidR="004F3D93">
        <w:t xml:space="preserve"> </w:t>
      </w:r>
    </w:p>
    <w:p w:rsidR="0097359B" w:rsidRDefault="004F3D93" w:rsidP="0097359B">
      <w:r>
        <w:t xml:space="preserve">  </w:t>
      </w:r>
      <w:r w:rsidR="0097359B">
        <w:t>Oxford university press.</w:t>
      </w:r>
    </w:p>
    <w:p w:rsidR="00D96A86" w:rsidRDefault="00103374" w:rsidP="0097359B">
      <w:r>
        <w:t>28</w:t>
      </w:r>
      <w:r w:rsidR="007A4370">
        <w:t>. Emanuel</w:t>
      </w:r>
      <w:r w:rsidR="0097359B">
        <w:t xml:space="preserve"> J, Wendler D, Killen J, Grady C. What makes clinical research in developing countries </w:t>
      </w:r>
    </w:p>
    <w:p w:rsidR="00D96A86" w:rsidRDefault="00D96A86" w:rsidP="0097359B">
      <w:r>
        <w:t xml:space="preserve">  </w:t>
      </w:r>
      <w:r w:rsidR="002D09CB">
        <w:t xml:space="preserve">    </w:t>
      </w:r>
      <w:r>
        <w:t xml:space="preserve">  </w:t>
      </w:r>
      <w:r w:rsidR="0097359B">
        <w:t xml:space="preserve">ethical? The benchmarks of ethical research. The Journal of Infectious Diseases. 2004 Mar </w:t>
      </w:r>
    </w:p>
    <w:p w:rsidR="0097359B" w:rsidRDefault="00D96A86" w:rsidP="0097359B">
      <w:r>
        <w:t xml:space="preserve">   </w:t>
      </w:r>
      <w:r w:rsidR="002D09CB">
        <w:t xml:space="preserve">   </w:t>
      </w:r>
      <w:r>
        <w:t xml:space="preserve">  </w:t>
      </w:r>
      <w:r w:rsidR="0097359B">
        <w:t>1</w:t>
      </w:r>
      <w:r w:rsidR="007A4370">
        <w:t>; 189</w:t>
      </w:r>
      <w:r w:rsidR="0097359B">
        <w:t>(5):930-7</w:t>
      </w:r>
    </w:p>
    <w:p w:rsidR="00D96A86" w:rsidRDefault="007142BD" w:rsidP="002F1EF5">
      <w:r>
        <w:t>29</w:t>
      </w:r>
      <w:r w:rsidR="002F1EF5">
        <w:t xml:space="preserve">. Wendler D, Prasad K. Core safeguards for clinical research with adults who are unable to </w:t>
      </w:r>
    </w:p>
    <w:p w:rsidR="002F1EF5" w:rsidRDefault="00D96A86" w:rsidP="002F1EF5">
      <w:r>
        <w:t xml:space="preserve">      </w:t>
      </w:r>
      <w:r w:rsidR="002F1EF5">
        <w:t>conse</w:t>
      </w:r>
      <w:r w:rsidR="00672374">
        <w:t>nt. Ann Intern Med. 2001, 135:7</w:t>
      </w:r>
      <w:r w:rsidR="002F1EF5">
        <w:t>; 514-523</w:t>
      </w:r>
    </w:p>
    <w:p w:rsidR="00EF300A" w:rsidRDefault="00EF300A" w:rsidP="00EF300A">
      <w:pPr>
        <w:rPr>
          <w:ins w:id="312" w:author="Albert Coleman" w:date="2018-10-08T21:20:00Z"/>
        </w:rPr>
      </w:pPr>
      <w:r>
        <w:t xml:space="preserve">            </w:t>
      </w:r>
      <w:r w:rsidRPr="003444EB">
        <w:rPr>
          <w:noProof/>
        </w:rPr>
        <w:t>doi</w:t>
      </w:r>
      <w:r>
        <w:t xml:space="preserve">: 10.1136/pgmj. 2003.007302. </w:t>
      </w:r>
    </w:p>
    <w:p w:rsidR="00301EB4" w:rsidRDefault="00301EB4" w:rsidP="00301EB4">
      <w:pPr>
        <w:rPr>
          <w:ins w:id="313" w:author="Albert Coleman" w:date="2018-10-08T21:20:00Z"/>
        </w:rPr>
      </w:pPr>
      <w:ins w:id="314" w:author="Albert Coleman" w:date="2018-10-08T21:20:00Z">
        <w:r>
          <w:t xml:space="preserve">30. </w:t>
        </w:r>
        <w:proofErr w:type="spellStart"/>
        <w:r>
          <w:t>Tindana</w:t>
        </w:r>
        <w:proofErr w:type="spellEnd"/>
        <w:r>
          <w:t xml:space="preserve"> PO, </w:t>
        </w:r>
        <w:proofErr w:type="spellStart"/>
        <w:r>
          <w:t>Kass</w:t>
        </w:r>
        <w:proofErr w:type="spellEnd"/>
        <w:r>
          <w:t xml:space="preserve"> N, </w:t>
        </w:r>
        <w:proofErr w:type="spellStart"/>
        <w:r>
          <w:t>Akweongo</w:t>
        </w:r>
        <w:proofErr w:type="spellEnd"/>
        <w:r>
          <w:t xml:space="preserve"> P. The informed consent process in a rural African setting: A case </w:t>
        </w:r>
      </w:ins>
    </w:p>
    <w:p w:rsidR="00301EB4" w:rsidRDefault="00301EB4" w:rsidP="00301EB4">
      <w:pPr>
        <w:rPr>
          <w:ins w:id="315" w:author="Albert Coleman" w:date="2018-10-08T21:20:00Z"/>
        </w:rPr>
      </w:pPr>
      <w:ins w:id="316" w:author="Albert Coleman" w:date="2018-10-08T21:20:00Z">
        <w:r>
          <w:t xml:space="preserve">      </w:t>
        </w:r>
        <w:proofErr w:type="gramStart"/>
        <w:r>
          <w:t>study</w:t>
        </w:r>
        <w:proofErr w:type="gramEnd"/>
        <w:r>
          <w:t xml:space="preserve"> of the </w:t>
        </w:r>
        <w:proofErr w:type="spellStart"/>
        <w:r>
          <w:t>Kassena-Nankana</w:t>
        </w:r>
        <w:proofErr w:type="spellEnd"/>
        <w:r>
          <w:t xml:space="preserve"> district of Northern Ghana. </w:t>
        </w:r>
        <w:proofErr w:type="gramStart"/>
        <w:r>
          <w:t>IRB 2006.</w:t>
        </w:r>
        <w:proofErr w:type="gramEnd"/>
        <w:r>
          <w:t xml:space="preserve"> </w:t>
        </w:r>
        <w:proofErr w:type="gramStart"/>
        <w:r>
          <w:t>May; 28(3):1-6.</w:t>
        </w:r>
        <w:proofErr w:type="gramEnd"/>
      </w:ins>
    </w:p>
    <w:p w:rsidR="00301EB4" w:rsidRDefault="00301EB4" w:rsidP="00301EB4">
      <w:pPr>
        <w:rPr>
          <w:ins w:id="317" w:author="Albert Coleman" w:date="2018-10-08T21:20:00Z"/>
          <w:rFonts w:ascii="Times New Roman" w:hAnsi="Times New Roman" w:cs="Times New Roman"/>
          <w:color w:val="222222"/>
          <w:shd w:val="clear" w:color="auto" w:fill="FFFFFF"/>
        </w:rPr>
      </w:pPr>
      <w:ins w:id="318" w:author="Albert Coleman" w:date="2018-10-08T21:20:00Z">
        <w:r>
          <w:rPr>
            <w:rFonts w:ascii="Times New Roman" w:hAnsi="Times New Roman" w:cs="Times New Roman"/>
            <w:color w:val="222222"/>
            <w:shd w:val="clear" w:color="auto" w:fill="FFFFFF"/>
          </w:rPr>
          <w:t xml:space="preserve">31. </w:t>
        </w:r>
        <w:proofErr w:type="spellStart"/>
        <w:r>
          <w:rPr>
            <w:rFonts w:ascii="Times New Roman" w:hAnsi="Times New Roman" w:cs="Times New Roman"/>
            <w:color w:val="222222"/>
            <w:shd w:val="clear" w:color="auto" w:fill="FFFFFF"/>
          </w:rPr>
          <w:t>IJsselmuiden</w:t>
        </w:r>
        <w:proofErr w:type="spellEnd"/>
        <w:r>
          <w:rPr>
            <w:rFonts w:ascii="Times New Roman" w:hAnsi="Times New Roman" w:cs="Times New Roman"/>
            <w:color w:val="222222"/>
            <w:shd w:val="clear" w:color="auto" w:fill="FFFFFF"/>
          </w:rPr>
          <w:t xml:space="preserve">, CB, </w:t>
        </w:r>
        <w:proofErr w:type="spellStart"/>
        <w:r w:rsidRPr="001369F6">
          <w:rPr>
            <w:rFonts w:ascii="Times New Roman" w:hAnsi="Times New Roman" w:cs="Times New Roman"/>
            <w:color w:val="222222"/>
            <w:shd w:val="clear" w:color="auto" w:fill="FFFFFF"/>
          </w:rPr>
          <w:t>Faden</w:t>
        </w:r>
        <w:proofErr w:type="spellEnd"/>
        <w:r>
          <w:rPr>
            <w:rFonts w:ascii="Times New Roman" w:hAnsi="Times New Roman" w:cs="Times New Roman"/>
            <w:color w:val="222222"/>
            <w:shd w:val="clear" w:color="auto" w:fill="FFFFFF"/>
          </w:rPr>
          <w:t xml:space="preserve"> RR</w:t>
        </w:r>
        <w:r w:rsidRPr="001369F6">
          <w:rPr>
            <w:rFonts w:ascii="Times New Roman" w:hAnsi="Times New Roman" w:cs="Times New Roman"/>
            <w:color w:val="222222"/>
            <w:shd w:val="clear" w:color="auto" w:fill="FFFFFF"/>
          </w:rPr>
          <w:t xml:space="preserve">. </w:t>
        </w:r>
        <w:proofErr w:type="gramStart"/>
        <w:r w:rsidRPr="001369F6">
          <w:rPr>
            <w:rFonts w:ascii="Times New Roman" w:hAnsi="Times New Roman" w:cs="Times New Roman"/>
            <w:color w:val="222222"/>
            <w:shd w:val="clear" w:color="auto" w:fill="FFFFFF"/>
          </w:rPr>
          <w:t>"Research and informed co</w:t>
        </w:r>
        <w:r>
          <w:rPr>
            <w:rFonts w:ascii="Times New Roman" w:hAnsi="Times New Roman" w:cs="Times New Roman"/>
            <w:color w:val="222222"/>
            <w:shd w:val="clear" w:color="auto" w:fill="FFFFFF"/>
          </w:rPr>
          <w:t>nsent in Africa—another look."</w:t>
        </w:r>
        <w:proofErr w:type="gramEnd"/>
        <w:r>
          <w:rPr>
            <w:rFonts w:ascii="Times New Roman" w:hAnsi="Times New Roman" w:cs="Times New Roman"/>
            <w:color w:val="222222"/>
            <w:shd w:val="clear" w:color="auto" w:fill="FFFFFF"/>
          </w:rPr>
          <w:t xml:space="preserve"> NEJM </w:t>
        </w:r>
      </w:ins>
    </w:p>
    <w:p w:rsidR="00301EB4" w:rsidRDefault="00301EB4" w:rsidP="00301EB4">
      <w:pPr>
        <w:rPr>
          <w:ins w:id="319" w:author="Albert Coleman" w:date="2018-10-08T21:20:00Z"/>
          <w:rFonts w:ascii="Times New Roman" w:hAnsi="Times New Roman" w:cs="Times New Roman"/>
          <w:color w:val="222222"/>
          <w:shd w:val="clear" w:color="auto" w:fill="FFFFFF"/>
        </w:rPr>
      </w:pPr>
      <w:ins w:id="320" w:author="Albert Coleman" w:date="2018-10-08T21:20:00Z">
        <w:r>
          <w:rPr>
            <w:rFonts w:ascii="Times New Roman" w:hAnsi="Times New Roman" w:cs="Times New Roman"/>
            <w:color w:val="222222"/>
            <w:shd w:val="clear" w:color="auto" w:fill="FFFFFF"/>
          </w:rPr>
          <w:t xml:space="preserve">     1992</w:t>
        </w:r>
        <w:r w:rsidRPr="001369F6">
          <w:rPr>
            <w:rFonts w:ascii="Times New Roman" w:hAnsi="Times New Roman" w:cs="Times New Roman"/>
            <w:color w:val="222222"/>
            <w:shd w:val="clear" w:color="auto" w:fill="FFFFFF"/>
          </w:rPr>
          <w:t>: 830-834.</w:t>
        </w:r>
      </w:ins>
    </w:p>
    <w:p w:rsidR="00301EB4" w:rsidRDefault="00301EB4" w:rsidP="00301EB4">
      <w:pPr>
        <w:rPr>
          <w:ins w:id="321" w:author="Albert Coleman" w:date="2018-10-08T21:20:00Z"/>
          <w:rFonts w:ascii="Times New Roman" w:hAnsi="Times New Roman" w:cs="Times New Roman"/>
        </w:rPr>
      </w:pPr>
      <w:ins w:id="322" w:author="Albert Coleman" w:date="2018-10-08T21:20:00Z">
        <w:r>
          <w:rPr>
            <w:rFonts w:ascii="Times New Roman" w:hAnsi="Times New Roman" w:cs="Times New Roman"/>
          </w:rPr>
          <w:lastRenderedPageBreak/>
          <w:t xml:space="preserve">32.Krosin MT, </w:t>
        </w:r>
        <w:proofErr w:type="spellStart"/>
        <w:r>
          <w:rPr>
            <w:rFonts w:ascii="Times New Roman" w:hAnsi="Times New Roman" w:cs="Times New Roman"/>
          </w:rPr>
          <w:t>Klitzman</w:t>
        </w:r>
        <w:proofErr w:type="spellEnd"/>
        <w:r>
          <w:rPr>
            <w:rFonts w:ascii="Times New Roman" w:hAnsi="Times New Roman" w:cs="Times New Roman"/>
          </w:rPr>
          <w:t xml:space="preserve"> R, Levin B, Chen J, </w:t>
        </w:r>
        <w:proofErr w:type="spellStart"/>
        <w:r>
          <w:rPr>
            <w:rFonts w:ascii="Times New Roman" w:hAnsi="Times New Roman" w:cs="Times New Roman"/>
          </w:rPr>
          <w:t>Ranney</w:t>
        </w:r>
        <w:proofErr w:type="spellEnd"/>
        <w:r>
          <w:rPr>
            <w:rFonts w:ascii="Times New Roman" w:hAnsi="Times New Roman" w:cs="Times New Roman"/>
          </w:rPr>
          <w:t xml:space="preserve"> ML. Problems of informed consent in rural and </w:t>
        </w:r>
      </w:ins>
    </w:p>
    <w:p w:rsidR="00301EB4" w:rsidRDefault="00301EB4" w:rsidP="00301EB4">
      <w:pPr>
        <w:rPr>
          <w:ins w:id="323" w:author="Albert Coleman" w:date="2018-10-08T21:20:00Z"/>
          <w:rFonts w:ascii="Times New Roman" w:hAnsi="Times New Roman" w:cs="Times New Roman"/>
        </w:rPr>
      </w:pPr>
      <w:ins w:id="324" w:author="Albert Coleman" w:date="2018-10-08T21:20:00Z">
        <w:r>
          <w:rPr>
            <w:rFonts w:ascii="Times New Roman" w:hAnsi="Times New Roman" w:cs="Times New Roman"/>
          </w:rPr>
          <w:t xml:space="preserve">       </w:t>
        </w:r>
        <w:proofErr w:type="spellStart"/>
        <w:proofErr w:type="gramStart"/>
        <w:r>
          <w:rPr>
            <w:rFonts w:ascii="Times New Roman" w:hAnsi="Times New Roman" w:cs="Times New Roman"/>
          </w:rPr>
          <w:t>peri</w:t>
        </w:r>
        <w:proofErr w:type="spellEnd"/>
        <w:r>
          <w:rPr>
            <w:rFonts w:ascii="Times New Roman" w:hAnsi="Times New Roman" w:cs="Times New Roman"/>
          </w:rPr>
          <w:t>-urban</w:t>
        </w:r>
        <w:proofErr w:type="gramEnd"/>
        <w:r>
          <w:rPr>
            <w:rFonts w:ascii="Times New Roman" w:hAnsi="Times New Roman" w:cs="Times New Roman"/>
          </w:rPr>
          <w:t xml:space="preserve"> Mali, West Africa. </w:t>
        </w:r>
        <w:proofErr w:type="gramStart"/>
        <w:r>
          <w:rPr>
            <w:rFonts w:ascii="Times New Roman" w:hAnsi="Times New Roman" w:cs="Times New Roman"/>
          </w:rPr>
          <w:t>Clinical trials 2006; 3:306-13.</w:t>
        </w:r>
        <w:proofErr w:type="gramEnd"/>
        <w:r>
          <w:rPr>
            <w:rFonts w:ascii="Times New Roman" w:hAnsi="Times New Roman" w:cs="Times New Roman"/>
          </w:rPr>
          <w:t xml:space="preserve"> </w:t>
        </w:r>
      </w:ins>
    </w:p>
    <w:p w:rsidR="00301EB4" w:rsidRDefault="00301EB4" w:rsidP="00301EB4">
      <w:pPr>
        <w:rPr>
          <w:ins w:id="325" w:author="Albert Coleman" w:date="2018-10-08T21:20:00Z"/>
          <w:rFonts w:ascii="Times New Roman" w:hAnsi="Times New Roman" w:cs="Times New Roman"/>
        </w:rPr>
      </w:pPr>
      <w:ins w:id="326" w:author="Albert Coleman" w:date="2018-10-08T21:20:00Z">
        <w:r>
          <w:rPr>
            <w:rFonts w:ascii="Times New Roman" w:hAnsi="Times New Roman" w:cs="Times New Roman"/>
          </w:rPr>
          <w:t>33</w:t>
        </w:r>
        <w:proofErr w:type="gramStart"/>
        <w:r>
          <w:rPr>
            <w:rFonts w:ascii="Times New Roman" w:hAnsi="Times New Roman" w:cs="Times New Roman"/>
          </w:rPr>
          <w:t>.Moodley</w:t>
        </w:r>
        <w:proofErr w:type="gramEnd"/>
        <w:r>
          <w:rPr>
            <w:rFonts w:ascii="Times New Roman" w:hAnsi="Times New Roman" w:cs="Times New Roman"/>
          </w:rPr>
          <w:t xml:space="preserve"> K, </w:t>
        </w:r>
        <w:proofErr w:type="spellStart"/>
        <w:r>
          <w:rPr>
            <w:rFonts w:ascii="Times New Roman" w:hAnsi="Times New Roman" w:cs="Times New Roman"/>
          </w:rPr>
          <w:t>Pather</w:t>
        </w:r>
        <w:proofErr w:type="spellEnd"/>
        <w:r>
          <w:rPr>
            <w:rFonts w:ascii="Times New Roman" w:hAnsi="Times New Roman" w:cs="Times New Roman"/>
          </w:rPr>
          <w:t xml:space="preserve"> M, Landon M. Informed consent and participant perception of an Influenza </w:t>
        </w:r>
      </w:ins>
    </w:p>
    <w:p w:rsidR="00301EB4" w:rsidRDefault="00301EB4" w:rsidP="00301EB4">
      <w:pPr>
        <w:rPr>
          <w:rFonts w:ascii="Times New Roman" w:hAnsi="Times New Roman" w:cs="Times New Roman"/>
        </w:rPr>
      </w:pPr>
      <w:ins w:id="327" w:author="Albert Coleman" w:date="2018-10-08T21:20:00Z">
        <w:r>
          <w:rPr>
            <w:rFonts w:ascii="Times New Roman" w:hAnsi="Times New Roman" w:cs="Times New Roman"/>
          </w:rPr>
          <w:t xml:space="preserve">     </w:t>
        </w:r>
        <w:proofErr w:type="gramStart"/>
        <w:r w:rsidRPr="003444EB">
          <w:rPr>
            <w:rFonts w:ascii="Times New Roman" w:hAnsi="Times New Roman" w:cs="Times New Roman"/>
            <w:noProof/>
          </w:rPr>
          <w:t>vaccine</w:t>
        </w:r>
        <w:r>
          <w:rPr>
            <w:rFonts w:ascii="Times New Roman" w:hAnsi="Times New Roman" w:cs="Times New Roman"/>
          </w:rPr>
          <w:t xml:space="preserve"> trial in South Africa.</w:t>
        </w:r>
        <w:proofErr w:type="gramEnd"/>
        <w:r>
          <w:rPr>
            <w:rFonts w:ascii="Times New Roman" w:hAnsi="Times New Roman" w:cs="Times New Roman"/>
          </w:rPr>
          <w:t xml:space="preserve"> </w:t>
        </w:r>
        <w:proofErr w:type="gramStart"/>
        <w:r>
          <w:rPr>
            <w:rFonts w:ascii="Times New Roman" w:hAnsi="Times New Roman" w:cs="Times New Roman"/>
          </w:rPr>
          <w:t>Journal of medical ethics.</w:t>
        </w:r>
        <w:proofErr w:type="gramEnd"/>
        <w:r>
          <w:rPr>
            <w:rFonts w:ascii="Times New Roman" w:hAnsi="Times New Roman" w:cs="Times New Roman"/>
          </w:rPr>
          <w:t xml:space="preserve"> 2005 Dec 1; 31(12):727-32.</w:t>
        </w:r>
      </w:ins>
    </w:p>
    <w:p w:rsidR="00D84403" w:rsidRDefault="00D84403" w:rsidP="00D84403">
      <w:proofErr w:type="gramStart"/>
      <w:r>
        <w:t>34. Horsburgh D.</w:t>
      </w:r>
      <w:proofErr w:type="gramEnd"/>
      <w:r>
        <w:t xml:space="preserve"> How, and when, can I restrain a patient? </w:t>
      </w:r>
      <w:proofErr w:type="spellStart"/>
      <w:r>
        <w:t>Postgrad</w:t>
      </w:r>
      <w:proofErr w:type="spellEnd"/>
      <w:r>
        <w:t xml:space="preserve"> Med J 2004; 80:7-12.</w:t>
      </w:r>
    </w:p>
    <w:p w:rsidR="00EF300A" w:rsidRDefault="00D224C3" w:rsidP="00EF300A">
      <w:r>
        <w:t>35</w:t>
      </w:r>
      <w:r w:rsidR="00EF300A">
        <w:t xml:space="preserve">. Sethi F, Parkes J, Baskind E, </w:t>
      </w:r>
      <w:proofErr w:type="gramStart"/>
      <w:r w:rsidR="00EF300A">
        <w:t>Paterson</w:t>
      </w:r>
      <w:proofErr w:type="gramEnd"/>
      <w:r w:rsidR="00EF300A">
        <w:t xml:space="preserve"> B, O’Brien A. Restraint use in mental health settings: is it </w:t>
      </w:r>
    </w:p>
    <w:p w:rsidR="00EF300A" w:rsidRDefault="00D224C3" w:rsidP="00EF300A">
      <w:pPr>
        <w:rPr>
          <w:ins w:id="328" w:author="Albert Coleman" w:date="2018-10-08T21:26:00Z"/>
        </w:rPr>
      </w:pPr>
      <w:r>
        <w:t xml:space="preserve">      </w:t>
      </w:r>
      <w:r w:rsidR="00EF300A">
        <w:t xml:space="preserve">time to declare a position? Br. J. Psych.  2018; Vol 212 (issue 3) March. </w:t>
      </w:r>
      <w:proofErr w:type="gramStart"/>
      <w:r w:rsidR="00EF300A">
        <w:t>pp.137-141</w:t>
      </w:r>
      <w:proofErr w:type="gramEnd"/>
      <w:r w:rsidR="00EF300A">
        <w:t>.</w:t>
      </w:r>
    </w:p>
    <w:p w:rsidR="00D40B4C" w:rsidRPr="00E2595B" w:rsidRDefault="00D40B4C" w:rsidP="00D40B4C">
      <w:pPr>
        <w:rPr>
          <w:ins w:id="329" w:author="Albert Coleman" w:date="2018-10-08T21:26:00Z"/>
        </w:rPr>
      </w:pPr>
      <w:ins w:id="330" w:author="Albert Coleman" w:date="2018-10-08T21:26:00Z">
        <w:r>
          <w:t xml:space="preserve">36. </w:t>
        </w:r>
        <w:r>
          <w:rPr>
            <w:rFonts w:ascii="Times New Roman" w:hAnsi="Times New Roman" w:cs="Times New Roman"/>
          </w:rPr>
          <w:t xml:space="preserve">United Nations Organisation. Convention on the Rights of Persons with Disabilities (CRPD),  </w:t>
        </w:r>
      </w:ins>
    </w:p>
    <w:p w:rsidR="00D40B4C" w:rsidRDefault="00D40B4C" w:rsidP="00D40B4C">
      <w:pPr>
        <w:rPr>
          <w:ins w:id="331" w:author="Albert Coleman" w:date="2018-10-08T21:26:00Z"/>
          <w:rFonts w:ascii="Times New Roman" w:hAnsi="Times New Roman" w:cs="Times New Roman"/>
        </w:rPr>
      </w:pPr>
      <w:ins w:id="332" w:author="Albert Coleman" w:date="2018-10-08T21:26:00Z">
        <w:r>
          <w:rPr>
            <w:rFonts w:ascii="Times New Roman" w:hAnsi="Times New Roman" w:cs="Times New Roman"/>
          </w:rPr>
          <w:t xml:space="preserve">     </w:t>
        </w:r>
        <w:proofErr w:type="gramStart"/>
        <w:r>
          <w:rPr>
            <w:rFonts w:ascii="Times New Roman" w:hAnsi="Times New Roman" w:cs="Times New Roman"/>
          </w:rPr>
          <w:t>(A/RES/61/106).</w:t>
        </w:r>
        <w:proofErr w:type="gramEnd"/>
        <w:r>
          <w:rPr>
            <w:rFonts w:ascii="Times New Roman" w:hAnsi="Times New Roman" w:cs="Times New Roman"/>
          </w:rPr>
          <w:t xml:space="preserve"> 2006 (13</w:t>
        </w:r>
        <w:r w:rsidRPr="00053D25">
          <w:rPr>
            <w:rFonts w:ascii="Times New Roman" w:hAnsi="Times New Roman" w:cs="Times New Roman"/>
            <w:vertAlign w:val="superscript"/>
          </w:rPr>
          <w:t>th</w:t>
        </w:r>
        <w:r>
          <w:rPr>
            <w:rFonts w:ascii="Times New Roman" w:hAnsi="Times New Roman" w:cs="Times New Roman"/>
          </w:rPr>
          <w:t xml:space="preserve"> December). Available at:  </w:t>
        </w:r>
        <w:r>
          <w:fldChar w:fldCharType="begin"/>
        </w:r>
        <w:r>
          <w:instrText>HYPERLINK</w:instrText>
        </w:r>
        <w:r>
          <w:fldChar w:fldCharType="separate"/>
        </w:r>
        <w:r w:rsidRPr="00ED63FC">
          <w:rPr>
            <w:rStyle w:val="Hyperlink"/>
            <w:rFonts w:ascii="Times New Roman" w:hAnsi="Times New Roman" w:cs="Times New Roman"/>
          </w:rPr>
          <w:t>www.un.org&gt;convention&gt;convoptprot-e</w:t>
        </w:r>
        <w:r>
          <w:fldChar w:fldCharType="end"/>
        </w:r>
        <w:r>
          <w:rPr>
            <w:rFonts w:ascii="Times New Roman" w:hAnsi="Times New Roman" w:cs="Times New Roman"/>
          </w:rPr>
          <w:t>.</w:t>
        </w:r>
      </w:ins>
    </w:p>
    <w:p w:rsidR="00D40B4C" w:rsidRDefault="00D40B4C" w:rsidP="00D40B4C">
      <w:pPr>
        <w:rPr>
          <w:ins w:id="333" w:author="Albert Coleman" w:date="2018-10-08T21:26:00Z"/>
          <w:rFonts w:ascii="Times New Roman" w:hAnsi="Times New Roman" w:cs="Times New Roman"/>
        </w:rPr>
      </w:pPr>
      <w:ins w:id="334" w:author="Albert Coleman" w:date="2018-10-08T21:26:00Z">
        <w:r>
          <w:rPr>
            <w:rFonts w:ascii="Times New Roman" w:hAnsi="Times New Roman" w:cs="Times New Roman"/>
          </w:rPr>
          <w:t xml:space="preserve">     Accessed: </w:t>
        </w:r>
        <w:proofErr w:type="gramStart"/>
        <w:r>
          <w:rPr>
            <w:rFonts w:ascii="Times New Roman" w:hAnsi="Times New Roman" w:cs="Times New Roman"/>
          </w:rPr>
          <w:t>23rd  September</w:t>
        </w:r>
        <w:proofErr w:type="gramEnd"/>
        <w:r>
          <w:rPr>
            <w:rFonts w:ascii="Times New Roman" w:hAnsi="Times New Roman" w:cs="Times New Roman"/>
          </w:rPr>
          <w:t xml:space="preserve"> 2018.</w:t>
        </w:r>
      </w:ins>
    </w:p>
    <w:p w:rsidR="00D40B4C" w:rsidRPr="00053D25" w:rsidRDefault="00D40B4C" w:rsidP="00D40B4C">
      <w:pPr>
        <w:rPr>
          <w:ins w:id="335" w:author="Albert Coleman" w:date="2018-10-08T21:26:00Z"/>
          <w:rFonts w:ascii="Times New Roman" w:hAnsi="Times New Roman" w:cs="Times New Roman"/>
        </w:rPr>
      </w:pPr>
      <w:ins w:id="336" w:author="Albert Coleman" w:date="2018-10-08T21:26:00Z">
        <w:r>
          <w:rPr>
            <w:rFonts w:ascii="Times New Roman" w:hAnsi="Times New Roman" w:cs="Times New Roman"/>
          </w:rPr>
          <w:t xml:space="preserve">37. </w:t>
        </w:r>
        <w:r w:rsidRPr="00053D25">
          <w:rPr>
            <w:rFonts w:ascii="Times New Roman" w:hAnsi="Times New Roman" w:cs="Times New Roman"/>
          </w:rPr>
          <w:t xml:space="preserve">Miller FG, Brody H. A Critique of clinical equipoise: Therapeutic misconception in the ethics of  </w:t>
        </w:r>
      </w:ins>
    </w:p>
    <w:p w:rsidR="00D40B4C" w:rsidRDefault="00D40B4C" w:rsidP="00D40B4C">
      <w:pPr>
        <w:rPr>
          <w:ins w:id="337" w:author="Albert Coleman" w:date="2018-10-08T21:26:00Z"/>
          <w:rFonts w:ascii="Times New Roman" w:hAnsi="Times New Roman" w:cs="Times New Roman"/>
        </w:rPr>
      </w:pPr>
      <w:ins w:id="338" w:author="Albert Coleman" w:date="2018-10-08T21:26:00Z">
        <w:r>
          <w:rPr>
            <w:rFonts w:ascii="Times New Roman" w:hAnsi="Times New Roman" w:cs="Times New Roman"/>
          </w:rPr>
          <w:t xml:space="preserve">        </w:t>
        </w:r>
        <w:proofErr w:type="gramStart"/>
        <w:r w:rsidRPr="00053D25">
          <w:rPr>
            <w:rFonts w:ascii="Times New Roman" w:hAnsi="Times New Roman" w:cs="Times New Roman"/>
          </w:rPr>
          <w:t>clinical</w:t>
        </w:r>
        <w:proofErr w:type="gramEnd"/>
        <w:r w:rsidRPr="00053D25">
          <w:rPr>
            <w:rFonts w:ascii="Times New Roman" w:hAnsi="Times New Roman" w:cs="Times New Roman"/>
          </w:rPr>
          <w:t xml:space="preserve"> trials. </w:t>
        </w:r>
        <w:proofErr w:type="gramStart"/>
        <w:r w:rsidRPr="00053D25">
          <w:rPr>
            <w:rFonts w:ascii="Times New Roman" w:hAnsi="Times New Roman" w:cs="Times New Roman"/>
          </w:rPr>
          <w:t xml:space="preserve">Hastings </w:t>
        </w:r>
        <w:proofErr w:type="spellStart"/>
        <w:r w:rsidRPr="00053D25">
          <w:rPr>
            <w:rFonts w:ascii="Times New Roman" w:hAnsi="Times New Roman" w:cs="Times New Roman"/>
          </w:rPr>
          <w:t>Center</w:t>
        </w:r>
        <w:proofErr w:type="spellEnd"/>
        <w:r w:rsidRPr="00053D25">
          <w:rPr>
            <w:rFonts w:ascii="Times New Roman" w:hAnsi="Times New Roman" w:cs="Times New Roman"/>
          </w:rPr>
          <w:t xml:space="preserve"> Report.</w:t>
        </w:r>
        <w:proofErr w:type="gramEnd"/>
        <w:r w:rsidRPr="00053D25">
          <w:rPr>
            <w:rFonts w:ascii="Times New Roman" w:hAnsi="Times New Roman" w:cs="Times New Roman"/>
          </w:rPr>
          <w:t xml:space="preserve"> Vol. 33</w:t>
        </w:r>
        <w:r w:rsidRPr="001978ED">
          <w:rPr>
            <w:rFonts w:ascii="Times New Roman" w:hAnsi="Times New Roman" w:cs="Times New Roman"/>
            <w:noProof/>
          </w:rPr>
          <w:t>:No</w:t>
        </w:r>
        <w:r w:rsidRPr="00053D25">
          <w:rPr>
            <w:rFonts w:ascii="Times New Roman" w:hAnsi="Times New Roman" w:cs="Times New Roman"/>
          </w:rPr>
          <w:t>. 3. 2003, pp 19-28.</w:t>
        </w:r>
      </w:ins>
    </w:p>
    <w:p w:rsidR="00EF300A" w:rsidRDefault="00D224C3" w:rsidP="00EF300A">
      <w:r>
        <w:t>38</w:t>
      </w:r>
      <w:r w:rsidR="00EF300A">
        <w:t xml:space="preserve">. Miyamoto S, Duncan GE, Marx CE, Lieberman. Treatments for schizophrenia: a critical review of </w:t>
      </w:r>
    </w:p>
    <w:p w:rsidR="00EF300A" w:rsidRDefault="00EF300A" w:rsidP="00EF300A">
      <w:r>
        <w:t xml:space="preserve">      pharmacology and mechanisms of action antipsychotic drugs. Molecular psychiatry (2005) 10, 79-</w:t>
      </w:r>
    </w:p>
    <w:p w:rsidR="00EF300A" w:rsidRDefault="00EF300A" w:rsidP="00EF300A">
      <w:pPr>
        <w:rPr>
          <w:ins w:id="339" w:author="Albert Coleman" w:date="2018-10-08T21:29:00Z"/>
        </w:rPr>
      </w:pPr>
      <w:r>
        <w:t xml:space="preserve">      104.</w:t>
      </w:r>
    </w:p>
    <w:p w:rsidR="00F52DC6" w:rsidRDefault="00F52DC6" w:rsidP="00F52DC6">
      <w:pPr>
        <w:rPr>
          <w:ins w:id="340" w:author="Albert Coleman" w:date="2018-10-08T21:29:00Z"/>
          <w:rFonts w:ascii="Times New Roman" w:hAnsi="Times New Roman" w:cs="Times New Roman"/>
          <w:color w:val="222222"/>
          <w:shd w:val="clear" w:color="auto" w:fill="FFFFFF"/>
        </w:rPr>
      </w:pPr>
      <w:ins w:id="341" w:author="Albert Coleman" w:date="2018-10-08T21:29:00Z">
        <w:r>
          <w:rPr>
            <w:rFonts w:ascii="Times New Roman" w:hAnsi="Times New Roman" w:cs="Times New Roman"/>
            <w:color w:val="222222"/>
            <w:shd w:val="clear" w:color="auto" w:fill="FFFFFF"/>
          </w:rPr>
          <w:t xml:space="preserve">39. Pam A. </w:t>
        </w:r>
        <w:proofErr w:type="gramStart"/>
        <w:r>
          <w:rPr>
            <w:rFonts w:ascii="Times New Roman" w:hAnsi="Times New Roman" w:cs="Times New Roman"/>
            <w:color w:val="222222"/>
            <w:shd w:val="clear" w:color="auto" w:fill="FFFFFF"/>
          </w:rPr>
          <w:t>A critique of the scientific status of biological psychiatry.</w:t>
        </w:r>
        <w:proofErr w:type="gramEnd"/>
        <w:r>
          <w:rPr>
            <w:rFonts w:ascii="Times New Roman" w:hAnsi="Times New Roman" w:cs="Times New Roman"/>
            <w:color w:val="222222"/>
            <w:shd w:val="clear" w:color="auto" w:fill="FFFFFF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222222"/>
            <w:shd w:val="clear" w:color="auto" w:fill="FFFFFF"/>
          </w:rPr>
          <w:t>Acta</w:t>
        </w:r>
        <w:proofErr w:type="spellEnd"/>
        <w:r>
          <w:rPr>
            <w:rFonts w:ascii="Times New Roman" w:hAnsi="Times New Roman" w:cs="Times New Roman"/>
            <w:color w:val="222222"/>
            <w:shd w:val="clear" w:color="auto" w:fill="FFFFFF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222222"/>
            <w:shd w:val="clear" w:color="auto" w:fill="FFFFFF"/>
          </w:rPr>
          <w:t>Psychiatrica</w:t>
        </w:r>
        <w:proofErr w:type="spellEnd"/>
        <w:r>
          <w:rPr>
            <w:rFonts w:ascii="Times New Roman" w:hAnsi="Times New Roman" w:cs="Times New Roman"/>
            <w:color w:val="222222"/>
            <w:shd w:val="clear" w:color="auto" w:fill="FFFFFF"/>
          </w:rPr>
          <w:t xml:space="preserve"> </w:t>
        </w:r>
        <w:proofErr w:type="spellStart"/>
        <w:r>
          <w:rPr>
            <w:rFonts w:ascii="Times New Roman" w:hAnsi="Times New Roman" w:cs="Times New Roman"/>
            <w:color w:val="222222"/>
            <w:shd w:val="clear" w:color="auto" w:fill="FFFFFF"/>
          </w:rPr>
          <w:t>Scandinavica</w:t>
        </w:r>
        <w:proofErr w:type="spellEnd"/>
        <w:r>
          <w:rPr>
            <w:rFonts w:ascii="Times New Roman" w:hAnsi="Times New Roman" w:cs="Times New Roman"/>
            <w:color w:val="222222"/>
            <w:shd w:val="clear" w:color="auto" w:fill="FFFFFF"/>
          </w:rPr>
          <w:t xml:space="preserve"> </w:t>
        </w:r>
      </w:ins>
    </w:p>
    <w:p w:rsidR="00F52DC6" w:rsidRDefault="00F52DC6" w:rsidP="00F52DC6">
      <w:pPr>
        <w:rPr>
          <w:ins w:id="342" w:author="Albert Coleman" w:date="2018-10-08T21:29:00Z"/>
          <w:rFonts w:ascii="Times New Roman" w:hAnsi="Times New Roman" w:cs="Times New Roman"/>
          <w:color w:val="222222"/>
          <w:shd w:val="clear" w:color="auto" w:fill="FFFFFF"/>
        </w:rPr>
      </w:pPr>
      <w:ins w:id="343" w:author="Albert Coleman" w:date="2018-10-08T21:29:00Z">
        <w:r>
          <w:rPr>
            <w:rFonts w:ascii="Times New Roman" w:hAnsi="Times New Roman" w:cs="Times New Roman"/>
            <w:color w:val="222222"/>
            <w:shd w:val="clear" w:color="auto" w:fill="FFFFFF"/>
          </w:rPr>
          <w:t xml:space="preserve">     1990 Dec; 82 (S362):1-35.</w:t>
        </w:r>
      </w:ins>
    </w:p>
    <w:p w:rsidR="00F52DC6" w:rsidRDefault="00F52DC6" w:rsidP="00F52DC6">
      <w:pPr>
        <w:rPr>
          <w:ins w:id="344" w:author="Albert Coleman" w:date="2018-10-08T21:29:00Z"/>
          <w:rFonts w:ascii="Times New Roman" w:hAnsi="Times New Roman" w:cs="Times New Roman"/>
        </w:rPr>
      </w:pPr>
      <w:ins w:id="345" w:author="Albert Coleman" w:date="2018-10-08T21:29:00Z">
        <w:r>
          <w:rPr>
            <w:rFonts w:ascii="Times New Roman" w:hAnsi="Times New Roman" w:cs="Times New Roman"/>
          </w:rPr>
          <w:t xml:space="preserve">40. Pilgrim D. The </w:t>
        </w:r>
        <w:proofErr w:type="spellStart"/>
        <w:r>
          <w:rPr>
            <w:rFonts w:ascii="Times New Roman" w:hAnsi="Times New Roman" w:cs="Times New Roman"/>
          </w:rPr>
          <w:t>biopsychosocial</w:t>
        </w:r>
        <w:proofErr w:type="spellEnd"/>
        <w:r>
          <w:rPr>
            <w:rFonts w:ascii="Times New Roman" w:hAnsi="Times New Roman" w:cs="Times New Roman"/>
          </w:rPr>
          <w:t xml:space="preserve"> model in Anglo-American psychiatry: Past, present </w:t>
        </w:r>
        <w:r w:rsidRPr="00AD0475">
          <w:rPr>
            <w:rFonts w:ascii="Times New Roman" w:hAnsi="Times New Roman" w:cs="Times New Roman"/>
            <w:noProof/>
          </w:rPr>
          <w:t>and</w:t>
        </w:r>
        <w:r>
          <w:rPr>
            <w:rFonts w:ascii="Times New Roman" w:hAnsi="Times New Roman" w:cs="Times New Roman"/>
          </w:rPr>
          <w:t xml:space="preserve"> future?</w:t>
        </w:r>
      </w:ins>
    </w:p>
    <w:p w:rsidR="00F52DC6" w:rsidRDefault="00F52DC6" w:rsidP="00F52DC6">
      <w:pPr>
        <w:rPr>
          <w:ins w:id="346" w:author="Albert Coleman" w:date="2018-10-08T21:29:00Z"/>
          <w:rFonts w:ascii="Times New Roman" w:hAnsi="Times New Roman" w:cs="Times New Roman"/>
        </w:rPr>
      </w:pPr>
      <w:ins w:id="347" w:author="Albert Coleman" w:date="2018-10-08T21:29:00Z">
        <w:r>
          <w:rPr>
            <w:rFonts w:ascii="Times New Roman" w:hAnsi="Times New Roman" w:cs="Times New Roman"/>
          </w:rPr>
          <w:t xml:space="preserve">     </w:t>
        </w:r>
        <w:proofErr w:type="gramStart"/>
        <w:r>
          <w:rPr>
            <w:rFonts w:ascii="Times New Roman" w:hAnsi="Times New Roman" w:cs="Times New Roman"/>
          </w:rPr>
          <w:t>Journal of Mental Health.</w:t>
        </w:r>
        <w:proofErr w:type="gramEnd"/>
        <w:r>
          <w:rPr>
            <w:rFonts w:ascii="Times New Roman" w:hAnsi="Times New Roman" w:cs="Times New Roman"/>
          </w:rPr>
          <w:t xml:space="preserve"> (2002) 11; 6.585-594.</w:t>
        </w:r>
      </w:ins>
    </w:p>
    <w:p w:rsidR="00F52DC6" w:rsidRDefault="00F52DC6" w:rsidP="00F52DC6">
      <w:pPr>
        <w:rPr>
          <w:ins w:id="348" w:author="Albert Coleman" w:date="2018-10-08T21:29:00Z"/>
          <w:rFonts w:ascii="Times New Roman" w:hAnsi="Times New Roman" w:cs="Times New Roman"/>
        </w:rPr>
      </w:pPr>
      <w:ins w:id="349" w:author="Albert Coleman" w:date="2018-10-08T21:29:00Z">
        <w:r>
          <w:rPr>
            <w:rFonts w:ascii="Times New Roman" w:hAnsi="Times New Roman" w:cs="Times New Roman"/>
          </w:rPr>
          <w:t>41</w:t>
        </w:r>
        <w:r w:rsidRPr="00AD0475">
          <w:rPr>
            <w:rFonts w:ascii="Times New Roman" w:hAnsi="Times New Roman" w:cs="Times New Roman"/>
            <w:noProof/>
          </w:rPr>
          <w:t>.</w:t>
        </w:r>
        <w:r>
          <w:rPr>
            <w:rFonts w:ascii="Times New Roman" w:hAnsi="Times New Roman" w:cs="Times New Roman"/>
            <w:noProof/>
          </w:rPr>
          <w:t xml:space="preserve"> </w:t>
        </w:r>
        <w:r w:rsidRPr="00AD0475">
          <w:rPr>
            <w:rFonts w:ascii="Times New Roman" w:hAnsi="Times New Roman" w:cs="Times New Roman"/>
            <w:noProof/>
          </w:rPr>
          <w:t>Bolton</w:t>
        </w:r>
        <w:r>
          <w:rPr>
            <w:rFonts w:ascii="Times New Roman" w:hAnsi="Times New Roman" w:cs="Times New Roman"/>
          </w:rPr>
          <w:t xml:space="preserve"> D. Should mental disorders </w:t>
        </w:r>
        <w:r w:rsidRPr="003444EB">
          <w:rPr>
            <w:rFonts w:ascii="Times New Roman" w:hAnsi="Times New Roman" w:cs="Times New Roman"/>
            <w:noProof/>
          </w:rPr>
          <w:t>be</w:t>
        </w:r>
        <w:r>
          <w:rPr>
            <w:rFonts w:ascii="Times New Roman" w:hAnsi="Times New Roman" w:cs="Times New Roman"/>
          </w:rPr>
          <w:t xml:space="preserve"> regarded as brain disorders? </w:t>
        </w:r>
        <w:r w:rsidRPr="003444EB">
          <w:rPr>
            <w:rFonts w:ascii="Times New Roman" w:hAnsi="Times New Roman" w:cs="Times New Roman"/>
            <w:noProof/>
          </w:rPr>
          <w:t>21</w:t>
        </w:r>
        <w:r w:rsidRPr="003444EB">
          <w:rPr>
            <w:rFonts w:ascii="Times New Roman" w:hAnsi="Times New Roman" w:cs="Times New Roman"/>
            <w:noProof/>
            <w:vertAlign w:val="superscript"/>
          </w:rPr>
          <w:t>st</w:t>
        </w:r>
        <w:r w:rsidRPr="003444EB">
          <w:rPr>
            <w:rFonts w:ascii="Times New Roman" w:hAnsi="Times New Roman" w:cs="Times New Roman"/>
            <w:noProof/>
          </w:rPr>
          <w:t xml:space="preserve"> century</w:t>
        </w:r>
        <w:r>
          <w:rPr>
            <w:rFonts w:ascii="Times New Roman" w:hAnsi="Times New Roman" w:cs="Times New Roman"/>
          </w:rPr>
          <w:t xml:space="preserve"> mental health </w:t>
        </w:r>
      </w:ins>
    </w:p>
    <w:p w:rsidR="00F52DC6" w:rsidRDefault="00F52DC6" w:rsidP="00F52DC6">
      <w:pPr>
        <w:rPr>
          <w:ins w:id="350" w:author="Albert Coleman" w:date="2018-10-08T21:29:00Z"/>
          <w:rFonts w:ascii="Times New Roman" w:hAnsi="Times New Roman" w:cs="Times New Roman"/>
        </w:rPr>
      </w:pPr>
      <w:ins w:id="351" w:author="Albert Coleman" w:date="2018-10-08T21:29:00Z">
        <w:r>
          <w:rPr>
            <w:rFonts w:ascii="Times New Roman" w:hAnsi="Times New Roman" w:cs="Times New Roman"/>
          </w:rPr>
          <w:t xml:space="preserve">       </w:t>
        </w:r>
        <w:proofErr w:type="gramStart"/>
        <w:r>
          <w:rPr>
            <w:rFonts w:ascii="Times New Roman" w:hAnsi="Times New Roman" w:cs="Times New Roman"/>
          </w:rPr>
          <w:t>sciences</w:t>
        </w:r>
        <w:proofErr w:type="gramEnd"/>
        <w:r>
          <w:rPr>
            <w:rFonts w:ascii="Times New Roman" w:hAnsi="Times New Roman" w:cs="Times New Roman"/>
          </w:rPr>
          <w:t xml:space="preserve"> and implications for research and training. World Psychiatry 2013 Feb; 12:1 Pp 24-25.</w:t>
        </w:r>
      </w:ins>
    </w:p>
    <w:p w:rsidR="00F52DC6" w:rsidRDefault="00F52DC6" w:rsidP="00F52DC6">
      <w:pPr>
        <w:rPr>
          <w:ins w:id="352" w:author="Albert Coleman" w:date="2018-10-08T21:29:00Z"/>
          <w:rFonts w:ascii="Times New Roman" w:hAnsi="Times New Roman" w:cs="Times New Roman"/>
        </w:rPr>
      </w:pPr>
      <w:ins w:id="353" w:author="Albert Coleman" w:date="2018-10-08T21:29:00Z">
        <w:r>
          <w:rPr>
            <w:rFonts w:ascii="Times New Roman" w:hAnsi="Times New Roman" w:cs="Times New Roman"/>
          </w:rPr>
          <w:t xml:space="preserve">42. </w:t>
        </w:r>
        <w:proofErr w:type="spellStart"/>
        <w:r w:rsidRPr="00053D25">
          <w:rPr>
            <w:rFonts w:ascii="Times New Roman" w:hAnsi="Times New Roman" w:cs="Times New Roman"/>
          </w:rPr>
          <w:t>Dols</w:t>
        </w:r>
        <w:proofErr w:type="spellEnd"/>
        <w:r w:rsidRPr="00053D25">
          <w:rPr>
            <w:rFonts w:ascii="Times New Roman" w:hAnsi="Times New Roman" w:cs="Times New Roman"/>
          </w:rPr>
          <w:t xml:space="preserve"> MW. </w:t>
        </w:r>
        <w:proofErr w:type="gramStart"/>
        <w:r w:rsidRPr="00053D25">
          <w:rPr>
            <w:rFonts w:ascii="Times New Roman" w:hAnsi="Times New Roman" w:cs="Times New Roman"/>
          </w:rPr>
          <w:t>Insanity and its treatment in Islamic society</w:t>
        </w:r>
        <w:r>
          <w:rPr>
            <w:rFonts w:ascii="Times New Roman" w:hAnsi="Times New Roman" w:cs="Times New Roman"/>
          </w:rPr>
          <w:t>.</w:t>
        </w:r>
        <w:proofErr w:type="gramEnd"/>
        <w:r>
          <w:rPr>
            <w:rFonts w:ascii="Times New Roman" w:hAnsi="Times New Roman" w:cs="Times New Roman"/>
          </w:rPr>
          <w:t xml:space="preserve"> </w:t>
        </w:r>
        <w:proofErr w:type="gramStart"/>
        <w:r>
          <w:rPr>
            <w:rFonts w:ascii="Times New Roman" w:hAnsi="Times New Roman" w:cs="Times New Roman"/>
          </w:rPr>
          <w:t>Med. Hist. 1987; 31:1-14.</w:t>
        </w:r>
        <w:proofErr w:type="gramEnd"/>
      </w:ins>
    </w:p>
    <w:p w:rsidR="00F52DC6" w:rsidRDefault="00F52DC6" w:rsidP="00F52DC6">
      <w:pPr>
        <w:rPr>
          <w:ins w:id="354" w:author="Albert Coleman" w:date="2018-10-08T21:29:00Z"/>
          <w:rFonts w:ascii="Times New Roman" w:hAnsi="Times New Roman" w:cs="Times New Roman"/>
        </w:rPr>
      </w:pPr>
      <w:ins w:id="355" w:author="Albert Coleman" w:date="2018-10-08T21:29:00Z">
        <w:r>
          <w:rPr>
            <w:rFonts w:ascii="Times New Roman" w:hAnsi="Times New Roman" w:cs="Times New Roman"/>
            <w:noProof/>
          </w:rPr>
          <w:t xml:space="preserve">      </w:t>
        </w:r>
        <w:proofErr w:type="gramStart"/>
        <w:r w:rsidRPr="003444EB">
          <w:rPr>
            <w:rFonts w:ascii="Times New Roman" w:hAnsi="Times New Roman" w:cs="Times New Roman"/>
            <w:noProof/>
          </w:rPr>
          <w:t>Krange</w:t>
        </w:r>
        <w:r>
          <w:rPr>
            <w:rFonts w:ascii="Times New Roman" w:hAnsi="Times New Roman" w:cs="Times New Roman"/>
          </w:rPr>
          <w:t xml:space="preserve"> KM. </w:t>
        </w:r>
        <w:proofErr w:type="spellStart"/>
        <w:r>
          <w:rPr>
            <w:rFonts w:ascii="Times New Roman" w:hAnsi="Times New Roman" w:cs="Times New Roman"/>
          </w:rPr>
          <w:t>Pinel</w:t>
        </w:r>
        <w:proofErr w:type="spellEnd"/>
        <w:r>
          <w:rPr>
            <w:rFonts w:ascii="Times New Roman" w:hAnsi="Times New Roman" w:cs="Times New Roman"/>
          </w:rPr>
          <w:t xml:space="preserve"> or </w:t>
        </w:r>
        <w:proofErr w:type="spellStart"/>
        <w:r>
          <w:rPr>
            <w:rFonts w:ascii="Times New Roman" w:hAnsi="Times New Roman" w:cs="Times New Roman"/>
          </w:rPr>
          <w:t>Chiarugi</w:t>
        </w:r>
        <w:proofErr w:type="spellEnd"/>
        <w:r>
          <w:rPr>
            <w:rFonts w:ascii="Times New Roman" w:hAnsi="Times New Roman" w:cs="Times New Roman"/>
          </w:rPr>
          <w:t>.</w:t>
        </w:r>
        <w:proofErr w:type="gramEnd"/>
        <w:r>
          <w:rPr>
            <w:rFonts w:ascii="Times New Roman" w:hAnsi="Times New Roman" w:cs="Times New Roman"/>
          </w:rPr>
          <w:t xml:space="preserve"> </w:t>
        </w:r>
        <w:proofErr w:type="gramStart"/>
        <w:r>
          <w:rPr>
            <w:rFonts w:ascii="Times New Roman" w:hAnsi="Times New Roman" w:cs="Times New Roman"/>
          </w:rPr>
          <w:t>Med. Hist. 1963(Oct).</w:t>
        </w:r>
        <w:proofErr w:type="gramEnd"/>
        <w:r>
          <w:rPr>
            <w:rFonts w:ascii="Times New Roman" w:hAnsi="Times New Roman" w:cs="Times New Roman"/>
          </w:rPr>
          <w:t xml:space="preserve"> 7 ;( 4):371-80.</w:t>
        </w:r>
      </w:ins>
    </w:p>
    <w:p w:rsidR="00F52DC6" w:rsidRDefault="00F52DC6" w:rsidP="00F52DC6">
      <w:pPr>
        <w:rPr>
          <w:ins w:id="356" w:author="Albert Coleman" w:date="2018-10-08T21:29:00Z"/>
          <w:rFonts w:ascii="Times New Roman" w:hAnsi="Times New Roman" w:cs="Times New Roman"/>
        </w:rPr>
      </w:pPr>
      <w:ins w:id="357" w:author="Albert Coleman" w:date="2018-10-08T21:29:00Z">
        <w:r>
          <w:rPr>
            <w:rFonts w:ascii="Times New Roman" w:hAnsi="Times New Roman" w:cs="Times New Roman"/>
          </w:rPr>
          <w:t xml:space="preserve">43. Graphic.com.gh (source). 16 Chained mentally challenged persons rescued at prayer camp. </w:t>
        </w:r>
      </w:ins>
    </w:p>
    <w:p w:rsidR="00F52DC6" w:rsidRDefault="00F52DC6" w:rsidP="00F52DC6">
      <w:pPr>
        <w:rPr>
          <w:ins w:id="358" w:author="Albert Coleman" w:date="2018-10-08T21:29:00Z"/>
          <w:rFonts w:ascii="Times New Roman" w:hAnsi="Times New Roman" w:cs="Times New Roman"/>
        </w:rPr>
      </w:pPr>
      <w:ins w:id="359" w:author="Albert Coleman" w:date="2018-10-08T21:29:00Z">
        <w:r>
          <w:fldChar w:fldCharType="begin"/>
        </w:r>
        <w:r>
          <w:instrText>HYPERLINK "http://ghanaweb.com/GhanaHomePage/NewsArchive/16-Chained-mentally-challenged-persons-rescued-at-prayer-camp-554945"</w:instrText>
        </w:r>
        <w:r>
          <w:fldChar w:fldCharType="separate"/>
        </w:r>
        <w:r w:rsidRPr="0060109D">
          <w:rPr>
            <w:rStyle w:val="Hyperlink"/>
            <w:rFonts w:ascii="Times New Roman" w:hAnsi="Times New Roman" w:cs="Times New Roman"/>
          </w:rPr>
          <w:t>http://ghanaweb.com/GhanaHomePage/NewsArchive/16-Chained-mentally-challenged-persons-rescued-at-prayer-camp-554945</w:t>
        </w:r>
        <w:r>
          <w:fldChar w:fldCharType="end"/>
        </w:r>
        <w:r>
          <w:rPr>
            <w:rFonts w:ascii="Times New Roman" w:hAnsi="Times New Roman" w:cs="Times New Roman"/>
          </w:rPr>
          <w:t xml:space="preserve">.  </w:t>
        </w:r>
        <w:proofErr w:type="gramStart"/>
        <w:r>
          <w:rPr>
            <w:rFonts w:ascii="Times New Roman" w:hAnsi="Times New Roman" w:cs="Times New Roman"/>
          </w:rPr>
          <w:t>2017 Monday 3 July.</w:t>
        </w:r>
        <w:proofErr w:type="gramEnd"/>
        <w:r>
          <w:rPr>
            <w:rFonts w:ascii="Times New Roman" w:hAnsi="Times New Roman" w:cs="Times New Roman"/>
          </w:rPr>
          <w:t xml:space="preserve"> Accessed 24</w:t>
        </w:r>
        <w:r w:rsidRPr="00E2595B">
          <w:rPr>
            <w:rFonts w:ascii="Times New Roman" w:hAnsi="Times New Roman" w:cs="Times New Roman"/>
            <w:vertAlign w:val="superscript"/>
          </w:rPr>
          <w:t>Th</w:t>
        </w:r>
        <w:r>
          <w:rPr>
            <w:rFonts w:ascii="Times New Roman" w:hAnsi="Times New Roman" w:cs="Times New Roman"/>
          </w:rPr>
          <w:t xml:space="preserve"> September 2018</w:t>
        </w:r>
      </w:ins>
    </w:p>
    <w:p w:rsidR="00F52DC6" w:rsidRDefault="00F52DC6" w:rsidP="00F52DC6">
      <w:pPr>
        <w:rPr>
          <w:ins w:id="360" w:author="Albert Coleman" w:date="2018-10-08T21:29:00Z"/>
        </w:rPr>
      </w:pPr>
    </w:p>
    <w:p w:rsidR="00F52DC6" w:rsidRDefault="00F52DC6" w:rsidP="00EF300A"/>
    <w:p w:rsidR="002323B0" w:rsidRDefault="002323B0" w:rsidP="002323B0">
      <w:pPr>
        <w:rPr>
          <w:ins w:id="361" w:author="Albert Coleman" w:date="2018-10-08T21:31:00Z"/>
          <w:rFonts w:ascii="Times New Roman" w:hAnsi="Times New Roman" w:cs="Times New Roman"/>
        </w:rPr>
      </w:pPr>
      <w:proofErr w:type="gramStart"/>
      <w:ins w:id="362" w:author="Albert Coleman" w:date="2018-10-08T21:31:00Z">
        <w:r>
          <w:rPr>
            <w:rFonts w:ascii="Times New Roman" w:hAnsi="Times New Roman" w:cs="Times New Roman"/>
          </w:rPr>
          <w:lastRenderedPageBreak/>
          <w:t>44. Veatch RM.</w:t>
        </w:r>
        <w:proofErr w:type="gramEnd"/>
        <w:r>
          <w:rPr>
            <w:rFonts w:ascii="Times New Roman" w:hAnsi="Times New Roman" w:cs="Times New Roman"/>
          </w:rPr>
          <w:t xml:space="preserve"> </w:t>
        </w:r>
        <w:proofErr w:type="gramStart"/>
        <w:r>
          <w:rPr>
            <w:rFonts w:ascii="Times New Roman" w:hAnsi="Times New Roman" w:cs="Times New Roman"/>
          </w:rPr>
          <w:t>The foundations of bioethics.</w:t>
        </w:r>
        <w:proofErr w:type="gramEnd"/>
        <w:r>
          <w:rPr>
            <w:rFonts w:ascii="Times New Roman" w:hAnsi="Times New Roman" w:cs="Times New Roman"/>
          </w:rPr>
          <w:t xml:space="preserve"> </w:t>
        </w:r>
        <w:proofErr w:type="gramStart"/>
        <w:r>
          <w:rPr>
            <w:rFonts w:ascii="Times New Roman" w:hAnsi="Times New Roman" w:cs="Times New Roman"/>
          </w:rPr>
          <w:t xml:space="preserve">Bioethics, 1999 </w:t>
        </w:r>
        <w:proofErr w:type="spellStart"/>
        <w:r>
          <w:rPr>
            <w:rFonts w:ascii="Times New Roman" w:hAnsi="Times New Roman" w:cs="Times New Roman"/>
          </w:rPr>
          <w:t>Vol</w:t>
        </w:r>
        <w:proofErr w:type="spellEnd"/>
        <w:r>
          <w:rPr>
            <w:rFonts w:ascii="Times New Roman" w:hAnsi="Times New Roman" w:cs="Times New Roman"/>
          </w:rPr>
          <w:t xml:space="preserve"> 13</w:t>
        </w:r>
        <w:r w:rsidRPr="00AD0475">
          <w:rPr>
            <w:rFonts w:ascii="Times New Roman" w:hAnsi="Times New Roman" w:cs="Times New Roman"/>
            <w:noProof/>
          </w:rPr>
          <w:t>;</w:t>
        </w:r>
        <w:r>
          <w:rPr>
            <w:rFonts w:ascii="Times New Roman" w:hAnsi="Times New Roman" w:cs="Times New Roman"/>
            <w:noProof/>
          </w:rPr>
          <w:t xml:space="preserve"> </w:t>
        </w:r>
        <w:r w:rsidRPr="00AD0475">
          <w:rPr>
            <w:rFonts w:ascii="Times New Roman" w:hAnsi="Times New Roman" w:cs="Times New Roman"/>
            <w:noProof/>
          </w:rPr>
          <w:t>No</w:t>
        </w:r>
        <w:r>
          <w:rPr>
            <w:rFonts w:ascii="Times New Roman" w:hAnsi="Times New Roman" w:cs="Times New Roman"/>
          </w:rPr>
          <w:t xml:space="preserve"> 3/4, pp206-17.</w:t>
        </w:r>
        <w:proofErr w:type="gramEnd"/>
      </w:ins>
    </w:p>
    <w:p w:rsidR="00CF4A7D" w:rsidRDefault="00D224C3" w:rsidP="00CF4A7D">
      <w:r>
        <w:rPr>
          <w:rFonts w:ascii="Times New Roman" w:hAnsi="Times New Roman" w:cs="Times New Roman"/>
        </w:rPr>
        <w:t>45</w:t>
      </w:r>
      <w:r w:rsidR="00C35965">
        <w:rPr>
          <w:rFonts w:ascii="Times New Roman" w:hAnsi="Times New Roman" w:cs="Times New Roman"/>
        </w:rPr>
        <w:t xml:space="preserve">. </w:t>
      </w:r>
      <w:r w:rsidR="00CF4A7D">
        <w:t xml:space="preserve">Saxena S, Thornicroft G, Knapp M, Whiteford H. Resources for mental health: scarcity, inequity </w:t>
      </w:r>
    </w:p>
    <w:p w:rsidR="00F52DC6" w:rsidRDefault="00CF4A7D" w:rsidP="00F52DC6">
      <w:r>
        <w:t xml:space="preserve">    and inefficiency.  The Lancet, 370(9590), pp. 878-889.</w:t>
      </w:r>
      <w:r w:rsidR="007601D1" w:rsidRPr="007601D1">
        <w:t xml:space="preserve"> </w:t>
      </w:r>
    </w:p>
    <w:p w:rsidR="00D96A86" w:rsidRDefault="00D224C3" w:rsidP="007601D1">
      <w:r>
        <w:t>46</w:t>
      </w:r>
      <w:r w:rsidR="007601D1">
        <w:t xml:space="preserve">. Patel V, Araya R, Chatterjee S, Chisholm D, Cohen A, De Silva M et al. Treatment and prevention </w:t>
      </w:r>
    </w:p>
    <w:p w:rsidR="00D96A86" w:rsidRDefault="00D96A86" w:rsidP="007601D1">
      <w:r>
        <w:t xml:space="preserve">      </w:t>
      </w:r>
      <w:r w:rsidR="007601D1">
        <w:t xml:space="preserve">of mental health disorders in low-income and middle-income countries. The Lancet. 2007 Sep </w:t>
      </w:r>
    </w:p>
    <w:p w:rsidR="007601D1" w:rsidRDefault="00D96A86" w:rsidP="007601D1">
      <w:r>
        <w:t xml:space="preserve">      </w:t>
      </w:r>
      <w:r w:rsidR="007601D1">
        <w:t>15</w:t>
      </w:r>
      <w:r w:rsidR="007A4370">
        <w:t>; 370</w:t>
      </w:r>
      <w:r w:rsidR="007601D1">
        <w:t>(9591):991-1005.</w:t>
      </w:r>
    </w:p>
    <w:p w:rsidR="00E624AD" w:rsidRDefault="00D224C3" w:rsidP="00E624AD">
      <w:r>
        <w:t>47</w:t>
      </w:r>
      <w:r w:rsidR="00E624AD">
        <w:t xml:space="preserve">. Barke A, Nyarko S, Klecha D. The stigma of mental illness in Southern Ghana: attitudes of the </w:t>
      </w:r>
    </w:p>
    <w:p w:rsidR="00E624AD" w:rsidRDefault="00E624AD" w:rsidP="00E624AD">
      <w:r>
        <w:t xml:space="preserve"> </w:t>
      </w:r>
      <w:r w:rsidR="00D224C3">
        <w:t xml:space="preserve">    </w:t>
      </w:r>
      <w:r>
        <w:t xml:space="preserve"> urban population and patients’ views. Soc Psychiatry and psychiatric epidemiology. </w:t>
      </w:r>
    </w:p>
    <w:p w:rsidR="00E624AD" w:rsidRDefault="00E624AD" w:rsidP="00E624AD">
      <w:r>
        <w:t xml:space="preserve">  </w:t>
      </w:r>
      <w:r w:rsidR="00D224C3">
        <w:t xml:space="preserve">    </w:t>
      </w:r>
      <w:r>
        <w:t>46.11 (2011): 1191-1202</w:t>
      </w:r>
    </w:p>
    <w:p w:rsidR="00E624AD" w:rsidRDefault="00D224C3" w:rsidP="00E624AD">
      <w:r>
        <w:t>48</w:t>
      </w:r>
      <w:r w:rsidR="00E624AD">
        <w:t xml:space="preserve">. Arbour L. The responsibility to protect as a duty of care in international law and practice. Review </w:t>
      </w:r>
    </w:p>
    <w:p w:rsidR="00E624AD" w:rsidRDefault="00D224C3" w:rsidP="00E624AD">
      <w:r>
        <w:t xml:space="preserve">    </w:t>
      </w:r>
      <w:r w:rsidR="00E624AD">
        <w:t xml:space="preserve"> of International Studies, 34.3 (2008): 445-458.  </w:t>
      </w:r>
      <w:hyperlink r:id="rId13" w:history="1">
        <w:r w:rsidR="00E624AD" w:rsidRPr="00333A80">
          <w:rPr>
            <w:rStyle w:val="Hyperlink"/>
          </w:rPr>
          <w:t>https://doi:10.1017/S0260210508008115</w:t>
        </w:r>
      </w:hyperlink>
      <w:r w:rsidR="00E624AD">
        <w:t>.</w:t>
      </w:r>
    </w:p>
    <w:p w:rsidR="00766B19" w:rsidRPr="007F6E99" w:rsidRDefault="00D224C3" w:rsidP="005463FF">
      <w:r>
        <w:t xml:space="preserve">   </w:t>
      </w:r>
      <w:r w:rsidR="00E624AD">
        <w:t xml:space="preserve"> Accessed 17</w:t>
      </w:r>
      <w:r w:rsidR="00E624AD" w:rsidRPr="00FE6BB8">
        <w:rPr>
          <w:vertAlign w:val="superscript"/>
        </w:rPr>
        <w:t>th</w:t>
      </w:r>
      <w:r w:rsidR="00E624AD">
        <w:t xml:space="preserve"> July 2018</w:t>
      </w:r>
      <w:r w:rsidR="001E367B">
        <w:t>.</w:t>
      </w:r>
    </w:p>
    <w:p w:rsidR="00C628E3" w:rsidRDefault="00C628E3" w:rsidP="00C359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92726" w:rsidRPr="00053D25" w:rsidRDefault="00892726" w:rsidP="00C35965">
      <w:pPr>
        <w:rPr>
          <w:rFonts w:ascii="Times New Roman" w:hAnsi="Times New Roman" w:cs="Times New Roman"/>
        </w:rPr>
      </w:pPr>
    </w:p>
    <w:sectPr w:rsidR="00892726" w:rsidRPr="00053D25" w:rsidSect="00195B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6CE" w:rsidRDefault="00C906CE" w:rsidP="002509C5">
      <w:pPr>
        <w:spacing w:after="0" w:line="240" w:lineRule="auto"/>
      </w:pPr>
      <w:r>
        <w:separator/>
      </w:r>
    </w:p>
  </w:endnote>
  <w:endnote w:type="continuationSeparator" w:id="0">
    <w:p w:rsidR="00C906CE" w:rsidRDefault="00C906CE" w:rsidP="00250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6CE" w:rsidRDefault="00C906CE" w:rsidP="002509C5">
      <w:pPr>
        <w:spacing w:after="0" w:line="240" w:lineRule="auto"/>
      </w:pPr>
      <w:r>
        <w:separator/>
      </w:r>
    </w:p>
  </w:footnote>
  <w:footnote w:type="continuationSeparator" w:id="0">
    <w:p w:rsidR="00C906CE" w:rsidRDefault="00C906CE" w:rsidP="00250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80D29"/>
    <w:multiLevelType w:val="hybridMultilevel"/>
    <w:tmpl w:val="2A683CBE"/>
    <w:lvl w:ilvl="0" w:tplc="AE3A525C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871847"/>
    <w:multiLevelType w:val="hybridMultilevel"/>
    <w:tmpl w:val="2696B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9712B8"/>
    <w:multiLevelType w:val="hybridMultilevel"/>
    <w:tmpl w:val="1166D4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D53251"/>
    <w:multiLevelType w:val="hybridMultilevel"/>
    <w:tmpl w:val="ABA42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E30D0D"/>
    <w:multiLevelType w:val="hybridMultilevel"/>
    <w:tmpl w:val="3E7A1E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50598F"/>
    <w:multiLevelType w:val="hybridMultilevel"/>
    <w:tmpl w:val="80408B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B34B9A"/>
    <w:multiLevelType w:val="hybridMultilevel"/>
    <w:tmpl w:val="45401D10"/>
    <w:lvl w:ilvl="0" w:tplc="E17C0334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tzAzNjIyNDGzNDQ0MDFR0lEKTi0uzszPAykwNKwFAJ/f7SwtAAAA"/>
  </w:docVars>
  <w:rsids>
    <w:rsidRoot w:val="00F442FD"/>
    <w:rsid w:val="00001CE8"/>
    <w:rsid w:val="000049F7"/>
    <w:rsid w:val="00011623"/>
    <w:rsid w:val="0001453D"/>
    <w:rsid w:val="00042A8B"/>
    <w:rsid w:val="00053D25"/>
    <w:rsid w:val="00057964"/>
    <w:rsid w:val="00060994"/>
    <w:rsid w:val="00070400"/>
    <w:rsid w:val="00070792"/>
    <w:rsid w:val="00075066"/>
    <w:rsid w:val="000803D3"/>
    <w:rsid w:val="00087820"/>
    <w:rsid w:val="00094767"/>
    <w:rsid w:val="0009517C"/>
    <w:rsid w:val="00095897"/>
    <w:rsid w:val="000A1BDD"/>
    <w:rsid w:val="000A1CCE"/>
    <w:rsid w:val="000B218C"/>
    <w:rsid w:val="000B2D85"/>
    <w:rsid w:val="000D2026"/>
    <w:rsid w:val="000D2156"/>
    <w:rsid w:val="000D74AF"/>
    <w:rsid w:val="000E255C"/>
    <w:rsid w:val="000E4435"/>
    <w:rsid w:val="000F1E26"/>
    <w:rsid w:val="000F3C71"/>
    <w:rsid w:val="00100251"/>
    <w:rsid w:val="00103374"/>
    <w:rsid w:val="00105863"/>
    <w:rsid w:val="0010690A"/>
    <w:rsid w:val="00125FC2"/>
    <w:rsid w:val="00130854"/>
    <w:rsid w:val="001369F6"/>
    <w:rsid w:val="00143B21"/>
    <w:rsid w:val="001528E3"/>
    <w:rsid w:val="00160962"/>
    <w:rsid w:val="0016324D"/>
    <w:rsid w:val="00181062"/>
    <w:rsid w:val="001919C0"/>
    <w:rsid w:val="00195B20"/>
    <w:rsid w:val="00195D94"/>
    <w:rsid w:val="001978ED"/>
    <w:rsid w:val="001A5042"/>
    <w:rsid w:val="001A75CA"/>
    <w:rsid w:val="001C0D65"/>
    <w:rsid w:val="001C1E98"/>
    <w:rsid w:val="001C33B8"/>
    <w:rsid w:val="001C720B"/>
    <w:rsid w:val="001D1D40"/>
    <w:rsid w:val="001D2D63"/>
    <w:rsid w:val="001E367B"/>
    <w:rsid w:val="00210275"/>
    <w:rsid w:val="002323B0"/>
    <w:rsid w:val="00246869"/>
    <w:rsid w:val="002509C5"/>
    <w:rsid w:val="00250D52"/>
    <w:rsid w:val="00254855"/>
    <w:rsid w:val="00267359"/>
    <w:rsid w:val="00274741"/>
    <w:rsid w:val="00291CA9"/>
    <w:rsid w:val="00297684"/>
    <w:rsid w:val="002A4929"/>
    <w:rsid w:val="002A6D68"/>
    <w:rsid w:val="002C040C"/>
    <w:rsid w:val="002C2D97"/>
    <w:rsid w:val="002C3E75"/>
    <w:rsid w:val="002D09A4"/>
    <w:rsid w:val="002D09CB"/>
    <w:rsid w:val="002D3B35"/>
    <w:rsid w:val="002E2667"/>
    <w:rsid w:val="002F1EF5"/>
    <w:rsid w:val="00301EB4"/>
    <w:rsid w:val="00321C3F"/>
    <w:rsid w:val="00326836"/>
    <w:rsid w:val="003444EB"/>
    <w:rsid w:val="00345A74"/>
    <w:rsid w:val="003508F4"/>
    <w:rsid w:val="00365785"/>
    <w:rsid w:val="00382F40"/>
    <w:rsid w:val="0038387A"/>
    <w:rsid w:val="00394D4C"/>
    <w:rsid w:val="00395032"/>
    <w:rsid w:val="003A1899"/>
    <w:rsid w:val="003B32B9"/>
    <w:rsid w:val="003B5D36"/>
    <w:rsid w:val="003C5560"/>
    <w:rsid w:val="003C615C"/>
    <w:rsid w:val="003E23A5"/>
    <w:rsid w:val="003E60F2"/>
    <w:rsid w:val="004002B5"/>
    <w:rsid w:val="004024EB"/>
    <w:rsid w:val="004105FC"/>
    <w:rsid w:val="004321FF"/>
    <w:rsid w:val="004365D2"/>
    <w:rsid w:val="004465E0"/>
    <w:rsid w:val="00454B0E"/>
    <w:rsid w:val="00460C10"/>
    <w:rsid w:val="00463474"/>
    <w:rsid w:val="00465FB2"/>
    <w:rsid w:val="00477A15"/>
    <w:rsid w:val="00484510"/>
    <w:rsid w:val="00494ADA"/>
    <w:rsid w:val="004A533C"/>
    <w:rsid w:val="004B41D5"/>
    <w:rsid w:val="004B64AD"/>
    <w:rsid w:val="004C5BCE"/>
    <w:rsid w:val="004C7F1D"/>
    <w:rsid w:val="004D260E"/>
    <w:rsid w:val="004D678A"/>
    <w:rsid w:val="004D690B"/>
    <w:rsid w:val="004E051A"/>
    <w:rsid w:val="004E492F"/>
    <w:rsid w:val="004F22FC"/>
    <w:rsid w:val="004F3D93"/>
    <w:rsid w:val="004F5EB8"/>
    <w:rsid w:val="004F7262"/>
    <w:rsid w:val="005014FB"/>
    <w:rsid w:val="00507EDA"/>
    <w:rsid w:val="00513D34"/>
    <w:rsid w:val="0052525A"/>
    <w:rsid w:val="00530628"/>
    <w:rsid w:val="005327C4"/>
    <w:rsid w:val="00533815"/>
    <w:rsid w:val="0053387A"/>
    <w:rsid w:val="005350C5"/>
    <w:rsid w:val="005463FF"/>
    <w:rsid w:val="005575D8"/>
    <w:rsid w:val="00575CF4"/>
    <w:rsid w:val="00587B0E"/>
    <w:rsid w:val="005945C3"/>
    <w:rsid w:val="00595A79"/>
    <w:rsid w:val="005A5693"/>
    <w:rsid w:val="005A682A"/>
    <w:rsid w:val="005A7077"/>
    <w:rsid w:val="005C030B"/>
    <w:rsid w:val="005C07AF"/>
    <w:rsid w:val="005D1FC1"/>
    <w:rsid w:val="005D2BF9"/>
    <w:rsid w:val="005D30CC"/>
    <w:rsid w:val="005F3C57"/>
    <w:rsid w:val="0060003B"/>
    <w:rsid w:val="00601F79"/>
    <w:rsid w:val="00603BE1"/>
    <w:rsid w:val="006042E1"/>
    <w:rsid w:val="006057E7"/>
    <w:rsid w:val="00611C82"/>
    <w:rsid w:val="00612BE6"/>
    <w:rsid w:val="00625324"/>
    <w:rsid w:val="00636399"/>
    <w:rsid w:val="00661DDB"/>
    <w:rsid w:val="00666F5F"/>
    <w:rsid w:val="00671B04"/>
    <w:rsid w:val="00672374"/>
    <w:rsid w:val="00677FC1"/>
    <w:rsid w:val="006810FC"/>
    <w:rsid w:val="00681957"/>
    <w:rsid w:val="006855B3"/>
    <w:rsid w:val="00686CB2"/>
    <w:rsid w:val="00693C5A"/>
    <w:rsid w:val="006949BC"/>
    <w:rsid w:val="0069767E"/>
    <w:rsid w:val="006A68D4"/>
    <w:rsid w:val="006B02F3"/>
    <w:rsid w:val="006B529E"/>
    <w:rsid w:val="006D4DEE"/>
    <w:rsid w:val="006E0E49"/>
    <w:rsid w:val="006E2A99"/>
    <w:rsid w:val="006E59D8"/>
    <w:rsid w:val="006F6FD2"/>
    <w:rsid w:val="007142BD"/>
    <w:rsid w:val="00736819"/>
    <w:rsid w:val="00740124"/>
    <w:rsid w:val="00741DF7"/>
    <w:rsid w:val="0075266E"/>
    <w:rsid w:val="007527BA"/>
    <w:rsid w:val="00753ECA"/>
    <w:rsid w:val="007601D1"/>
    <w:rsid w:val="00765E2A"/>
    <w:rsid w:val="007665A1"/>
    <w:rsid w:val="0076693D"/>
    <w:rsid w:val="00766B19"/>
    <w:rsid w:val="00771567"/>
    <w:rsid w:val="00774AD7"/>
    <w:rsid w:val="00775F1A"/>
    <w:rsid w:val="00776982"/>
    <w:rsid w:val="007807DF"/>
    <w:rsid w:val="00786799"/>
    <w:rsid w:val="007973A9"/>
    <w:rsid w:val="0079766B"/>
    <w:rsid w:val="007A308F"/>
    <w:rsid w:val="007A4370"/>
    <w:rsid w:val="007B6F9B"/>
    <w:rsid w:val="007B7EA7"/>
    <w:rsid w:val="007C41AC"/>
    <w:rsid w:val="007D41D4"/>
    <w:rsid w:val="007E27BF"/>
    <w:rsid w:val="007E6239"/>
    <w:rsid w:val="007F1358"/>
    <w:rsid w:val="007F6E99"/>
    <w:rsid w:val="007F7ECB"/>
    <w:rsid w:val="00802746"/>
    <w:rsid w:val="0082074C"/>
    <w:rsid w:val="0082111C"/>
    <w:rsid w:val="0083093E"/>
    <w:rsid w:val="00834C00"/>
    <w:rsid w:val="00834D6B"/>
    <w:rsid w:val="00836049"/>
    <w:rsid w:val="00840F57"/>
    <w:rsid w:val="0086139D"/>
    <w:rsid w:val="00883D45"/>
    <w:rsid w:val="00892726"/>
    <w:rsid w:val="00897A43"/>
    <w:rsid w:val="008B666C"/>
    <w:rsid w:val="008B69CB"/>
    <w:rsid w:val="008C22DC"/>
    <w:rsid w:val="008D51C7"/>
    <w:rsid w:val="008D75CF"/>
    <w:rsid w:val="008E7B4A"/>
    <w:rsid w:val="008F0C39"/>
    <w:rsid w:val="008F7E41"/>
    <w:rsid w:val="0091213A"/>
    <w:rsid w:val="00913B50"/>
    <w:rsid w:val="0092042E"/>
    <w:rsid w:val="00932EFA"/>
    <w:rsid w:val="00937548"/>
    <w:rsid w:val="00941BC7"/>
    <w:rsid w:val="009428E6"/>
    <w:rsid w:val="00944A34"/>
    <w:rsid w:val="00946448"/>
    <w:rsid w:val="00946A65"/>
    <w:rsid w:val="00954CA0"/>
    <w:rsid w:val="00956049"/>
    <w:rsid w:val="00956C1E"/>
    <w:rsid w:val="0097359B"/>
    <w:rsid w:val="009751C7"/>
    <w:rsid w:val="00993657"/>
    <w:rsid w:val="00995461"/>
    <w:rsid w:val="009A2514"/>
    <w:rsid w:val="009D0169"/>
    <w:rsid w:val="009F1F3F"/>
    <w:rsid w:val="009F4A92"/>
    <w:rsid w:val="009F744C"/>
    <w:rsid w:val="00A050A6"/>
    <w:rsid w:val="00A06157"/>
    <w:rsid w:val="00A13CF0"/>
    <w:rsid w:val="00A172EB"/>
    <w:rsid w:val="00A27B85"/>
    <w:rsid w:val="00A27E9C"/>
    <w:rsid w:val="00A27EAD"/>
    <w:rsid w:val="00A477D9"/>
    <w:rsid w:val="00A63A92"/>
    <w:rsid w:val="00A73354"/>
    <w:rsid w:val="00A84934"/>
    <w:rsid w:val="00AA1D10"/>
    <w:rsid w:val="00AA1FB8"/>
    <w:rsid w:val="00AA3EA7"/>
    <w:rsid w:val="00AA4F09"/>
    <w:rsid w:val="00AB31E0"/>
    <w:rsid w:val="00AB4EA2"/>
    <w:rsid w:val="00AC47D8"/>
    <w:rsid w:val="00AC47F0"/>
    <w:rsid w:val="00AD0475"/>
    <w:rsid w:val="00AD79B0"/>
    <w:rsid w:val="00B01309"/>
    <w:rsid w:val="00B01FF8"/>
    <w:rsid w:val="00B13140"/>
    <w:rsid w:val="00B25756"/>
    <w:rsid w:val="00B3231D"/>
    <w:rsid w:val="00B338CD"/>
    <w:rsid w:val="00B46FC0"/>
    <w:rsid w:val="00B50728"/>
    <w:rsid w:val="00B61ABD"/>
    <w:rsid w:val="00B6211D"/>
    <w:rsid w:val="00B710EC"/>
    <w:rsid w:val="00B7244A"/>
    <w:rsid w:val="00B95774"/>
    <w:rsid w:val="00B960A9"/>
    <w:rsid w:val="00BA799E"/>
    <w:rsid w:val="00BC3982"/>
    <w:rsid w:val="00BC545B"/>
    <w:rsid w:val="00BC65E2"/>
    <w:rsid w:val="00BE014E"/>
    <w:rsid w:val="00BF2EC0"/>
    <w:rsid w:val="00BF7A8F"/>
    <w:rsid w:val="00C05612"/>
    <w:rsid w:val="00C05CB8"/>
    <w:rsid w:val="00C06CBE"/>
    <w:rsid w:val="00C07D40"/>
    <w:rsid w:val="00C32D3D"/>
    <w:rsid w:val="00C35965"/>
    <w:rsid w:val="00C435C9"/>
    <w:rsid w:val="00C50864"/>
    <w:rsid w:val="00C51883"/>
    <w:rsid w:val="00C6206F"/>
    <w:rsid w:val="00C628E3"/>
    <w:rsid w:val="00C66F0D"/>
    <w:rsid w:val="00C71FAD"/>
    <w:rsid w:val="00C71FE6"/>
    <w:rsid w:val="00C906CE"/>
    <w:rsid w:val="00C92469"/>
    <w:rsid w:val="00C9371A"/>
    <w:rsid w:val="00C954E8"/>
    <w:rsid w:val="00C97AD7"/>
    <w:rsid w:val="00CA7257"/>
    <w:rsid w:val="00CB1DA6"/>
    <w:rsid w:val="00CB3E84"/>
    <w:rsid w:val="00CC5950"/>
    <w:rsid w:val="00CC7A98"/>
    <w:rsid w:val="00CD04D3"/>
    <w:rsid w:val="00CE23CA"/>
    <w:rsid w:val="00CE35DB"/>
    <w:rsid w:val="00CE4B1B"/>
    <w:rsid w:val="00CF4A7D"/>
    <w:rsid w:val="00D00EA8"/>
    <w:rsid w:val="00D147D4"/>
    <w:rsid w:val="00D224C3"/>
    <w:rsid w:val="00D2474F"/>
    <w:rsid w:val="00D34188"/>
    <w:rsid w:val="00D40B4C"/>
    <w:rsid w:val="00D47268"/>
    <w:rsid w:val="00D770A1"/>
    <w:rsid w:val="00D8083F"/>
    <w:rsid w:val="00D84403"/>
    <w:rsid w:val="00D85E94"/>
    <w:rsid w:val="00D94B33"/>
    <w:rsid w:val="00D96A86"/>
    <w:rsid w:val="00DB338B"/>
    <w:rsid w:val="00DC1D30"/>
    <w:rsid w:val="00DC7A5F"/>
    <w:rsid w:val="00DD55DC"/>
    <w:rsid w:val="00DE3829"/>
    <w:rsid w:val="00DF1C13"/>
    <w:rsid w:val="00DF7B90"/>
    <w:rsid w:val="00E2280E"/>
    <w:rsid w:val="00E254E9"/>
    <w:rsid w:val="00E2595B"/>
    <w:rsid w:val="00E43AD1"/>
    <w:rsid w:val="00E52930"/>
    <w:rsid w:val="00E624AD"/>
    <w:rsid w:val="00E65B42"/>
    <w:rsid w:val="00E65DB4"/>
    <w:rsid w:val="00E70771"/>
    <w:rsid w:val="00E71A66"/>
    <w:rsid w:val="00E75051"/>
    <w:rsid w:val="00E84355"/>
    <w:rsid w:val="00E86990"/>
    <w:rsid w:val="00E96D21"/>
    <w:rsid w:val="00EB08D2"/>
    <w:rsid w:val="00EC1F9E"/>
    <w:rsid w:val="00EC5273"/>
    <w:rsid w:val="00ED562A"/>
    <w:rsid w:val="00EE5BD0"/>
    <w:rsid w:val="00EE68A7"/>
    <w:rsid w:val="00EF300A"/>
    <w:rsid w:val="00EF56CD"/>
    <w:rsid w:val="00F06409"/>
    <w:rsid w:val="00F158A0"/>
    <w:rsid w:val="00F31412"/>
    <w:rsid w:val="00F3708F"/>
    <w:rsid w:val="00F4102E"/>
    <w:rsid w:val="00F442FD"/>
    <w:rsid w:val="00F52DC6"/>
    <w:rsid w:val="00F62E67"/>
    <w:rsid w:val="00F64CAA"/>
    <w:rsid w:val="00F65675"/>
    <w:rsid w:val="00F67B2F"/>
    <w:rsid w:val="00F96CEC"/>
    <w:rsid w:val="00F976D8"/>
    <w:rsid w:val="00FA148E"/>
    <w:rsid w:val="00FA4C4B"/>
    <w:rsid w:val="00FA5409"/>
    <w:rsid w:val="00FA5CA4"/>
    <w:rsid w:val="00FA646E"/>
    <w:rsid w:val="00FB3589"/>
    <w:rsid w:val="00FD39F3"/>
    <w:rsid w:val="00FD7502"/>
    <w:rsid w:val="00FE4245"/>
    <w:rsid w:val="00FE461A"/>
    <w:rsid w:val="00FE6BB8"/>
    <w:rsid w:val="00FE7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5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0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07D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50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09C5"/>
  </w:style>
  <w:style w:type="paragraph" w:styleId="Footer">
    <w:name w:val="footer"/>
    <w:basedOn w:val="Normal"/>
    <w:link w:val="FooterChar"/>
    <w:uiPriority w:val="99"/>
    <w:semiHidden/>
    <w:unhideWhenUsed/>
    <w:rsid w:val="00250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09C5"/>
  </w:style>
  <w:style w:type="paragraph" w:styleId="NoSpacing">
    <w:name w:val="No Spacing"/>
    <w:uiPriority w:val="1"/>
    <w:qFormat/>
    <w:rsid w:val="00AA1D1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fworld.org/docid/528f243e4.html" TargetMode="External"/><Relationship Id="rId13" Type="http://schemas.openxmlformats.org/officeDocument/2006/relationships/hyperlink" Target="https://doi:10.1017/S026021050800811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linical" TargetMode="External"/><Relationship Id="rId12" Type="http://schemas.openxmlformats.org/officeDocument/2006/relationships/hyperlink" Target="https://www.loc.gov/rr/frd/Military_law/pdf/NT_war-criminals_Vol-II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rw.org/endshackl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hanaweb.com/GhanaHomePage/health/Psychiatric-hospitals-to-go-cash-and-carry-as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raphic.com/news/health/the-mental-health-act-846-six-years-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5371</Words>
  <Characters>30618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AMEC_ACER</dc:creator>
  <cp:lastModifiedBy>Albert Coleman</cp:lastModifiedBy>
  <cp:revision>2</cp:revision>
  <cp:lastPrinted>2018-10-06T21:32:00Z</cp:lastPrinted>
  <dcterms:created xsi:type="dcterms:W3CDTF">2018-10-08T20:34:00Z</dcterms:created>
  <dcterms:modified xsi:type="dcterms:W3CDTF">2018-10-08T20:34:00Z</dcterms:modified>
</cp:coreProperties>
</file>