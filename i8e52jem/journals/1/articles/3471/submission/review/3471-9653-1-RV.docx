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822" w:rsidRPr="009B1362" w:rsidRDefault="003B6822" w:rsidP="003B6822">
      <w:pPr>
        <w:spacing w:before="100" w:beforeAutospacing="1" w:after="360" w:line="240" w:lineRule="auto"/>
        <w:jc w:val="center"/>
        <w:rPr>
          <w:rFonts w:ascii="Georgia" w:eastAsia="Times New Roman" w:hAnsi="Georgia"/>
          <w:color w:val="404040"/>
          <w:sz w:val="29"/>
          <w:szCs w:val="29"/>
          <w:lang w:eastAsia="en-IN"/>
        </w:rPr>
      </w:pPr>
      <w:bookmarkStart w:id="0" w:name="_GoBack"/>
      <w:bookmarkEnd w:id="0"/>
      <w:r>
        <w:rPr>
          <w:rFonts w:ascii="Georgia" w:eastAsia="Times New Roman" w:hAnsi="Georgia"/>
          <w:b/>
          <w:bCs/>
          <w:color w:val="404040"/>
          <w:sz w:val="29"/>
          <w:szCs w:val="29"/>
          <w:u w:val="single"/>
          <w:lang w:eastAsia="en-IN"/>
        </w:rPr>
        <w:t xml:space="preserve">A study by </w:t>
      </w:r>
      <w:r w:rsidRPr="009B1362">
        <w:rPr>
          <w:rFonts w:ascii="Georgia" w:eastAsia="Times New Roman" w:hAnsi="Georgia"/>
          <w:b/>
          <w:bCs/>
          <w:color w:val="404040"/>
          <w:sz w:val="29"/>
          <w:szCs w:val="29"/>
          <w:u w:val="single"/>
          <w:lang w:eastAsia="en-IN"/>
        </w:rPr>
        <w:t>International Food Policy Research Institute (IFPRI), Family Health Internatio</w:t>
      </w:r>
      <w:r>
        <w:rPr>
          <w:rFonts w:ascii="Georgia" w:eastAsia="Times New Roman" w:hAnsi="Georgia"/>
          <w:b/>
          <w:bCs/>
          <w:color w:val="404040"/>
          <w:sz w:val="29"/>
          <w:szCs w:val="29"/>
          <w:u w:val="single"/>
          <w:lang w:eastAsia="en-IN"/>
        </w:rPr>
        <w:t>nal (FHI) and John Hopkins,</w:t>
      </w:r>
      <w:r w:rsidRPr="009B1362">
        <w:rPr>
          <w:rFonts w:ascii="Georgia" w:eastAsia="Times New Roman" w:hAnsi="Georgia"/>
          <w:b/>
          <w:bCs/>
          <w:color w:val="404040"/>
          <w:sz w:val="29"/>
          <w:szCs w:val="29"/>
          <w:u w:val="single"/>
          <w:lang w:eastAsia="en-IN"/>
        </w:rPr>
        <w:t xml:space="preserve"> funded by Bill and Melinda Ga</w:t>
      </w:r>
      <w:r>
        <w:rPr>
          <w:rFonts w:ascii="Georgia" w:eastAsia="Times New Roman" w:hAnsi="Georgia"/>
          <w:b/>
          <w:bCs/>
          <w:color w:val="404040"/>
          <w:sz w:val="29"/>
          <w:szCs w:val="29"/>
          <w:u w:val="single"/>
          <w:lang w:eastAsia="en-IN"/>
        </w:rPr>
        <w:t>tes Foundation (BMGF) puts meat-</w:t>
      </w:r>
      <w:r w:rsidRPr="009B1362">
        <w:rPr>
          <w:rFonts w:ascii="Georgia" w:eastAsia="Times New Roman" w:hAnsi="Georgia"/>
          <w:b/>
          <w:bCs/>
          <w:color w:val="404040"/>
          <w:sz w:val="29"/>
          <w:szCs w:val="29"/>
          <w:u w:val="single"/>
          <w:lang w:eastAsia="en-IN"/>
        </w:rPr>
        <w:t>eating women’s lives at risk</w:t>
      </w:r>
    </w:p>
    <w:p w:rsidR="003B6822" w:rsidRPr="0073010B" w:rsidRDefault="003B6822" w:rsidP="003B6822">
      <w:pPr>
        <w:spacing w:before="100" w:beforeAutospacing="1" w:after="360" w:line="240" w:lineRule="auto"/>
        <w:jc w:val="both"/>
        <w:rPr>
          <w:rFonts w:ascii="Georgia" w:eastAsia="Times New Roman" w:hAnsi="Georgia"/>
          <w:color w:val="404040"/>
          <w:sz w:val="29"/>
          <w:szCs w:val="29"/>
          <w:lang w:eastAsia="en-IN"/>
        </w:rPr>
      </w:pPr>
      <w:r>
        <w:rPr>
          <w:rFonts w:ascii="Georgia" w:eastAsia="Times New Roman" w:hAnsi="Georgia"/>
          <w:bCs/>
          <w:color w:val="404040"/>
          <w:sz w:val="29"/>
          <w:szCs w:val="29"/>
          <w:lang w:eastAsia="en-IN"/>
        </w:rPr>
        <w:t xml:space="preserve">Findings of a collaborative study in Uttar Pradesh, India, by the </w:t>
      </w:r>
      <w:r w:rsidRPr="0073010B">
        <w:rPr>
          <w:rFonts w:ascii="Georgia" w:eastAsia="Times New Roman" w:hAnsi="Georgia"/>
          <w:bCs/>
          <w:color w:val="404040"/>
          <w:sz w:val="29"/>
          <w:szCs w:val="29"/>
          <w:lang w:eastAsia="en-IN"/>
        </w:rPr>
        <w:t>International Food Policy Research Institute (IFPRI), Family Health International (FHI) and John Hopkins</w:t>
      </w:r>
      <w:r>
        <w:rPr>
          <w:rFonts w:ascii="Georgia" w:eastAsia="Times New Roman" w:hAnsi="Georgia"/>
          <w:bCs/>
          <w:color w:val="404040"/>
          <w:sz w:val="29"/>
          <w:szCs w:val="29"/>
          <w:lang w:eastAsia="en-IN"/>
        </w:rPr>
        <w:t xml:space="preserve"> (JH),</w:t>
      </w:r>
      <w:r w:rsidRPr="0073010B">
        <w:rPr>
          <w:rFonts w:ascii="Georgia" w:eastAsia="Times New Roman" w:hAnsi="Georgia"/>
          <w:bCs/>
          <w:color w:val="404040"/>
          <w:sz w:val="29"/>
          <w:szCs w:val="29"/>
          <w:lang w:eastAsia="en-IN"/>
        </w:rPr>
        <w:t xml:space="preserve"> funded by </w:t>
      </w:r>
      <w:r>
        <w:rPr>
          <w:rFonts w:ascii="Georgia" w:eastAsia="Times New Roman" w:hAnsi="Georgia"/>
          <w:bCs/>
          <w:color w:val="404040"/>
          <w:sz w:val="29"/>
          <w:szCs w:val="29"/>
          <w:lang w:eastAsia="en-IN"/>
        </w:rPr>
        <w:t xml:space="preserve">the </w:t>
      </w:r>
      <w:r w:rsidRPr="0073010B">
        <w:rPr>
          <w:rFonts w:ascii="Georgia" w:eastAsia="Times New Roman" w:hAnsi="Georgia"/>
          <w:bCs/>
          <w:color w:val="404040"/>
          <w:sz w:val="29"/>
          <w:szCs w:val="29"/>
          <w:lang w:eastAsia="en-IN"/>
        </w:rPr>
        <w:t xml:space="preserve">Bill and Melinda Gates Foundation (BMGF) </w:t>
      </w:r>
      <w:r>
        <w:rPr>
          <w:rFonts w:ascii="Georgia" w:eastAsia="Times New Roman" w:hAnsi="Georgia"/>
          <w:bCs/>
          <w:color w:val="404040"/>
          <w:sz w:val="29"/>
          <w:szCs w:val="29"/>
          <w:lang w:eastAsia="en-IN"/>
        </w:rPr>
        <w:t xml:space="preserve">have been </w:t>
      </w:r>
      <w:hyperlink r:id="rId7" w:history="1">
        <w:r w:rsidRPr="00C1705B">
          <w:rPr>
            <w:rStyle w:val="Hyperlink"/>
            <w:rFonts w:ascii="Georgia" w:eastAsia="Times New Roman" w:hAnsi="Georgia"/>
            <w:bCs/>
            <w:sz w:val="29"/>
            <w:szCs w:val="29"/>
            <w:lang w:eastAsia="en-IN"/>
          </w:rPr>
          <w:t>tweeted</w:t>
        </w:r>
      </w:hyperlink>
      <w:r>
        <w:rPr>
          <w:rFonts w:ascii="Georgia" w:eastAsia="Times New Roman" w:hAnsi="Georgia"/>
          <w:bCs/>
          <w:color w:val="404040"/>
          <w:sz w:val="29"/>
          <w:szCs w:val="29"/>
          <w:lang w:eastAsia="en-IN"/>
        </w:rPr>
        <w:t xml:space="preserve"> out from the IFPRI Twitter handle on the 4</w:t>
      </w:r>
      <w:r w:rsidRPr="00C1705B">
        <w:rPr>
          <w:rFonts w:ascii="Georgia" w:eastAsia="Times New Roman" w:hAnsi="Georgia"/>
          <w:bCs/>
          <w:color w:val="404040"/>
          <w:sz w:val="29"/>
          <w:szCs w:val="29"/>
          <w:vertAlign w:val="superscript"/>
          <w:lang w:eastAsia="en-IN"/>
        </w:rPr>
        <w:t>th</w:t>
      </w:r>
      <w:r>
        <w:rPr>
          <w:rFonts w:ascii="Georgia" w:eastAsia="Times New Roman" w:hAnsi="Georgia"/>
          <w:bCs/>
          <w:color w:val="404040"/>
          <w:sz w:val="29"/>
          <w:szCs w:val="29"/>
          <w:lang w:eastAsia="en-IN"/>
        </w:rPr>
        <w:t xml:space="preserve"> of June 2020 along with a graph, stating</w:t>
      </w:r>
    </w:p>
    <w:p w:rsidR="003B6822" w:rsidRPr="009B1362" w:rsidRDefault="003B6822" w:rsidP="003B6822">
      <w:pPr>
        <w:shd w:val="clear" w:color="auto" w:fill="FFFFFF"/>
        <w:spacing w:before="100" w:beforeAutospacing="1" w:after="360" w:line="240" w:lineRule="auto"/>
        <w:jc w:val="both"/>
        <w:rPr>
          <w:rFonts w:ascii="Georgia" w:eastAsia="Times New Roman" w:hAnsi="Georgia"/>
          <w:color w:val="404040"/>
          <w:sz w:val="29"/>
          <w:szCs w:val="29"/>
          <w:lang w:eastAsia="en-IN"/>
        </w:rPr>
      </w:pPr>
      <w:r w:rsidRPr="009B1362">
        <w:rPr>
          <w:rFonts w:ascii="Georgia" w:eastAsia="Times New Roman" w:hAnsi="Georgia"/>
          <w:i/>
          <w:iCs/>
          <w:color w:val="404040"/>
          <w:sz w:val="29"/>
          <w:szCs w:val="29"/>
          <w:lang w:eastAsia="en-IN"/>
        </w:rPr>
        <w:t xml:space="preserve"> ‘Vegetarian women more likely to have probability of nutrient adequacy and diet diversity during pregnancy than non-vegetarian women”</w:t>
      </w:r>
      <w:r>
        <w:rPr>
          <w:rFonts w:ascii="Georgia" w:eastAsia="Times New Roman" w:hAnsi="Georgia"/>
          <w:i/>
          <w:iCs/>
          <w:color w:val="404040"/>
          <w:sz w:val="29"/>
          <w:szCs w:val="29"/>
          <w:lang w:eastAsia="en-IN"/>
        </w:rPr>
        <w:t xml:space="preserve">    </w:t>
      </w:r>
    </w:p>
    <w:p w:rsidR="003B6822" w:rsidRDefault="003B6822" w:rsidP="003B6822">
      <w:pPr>
        <w:spacing w:after="0" w:line="240" w:lineRule="auto"/>
        <w:jc w:val="both"/>
        <w:rPr>
          <w:rFonts w:ascii="Times New Roman" w:eastAsia="Times New Roman" w:hAnsi="Times New Roman"/>
          <w:noProof/>
          <w:sz w:val="24"/>
          <w:szCs w:val="24"/>
          <w:lang w:eastAsia="en-IN"/>
        </w:rPr>
      </w:pPr>
      <w:r w:rsidRPr="009B1362">
        <w:rPr>
          <w:rFonts w:ascii="Times New Roman" w:eastAsia="Times New Roman" w:hAnsi="Times New Roman"/>
          <w:noProof/>
          <w:sz w:val="24"/>
          <w:szCs w:val="24"/>
          <w:lang w:val="en-US"/>
        </w:rPr>
        <w:drawing>
          <wp:inline distT="0" distB="0" distL="0" distR="0">
            <wp:extent cx="5602605" cy="2737485"/>
            <wp:effectExtent l="0" t="0" r="0" b="5715"/>
            <wp:docPr id="1" name="Picture 1" descr="https://aharanammahakkuhome.files.wordpress.com/2020/06/ezkayl6vcaaemtb.png?w=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haranammahakkuhome.files.wordpress.com/2020/06/ezkayl6vcaaemtb.png?w=7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2605" cy="2737485"/>
                    </a:xfrm>
                    <a:prstGeom prst="rect">
                      <a:avLst/>
                    </a:prstGeom>
                    <a:noFill/>
                    <a:ln>
                      <a:noFill/>
                    </a:ln>
                  </pic:spPr>
                </pic:pic>
              </a:graphicData>
            </a:graphic>
          </wp:inline>
        </w:drawing>
      </w:r>
    </w:p>
    <w:p w:rsidR="003B6822" w:rsidRPr="009B1362" w:rsidRDefault="003B6822" w:rsidP="003B6822">
      <w:pPr>
        <w:spacing w:after="0" w:line="240" w:lineRule="auto"/>
        <w:jc w:val="both"/>
        <w:rPr>
          <w:rFonts w:ascii="Times New Roman" w:eastAsia="Times New Roman" w:hAnsi="Times New Roman"/>
          <w:sz w:val="24"/>
          <w:szCs w:val="24"/>
          <w:lang w:eastAsia="en-IN"/>
        </w:rPr>
      </w:pPr>
      <w:r>
        <w:rPr>
          <w:rFonts w:ascii="Times New Roman" w:eastAsia="Times New Roman" w:hAnsi="Times New Roman"/>
          <w:noProof/>
          <w:sz w:val="24"/>
          <w:szCs w:val="24"/>
          <w:lang w:eastAsia="en-IN"/>
        </w:rPr>
        <w:t>Source: IFPRI twitter handle</w:t>
      </w:r>
    </w:p>
    <w:p w:rsidR="003B6822" w:rsidRDefault="003B6822" w:rsidP="003B6822">
      <w:pPr>
        <w:shd w:val="clear" w:color="auto" w:fill="FFFFFF"/>
        <w:spacing w:before="100" w:beforeAutospacing="1" w:after="360" w:line="240" w:lineRule="auto"/>
        <w:jc w:val="both"/>
        <w:rPr>
          <w:rFonts w:ascii="Georgia" w:eastAsia="Times New Roman" w:hAnsi="Georgia"/>
          <w:i/>
          <w:iCs/>
          <w:color w:val="404040"/>
          <w:sz w:val="29"/>
          <w:szCs w:val="29"/>
          <w:lang w:eastAsia="en-IN"/>
        </w:rPr>
      </w:pPr>
      <w:r>
        <w:rPr>
          <w:rFonts w:ascii="Georgia" w:eastAsia="Times New Roman" w:hAnsi="Georgia"/>
          <w:color w:val="404040"/>
          <w:sz w:val="29"/>
          <w:szCs w:val="29"/>
          <w:lang w:eastAsia="en-IN"/>
        </w:rPr>
        <w:t>A</w:t>
      </w:r>
      <w:r w:rsidRPr="009B1362">
        <w:rPr>
          <w:rFonts w:ascii="Georgia" w:eastAsia="Times New Roman" w:hAnsi="Georgia"/>
          <w:color w:val="404040"/>
          <w:sz w:val="29"/>
          <w:szCs w:val="29"/>
          <w:lang w:eastAsia="en-IN"/>
        </w:rPr>
        <w:t xml:space="preserve"> next </w:t>
      </w:r>
      <w:r>
        <w:rPr>
          <w:rFonts w:ascii="Georgia" w:eastAsia="Times New Roman" w:hAnsi="Georgia"/>
          <w:color w:val="117BB8"/>
          <w:sz w:val="29"/>
          <w:szCs w:val="29"/>
          <w:u w:val="single"/>
          <w:lang w:eastAsia="en-IN"/>
        </w:rPr>
        <w:t xml:space="preserve">tweet </w:t>
      </w:r>
      <w:r>
        <w:rPr>
          <w:rFonts w:ascii="Georgia" w:eastAsia="Times New Roman" w:hAnsi="Georgia"/>
          <w:color w:val="404040"/>
          <w:sz w:val="29"/>
          <w:szCs w:val="29"/>
          <w:lang w:eastAsia="en-IN"/>
        </w:rPr>
        <w:t>claims</w:t>
      </w:r>
      <w:r w:rsidRPr="009B1362">
        <w:rPr>
          <w:rFonts w:ascii="Georgia" w:eastAsia="Times New Roman" w:hAnsi="Georgia"/>
          <w:color w:val="404040"/>
          <w:sz w:val="29"/>
          <w:szCs w:val="29"/>
          <w:lang w:eastAsia="en-IN"/>
        </w:rPr>
        <w:t xml:space="preserve"> that this study</w:t>
      </w:r>
      <w:r>
        <w:rPr>
          <w:rFonts w:ascii="Georgia" w:eastAsia="Times New Roman" w:hAnsi="Georgia"/>
          <w:color w:val="404040"/>
          <w:sz w:val="29"/>
          <w:szCs w:val="29"/>
          <w:lang w:eastAsia="en-IN"/>
        </w:rPr>
        <w:t xml:space="preserve"> </w:t>
      </w:r>
      <w:r w:rsidRPr="009B1362">
        <w:rPr>
          <w:rFonts w:ascii="Georgia" w:eastAsia="Times New Roman" w:hAnsi="Georgia"/>
          <w:i/>
          <w:iCs/>
          <w:color w:val="404040"/>
          <w:sz w:val="29"/>
          <w:szCs w:val="29"/>
          <w:lang w:eastAsia="en-IN"/>
        </w:rPr>
        <w:t>‘is a finalist for the Emerging Leaders in Nutrition Science Award”</w:t>
      </w:r>
    </w:p>
    <w:p w:rsidR="003B6822" w:rsidRPr="009B1362" w:rsidRDefault="003B6822" w:rsidP="003B6822">
      <w:pPr>
        <w:shd w:val="clear" w:color="auto" w:fill="FFFFFF"/>
        <w:spacing w:before="100" w:beforeAutospacing="1" w:after="360" w:line="240" w:lineRule="auto"/>
        <w:jc w:val="both"/>
        <w:rPr>
          <w:rFonts w:ascii="Georgia" w:eastAsia="Times New Roman" w:hAnsi="Georgia"/>
          <w:color w:val="404040"/>
          <w:sz w:val="29"/>
          <w:szCs w:val="29"/>
          <w:lang w:eastAsia="en-IN"/>
        </w:rPr>
      </w:pPr>
      <w:r>
        <w:rPr>
          <w:rFonts w:ascii="Georgia" w:eastAsia="Times New Roman" w:hAnsi="Georgia"/>
          <w:color w:val="404040"/>
          <w:sz w:val="29"/>
          <w:szCs w:val="29"/>
          <w:lang w:eastAsia="en-IN"/>
        </w:rPr>
        <w:t xml:space="preserve">On </w:t>
      </w:r>
      <w:r w:rsidRPr="009B1362">
        <w:rPr>
          <w:rFonts w:ascii="Georgia" w:eastAsia="Times New Roman" w:hAnsi="Georgia"/>
          <w:color w:val="404040"/>
          <w:sz w:val="29"/>
          <w:szCs w:val="29"/>
          <w:lang w:eastAsia="en-IN"/>
        </w:rPr>
        <w:t xml:space="preserve">enquiry, </w:t>
      </w:r>
      <w:r>
        <w:rPr>
          <w:rFonts w:ascii="Georgia" w:eastAsia="Times New Roman" w:hAnsi="Georgia"/>
          <w:color w:val="404040"/>
          <w:sz w:val="29"/>
          <w:szCs w:val="29"/>
          <w:lang w:eastAsia="en-IN"/>
        </w:rPr>
        <w:t xml:space="preserve">another tweet was </w:t>
      </w:r>
      <w:r w:rsidRPr="009B1362">
        <w:rPr>
          <w:rFonts w:ascii="Georgia" w:eastAsia="Times New Roman" w:hAnsi="Georgia"/>
          <w:color w:val="404040"/>
          <w:sz w:val="29"/>
          <w:szCs w:val="29"/>
          <w:lang w:eastAsia="en-IN"/>
        </w:rPr>
        <w:t>p</w:t>
      </w:r>
      <w:r>
        <w:rPr>
          <w:rFonts w:ascii="Georgia" w:eastAsia="Times New Roman" w:hAnsi="Georgia"/>
          <w:color w:val="404040"/>
          <w:sz w:val="29"/>
          <w:szCs w:val="29"/>
          <w:lang w:eastAsia="en-IN"/>
        </w:rPr>
        <w:t xml:space="preserve">ut out </w:t>
      </w:r>
      <w:r w:rsidRPr="009B1362">
        <w:rPr>
          <w:rFonts w:ascii="Georgia" w:eastAsia="Times New Roman" w:hAnsi="Georgia"/>
          <w:color w:val="404040"/>
          <w:sz w:val="29"/>
          <w:szCs w:val="29"/>
          <w:lang w:eastAsia="en-IN"/>
        </w:rPr>
        <w:t>24 hours later</w:t>
      </w:r>
      <w:r>
        <w:rPr>
          <w:rFonts w:ascii="Georgia" w:eastAsia="Times New Roman" w:hAnsi="Georgia"/>
          <w:color w:val="404040"/>
          <w:sz w:val="29"/>
          <w:szCs w:val="29"/>
          <w:lang w:eastAsia="en-IN"/>
        </w:rPr>
        <w:t>, with the addition of the text in bold.</w:t>
      </w:r>
    </w:p>
    <w:p w:rsidR="003B6822" w:rsidRPr="009B1362" w:rsidRDefault="003B6822" w:rsidP="003B6822">
      <w:pPr>
        <w:shd w:val="clear" w:color="auto" w:fill="FFFFFF"/>
        <w:spacing w:before="100" w:beforeAutospacing="1" w:line="240" w:lineRule="auto"/>
        <w:jc w:val="both"/>
        <w:rPr>
          <w:rFonts w:ascii="Georgia" w:eastAsia="Times New Roman" w:hAnsi="Georgia"/>
          <w:i/>
          <w:iCs/>
          <w:color w:val="404040"/>
          <w:sz w:val="29"/>
          <w:szCs w:val="29"/>
          <w:lang w:eastAsia="en-IN"/>
        </w:rPr>
      </w:pPr>
      <w:r w:rsidRPr="009B1362">
        <w:rPr>
          <w:rFonts w:ascii="Georgia" w:eastAsia="Times New Roman" w:hAnsi="Georgia"/>
          <w:i/>
          <w:iCs/>
          <w:color w:val="404040"/>
          <w:sz w:val="29"/>
          <w:szCs w:val="29"/>
          <w:lang w:eastAsia="en-IN"/>
        </w:rPr>
        <w:t>“Vegetarian women were more likely to have probability of nutrient adequacy and diet diversity during pregnancy than non-vegetarian women, </w:t>
      </w:r>
      <w:r w:rsidRPr="00C1705B">
        <w:rPr>
          <w:rFonts w:ascii="Georgia" w:eastAsia="Times New Roman" w:hAnsi="Georgia"/>
          <w:b/>
          <w:bCs/>
          <w:i/>
          <w:iCs/>
          <w:color w:val="404040"/>
          <w:sz w:val="29"/>
          <w:szCs w:val="29"/>
          <w:lang w:eastAsia="en-IN"/>
        </w:rPr>
        <w:t>but these differences are likely confounded by socio-economic and caste status</w:t>
      </w:r>
      <w:r w:rsidRPr="009B1362">
        <w:rPr>
          <w:rFonts w:ascii="Georgia" w:eastAsia="Times New Roman" w:hAnsi="Georgia"/>
          <w:i/>
          <w:iCs/>
          <w:color w:val="404040"/>
          <w:sz w:val="29"/>
          <w:szCs w:val="29"/>
          <w:lang w:eastAsia="en-IN"/>
        </w:rPr>
        <w:t>”.</w:t>
      </w:r>
      <w:r>
        <w:rPr>
          <w:rFonts w:ascii="Georgia" w:eastAsia="Times New Roman" w:hAnsi="Georgia"/>
          <w:i/>
          <w:iCs/>
          <w:color w:val="404040"/>
          <w:sz w:val="29"/>
          <w:szCs w:val="29"/>
          <w:lang w:eastAsia="en-IN"/>
        </w:rPr>
        <w:t xml:space="preserve"> </w:t>
      </w:r>
    </w:p>
    <w:p w:rsidR="003B6822" w:rsidRPr="009B1362" w:rsidRDefault="003B6822" w:rsidP="003B6822">
      <w:pPr>
        <w:shd w:val="clear" w:color="auto" w:fill="FFFFFF"/>
        <w:spacing w:before="100" w:beforeAutospacing="1" w:after="360" w:line="240" w:lineRule="auto"/>
        <w:jc w:val="both"/>
        <w:rPr>
          <w:rFonts w:ascii="Georgia" w:eastAsia="Times New Roman" w:hAnsi="Georgia"/>
          <w:color w:val="404040"/>
          <w:sz w:val="29"/>
          <w:szCs w:val="29"/>
          <w:lang w:eastAsia="en-IN"/>
        </w:rPr>
      </w:pPr>
      <w:r w:rsidRPr="009B1362">
        <w:rPr>
          <w:rFonts w:ascii="Georgia" w:eastAsia="Times New Roman" w:hAnsi="Georgia"/>
          <w:color w:val="404040"/>
          <w:sz w:val="29"/>
          <w:szCs w:val="29"/>
          <w:lang w:eastAsia="en-IN"/>
        </w:rPr>
        <w:lastRenderedPageBreak/>
        <w:t>We are shocked by this study as well as the way it has been projected in the public domain, for the reasons stated below</w:t>
      </w:r>
    </w:p>
    <w:p w:rsidR="003B6822" w:rsidRPr="009B1362" w:rsidRDefault="003B6822" w:rsidP="003B6822">
      <w:pPr>
        <w:shd w:val="clear" w:color="auto" w:fill="FFFFFF"/>
        <w:spacing w:before="100" w:beforeAutospacing="1" w:after="360" w:line="240" w:lineRule="auto"/>
        <w:jc w:val="both"/>
        <w:rPr>
          <w:rFonts w:ascii="Georgia" w:eastAsia="Times New Roman" w:hAnsi="Georgia"/>
          <w:color w:val="404040"/>
          <w:sz w:val="29"/>
          <w:szCs w:val="29"/>
          <w:lang w:eastAsia="en-IN"/>
        </w:rPr>
      </w:pPr>
      <w:r w:rsidRPr="009B1362">
        <w:rPr>
          <w:rFonts w:ascii="Georgia" w:eastAsia="Times New Roman" w:hAnsi="Georgia"/>
          <w:color w:val="404040"/>
          <w:sz w:val="29"/>
          <w:szCs w:val="29"/>
          <w:lang w:eastAsia="en-IN"/>
        </w:rPr>
        <w:t xml:space="preserve">Vegetarian and non-vegetarian are not scientific categories. In the current politically and ideologically charged environment of </w:t>
      </w:r>
      <w:r>
        <w:rPr>
          <w:rFonts w:ascii="Georgia" w:eastAsia="Times New Roman" w:hAnsi="Georgia"/>
          <w:color w:val="404040"/>
          <w:sz w:val="29"/>
          <w:szCs w:val="29"/>
          <w:lang w:eastAsia="en-IN"/>
        </w:rPr>
        <w:t>India,</w:t>
      </w:r>
      <w:ins w:id="1" w:author="Sylvia Karpagam" w:date="2020-06-18T13:16:00Z">
        <w:r>
          <w:rPr>
            <w:rFonts w:ascii="Georgia" w:eastAsia="Times New Roman" w:hAnsi="Georgia"/>
            <w:color w:val="404040"/>
            <w:sz w:val="29"/>
            <w:szCs w:val="29"/>
            <w:lang w:eastAsia="en-IN"/>
          </w:rPr>
          <w:t xml:space="preserve"> </w:t>
        </w:r>
      </w:ins>
      <w:r w:rsidRPr="009B1362">
        <w:rPr>
          <w:rFonts w:ascii="Georgia" w:eastAsia="Times New Roman" w:hAnsi="Georgia"/>
          <w:color w:val="404040"/>
          <w:sz w:val="29"/>
          <w:szCs w:val="29"/>
          <w:lang w:eastAsia="en-IN"/>
        </w:rPr>
        <w:t xml:space="preserve">specifically in </w:t>
      </w:r>
      <w:r>
        <w:rPr>
          <w:rFonts w:ascii="Georgia" w:eastAsia="Times New Roman" w:hAnsi="Georgia"/>
          <w:color w:val="404040"/>
          <w:sz w:val="29"/>
          <w:szCs w:val="29"/>
          <w:lang w:eastAsia="en-IN"/>
        </w:rPr>
        <w:t xml:space="preserve">State of </w:t>
      </w:r>
      <w:r w:rsidRPr="009B1362">
        <w:rPr>
          <w:rFonts w:ascii="Georgia" w:eastAsia="Times New Roman" w:hAnsi="Georgia"/>
          <w:color w:val="404040"/>
          <w:sz w:val="29"/>
          <w:szCs w:val="29"/>
          <w:lang w:eastAsia="en-IN"/>
        </w:rPr>
        <w:t>Uttar Pradesh, even somewhat sensitive researchers would have been conscious of the ethical pitfalls and dangers of this kind of a nutritionally irrelevant discourse. Predictably, the projected ‘results’ show up the confusions and contradictions.</w:t>
      </w:r>
    </w:p>
    <w:p w:rsidR="003B6822" w:rsidRDefault="003B6822" w:rsidP="003B6822">
      <w:pPr>
        <w:shd w:val="clear" w:color="auto" w:fill="FFFFFF"/>
        <w:spacing w:before="100" w:beforeAutospacing="1" w:after="360" w:line="240" w:lineRule="auto"/>
        <w:jc w:val="both"/>
        <w:rPr>
          <w:rFonts w:ascii="Georgia" w:eastAsia="Times New Roman" w:hAnsi="Georgia"/>
          <w:color w:val="404040"/>
          <w:sz w:val="29"/>
          <w:szCs w:val="29"/>
          <w:lang w:eastAsia="en-IN"/>
        </w:rPr>
      </w:pPr>
      <w:r w:rsidRPr="009B1362">
        <w:rPr>
          <w:rFonts w:ascii="Georgia" w:eastAsia="Times New Roman" w:hAnsi="Georgia"/>
          <w:color w:val="404040"/>
          <w:sz w:val="29"/>
          <w:szCs w:val="29"/>
          <w:lang w:eastAsia="en-IN"/>
        </w:rPr>
        <w:t xml:space="preserve">This study shows that only 8% of self-reported non-vegetarian women consumed flesh foods and only 4.2% consumed eggs. </w:t>
      </w:r>
      <w:r>
        <w:rPr>
          <w:rFonts w:ascii="Georgia" w:eastAsia="Times New Roman" w:hAnsi="Georgia"/>
          <w:color w:val="404040"/>
          <w:sz w:val="29"/>
          <w:szCs w:val="29"/>
          <w:lang w:eastAsia="en-IN"/>
        </w:rPr>
        <w:t>Although, t</w:t>
      </w:r>
      <w:r w:rsidRPr="009B1362">
        <w:rPr>
          <w:rFonts w:ascii="Georgia" w:eastAsia="Times New Roman" w:hAnsi="Georgia"/>
          <w:color w:val="404040"/>
          <w:sz w:val="29"/>
          <w:szCs w:val="29"/>
          <w:lang w:eastAsia="en-IN"/>
        </w:rPr>
        <w:t xml:space="preserve">his is not representative of meat eating statistics of the rural population in India, the authors make no attempt to explain this glaring inconsistency. The finding that ‘non-vegetarians are not eating enough animal foods’ should disturb anyone concerned about nutrition. </w:t>
      </w:r>
      <w:r>
        <w:rPr>
          <w:rFonts w:ascii="Georgia" w:eastAsia="Times New Roman" w:hAnsi="Georgia"/>
          <w:color w:val="404040"/>
          <w:sz w:val="29"/>
          <w:szCs w:val="29"/>
          <w:lang w:eastAsia="en-IN"/>
        </w:rPr>
        <w:t>Instead of being concerned about this</w:t>
      </w:r>
      <w:r w:rsidRPr="009B1362">
        <w:rPr>
          <w:rFonts w:ascii="Georgia" w:eastAsia="Times New Roman" w:hAnsi="Georgia"/>
          <w:color w:val="404040"/>
          <w:sz w:val="29"/>
          <w:szCs w:val="29"/>
          <w:lang w:eastAsia="en-IN"/>
        </w:rPr>
        <w:t xml:space="preserve"> important finding which</w:t>
      </w:r>
      <w:r>
        <w:rPr>
          <w:rFonts w:ascii="Georgia" w:eastAsia="Times New Roman" w:hAnsi="Georgia"/>
          <w:color w:val="404040"/>
          <w:sz w:val="29"/>
          <w:szCs w:val="29"/>
          <w:lang w:eastAsia="en-IN"/>
        </w:rPr>
        <w:t xml:space="preserve"> highlights that only 8% of non-</w:t>
      </w:r>
      <w:r w:rsidRPr="009B1362">
        <w:rPr>
          <w:rFonts w:ascii="Georgia" w:eastAsia="Times New Roman" w:hAnsi="Georgia"/>
          <w:color w:val="404040"/>
          <w:sz w:val="29"/>
          <w:szCs w:val="29"/>
          <w:lang w:eastAsia="en-IN"/>
        </w:rPr>
        <w:t>vegetarians</w:t>
      </w:r>
      <w:r>
        <w:rPr>
          <w:rFonts w:ascii="Georgia" w:eastAsia="Times New Roman" w:hAnsi="Georgia"/>
          <w:color w:val="404040"/>
          <w:sz w:val="29"/>
          <w:szCs w:val="29"/>
          <w:lang w:eastAsia="en-IN"/>
        </w:rPr>
        <w:t xml:space="preserve"> actually</w:t>
      </w:r>
      <w:r w:rsidRPr="009B1362">
        <w:rPr>
          <w:rFonts w:ascii="Georgia" w:eastAsia="Times New Roman" w:hAnsi="Georgia"/>
          <w:color w:val="404040"/>
          <w:sz w:val="29"/>
          <w:szCs w:val="29"/>
          <w:lang w:eastAsia="en-IN"/>
        </w:rPr>
        <w:t xml:space="preserve"> get to eat some meat, </w:t>
      </w:r>
      <w:r>
        <w:rPr>
          <w:rFonts w:ascii="Georgia" w:eastAsia="Times New Roman" w:hAnsi="Georgia"/>
          <w:color w:val="404040"/>
          <w:sz w:val="29"/>
          <w:szCs w:val="29"/>
          <w:lang w:eastAsia="en-IN"/>
        </w:rPr>
        <w:t xml:space="preserve">the authors </w:t>
      </w:r>
      <w:r w:rsidRPr="009B1362">
        <w:rPr>
          <w:rFonts w:ascii="Georgia" w:eastAsia="Times New Roman" w:hAnsi="Georgia"/>
          <w:color w:val="404040"/>
          <w:sz w:val="29"/>
          <w:szCs w:val="29"/>
          <w:lang w:eastAsia="en-IN"/>
        </w:rPr>
        <w:t>turn the findings on its head and try to appear on the right side of the political dispensation</w:t>
      </w:r>
      <w:r>
        <w:rPr>
          <w:rFonts w:ascii="Georgia" w:eastAsia="Times New Roman" w:hAnsi="Georgia"/>
          <w:color w:val="404040"/>
          <w:sz w:val="29"/>
          <w:szCs w:val="29"/>
          <w:lang w:eastAsia="en-IN"/>
        </w:rPr>
        <w:t xml:space="preserve"> by projecting that vegetarians have more food diversity</w:t>
      </w:r>
      <w:del w:id="2" w:author="Sylvia Karpagam" w:date="2020-06-18T13:17:00Z">
        <w:r w:rsidRPr="009B1362" w:rsidDel="00F87BA9">
          <w:rPr>
            <w:rFonts w:ascii="Georgia" w:eastAsia="Times New Roman" w:hAnsi="Georgia"/>
            <w:color w:val="404040"/>
            <w:sz w:val="29"/>
            <w:szCs w:val="29"/>
            <w:lang w:eastAsia="en-IN"/>
          </w:rPr>
          <w:delText xml:space="preserve">. </w:delText>
        </w:r>
      </w:del>
    </w:p>
    <w:p w:rsidR="003B6822" w:rsidRPr="009B1362" w:rsidRDefault="003B6822" w:rsidP="003B6822">
      <w:pPr>
        <w:shd w:val="clear" w:color="auto" w:fill="FFFFFF"/>
        <w:spacing w:before="100" w:beforeAutospacing="1" w:after="360" w:line="240" w:lineRule="auto"/>
        <w:jc w:val="both"/>
        <w:rPr>
          <w:rFonts w:ascii="Georgia" w:eastAsia="Times New Roman" w:hAnsi="Georgia"/>
          <w:color w:val="404040"/>
          <w:sz w:val="29"/>
          <w:szCs w:val="29"/>
          <w:lang w:eastAsia="en-IN"/>
        </w:rPr>
      </w:pPr>
      <w:r w:rsidRPr="009B1362">
        <w:rPr>
          <w:rFonts w:ascii="Georgia" w:eastAsia="Times New Roman" w:hAnsi="Georgia"/>
          <w:color w:val="404040"/>
          <w:sz w:val="29"/>
          <w:szCs w:val="29"/>
          <w:lang w:eastAsia="en-IN"/>
        </w:rPr>
        <w:t xml:space="preserve">Animal proteins are important for iron absorption and animal foods are a good source of Vitamin B12, Vitamin A and Riboflavin, in addition fish is a rich source of N3 fatty acids. These nutrients are especially vital during pregnancy because over 60-80 of pregnant women are known to be anaemic with </w:t>
      </w:r>
      <w:r>
        <w:rPr>
          <w:rFonts w:ascii="Georgia" w:eastAsia="Times New Roman" w:hAnsi="Georgia"/>
          <w:color w:val="404040"/>
          <w:sz w:val="29"/>
          <w:szCs w:val="29"/>
          <w:lang w:eastAsia="en-IN"/>
        </w:rPr>
        <w:t>multiple nutrient deficiencies.</w:t>
      </w:r>
    </w:p>
    <w:p w:rsidR="003B6822" w:rsidRPr="009B1362" w:rsidRDefault="003B6822" w:rsidP="003B6822">
      <w:pPr>
        <w:shd w:val="clear" w:color="auto" w:fill="FFFFFF"/>
        <w:spacing w:before="100" w:beforeAutospacing="1" w:after="360" w:line="240" w:lineRule="auto"/>
        <w:jc w:val="both"/>
        <w:rPr>
          <w:rFonts w:ascii="Georgia" w:eastAsia="Times New Roman" w:hAnsi="Georgia"/>
          <w:color w:val="404040"/>
          <w:sz w:val="29"/>
          <w:szCs w:val="29"/>
          <w:lang w:eastAsia="en-IN"/>
        </w:rPr>
      </w:pPr>
      <w:r w:rsidRPr="009B1362">
        <w:rPr>
          <w:rFonts w:ascii="Georgia" w:eastAsia="Times New Roman" w:hAnsi="Georgia"/>
          <w:color w:val="404040"/>
          <w:sz w:val="29"/>
          <w:szCs w:val="29"/>
          <w:lang w:eastAsia="en-IN"/>
        </w:rPr>
        <w:t>As </w:t>
      </w:r>
      <w:proofErr w:type="spellStart"/>
      <w:r w:rsidR="00853C49">
        <w:fldChar w:fldCharType="begin"/>
      </w:r>
      <w:r w:rsidR="00853C49">
        <w:instrText xml:space="preserve"> HYPERLINK "https://www.epw.in/journal/2018/9/special-articles/provincialising-vegetaria</w:instrText>
      </w:r>
      <w:r w:rsidR="00853C49">
        <w:instrText xml:space="preserve">nism.html" \t "_blank" </w:instrText>
      </w:r>
      <w:r w:rsidR="00853C49">
        <w:fldChar w:fldCharType="separate"/>
      </w:r>
      <w:r w:rsidRPr="009B1362">
        <w:rPr>
          <w:rFonts w:ascii="Georgia" w:eastAsia="Times New Roman" w:hAnsi="Georgia"/>
          <w:color w:val="117BB8"/>
          <w:sz w:val="29"/>
          <w:szCs w:val="29"/>
          <w:u w:val="single"/>
          <w:lang w:eastAsia="en-IN"/>
        </w:rPr>
        <w:t>Natarajan</w:t>
      </w:r>
      <w:proofErr w:type="spellEnd"/>
      <w:r w:rsidRPr="009B1362">
        <w:rPr>
          <w:rFonts w:ascii="Georgia" w:eastAsia="Times New Roman" w:hAnsi="Georgia"/>
          <w:color w:val="117BB8"/>
          <w:sz w:val="29"/>
          <w:szCs w:val="29"/>
          <w:u w:val="single"/>
          <w:lang w:eastAsia="en-IN"/>
        </w:rPr>
        <w:t xml:space="preserve"> and Jacob (2015)</w:t>
      </w:r>
      <w:r w:rsidR="00853C49">
        <w:rPr>
          <w:rFonts w:ascii="Georgia" w:eastAsia="Times New Roman" w:hAnsi="Georgia"/>
          <w:color w:val="117BB8"/>
          <w:sz w:val="29"/>
          <w:szCs w:val="29"/>
          <w:u w:val="single"/>
          <w:lang w:eastAsia="en-IN"/>
        </w:rPr>
        <w:fldChar w:fldCharType="end"/>
      </w:r>
      <w:r>
        <w:rPr>
          <w:rStyle w:val="FootnoteReference"/>
          <w:rFonts w:ascii="Georgia" w:eastAsia="Times New Roman" w:hAnsi="Georgia"/>
          <w:color w:val="404040"/>
          <w:sz w:val="29"/>
          <w:szCs w:val="29"/>
          <w:lang w:eastAsia="en-IN"/>
        </w:rPr>
        <w:footnoteReference w:id="1"/>
      </w:r>
      <w:r w:rsidRPr="009B1362">
        <w:rPr>
          <w:rFonts w:ascii="Georgia" w:eastAsia="Times New Roman" w:hAnsi="Georgia"/>
          <w:color w:val="404040"/>
          <w:sz w:val="29"/>
          <w:szCs w:val="29"/>
          <w:lang w:eastAsia="en-IN"/>
        </w:rPr>
        <w:t xml:space="preserve">, point out, ‘self-identification’ into the categories of vegetarian/non-vegetarian is not reliable because even meat eating people may </w:t>
      </w:r>
      <w:proofErr w:type="spellStart"/>
      <w:r w:rsidRPr="009B1362">
        <w:rPr>
          <w:rFonts w:ascii="Georgia" w:eastAsia="Times New Roman" w:hAnsi="Georgia"/>
          <w:color w:val="404040"/>
          <w:sz w:val="29"/>
          <w:szCs w:val="29"/>
          <w:lang w:eastAsia="en-IN"/>
        </w:rPr>
        <w:t>self identify</w:t>
      </w:r>
      <w:proofErr w:type="spellEnd"/>
      <w:r w:rsidRPr="009B1362">
        <w:rPr>
          <w:rFonts w:ascii="Georgia" w:eastAsia="Times New Roman" w:hAnsi="Georgia"/>
          <w:color w:val="404040"/>
          <w:sz w:val="29"/>
          <w:szCs w:val="29"/>
          <w:lang w:eastAsia="en-IN"/>
        </w:rPr>
        <w:t xml:space="preserve"> as ‘vegetarian’ out of social pressure. For instance, if children in government schools where </w:t>
      </w:r>
      <w:proofErr w:type="spellStart"/>
      <w:r w:rsidRPr="009B1362">
        <w:rPr>
          <w:rFonts w:ascii="Georgia" w:eastAsia="Times New Roman" w:hAnsi="Georgia"/>
          <w:color w:val="404040"/>
          <w:sz w:val="29"/>
          <w:szCs w:val="29"/>
          <w:lang w:eastAsia="en-IN"/>
        </w:rPr>
        <w:t>Akshaya</w:t>
      </w:r>
      <w:proofErr w:type="spellEnd"/>
      <w:r w:rsidRPr="009B1362">
        <w:rPr>
          <w:rFonts w:ascii="Georgia" w:eastAsia="Times New Roman" w:hAnsi="Georgia"/>
          <w:color w:val="404040"/>
          <w:sz w:val="29"/>
          <w:szCs w:val="29"/>
          <w:lang w:eastAsia="en-IN"/>
        </w:rPr>
        <w:t xml:space="preserve"> </w:t>
      </w:r>
      <w:proofErr w:type="spellStart"/>
      <w:r w:rsidRPr="009B1362">
        <w:rPr>
          <w:rFonts w:ascii="Georgia" w:eastAsia="Times New Roman" w:hAnsi="Georgia"/>
          <w:color w:val="404040"/>
          <w:sz w:val="29"/>
          <w:szCs w:val="29"/>
          <w:lang w:eastAsia="en-IN"/>
        </w:rPr>
        <w:t>Patra</w:t>
      </w:r>
      <w:proofErr w:type="spellEnd"/>
      <w:r w:rsidRPr="009B1362">
        <w:rPr>
          <w:rFonts w:ascii="Georgia" w:eastAsia="Times New Roman" w:hAnsi="Georgia"/>
          <w:color w:val="404040"/>
          <w:sz w:val="29"/>
          <w:szCs w:val="29"/>
          <w:lang w:eastAsia="en-IN"/>
        </w:rPr>
        <w:t xml:space="preserve"> provides food were asked about what they eat at home, they are likely to say that they eat ‘</w:t>
      </w:r>
      <w:proofErr w:type="spellStart"/>
      <w:r w:rsidRPr="009B1362">
        <w:rPr>
          <w:rFonts w:ascii="Georgia" w:eastAsia="Times New Roman" w:hAnsi="Georgia"/>
          <w:i/>
          <w:iCs/>
          <w:color w:val="404040"/>
          <w:sz w:val="29"/>
          <w:szCs w:val="29"/>
          <w:lang w:eastAsia="en-IN"/>
        </w:rPr>
        <w:t>sattvik</w:t>
      </w:r>
      <w:proofErr w:type="spellEnd"/>
      <w:r>
        <w:rPr>
          <w:rStyle w:val="FootnoteReference"/>
          <w:rFonts w:ascii="Georgia" w:eastAsia="Times New Roman" w:hAnsi="Georgia"/>
          <w:i/>
          <w:iCs/>
          <w:color w:val="404040"/>
          <w:sz w:val="29"/>
          <w:szCs w:val="29"/>
          <w:lang w:eastAsia="en-IN"/>
        </w:rPr>
        <w:footnoteReference w:id="2"/>
      </w:r>
      <w:r w:rsidRPr="009B1362">
        <w:rPr>
          <w:rFonts w:ascii="Georgia" w:eastAsia="Times New Roman" w:hAnsi="Georgia"/>
          <w:i/>
          <w:iCs/>
          <w:color w:val="404040"/>
          <w:sz w:val="29"/>
          <w:szCs w:val="29"/>
          <w:lang w:eastAsia="en-IN"/>
        </w:rPr>
        <w:t xml:space="preserve"> </w:t>
      </w:r>
      <w:r w:rsidRPr="009B1362">
        <w:rPr>
          <w:rFonts w:ascii="Georgia" w:eastAsia="Times New Roman" w:hAnsi="Georgia"/>
          <w:color w:val="404040"/>
          <w:sz w:val="29"/>
          <w:szCs w:val="29"/>
          <w:lang w:eastAsia="en-IN"/>
        </w:rPr>
        <w:t>food without onion and garlic’. This could be attributed entirely to the current social and political pressures on eating choices, irrespective of what children eat or enjoy eating in reality.</w:t>
      </w:r>
    </w:p>
    <w:p w:rsidR="003B6822" w:rsidRPr="009B1362" w:rsidRDefault="003B6822" w:rsidP="003B6822">
      <w:pPr>
        <w:shd w:val="clear" w:color="auto" w:fill="FFFFFF"/>
        <w:spacing w:before="100" w:beforeAutospacing="1" w:after="360" w:line="240" w:lineRule="auto"/>
        <w:jc w:val="both"/>
        <w:rPr>
          <w:rFonts w:ascii="Georgia" w:eastAsia="Times New Roman" w:hAnsi="Georgia"/>
          <w:color w:val="404040"/>
          <w:sz w:val="29"/>
          <w:szCs w:val="29"/>
          <w:lang w:eastAsia="en-IN"/>
        </w:rPr>
      </w:pPr>
      <w:r w:rsidRPr="009B1362">
        <w:rPr>
          <w:rFonts w:ascii="Georgia" w:eastAsia="Times New Roman" w:hAnsi="Georgia"/>
          <w:color w:val="404040"/>
          <w:sz w:val="29"/>
          <w:szCs w:val="29"/>
          <w:lang w:eastAsia="en-IN"/>
        </w:rPr>
        <w:lastRenderedPageBreak/>
        <w:t>As any well trained nutritionist would know, dietary diversity is one aspect of nutrition, but it cannot be taken in isolation while ignoring portion size, adequacy and nutrient density of food, especially in pregnancy. Several studies use a cut</w:t>
      </w:r>
      <w:r>
        <w:rPr>
          <w:rFonts w:ascii="Georgia" w:eastAsia="Times New Roman" w:hAnsi="Georgia"/>
          <w:color w:val="404040"/>
          <w:sz w:val="29"/>
          <w:szCs w:val="29"/>
          <w:lang w:eastAsia="en-IN"/>
        </w:rPr>
        <w:t>-</w:t>
      </w:r>
      <w:r w:rsidRPr="009B1362">
        <w:rPr>
          <w:rFonts w:ascii="Georgia" w:eastAsia="Times New Roman" w:hAnsi="Georgia"/>
          <w:color w:val="404040"/>
          <w:sz w:val="29"/>
          <w:szCs w:val="29"/>
          <w:lang w:eastAsia="en-IN"/>
        </w:rPr>
        <w:t xml:space="preserve">off of ≥15 g for a food to be considered for dietary analysis. No effort has been made in the tweets </w:t>
      </w:r>
      <w:r>
        <w:rPr>
          <w:rFonts w:ascii="Georgia" w:eastAsia="Times New Roman" w:hAnsi="Georgia"/>
          <w:color w:val="404040"/>
          <w:sz w:val="29"/>
          <w:szCs w:val="29"/>
          <w:lang w:eastAsia="en-IN"/>
        </w:rPr>
        <w:t xml:space="preserve">put out by IFPRI </w:t>
      </w:r>
      <w:r w:rsidRPr="009B1362">
        <w:rPr>
          <w:rFonts w:ascii="Georgia" w:eastAsia="Times New Roman" w:hAnsi="Georgia"/>
          <w:color w:val="404040"/>
          <w:sz w:val="29"/>
          <w:szCs w:val="29"/>
          <w:lang w:eastAsia="en-IN"/>
        </w:rPr>
        <w:t xml:space="preserve">to indicate what the cut-off quantity is and whether this led to exclusion of certain foods in the analysis. To give an example of nutrient density, 15 </w:t>
      </w:r>
      <w:proofErr w:type="spellStart"/>
      <w:r w:rsidRPr="009B1362">
        <w:rPr>
          <w:rFonts w:ascii="Georgia" w:eastAsia="Times New Roman" w:hAnsi="Georgia"/>
          <w:color w:val="404040"/>
          <w:sz w:val="29"/>
          <w:szCs w:val="29"/>
          <w:lang w:eastAsia="en-IN"/>
        </w:rPr>
        <w:t>gm</w:t>
      </w:r>
      <w:proofErr w:type="spellEnd"/>
      <w:r w:rsidRPr="009B1362">
        <w:rPr>
          <w:rFonts w:ascii="Georgia" w:eastAsia="Times New Roman" w:hAnsi="Georgia"/>
          <w:color w:val="404040"/>
          <w:sz w:val="29"/>
          <w:szCs w:val="29"/>
          <w:lang w:eastAsia="en-IN"/>
        </w:rPr>
        <w:t xml:space="preserve"> of meat or egg is not equivalent to 15 </w:t>
      </w:r>
      <w:proofErr w:type="spellStart"/>
      <w:r w:rsidRPr="009B1362">
        <w:rPr>
          <w:rFonts w:ascii="Georgia" w:eastAsia="Times New Roman" w:hAnsi="Georgia"/>
          <w:color w:val="404040"/>
          <w:sz w:val="29"/>
          <w:szCs w:val="29"/>
          <w:lang w:eastAsia="en-IN"/>
        </w:rPr>
        <w:t>gm</w:t>
      </w:r>
      <w:proofErr w:type="spellEnd"/>
      <w:r w:rsidRPr="009B1362">
        <w:rPr>
          <w:rFonts w:ascii="Georgia" w:eastAsia="Times New Roman" w:hAnsi="Georgia"/>
          <w:color w:val="404040"/>
          <w:sz w:val="29"/>
          <w:szCs w:val="29"/>
          <w:lang w:eastAsia="en-IN"/>
        </w:rPr>
        <w:t xml:space="preserve"> of cereal, so not representing these differences shows poor methodology and even poorer understanding of nutrition.</w:t>
      </w:r>
    </w:p>
    <w:p w:rsidR="003B6822" w:rsidRPr="009B1362" w:rsidRDefault="003B6822" w:rsidP="003B6822">
      <w:pPr>
        <w:shd w:val="clear" w:color="auto" w:fill="FFFFFF"/>
        <w:spacing w:before="100" w:beforeAutospacing="1" w:after="360" w:line="240" w:lineRule="auto"/>
        <w:jc w:val="both"/>
        <w:rPr>
          <w:rFonts w:ascii="Georgia" w:eastAsia="Times New Roman" w:hAnsi="Georgia"/>
          <w:color w:val="404040"/>
          <w:sz w:val="29"/>
          <w:szCs w:val="29"/>
          <w:lang w:eastAsia="en-IN"/>
        </w:rPr>
      </w:pPr>
      <w:r w:rsidRPr="009B1362">
        <w:rPr>
          <w:rFonts w:ascii="Georgia" w:eastAsia="Times New Roman" w:hAnsi="Georgia"/>
          <w:color w:val="404040"/>
          <w:sz w:val="29"/>
          <w:szCs w:val="29"/>
          <w:lang w:eastAsia="en-IN"/>
        </w:rPr>
        <w:t xml:space="preserve">Since this is a study about pregnancy it should also be known that pregnant women in India have dismally low pre-pregnancy weights and heights, poor weight gains and </w:t>
      </w:r>
      <w:proofErr w:type="spellStart"/>
      <w:r w:rsidRPr="009B1362">
        <w:rPr>
          <w:rFonts w:ascii="Georgia" w:eastAsia="Times New Roman" w:hAnsi="Georgia"/>
          <w:color w:val="404040"/>
          <w:sz w:val="29"/>
          <w:szCs w:val="29"/>
          <w:lang w:eastAsia="en-IN"/>
        </w:rPr>
        <w:t>anemia</w:t>
      </w:r>
      <w:proofErr w:type="spellEnd"/>
      <w:r w:rsidRPr="009B1362">
        <w:rPr>
          <w:rFonts w:ascii="Georgia" w:eastAsia="Times New Roman" w:hAnsi="Georgia"/>
          <w:color w:val="404040"/>
          <w:sz w:val="29"/>
          <w:szCs w:val="29"/>
          <w:lang w:eastAsia="en-IN"/>
        </w:rPr>
        <w:t xml:space="preserve"> during pregnancy, resulting in low birth weights and post-partum complications, all closely related to consumption of a monotonous cereal pulse diet bereft of good quality protein, iron, and calcium. </w:t>
      </w:r>
      <w:proofErr w:type="gramStart"/>
      <w:r w:rsidRPr="009B1362">
        <w:rPr>
          <w:rFonts w:ascii="Georgia" w:eastAsia="Times New Roman" w:hAnsi="Georgia"/>
          <w:color w:val="404040"/>
          <w:sz w:val="29"/>
          <w:szCs w:val="29"/>
          <w:lang w:eastAsia="en-IN"/>
        </w:rPr>
        <w:t>To repeat, focusing only on diversity while ignoring adequacy and nutrient density defeats the purpose of studying nutrition intakes in pregnancy.</w:t>
      </w:r>
      <w:proofErr w:type="gramEnd"/>
    </w:p>
    <w:p w:rsidR="003B6822" w:rsidRPr="009B1362" w:rsidRDefault="003B6822" w:rsidP="003B6822">
      <w:pPr>
        <w:shd w:val="clear" w:color="auto" w:fill="FFFFFF"/>
        <w:spacing w:before="100" w:beforeAutospacing="1" w:after="360" w:line="240" w:lineRule="auto"/>
        <w:jc w:val="both"/>
        <w:rPr>
          <w:rFonts w:ascii="Georgia" w:eastAsia="Times New Roman" w:hAnsi="Georgia"/>
          <w:color w:val="404040"/>
          <w:sz w:val="29"/>
          <w:szCs w:val="29"/>
          <w:lang w:eastAsia="en-IN"/>
        </w:rPr>
      </w:pPr>
      <w:r w:rsidRPr="009B1362">
        <w:rPr>
          <w:rFonts w:ascii="Georgia" w:eastAsia="Times New Roman" w:hAnsi="Georgia"/>
          <w:color w:val="404040"/>
          <w:sz w:val="29"/>
          <w:szCs w:val="29"/>
          <w:lang w:eastAsia="en-IN"/>
        </w:rPr>
        <w:t xml:space="preserve">Women from better socio-economic </w:t>
      </w:r>
      <w:proofErr w:type="gramStart"/>
      <w:r w:rsidRPr="009B1362">
        <w:rPr>
          <w:rFonts w:ascii="Georgia" w:eastAsia="Times New Roman" w:hAnsi="Georgia"/>
          <w:color w:val="404040"/>
          <w:sz w:val="29"/>
          <w:szCs w:val="29"/>
          <w:lang w:eastAsia="en-IN"/>
        </w:rPr>
        <w:t>background,</w:t>
      </w:r>
      <w:proofErr w:type="gramEnd"/>
      <w:r w:rsidRPr="009B1362">
        <w:rPr>
          <w:rFonts w:ascii="Georgia" w:eastAsia="Times New Roman" w:hAnsi="Georgia"/>
          <w:color w:val="404040"/>
          <w:sz w:val="29"/>
          <w:szCs w:val="29"/>
          <w:lang w:eastAsia="en-IN"/>
        </w:rPr>
        <w:t xml:space="preserve"> are likely to have more food diversity with more access to animal foods like dairy. Women from dominant caste are also likely to be from better socio-economic background, which in turn can contribute to better pregnancy outcomes. </w:t>
      </w:r>
      <w:hyperlink r:id="rId9" w:tgtFrame="_blank" w:history="1">
        <w:r w:rsidRPr="009B1362">
          <w:rPr>
            <w:rFonts w:ascii="Georgia" w:eastAsia="Times New Roman" w:hAnsi="Georgia"/>
            <w:color w:val="117BB8"/>
            <w:sz w:val="29"/>
            <w:szCs w:val="29"/>
            <w:u w:val="single"/>
            <w:lang w:eastAsia="en-IN"/>
          </w:rPr>
          <w:t>Martin-</w:t>
        </w:r>
        <w:proofErr w:type="spellStart"/>
        <w:r w:rsidRPr="009B1362">
          <w:rPr>
            <w:rFonts w:ascii="Georgia" w:eastAsia="Times New Roman" w:hAnsi="Georgia"/>
            <w:color w:val="117BB8"/>
            <w:sz w:val="29"/>
            <w:szCs w:val="29"/>
            <w:u w:val="single"/>
            <w:lang w:eastAsia="en-IN"/>
          </w:rPr>
          <w:t>Prével</w:t>
        </w:r>
        <w:proofErr w:type="spellEnd"/>
        <w:r w:rsidRPr="009B1362">
          <w:rPr>
            <w:rFonts w:ascii="Georgia" w:eastAsia="Times New Roman" w:hAnsi="Georgia"/>
            <w:color w:val="117BB8"/>
            <w:sz w:val="29"/>
            <w:szCs w:val="29"/>
            <w:u w:val="single"/>
            <w:lang w:eastAsia="en-IN"/>
          </w:rPr>
          <w:t xml:space="preserve"> et al (2015)</w:t>
        </w:r>
      </w:hyperlink>
      <w:r>
        <w:rPr>
          <w:rStyle w:val="FootnoteReference"/>
          <w:rFonts w:ascii="Georgia" w:eastAsia="Times New Roman" w:hAnsi="Georgia"/>
          <w:color w:val="404040"/>
          <w:sz w:val="29"/>
          <w:szCs w:val="29"/>
          <w:lang w:eastAsia="en-IN"/>
        </w:rPr>
        <w:footnoteReference w:id="3"/>
      </w:r>
      <w:proofErr w:type="gramStart"/>
      <w:r w:rsidRPr="009B1362">
        <w:rPr>
          <w:rFonts w:ascii="Georgia" w:eastAsia="Times New Roman" w:hAnsi="Georgia"/>
          <w:color w:val="404040"/>
          <w:sz w:val="29"/>
          <w:szCs w:val="29"/>
          <w:lang w:eastAsia="en-IN"/>
        </w:rPr>
        <w:t>,</w:t>
      </w:r>
      <w:proofErr w:type="gramEnd"/>
      <w:r w:rsidRPr="009B1362">
        <w:rPr>
          <w:rFonts w:ascii="Georgia" w:eastAsia="Times New Roman" w:hAnsi="Georgia"/>
          <w:color w:val="404040"/>
          <w:sz w:val="29"/>
          <w:szCs w:val="29"/>
          <w:lang w:eastAsia="en-IN"/>
        </w:rPr>
        <w:t xml:space="preserve"> observed that women of reproductive age who consume five or more food items are also highly likely to consume at least one animal-source food. Having being co-authors with Martin-</w:t>
      </w:r>
      <w:proofErr w:type="spellStart"/>
      <w:r w:rsidRPr="009B1362">
        <w:rPr>
          <w:rFonts w:ascii="Georgia" w:eastAsia="Times New Roman" w:hAnsi="Georgia"/>
          <w:color w:val="404040"/>
          <w:sz w:val="29"/>
          <w:szCs w:val="29"/>
          <w:lang w:eastAsia="en-IN"/>
        </w:rPr>
        <w:t>Prével</w:t>
      </w:r>
      <w:proofErr w:type="spellEnd"/>
      <w:r w:rsidRPr="009B1362">
        <w:rPr>
          <w:rFonts w:ascii="Georgia" w:eastAsia="Times New Roman" w:hAnsi="Georgia"/>
          <w:color w:val="404040"/>
          <w:sz w:val="29"/>
          <w:szCs w:val="29"/>
          <w:lang w:eastAsia="en-IN"/>
        </w:rPr>
        <w:t xml:space="preserve"> on other studies, it is inexplicable how the researchers from IFPRI have overlooked this point and reach the conclusion that vegetarians have more diversity.</w:t>
      </w:r>
    </w:p>
    <w:p w:rsidR="003B6822" w:rsidRPr="009B1362" w:rsidRDefault="003B6822" w:rsidP="003B6822">
      <w:pPr>
        <w:shd w:val="clear" w:color="auto" w:fill="FFFFFF"/>
        <w:spacing w:before="100" w:beforeAutospacing="1" w:after="360" w:line="240" w:lineRule="auto"/>
        <w:jc w:val="both"/>
        <w:rPr>
          <w:rFonts w:ascii="Georgia" w:eastAsia="Times New Roman" w:hAnsi="Georgia"/>
          <w:color w:val="404040"/>
          <w:sz w:val="29"/>
          <w:szCs w:val="29"/>
          <w:lang w:eastAsia="en-IN"/>
        </w:rPr>
      </w:pPr>
      <w:r w:rsidRPr="009B1362">
        <w:rPr>
          <w:rFonts w:ascii="Georgia" w:eastAsia="Times New Roman" w:hAnsi="Georgia"/>
          <w:color w:val="404040"/>
          <w:sz w:val="29"/>
          <w:szCs w:val="29"/>
          <w:lang w:eastAsia="en-IN"/>
        </w:rPr>
        <w:t xml:space="preserve">The dietary data for this study comes from pregnant women enrolled at baseline from an Alive and Thrive maternal nutrition program in Uttar Pradesh, India – a project funded by the Bill and Melinda Gates foundation. Incidentally, BMGF has also funded this study. </w:t>
      </w:r>
      <w:r>
        <w:rPr>
          <w:rFonts w:ascii="Georgia" w:eastAsia="Times New Roman" w:hAnsi="Georgia"/>
          <w:color w:val="404040"/>
          <w:sz w:val="29"/>
          <w:szCs w:val="29"/>
          <w:lang w:eastAsia="en-IN"/>
        </w:rPr>
        <w:t>Considering</w:t>
      </w:r>
      <w:r w:rsidRPr="009B1362">
        <w:rPr>
          <w:rFonts w:ascii="Georgia" w:eastAsia="Times New Roman" w:hAnsi="Georgia"/>
          <w:color w:val="404040"/>
          <w:sz w:val="29"/>
          <w:szCs w:val="29"/>
          <w:lang w:eastAsia="en-IN"/>
        </w:rPr>
        <w:t xml:space="preserve"> the results</w:t>
      </w:r>
      <w:r>
        <w:rPr>
          <w:rFonts w:ascii="Georgia" w:eastAsia="Times New Roman" w:hAnsi="Georgia"/>
          <w:color w:val="404040"/>
          <w:sz w:val="29"/>
          <w:szCs w:val="29"/>
          <w:lang w:eastAsia="en-IN"/>
        </w:rPr>
        <w:t xml:space="preserve"> of the study,</w:t>
      </w:r>
      <w:r w:rsidRPr="009B1362">
        <w:rPr>
          <w:rFonts w:ascii="Georgia" w:eastAsia="Times New Roman" w:hAnsi="Georgia"/>
          <w:color w:val="404040"/>
          <w:sz w:val="29"/>
          <w:szCs w:val="29"/>
          <w:lang w:eastAsia="en-IN"/>
        </w:rPr>
        <w:t xml:space="preserve"> it is surprising that these women have not benefitted from the BMGF project. Is it possible that the project itself has become a hostage to promoting vegetarianism in UP? </w:t>
      </w:r>
      <w:r w:rsidRPr="009B1362">
        <w:rPr>
          <w:rFonts w:ascii="Georgia" w:eastAsia="Times New Roman" w:hAnsi="Georgia"/>
          <w:color w:val="404040"/>
          <w:sz w:val="29"/>
          <w:szCs w:val="29"/>
          <w:lang w:eastAsia="en-IN"/>
        </w:rPr>
        <w:lastRenderedPageBreak/>
        <w:t>In addition, being a population under a specific project, this group of women cannot be taken to represent the general population and especially not to make sweeping conclusions about “vegetarian and non-vegetarian” women.</w:t>
      </w:r>
    </w:p>
    <w:p w:rsidR="003B6822" w:rsidRPr="009B1362" w:rsidRDefault="003B6822" w:rsidP="003B6822">
      <w:pPr>
        <w:shd w:val="clear" w:color="auto" w:fill="FFFFFF"/>
        <w:spacing w:before="100" w:beforeAutospacing="1" w:after="360" w:line="240" w:lineRule="auto"/>
        <w:jc w:val="both"/>
        <w:rPr>
          <w:rFonts w:ascii="Georgia" w:eastAsia="Times New Roman" w:hAnsi="Georgia"/>
          <w:color w:val="404040"/>
          <w:sz w:val="29"/>
          <w:szCs w:val="29"/>
          <w:lang w:eastAsia="en-IN"/>
        </w:rPr>
      </w:pPr>
      <w:r w:rsidRPr="009B1362">
        <w:rPr>
          <w:rFonts w:ascii="Georgia" w:eastAsia="Times New Roman" w:hAnsi="Georgia"/>
          <w:color w:val="404040"/>
          <w:sz w:val="29"/>
          <w:szCs w:val="29"/>
          <w:lang w:eastAsia="en-IN"/>
        </w:rPr>
        <w:t xml:space="preserve">The researchers claim that median intake of micronutrients was below the estimated average requirement (EAR) for 9 out of 11 micronutrients with only zinc and thiamine having a median intake slightly above EAR. Not surprisingly the results show that intake is low in both categories. This is a classic example of the pitfalls of relying on oral questionnaires for nutrition data collection in an atmosphere of fear and marginalization of meat eaters. Even a rigorously conducted 24 hour oral recall method can show variations of </w:t>
      </w:r>
      <w:proofErr w:type="spellStart"/>
      <w:r w:rsidRPr="009B1362">
        <w:rPr>
          <w:rFonts w:ascii="Georgia" w:eastAsia="Times New Roman" w:hAnsi="Georgia"/>
          <w:color w:val="404040"/>
          <w:sz w:val="29"/>
          <w:szCs w:val="29"/>
          <w:lang w:eastAsia="en-IN"/>
        </w:rPr>
        <w:t>upto</w:t>
      </w:r>
      <w:proofErr w:type="spellEnd"/>
      <w:r w:rsidRPr="009B1362">
        <w:rPr>
          <w:rFonts w:ascii="Georgia" w:eastAsia="Times New Roman" w:hAnsi="Georgia"/>
          <w:color w:val="404040"/>
          <w:sz w:val="29"/>
          <w:szCs w:val="29"/>
          <w:lang w:eastAsia="en-IN"/>
        </w:rPr>
        <w:t xml:space="preserve"> 25%. Biochemical estimations may have given us some insights into the actual intakes in the two groups</w:t>
      </w:r>
    </w:p>
    <w:p w:rsidR="003B6822" w:rsidRDefault="003B6822" w:rsidP="003B6822">
      <w:pPr>
        <w:shd w:val="clear" w:color="auto" w:fill="FFFFFF"/>
        <w:spacing w:before="100" w:beforeAutospacing="1" w:after="360" w:line="240" w:lineRule="auto"/>
        <w:jc w:val="both"/>
        <w:rPr>
          <w:rFonts w:ascii="Georgia" w:eastAsia="Times New Roman" w:hAnsi="Georgia"/>
          <w:color w:val="404040"/>
          <w:sz w:val="29"/>
          <w:szCs w:val="29"/>
          <w:lang w:eastAsia="en-IN"/>
        </w:rPr>
      </w:pPr>
      <w:r w:rsidRPr="009B1362">
        <w:rPr>
          <w:rFonts w:ascii="Georgia" w:eastAsia="Times New Roman" w:hAnsi="Georgia"/>
          <w:color w:val="404040"/>
          <w:sz w:val="29"/>
          <w:szCs w:val="29"/>
          <w:lang w:eastAsia="en-IN"/>
        </w:rPr>
        <w:t>We are shocked by the fact that results of studies with potential large impact on women, especially pregnant women, are put out on Twitter like slogans or sensational headlines</w:t>
      </w:r>
      <w:r>
        <w:rPr>
          <w:rFonts w:ascii="Georgia" w:eastAsia="Times New Roman" w:hAnsi="Georgia"/>
          <w:color w:val="404040"/>
          <w:sz w:val="29"/>
          <w:szCs w:val="29"/>
          <w:lang w:eastAsia="en-IN"/>
        </w:rPr>
        <w:t xml:space="preserve">. </w:t>
      </w:r>
      <w:r w:rsidRPr="009B1362">
        <w:rPr>
          <w:rFonts w:ascii="Georgia" w:eastAsia="Times New Roman" w:hAnsi="Georgia"/>
          <w:color w:val="404040"/>
          <w:sz w:val="29"/>
          <w:szCs w:val="29"/>
          <w:lang w:eastAsia="en-IN"/>
        </w:rPr>
        <w:t xml:space="preserve"> </w:t>
      </w:r>
      <w:r w:rsidRPr="001A2E70">
        <w:rPr>
          <w:rFonts w:ascii="Georgia" w:eastAsia="Times New Roman" w:hAnsi="Georgia"/>
          <w:color w:val="404040"/>
          <w:sz w:val="29"/>
          <w:szCs w:val="29"/>
          <w:lang w:eastAsia="en-IN"/>
        </w:rPr>
        <w:t>Sharing teasers on social media while withholding the full study wouldn’t fall into the category of serious or ethical research.</w:t>
      </w:r>
    </w:p>
    <w:p w:rsidR="003B6822" w:rsidRDefault="003B6822" w:rsidP="003B6822">
      <w:pPr>
        <w:shd w:val="clear" w:color="auto" w:fill="FFFFFF"/>
        <w:spacing w:before="100" w:beforeAutospacing="1" w:after="360" w:line="240" w:lineRule="auto"/>
        <w:jc w:val="both"/>
        <w:rPr>
          <w:rFonts w:ascii="Georgia" w:eastAsia="Times New Roman" w:hAnsi="Georgia"/>
          <w:color w:val="404040"/>
          <w:sz w:val="29"/>
          <w:szCs w:val="29"/>
          <w:lang w:eastAsia="en-IN"/>
        </w:rPr>
      </w:pPr>
      <w:r w:rsidRPr="009B1362">
        <w:rPr>
          <w:rFonts w:ascii="Georgia" w:eastAsia="Times New Roman" w:hAnsi="Georgia"/>
          <w:color w:val="404040"/>
          <w:sz w:val="29"/>
          <w:szCs w:val="29"/>
          <w:lang w:eastAsia="en-IN"/>
        </w:rPr>
        <w:t xml:space="preserve">This valorising of vegetarianism and dismissal of meat eating is not isolated, but rides on the back of several years of false assertions that India is ‘vegetarian’. There has been criminalisation of meat (particularly beef) eating communities, vehement denial of eggs to children (who are often some of the poorest, most vulnerable and malnourished) in spite of the Right to food being a legal mandate. </w:t>
      </w:r>
    </w:p>
    <w:p w:rsidR="003B6822" w:rsidRPr="009B1362" w:rsidRDefault="003B6822" w:rsidP="003B6822">
      <w:pPr>
        <w:shd w:val="clear" w:color="auto" w:fill="FFFFFF"/>
        <w:spacing w:before="100" w:beforeAutospacing="1" w:after="360" w:line="240" w:lineRule="auto"/>
        <w:jc w:val="both"/>
        <w:rPr>
          <w:rFonts w:ascii="Georgia" w:eastAsia="Times New Roman" w:hAnsi="Georgia"/>
          <w:color w:val="404040"/>
          <w:sz w:val="29"/>
          <w:szCs w:val="29"/>
          <w:lang w:eastAsia="en-IN"/>
        </w:rPr>
      </w:pPr>
      <w:r w:rsidRPr="009B1362">
        <w:rPr>
          <w:rFonts w:ascii="Georgia" w:eastAsia="Times New Roman" w:hAnsi="Georgia"/>
          <w:color w:val="404040"/>
          <w:sz w:val="29"/>
          <w:szCs w:val="29"/>
          <w:lang w:eastAsia="en-IN"/>
        </w:rPr>
        <w:t xml:space="preserve">Blatant promotion of religious, </w:t>
      </w:r>
      <w:proofErr w:type="spellStart"/>
      <w:r w:rsidRPr="009B1362">
        <w:rPr>
          <w:rFonts w:ascii="Georgia" w:eastAsia="Times New Roman" w:hAnsi="Georgia"/>
          <w:color w:val="404040"/>
          <w:sz w:val="29"/>
          <w:szCs w:val="29"/>
          <w:lang w:eastAsia="en-IN"/>
        </w:rPr>
        <w:t>sattvik</w:t>
      </w:r>
      <w:proofErr w:type="spellEnd"/>
      <w:r w:rsidRPr="009B1362">
        <w:rPr>
          <w:rFonts w:ascii="Georgia" w:eastAsia="Times New Roman" w:hAnsi="Georgia"/>
          <w:color w:val="404040"/>
          <w:sz w:val="29"/>
          <w:szCs w:val="29"/>
          <w:lang w:eastAsia="en-IN"/>
        </w:rPr>
        <w:t xml:space="preserve">, </w:t>
      </w:r>
      <w:proofErr w:type="spellStart"/>
      <w:r w:rsidRPr="009B1362">
        <w:rPr>
          <w:rFonts w:ascii="Georgia" w:eastAsia="Times New Roman" w:hAnsi="Georgia"/>
          <w:color w:val="404040"/>
          <w:sz w:val="29"/>
          <w:szCs w:val="29"/>
          <w:lang w:eastAsia="en-IN"/>
        </w:rPr>
        <w:t>casteist</w:t>
      </w:r>
      <w:proofErr w:type="spellEnd"/>
      <w:r w:rsidRPr="009B1362">
        <w:rPr>
          <w:rFonts w:ascii="Georgia" w:eastAsia="Times New Roman" w:hAnsi="Georgia"/>
          <w:color w:val="404040"/>
          <w:sz w:val="29"/>
          <w:szCs w:val="29"/>
          <w:lang w:eastAsia="en-IN"/>
        </w:rPr>
        <w:t xml:space="preserve">, vegetarian institutions like </w:t>
      </w:r>
      <w:proofErr w:type="spellStart"/>
      <w:r w:rsidRPr="009B1362">
        <w:rPr>
          <w:rFonts w:ascii="Georgia" w:eastAsia="Times New Roman" w:hAnsi="Georgia"/>
          <w:color w:val="404040"/>
          <w:sz w:val="29"/>
          <w:szCs w:val="29"/>
          <w:lang w:eastAsia="en-IN"/>
        </w:rPr>
        <w:t>Akshaya</w:t>
      </w:r>
      <w:proofErr w:type="spellEnd"/>
      <w:r w:rsidRPr="009B1362">
        <w:rPr>
          <w:rFonts w:ascii="Georgia" w:eastAsia="Times New Roman" w:hAnsi="Georgia"/>
          <w:color w:val="404040"/>
          <w:sz w:val="29"/>
          <w:szCs w:val="29"/>
          <w:lang w:eastAsia="en-IN"/>
        </w:rPr>
        <w:t xml:space="preserve"> </w:t>
      </w:r>
      <w:proofErr w:type="spellStart"/>
      <w:r w:rsidRPr="009B1362">
        <w:rPr>
          <w:rFonts w:ascii="Georgia" w:eastAsia="Times New Roman" w:hAnsi="Georgia"/>
          <w:color w:val="404040"/>
          <w:sz w:val="29"/>
          <w:szCs w:val="29"/>
          <w:lang w:eastAsia="en-IN"/>
        </w:rPr>
        <w:t>patra</w:t>
      </w:r>
      <w:proofErr w:type="spellEnd"/>
      <w:r w:rsidRPr="009B1362">
        <w:rPr>
          <w:rFonts w:ascii="Georgia" w:eastAsia="Times New Roman" w:hAnsi="Georgia"/>
          <w:color w:val="404040"/>
          <w:sz w:val="29"/>
          <w:szCs w:val="29"/>
          <w:lang w:eastAsia="en-IN"/>
        </w:rPr>
        <w:t xml:space="preserve"> irrespective of serious objections by public health people, food rights activists, doctors, researchers, are symptoms of imposition of a majoritarian view in India. This is made worse by the growing global push towards predominantly plant based diets through multilateral agencies like the Eat Lancet Commission and promoted by Indian counterparts, </w:t>
      </w:r>
      <w:proofErr w:type="spellStart"/>
      <w:r w:rsidRPr="009B1362">
        <w:rPr>
          <w:rFonts w:ascii="Georgia" w:eastAsia="Times New Roman" w:hAnsi="Georgia"/>
          <w:color w:val="404040"/>
          <w:sz w:val="29"/>
          <w:szCs w:val="29"/>
          <w:lang w:eastAsia="en-IN"/>
        </w:rPr>
        <w:t>inspite</w:t>
      </w:r>
      <w:proofErr w:type="spellEnd"/>
      <w:r w:rsidRPr="009B1362">
        <w:rPr>
          <w:rFonts w:ascii="Georgia" w:eastAsia="Times New Roman" w:hAnsi="Georgia"/>
          <w:color w:val="404040"/>
          <w:sz w:val="29"/>
          <w:szCs w:val="29"/>
          <w:lang w:eastAsia="en-IN"/>
        </w:rPr>
        <w:t xml:space="preserve"> of global criticism. This ‘study’ is therefore not innocent.</w:t>
      </w:r>
    </w:p>
    <w:p w:rsidR="003B6822" w:rsidRPr="009B1362" w:rsidRDefault="003B6822" w:rsidP="003B6822">
      <w:pPr>
        <w:shd w:val="clear" w:color="auto" w:fill="FFFFFF"/>
        <w:spacing w:before="100" w:beforeAutospacing="1" w:after="360" w:line="240" w:lineRule="auto"/>
        <w:jc w:val="both"/>
        <w:rPr>
          <w:rFonts w:ascii="Georgia" w:eastAsia="Times New Roman" w:hAnsi="Georgia"/>
          <w:color w:val="404040"/>
          <w:sz w:val="29"/>
          <w:szCs w:val="29"/>
          <w:lang w:eastAsia="en-IN"/>
        </w:rPr>
      </w:pPr>
      <w:r w:rsidRPr="009B1362">
        <w:rPr>
          <w:rFonts w:ascii="Georgia" w:eastAsia="Times New Roman" w:hAnsi="Georgia"/>
          <w:color w:val="404040"/>
          <w:sz w:val="29"/>
          <w:szCs w:val="29"/>
          <w:lang w:eastAsia="en-IN"/>
        </w:rPr>
        <w:t>It is alarming that IFPRI, John Hopkins, FHI</w:t>
      </w:r>
      <w:r>
        <w:rPr>
          <w:rFonts w:ascii="Georgia" w:eastAsia="Times New Roman" w:hAnsi="Georgia"/>
          <w:color w:val="404040"/>
          <w:sz w:val="29"/>
          <w:szCs w:val="29"/>
          <w:lang w:eastAsia="en-IN"/>
        </w:rPr>
        <w:t xml:space="preserve"> and BMGF</w:t>
      </w:r>
      <w:r w:rsidRPr="009B1362">
        <w:rPr>
          <w:rFonts w:ascii="Georgia" w:eastAsia="Times New Roman" w:hAnsi="Georgia"/>
          <w:color w:val="404040"/>
          <w:sz w:val="29"/>
          <w:szCs w:val="29"/>
          <w:lang w:eastAsia="en-IN"/>
        </w:rPr>
        <w:t xml:space="preserve"> are coming together to put out the message on social media that vegetarian food is superior – a pre-existing </w:t>
      </w:r>
      <w:proofErr w:type="spellStart"/>
      <w:r w:rsidRPr="009B1362">
        <w:rPr>
          <w:rFonts w:ascii="Georgia" w:eastAsia="Times New Roman" w:hAnsi="Georgia"/>
          <w:color w:val="404040"/>
          <w:sz w:val="29"/>
          <w:szCs w:val="29"/>
          <w:lang w:eastAsia="en-IN"/>
        </w:rPr>
        <w:t>casteist</w:t>
      </w:r>
      <w:proofErr w:type="spellEnd"/>
      <w:r w:rsidRPr="009B1362">
        <w:rPr>
          <w:rFonts w:ascii="Georgia" w:eastAsia="Times New Roman" w:hAnsi="Georgia"/>
          <w:color w:val="404040"/>
          <w:sz w:val="29"/>
          <w:szCs w:val="29"/>
          <w:lang w:eastAsia="en-IN"/>
        </w:rPr>
        <w:t xml:space="preserve"> and anti-minority myth in India. </w:t>
      </w:r>
      <w:r w:rsidRPr="009B1362">
        <w:rPr>
          <w:rFonts w:ascii="Georgia" w:eastAsia="Times New Roman" w:hAnsi="Georgia"/>
          <w:color w:val="404040"/>
          <w:sz w:val="29"/>
          <w:szCs w:val="29"/>
          <w:lang w:eastAsia="en-IN"/>
        </w:rPr>
        <w:lastRenderedPageBreak/>
        <w:t xml:space="preserve">That this study is a finalist for the Emerging Leaders in Nutrition Science </w:t>
      </w:r>
      <w:proofErr w:type="gramStart"/>
      <w:r w:rsidRPr="009B1362">
        <w:rPr>
          <w:rFonts w:ascii="Georgia" w:eastAsia="Times New Roman" w:hAnsi="Georgia"/>
          <w:color w:val="404040"/>
          <w:sz w:val="29"/>
          <w:szCs w:val="29"/>
          <w:lang w:eastAsia="en-IN"/>
        </w:rPr>
        <w:t>award,</w:t>
      </w:r>
      <w:proofErr w:type="gramEnd"/>
      <w:r w:rsidRPr="009B1362">
        <w:rPr>
          <w:rFonts w:ascii="Georgia" w:eastAsia="Times New Roman" w:hAnsi="Georgia"/>
          <w:color w:val="404040"/>
          <w:sz w:val="29"/>
          <w:szCs w:val="29"/>
          <w:lang w:eastAsia="en-IN"/>
        </w:rPr>
        <w:t xml:space="preserve"> is probably the icing on this vegetarian cake.</w:t>
      </w:r>
    </w:p>
    <w:p w:rsidR="003B6822" w:rsidRPr="009B1362" w:rsidRDefault="003B6822" w:rsidP="003B6822">
      <w:pPr>
        <w:shd w:val="clear" w:color="auto" w:fill="FFFFFF"/>
        <w:spacing w:before="100" w:beforeAutospacing="1" w:after="360" w:line="240" w:lineRule="auto"/>
        <w:jc w:val="both"/>
        <w:rPr>
          <w:rFonts w:ascii="Georgia" w:eastAsia="Times New Roman" w:hAnsi="Georgia"/>
          <w:color w:val="404040"/>
          <w:sz w:val="29"/>
          <w:szCs w:val="29"/>
          <w:lang w:eastAsia="en-IN"/>
        </w:rPr>
      </w:pPr>
      <w:r w:rsidRPr="009B1362">
        <w:rPr>
          <w:rFonts w:ascii="Georgia" w:eastAsia="Times New Roman" w:hAnsi="Georgia"/>
          <w:color w:val="404040"/>
          <w:sz w:val="29"/>
          <w:szCs w:val="29"/>
          <w:lang w:eastAsia="en-IN"/>
        </w:rPr>
        <w:t>We do hope that the authors will rethink about publishing this study in the present form.</w:t>
      </w:r>
    </w:p>
    <w:p w:rsidR="003B6822" w:rsidRPr="009B1362" w:rsidRDefault="003B6822" w:rsidP="003B6822">
      <w:pPr>
        <w:shd w:val="clear" w:color="auto" w:fill="FFFFFF"/>
        <w:spacing w:before="100" w:beforeAutospacing="1" w:after="360" w:line="240" w:lineRule="auto"/>
        <w:jc w:val="both"/>
        <w:rPr>
          <w:rFonts w:ascii="Georgia" w:eastAsia="Times New Roman" w:hAnsi="Georgia"/>
          <w:color w:val="404040"/>
          <w:sz w:val="29"/>
          <w:szCs w:val="29"/>
          <w:lang w:eastAsia="en-IN"/>
        </w:rPr>
      </w:pPr>
      <w:proofErr w:type="spellStart"/>
      <w:r w:rsidRPr="009B1362">
        <w:rPr>
          <w:rFonts w:ascii="Georgia" w:eastAsia="Times New Roman" w:hAnsi="Georgia"/>
          <w:i/>
          <w:iCs/>
          <w:color w:val="404040"/>
          <w:sz w:val="29"/>
          <w:szCs w:val="29"/>
          <w:lang w:eastAsia="en-IN"/>
        </w:rPr>
        <w:t>Dr.</w:t>
      </w:r>
      <w:proofErr w:type="spellEnd"/>
      <w:r w:rsidRPr="009B1362">
        <w:rPr>
          <w:rFonts w:ascii="Georgia" w:eastAsia="Times New Roman" w:hAnsi="Georgia"/>
          <w:i/>
          <w:iCs/>
          <w:color w:val="404040"/>
          <w:sz w:val="29"/>
          <w:szCs w:val="29"/>
          <w:lang w:eastAsia="en-IN"/>
        </w:rPr>
        <w:t xml:space="preserve"> Sylvia </w:t>
      </w:r>
      <w:proofErr w:type="spellStart"/>
      <w:r w:rsidRPr="009B1362">
        <w:rPr>
          <w:rFonts w:ascii="Georgia" w:eastAsia="Times New Roman" w:hAnsi="Georgia"/>
          <w:i/>
          <w:iCs/>
          <w:color w:val="404040"/>
          <w:sz w:val="29"/>
          <w:szCs w:val="29"/>
          <w:lang w:eastAsia="en-IN"/>
        </w:rPr>
        <w:t>Karpagam</w:t>
      </w:r>
      <w:proofErr w:type="spellEnd"/>
      <w:r w:rsidRPr="009B1362">
        <w:rPr>
          <w:rFonts w:ascii="Georgia" w:eastAsia="Times New Roman" w:hAnsi="Georgia"/>
          <w:i/>
          <w:iCs/>
          <w:color w:val="404040"/>
          <w:sz w:val="29"/>
          <w:szCs w:val="29"/>
          <w:lang w:eastAsia="en-IN"/>
        </w:rPr>
        <w:t xml:space="preserve"> (Public health doctor) and </w:t>
      </w:r>
      <w:proofErr w:type="spellStart"/>
      <w:r w:rsidRPr="009B1362">
        <w:rPr>
          <w:rFonts w:ascii="Georgia" w:eastAsia="Times New Roman" w:hAnsi="Georgia"/>
          <w:i/>
          <w:iCs/>
          <w:color w:val="404040"/>
          <w:sz w:val="29"/>
          <w:szCs w:val="29"/>
          <w:lang w:eastAsia="en-IN"/>
        </w:rPr>
        <w:t>Dr.</w:t>
      </w:r>
      <w:proofErr w:type="spellEnd"/>
      <w:r w:rsidRPr="009B1362">
        <w:rPr>
          <w:rFonts w:ascii="Georgia" w:eastAsia="Times New Roman" w:hAnsi="Georgia"/>
          <w:i/>
          <w:iCs/>
          <w:color w:val="404040"/>
          <w:sz w:val="29"/>
          <w:szCs w:val="29"/>
          <w:lang w:eastAsia="en-IN"/>
        </w:rPr>
        <w:t xml:space="preserve"> </w:t>
      </w:r>
      <w:proofErr w:type="spellStart"/>
      <w:r w:rsidRPr="009B1362">
        <w:rPr>
          <w:rFonts w:ascii="Georgia" w:eastAsia="Times New Roman" w:hAnsi="Georgia"/>
          <w:i/>
          <w:iCs/>
          <w:color w:val="404040"/>
          <w:sz w:val="29"/>
          <w:szCs w:val="29"/>
          <w:lang w:eastAsia="en-IN"/>
        </w:rPr>
        <w:t>Veena</w:t>
      </w:r>
      <w:proofErr w:type="spellEnd"/>
      <w:r w:rsidRPr="009B1362">
        <w:rPr>
          <w:rFonts w:ascii="Georgia" w:eastAsia="Times New Roman" w:hAnsi="Georgia"/>
          <w:i/>
          <w:iCs/>
          <w:color w:val="404040"/>
          <w:sz w:val="29"/>
          <w:szCs w:val="29"/>
          <w:lang w:eastAsia="en-IN"/>
        </w:rPr>
        <w:t xml:space="preserve"> </w:t>
      </w:r>
      <w:proofErr w:type="spellStart"/>
      <w:r w:rsidRPr="009B1362">
        <w:rPr>
          <w:rFonts w:ascii="Georgia" w:eastAsia="Times New Roman" w:hAnsi="Georgia"/>
          <w:i/>
          <w:iCs/>
          <w:color w:val="404040"/>
          <w:sz w:val="29"/>
          <w:szCs w:val="29"/>
          <w:lang w:eastAsia="en-IN"/>
        </w:rPr>
        <w:t>Shatrugna</w:t>
      </w:r>
      <w:proofErr w:type="spellEnd"/>
      <w:r w:rsidRPr="009B1362">
        <w:rPr>
          <w:rFonts w:ascii="Georgia" w:eastAsia="Times New Roman" w:hAnsi="Georgia"/>
          <w:i/>
          <w:iCs/>
          <w:color w:val="404040"/>
          <w:sz w:val="29"/>
          <w:szCs w:val="29"/>
          <w:lang w:eastAsia="en-IN"/>
        </w:rPr>
        <w:t xml:space="preserve"> (Retired deputy director, National Institute of Nutrition)</w:t>
      </w:r>
    </w:p>
    <w:p w:rsidR="003B6822" w:rsidRPr="00E37C44" w:rsidRDefault="003B6822" w:rsidP="003B6822">
      <w:pPr>
        <w:shd w:val="clear" w:color="auto" w:fill="FFFFFF"/>
        <w:spacing w:before="100" w:beforeAutospacing="1" w:after="360" w:line="240" w:lineRule="auto"/>
        <w:jc w:val="both"/>
        <w:rPr>
          <w:rFonts w:ascii="Georgia" w:eastAsia="Times New Roman" w:hAnsi="Georgia"/>
          <w:b/>
          <w:color w:val="404040"/>
          <w:sz w:val="29"/>
          <w:szCs w:val="29"/>
          <w:lang w:eastAsia="en-IN"/>
        </w:rPr>
      </w:pPr>
      <w:r>
        <w:rPr>
          <w:rFonts w:ascii="Georgia" w:eastAsia="Times New Roman" w:hAnsi="Georgia"/>
          <w:b/>
          <w:color w:val="404040"/>
          <w:sz w:val="29"/>
          <w:szCs w:val="29"/>
          <w:lang w:eastAsia="en-IN"/>
        </w:rPr>
        <w:t>The letter was endorsed by 148 activists, researchers, public health professionals, doctors and concerned citizens. It was sent to the authors on June 18, 2020.</w:t>
      </w:r>
    </w:p>
    <w:tbl>
      <w:tblPr>
        <w:tblW w:w="10220" w:type="dxa"/>
        <w:tblInd w:w="108" w:type="dxa"/>
        <w:tblLook w:val="04A0" w:firstRow="1" w:lastRow="0" w:firstColumn="1" w:lastColumn="0" w:noHBand="0" w:noVBand="1"/>
      </w:tblPr>
      <w:tblGrid>
        <w:gridCol w:w="960"/>
        <w:gridCol w:w="9260"/>
      </w:tblGrid>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3B6822">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r w:rsidR="003B6822" w:rsidRPr="00387B75" w:rsidTr="009E5570">
        <w:trPr>
          <w:trHeight w:val="510"/>
        </w:trPr>
        <w:tc>
          <w:tcPr>
            <w:tcW w:w="960" w:type="dxa"/>
            <w:tcBorders>
              <w:top w:val="nil"/>
              <w:left w:val="nil"/>
              <w:bottom w:val="nil"/>
              <w:right w:val="nil"/>
            </w:tcBorders>
            <w:shd w:val="clear" w:color="auto" w:fill="auto"/>
            <w:noWrap/>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c>
          <w:tcPr>
            <w:tcW w:w="9260" w:type="dxa"/>
            <w:tcBorders>
              <w:top w:val="nil"/>
              <w:left w:val="nil"/>
              <w:bottom w:val="nil"/>
              <w:right w:val="nil"/>
            </w:tcBorders>
            <w:shd w:val="clear" w:color="auto" w:fill="auto"/>
          </w:tcPr>
          <w:p w:rsidR="003B6822" w:rsidRPr="00387B75" w:rsidRDefault="003B6822" w:rsidP="009E5570">
            <w:pPr>
              <w:spacing w:after="0" w:line="240" w:lineRule="auto"/>
              <w:jc w:val="both"/>
              <w:rPr>
                <w:rFonts w:ascii="Georgia" w:eastAsia="Times New Roman" w:hAnsi="Georgia" w:cs="Calibri"/>
                <w:color w:val="000000"/>
                <w:sz w:val="28"/>
                <w:szCs w:val="28"/>
                <w:lang w:eastAsia="en-IN"/>
              </w:rPr>
            </w:pPr>
          </w:p>
        </w:tc>
      </w:tr>
    </w:tbl>
    <w:p w:rsidR="003B6822" w:rsidRPr="009B1362" w:rsidRDefault="003B6822" w:rsidP="003B6822">
      <w:pPr>
        <w:shd w:val="clear" w:color="auto" w:fill="FFFFFF"/>
        <w:spacing w:before="100" w:beforeAutospacing="1" w:after="360" w:line="240" w:lineRule="auto"/>
        <w:jc w:val="both"/>
      </w:pPr>
    </w:p>
    <w:p w:rsidR="00D65C3D" w:rsidRDefault="00D65C3D"/>
    <w:sectPr w:rsidR="00D65C3D" w:rsidSect="00B8270F">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C49" w:rsidRDefault="00853C49" w:rsidP="003B6822">
      <w:pPr>
        <w:spacing w:after="0" w:line="240" w:lineRule="auto"/>
      </w:pPr>
      <w:r>
        <w:separator/>
      </w:r>
    </w:p>
  </w:endnote>
  <w:endnote w:type="continuationSeparator" w:id="0">
    <w:p w:rsidR="00853C49" w:rsidRDefault="00853C49" w:rsidP="003B6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C49" w:rsidRDefault="00853C49" w:rsidP="003B6822">
      <w:pPr>
        <w:spacing w:after="0" w:line="240" w:lineRule="auto"/>
      </w:pPr>
      <w:r>
        <w:separator/>
      </w:r>
    </w:p>
  </w:footnote>
  <w:footnote w:type="continuationSeparator" w:id="0">
    <w:p w:rsidR="00853C49" w:rsidRDefault="00853C49" w:rsidP="003B6822">
      <w:pPr>
        <w:spacing w:after="0" w:line="240" w:lineRule="auto"/>
      </w:pPr>
      <w:r>
        <w:continuationSeparator/>
      </w:r>
    </w:p>
  </w:footnote>
  <w:footnote w:id="1">
    <w:p w:rsidR="003B6822" w:rsidRDefault="003B6822" w:rsidP="003B6822">
      <w:pPr>
        <w:pStyle w:val="FootnoteText"/>
      </w:pPr>
      <w:r>
        <w:rPr>
          <w:rStyle w:val="FootnoteReference"/>
        </w:rPr>
        <w:footnoteRef/>
      </w:r>
      <w:r>
        <w:t xml:space="preserve"> </w:t>
      </w:r>
      <w:proofErr w:type="spellStart"/>
      <w:r w:rsidRPr="002C0B0C">
        <w:rPr>
          <w:rFonts w:cs="Calibri"/>
          <w:szCs w:val="22"/>
        </w:rPr>
        <w:t>Natarajan</w:t>
      </w:r>
      <w:proofErr w:type="spellEnd"/>
      <w:r w:rsidRPr="002C0B0C">
        <w:rPr>
          <w:rFonts w:cs="Calibri"/>
          <w:szCs w:val="22"/>
        </w:rPr>
        <w:t xml:space="preserve"> and Jacob “</w:t>
      </w:r>
      <w:proofErr w:type="spellStart"/>
      <w:r w:rsidRPr="002C0B0C">
        <w:rPr>
          <w:rFonts w:cs="Calibri"/>
          <w:szCs w:val="22"/>
        </w:rPr>
        <w:t>Provincialising</w:t>
      </w:r>
      <w:proofErr w:type="spellEnd"/>
      <w:r w:rsidRPr="002C0B0C">
        <w:rPr>
          <w:rFonts w:cs="Calibri"/>
          <w:szCs w:val="22"/>
        </w:rPr>
        <w:t>’ vegetarianism putting Indian food habits in their place, Economic a</w:t>
      </w:r>
      <w:r>
        <w:rPr>
          <w:rFonts w:cs="Calibri"/>
          <w:szCs w:val="22"/>
        </w:rPr>
        <w:t>nd Political Weekly, March 2018.</w:t>
      </w:r>
    </w:p>
  </w:footnote>
  <w:footnote w:id="2">
    <w:p w:rsidR="003B6822" w:rsidRDefault="003B6822" w:rsidP="003B6822">
      <w:pPr>
        <w:pStyle w:val="FootnoteText"/>
      </w:pPr>
      <w:r>
        <w:rPr>
          <w:rStyle w:val="FootnoteReference"/>
        </w:rPr>
        <w:footnoteRef/>
      </w:r>
      <w:r>
        <w:t xml:space="preserve"> </w:t>
      </w:r>
      <w:r w:rsidRPr="00E50E8E">
        <w:rPr>
          <w:rFonts w:cs="Calibri"/>
          <w:color w:val="202122"/>
          <w:shd w:val="clear" w:color="auto" w:fill="FFFFFF"/>
        </w:rPr>
        <w:t xml:space="preserve">A </w:t>
      </w:r>
      <w:proofErr w:type="spellStart"/>
      <w:r w:rsidRPr="00E50E8E">
        <w:rPr>
          <w:rFonts w:cs="Calibri"/>
          <w:color w:val="202122"/>
          <w:shd w:val="clear" w:color="auto" w:fill="FFFFFF"/>
        </w:rPr>
        <w:t>sattvic</w:t>
      </w:r>
      <w:proofErr w:type="spellEnd"/>
      <w:r w:rsidRPr="00E50E8E">
        <w:rPr>
          <w:rFonts w:cs="Calibri"/>
          <w:color w:val="202122"/>
          <w:shd w:val="clear" w:color="auto" w:fill="FFFFFF"/>
        </w:rPr>
        <w:t xml:space="preserve"> diet is a </w:t>
      </w:r>
      <w:proofErr w:type="spellStart"/>
      <w:r w:rsidRPr="00E50E8E">
        <w:rPr>
          <w:rFonts w:cs="Calibri"/>
          <w:color w:val="202122"/>
          <w:shd w:val="clear" w:color="auto" w:fill="FFFFFF"/>
        </w:rPr>
        <w:t>brahmanical</w:t>
      </w:r>
      <w:proofErr w:type="spellEnd"/>
      <w:r w:rsidRPr="00E50E8E">
        <w:rPr>
          <w:rFonts w:cs="Calibri"/>
          <w:color w:val="202122"/>
          <w:shd w:val="clear" w:color="auto" w:fill="FFFFFF"/>
        </w:rPr>
        <w:t xml:space="preserve"> vegetarian diet</w:t>
      </w:r>
    </w:p>
  </w:footnote>
  <w:footnote w:id="3">
    <w:p w:rsidR="003B6822" w:rsidRDefault="003B6822" w:rsidP="003B6822">
      <w:pPr>
        <w:pStyle w:val="FootnoteText"/>
      </w:pPr>
      <w:r>
        <w:rPr>
          <w:rStyle w:val="FootnoteReference"/>
        </w:rPr>
        <w:footnoteRef/>
      </w:r>
      <w:r>
        <w:t xml:space="preserve"> </w:t>
      </w:r>
      <w:proofErr w:type="gramStart"/>
      <w:r w:rsidRPr="001B2E0A">
        <w:rPr>
          <w:rStyle w:val="A3"/>
          <w:bCs/>
        </w:rPr>
        <w:t>Martin-</w:t>
      </w:r>
      <w:proofErr w:type="spellStart"/>
      <w:r w:rsidRPr="001B2E0A">
        <w:rPr>
          <w:rStyle w:val="A3"/>
          <w:bCs/>
        </w:rPr>
        <w:t>Prével</w:t>
      </w:r>
      <w:proofErr w:type="spellEnd"/>
      <w:r w:rsidRPr="001B2E0A">
        <w:rPr>
          <w:rStyle w:val="A3"/>
          <w:bCs/>
        </w:rPr>
        <w:t xml:space="preserve">, Y., </w:t>
      </w:r>
      <w:proofErr w:type="spellStart"/>
      <w:r w:rsidRPr="001B2E0A">
        <w:rPr>
          <w:rStyle w:val="A3"/>
          <w:bCs/>
        </w:rPr>
        <w:t>Allemand</w:t>
      </w:r>
      <w:proofErr w:type="spellEnd"/>
      <w:r w:rsidRPr="001B2E0A">
        <w:rPr>
          <w:rStyle w:val="A3"/>
          <w:bCs/>
        </w:rPr>
        <w:t xml:space="preserve">, P., </w:t>
      </w:r>
      <w:proofErr w:type="spellStart"/>
      <w:r w:rsidRPr="001B2E0A">
        <w:rPr>
          <w:rStyle w:val="A3"/>
          <w:bCs/>
        </w:rPr>
        <w:t>Wiesmann</w:t>
      </w:r>
      <w:proofErr w:type="spellEnd"/>
      <w:r w:rsidRPr="001B2E0A">
        <w:rPr>
          <w:rStyle w:val="A3"/>
          <w:bCs/>
        </w:rPr>
        <w:t xml:space="preserve">, D., </w:t>
      </w:r>
      <w:proofErr w:type="spellStart"/>
      <w:r w:rsidRPr="001B2E0A">
        <w:rPr>
          <w:rStyle w:val="A3"/>
          <w:bCs/>
        </w:rPr>
        <w:t>Arimond</w:t>
      </w:r>
      <w:proofErr w:type="spellEnd"/>
      <w:r w:rsidRPr="001B2E0A">
        <w:rPr>
          <w:rStyle w:val="A3"/>
          <w:bCs/>
        </w:rPr>
        <w:t xml:space="preserve">, M., Ballard, T., </w:t>
      </w:r>
      <w:proofErr w:type="spellStart"/>
      <w:r w:rsidRPr="001B2E0A">
        <w:rPr>
          <w:rStyle w:val="A3"/>
          <w:bCs/>
        </w:rPr>
        <w:t>Deitchler</w:t>
      </w:r>
      <w:proofErr w:type="spellEnd"/>
      <w:r w:rsidRPr="001B2E0A">
        <w:rPr>
          <w:rStyle w:val="A3"/>
          <w:bCs/>
        </w:rPr>
        <w:t xml:space="preserve">, M., </w:t>
      </w:r>
      <w:proofErr w:type="spellStart"/>
      <w:r w:rsidRPr="001B2E0A">
        <w:rPr>
          <w:rStyle w:val="A3"/>
          <w:bCs/>
        </w:rPr>
        <w:t>Dop</w:t>
      </w:r>
      <w:proofErr w:type="spellEnd"/>
      <w:r w:rsidRPr="001B2E0A">
        <w:rPr>
          <w:rStyle w:val="A3"/>
          <w:bCs/>
        </w:rPr>
        <w:t xml:space="preserve">, M.C., Kennedy, G., Lee, W.T. &amp; </w:t>
      </w:r>
      <w:proofErr w:type="spellStart"/>
      <w:r w:rsidRPr="001B2E0A">
        <w:rPr>
          <w:rStyle w:val="A3"/>
          <w:bCs/>
        </w:rPr>
        <w:t>Mousi</w:t>
      </w:r>
      <w:proofErr w:type="spellEnd"/>
      <w:r w:rsidRPr="001B2E0A">
        <w:rPr>
          <w:rStyle w:val="A3"/>
          <w:bCs/>
        </w:rPr>
        <w:t xml:space="preserve">, M. </w:t>
      </w:r>
      <w:r w:rsidRPr="001B2E0A">
        <w:rPr>
          <w:rStyle w:val="A3"/>
        </w:rPr>
        <w:t>2015.</w:t>
      </w:r>
      <w:proofErr w:type="gramEnd"/>
      <w:r w:rsidRPr="001B2E0A">
        <w:rPr>
          <w:rStyle w:val="A3"/>
        </w:rPr>
        <w:t xml:space="preserve"> </w:t>
      </w:r>
      <w:proofErr w:type="gramStart"/>
      <w:r w:rsidRPr="001B2E0A">
        <w:rPr>
          <w:rStyle w:val="A3"/>
          <w:i/>
          <w:iCs/>
        </w:rPr>
        <w:t>Moving forward on choosing a standard operational indicator of women’s dietary diversity</w:t>
      </w:r>
      <w:r>
        <w:rPr>
          <w:rStyle w:val="A3"/>
        </w:rPr>
        <w:t>.</w:t>
      </w:r>
      <w:proofErr w:type="gramEnd"/>
      <w:r>
        <w:rPr>
          <w:rStyle w:val="A3"/>
        </w:rPr>
        <w:t xml:space="preserve"> Rome: FAO.</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ylvia Karpagam">
    <w15:presenceInfo w15:providerId="None" w15:userId="Sylvia Karpag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822"/>
    <w:rsid w:val="003B6822"/>
    <w:rsid w:val="00634A9A"/>
    <w:rsid w:val="00853C49"/>
    <w:rsid w:val="00D65C3D"/>
    <w:rsid w:val="00E95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82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B6822"/>
    <w:rPr>
      <w:color w:val="0000FF"/>
      <w:u w:val="single"/>
    </w:rPr>
  </w:style>
  <w:style w:type="paragraph" w:styleId="FootnoteText">
    <w:name w:val="footnote text"/>
    <w:basedOn w:val="Normal"/>
    <w:link w:val="FootnoteTextChar"/>
    <w:uiPriority w:val="99"/>
    <w:semiHidden/>
    <w:unhideWhenUsed/>
    <w:rsid w:val="003B68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6822"/>
    <w:rPr>
      <w:rFonts w:ascii="Calibri" w:eastAsia="Calibri" w:hAnsi="Calibri" w:cs="Times New Roman"/>
      <w:sz w:val="20"/>
      <w:szCs w:val="20"/>
    </w:rPr>
  </w:style>
  <w:style w:type="character" w:styleId="FootnoteReference">
    <w:name w:val="footnote reference"/>
    <w:uiPriority w:val="99"/>
    <w:semiHidden/>
    <w:unhideWhenUsed/>
    <w:rsid w:val="003B6822"/>
    <w:rPr>
      <w:vertAlign w:val="superscript"/>
    </w:rPr>
  </w:style>
  <w:style w:type="character" w:customStyle="1" w:styleId="A3">
    <w:name w:val="A3"/>
    <w:uiPriority w:val="99"/>
    <w:rsid w:val="003B6822"/>
    <w:rPr>
      <w:color w:val="000000"/>
      <w:sz w:val="22"/>
      <w:szCs w:val="22"/>
    </w:rPr>
  </w:style>
  <w:style w:type="paragraph" w:styleId="BalloonText">
    <w:name w:val="Balloon Text"/>
    <w:basedOn w:val="Normal"/>
    <w:link w:val="BalloonTextChar"/>
    <w:uiPriority w:val="99"/>
    <w:semiHidden/>
    <w:unhideWhenUsed/>
    <w:rsid w:val="00E95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0F2"/>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82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B6822"/>
    <w:rPr>
      <w:color w:val="0000FF"/>
      <w:u w:val="single"/>
    </w:rPr>
  </w:style>
  <w:style w:type="paragraph" w:styleId="FootnoteText">
    <w:name w:val="footnote text"/>
    <w:basedOn w:val="Normal"/>
    <w:link w:val="FootnoteTextChar"/>
    <w:uiPriority w:val="99"/>
    <w:semiHidden/>
    <w:unhideWhenUsed/>
    <w:rsid w:val="003B68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6822"/>
    <w:rPr>
      <w:rFonts w:ascii="Calibri" w:eastAsia="Calibri" w:hAnsi="Calibri" w:cs="Times New Roman"/>
      <w:sz w:val="20"/>
      <w:szCs w:val="20"/>
    </w:rPr>
  </w:style>
  <w:style w:type="character" w:styleId="FootnoteReference">
    <w:name w:val="footnote reference"/>
    <w:uiPriority w:val="99"/>
    <w:semiHidden/>
    <w:unhideWhenUsed/>
    <w:rsid w:val="003B6822"/>
    <w:rPr>
      <w:vertAlign w:val="superscript"/>
    </w:rPr>
  </w:style>
  <w:style w:type="character" w:customStyle="1" w:styleId="A3">
    <w:name w:val="A3"/>
    <w:uiPriority w:val="99"/>
    <w:rsid w:val="003B6822"/>
    <w:rPr>
      <w:color w:val="000000"/>
      <w:sz w:val="22"/>
      <w:szCs w:val="22"/>
    </w:rPr>
  </w:style>
  <w:style w:type="paragraph" w:styleId="BalloonText">
    <w:name w:val="Balloon Text"/>
    <w:basedOn w:val="Normal"/>
    <w:link w:val="BalloonTextChar"/>
    <w:uiPriority w:val="99"/>
    <w:semiHidden/>
    <w:unhideWhenUsed/>
    <w:rsid w:val="00E95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0F2"/>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twitter.com/POSHANsm/status/1268074050468712449?s=20" TargetMode="External"/><Relationship Id="rId12" Type="http://schemas.microsoft.com/office/2011/relationships/people" Target="peop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fpri.org/publication/moving-forward-choosing-standard-operational-indicator-womens-dietary-d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Sylvia Karpagam</dc:creator>
  <cp:lastModifiedBy>VIJAY</cp:lastModifiedBy>
  <cp:revision>2</cp:revision>
  <dcterms:created xsi:type="dcterms:W3CDTF">2020-06-24T08:45:00Z</dcterms:created>
  <dcterms:modified xsi:type="dcterms:W3CDTF">2020-06-24T08:45:00Z</dcterms:modified>
</cp:coreProperties>
</file>