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F35C8" w14:textId="33C1F7B4" w:rsidR="00CE7B39" w:rsidRPr="00CF42A7" w:rsidRDefault="00255C99" w:rsidP="00CF42A7">
      <w:pPr>
        <w:spacing w:after="0" w:line="240" w:lineRule="auto"/>
        <w:jc w:val="both"/>
        <w:rPr>
          <w:rFonts w:ascii="Times New Roman" w:hAnsi="Times New Roman" w:cs="Times New Roman"/>
          <w:b/>
          <w:sz w:val="24"/>
          <w:szCs w:val="24"/>
        </w:rPr>
      </w:pPr>
      <w:r w:rsidRPr="00CF42A7">
        <w:rPr>
          <w:rFonts w:ascii="Times New Roman" w:hAnsi="Times New Roman" w:cs="Times New Roman"/>
          <w:b/>
          <w:sz w:val="24"/>
          <w:szCs w:val="24"/>
        </w:rPr>
        <w:t>No easy way to fix problem in publication ethics</w:t>
      </w:r>
    </w:p>
    <w:p w14:paraId="236626FC" w14:textId="6870B97A" w:rsidR="00D24102" w:rsidRPr="00CF42A7" w:rsidRDefault="00501CBC" w:rsidP="00CF42A7">
      <w:pPr>
        <w:spacing w:after="0" w:line="240" w:lineRule="auto"/>
        <w:jc w:val="both"/>
        <w:rPr>
          <w:rFonts w:ascii="Times New Roman" w:hAnsi="Times New Roman" w:cs="Times New Roman"/>
          <w:b/>
          <w:sz w:val="24"/>
          <w:szCs w:val="24"/>
        </w:rPr>
      </w:pPr>
    </w:p>
    <w:p w14:paraId="410704F0" w14:textId="0B422979" w:rsidR="00981919" w:rsidRPr="00CF42A7" w:rsidRDefault="00E52988" w:rsidP="00CF42A7">
      <w:pPr>
        <w:spacing w:after="0" w:line="240" w:lineRule="auto"/>
        <w:jc w:val="both"/>
        <w:rPr>
          <w:rFonts w:ascii="Times New Roman" w:hAnsi="Times New Roman" w:cs="Times New Roman"/>
          <w:sz w:val="24"/>
          <w:szCs w:val="24"/>
        </w:rPr>
      </w:pPr>
      <w:r w:rsidRPr="00CF42A7">
        <w:rPr>
          <w:rFonts w:ascii="Times New Roman" w:hAnsi="Times New Roman" w:cs="Times New Roman"/>
          <w:sz w:val="24"/>
          <w:szCs w:val="24"/>
        </w:rPr>
        <w:t xml:space="preserve">Retraction of an article </w:t>
      </w:r>
      <w:ins w:id="0" w:author="Admin" w:date="2018-08-07T13:51:00Z">
        <w:r w:rsidR="00000B10">
          <w:rPr>
            <w:rFonts w:ascii="Times New Roman" w:hAnsi="Times New Roman" w:cs="Times New Roman"/>
            <w:sz w:val="24"/>
            <w:szCs w:val="24"/>
          </w:rPr>
          <w:t>effectively means the</w:t>
        </w:r>
      </w:ins>
      <w:del w:id="1" w:author="Admin" w:date="2018-08-07T13:51:00Z">
        <w:r w:rsidRPr="00CF42A7" w:rsidDel="00000B10">
          <w:rPr>
            <w:rFonts w:ascii="Times New Roman" w:hAnsi="Times New Roman" w:cs="Times New Roman"/>
            <w:sz w:val="24"/>
            <w:szCs w:val="24"/>
          </w:rPr>
          <w:delText>ensures</w:delText>
        </w:r>
      </w:del>
      <w:r w:rsidRPr="00CF42A7">
        <w:rPr>
          <w:rFonts w:ascii="Times New Roman" w:hAnsi="Times New Roman" w:cs="Times New Roman"/>
          <w:sz w:val="24"/>
          <w:szCs w:val="24"/>
        </w:rPr>
        <w:t xml:space="preserve"> death of a written output or a communication of ideas and findings of research. With that one action</w:t>
      </w:r>
      <w:ins w:id="2" w:author="Admin" w:date="2018-08-07T13:52:00Z">
        <w:r w:rsidR="0020407C">
          <w:rPr>
            <w:rFonts w:ascii="Times New Roman" w:hAnsi="Times New Roman" w:cs="Times New Roman"/>
            <w:sz w:val="24"/>
            <w:szCs w:val="24"/>
          </w:rPr>
          <w:t>,</w:t>
        </w:r>
      </w:ins>
      <w:r w:rsidRPr="00CF42A7">
        <w:rPr>
          <w:rFonts w:ascii="Times New Roman" w:hAnsi="Times New Roman" w:cs="Times New Roman"/>
          <w:sz w:val="24"/>
          <w:szCs w:val="24"/>
        </w:rPr>
        <w:t xml:space="preserve"> it is assumed that </w:t>
      </w:r>
      <w:r w:rsidR="0048493D" w:rsidRPr="00CF42A7">
        <w:rPr>
          <w:rFonts w:ascii="Times New Roman" w:hAnsi="Times New Roman" w:cs="Times New Roman"/>
          <w:sz w:val="24"/>
          <w:szCs w:val="24"/>
        </w:rPr>
        <w:t xml:space="preserve">by barring a </w:t>
      </w:r>
      <w:ins w:id="3" w:author="Admin" w:date="2018-08-07T13:52:00Z">
        <w:r w:rsidR="0020407C">
          <w:rPr>
            <w:rFonts w:ascii="Times New Roman" w:hAnsi="Times New Roman" w:cs="Times New Roman"/>
            <w:sz w:val="24"/>
            <w:szCs w:val="24"/>
          </w:rPr>
          <w:t xml:space="preserve">piece of </w:t>
        </w:r>
      </w:ins>
      <w:r w:rsidR="0048493D" w:rsidRPr="00CF42A7">
        <w:rPr>
          <w:rFonts w:ascii="Times New Roman" w:hAnsi="Times New Roman" w:cs="Times New Roman"/>
          <w:sz w:val="24"/>
          <w:szCs w:val="24"/>
        </w:rPr>
        <w:t>bad research, the integrity of science has been preserved and the offender,</w:t>
      </w:r>
      <w:del w:id="4" w:author="Admin" w:date="2018-08-07T13:53:00Z">
        <w:r w:rsidR="0048493D" w:rsidRPr="00CF42A7" w:rsidDel="0020407C">
          <w:rPr>
            <w:rFonts w:ascii="Times New Roman" w:hAnsi="Times New Roman" w:cs="Times New Roman"/>
            <w:sz w:val="24"/>
            <w:szCs w:val="24"/>
          </w:rPr>
          <w:delText xml:space="preserve"> the author or researcher,</w:delText>
        </w:r>
      </w:del>
      <w:r w:rsidR="0048493D" w:rsidRPr="00CF42A7">
        <w:rPr>
          <w:rFonts w:ascii="Times New Roman" w:hAnsi="Times New Roman" w:cs="Times New Roman"/>
          <w:sz w:val="24"/>
          <w:szCs w:val="24"/>
        </w:rPr>
        <w:t xml:space="preserve"> has been punished. And that such punishment would act as deterrence for the others in the future.</w:t>
      </w:r>
    </w:p>
    <w:p w14:paraId="5CBE49C1" w14:textId="0B2047A9" w:rsidR="0048493D" w:rsidRPr="00CF42A7" w:rsidRDefault="0048493D" w:rsidP="00CF42A7">
      <w:pPr>
        <w:spacing w:after="0" w:line="240" w:lineRule="auto"/>
        <w:jc w:val="both"/>
        <w:rPr>
          <w:rFonts w:ascii="Times New Roman" w:hAnsi="Times New Roman" w:cs="Times New Roman"/>
          <w:sz w:val="24"/>
          <w:szCs w:val="24"/>
        </w:rPr>
      </w:pPr>
    </w:p>
    <w:p w14:paraId="224DCE9F" w14:textId="1091AA30" w:rsidR="00F518AC" w:rsidRPr="00CF42A7" w:rsidRDefault="0048493D" w:rsidP="00CF42A7">
      <w:pPr>
        <w:spacing w:after="0" w:line="240" w:lineRule="auto"/>
        <w:jc w:val="both"/>
        <w:rPr>
          <w:rFonts w:ascii="Times New Roman" w:hAnsi="Times New Roman" w:cs="Times New Roman"/>
          <w:sz w:val="24"/>
          <w:szCs w:val="24"/>
        </w:rPr>
      </w:pPr>
      <w:r w:rsidRPr="00CF42A7">
        <w:rPr>
          <w:rFonts w:ascii="Times New Roman" w:hAnsi="Times New Roman" w:cs="Times New Roman"/>
          <w:sz w:val="24"/>
          <w:szCs w:val="24"/>
        </w:rPr>
        <w:t xml:space="preserve">The IJME recently retracted one </w:t>
      </w:r>
      <w:ins w:id="5" w:author="Admin" w:date="2018-08-07T13:54:00Z">
        <w:r w:rsidR="00501CBC">
          <w:rPr>
            <w:rFonts w:ascii="Times New Roman" w:hAnsi="Times New Roman" w:cs="Times New Roman"/>
            <w:sz w:val="24"/>
            <w:szCs w:val="24"/>
          </w:rPr>
          <w:t xml:space="preserve">such </w:t>
        </w:r>
      </w:ins>
      <w:r w:rsidRPr="00CF42A7">
        <w:rPr>
          <w:rFonts w:ascii="Times New Roman" w:hAnsi="Times New Roman" w:cs="Times New Roman"/>
          <w:sz w:val="24"/>
          <w:szCs w:val="24"/>
        </w:rPr>
        <w:t xml:space="preserve">article published </w:t>
      </w:r>
      <w:r w:rsidR="002F17A5" w:rsidRPr="00CF42A7">
        <w:rPr>
          <w:rFonts w:ascii="Times New Roman" w:hAnsi="Times New Roman" w:cs="Times New Roman"/>
          <w:sz w:val="24"/>
          <w:szCs w:val="24"/>
        </w:rPr>
        <w:t xml:space="preserve">on </w:t>
      </w:r>
      <w:ins w:id="6" w:author="Admin" w:date="2018-08-07T13:54:00Z">
        <w:r w:rsidR="00501CBC">
          <w:rPr>
            <w:rFonts w:ascii="Times New Roman" w:hAnsi="Times New Roman" w:cs="Times New Roman"/>
            <w:sz w:val="24"/>
            <w:szCs w:val="24"/>
          </w:rPr>
          <w:t>\</w:t>
        </w:r>
      </w:ins>
      <w:bookmarkStart w:id="7" w:name="_GoBack"/>
      <w:bookmarkEnd w:id="7"/>
      <w:del w:id="8" w:author="Admin" w:date="2018-08-07T13:54:00Z">
        <w:r w:rsidR="002F17A5" w:rsidRPr="00CF42A7" w:rsidDel="00501CBC">
          <w:rPr>
            <w:rFonts w:ascii="Times New Roman" w:hAnsi="Times New Roman" w:cs="Times New Roman"/>
            <w:sz w:val="24"/>
            <w:szCs w:val="24"/>
          </w:rPr>
          <w:delText>30</w:delText>
        </w:r>
      </w:del>
      <w:r w:rsidR="002F17A5" w:rsidRPr="00CF42A7">
        <w:rPr>
          <w:rFonts w:ascii="Times New Roman" w:hAnsi="Times New Roman" w:cs="Times New Roman"/>
          <w:sz w:val="24"/>
          <w:szCs w:val="24"/>
        </w:rPr>
        <w:t xml:space="preserve"> April</w:t>
      </w:r>
      <w:ins w:id="9" w:author="Admin" w:date="2018-08-07T13:54:00Z">
        <w:r w:rsidR="00501CBC">
          <w:rPr>
            <w:rFonts w:ascii="Times New Roman" w:hAnsi="Times New Roman" w:cs="Times New Roman"/>
            <w:sz w:val="24"/>
            <w:szCs w:val="24"/>
          </w:rPr>
          <w:t xml:space="preserve"> 30,</w:t>
        </w:r>
      </w:ins>
      <w:r w:rsidR="002F17A5" w:rsidRPr="00CF42A7">
        <w:rPr>
          <w:rFonts w:ascii="Times New Roman" w:hAnsi="Times New Roman" w:cs="Times New Roman"/>
          <w:sz w:val="24"/>
          <w:szCs w:val="24"/>
        </w:rPr>
        <w:t xml:space="preserve"> 2018 </w:t>
      </w:r>
      <w:r w:rsidRPr="00CF42A7">
        <w:rPr>
          <w:rFonts w:ascii="Times New Roman" w:hAnsi="Times New Roman" w:cs="Times New Roman"/>
          <w:sz w:val="24"/>
          <w:szCs w:val="24"/>
        </w:rPr>
        <w:t xml:space="preserve">as Online First in the Comment section of the journal. </w:t>
      </w:r>
      <w:r w:rsidR="002F17A5" w:rsidRPr="00CF42A7">
        <w:rPr>
          <w:rFonts w:ascii="Times New Roman" w:hAnsi="Times New Roman" w:cs="Times New Roman"/>
          <w:sz w:val="24"/>
          <w:szCs w:val="24"/>
        </w:rPr>
        <w:t xml:space="preserve">On 08 May 2018 we received a complaint from the </w:t>
      </w:r>
      <w:r w:rsidR="00240C0E" w:rsidRPr="00CF42A7">
        <w:rPr>
          <w:rFonts w:ascii="Times New Roman" w:hAnsi="Times New Roman" w:cs="Times New Roman"/>
          <w:sz w:val="24"/>
          <w:szCs w:val="24"/>
        </w:rPr>
        <w:t>Karolinska I</w:t>
      </w:r>
      <w:r w:rsidR="002F17A5" w:rsidRPr="00CF42A7">
        <w:rPr>
          <w:rFonts w:ascii="Times New Roman" w:hAnsi="Times New Roman" w:cs="Times New Roman"/>
          <w:sz w:val="24"/>
          <w:szCs w:val="24"/>
        </w:rPr>
        <w:t xml:space="preserve">nstitute </w:t>
      </w:r>
      <w:r w:rsidR="00240C0E" w:rsidRPr="00CF42A7">
        <w:rPr>
          <w:rFonts w:ascii="Times New Roman" w:hAnsi="Times New Roman" w:cs="Times New Roman"/>
          <w:sz w:val="24"/>
          <w:szCs w:val="24"/>
        </w:rPr>
        <w:t xml:space="preserve">(KI) </w:t>
      </w:r>
      <w:r w:rsidR="002F17A5" w:rsidRPr="00CF42A7">
        <w:rPr>
          <w:rFonts w:ascii="Times New Roman" w:hAnsi="Times New Roman" w:cs="Times New Roman"/>
          <w:sz w:val="24"/>
          <w:szCs w:val="24"/>
        </w:rPr>
        <w:t xml:space="preserve">that such a person did not work with them. On inquiry, we discovered that </w:t>
      </w:r>
      <w:r w:rsidR="00F518AC" w:rsidRPr="00CF42A7">
        <w:rPr>
          <w:rFonts w:ascii="Times New Roman" w:hAnsi="Times New Roman" w:cs="Times New Roman"/>
          <w:sz w:val="24"/>
          <w:szCs w:val="24"/>
        </w:rPr>
        <w:t>the author ha</w:t>
      </w:r>
      <w:r w:rsidR="00240C0E" w:rsidRPr="00CF42A7">
        <w:rPr>
          <w:rFonts w:ascii="Times New Roman" w:hAnsi="Times New Roman" w:cs="Times New Roman"/>
          <w:sz w:val="24"/>
          <w:szCs w:val="24"/>
        </w:rPr>
        <w:t>d</w:t>
      </w:r>
      <w:r w:rsidR="00F518AC" w:rsidRPr="00CF42A7">
        <w:rPr>
          <w:rFonts w:ascii="Times New Roman" w:hAnsi="Times New Roman" w:cs="Times New Roman"/>
          <w:sz w:val="24"/>
          <w:szCs w:val="24"/>
        </w:rPr>
        <w:t xml:space="preserve"> </w:t>
      </w:r>
      <w:r w:rsidR="002F17A5" w:rsidRPr="00CF42A7">
        <w:rPr>
          <w:rFonts w:ascii="Times New Roman" w:hAnsi="Times New Roman" w:cs="Times New Roman"/>
          <w:sz w:val="24"/>
          <w:szCs w:val="24"/>
        </w:rPr>
        <w:t xml:space="preserve">not only </w:t>
      </w:r>
      <w:r w:rsidR="00F518AC" w:rsidRPr="00CF42A7">
        <w:rPr>
          <w:rFonts w:ascii="Times New Roman" w:hAnsi="Times New Roman" w:cs="Times New Roman"/>
          <w:sz w:val="24"/>
          <w:szCs w:val="24"/>
        </w:rPr>
        <w:t xml:space="preserve">lied about </w:t>
      </w:r>
      <w:r w:rsidR="002F17A5" w:rsidRPr="00CF42A7">
        <w:rPr>
          <w:rFonts w:ascii="Times New Roman" w:hAnsi="Times New Roman" w:cs="Times New Roman"/>
          <w:sz w:val="24"/>
          <w:szCs w:val="24"/>
        </w:rPr>
        <w:t xml:space="preserve">the institutional affiliation, but also </w:t>
      </w:r>
      <w:r w:rsidR="00F518AC" w:rsidRPr="00CF42A7">
        <w:rPr>
          <w:rFonts w:ascii="Times New Roman" w:hAnsi="Times New Roman" w:cs="Times New Roman"/>
          <w:sz w:val="24"/>
          <w:szCs w:val="24"/>
        </w:rPr>
        <w:t xml:space="preserve">provided </w:t>
      </w:r>
      <w:r w:rsidR="002F17A5" w:rsidRPr="00CF42A7">
        <w:rPr>
          <w:rFonts w:ascii="Times New Roman" w:hAnsi="Times New Roman" w:cs="Times New Roman"/>
          <w:sz w:val="24"/>
          <w:szCs w:val="24"/>
        </w:rPr>
        <w:t xml:space="preserve">a pseudonym. On being discovered, the author admitted the guilt, revealed true identity to the editor, and made a case that disclosure of identity would lead to adverse repercussions. </w:t>
      </w:r>
      <w:r w:rsidR="00F67184" w:rsidRPr="00F67184">
        <w:rPr>
          <w:rFonts w:ascii="Times New Roman" w:hAnsi="Times New Roman" w:cs="Times New Roman"/>
          <w:sz w:val="24"/>
          <w:szCs w:val="24"/>
        </w:rPr>
        <w:t xml:space="preserve">After verifying the identity, the relevant qualification and true affiliation of the author, and the likely risk of adverse repercussions to the author in disclosing </w:t>
      </w:r>
      <w:r w:rsidR="00F67184">
        <w:rPr>
          <w:rFonts w:ascii="Times New Roman" w:hAnsi="Times New Roman" w:cs="Times New Roman"/>
          <w:sz w:val="24"/>
          <w:szCs w:val="24"/>
        </w:rPr>
        <w:t xml:space="preserve">the </w:t>
      </w:r>
      <w:r w:rsidR="00F67184" w:rsidRPr="00F67184">
        <w:rPr>
          <w:rFonts w:ascii="Times New Roman" w:hAnsi="Times New Roman" w:cs="Times New Roman"/>
          <w:sz w:val="24"/>
          <w:szCs w:val="24"/>
        </w:rPr>
        <w:t>identity, the journal decided to provide anonymity to the author.</w:t>
      </w:r>
    </w:p>
    <w:p w14:paraId="786BDDFB" w14:textId="77777777" w:rsidR="00F518AC" w:rsidRPr="00CF42A7" w:rsidRDefault="00F518AC" w:rsidP="00CF42A7">
      <w:pPr>
        <w:spacing w:after="0" w:line="240" w:lineRule="auto"/>
        <w:jc w:val="both"/>
        <w:rPr>
          <w:rFonts w:ascii="Times New Roman" w:hAnsi="Times New Roman" w:cs="Times New Roman"/>
          <w:sz w:val="24"/>
          <w:szCs w:val="24"/>
        </w:rPr>
      </w:pPr>
    </w:p>
    <w:p w14:paraId="0FF1495F" w14:textId="4BA9948E" w:rsidR="00F518AC" w:rsidRPr="00CF42A7" w:rsidRDefault="00513966" w:rsidP="00CF42A7">
      <w:pPr>
        <w:spacing w:after="0" w:line="240" w:lineRule="auto"/>
        <w:jc w:val="both"/>
        <w:rPr>
          <w:rFonts w:ascii="Times New Roman" w:hAnsi="Times New Roman" w:cs="Times New Roman"/>
          <w:sz w:val="24"/>
          <w:szCs w:val="24"/>
        </w:rPr>
      </w:pPr>
      <w:r w:rsidRPr="00CF42A7">
        <w:rPr>
          <w:rFonts w:ascii="Times New Roman" w:hAnsi="Times New Roman" w:cs="Times New Roman"/>
          <w:sz w:val="24"/>
          <w:szCs w:val="24"/>
        </w:rPr>
        <w:t xml:space="preserve">At the same time the scientific content of the article was re-reviewed internally and the peer review process, including all email exchanges, re-assessed. </w:t>
      </w:r>
      <w:r w:rsidR="00CF21EB" w:rsidRPr="00CF42A7">
        <w:rPr>
          <w:rFonts w:ascii="Times New Roman" w:hAnsi="Times New Roman" w:cs="Times New Roman"/>
          <w:sz w:val="24"/>
          <w:szCs w:val="24"/>
        </w:rPr>
        <w:t>The manuscript was received on 30 October 2017, reviewed twice by one international and two Indian experts (</w:t>
      </w:r>
      <w:r w:rsidR="00F67184">
        <w:rPr>
          <w:rFonts w:ascii="Times New Roman" w:hAnsi="Times New Roman" w:cs="Times New Roman"/>
          <w:sz w:val="24"/>
          <w:szCs w:val="24"/>
        </w:rPr>
        <w:t>expertise included public health, vaccine research and statistics)</w:t>
      </w:r>
      <w:r w:rsidR="000612DE" w:rsidRPr="00CF42A7">
        <w:rPr>
          <w:rFonts w:ascii="Times New Roman" w:hAnsi="Times New Roman" w:cs="Times New Roman"/>
          <w:sz w:val="24"/>
          <w:szCs w:val="24"/>
        </w:rPr>
        <w:t>; and revised three times with a Working Editor of the journal contributing and coordinating the process. We did not find anything amiss in our manuscript handling and the scientific content</w:t>
      </w:r>
      <w:r w:rsidR="00F67184">
        <w:rPr>
          <w:rFonts w:ascii="Times New Roman" w:hAnsi="Times New Roman" w:cs="Times New Roman"/>
          <w:sz w:val="24"/>
          <w:szCs w:val="24"/>
        </w:rPr>
        <w:t>.</w:t>
      </w:r>
      <w:r w:rsidR="000612DE" w:rsidRPr="00CF42A7">
        <w:rPr>
          <w:rFonts w:ascii="Times New Roman" w:hAnsi="Times New Roman" w:cs="Times New Roman"/>
          <w:sz w:val="24"/>
          <w:szCs w:val="24"/>
        </w:rPr>
        <w:t xml:space="preserve"> </w:t>
      </w:r>
      <w:r w:rsidR="00CE7B39" w:rsidRPr="00CF42A7">
        <w:rPr>
          <w:rFonts w:ascii="Times New Roman" w:hAnsi="Times New Roman" w:cs="Times New Roman"/>
          <w:sz w:val="24"/>
          <w:szCs w:val="24"/>
        </w:rPr>
        <w:t>Besides, the article was analysing a data set freely accessible on the Internet and employed statistical analysis that could be verified easily.</w:t>
      </w:r>
    </w:p>
    <w:p w14:paraId="14A9DE9B" w14:textId="77777777" w:rsidR="00F518AC" w:rsidRPr="00CF42A7" w:rsidRDefault="00F518AC" w:rsidP="00CF42A7">
      <w:pPr>
        <w:spacing w:after="0" w:line="240" w:lineRule="auto"/>
        <w:jc w:val="both"/>
        <w:rPr>
          <w:rFonts w:ascii="Times New Roman" w:hAnsi="Times New Roman" w:cs="Times New Roman"/>
          <w:sz w:val="24"/>
          <w:szCs w:val="24"/>
        </w:rPr>
      </w:pPr>
    </w:p>
    <w:p w14:paraId="2A8A50B7" w14:textId="3CC29B74" w:rsidR="000612DE" w:rsidRPr="00CF42A7" w:rsidRDefault="000612DE" w:rsidP="00CF42A7">
      <w:pPr>
        <w:spacing w:after="0" w:line="240" w:lineRule="auto"/>
        <w:jc w:val="both"/>
        <w:rPr>
          <w:rFonts w:ascii="Times New Roman" w:hAnsi="Times New Roman" w:cs="Times New Roman"/>
          <w:sz w:val="24"/>
          <w:szCs w:val="24"/>
        </w:rPr>
      </w:pPr>
      <w:r w:rsidRPr="00CF42A7">
        <w:rPr>
          <w:rFonts w:ascii="Times New Roman" w:hAnsi="Times New Roman" w:cs="Times New Roman"/>
          <w:sz w:val="24"/>
          <w:szCs w:val="24"/>
        </w:rPr>
        <w:t xml:space="preserve">On 09 May 2018, we published a correction (1), informing readers </w:t>
      </w:r>
      <w:r w:rsidR="00CE7B39" w:rsidRPr="00CF42A7">
        <w:rPr>
          <w:rFonts w:ascii="Times New Roman" w:hAnsi="Times New Roman" w:cs="Times New Roman"/>
          <w:sz w:val="24"/>
          <w:szCs w:val="24"/>
        </w:rPr>
        <w:t xml:space="preserve">that </w:t>
      </w:r>
      <w:r w:rsidRPr="00CF42A7">
        <w:rPr>
          <w:rFonts w:ascii="Times New Roman" w:hAnsi="Times New Roman" w:cs="Times New Roman"/>
          <w:sz w:val="24"/>
          <w:szCs w:val="24"/>
        </w:rPr>
        <w:t>the author name was a pseudonym</w:t>
      </w:r>
      <w:r w:rsidR="00471727" w:rsidRPr="00CF42A7">
        <w:rPr>
          <w:rFonts w:ascii="Times New Roman" w:hAnsi="Times New Roman" w:cs="Times New Roman"/>
          <w:sz w:val="24"/>
          <w:szCs w:val="24"/>
        </w:rPr>
        <w:t xml:space="preserve">, </w:t>
      </w:r>
      <w:r w:rsidR="00240C0E" w:rsidRPr="00CF42A7">
        <w:rPr>
          <w:rFonts w:ascii="Times New Roman" w:hAnsi="Times New Roman" w:cs="Times New Roman"/>
          <w:sz w:val="24"/>
          <w:szCs w:val="24"/>
        </w:rPr>
        <w:t>the</w:t>
      </w:r>
      <w:r w:rsidR="006759A6" w:rsidRPr="00CF42A7">
        <w:rPr>
          <w:rFonts w:ascii="Times New Roman" w:hAnsi="Times New Roman" w:cs="Times New Roman"/>
          <w:sz w:val="24"/>
          <w:szCs w:val="24"/>
        </w:rPr>
        <w:t xml:space="preserve"> affiliation </w:t>
      </w:r>
      <w:r w:rsidR="00240C0E" w:rsidRPr="00CF42A7">
        <w:rPr>
          <w:rFonts w:ascii="Times New Roman" w:hAnsi="Times New Roman" w:cs="Times New Roman"/>
          <w:sz w:val="24"/>
          <w:szCs w:val="24"/>
        </w:rPr>
        <w:t xml:space="preserve">was removed </w:t>
      </w:r>
      <w:r w:rsidR="00471727" w:rsidRPr="00CF42A7">
        <w:rPr>
          <w:rFonts w:ascii="Times New Roman" w:hAnsi="Times New Roman" w:cs="Times New Roman"/>
          <w:sz w:val="24"/>
          <w:szCs w:val="24"/>
        </w:rPr>
        <w:t xml:space="preserve">and </w:t>
      </w:r>
      <w:r w:rsidR="006759A6" w:rsidRPr="00CF42A7">
        <w:rPr>
          <w:rFonts w:ascii="Times New Roman" w:hAnsi="Times New Roman" w:cs="Times New Roman"/>
          <w:sz w:val="24"/>
          <w:szCs w:val="24"/>
        </w:rPr>
        <w:t xml:space="preserve">that </w:t>
      </w:r>
      <w:r w:rsidR="00471727" w:rsidRPr="00CF42A7">
        <w:rPr>
          <w:rFonts w:ascii="Times New Roman" w:hAnsi="Times New Roman" w:cs="Times New Roman"/>
          <w:sz w:val="24"/>
          <w:szCs w:val="24"/>
        </w:rPr>
        <w:t>the author cannot disclose real name and affiliation due to fear of repercussion. At the same time, we stated the unacceptability of the deception by the author and cautioned that in the genuine situation where author is not able to disclose identity, the editor’s permission for anonymity should have been sought</w:t>
      </w:r>
      <w:r w:rsidR="00CE7B39" w:rsidRPr="00CF42A7">
        <w:rPr>
          <w:rFonts w:ascii="Times New Roman" w:hAnsi="Times New Roman" w:cs="Times New Roman"/>
          <w:sz w:val="24"/>
          <w:szCs w:val="24"/>
        </w:rPr>
        <w:t xml:space="preserve"> beforehand</w:t>
      </w:r>
      <w:r w:rsidR="00471727" w:rsidRPr="00CF42A7">
        <w:rPr>
          <w:rFonts w:ascii="Times New Roman" w:hAnsi="Times New Roman" w:cs="Times New Roman"/>
          <w:sz w:val="24"/>
          <w:szCs w:val="24"/>
        </w:rPr>
        <w:t>.</w:t>
      </w:r>
    </w:p>
    <w:p w14:paraId="2F273F98" w14:textId="0FBF7C7E" w:rsidR="00471727" w:rsidRPr="00CF42A7" w:rsidRDefault="00471727" w:rsidP="00CF42A7">
      <w:pPr>
        <w:spacing w:after="0" w:line="240" w:lineRule="auto"/>
        <w:jc w:val="both"/>
        <w:rPr>
          <w:rFonts w:ascii="Times New Roman" w:hAnsi="Times New Roman" w:cs="Times New Roman"/>
          <w:sz w:val="24"/>
          <w:szCs w:val="24"/>
        </w:rPr>
      </w:pPr>
    </w:p>
    <w:p w14:paraId="778FDDCF" w14:textId="74C23E4A" w:rsidR="00F518AC" w:rsidRPr="00CF42A7" w:rsidRDefault="00471727" w:rsidP="00CF42A7">
      <w:pPr>
        <w:spacing w:after="0" w:line="240" w:lineRule="auto"/>
        <w:jc w:val="both"/>
        <w:rPr>
          <w:rFonts w:ascii="Times New Roman" w:hAnsi="Times New Roman" w:cs="Times New Roman"/>
          <w:sz w:val="24"/>
          <w:szCs w:val="24"/>
        </w:rPr>
      </w:pPr>
      <w:r w:rsidRPr="00CF42A7">
        <w:rPr>
          <w:rFonts w:ascii="Times New Roman" w:hAnsi="Times New Roman" w:cs="Times New Roman"/>
          <w:sz w:val="24"/>
          <w:szCs w:val="24"/>
        </w:rPr>
        <w:t xml:space="preserve">This was followed by intense, and at times, abusive, reaction from many </w:t>
      </w:r>
      <w:r w:rsidR="00F67184">
        <w:rPr>
          <w:rFonts w:ascii="Times New Roman" w:hAnsi="Times New Roman" w:cs="Times New Roman"/>
          <w:sz w:val="24"/>
          <w:szCs w:val="24"/>
        </w:rPr>
        <w:t>on the social</w:t>
      </w:r>
      <w:r w:rsidRPr="00CF42A7">
        <w:rPr>
          <w:rFonts w:ascii="Times New Roman" w:hAnsi="Times New Roman" w:cs="Times New Roman"/>
          <w:sz w:val="24"/>
          <w:szCs w:val="24"/>
        </w:rPr>
        <w:t xml:space="preserve"> media </w:t>
      </w:r>
      <w:r w:rsidR="00F67184">
        <w:rPr>
          <w:rFonts w:ascii="Times New Roman" w:hAnsi="Times New Roman" w:cs="Times New Roman"/>
          <w:sz w:val="24"/>
          <w:szCs w:val="24"/>
        </w:rPr>
        <w:t xml:space="preserve">and blogs </w:t>
      </w:r>
      <w:r w:rsidRPr="00CF42A7">
        <w:rPr>
          <w:rFonts w:ascii="Times New Roman" w:hAnsi="Times New Roman" w:cs="Times New Roman"/>
          <w:sz w:val="24"/>
          <w:szCs w:val="24"/>
        </w:rPr>
        <w:t>against the journal for continued publication of the article and for allowing a cheat author</w:t>
      </w:r>
      <w:r w:rsidR="00F67184">
        <w:rPr>
          <w:rFonts w:ascii="Times New Roman" w:hAnsi="Times New Roman" w:cs="Times New Roman"/>
          <w:sz w:val="24"/>
          <w:szCs w:val="24"/>
        </w:rPr>
        <w:t>,</w:t>
      </w:r>
      <w:r w:rsidRPr="00CF42A7">
        <w:rPr>
          <w:rFonts w:ascii="Times New Roman" w:hAnsi="Times New Roman" w:cs="Times New Roman"/>
          <w:sz w:val="24"/>
          <w:szCs w:val="24"/>
        </w:rPr>
        <w:t xml:space="preserve"> the anonymity.</w:t>
      </w:r>
      <w:r w:rsidR="0029201C" w:rsidRPr="00CF42A7">
        <w:rPr>
          <w:rFonts w:ascii="Times New Roman" w:hAnsi="Times New Roman" w:cs="Times New Roman"/>
          <w:sz w:val="24"/>
          <w:szCs w:val="24"/>
        </w:rPr>
        <w:t xml:space="preserve"> </w:t>
      </w:r>
      <w:r w:rsidR="006759A6" w:rsidRPr="00CF42A7">
        <w:rPr>
          <w:rFonts w:ascii="Times New Roman" w:hAnsi="Times New Roman" w:cs="Times New Roman"/>
          <w:sz w:val="24"/>
          <w:szCs w:val="24"/>
        </w:rPr>
        <w:t>A</w:t>
      </w:r>
      <w:r w:rsidR="00F518AC" w:rsidRPr="00CF42A7">
        <w:rPr>
          <w:rFonts w:ascii="Times New Roman" w:hAnsi="Times New Roman" w:cs="Times New Roman"/>
          <w:sz w:val="24"/>
          <w:szCs w:val="24"/>
        </w:rPr>
        <w:t>fter extensive consultation, including very helpful contribution by the members of the editorial board of the journal, we retracted the article on 26 May 2018</w:t>
      </w:r>
      <w:r w:rsidR="006759A6" w:rsidRPr="00CF42A7">
        <w:rPr>
          <w:rFonts w:ascii="Times New Roman" w:hAnsi="Times New Roman" w:cs="Times New Roman"/>
          <w:sz w:val="24"/>
          <w:szCs w:val="24"/>
        </w:rPr>
        <w:t xml:space="preserve">. We </w:t>
      </w:r>
      <w:r w:rsidR="00F518AC" w:rsidRPr="00CF42A7">
        <w:rPr>
          <w:rFonts w:ascii="Times New Roman" w:hAnsi="Times New Roman" w:cs="Times New Roman"/>
          <w:sz w:val="24"/>
          <w:szCs w:val="24"/>
        </w:rPr>
        <w:t>state</w:t>
      </w:r>
      <w:r w:rsidR="009550A9" w:rsidRPr="00CF42A7">
        <w:rPr>
          <w:rFonts w:ascii="Times New Roman" w:hAnsi="Times New Roman" w:cs="Times New Roman"/>
          <w:sz w:val="24"/>
          <w:szCs w:val="24"/>
        </w:rPr>
        <w:t>d</w:t>
      </w:r>
      <w:r w:rsidR="00F518AC" w:rsidRPr="00CF42A7">
        <w:rPr>
          <w:rFonts w:ascii="Times New Roman" w:hAnsi="Times New Roman" w:cs="Times New Roman"/>
          <w:sz w:val="24"/>
          <w:szCs w:val="24"/>
        </w:rPr>
        <w:t xml:space="preserve"> in our retraction statement:</w:t>
      </w:r>
      <w:r w:rsidR="009550A9" w:rsidRPr="00CF42A7">
        <w:rPr>
          <w:rFonts w:ascii="Times New Roman" w:hAnsi="Times New Roman" w:cs="Times New Roman"/>
          <w:sz w:val="24"/>
          <w:szCs w:val="24"/>
        </w:rPr>
        <w:t xml:space="preserve"> </w:t>
      </w:r>
      <w:r w:rsidR="00F518AC" w:rsidRPr="00CF42A7">
        <w:rPr>
          <w:rFonts w:ascii="Times New Roman" w:hAnsi="Times New Roman" w:cs="Times New Roman"/>
          <w:sz w:val="24"/>
          <w:szCs w:val="24"/>
        </w:rPr>
        <w:t>“</w:t>
      </w:r>
      <w:proofErr w:type="gramStart"/>
      <w:r w:rsidR="00F518AC" w:rsidRPr="00CF42A7">
        <w:rPr>
          <w:rFonts w:ascii="Times New Roman" w:hAnsi="Times New Roman" w:cs="Times New Roman"/>
          <w:sz w:val="24"/>
          <w:szCs w:val="24"/>
        </w:rPr>
        <w:t>…..</w:t>
      </w:r>
      <w:proofErr w:type="gramEnd"/>
      <w:r w:rsidR="00F518AC" w:rsidRPr="00CF42A7">
        <w:rPr>
          <w:rFonts w:ascii="Times New Roman" w:hAnsi="Times New Roman" w:cs="Times New Roman"/>
          <w:sz w:val="24"/>
          <w:szCs w:val="24"/>
        </w:rPr>
        <w:t xml:space="preserve"> we received valuable advice from our editorial board and other well-wishers, emphasising that there should be zero tolerance to the author’s deception, irrespective of the content of the paper. While our assessment of the science of the article may be correct, we have concluded that tolerating the author’s deception and retaining the article was an error of judgment. We express our deep gratitude to them and have accepted their advice.”</w:t>
      </w:r>
      <w:r w:rsidR="006759A6" w:rsidRPr="00CF42A7">
        <w:rPr>
          <w:rFonts w:ascii="Times New Roman" w:hAnsi="Times New Roman" w:cs="Times New Roman"/>
          <w:sz w:val="24"/>
          <w:szCs w:val="24"/>
        </w:rPr>
        <w:t xml:space="preserve"> (2) </w:t>
      </w:r>
    </w:p>
    <w:p w14:paraId="38D4B14B" w14:textId="1869A9BA" w:rsidR="00783758" w:rsidRDefault="00783758" w:rsidP="00CF42A7">
      <w:pPr>
        <w:spacing w:after="0" w:line="240" w:lineRule="auto"/>
        <w:jc w:val="both"/>
        <w:rPr>
          <w:rFonts w:ascii="Times New Roman" w:hAnsi="Times New Roman" w:cs="Times New Roman"/>
          <w:sz w:val="24"/>
          <w:szCs w:val="24"/>
        </w:rPr>
      </w:pPr>
    </w:p>
    <w:p w14:paraId="28A10DA1" w14:textId="55979772" w:rsidR="00783758" w:rsidRDefault="004042B2" w:rsidP="00CF4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While we seem to have ended an episode, on reflection, it has brought as much relief as raised new questions. The reflection provides reasons to believe that there are no easy answers to such questions, let alone easy way of fixing them.</w:t>
      </w:r>
    </w:p>
    <w:p w14:paraId="3A9E94E6" w14:textId="77777777" w:rsidR="00783758" w:rsidRPr="00CF42A7" w:rsidRDefault="00783758" w:rsidP="00CF42A7">
      <w:pPr>
        <w:spacing w:after="0" w:line="240" w:lineRule="auto"/>
        <w:jc w:val="both"/>
        <w:rPr>
          <w:rFonts w:ascii="Times New Roman" w:hAnsi="Times New Roman" w:cs="Times New Roman"/>
          <w:sz w:val="24"/>
          <w:szCs w:val="24"/>
        </w:rPr>
      </w:pPr>
    </w:p>
    <w:p w14:paraId="75A1940E" w14:textId="4C7CC9F7" w:rsidR="00981919" w:rsidRPr="00CF42A7" w:rsidRDefault="009550A9" w:rsidP="00CF42A7">
      <w:pPr>
        <w:spacing w:after="0" w:line="240" w:lineRule="auto"/>
        <w:jc w:val="both"/>
        <w:rPr>
          <w:rFonts w:ascii="Times New Roman" w:hAnsi="Times New Roman" w:cs="Times New Roman"/>
          <w:b/>
          <w:sz w:val="24"/>
          <w:szCs w:val="24"/>
        </w:rPr>
      </w:pPr>
      <w:r w:rsidRPr="00CF42A7">
        <w:rPr>
          <w:rFonts w:ascii="Times New Roman" w:hAnsi="Times New Roman" w:cs="Times New Roman"/>
          <w:b/>
          <w:sz w:val="24"/>
          <w:szCs w:val="24"/>
        </w:rPr>
        <w:t>Reflection on the death of an article:</w:t>
      </w:r>
    </w:p>
    <w:p w14:paraId="11CDE47C" w14:textId="77777777" w:rsidR="006135DC" w:rsidRPr="00CF42A7" w:rsidRDefault="006135DC" w:rsidP="00CF42A7">
      <w:pPr>
        <w:spacing w:after="0" w:line="240" w:lineRule="auto"/>
        <w:jc w:val="both"/>
        <w:rPr>
          <w:rFonts w:ascii="Times New Roman" w:hAnsi="Times New Roman" w:cs="Times New Roman"/>
          <w:sz w:val="24"/>
          <w:szCs w:val="24"/>
        </w:rPr>
      </w:pPr>
    </w:p>
    <w:p w14:paraId="2BD932A8" w14:textId="412AAC68" w:rsidR="00862B76" w:rsidRPr="00CF42A7" w:rsidRDefault="0057607D" w:rsidP="00CF42A7">
      <w:pPr>
        <w:spacing w:after="0" w:line="240" w:lineRule="auto"/>
        <w:jc w:val="both"/>
        <w:rPr>
          <w:rFonts w:ascii="Times New Roman" w:hAnsi="Times New Roman" w:cs="Times New Roman"/>
          <w:sz w:val="24"/>
          <w:szCs w:val="24"/>
        </w:rPr>
      </w:pPr>
      <w:r w:rsidRPr="00CF42A7">
        <w:rPr>
          <w:rFonts w:ascii="Times New Roman" w:hAnsi="Times New Roman" w:cs="Times New Roman"/>
          <w:b/>
          <w:sz w:val="24"/>
          <w:szCs w:val="24"/>
        </w:rPr>
        <w:t xml:space="preserve">Double standards? </w:t>
      </w:r>
      <w:r w:rsidRPr="00CF42A7">
        <w:rPr>
          <w:rFonts w:ascii="Times New Roman" w:hAnsi="Times New Roman" w:cs="Times New Roman"/>
          <w:sz w:val="24"/>
          <w:szCs w:val="24"/>
        </w:rPr>
        <w:t>A</w:t>
      </w:r>
      <w:r w:rsidR="004E6081" w:rsidRPr="00CF42A7">
        <w:rPr>
          <w:rFonts w:ascii="Times New Roman" w:hAnsi="Times New Roman" w:cs="Times New Roman"/>
          <w:sz w:val="24"/>
          <w:szCs w:val="24"/>
        </w:rPr>
        <w:t>s stated earlier, we were completely taken aback by the abusive reactions from some eminent scholars.</w:t>
      </w:r>
      <w:r w:rsidR="006135DC" w:rsidRPr="00CF42A7">
        <w:rPr>
          <w:rFonts w:ascii="Times New Roman" w:hAnsi="Times New Roman" w:cs="Times New Roman"/>
          <w:sz w:val="24"/>
          <w:szCs w:val="24"/>
        </w:rPr>
        <w:t xml:space="preserve"> We therefore needed to understand whether such reaction was due to our inadequacies or the double standard of the commentators. </w:t>
      </w:r>
      <w:r w:rsidR="006759A6" w:rsidRPr="00CF42A7">
        <w:rPr>
          <w:rFonts w:ascii="Times New Roman" w:hAnsi="Times New Roman" w:cs="Times New Roman"/>
          <w:sz w:val="24"/>
          <w:szCs w:val="24"/>
        </w:rPr>
        <w:t xml:space="preserve">It seemed our location (India), not having backing of </w:t>
      </w:r>
      <w:r w:rsidR="004E6081" w:rsidRPr="00CF42A7">
        <w:rPr>
          <w:rFonts w:ascii="Times New Roman" w:hAnsi="Times New Roman" w:cs="Times New Roman"/>
          <w:sz w:val="24"/>
          <w:szCs w:val="24"/>
        </w:rPr>
        <w:t xml:space="preserve">a </w:t>
      </w:r>
      <w:r w:rsidR="006759A6" w:rsidRPr="00CF42A7">
        <w:rPr>
          <w:rFonts w:ascii="Times New Roman" w:hAnsi="Times New Roman" w:cs="Times New Roman"/>
          <w:sz w:val="24"/>
          <w:szCs w:val="24"/>
        </w:rPr>
        <w:t xml:space="preserve">corporate publishing house and small size supported </w:t>
      </w:r>
      <w:r w:rsidR="004E6081" w:rsidRPr="00CF42A7">
        <w:rPr>
          <w:rFonts w:ascii="Times New Roman" w:hAnsi="Times New Roman" w:cs="Times New Roman"/>
          <w:sz w:val="24"/>
          <w:szCs w:val="24"/>
        </w:rPr>
        <w:t xml:space="preserve">only </w:t>
      </w:r>
      <w:r w:rsidR="006759A6" w:rsidRPr="00CF42A7">
        <w:rPr>
          <w:rFonts w:ascii="Times New Roman" w:hAnsi="Times New Roman" w:cs="Times New Roman"/>
          <w:sz w:val="24"/>
          <w:szCs w:val="24"/>
        </w:rPr>
        <w:t xml:space="preserve">by charity played </w:t>
      </w:r>
      <w:r w:rsidR="006135DC" w:rsidRPr="00CF42A7">
        <w:rPr>
          <w:rFonts w:ascii="Times New Roman" w:hAnsi="Times New Roman" w:cs="Times New Roman"/>
          <w:sz w:val="24"/>
          <w:szCs w:val="24"/>
        </w:rPr>
        <w:t xml:space="preserve">a </w:t>
      </w:r>
      <w:r w:rsidR="006759A6" w:rsidRPr="00CF42A7">
        <w:rPr>
          <w:rFonts w:ascii="Times New Roman" w:hAnsi="Times New Roman" w:cs="Times New Roman"/>
          <w:sz w:val="24"/>
          <w:szCs w:val="24"/>
        </w:rPr>
        <w:t xml:space="preserve">role in </w:t>
      </w:r>
      <w:r w:rsidR="006759A6" w:rsidRPr="00CF42A7">
        <w:rPr>
          <w:rFonts w:ascii="Times New Roman" w:hAnsi="Times New Roman" w:cs="Times New Roman"/>
          <w:sz w:val="24"/>
          <w:szCs w:val="24"/>
        </w:rPr>
        <w:lastRenderedPageBreak/>
        <w:t>many assuming us to be less diligent and not worthy of respect while discussing differences.</w:t>
      </w:r>
      <w:r w:rsidR="00BA637E" w:rsidRPr="00CF42A7">
        <w:rPr>
          <w:rFonts w:ascii="Times New Roman" w:hAnsi="Times New Roman" w:cs="Times New Roman"/>
          <w:sz w:val="24"/>
          <w:szCs w:val="24"/>
        </w:rPr>
        <w:t xml:space="preserve"> </w:t>
      </w:r>
      <w:r w:rsidR="00F439D8" w:rsidRPr="00CF42A7">
        <w:rPr>
          <w:rFonts w:ascii="Times New Roman" w:hAnsi="Times New Roman" w:cs="Times New Roman"/>
          <w:sz w:val="24"/>
          <w:szCs w:val="24"/>
        </w:rPr>
        <w:t>Our failure to detect deception</w:t>
      </w:r>
      <w:r w:rsidR="00BA637E" w:rsidRPr="00CF42A7">
        <w:rPr>
          <w:rFonts w:ascii="Times New Roman" w:hAnsi="Times New Roman" w:cs="Times New Roman"/>
          <w:sz w:val="24"/>
          <w:szCs w:val="24"/>
        </w:rPr>
        <w:t>, it was assumed, was an evidence of</w:t>
      </w:r>
      <w:r w:rsidR="00F439D8" w:rsidRPr="00CF42A7">
        <w:rPr>
          <w:rFonts w:ascii="Times New Roman" w:hAnsi="Times New Roman" w:cs="Times New Roman"/>
          <w:sz w:val="24"/>
          <w:szCs w:val="24"/>
        </w:rPr>
        <w:t xml:space="preserve"> how badly we were organised</w:t>
      </w:r>
      <w:r w:rsidR="00BA637E" w:rsidRPr="00CF42A7">
        <w:rPr>
          <w:rFonts w:ascii="Times New Roman" w:hAnsi="Times New Roman" w:cs="Times New Roman"/>
          <w:sz w:val="24"/>
          <w:szCs w:val="24"/>
        </w:rPr>
        <w:t xml:space="preserve"> and committed</w:t>
      </w:r>
      <w:r w:rsidR="00F439D8" w:rsidRPr="00CF42A7">
        <w:rPr>
          <w:rFonts w:ascii="Times New Roman" w:hAnsi="Times New Roman" w:cs="Times New Roman"/>
          <w:sz w:val="24"/>
          <w:szCs w:val="24"/>
        </w:rPr>
        <w:t xml:space="preserve">. However, none provided us with information </w:t>
      </w:r>
      <w:r w:rsidR="00BA637E" w:rsidRPr="00CF42A7">
        <w:rPr>
          <w:rFonts w:ascii="Times New Roman" w:hAnsi="Times New Roman" w:cs="Times New Roman"/>
          <w:sz w:val="24"/>
          <w:szCs w:val="24"/>
        </w:rPr>
        <w:t xml:space="preserve">on what </w:t>
      </w:r>
      <w:r w:rsidR="00240C0E" w:rsidRPr="00CF42A7">
        <w:rPr>
          <w:rFonts w:ascii="Times New Roman" w:hAnsi="Times New Roman" w:cs="Times New Roman"/>
          <w:sz w:val="24"/>
          <w:szCs w:val="24"/>
        </w:rPr>
        <w:t>a</w:t>
      </w:r>
      <w:r w:rsidR="00BA637E" w:rsidRPr="00CF42A7">
        <w:rPr>
          <w:rFonts w:ascii="Times New Roman" w:hAnsi="Times New Roman" w:cs="Times New Roman"/>
          <w:sz w:val="24"/>
          <w:szCs w:val="24"/>
        </w:rPr>
        <w:t xml:space="preserve"> </w:t>
      </w:r>
      <w:r w:rsidR="00F439D8" w:rsidRPr="00CF42A7">
        <w:rPr>
          <w:rFonts w:ascii="Times New Roman" w:hAnsi="Times New Roman" w:cs="Times New Roman"/>
          <w:sz w:val="24"/>
          <w:szCs w:val="24"/>
        </w:rPr>
        <w:t xml:space="preserve">robust system </w:t>
      </w:r>
      <w:r w:rsidR="00240C0E" w:rsidRPr="00CF42A7">
        <w:rPr>
          <w:rFonts w:ascii="Times New Roman" w:hAnsi="Times New Roman" w:cs="Times New Roman"/>
          <w:sz w:val="24"/>
          <w:szCs w:val="24"/>
        </w:rPr>
        <w:t xml:space="preserve">for verifying author identity and affiliation </w:t>
      </w:r>
      <w:r w:rsidR="00BA637E" w:rsidRPr="00CF42A7">
        <w:rPr>
          <w:rFonts w:ascii="Times New Roman" w:hAnsi="Times New Roman" w:cs="Times New Roman"/>
          <w:sz w:val="24"/>
          <w:szCs w:val="24"/>
        </w:rPr>
        <w:t>is</w:t>
      </w:r>
      <w:r w:rsidR="00240C0E" w:rsidRPr="00CF42A7">
        <w:rPr>
          <w:rFonts w:ascii="Times New Roman" w:hAnsi="Times New Roman" w:cs="Times New Roman"/>
          <w:sz w:val="24"/>
          <w:szCs w:val="24"/>
        </w:rPr>
        <w:t>,</w:t>
      </w:r>
      <w:r w:rsidR="00BA637E" w:rsidRPr="00CF42A7">
        <w:rPr>
          <w:rFonts w:ascii="Times New Roman" w:hAnsi="Times New Roman" w:cs="Times New Roman"/>
          <w:sz w:val="24"/>
          <w:szCs w:val="24"/>
        </w:rPr>
        <w:t xml:space="preserve"> </w:t>
      </w:r>
      <w:r w:rsidR="00F439D8" w:rsidRPr="00CF42A7">
        <w:rPr>
          <w:rFonts w:ascii="Times New Roman" w:hAnsi="Times New Roman" w:cs="Times New Roman"/>
          <w:sz w:val="24"/>
          <w:szCs w:val="24"/>
        </w:rPr>
        <w:t xml:space="preserve">and the number of journals using </w:t>
      </w:r>
      <w:r w:rsidR="00862B76" w:rsidRPr="00CF42A7">
        <w:rPr>
          <w:rFonts w:ascii="Times New Roman" w:hAnsi="Times New Roman" w:cs="Times New Roman"/>
          <w:sz w:val="24"/>
          <w:szCs w:val="24"/>
        </w:rPr>
        <w:t>it</w:t>
      </w:r>
      <w:r w:rsidR="00F439D8" w:rsidRPr="00CF42A7">
        <w:rPr>
          <w:rFonts w:ascii="Times New Roman" w:hAnsi="Times New Roman" w:cs="Times New Roman"/>
          <w:sz w:val="24"/>
          <w:szCs w:val="24"/>
        </w:rPr>
        <w:t>.</w:t>
      </w:r>
      <w:r w:rsidR="00862B76" w:rsidRPr="00CF42A7">
        <w:rPr>
          <w:rFonts w:ascii="Times New Roman" w:hAnsi="Times New Roman" w:cs="Times New Roman"/>
          <w:sz w:val="24"/>
          <w:szCs w:val="24"/>
        </w:rPr>
        <w:t xml:space="preserve"> </w:t>
      </w:r>
    </w:p>
    <w:p w14:paraId="2DB18219" w14:textId="77777777" w:rsidR="00862B76" w:rsidRPr="00CF42A7" w:rsidRDefault="00862B76" w:rsidP="00CF42A7">
      <w:pPr>
        <w:spacing w:after="0" w:line="240" w:lineRule="auto"/>
        <w:jc w:val="both"/>
        <w:rPr>
          <w:rFonts w:ascii="Times New Roman" w:hAnsi="Times New Roman" w:cs="Times New Roman"/>
          <w:sz w:val="24"/>
          <w:szCs w:val="24"/>
        </w:rPr>
      </w:pPr>
    </w:p>
    <w:p w14:paraId="0C22073A" w14:textId="48EAB039" w:rsidR="00F439D8" w:rsidRPr="00CF42A7" w:rsidRDefault="00862B76" w:rsidP="00CF42A7">
      <w:pPr>
        <w:spacing w:after="0" w:line="240" w:lineRule="auto"/>
        <w:jc w:val="both"/>
        <w:rPr>
          <w:rFonts w:ascii="Times New Roman" w:hAnsi="Times New Roman" w:cs="Times New Roman"/>
          <w:sz w:val="24"/>
          <w:szCs w:val="24"/>
        </w:rPr>
      </w:pPr>
      <w:r w:rsidRPr="00CF42A7">
        <w:rPr>
          <w:rFonts w:ascii="Times New Roman" w:hAnsi="Times New Roman" w:cs="Times New Roman"/>
          <w:sz w:val="24"/>
          <w:szCs w:val="24"/>
        </w:rPr>
        <w:t xml:space="preserve">On the contrary, we found that even the best of the journals of the world are </w:t>
      </w:r>
      <w:r w:rsidR="00BA637E" w:rsidRPr="00CF42A7">
        <w:rPr>
          <w:rFonts w:ascii="Times New Roman" w:hAnsi="Times New Roman" w:cs="Times New Roman"/>
          <w:sz w:val="24"/>
          <w:szCs w:val="24"/>
        </w:rPr>
        <w:t xml:space="preserve">having </w:t>
      </w:r>
      <w:r w:rsidRPr="00CF42A7">
        <w:rPr>
          <w:rFonts w:ascii="Times New Roman" w:hAnsi="Times New Roman" w:cs="Times New Roman"/>
          <w:sz w:val="24"/>
          <w:szCs w:val="24"/>
        </w:rPr>
        <w:t xml:space="preserve">as good or as bad system as ours. The author </w:t>
      </w:r>
      <w:r w:rsidR="00BA637E" w:rsidRPr="00CF42A7">
        <w:rPr>
          <w:rFonts w:ascii="Times New Roman" w:hAnsi="Times New Roman" w:cs="Times New Roman"/>
          <w:sz w:val="24"/>
          <w:szCs w:val="24"/>
        </w:rPr>
        <w:t xml:space="preserve">who deceived the IJME </w:t>
      </w:r>
      <w:r w:rsidRPr="00CF42A7">
        <w:rPr>
          <w:rFonts w:ascii="Times New Roman" w:hAnsi="Times New Roman" w:cs="Times New Roman"/>
          <w:sz w:val="24"/>
          <w:szCs w:val="24"/>
        </w:rPr>
        <w:t xml:space="preserve">has been publishing in various journals with the same pseudonym and institutional affiliation since 2014. </w:t>
      </w:r>
      <w:r w:rsidR="00AC6F95" w:rsidRPr="00CF42A7">
        <w:rPr>
          <w:rFonts w:ascii="Times New Roman" w:hAnsi="Times New Roman" w:cs="Times New Roman"/>
          <w:sz w:val="24"/>
          <w:szCs w:val="24"/>
        </w:rPr>
        <w:t>We could identify at least four such publication</w:t>
      </w:r>
      <w:r w:rsidR="00BA637E" w:rsidRPr="00CF42A7">
        <w:rPr>
          <w:rFonts w:ascii="Times New Roman" w:hAnsi="Times New Roman" w:cs="Times New Roman"/>
          <w:sz w:val="24"/>
          <w:szCs w:val="24"/>
        </w:rPr>
        <w:t>s</w:t>
      </w:r>
      <w:r w:rsidR="00AC6F95" w:rsidRPr="00CF42A7">
        <w:rPr>
          <w:rFonts w:ascii="Times New Roman" w:hAnsi="Times New Roman" w:cs="Times New Roman"/>
          <w:sz w:val="24"/>
          <w:szCs w:val="24"/>
        </w:rPr>
        <w:t xml:space="preserve"> of the author in two journals</w:t>
      </w:r>
      <w:r w:rsidR="00A17D30" w:rsidRPr="00CF42A7">
        <w:rPr>
          <w:rFonts w:ascii="Times New Roman" w:hAnsi="Times New Roman" w:cs="Times New Roman"/>
          <w:sz w:val="24"/>
          <w:szCs w:val="24"/>
        </w:rPr>
        <w:t>, the Journal of Internal Medicine (JIM, published by the Wiley) and Vaccine (published by the Elsevier)</w:t>
      </w:r>
      <w:r w:rsidR="00AC6F95" w:rsidRPr="00CF42A7">
        <w:rPr>
          <w:rFonts w:ascii="Times New Roman" w:hAnsi="Times New Roman" w:cs="Times New Roman"/>
          <w:sz w:val="24"/>
          <w:szCs w:val="24"/>
        </w:rPr>
        <w:t xml:space="preserve"> from the developed counties. After we made this discovery public, there was absolutely no furore </w:t>
      </w:r>
      <w:r w:rsidR="0057607D" w:rsidRPr="00CF42A7">
        <w:rPr>
          <w:rFonts w:ascii="Times New Roman" w:hAnsi="Times New Roman" w:cs="Times New Roman"/>
          <w:sz w:val="24"/>
          <w:szCs w:val="24"/>
        </w:rPr>
        <w:t>against th</w:t>
      </w:r>
      <w:r w:rsidR="00BA637E" w:rsidRPr="00CF42A7">
        <w:rPr>
          <w:rFonts w:ascii="Times New Roman" w:hAnsi="Times New Roman" w:cs="Times New Roman"/>
          <w:sz w:val="24"/>
          <w:szCs w:val="24"/>
        </w:rPr>
        <w:t>o</w:t>
      </w:r>
      <w:r w:rsidR="0057607D" w:rsidRPr="00CF42A7">
        <w:rPr>
          <w:rFonts w:ascii="Times New Roman" w:hAnsi="Times New Roman" w:cs="Times New Roman"/>
          <w:sz w:val="24"/>
          <w:szCs w:val="24"/>
        </w:rPr>
        <w:t xml:space="preserve">se journals </w:t>
      </w:r>
      <w:r w:rsidR="00AC6F95" w:rsidRPr="00CF42A7">
        <w:rPr>
          <w:rFonts w:ascii="Times New Roman" w:hAnsi="Times New Roman" w:cs="Times New Roman"/>
          <w:sz w:val="24"/>
          <w:szCs w:val="24"/>
        </w:rPr>
        <w:t xml:space="preserve">by those who were abusing the IJME. </w:t>
      </w:r>
      <w:r w:rsidR="0057607D" w:rsidRPr="00CF42A7">
        <w:rPr>
          <w:rFonts w:ascii="Times New Roman" w:hAnsi="Times New Roman" w:cs="Times New Roman"/>
          <w:sz w:val="24"/>
          <w:szCs w:val="24"/>
        </w:rPr>
        <w:t>When the attention of the JIM was drawn to the issue, the journal first inserted expression of concern and only on 02 July 2018 retracted</w:t>
      </w:r>
      <w:r w:rsidR="00BA637E" w:rsidRPr="00CF42A7">
        <w:rPr>
          <w:rFonts w:ascii="Times New Roman" w:hAnsi="Times New Roman" w:cs="Times New Roman"/>
          <w:sz w:val="24"/>
          <w:szCs w:val="24"/>
        </w:rPr>
        <w:t xml:space="preserve"> (3)</w:t>
      </w:r>
      <w:r w:rsidR="0057607D" w:rsidRPr="00CF42A7">
        <w:rPr>
          <w:rFonts w:ascii="Times New Roman" w:hAnsi="Times New Roman" w:cs="Times New Roman"/>
          <w:sz w:val="24"/>
          <w:szCs w:val="24"/>
        </w:rPr>
        <w:t>. T</w:t>
      </w:r>
      <w:r w:rsidR="00A17D30" w:rsidRPr="00CF42A7">
        <w:rPr>
          <w:rFonts w:ascii="Times New Roman" w:hAnsi="Times New Roman" w:cs="Times New Roman"/>
          <w:sz w:val="24"/>
          <w:szCs w:val="24"/>
        </w:rPr>
        <w:t xml:space="preserve">he article (the letter) </w:t>
      </w:r>
      <w:r w:rsidR="0057607D" w:rsidRPr="00CF42A7">
        <w:rPr>
          <w:rFonts w:ascii="Times New Roman" w:hAnsi="Times New Roman" w:cs="Times New Roman"/>
          <w:sz w:val="24"/>
          <w:szCs w:val="24"/>
        </w:rPr>
        <w:t xml:space="preserve">published by the Vaccine is </w:t>
      </w:r>
      <w:r w:rsidR="00A17D30" w:rsidRPr="00CF42A7">
        <w:rPr>
          <w:rFonts w:ascii="Times New Roman" w:hAnsi="Times New Roman" w:cs="Times New Roman"/>
          <w:sz w:val="24"/>
          <w:szCs w:val="24"/>
        </w:rPr>
        <w:t xml:space="preserve">still available on </w:t>
      </w:r>
      <w:r w:rsidR="0057607D" w:rsidRPr="00CF42A7">
        <w:rPr>
          <w:rFonts w:ascii="Times New Roman" w:hAnsi="Times New Roman" w:cs="Times New Roman"/>
          <w:sz w:val="24"/>
          <w:szCs w:val="24"/>
        </w:rPr>
        <w:t>its website with the KI being shown as author’s affiliation</w:t>
      </w:r>
      <w:r w:rsidR="00BA637E" w:rsidRPr="00CF42A7">
        <w:rPr>
          <w:rFonts w:ascii="Times New Roman" w:hAnsi="Times New Roman" w:cs="Times New Roman"/>
          <w:sz w:val="24"/>
          <w:szCs w:val="24"/>
        </w:rPr>
        <w:t xml:space="preserve"> (4).</w:t>
      </w:r>
    </w:p>
    <w:p w14:paraId="7E709637" w14:textId="77777777" w:rsidR="00F439D8" w:rsidRPr="00CF42A7" w:rsidRDefault="00F439D8" w:rsidP="00CF42A7">
      <w:pPr>
        <w:spacing w:after="0" w:line="240" w:lineRule="auto"/>
        <w:jc w:val="both"/>
        <w:rPr>
          <w:rFonts w:ascii="Times New Roman" w:hAnsi="Times New Roman" w:cs="Times New Roman"/>
          <w:sz w:val="24"/>
          <w:szCs w:val="24"/>
        </w:rPr>
      </w:pPr>
    </w:p>
    <w:p w14:paraId="5AACAD15" w14:textId="357510A1" w:rsidR="00981919" w:rsidRPr="00CF42A7" w:rsidRDefault="0057607D" w:rsidP="00CF42A7">
      <w:pPr>
        <w:spacing w:after="0" w:line="240" w:lineRule="auto"/>
        <w:jc w:val="both"/>
        <w:rPr>
          <w:rFonts w:ascii="Times New Roman" w:hAnsi="Times New Roman" w:cs="Times New Roman"/>
          <w:sz w:val="24"/>
          <w:szCs w:val="24"/>
        </w:rPr>
      </w:pPr>
      <w:r w:rsidRPr="00CF42A7">
        <w:rPr>
          <w:rFonts w:ascii="Times New Roman" w:hAnsi="Times New Roman" w:cs="Times New Roman"/>
          <w:sz w:val="24"/>
          <w:szCs w:val="24"/>
        </w:rPr>
        <w:t xml:space="preserve">The KI was justifiably upset with the IJME for allowing an author to falsely claim affiliation to the KI. The IJME was strongly admonished for its laxity and for allowing the author to remain anonymous. However, </w:t>
      </w:r>
      <w:r w:rsidR="00873487" w:rsidRPr="00CF42A7">
        <w:rPr>
          <w:rFonts w:ascii="Times New Roman" w:hAnsi="Times New Roman" w:cs="Times New Roman"/>
          <w:sz w:val="24"/>
          <w:szCs w:val="24"/>
        </w:rPr>
        <w:t xml:space="preserve">the author was using the KI affiliation in various journals since 2014, without the KI expressing any outrage. Besides, the author had, using the same pseudonym, </w:t>
      </w:r>
      <w:r w:rsidR="005C2C34" w:rsidRPr="00CF42A7">
        <w:rPr>
          <w:rFonts w:ascii="Times New Roman" w:hAnsi="Times New Roman" w:cs="Times New Roman"/>
          <w:sz w:val="24"/>
          <w:szCs w:val="24"/>
        </w:rPr>
        <w:t xml:space="preserve">in 2015 </w:t>
      </w:r>
      <w:r w:rsidR="00873487" w:rsidRPr="00CF42A7">
        <w:rPr>
          <w:rFonts w:ascii="Times New Roman" w:hAnsi="Times New Roman" w:cs="Times New Roman"/>
          <w:sz w:val="24"/>
          <w:szCs w:val="24"/>
        </w:rPr>
        <w:t xml:space="preserve">filed a complaint of research misconduct against researchers of the KI, and the KI had investigated this complaint for one year by appointing an external investigator. Although the investigation did not establish misconduct, it did force the researchers </w:t>
      </w:r>
      <w:r w:rsidR="005C2C34" w:rsidRPr="00CF42A7">
        <w:rPr>
          <w:rFonts w:ascii="Times New Roman" w:hAnsi="Times New Roman" w:cs="Times New Roman"/>
          <w:sz w:val="24"/>
          <w:szCs w:val="24"/>
        </w:rPr>
        <w:t xml:space="preserve">in 2016 </w:t>
      </w:r>
      <w:r w:rsidR="00873487" w:rsidRPr="00CF42A7">
        <w:rPr>
          <w:rFonts w:ascii="Times New Roman" w:hAnsi="Times New Roman" w:cs="Times New Roman"/>
          <w:sz w:val="24"/>
          <w:szCs w:val="24"/>
        </w:rPr>
        <w:t xml:space="preserve">to publish a correction or addendum </w:t>
      </w:r>
      <w:r w:rsidR="005C2C34" w:rsidRPr="00CF42A7">
        <w:rPr>
          <w:rFonts w:ascii="Times New Roman" w:hAnsi="Times New Roman" w:cs="Times New Roman"/>
          <w:sz w:val="24"/>
          <w:szCs w:val="24"/>
        </w:rPr>
        <w:t>to</w:t>
      </w:r>
      <w:r w:rsidR="00873487" w:rsidRPr="00CF42A7">
        <w:rPr>
          <w:rFonts w:ascii="Times New Roman" w:hAnsi="Times New Roman" w:cs="Times New Roman"/>
          <w:sz w:val="24"/>
          <w:szCs w:val="24"/>
        </w:rPr>
        <w:t xml:space="preserve"> their paper published in the JIM</w:t>
      </w:r>
      <w:r w:rsidR="005C2C34" w:rsidRPr="00CF42A7">
        <w:rPr>
          <w:rFonts w:ascii="Times New Roman" w:hAnsi="Times New Roman" w:cs="Times New Roman"/>
          <w:sz w:val="24"/>
          <w:szCs w:val="24"/>
        </w:rPr>
        <w:t xml:space="preserve"> (5)</w:t>
      </w:r>
      <w:r w:rsidR="008E1F9B" w:rsidRPr="00CF42A7">
        <w:rPr>
          <w:rFonts w:ascii="Times New Roman" w:hAnsi="Times New Roman" w:cs="Times New Roman"/>
          <w:sz w:val="24"/>
          <w:szCs w:val="24"/>
        </w:rPr>
        <w:t>.</w:t>
      </w:r>
      <w:r w:rsidR="005C2C34" w:rsidRPr="00CF42A7">
        <w:rPr>
          <w:rFonts w:ascii="Times New Roman" w:hAnsi="Times New Roman" w:cs="Times New Roman"/>
          <w:sz w:val="24"/>
          <w:szCs w:val="24"/>
        </w:rPr>
        <w:t xml:space="preserve"> And yet, the KI’s robust system could never detect that it was being deceived.</w:t>
      </w:r>
    </w:p>
    <w:p w14:paraId="0D714ABD" w14:textId="64264913" w:rsidR="00873487" w:rsidRPr="00CF42A7" w:rsidRDefault="00873487" w:rsidP="00CF42A7">
      <w:pPr>
        <w:spacing w:after="0" w:line="240" w:lineRule="auto"/>
        <w:jc w:val="both"/>
        <w:rPr>
          <w:rFonts w:ascii="Times New Roman" w:hAnsi="Times New Roman" w:cs="Times New Roman"/>
          <w:sz w:val="24"/>
          <w:szCs w:val="24"/>
        </w:rPr>
      </w:pPr>
    </w:p>
    <w:p w14:paraId="2BCE5258" w14:textId="7C084DA5" w:rsidR="008E1F9B" w:rsidRPr="00CF42A7" w:rsidRDefault="008E1F9B" w:rsidP="00CF42A7">
      <w:pPr>
        <w:spacing w:after="0" w:line="240" w:lineRule="auto"/>
        <w:jc w:val="both"/>
        <w:rPr>
          <w:rFonts w:ascii="Times New Roman" w:hAnsi="Times New Roman" w:cs="Times New Roman"/>
          <w:sz w:val="24"/>
          <w:szCs w:val="24"/>
        </w:rPr>
      </w:pPr>
      <w:r w:rsidRPr="00CF42A7">
        <w:rPr>
          <w:rFonts w:ascii="Times New Roman" w:hAnsi="Times New Roman" w:cs="Times New Roman"/>
          <w:sz w:val="24"/>
          <w:szCs w:val="24"/>
        </w:rPr>
        <w:t xml:space="preserve">Thus, this experience showed us that the claims of existence of robust system of detecting identity and affiliation of author in resource rich journals </w:t>
      </w:r>
      <w:r w:rsidR="00CF42A7">
        <w:rPr>
          <w:rFonts w:ascii="Times New Roman" w:hAnsi="Times New Roman" w:cs="Times New Roman"/>
          <w:sz w:val="24"/>
          <w:szCs w:val="24"/>
        </w:rPr>
        <w:t xml:space="preserve">and institutions </w:t>
      </w:r>
      <w:r w:rsidRPr="00CF42A7">
        <w:rPr>
          <w:rFonts w:ascii="Times New Roman" w:hAnsi="Times New Roman" w:cs="Times New Roman"/>
          <w:sz w:val="24"/>
          <w:szCs w:val="24"/>
        </w:rPr>
        <w:t xml:space="preserve">in highly developed countries </w:t>
      </w:r>
      <w:r w:rsidR="00CF42A7">
        <w:rPr>
          <w:rFonts w:ascii="Times New Roman" w:hAnsi="Times New Roman" w:cs="Times New Roman"/>
          <w:sz w:val="24"/>
          <w:szCs w:val="24"/>
        </w:rPr>
        <w:t xml:space="preserve">need more </w:t>
      </w:r>
      <w:r w:rsidRPr="00CF42A7">
        <w:rPr>
          <w:rFonts w:ascii="Times New Roman" w:hAnsi="Times New Roman" w:cs="Times New Roman"/>
          <w:sz w:val="24"/>
          <w:szCs w:val="24"/>
        </w:rPr>
        <w:t xml:space="preserve">evidence. While we do more cross-checking on the author now than earlier, we are still unaware of existence of any organised near-perfect system for such detection. We are, rather, convinced after this experience that we all need to be humble about our capabilities, </w:t>
      </w:r>
      <w:r w:rsidR="00CF42A7">
        <w:rPr>
          <w:rFonts w:ascii="Times New Roman" w:hAnsi="Times New Roman" w:cs="Times New Roman"/>
          <w:sz w:val="24"/>
          <w:szCs w:val="24"/>
        </w:rPr>
        <w:t xml:space="preserve">and </w:t>
      </w:r>
      <w:r w:rsidRPr="00CF42A7">
        <w:rPr>
          <w:rFonts w:ascii="Times New Roman" w:hAnsi="Times New Roman" w:cs="Times New Roman"/>
          <w:sz w:val="24"/>
          <w:szCs w:val="24"/>
        </w:rPr>
        <w:t xml:space="preserve">have realistic expectations. We hope the associations and committees of journal editors would develop a </w:t>
      </w:r>
      <w:r w:rsidR="0036450E" w:rsidRPr="00CF42A7">
        <w:rPr>
          <w:rFonts w:ascii="Times New Roman" w:hAnsi="Times New Roman" w:cs="Times New Roman"/>
          <w:sz w:val="24"/>
          <w:szCs w:val="24"/>
        </w:rPr>
        <w:t>robust system and make it available widely for journals like ours for use.</w:t>
      </w:r>
    </w:p>
    <w:p w14:paraId="324C6E3D" w14:textId="77777777" w:rsidR="008E1F9B" w:rsidRPr="00CF42A7" w:rsidRDefault="008E1F9B" w:rsidP="00CF42A7">
      <w:pPr>
        <w:spacing w:after="0" w:line="240" w:lineRule="auto"/>
        <w:jc w:val="both"/>
        <w:rPr>
          <w:rFonts w:ascii="Times New Roman" w:hAnsi="Times New Roman" w:cs="Times New Roman"/>
          <w:sz w:val="24"/>
          <w:szCs w:val="24"/>
        </w:rPr>
      </w:pPr>
    </w:p>
    <w:p w14:paraId="3C53A7C5" w14:textId="6FD54A33" w:rsidR="00873487" w:rsidRPr="00CF42A7" w:rsidRDefault="00873487" w:rsidP="00CF42A7">
      <w:pPr>
        <w:spacing w:after="0" w:line="240" w:lineRule="auto"/>
        <w:jc w:val="both"/>
        <w:rPr>
          <w:rFonts w:ascii="Times New Roman" w:hAnsi="Times New Roman" w:cs="Times New Roman"/>
          <w:sz w:val="24"/>
          <w:szCs w:val="24"/>
        </w:rPr>
      </w:pPr>
      <w:r w:rsidRPr="00CF42A7">
        <w:rPr>
          <w:rFonts w:ascii="Times New Roman" w:hAnsi="Times New Roman" w:cs="Times New Roman"/>
          <w:b/>
          <w:sz w:val="24"/>
          <w:szCs w:val="24"/>
        </w:rPr>
        <w:t xml:space="preserve">Deception by author: </w:t>
      </w:r>
      <w:r w:rsidR="008019CC" w:rsidRPr="00CF42A7">
        <w:rPr>
          <w:rFonts w:ascii="Times New Roman" w:hAnsi="Times New Roman" w:cs="Times New Roman"/>
          <w:b/>
          <w:sz w:val="24"/>
          <w:szCs w:val="24"/>
        </w:rPr>
        <w:t xml:space="preserve">Does the </w:t>
      </w:r>
      <w:r w:rsidR="00D81B62">
        <w:rPr>
          <w:rFonts w:ascii="Times New Roman" w:hAnsi="Times New Roman" w:cs="Times New Roman"/>
          <w:b/>
          <w:sz w:val="24"/>
          <w:szCs w:val="24"/>
        </w:rPr>
        <w:t>intent</w:t>
      </w:r>
      <w:r w:rsidR="008019CC" w:rsidRPr="00CF42A7">
        <w:rPr>
          <w:rFonts w:ascii="Times New Roman" w:hAnsi="Times New Roman" w:cs="Times New Roman"/>
          <w:b/>
          <w:sz w:val="24"/>
          <w:szCs w:val="24"/>
        </w:rPr>
        <w:t xml:space="preserve"> matter?</w:t>
      </w:r>
      <w:r w:rsidR="008019CC" w:rsidRPr="00CF42A7">
        <w:rPr>
          <w:rFonts w:ascii="Times New Roman" w:hAnsi="Times New Roman" w:cs="Times New Roman"/>
          <w:sz w:val="24"/>
          <w:szCs w:val="24"/>
        </w:rPr>
        <w:t xml:space="preserve"> </w:t>
      </w:r>
      <w:r w:rsidR="00CF42A7">
        <w:rPr>
          <w:rFonts w:ascii="Times New Roman" w:hAnsi="Times New Roman" w:cs="Times New Roman"/>
          <w:sz w:val="24"/>
          <w:szCs w:val="24"/>
        </w:rPr>
        <w:t xml:space="preserve">We retracted the article </w:t>
      </w:r>
      <w:r w:rsidR="007412B3" w:rsidRPr="00CF42A7">
        <w:rPr>
          <w:rFonts w:ascii="Times New Roman" w:hAnsi="Times New Roman" w:cs="Times New Roman"/>
          <w:sz w:val="24"/>
          <w:szCs w:val="24"/>
        </w:rPr>
        <w:t>due to the deception of the journal by the author, and not be</w:t>
      </w:r>
      <w:r w:rsidR="00E606DF">
        <w:rPr>
          <w:rFonts w:ascii="Times New Roman" w:hAnsi="Times New Roman" w:cs="Times New Roman"/>
          <w:sz w:val="24"/>
          <w:szCs w:val="24"/>
        </w:rPr>
        <w:t>c</w:t>
      </w:r>
      <w:r w:rsidR="007412B3" w:rsidRPr="00CF42A7">
        <w:rPr>
          <w:rFonts w:ascii="Times New Roman" w:hAnsi="Times New Roman" w:cs="Times New Roman"/>
          <w:sz w:val="24"/>
          <w:szCs w:val="24"/>
        </w:rPr>
        <w:t xml:space="preserve">ause of the use of bad science or any unethical conduct in research. </w:t>
      </w:r>
      <w:r w:rsidR="00AC2015" w:rsidRPr="00CF42A7">
        <w:rPr>
          <w:rFonts w:ascii="Times New Roman" w:hAnsi="Times New Roman" w:cs="Times New Roman"/>
          <w:sz w:val="24"/>
          <w:szCs w:val="24"/>
        </w:rPr>
        <w:t>By doing this we followed the dictum of zero tolerance to the deception by the author, and we admitted our error in not doing so as soon as the deception was detected.</w:t>
      </w:r>
    </w:p>
    <w:p w14:paraId="4EB61BE8" w14:textId="5EFD3B0E" w:rsidR="00AC2015" w:rsidRPr="00CF42A7" w:rsidRDefault="00AC2015" w:rsidP="00CF42A7">
      <w:pPr>
        <w:spacing w:after="0" w:line="240" w:lineRule="auto"/>
        <w:jc w:val="both"/>
        <w:rPr>
          <w:rFonts w:ascii="Times New Roman" w:hAnsi="Times New Roman" w:cs="Times New Roman"/>
          <w:sz w:val="24"/>
          <w:szCs w:val="24"/>
        </w:rPr>
      </w:pPr>
    </w:p>
    <w:p w14:paraId="51AE786D" w14:textId="6C647C21" w:rsidR="00CF42A7" w:rsidRDefault="009437E7" w:rsidP="00CF42A7">
      <w:pPr>
        <w:spacing w:after="0" w:line="240" w:lineRule="auto"/>
        <w:jc w:val="both"/>
        <w:rPr>
          <w:rFonts w:ascii="Times New Roman" w:hAnsi="Times New Roman" w:cs="Times New Roman"/>
          <w:sz w:val="24"/>
          <w:szCs w:val="24"/>
        </w:rPr>
      </w:pPr>
      <w:r w:rsidRPr="00CF42A7">
        <w:rPr>
          <w:rFonts w:ascii="Times New Roman" w:hAnsi="Times New Roman" w:cs="Times New Roman"/>
          <w:sz w:val="24"/>
          <w:szCs w:val="24"/>
        </w:rPr>
        <w:t>At the same time, this episode also made us aware that the zero tolerance is a principle that simplifies responsibility of the journal</w:t>
      </w:r>
      <w:r w:rsidR="00CF42A7">
        <w:rPr>
          <w:rFonts w:ascii="Times New Roman" w:hAnsi="Times New Roman" w:cs="Times New Roman"/>
          <w:sz w:val="24"/>
          <w:szCs w:val="24"/>
        </w:rPr>
        <w:t xml:space="preserve"> or just gives it a sense of satisfaction of dealing with a problem</w:t>
      </w:r>
      <w:r w:rsidR="00D81B62">
        <w:rPr>
          <w:rFonts w:ascii="Times New Roman" w:hAnsi="Times New Roman" w:cs="Times New Roman"/>
          <w:sz w:val="24"/>
          <w:szCs w:val="24"/>
        </w:rPr>
        <w:t>,</w:t>
      </w:r>
      <w:r w:rsidRPr="00CF42A7">
        <w:rPr>
          <w:rFonts w:ascii="Times New Roman" w:hAnsi="Times New Roman" w:cs="Times New Roman"/>
          <w:sz w:val="24"/>
          <w:szCs w:val="24"/>
        </w:rPr>
        <w:t xml:space="preserve"> without providing a satisfactory and nuanced response to the complexity</w:t>
      </w:r>
      <w:r w:rsidR="00CF42A7">
        <w:rPr>
          <w:rFonts w:ascii="Times New Roman" w:hAnsi="Times New Roman" w:cs="Times New Roman"/>
          <w:sz w:val="24"/>
          <w:szCs w:val="24"/>
        </w:rPr>
        <w:t xml:space="preserve"> of problem</w:t>
      </w:r>
      <w:r w:rsidRPr="00CF42A7">
        <w:rPr>
          <w:rFonts w:ascii="Times New Roman" w:hAnsi="Times New Roman" w:cs="Times New Roman"/>
          <w:sz w:val="24"/>
          <w:szCs w:val="24"/>
        </w:rPr>
        <w:t xml:space="preserve"> involved.</w:t>
      </w:r>
      <w:r w:rsidR="00D81B62">
        <w:rPr>
          <w:rFonts w:ascii="Times New Roman" w:hAnsi="Times New Roman" w:cs="Times New Roman"/>
          <w:sz w:val="24"/>
          <w:szCs w:val="24"/>
        </w:rPr>
        <w:t xml:space="preserve"> Are we justified in having one reaction or uniform punishment for deception irrespective of the nature and intent of the deception?</w:t>
      </w:r>
    </w:p>
    <w:p w14:paraId="1CA7846C" w14:textId="43994666" w:rsidR="00CF42A7" w:rsidRDefault="00CF42A7" w:rsidP="00CF42A7">
      <w:pPr>
        <w:spacing w:after="0" w:line="240" w:lineRule="auto"/>
        <w:jc w:val="both"/>
        <w:rPr>
          <w:rFonts w:ascii="Times New Roman" w:hAnsi="Times New Roman" w:cs="Times New Roman"/>
          <w:sz w:val="24"/>
          <w:szCs w:val="24"/>
        </w:rPr>
      </w:pPr>
    </w:p>
    <w:p w14:paraId="3DB0A4E9" w14:textId="77777777" w:rsidR="00D81B62" w:rsidRDefault="00D81B62" w:rsidP="00CF4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context, we were</w:t>
      </w:r>
      <w:r w:rsidR="00CF42A7">
        <w:rPr>
          <w:rFonts w:ascii="Times New Roman" w:hAnsi="Times New Roman" w:cs="Times New Roman"/>
          <w:sz w:val="24"/>
          <w:szCs w:val="24"/>
        </w:rPr>
        <w:t xml:space="preserve"> reminded </w:t>
      </w:r>
      <w:r>
        <w:rPr>
          <w:rFonts w:ascii="Times New Roman" w:hAnsi="Times New Roman" w:cs="Times New Roman"/>
          <w:sz w:val="24"/>
          <w:szCs w:val="24"/>
        </w:rPr>
        <w:t>of</w:t>
      </w:r>
      <w:r w:rsidR="00CF42A7">
        <w:rPr>
          <w:rFonts w:ascii="Times New Roman" w:hAnsi="Times New Roman" w:cs="Times New Roman"/>
          <w:sz w:val="24"/>
          <w:szCs w:val="24"/>
        </w:rPr>
        <w:t xml:space="preserve"> the never</w:t>
      </w:r>
      <w:r w:rsidR="00E3538B">
        <w:rPr>
          <w:rFonts w:ascii="Times New Roman" w:hAnsi="Times New Roman" w:cs="Times New Roman"/>
          <w:sz w:val="24"/>
          <w:szCs w:val="24"/>
        </w:rPr>
        <w:t>-</w:t>
      </w:r>
      <w:r w:rsidR="00CF42A7">
        <w:rPr>
          <w:rFonts w:ascii="Times New Roman" w:hAnsi="Times New Roman" w:cs="Times New Roman"/>
          <w:sz w:val="24"/>
          <w:szCs w:val="24"/>
        </w:rPr>
        <w:t xml:space="preserve">ending </w:t>
      </w:r>
      <w:r w:rsidR="00E3538B">
        <w:rPr>
          <w:rFonts w:ascii="Times New Roman" w:hAnsi="Times New Roman" w:cs="Times New Roman"/>
          <w:sz w:val="24"/>
          <w:szCs w:val="24"/>
        </w:rPr>
        <w:t xml:space="preserve">discussion on the ghost-written papers published in the journals. Their number is not insignificant. A study </w:t>
      </w:r>
      <w:r>
        <w:rPr>
          <w:rFonts w:ascii="Times New Roman" w:hAnsi="Times New Roman" w:cs="Times New Roman"/>
          <w:sz w:val="24"/>
          <w:szCs w:val="24"/>
        </w:rPr>
        <w:t xml:space="preserve">published in the JAMA </w:t>
      </w:r>
      <w:r w:rsidR="00E3538B">
        <w:rPr>
          <w:rFonts w:ascii="Times New Roman" w:hAnsi="Times New Roman" w:cs="Times New Roman"/>
          <w:sz w:val="24"/>
          <w:szCs w:val="24"/>
        </w:rPr>
        <w:t xml:space="preserve">of 809 articles in 1998 estimated that in 19% of them there was evidence of honorary authors, in 11% of the ghost-authors and in 2% of both (6). </w:t>
      </w:r>
      <w:r w:rsidR="00DF39F3">
        <w:rPr>
          <w:rFonts w:ascii="Times New Roman" w:hAnsi="Times New Roman" w:cs="Times New Roman"/>
          <w:sz w:val="24"/>
          <w:szCs w:val="24"/>
        </w:rPr>
        <w:t xml:space="preserve">Such articles are written by authors who do not get due credit </w:t>
      </w:r>
      <w:r w:rsidR="00E606DF">
        <w:rPr>
          <w:rFonts w:ascii="Times New Roman" w:hAnsi="Times New Roman" w:cs="Times New Roman"/>
          <w:sz w:val="24"/>
          <w:szCs w:val="24"/>
        </w:rPr>
        <w:t xml:space="preserve">as authors </w:t>
      </w:r>
      <w:r w:rsidR="00DF39F3">
        <w:rPr>
          <w:rFonts w:ascii="Times New Roman" w:hAnsi="Times New Roman" w:cs="Times New Roman"/>
          <w:sz w:val="24"/>
          <w:szCs w:val="24"/>
        </w:rPr>
        <w:t>while the authors who get credit are not the real authors. Is this not deception on a large scale perpetrated in broad day-light with full knowledge of all those who matter in the scientific publishing?</w:t>
      </w:r>
    </w:p>
    <w:p w14:paraId="44F4FA23" w14:textId="77777777" w:rsidR="00D81B62" w:rsidRDefault="00D81B62" w:rsidP="00CF42A7">
      <w:pPr>
        <w:spacing w:after="0" w:line="240" w:lineRule="auto"/>
        <w:jc w:val="both"/>
        <w:rPr>
          <w:rFonts w:ascii="Times New Roman" w:hAnsi="Times New Roman" w:cs="Times New Roman"/>
          <w:sz w:val="24"/>
          <w:szCs w:val="24"/>
        </w:rPr>
      </w:pPr>
    </w:p>
    <w:p w14:paraId="6A2E98C2" w14:textId="7F4814FE" w:rsidR="00CF42A7" w:rsidRDefault="00DF39F3" w:rsidP="00CF4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fact, the deception in the authorship </w:t>
      </w:r>
      <w:r w:rsidR="00E606DF">
        <w:rPr>
          <w:rFonts w:ascii="Times New Roman" w:hAnsi="Times New Roman" w:cs="Times New Roman"/>
          <w:sz w:val="24"/>
          <w:szCs w:val="24"/>
        </w:rPr>
        <w:t xml:space="preserve">attribution </w:t>
      </w:r>
      <w:r>
        <w:rPr>
          <w:rFonts w:ascii="Times New Roman" w:hAnsi="Times New Roman" w:cs="Times New Roman"/>
          <w:sz w:val="24"/>
          <w:szCs w:val="24"/>
        </w:rPr>
        <w:t xml:space="preserve">is only </w:t>
      </w:r>
      <w:r w:rsidR="00E606DF">
        <w:rPr>
          <w:rFonts w:ascii="Times New Roman" w:hAnsi="Times New Roman" w:cs="Times New Roman"/>
          <w:sz w:val="24"/>
          <w:szCs w:val="24"/>
        </w:rPr>
        <w:t>a</w:t>
      </w:r>
      <w:r>
        <w:rPr>
          <w:rFonts w:ascii="Times New Roman" w:hAnsi="Times New Roman" w:cs="Times New Roman"/>
          <w:sz w:val="24"/>
          <w:szCs w:val="24"/>
        </w:rPr>
        <w:t xml:space="preserve"> part of the problem. The ghost-writers are highly qualified employees of the medical writing companies, which are paid by the research sponsors (normally the pharma companies)</w:t>
      </w:r>
      <w:r w:rsidR="00CE2265">
        <w:rPr>
          <w:rFonts w:ascii="Times New Roman" w:hAnsi="Times New Roman" w:cs="Times New Roman"/>
          <w:sz w:val="24"/>
          <w:szCs w:val="24"/>
        </w:rPr>
        <w:t xml:space="preserve"> to cleverly match the intellectual content of research with the commercial objectives of the sponsor. Thus, such manuscripts not only deceive journals about the true-identity of authors but also falsify or deceptively present the outcome of research or review</w:t>
      </w:r>
      <w:r w:rsidR="00E606DF">
        <w:rPr>
          <w:rFonts w:ascii="Times New Roman" w:hAnsi="Times New Roman" w:cs="Times New Roman"/>
          <w:sz w:val="24"/>
          <w:szCs w:val="24"/>
        </w:rPr>
        <w:t xml:space="preserve">. The </w:t>
      </w:r>
      <w:r w:rsidR="00F72C77">
        <w:rPr>
          <w:rFonts w:ascii="Times New Roman" w:hAnsi="Times New Roman" w:cs="Times New Roman"/>
          <w:sz w:val="24"/>
          <w:szCs w:val="24"/>
        </w:rPr>
        <w:t xml:space="preserve">intentional </w:t>
      </w:r>
      <w:r w:rsidR="00E606DF">
        <w:rPr>
          <w:rFonts w:ascii="Times New Roman" w:hAnsi="Times New Roman" w:cs="Times New Roman"/>
          <w:sz w:val="24"/>
          <w:szCs w:val="24"/>
        </w:rPr>
        <w:t>transgression, therefore, is not just of morality but also of science.</w:t>
      </w:r>
    </w:p>
    <w:p w14:paraId="781E6EB0" w14:textId="428949DA" w:rsidR="00CE2265" w:rsidRDefault="00CE2265" w:rsidP="00CF42A7">
      <w:pPr>
        <w:spacing w:after="0" w:line="240" w:lineRule="auto"/>
        <w:jc w:val="both"/>
        <w:rPr>
          <w:rFonts w:ascii="Times New Roman" w:hAnsi="Times New Roman" w:cs="Times New Roman"/>
          <w:sz w:val="24"/>
          <w:szCs w:val="24"/>
        </w:rPr>
      </w:pPr>
    </w:p>
    <w:p w14:paraId="27E30A09" w14:textId="6D6286D8" w:rsidR="00CE2265" w:rsidRDefault="00E606DF" w:rsidP="00CF4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companies doing scientific writing and their writers have made efforts to</w:t>
      </w:r>
      <w:r w:rsidR="00D13F0C">
        <w:rPr>
          <w:rFonts w:ascii="Times New Roman" w:hAnsi="Times New Roman" w:cs="Times New Roman"/>
          <w:sz w:val="24"/>
          <w:szCs w:val="24"/>
        </w:rPr>
        <w:t xml:space="preserve"> overcome the charge of authorship deception and the tag of ghost-writers by acknowledging names of the real writers </w:t>
      </w:r>
      <w:r>
        <w:rPr>
          <w:rFonts w:ascii="Times New Roman" w:hAnsi="Times New Roman" w:cs="Times New Roman"/>
          <w:sz w:val="24"/>
          <w:szCs w:val="24"/>
        </w:rPr>
        <w:t xml:space="preserve">in the manuscripts </w:t>
      </w:r>
      <w:r w:rsidR="00D13F0C">
        <w:rPr>
          <w:rFonts w:ascii="Times New Roman" w:hAnsi="Times New Roman" w:cs="Times New Roman"/>
          <w:sz w:val="24"/>
          <w:szCs w:val="24"/>
        </w:rPr>
        <w:t>without providing them authorship</w:t>
      </w:r>
      <w:r w:rsidR="009C4367">
        <w:rPr>
          <w:rFonts w:ascii="Times New Roman" w:hAnsi="Times New Roman" w:cs="Times New Roman"/>
          <w:sz w:val="24"/>
          <w:szCs w:val="24"/>
        </w:rPr>
        <w:t>. But such efforts have been rightfully criticised because, ghost-writing is not mere deception but also manipulative matching of the content with the marketing objective of the sponsors</w:t>
      </w:r>
      <w:r w:rsidR="00D13F0C">
        <w:rPr>
          <w:rFonts w:ascii="Times New Roman" w:hAnsi="Times New Roman" w:cs="Times New Roman"/>
          <w:sz w:val="24"/>
          <w:szCs w:val="24"/>
        </w:rPr>
        <w:t xml:space="preserve"> (7).</w:t>
      </w:r>
    </w:p>
    <w:p w14:paraId="7F3499E3" w14:textId="200095B3" w:rsidR="006D240E" w:rsidRDefault="006D240E" w:rsidP="00CF42A7">
      <w:pPr>
        <w:spacing w:after="0" w:line="240" w:lineRule="auto"/>
        <w:jc w:val="both"/>
        <w:rPr>
          <w:rFonts w:ascii="Times New Roman" w:hAnsi="Times New Roman" w:cs="Times New Roman"/>
          <w:sz w:val="24"/>
          <w:szCs w:val="24"/>
        </w:rPr>
      </w:pPr>
    </w:p>
    <w:p w14:paraId="517BADCC" w14:textId="74DE8285" w:rsidR="006D240E" w:rsidRDefault="006D240E" w:rsidP="00CF4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Interestingly, despite high estimated numbers published in the medical journals, we failed to find examples of the retraction of the ghost-written articles</w:t>
      </w:r>
      <w:r w:rsidR="009C4367">
        <w:rPr>
          <w:rFonts w:ascii="Times New Roman" w:hAnsi="Times New Roman" w:cs="Times New Roman"/>
          <w:sz w:val="24"/>
          <w:szCs w:val="24"/>
        </w:rPr>
        <w:t>.</w:t>
      </w:r>
      <w:r w:rsidR="00F72C77">
        <w:rPr>
          <w:rFonts w:ascii="Times New Roman" w:hAnsi="Times New Roman" w:cs="Times New Roman"/>
          <w:sz w:val="24"/>
          <w:szCs w:val="24"/>
        </w:rPr>
        <w:t xml:space="preserve"> We need to reflect whether this is because of lack of robust system or we have allowed ourselves to be a part of the nexus for material gains.</w:t>
      </w:r>
    </w:p>
    <w:p w14:paraId="07614952" w14:textId="3A468ACF" w:rsidR="00D13F0C" w:rsidRDefault="00D13F0C" w:rsidP="00CF42A7">
      <w:pPr>
        <w:spacing w:after="0" w:line="240" w:lineRule="auto"/>
        <w:jc w:val="both"/>
        <w:rPr>
          <w:rFonts w:ascii="Times New Roman" w:hAnsi="Times New Roman" w:cs="Times New Roman"/>
          <w:sz w:val="24"/>
          <w:szCs w:val="24"/>
        </w:rPr>
      </w:pPr>
    </w:p>
    <w:p w14:paraId="4BBD1266" w14:textId="6993D2C3" w:rsidR="00CF42A7" w:rsidRDefault="007B3600" w:rsidP="00CF4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How does this contract with an author using deception due to perceived threat of repercussion, but without any intent to manipulate science</w:t>
      </w:r>
      <w:r w:rsidR="00F72C77">
        <w:rPr>
          <w:rFonts w:ascii="Times New Roman" w:hAnsi="Times New Roman" w:cs="Times New Roman"/>
          <w:sz w:val="24"/>
          <w:szCs w:val="24"/>
        </w:rPr>
        <w:t xml:space="preserve"> and material gain</w:t>
      </w:r>
      <w:r w:rsidR="00E44D13">
        <w:rPr>
          <w:rFonts w:ascii="Times New Roman" w:hAnsi="Times New Roman" w:cs="Times New Roman"/>
          <w:sz w:val="24"/>
          <w:szCs w:val="24"/>
        </w:rPr>
        <w:t>, as was the present case</w:t>
      </w:r>
      <w:r w:rsidR="00F72C77">
        <w:rPr>
          <w:rFonts w:ascii="Times New Roman" w:hAnsi="Times New Roman" w:cs="Times New Roman"/>
          <w:sz w:val="24"/>
          <w:szCs w:val="24"/>
        </w:rPr>
        <w:t>?</w:t>
      </w:r>
      <w:r w:rsidR="00E44D13">
        <w:rPr>
          <w:rFonts w:ascii="Times New Roman" w:hAnsi="Times New Roman" w:cs="Times New Roman"/>
          <w:sz w:val="24"/>
          <w:szCs w:val="24"/>
        </w:rPr>
        <w:t xml:space="preserve"> We retracted the paper because we agreed with the position that justification of one could open justification for a larger system of wrong-doing. But should the furore end with the punishment of a petty thief while the system tolerates the systematic deception?</w:t>
      </w:r>
    </w:p>
    <w:p w14:paraId="5D693733" w14:textId="2B2A9D9E" w:rsidR="00E52988" w:rsidRPr="00CF42A7" w:rsidRDefault="00E52988" w:rsidP="00CF42A7">
      <w:pPr>
        <w:spacing w:after="0" w:line="240" w:lineRule="auto"/>
        <w:jc w:val="both"/>
        <w:rPr>
          <w:rFonts w:ascii="Times New Roman" w:hAnsi="Times New Roman" w:cs="Times New Roman"/>
          <w:sz w:val="24"/>
          <w:szCs w:val="24"/>
        </w:rPr>
      </w:pPr>
    </w:p>
    <w:p w14:paraId="3A5426E5" w14:textId="6808C919" w:rsidR="003A7C60" w:rsidRDefault="00F72C77" w:rsidP="00CF42A7">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Anonymity:</w:t>
      </w:r>
      <w:r>
        <w:rPr>
          <w:rFonts w:ascii="Times New Roman" w:hAnsi="Times New Roman" w:cs="Times New Roman"/>
          <w:sz w:val="24"/>
          <w:szCs w:val="24"/>
        </w:rPr>
        <w:t xml:space="preserve"> Should journals have latitude to allow some authors anonymity for justifiable reasons?</w:t>
      </w:r>
      <w:r w:rsidR="00B14670">
        <w:rPr>
          <w:rFonts w:ascii="Times New Roman" w:hAnsi="Times New Roman" w:cs="Times New Roman"/>
          <w:sz w:val="24"/>
          <w:szCs w:val="24"/>
        </w:rPr>
        <w:t xml:space="preserve"> For anonymity is not deception of the journal because the person designated by the journal, normally the editor, knows the identity, affiliation and reasons for anonymity of the author(s); and have expressly agreed to protect them. While the consent of readers for provision of anonymity to author(s) is not obtained, the fact of anonymity is not concealed from readers, who have liberty to choose to appre</w:t>
      </w:r>
      <w:r w:rsidR="003A7C60">
        <w:rPr>
          <w:rFonts w:ascii="Times New Roman" w:hAnsi="Times New Roman" w:cs="Times New Roman"/>
          <w:sz w:val="24"/>
          <w:szCs w:val="24"/>
        </w:rPr>
        <w:t>ciate or not read the content of article without knowing the author.</w:t>
      </w:r>
      <w:r w:rsidR="00CB21BC">
        <w:rPr>
          <w:rFonts w:ascii="Times New Roman" w:hAnsi="Times New Roman" w:cs="Times New Roman"/>
          <w:sz w:val="24"/>
          <w:szCs w:val="24"/>
        </w:rPr>
        <w:t xml:space="preserve"> </w:t>
      </w:r>
      <w:r w:rsidR="00A464AF">
        <w:rPr>
          <w:rFonts w:ascii="Times New Roman" w:hAnsi="Times New Roman" w:cs="Times New Roman"/>
          <w:sz w:val="24"/>
          <w:szCs w:val="24"/>
        </w:rPr>
        <w:t>To ask readers to make such choice is not so easy in the era of populism, as they may perceive the grant of anonymity as disrespect of the readers, or at least some of them. However, the respect for the insurmountable difficulties of author needs to be weighed against this feeling of the readers.</w:t>
      </w:r>
      <w:r w:rsidR="00B14670">
        <w:rPr>
          <w:rFonts w:ascii="Times New Roman" w:hAnsi="Times New Roman" w:cs="Times New Roman"/>
          <w:sz w:val="24"/>
          <w:szCs w:val="24"/>
        </w:rPr>
        <w:t xml:space="preserve"> </w:t>
      </w:r>
      <w:r w:rsidR="003A7C60">
        <w:rPr>
          <w:rFonts w:ascii="Times New Roman" w:hAnsi="Times New Roman" w:cs="Times New Roman"/>
          <w:sz w:val="24"/>
          <w:szCs w:val="24"/>
        </w:rPr>
        <w:t>Besides, just as all cases of deception do not compromise science, the anonymity on its own is not a compromise of science.</w:t>
      </w:r>
    </w:p>
    <w:p w14:paraId="41D4F807" w14:textId="77777777" w:rsidR="003A7C60" w:rsidRDefault="003A7C60" w:rsidP="00CF42A7">
      <w:pPr>
        <w:spacing w:after="0" w:line="240" w:lineRule="auto"/>
        <w:jc w:val="both"/>
        <w:rPr>
          <w:rFonts w:ascii="Times New Roman" w:hAnsi="Times New Roman" w:cs="Times New Roman"/>
          <w:sz w:val="24"/>
          <w:szCs w:val="24"/>
        </w:rPr>
      </w:pPr>
    </w:p>
    <w:p w14:paraId="5CE870E1" w14:textId="4964F9EE" w:rsidR="001A2832" w:rsidRDefault="00F72C77" w:rsidP="00CF4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episode </w:t>
      </w:r>
      <w:r w:rsidR="00E44D13">
        <w:rPr>
          <w:rFonts w:ascii="Times New Roman" w:hAnsi="Times New Roman" w:cs="Times New Roman"/>
          <w:sz w:val="24"/>
          <w:szCs w:val="24"/>
        </w:rPr>
        <w:t>made us aware that there is a strong, and perhaps a dominant view that in scientific publishing and, also, in bioethics, there is no place for the anonymity of author.</w:t>
      </w:r>
      <w:r w:rsidR="004042B2">
        <w:rPr>
          <w:rFonts w:ascii="Times New Roman" w:hAnsi="Times New Roman" w:cs="Times New Roman"/>
          <w:sz w:val="24"/>
          <w:szCs w:val="24"/>
        </w:rPr>
        <w:t xml:space="preserve"> Does such view emanate from the secure environment of </w:t>
      </w:r>
      <w:r w:rsidR="00966D26">
        <w:rPr>
          <w:rFonts w:ascii="Times New Roman" w:hAnsi="Times New Roman" w:cs="Times New Roman"/>
          <w:sz w:val="24"/>
          <w:szCs w:val="24"/>
        </w:rPr>
        <w:t xml:space="preserve">academic and the comfort with the current corporate arrangement of the publishing with its rules of the game? Does this view </w:t>
      </w:r>
      <w:proofErr w:type="gramStart"/>
      <w:r w:rsidR="00966D26">
        <w:rPr>
          <w:rFonts w:ascii="Times New Roman" w:hAnsi="Times New Roman" w:cs="Times New Roman"/>
          <w:sz w:val="24"/>
          <w:szCs w:val="24"/>
        </w:rPr>
        <w:t>take into account</w:t>
      </w:r>
      <w:proofErr w:type="gramEnd"/>
      <w:r w:rsidR="00966D26">
        <w:rPr>
          <w:rFonts w:ascii="Times New Roman" w:hAnsi="Times New Roman" w:cs="Times New Roman"/>
          <w:sz w:val="24"/>
          <w:szCs w:val="24"/>
        </w:rPr>
        <w:t xml:space="preserve"> the interest of scientists whose security of job and sometimes even life are at grave risk for pursuing their scientific interests?</w:t>
      </w:r>
    </w:p>
    <w:p w14:paraId="76EE5B8B" w14:textId="313AE2CD" w:rsidR="00966D26" w:rsidRDefault="00966D26" w:rsidP="00CF42A7">
      <w:pPr>
        <w:spacing w:after="0" w:line="240" w:lineRule="auto"/>
        <w:jc w:val="both"/>
        <w:rPr>
          <w:rFonts w:ascii="Times New Roman" w:hAnsi="Times New Roman" w:cs="Times New Roman"/>
          <w:sz w:val="24"/>
          <w:szCs w:val="24"/>
        </w:rPr>
      </w:pPr>
    </w:p>
    <w:p w14:paraId="3B1B9D54" w14:textId="4AFE54DF" w:rsidR="00966D26" w:rsidRDefault="00966D26" w:rsidP="00CF4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many situations where the scientists may be at risk in disclosing their identity in scientific communication. The scientists working in the companies may face situations where there is intolerant to even mild critical remarks in public, or there may those willing to blow whistle on the scientific claims. There may be scientists living under dictatorship and military occupations having data or information on violations for communication to the wider community. While appreciating reasoned articles o</w:t>
      </w:r>
      <w:r w:rsidR="003C70AB">
        <w:rPr>
          <w:rFonts w:ascii="Times New Roman" w:hAnsi="Times New Roman" w:cs="Times New Roman"/>
          <w:sz w:val="24"/>
          <w:szCs w:val="24"/>
        </w:rPr>
        <w:t>n</w:t>
      </w:r>
      <w:r>
        <w:rPr>
          <w:rFonts w:ascii="Times New Roman" w:hAnsi="Times New Roman" w:cs="Times New Roman"/>
          <w:sz w:val="24"/>
          <w:szCs w:val="24"/>
        </w:rPr>
        <w:t xml:space="preserve"> the regulatory capture by the regulated, </w:t>
      </w:r>
      <w:r w:rsidR="003C70AB">
        <w:rPr>
          <w:rFonts w:ascii="Times New Roman" w:hAnsi="Times New Roman" w:cs="Times New Roman"/>
          <w:sz w:val="24"/>
          <w:szCs w:val="24"/>
        </w:rPr>
        <w:t>do we also have some obligation to those willing to speak truth in the regulatory</w:t>
      </w:r>
      <w:r>
        <w:rPr>
          <w:rFonts w:ascii="Times New Roman" w:hAnsi="Times New Roman" w:cs="Times New Roman"/>
          <w:sz w:val="24"/>
          <w:szCs w:val="24"/>
        </w:rPr>
        <w:t xml:space="preserve"> </w:t>
      </w:r>
      <w:r w:rsidR="003C70AB">
        <w:rPr>
          <w:rFonts w:ascii="Times New Roman" w:hAnsi="Times New Roman" w:cs="Times New Roman"/>
          <w:sz w:val="24"/>
          <w:szCs w:val="24"/>
        </w:rPr>
        <w:t>agencies but prevented by their job obligations?</w:t>
      </w:r>
    </w:p>
    <w:p w14:paraId="25732D8E" w14:textId="4EA7709C" w:rsidR="00966D26" w:rsidRDefault="00966D26" w:rsidP="00CF42A7">
      <w:pPr>
        <w:spacing w:after="0" w:line="240" w:lineRule="auto"/>
        <w:jc w:val="both"/>
        <w:rPr>
          <w:rFonts w:ascii="Times New Roman" w:hAnsi="Times New Roman" w:cs="Times New Roman"/>
          <w:sz w:val="24"/>
          <w:szCs w:val="24"/>
        </w:rPr>
      </w:pPr>
    </w:p>
    <w:p w14:paraId="0897EA37" w14:textId="0481686B" w:rsidR="00966D26" w:rsidRPr="00F72C77" w:rsidRDefault="00C60BA7" w:rsidP="00CF4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Is it reasonable to expect that scientists at the risk of losing their livelihood or life must always show courage to communicate in journals without making a plea for the anonymity? </w:t>
      </w:r>
      <w:r w:rsidR="000D3EE6">
        <w:rPr>
          <w:rFonts w:ascii="Times New Roman" w:hAnsi="Times New Roman" w:cs="Times New Roman"/>
          <w:sz w:val="24"/>
          <w:szCs w:val="24"/>
        </w:rPr>
        <w:t xml:space="preserve">Are they supposed to </w:t>
      </w:r>
      <w:r>
        <w:rPr>
          <w:rFonts w:ascii="Times New Roman" w:hAnsi="Times New Roman" w:cs="Times New Roman"/>
          <w:sz w:val="24"/>
          <w:szCs w:val="24"/>
        </w:rPr>
        <w:t>communicat</w:t>
      </w:r>
      <w:r w:rsidR="000D3EE6">
        <w:rPr>
          <w:rFonts w:ascii="Times New Roman" w:hAnsi="Times New Roman" w:cs="Times New Roman"/>
          <w:sz w:val="24"/>
          <w:szCs w:val="24"/>
        </w:rPr>
        <w:t>e only</w:t>
      </w:r>
      <w:r>
        <w:rPr>
          <w:rFonts w:ascii="Times New Roman" w:hAnsi="Times New Roman" w:cs="Times New Roman"/>
          <w:sz w:val="24"/>
          <w:szCs w:val="24"/>
        </w:rPr>
        <w:t xml:space="preserve"> in the news-media where they may have a chance to get protection of identity</w:t>
      </w:r>
      <w:r w:rsidR="000D3EE6">
        <w:rPr>
          <w:rFonts w:ascii="Times New Roman" w:hAnsi="Times New Roman" w:cs="Times New Roman"/>
          <w:sz w:val="24"/>
          <w:szCs w:val="24"/>
        </w:rPr>
        <w:t>, while the job of scientific journal is to nurture peacetime secure research?</w:t>
      </w:r>
    </w:p>
    <w:p w14:paraId="1529106B" w14:textId="0C54BE81" w:rsidR="00412EC6" w:rsidRPr="00CF42A7" w:rsidRDefault="00412EC6" w:rsidP="00CF42A7">
      <w:pPr>
        <w:spacing w:after="0" w:line="240" w:lineRule="auto"/>
        <w:jc w:val="both"/>
        <w:rPr>
          <w:rFonts w:ascii="Times New Roman" w:hAnsi="Times New Roman" w:cs="Times New Roman"/>
          <w:sz w:val="24"/>
          <w:szCs w:val="24"/>
        </w:rPr>
      </w:pPr>
    </w:p>
    <w:p w14:paraId="0F06E851" w14:textId="6A018799" w:rsidR="00E52988" w:rsidRPr="00CF42A7" w:rsidRDefault="00A464AF" w:rsidP="00CF4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end by saying that there is a need for serious discussion on the questions arising from this episode. Though we have felt them as a consequence of this episode, they have universal relevance. </w:t>
      </w:r>
      <w:r w:rsidR="00FE5DC4">
        <w:rPr>
          <w:rFonts w:ascii="Times New Roman" w:hAnsi="Times New Roman" w:cs="Times New Roman"/>
          <w:sz w:val="24"/>
          <w:szCs w:val="24"/>
        </w:rPr>
        <w:t>The current guidance on publications ethics does not provide sufficient material on deception and anonymity to resolve these issues. We would endeavour to publish more on the subject in coming time and would support initiatives that could evolve system for tackling challenges faced in journal publishing.</w:t>
      </w:r>
    </w:p>
    <w:p w14:paraId="22D53CC3" w14:textId="6988C640" w:rsidR="00E52988" w:rsidRPr="00CF42A7" w:rsidRDefault="00E52988" w:rsidP="00CF42A7">
      <w:pPr>
        <w:spacing w:after="0" w:line="240" w:lineRule="auto"/>
        <w:jc w:val="both"/>
        <w:rPr>
          <w:rFonts w:ascii="Times New Roman" w:hAnsi="Times New Roman" w:cs="Times New Roman"/>
          <w:sz w:val="24"/>
          <w:szCs w:val="24"/>
        </w:rPr>
      </w:pPr>
    </w:p>
    <w:p w14:paraId="599C5776" w14:textId="6009A738" w:rsidR="00E52988" w:rsidRPr="00FE5DC4" w:rsidRDefault="00FE5DC4" w:rsidP="00CF42A7">
      <w:pPr>
        <w:spacing w:after="0" w:line="240" w:lineRule="auto"/>
        <w:jc w:val="both"/>
        <w:rPr>
          <w:rFonts w:ascii="Times New Roman" w:hAnsi="Times New Roman" w:cs="Times New Roman"/>
          <w:b/>
          <w:sz w:val="24"/>
          <w:szCs w:val="24"/>
        </w:rPr>
      </w:pPr>
      <w:r w:rsidRPr="00FE5DC4">
        <w:rPr>
          <w:rFonts w:ascii="Times New Roman" w:hAnsi="Times New Roman" w:cs="Times New Roman"/>
          <w:b/>
          <w:sz w:val="24"/>
          <w:szCs w:val="24"/>
        </w:rPr>
        <w:t>References:</w:t>
      </w:r>
    </w:p>
    <w:p w14:paraId="751905C7" w14:textId="71D04EF5" w:rsidR="00661FC6" w:rsidRPr="00CF42A7" w:rsidRDefault="000612DE" w:rsidP="00CF42A7">
      <w:pPr>
        <w:spacing w:after="0" w:line="240" w:lineRule="auto"/>
        <w:jc w:val="both"/>
        <w:rPr>
          <w:rFonts w:ascii="Times New Roman" w:hAnsi="Times New Roman" w:cs="Times New Roman"/>
          <w:sz w:val="24"/>
          <w:szCs w:val="24"/>
        </w:rPr>
      </w:pPr>
      <w:r w:rsidRPr="00CF42A7">
        <w:rPr>
          <w:rFonts w:ascii="Times New Roman" w:hAnsi="Times New Roman" w:cs="Times New Roman"/>
          <w:sz w:val="24"/>
          <w:szCs w:val="24"/>
        </w:rPr>
        <w:t xml:space="preserve">(1) Editors, Statement on Correction, IJME, 09 May, 2018, </w:t>
      </w:r>
      <w:hyperlink r:id="rId4" w:history="1">
        <w:r w:rsidRPr="00CF42A7">
          <w:rPr>
            <w:rStyle w:val="Hyperlink"/>
            <w:rFonts w:ascii="Times New Roman" w:hAnsi="Times New Roman" w:cs="Times New Roman"/>
            <w:sz w:val="24"/>
            <w:szCs w:val="24"/>
          </w:rPr>
          <w:t>http://ijme.in/articles/statement-on-corrections/?galley=html</w:t>
        </w:r>
      </w:hyperlink>
      <w:r w:rsidRPr="00CF42A7">
        <w:rPr>
          <w:rFonts w:ascii="Times New Roman" w:hAnsi="Times New Roman" w:cs="Times New Roman"/>
          <w:sz w:val="24"/>
          <w:szCs w:val="24"/>
        </w:rPr>
        <w:t xml:space="preserve">  DOI: </w:t>
      </w:r>
      <w:hyperlink r:id="rId5" w:history="1">
        <w:r w:rsidRPr="00CF42A7">
          <w:rPr>
            <w:rFonts w:ascii="Times New Roman" w:hAnsi="Times New Roman" w:cs="Times New Roman"/>
            <w:color w:val="0000FF"/>
            <w:sz w:val="24"/>
            <w:szCs w:val="24"/>
            <w:u w:val="single"/>
          </w:rPr>
          <w:t>https://doi.org/10.20529/IJME.2018.040</w:t>
        </w:r>
      </w:hyperlink>
    </w:p>
    <w:p w14:paraId="791911EA" w14:textId="51D13F55" w:rsidR="00661FC6" w:rsidRPr="00CF42A7" w:rsidRDefault="00661FC6" w:rsidP="00CF42A7">
      <w:pPr>
        <w:spacing w:after="0" w:line="240" w:lineRule="auto"/>
        <w:jc w:val="both"/>
        <w:rPr>
          <w:rFonts w:ascii="Times New Roman" w:hAnsi="Times New Roman" w:cs="Times New Roman"/>
          <w:sz w:val="24"/>
          <w:szCs w:val="24"/>
        </w:rPr>
      </w:pPr>
    </w:p>
    <w:p w14:paraId="54AA0439" w14:textId="5B11F4F0" w:rsidR="006759A6" w:rsidRPr="00CF42A7" w:rsidRDefault="006759A6" w:rsidP="00CF42A7">
      <w:pPr>
        <w:spacing w:after="0" w:line="240" w:lineRule="auto"/>
        <w:jc w:val="both"/>
        <w:rPr>
          <w:rFonts w:ascii="Times New Roman" w:hAnsi="Times New Roman" w:cs="Times New Roman"/>
          <w:bCs/>
          <w:sz w:val="24"/>
          <w:szCs w:val="24"/>
        </w:rPr>
      </w:pPr>
      <w:r w:rsidRPr="00CF42A7">
        <w:rPr>
          <w:rFonts w:ascii="Times New Roman" w:hAnsi="Times New Roman" w:cs="Times New Roman"/>
          <w:sz w:val="24"/>
          <w:szCs w:val="24"/>
        </w:rPr>
        <w:t xml:space="preserve">(2) Editors, </w:t>
      </w:r>
      <w:r w:rsidRPr="00CF42A7">
        <w:rPr>
          <w:rFonts w:ascii="Times New Roman" w:hAnsi="Times New Roman" w:cs="Times New Roman"/>
          <w:bCs/>
          <w:sz w:val="24"/>
          <w:szCs w:val="24"/>
        </w:rPr>
        <w:t xml:space="preserve">RETRACTION: Increased incidence of cervical cancer in Sweden: Possible link with HPV vaccination, IJME, 26 May 2018, </w:t>
      </w:r>
      <w:hyperlink r:id="rId6" w:history="1">
        <w:r w:rsidRPr="00CF42A7">
          <w:rPr>
            <w:rStyle w:val="Hyperlink"/>
            <w:rFonts w:ascii="Times New Roman" w:hAnsi="Times New Roman" w:cs="Times New Roman"/>
            <w:bCs/>
            <w:sz w:val="24"/>
            <w:szCs w:val="24"/>
          </w:rPr>
          <w:t>http://ijme.in/articles/retracted-increased-incidence-of-cervical-cancer-in-sweden-possible-link-with-hpv-vaccination/?galley=html</w:t>
        </w:r>
      </w:hyperlink>
      <w:r w:rsidRPr="00CF42A7">
        <w:rPr>
          <w:rFonts w:ascii="Times New Roman" w:hAnsi="Times New Roman" w:cs="Times New Roman"/>
          <w:bCs/>
          <w:sz w:val="24"/>
          <w:szCs w:val="24"/>
        </w:rPr>
        <w:t xml:space="preserve">  DOI: </w:t>
      </w:r>
      <w:hyperlink r:id="rId7" w:history="1">
        <w:r w:rsidRPr="00CF42A7">
          <w:rPr>
            <w:rStyle w:val="Hyperlink"/>
            <w:rFonts w:ascii="Times New Roman" w:hAnsi="Times New Roman" w:cs="Times New Roman"/>
            <w:bCs/>
            <w:sz w:val="24"/>
            <w:szCs w:val="24"/>
          </w:rPr>
          <w:t>https://doi.org/10.20529/IJME.2018.057</w:t>
        </w:r>
      </w:hyperlink>
    </w:p>
    <w:p w14:paraId="5AEE73FA" w14:textId="38B37F21" w:rsidR="00BA637E" w:rsidRPr="00CF42A7" w:rsidRDefault="00BA637E" w:rsidP="00CF42A7">
      <w:pPr>
        <w:spacing w:after="0" w:line="240" w:lineRule="auto"/>
        <w:jc w:val="both"/>
        <w:rPr>
          <w:rFonts w:ascii="Times New Roman" w:hAnsi="Times New Roman" w:cs="Times New Roman"/>
          <w:bCs/>
          <w:sz w:val="24"/>
          <w:szCs w:val="24"/>
        </w:rPr>
      </w:pPr>
      <w:r w:rsidRPr="00CF42A7">
        <w:rPr>
          <w:rFonts w:ascii="Times New Roman" w:hAnsi="Times New Roman" w:cs="Times New Roman"/>
          <w:bCs/>
          <w:sz w:val="24"/>
          <w:szCs w:val="24"/>
        </w:rPr>
        <w:t xml:space="preserve">(3) See retraction notices by the Journal of Internal Medicine at </w:t>
      </w:r>
      <w:hyperlink r:id="rId8" w:history="1">
        <w:r w:rsidRPr="00CF42A7">
          <w:rPr>
            <w:rStyle w:val="Hyperlink"/>
            <w:rFonts w:ascii="Times New Roman" w:hAnsi="Times New Roman" w:cs="Times New Roman"/>
            <w:bCs/>
            <w:sz w:val="24"/>
            <w:szCs w:val="24"/>
          </w:rPr>
          <w:t>https://onlinelibrary.wiley.com/doi/abs/10.1111/joim.12246</w:t>
        </w:r>
      </w:hyperlink>
      <w:r w:rsidRPr="00CF42A7">
        <w:rPr>
          <w:rFonts w:ascii="Times New Roman" w:hAnsi="Times New Roman" w:cs="Times New Roman"/>
          <w:bCs/>
          <w:sz w:val="24"/>
          <w:szCs w:val="24"/>
        </w:rPr>
        <w:t xml:space="preserve"> and at </w:t>
      </w:r>
      <w:hyperlink r:id="rId9" w:history="1">
        <w:r w:rsidRPr="00CF42A7">
          <w:rPr>
            <w:rStyle w:val="Hyperlink"/>
            <w:rFonts w:ascii="Times New Roman" w:hAnsi="Times New Roman" w:cs="Times New Roman"/>
            <w:bCs/>
            <w:sz w:val="24"/>
            <w:szCs w:val="24"/>
          </w:rPr>
          <w:t>https://onlinelibrary.wiley.com/doi/full/10.1111/joim.12246</w:t>
        </w:r>
      </w:hyperlink>
      <w:r w:rsidRPr="00CF42A7">
        <w:rPr>
          <w:rFonts w:ascii="Times New Roman" w:hAnsi="Times New Roman" w:cs="Times New Roman"/>
          <w:bCs/>
          <w:sz w:val="24"/>
          <w:szCs w:val="24"/>
        </w:rPr>
        <w:t xml:space="preserve"> </w:t>
      </w:r>
    </w:p>
    <w:p w14:paraId="2AAE7042" w14:textId="77777777" w:rsidR="00BA637E" w:rsidRPr="00CF42A7" w:rsidRDefault="00BA637E" w:rsidP="00CF42A7">
      <w:pPr>
        <w:spacing w:after="0" w:line="240" w:lineRule="auto"/>
        <w:jc w:val="both"/>
        <w:rPr>
          <w:rFonts w:ascii="Times New Roman" w:hAnsi="Times New Roman" w:cs="Times New Roman"/>
          <w:bCs/>
          <w:sz w:val="24"/>
          <w:szCs w:val="24"/>
        </w:rPr>
      </w:pPr>
    </w:p>
    <w:p w14:paraId="5920DF64" w14:textId="25ACF945" w:rsidR="00BA637E" w:rsidRPr="00CF42A7" w:rsidRDefault="00BA637E" w:rsidP="00CF42A7">
      <w:pPr>
        <w:spacing w:after="0" w:line="240" w:lineRule="auto"/>
        <w:jc w:val="both"/>
        <w:rPr>
          <w:rFonts w:ascii="Times New Roman" w:hAnsi="Times New Roman" w:cs="Times New Roman"/>
          <w:bCs/>
          <w:sz w:val="24"/>
          <w:szCs w:val="24"/>
        </w:rPr>
      </w:pPr>
      <w:r w:rsidRPr="00CF42A7">
        <w:rPr>
          <w:rFonts w:ascii="Times New Roman" w:hAnsi="Times New Roman" w:cs="Times New Roman"/>
          <w:bCs/>
          <w:sz w:val="24"/>
          <w:szCs w:val="24"/>
        </w:rPr>
        <w:t xml:space="preserve">(4) The un-retracted article (letter) at </w:t>
      </w:r>
      <w:hyperlink r:id="rId10" w:history="1">
        <w:r w:rsidRPr="00CF42A7">
          <w:rPr>
            <w:rStyle w:val="Hyperlink"/>
            <w:rFonts w:ascii="Times New Roman" w:hAnsi="Times New Roman" w:cs="Times New Roman"/>
            <w:bCs/>
            <w:sz w:val="24"/>
            <w:szCs w:val="24"/>
          </w:rPr>
          <w:t>https://www.sciencedirect.com/science/article/pii/S0264410X17312719?via%3Dihub</w:t>
        </w:r>
      </w:hyperlink>
    </w:p>
    <w:p w14:paraId="6E3DD996" w14:textId="77777777" w:rsidR="00CF42A7" w:rsidRDefault="00CF42A7" w:rsidP="00CF42A7">
      <w:pPr>
        <w:spacing w:after="0" w:line="240" w:lineRule="auto"/>
        <w:jc w:val="both"/>
        <w:rPr>
          <w:rFonts w:ascii="Times New Roman" w:hAnsi="Times New Roman" w:cs="Times New Roman"/>
          <w:bCs/>
          <w:sz w:val="24"/>
          <w:szCs w:val="24"/>
        </w:rPr>
      </w:pPr>
    </w:p>
    <w:p w14:paraId="5EDAA00D" w14:textId="72F4E760" w:rsidR="00BA637E" w:rsidRDefault="005C2C34" w:rsidP="00CF42A7">
      <w:pPr>
        <w:spacing w:after="0" w:line="240" w:lineRule="auto"/>
        <w:jc w:val="both"/>
        <w:rPr>
          <w:rFonts w:ascii="Times New Roman" w:hAnsi="Times New Roman" w:cs="Times New Roman"/>
          <w:sz w:val="24"/>
          <w:szCs w:val="24"/>
        </w:rPr>
      </w:pPr>
      <w:r w:rsidRPr="00CF42A7">
        <w:rPr>
          <w:rFonts w:ascii="Times New Roman" w:hAnsi="Times New Roman" w:cs="Times New Roman"/>
          <w:bCs/>
          <w:sz w:val="24"/>
          <w:szCs w:val="24"/>
        </w:rPr>
        <w:t xml:space="preserve">(5) I. Persson &amp; N. </w:t>
      </w:r>
      <w:proofErr w:type="spellStart"/>
      <w:r w:rsidRPr="00CF42A7">
        <w:rPr>
          <w:rFonts w:ascii="Times New Roman" w:hAnsi="Times New Roman" w:cs="Times New Roman"/>
          <w:bCs/>
          <w:sz w:val="24"/>
          <w:szCs w:val="24"/>
        </w:rPr>
        <w:t>Feltelius</w:t>
      </w:r>
      <w:proofErr w:type="spellEnd"/>
      <w:r w:rsidRPr="00CF42A7">
        <w:rPr>
          <w:rFonts w:ascii="Times New Roman" w:hAnsi="Times New Roman" w:cs="Times New Roman"/>
          <w:bCs/>
          <w:sz w:val="24"/>
          <w:szCs w:val="24"/>
        </w:rPr>
        <w:t xml:space="preserve">, </w:t>
      </w:r>
      <w:r w:rsidRPr="00CF42A7">
        <w:rPr>
          <w:rFonts w:ascii="Times New Roman" w:hAnsi="Times New Roman" w:cs="Times New Roman"/>
          <w:sz w:val="24"/>
          <w:szCs w:val="24"/>
        </w:rPr>
        <w:t>Response to letter from Lars Andersson</w:t>
      </w:r>
      <w:r w:rsidR="00CF42A7">
        <w:rPr>
          <w:rFonts w:ascii="Times New Roman" w:hAnsi="Times New Roman" w:cs="Times New Roman"/>
          <w:sz w:val="24"/>
          <w:szCs w:val="24"/>
        </w:rPr>
        <w:t xml:space="preserve">, Journal of Internal Medicine, 20 December 2014, available at: </w:t>
      </w:r>
      <w:hyperlink r:id="rId11" w:history="1">
        <w:r w:rsidR="00CF42A7" w:rsidRPr="00062D1E">
          <w:rPr>
            <w:rStyle w:val="Hyperlink"/>
            <w:rFonts w:ascii="Times New Roman" w:hAnsi="Times New Roman" w:cs="Times New Roman"/>
            <w:sz w:val="24"/>
            <w:szCs w:val="24"/>
          </w:rPr>
          <w:t>https://onlinelibrary.wiley.com/doi/full/10.1111/joim.12573</w:t>
        </w:r>
      </w:hyperlink>
    </w:p>
    <w:p w14:paraId="2243B7DC" w14:textId="385D38CC" w:rsidR="00CF42A7" w:rsidRDefault="00CF42A7" w:rsidP="00CF42A7">
      <w:pPr>
        <w:spacing w:after="0" w:line="240" w:lineRule="auto"/>
        <w:jc w:val="both"/>
        <w:rPr>
          <w:rFonts w:ascii="Times New Roman" w:hAnsi="Times New Roman" w:cs="Times New Roman"/>
          <w:bCs/>
          <w:sz w:val="24"/>
          <w:szCs w:val="24"/>
        </w:rPr>
      </w:pPr>
    </w:p>
    <w:p w14:paraId="0FB8AF35" w14:textId="3F2C02B1" w:rsidR="00661FC6" w:rsidRPr="00CF42A7" w:rsidRDefault="00DF39F3" w:rsidP="00E3538B">
      <w:pPr>
        <w:spacing w:after="0" w:line="240" w:lineRule="auto"/>
        <w:jc w:val="both"/>
        <w:rPr>
          <w:rFonts w:ascii="Times New Roman" w:hAnsi="Times New Roman" w:cs="Times New Roman"/>
          <w:sz w:val="24"/>
          <w:szCs w:val="24"/>
        </w:rPr>
      </w:pPr>
      <w:r>
        <w:rPr>
          <w:rFonts w:ascii="Times New Roman" w:hAnsi="Times New Roman" w:cs="Times New Roman"/>
          <w:bCs/>
          <w:sz w:val="24"/>
          <w:szCs w:val="24"/>
        </w:rPr>
        <w:t xml:space="preserve">(6) </w:t>
      </w:r>
      <w:r w:rsidR="00E3538B" w:rsidRPr="00E3538B">
        <w:rPr>
          <w:rFonts w:ascii="Times New Roman" w:hAnsi="Times New Roman" w:cs="Times New Roman"/>
          <w:sz w:val="24"/>
          <w:szCs w:val="24"/>
        </w:rPr>
        <w:t xml:space="preserve">Annette </w:t>
      </w:r>
      <w:proofErr w:type="spellStart"/>
      <w:r w:rsidR="00E3538B" w:rsidRPr="00E3538B">
        <w:rPr>
          <w:rFonts w:ascii="Times New Roman" w:hAnsi="Times New Roman" w:cs="Times New Roman"/>
          <w:sz w:val="24"/>
          <w:szCs w:val="24"/>
        </w:rPr>
        <w:t>Flanagin</w:t>
      </w:r>
      <w:proofErr w:type="spellEnd"/>
      <w:r w:rsidR="00E3538B" w:rsidRPr="00E3538B">
        <w:rPr>
          <w:rFonts w:ascii="Times New Roman" w:hAnsi="Times New Roman" w:cs="Times New Roman"/>
          <w:sz w:val="24"/>
          <w:szCs w:val="24"/>
        </w:rPr>
        <w:t xml:space="preserve">; Lisa A. Carey; Phil B. </w:t>
      </w:r>
      <w:proofErr w:type="spellStart"/>
      <w:r w:rsidR="00E3538B" w:rsidRPr="00E3538B">
        <w:rPr>
          <w:rFonts w:ascii="Times New Roman" w:hAnsi="Times New Roman" w:cs="Times New Roman"/>
          <w:sz w:val="24"/>
          <w:szCs w:val="24"/>
        </w:rPr>
        <w:t>Fontanarosa</w:t>
      </w:r>
      <w:proofErr w:type="spellEnd"/>
      <w:r w:rsidR="00E3538B" w:rsidRPr="00E3538B">
        <w:rPr>
          <w:rFonts w:ascii="Times New Roman" w:hAnsi="Times New Roman" w:cs="Times New Roman"/>
          <w:sz w:val="24"/>
          <w:szCs w:val="24"/>
        </w:rPr>
        <w:t>; Stephanie G. Phillips</w:t>
      </w:r>
      <w:r w:rsidR="00E3538B">
        <w:rPr>
          <w:rFonts w:ascii="Times New Roman" w:hAnsi="Times New Roman" w:cs="Times New Roman"/>
          <w:sz w:val="24"/>
          <w:szCs w:val="24"/>
        </w:rPr>
        <w:t xml:space="preserve">; </w:t>
      </w:r>
      <w:r w:rsidR="00E3538B" w:rsidRPr="00E3538B">
        <w:rPr>
          <w:rFonts w:ascii="Times New Roman" w:hAnsi="Times New Roman" w:cs="Times New Roman"/>
          <w:sz w:val="24"/>
          <w:szCs w:val="24"/>
        </w:rPr>
        <w:t>Brian P. Pace</w:t>
      </w:r>
      <w:r w:rsidR="00E3538B">
        <w:rPr>
          <w:rFonts w:ascii="Times New Roman" w:hAnsi="Times New Roman" w:cs="Times New Roman"/>
          <w:sz w:val="24"/>
          <w:szCs w:val="24"/>
        </w:rPr>
        <w:t>;</w:t>
      </w:r>
      <w:r w:rsidR="00E3538B" w:rsidRPr="00E3538B">
        <w:rPr>
          <w:rFonts w:ascii="Times New Roman" w:hAnsi="Times New Roman" w:cs="Times New Roman"/>
          <w:sz w:val="24"/>
          <w:szCs w:val="24"/>
        </w:rPr>
        <w:t xml:space="preserve"> George D. Lundberg; Drummond Rennie</w:t>
      </w:r>
      <w:r w:rsidR="00E3538B">
        <w:rPr>
          <w:rFonts w:ascii="Times New Roman" w:hAnsi="Times New Roman" w:cs="Times New Roman"/>
          <w:sz w:val="24"/>
          <w:szCs w:val="24"/>
        </w:rPr>
        <w:t xml:space="preserve">; </w:t>
      </w:r>
      <w:r w:rsidR="00E3538B" w:rsidRPr="00E3538B">
        <w:rPr>
          <w:rFonts w:ascii="Times New Roman" w:hAnsi="Times New Roman" w:cs="Times New Roman"/>
          <w:sz w:val="24"/>
          <w:szCs w:val="24"/>
        </w:rPr>
        <w:t xml:space="preserve">Prevalence of Articles </w:t>
      </w:r>
      <w:proofErr w:type="gramStart"/>
      <w:r w:rsidR="00E3538B" w:rsidRPr="00E3538B">
        <w:rPr>
          <w:rFonts w:ascii="Times New Roman" w:hAnsi="Times New Roman" w:cs="Times New Roman"/>
          <w:sz w:val="24"/>
          <w:szCs w:val="24"/>
        </w:rPr>
        <w:t>With</w:t>
      </w:r>
      <w:proofErr w:type="gramEnd"/>
      <w:r>
        <w:rPr>
          <w:rFonts w:ascii="Times New Roman" w:hAnsi="Times New Roman" w:cs="Times New Roman"/>
          <w:sz w:val="24"/>
          <w:szCs w:val="24"/>
        </w:rPr>
        <w:t xml:space="preserve"> </w:t>
      </w:r>
      <w:r w:rsidR="00E3538B" w:rsidRPr="00E3538B">
        <w:rPr>
          <w:rFonts w:ascii="Times New Roman" w:hAnsi="Times New Roman" w:cs="Times New Roman"/>
          <w:sz w:val="24"/>
          <w:szCs w:val="24"/>
        </w:rPr>
        <w:t>Honorary Authors and Ghost Authors</w:t>
      </w:r>
      <w:r>
        <w:rPr>
          <w:rFonts w:ascii="Times New Roman" w:hAnsi="Times New Roman" w:cs="Times New Roman"/>
          <w:sz w:val="24"/>
          <w:szCs w:val="24"/>
        </w:rPr>
        <w:t xml:space="preserve"> </w:t>
      </w:r>
      <w:r w:rsidR="00E3538B" w:rsidRPr="00E3538B">
        <w:rPr>
          <w:rFonts w:ascii="Times New Roman" w:hAnsi="Times New Roman" w:cs="Times New Roman"/>
          <w:sz w:val="24"/>
          <w:szCs w:val="24"/>
        </w:rPr>
        <w:t>in Peer-Reviewed Medical Journals</w:t>
      </w:r>
      <w:r>
        <w:rPr>
          <w:rFonts w:ascii="Times New Roman" w:hAnsi="Times New Roman" w:cs="Times New Roman"/>
          <w:sz w:val="24"/>
          <w:szCs w:val="24"/>
        </w:rPr>
        <w:t>, JAMA, 1998: Vol.280, No.3; 222-4</w:t>
      </w:r>
    </w:p>
    <w:p w14:paraId="42ADE432" w14:textId="24181C92" w:rsidR="00661FC6" w:rsidRPr="00CF42A7" w:rsidRDefault="00661FC6" w:rsidP="00CF42A7">
      <w:pPr>
        <w:spacing w:after="0" w:line="240" w:lineRule="auto"/>
        <w:jc w:val="both"/>
        <w:rPr>
          <w:rFonts w:ascii="Times New Roman" w:hAnsi="Times New Roman" w:cs="Times New Roman"/>
          <w:sz w:val="24"/>
          <w:szCs w:val="24"/>
        </w:rPr>
      </w:pPr>
    </w:p>
    <w:p w14:paraId="4C0CCEAD" w14:textId="2F7920F1" w:rsidR="00661FC6" w:rsidRPr="00CF42A7" w:rsidRDefault="006D240E" w:rsidP="00CF42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(7) Alastair Matheson, </w:t>
      </w:r>
      <w:proofErr w:type="spellStart"/>
      <w:r>
        <w:rPr>
          <w:rFonts w:ascii="Times New Roman" w:hAnsi="Times New Roman" w:cs="Times New Roman"/>
          <w:sz w:val="24"/>
          <w:szCs w:val="24"/>
        </w:rPr>
        <w:t>Ghostwriting</w:t>
      </w:r>
      <w:proofErr w:type="spellEnd"/>
      <w:r>
        <w:rPr>
          <w:rFonts w:ascii="Times New Roman" w:hAnsi="Times New Roman" w:cs="Times New Roman"/>
          <w:sz w:val="24"/>
          <w:szCs w:val="24"/>
        </w:rPr>
        <w:t xml:space="preserve">: the importance of definition and its place in contemporary drug marketing, BMJ, 2016: </w:t>
      </w:r>
      <w:proofErr w:type="gramStart"/>
      <w:r w:rsidRPr="006D240E">
        <w:rPr>
          <w:rFonts w:ascii="Times New Roman" w:hAnsi="Times New Roman" w:cs="Times New Roman"/>
          <w:sz w:val="24"/>
          <w:szCs w:val="24"/>
        </w:rPr>
        <w:t>354:i</w:t>
      </w:r>
      <w:proofErr w:type="gramEnd"/>
      <w:r w:rsidRPr="006D240E">
        <w:rPr>
          <w:rFonts w:ascii="Times New Roman" w:hAnsi="Times New Roman" w:cs="Times New Roman"/>
          <w:sz w:val="24"/>
          <w:szCs w:val="24"/>
        </w:rPr>
        <w:t>4578 doi: 10.1136/bmj.i4578 (Published 30 August 2016)</w:t>
      </w:r>
    </w:p>
    <w:p w14:paraId="167155DA" w14:textId="14F75481" w:rsidR="00661FC6" w:rsidRPr="00CF42A7" w:rsidRDefault="00661FC6" w:rsidP="00CF42A7">
      <w:pPr>
        <w:spacing w:after="0" w:line="240" w:lineRule="auto"/>
        <w:jc w:val="both"/>
        <w:rPr>
          <w:rFonts w:ascii="Times New Roman" w:hAnsi="Times New Roman" w:cs="Times New Roman"/>
          <w:sz w:val="24"/>
          <w:szCs w:val="24"/>
        </w:rPr>
      </w:pPr>
    </w:p>
    <w:p w14:paraId="6F719733" w14:textId="73C28486" w:rsidR="00661FC6" w:rsidRPr="00CF42A7" w:rsidRDefault="00661FC6" w:rsidP="00CF42A7">
      <w:pPr>
        <w:spacing w:after="0" w:line="240" w:lineRule="auto"/>
        <w:jc w:val="both"/>
        <w:rPr>
          <w:rFonts w:ascii="Times New Roman" w:hAnsi="Times New Roman" w:cs="Times New Roman"/>
          <w:sz w:val="24"/>
          <w:szCs w:val="24"/>
        </w:rPr>
      </w:pPr>
    </w:p>
    <w:p w14:paraId="0862F268" w14:textId="56FA3EA5" w:rsidR="00661FC6" w:rsidRPr="00CF42A7" w:rsidRDefault="00661FC6" w:rsidP="00CF42A7">
      <w:pPr>
        <w:spacing w:after="0" w:line="240" w:lineRule="auto"/>
        <w:jc w:val="both"/>
        <w:rPr>
          <w:rFonts w:ascii="Times New Roman" w:hAnsi="Times New Roman" w:cs="Times New Roman"/>
          <w:sz w:val="24"/>
          <w:szCs w:val="24"/>
        </w:rPr>
      </w:pPr>
    </w:p>
    <w:p w14:paraId="594228FD" w14:textId="5A2B6513" w:rsidR="00661FC6" w:rsidRPr="00CF42A7" w:rsidRDefault="00661FC6" w:rsidP="00CF42A7">
      <w:pPr>
        <w:spacing w:after="0" w:line="240" w:lineRule="auto"/>
        <w:jc w:val="both"/>
        <w:rPr>
          <w:rFonts w:ascii="Times New Roman" w:hAnsi="Times New Roman" w:cs="Times New Roman"/>
          <w:sz w:val="24"/>
          <w:szCs w:val="24"/>
        </w:rPr>
      </w:pPr>
    </w:p>
    <w:p w14:paraId="4DD16AB6" w14:textId="75F795AA" w:rsidR="00661FC6" w:rsidRPr="00CF42A7" w:rsidRDefault="00661FC6" w:rsidP="00CF42A7">
      <w:pPr>
        <w:spacing w:after="0" w:line="240" w:lineRule="auto"/>
        <w:jc w:val="both"/>
        <w:rPr>
          <w:rFonts w:ascii="Times New Roman" w:hAnsi="Times New Roman" w:cs="Times New Roman"/>
          <w:sz w:val="24"/>
          <w:szCs w:val="24"/>
        </w:rPr>
      </w:pPr>
    </w:p>
    <w:p w14:paraId="36359AE3" w14:textId="77777777" w:rsidR="00661FC6" w:rsidRPr="00CF42A7" w:rsidRDefault="00661FC6" w:rsidP="00CF42A7">
      <w:pPr>
        <w:spacing w:after="0" w:line="240" w:lineRule="auto"/>
        <w:jc w:val="both"/>
        <w:rPr>
          <w:rFonts w:ascii="Times New Roman" w:hAnsi="Times New Roman" w:cs="Times New Roman"/>
          <w:sz w:val="24"/>
          <w:szCs w:val="24"/>
        </w:rPr>
      </w:pPr>
    </w:p>
    <w:sectPr w:rsidR="00661FC6" w:rsidRPr="00CF42A7" w:rsidSect="00E52988">
      <w:pgSz w:w="11906" w:h="16838"/>
      <w:pgMar w:top="1440"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C6"/>
    <w:rsid w:val="00000B10"/>
    <w:rsid w:val="00031CDB"/>
    <w:rsid w:val="000612DE"/>
    <w:rsid w:val="000D3EE6"/>
    <w:rsid w:val="001A2832"/>
    <w:rsid w:val="0020407C"/>
    <w:rsid w:val="00240C0E"/>
    <w:rsid w:val="00255C99"/>
    <w:rsid w:val="0029201C"/>
    <w:rsid w:val="002F17A5"/>
    <w:rsid w:val="0036450E"/>
    <w:rsid w:val="003A7C60"/>
    <w:rsid w:val="003C70AB"/>
    <w:rsid w:val="004042B2"/>
    <w:rsid w:val="00412EC6"/>
    <w:rsid w:val="00471727"/>
    <w:rsid w:val="0048493D"/>
    <w:rsid w:val="004B5D27"/>
    <w:rsid w:val="004E6081"/>
    <w:rsid w:val="00501CBC"/>
    <w:rsid w:val="00513966"/>
    <w:rsid w:val="005233B1"/>
    <w:rsid w:val="0057607D"/>
    <w:rsid w:val="005C2C34"/>
    <w:rsid w:val="006135DC"/>
    <w:rsid w:val="00661FC6"/>
    <w:rsid w:val="006759A6"/>
    <w:rsid w:val="00683BF2"/>
    <w:rsid w:val="006D240E"/>
    <w:rsid w:val="007412B3"/>
    <w:rsid w:val="00783758"/>
    <w:rsid w:val="007B3600"/>
    <w:rsid w:val="007F116E"/>
    <w:rsid w:val="007F31B1"/>
    <w:rsid w:val="00800C33"/>
    <w:rsid w:val="008019CC"/>
    <w:rsid w:val="00862B76"/>
    <w:rsid w:val="00873487"/>
    <w:rsid w:val="008E1F9B"/>
    <w:rsid w:val="009437E7"/>
    <w:rsid w:val="009550A9"/>
    <w:rsid w:val="00966D26"/>
    <w:rsid w:val="00981919"/>
    <w:rsid w:val="009A1EB1"/>
    <w:rsid w:val="009A2F8B"/>
    <w:rsid w:val="009C4367"/>
    <w:rsid w:val="009F5AAC"/>
    <w:rsid w:val="00A17D30"/>
    <w:rsid w:val="00A37056"/>
    <w:rsid w:val="00A464AF"/>
    <w:rsid w:val="00A94B3D"/>
    <w:rsid w:val="00AC2015"/>
    <w:rsid w:val="00AC6F95"/>
    <w:rsid w:val="00AE437C"/>
    <w:rsid w:val="00B14670"/>
    <w:rsid w:val="00BA637E"/>
    <w:rsid w:val="00BE3455"/>
    <w:rsid w:val="00C60BA7"/>
    <w:rsid w:val="00CB21BC"/>
    <w:rsid w:val="00CE2265"/>
    <w:rsid w:val="00CE7B39"/>
    <w:rsid w:val="00CF21EB"/>
    <w:rsid w:val="00CF42A7"/>
    <w:rsid w:val="00D13F0C"/>
    <w:rsid w:val="00D1768D"/>
    <w:rsid w:val="00D81B62"/>
    <w:rsid w:val="00DF39F3"/>
    <w:rsid w:val="00E3538B"/>
    <w:rsid w:val="00E44D13"/>
    <w:rsid w:val="00E52988"/>
    <w:rsid w:val="00E606DF"/>
    <w:rsid w:val="00F439D8"/>
    <w:rsid w:val="00F518AC"/>
    <w:rsid w:val="00F67184"/>
    <w:rsid w:val="00F72C77"/>
    <w:rsid w:val="00FE5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5C0D"/>
  <w15:chartTrackingRefBased/>
  <w15:docId w15:val="{B588373E-C042-4A8B-9C3D-DC8C5290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759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2DE"/>
    <w:pPr>
      <w:ind w:left="720"/>
      <w:contextualSpacing/>
    </w:pPr>
  </w:style>
  <w:style w:type="character" w:styleId="Hyperlink">
    <w:name w:val="Hyperlink"/>
    <w:basedOn w:val="DefaultParagraphFont"/>
    <w:uiPriority w:val="99"/>
    <w:unhideWhenUsed/>
    <w:rsid w:val="000612DE"/>
    <w:rPr>
      <w:color w:val="0563C1" w:themeColor="hyperlink"/>
      <w:u w:val="single"/>
    </w:rPr>
  </w:style>
  <w:style w:type="character" w:styleId="UnresolvedMention">
    <w:name w:val="Unresolved Mention"/>
    <w:basedOn w:val="DefaultParagraphFont"/>
    <w:uiPriority w:val="99"/>
    <w:semiHidden/>
    <w:unhideWhenUsed/>
    <w:rsid w:val="000612DE"/>
    <w:rPr>
      <w:color w:val="605E5C"/>
      <w:shd w:val="clear" w:color="auto" w:fill="E1DFDD"/>
    </w:rPr>
  </w:style>
  <w:style w:type="character" w:customStyle="1" w:styleId="Heading3Char">
    <w:name w:val="Heading 3 Char"/>
    <w:basedOn w:val="DefaultParagraphFont"/>
    <w:link w:val="Heading3"/>
    <w:uiPriority w:val="9"/>
    <w:semiHidden/>
    <w:rsid w:val="006759A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759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075923">
      <w:bodyDiv w:val="1"/>
      <w:marLeft w:val="0"/>
      <w:marRight w:val="0"/>
      <w:marTop w:val="0"/>
      <w:marBottom w:val="0"/>
      <w:divBdr>
        <w:top w:val="none" w:sz="0" w:space="0" w:color="auto"/>
        <w:left w:val="none" w:sz="0" w:space="0" w:color="auto"/>
        <w:bottom w:val="none" w:sz="0" w:space="0" w:color="auto"/>
        <w:right w:val="none" w:sz="0" w:space="0" w:color="auto"/>
      </w:divBdr>
    </w:div>
    <w:div w:id="126946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abs/10.1111/joim.12246"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doi.org/10.20529/IJME.2018.05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jme.in/articles/retracted-increased-incidence-of-cervical-cancer-in-sweden-possible-link-with-hpv-vaccination/?galley=html" TargetMode="External"/><Relationship Id="rId11" Type="http://schemas.openxmlformats.org/officeDocument/2006/relationships/hyperlink" Target="https://onlinelibrary.wiley.com/doi/full/10.1111/joim.12573" TargetMode="External"/><Relationship Id="rId5" Type="http://schemas.openxmlformats.org/officeDocument/2006/relationships/hyperlink" Target="https://doi.org/10.20529/IJME.2018.040" TargetMode="External"/><Relationship Id="rId10" Type="http://schemas.openxmlformats.org/officeDocument/2006/relationships/hyperlink" Target="https://www.sciencedirect.com/science/article/pii/S0264410X17312719?via%3Dihub" TargetMode="External"/><Relationship Id="rId4" Type="http://schemas.openxmlformats.org/officeDocument/2006/relationships/hyperlink" Target="http://ijme.in/articles/statement-on-corrections/?galley=html" TargetMode="External"/><Relationship Id="rId9" Type="http://schemas.openxmlformats.org/officeDocument/2006/relationships/hyperlink" Target="https://onlinelibrary.wiley.com/doi/full/10.1111/joim.122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Jesani</dc:creator>
  <cp:keywords/>
  <dc:description/>
  <cp:lastModifiedBy>Admin</cp:lastModifiedBy>
  <cp:revision>3</cp:revision>
  <dcterms:created xsi:type="dcterms:W3CDTF">2018-08-07T08:24:00Z</dcterms:created>
  <dcterms:modified xsi:type="dcterms:W3CDTF">2018-08-07T08:25:00Z</dcterms:modified>
</cp:coreProperties>
</file>