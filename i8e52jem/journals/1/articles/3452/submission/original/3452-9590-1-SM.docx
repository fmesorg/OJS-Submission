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81E72A" w14:textId="77777777" w:rsidR="00370FBD" w:rsidRPr="002F20E5" w:rsidRDefault="00370FBD" w:rsidP="00370FBD">
      <w:pPr>
        <w:jc w:val="center"/>
        <w:rPr>
          <w:b/>
          <w:sz w:val="28"/>
          <w:szCs w:val="28"/>
          <w:rPrChange w:id="0" w:author="Shubha Ranganathan" w:date="2020-06-05T06:19:00Z">
            <w:rPr>
              <w:b/>
              <w:color w:val="000000" w:themeColor="text1"/>
              <w:sz w:val="28"/>
              <w:szCs w:val="28"/>
            </w:rPr>
          </w:rPrChange>
        </w:rPr>
      </w:pPr>
      <w:r w:rsidRPr="002F20E5">
        <w:rPr>
          <w:b/>
          <w:sz w:val="28"/>
          <w:szCs w:val="28"/>
          <w:rPrChange w:id="1" w:author="Shubha Ranganathan" w:date="2020-06-05T06:19:00Z">
            <w:rPr>
              <w:b/>
              <w:color w:val="000000" w:themeColor="text1"/>
              <w:sz w:val="28"/>
              <w:szCs w:val="28"/>
            </w:rPr>
          </w:rPrChange>
        </w:rPr>
        <w:t xml:space="preserve">Re-imagining ‘de-addiction’ in Kerala: Moving beyond the medical model </w:t>
      </w:r>
    </w:p>
    <w:p w14:paraId="1B8DF2F4" w14:textId="77777777" w:rsidR="00370FBD" w:rsidRPr="002F20E5" w:rsidRDefault="00370FBD" w:rsidP="00370FBD">
      <w:pPr>
        <w:spacing w:line="240" w:lineRule="auto"/>
        <w:ind w:firstLine="0"/>
        <w:jc w:val="center"/>
        <w:rPr>
          <w:bCs/>
          <w:rPrChange w:id="2" w:author="Shubha Ranganathan" w:date="2020-06-05T06:19:00Z">
            <w:rPr>
              <w:bCs/>
              <w:color w:val="000000" w:themeColor="text1"/>
            </w:rPr>
          </w:rPrChange>
        </w:rPr>
      </w:pPr>
    </w:p>
    <w:p w14:paraId="2FAE3310" w14:textId="77777777" w:rsidR="00370FBD" w:rsidRPr="002F20E5" w:rsidRDefault="00370FBD" w:rsidP="00370FBD">
      <w:pPr>
        <w:spacing w:line="240" w:lineRule="auto"/>
        <w:ind w:firstLine="0"/>
        <w:jc w:val="center"/>
        <w:rPr>
          <w:bCs/>
          <w:rPrChange w:id="3" w:author="Shubha Ranganathan" w:date="2020-06-05T06:19:00Z">
            <w:rPr>
              <w:bCs/>
              <w:color w:val="000000" w:themeColor="text1"/>
            </w:rPr>
          </w:rPrChange>
        </w:rPr>
      </w:pPr>
      <w:r w:rsidRPr="002F20E5">
        <w:rPr>
          <w:bCs/>
          <w:rPrChange w:id="4" w:author="Shubha Ranganathan" w:date="2020-06-05T06:19:00Z">
            <w:rPr>
              <w:bCs/>
              <w:color w:val="000000" w:themeColor="text1"/>
            </w:rPr>
          </w:rPrChange>
        </w:rPr>
        <w:t>Anjali.K. K.</w:t>
      </w:r>
    </w:p>
    <w:p w14:paraId="48E9BE09" w14:textId="77777777" w:rsidR="00370FBD" w:rsidRPr="002F20E5" w:rsidRDefault="00370FBD" w:rsidP="00370FBD">
      <w:pPr>
        <w:spacing w:line="240" w:lineRule="auto"/>
        <w:ind w:firstLine="0"/>
        <w:jc w:val="center"/>
        <w:rPr>
          <w:bCs/>
          <w:rPrChange w:id="5" w:author="Shubha Ranganathan" w:date="2020-06-05T06:19:00Z">
            <w:rPr>
              <w:bCs/>
              <w:color w:val="000000" w:themeColor="text1"/>
            </w:rPr>
          </w:rPrChange>
        </w:rPr>
      </w:pPr>
      <w:r w:rsidRPr="002F20E5">
        <w:rPr>
          <w:bCs/>
          <w:rPrChange w:id="6" w:author="Shubha Ranganathan" w:date="2020-06-05T06:19:00Z">
            <w:rPr>
              <w:bCs/>
              <w:color w:val="000000" w:themeColor="text1"/>
            </w:rPr>
          </w:rPrChange>
        </w:rPr>
        <w:t xml:space="preserve">PhD Research Scholar, Department of Liberal Arts, </w:t>
      </w:r>
    </w:p>
    <w:p w14:paraId="4A2C3536" w14:textId="77777777" w:rsidR="00370FBD" w:rsidRPr="002F20E5" w:rsidRDefault="00370FBD" w:rsidP="00370FBD">
      <w:pPr>
        <w:spacing w:line="240" w:lineRule="auto"/>
        <w:ind w:firstLine="0"/>
        <w:jc w:val="center"/>
        <w:rPr>
          <w:bCs/>
          <w:rPrChange w:id="7" w:author="Shubha Ranganathan" w:date="2020-06-05T06:19:00Z">
            <w:rPr>
              <w:bCs/>
              <w:color w:val="000000" w:themeColor="text1"/>
            </w:rPr>
          </w:rPrChange>
        </w:rPr>
      </w:pPr>
      <w:r w:rsidRPr="002F20E5">
        <w:rPr>
          <w:bCs/>
          <w:rPrChange w:id="8" w:author="Shubha Ranganathan" w:date="2020-06-05T06:19:00Z">
            <w:rPr>
              <w:bCs/>
              <w:color w:val="000000" w:themeColor="text1"/>
            </w:rPr>
          </w:rPrChange>
        </w:rPr>
        <w:t>Indian Institute of Technology, Hyderabad</w:t>
      </w:r>
    </w:p>
    <w:p w14:paraId="1D023F92" w14:textId="77777777" w:rsidR="00370FBD" w:rsidRPr="002F20E5" w:rsidRDefault="00370FBD" w:rsidP="00370FBD">
      <w:pPr>
        <w:spacing w:line="240" w:lineRule="auto"/>
        <w:ind w:firstLine="0"/>
        <w:jc w:val="center"/>
        <w:rPr>
          <w:bCs/>
          <w:rPrChange w:id="9" w:author="Shubha Ranganathan" w:date="2020-06-05T06:19:00Z">
            <w:rPr>
              <w:bCs/>
              <w:color w:val="000000" w:themeColor="text1"/>
            </w:rPr>
          </w:rPrChange>
        </w:rPr>
      </w:pPr>
      <w:r w:rsidRPr="002F20E5">
        <w:rPr>
          <w:bCs/>
          <w:rPrChange w:id="10" w:author="Shubha Ranganathan" w:date="2020-06-05T06:19:00Z">
            <w:rPr>
              <w:bCs/>
              <w:color w:val="000000" w:themeColor="text1"/>
            </w:rPr>
          </w:rPrChange>
        </w:rPr>
        <w:t>Kandi, Sangareddy district</w:t>
      </w:r>
    </w:p>
    <w:p w14:paraId="7A4D8D8A" w14:textId="77777777" w:rsidR="00370FBD" w:rsidRPr="002F20E5" w:rsidRDefault="00370FBD" w:rsidP="00370FBD">
      <w:pPr>
        <w:spacing w:line="240" w:lineRule="auto"/>
        <w:ind w:firstLine="0"/>
        <w:jc w:val="center"/>
        <w:rPr>
          <w:bCs/>
          <w:rPrChange w:id="11" w:author="Shubha Ranganathan" w:date="2020-06-05T06:19:00Z">
            <w:rPr>
              <w:bCs/>
              <w:color w:val="000000" w:themeColor="text1"/>
            </w:rPr>
          </w:rPrChange>
        </w:rPr>
      </w:pPr>
      <w:r w:rsidRPr="002F20E5">
        <w:rPr>
          <w:bCs/>
          <w:rPrChange w:id="12" w:author="Shubha Ranganathan" w:date="2020-06-05T06:19:00Z">
            <w:rPr>
              <w:bCs/>
              <w:color w:val="000000" w:themeColor="text1"/>
            </w:rPr>
          </w:rPrChange>
        </w:rPr>
        <w:t>Telangana – 502285</w:t>
      </w:r>
    </w:p>
    <w:p w14:paraId="0C3BEE9B" w14:textId="77777777" w:rsidR="00370FBD" w:rsidRPr="002F20E5" w:rsidRDefault="00370FBD" w:rsidP="00370FBD">
      <w:pPr>
        <w:spacing w:line="240" w:lineRule="auto"/>
        <w:ind w:firstLine="0"/>
        <w:jc w:val="center"/>
        <w:rPr>
          <w:bCs/>
          <w:rPrChange w:id="13" w:author="Shubha Ranganathan" w:date="2020-06-05T06:19:00Z">
            <w:rPr>
              <w:bCs/>
              <w:color w:val="000000" w:themeColor="text1"/>
            </w:rPr>
          </w:rPrChange>
        </w:rPr>
      </w:pPr>
      <w:r w:rsidRPr="002F20E5">
        <w:rPr>
          <w:bCs/>
          <w:rPrChange w:id="14" w:author="Shubha Ranganathan" w:date="2020-06-05T06:19:00Z">
            <w:rPr>
              <w:bCs/>
              <w:color w:val="000000" w:themeColor="text1"/>
            </w:rPr>
          </w:rPrChange>
        </w:rPr>
        <w:t>Contact Number: 8142991090</w:t>
      </w:r>
    </w:p>
    <w:p w14:paraId="723D735E" w14:textId="77777777" w:rsidR="00370FBD" w:rsidRPr="002F20E5" w:rsidRDefault="00370FBD" w:rsidP="00370FBD">
      <w:pPr>
        <w:spacing w:line="240" w:lineRule="auto"/>
        <w:ind w:firstLine="0"/>
        <w:jc w:val="center"/>
        <w:rPr>
          <w:bCs/>
          <w:rPrChange w:id="15" w:author="Shubha Ranganathan" w:date="2020-06-05T06:19:00Z">
            <w:rPr>
              <w:bCs/>
              <w:color w:val="000000" w:themeColor="text1"/>
            </w:rPr>
          </w:rPrChange>
        </w:rPr>
      </w:pPr>
      <w:r w:rsidRPr="002F20E5">
        <w:rPr>
          <w:bCs/>
          <w:rPrChange w:id="16" w:author="Shubha Ranganathan" w:date="2020-06-05T06:19:00Z">
            <w:rPr>
              <w:bCs/>
              <w:color w:val="000000" w:themeColor="text1"/>
            </w:rPr>
          </w:rPrChange>
        </w:rPr>
        <w:t xml:space="preserve">Email: </w:t>
      </w:r>
      <w:r w:rsidR="00CA6BA7" w:rsidRPr="002F20E5">
        <w:fldChar w:fldCharType="begin"/>
      </w:r>
      <w:r w:rsidR="00CA6BA7" w:rsidRPr="002F20E5">
        <w:instrText xml:space="preserve"> HYPERLINK "mailto:la14m15p100001@iith.ac.in" \t "_blank" </w:instrText>
      </w:r>
      <w:r w:rsidR="00CA6BA7" w:rsidRPr="002F20E5">
        <w:rPr>
          <w:rPrChange w:id="17" w:author="Shubha Ranganathan" w:date="2020-06-05T06:19:00Z">
            <w:rPr>
              <w:rStyle w:val="Hyperlink"/>
              <w:bCs/>
            </w:rPr>
          </w:rPrChange>
        </w:rPr>
        <w:fldChar w:fldCharType="separate"/>
      </w:r>
      <w:r w:rsidRPr="002F20E5">
        <w:rPr>
          <w:rStyle w:val="Hyperlink"/>
          <w:bCs/>
          <w:color w:val="auto"/>
          <w:rPrChange w:id="18" w:author="Shubha Ranganathan" w:date="2020-06-05T06:19:00Z">
            <w:rPr>
              <w:rStyle w:val="Hyperlink"/>
              <w:bCs/>
            </w:rPr>
          </w:rPrChange>
        </w:rPr>
        <w:t>la14m15p100001@iith.ac.in</w:t>
      </w:r>
      <w:r w:rsidR="00CA6BA7" w:rsidRPr="002F20E5">
        <w:rPr>
          <w:rStyle w:val="Hyperlink"/>
          <w:bCs/>
          <w:color w:val="auto"/>
          <w:rPrChange w:id="19" w:author="Shubha Ranganathan" w:date="2020-06-05T06:19:00Z">
            <w:rPr>
              <w:rStyle w:val="Hyperlink"/>
              <w:bCs/>
            </w:rPr>
          </w:rPrChange>
        </w:rPr>
        <w:fldChar w:fldCharType="end"/>
      </w:r>
    </w:p>
    <w:p w14:paraId="3A7FCCCB" w14:textId="77777777" w:rsidR="00370FBD" w:rsidRPr="002F20E5" w:rsidRDefault="00370FBD" w:rsidP="00370FBD">
      <w:pPr>
        <w:spacing w:line="240" w:lineRule="auto"/>
        <w:ind w:firstLine="0"/>
        <w:jc w:val="center"/>
        <w:rPr>
          <w:bCs/>
          <w:rPrChange w:id="20" w:author="Shubha Ranganathan" w:date="2020-06-05T06:19:00Z">
            <w:rPr>
              <w:bCs/>
              <w:color w:val="000000" w:themeColor="text1"/>
            </w:rPr>
          </w:rPrChange>
        </w:rPr>
      </w:pPr>
    </w:p>
    <w:p w14:paraId="53E05419" w14:textId="77777777" w:rsidR="00370FBD" w:rsidRPr="002F20E5" w:rsidRDefault="00370FBD" w:rsidP="00370FBD">
      <w:pPr>
        <w:spacing w:line="240" w:lineRule="auto"/>
        <w:ind w:firstLine="0"/>
        <w:jc w:val="center"/>
        <w:rPr>
          <w:bCs/>
          <w:rPrChange w:id="21" w:author="Shubha Ranganathan" w:date="2020-06-05T06:19:00Z">
            <w:rPr>
              <w:bCs/>
              <w:color w:val="000000" w:themeColor="text1"/>
            </w:rPr>
          </w:rPrChange>
        </w:rPr>
      </w:pPr>
      <w:r w:rsidRPr="002F20E5">
        <w:rPr>
          <w:bCs/>
          <w:rPrChange w:id="22" w:author="Shubha Ranganathan" w:date="2020-06-05T06:19:00Z">
            <w:rPr>
              <w:bCs/>
              <w:color w:val="000000" w:themeColor="text1"/>
            </w:rPr>
          </w:rPrChange>
        </w:rPr>
        <w:t>Dr Shubha Ranganathan</w:t>
      </w:r>
    </w:p>
    <w:p w14:paraId="60072071" w14:textId="77777777" w:rsidR="00370FBD" w:rsidRPr="002F20E5" w:rsidRDefault="00370FBD" w:rsidP="00370FBD">
      <w:pPr>
        <w:spacing w:line="240" w:lineRule="auto"/>
        <w:ind w:firstLine="0"/>
        <w:jc w:val="center"/>
        <w:rPr>
          <w:bCs/>
          <w:rPrChange w:id="23" w:author="Shubha Ranganathan" w:date="2020-06-05T06:19:00Z">
            <w:rPr>
              <w:bCs/>
              <w:color w:val="000000" w:themeColor="text1"/>
            </w:rPr>
          </w:rPrChange>
        </w:rPr>
      </w:pPr>
      <w:r w:rsidRPr="002F20E5">
        <w:rPr>
          <w:bCs/>
          <w:rPrChange w:id="24" w:author="Shubha Ranganathan" w:date="2020-06-05T06:19:00Z">
            <w:rPr>
              <w:bCs/>
              <w:color w:val="000000" w:themeColor="text1"/>
            </w:rPr>
          </w:rPrChange>
        </w:rPr>
        <w:t>Associate Professor, Department of Liberal Arts</w:t>
      </w:r>
    </w:p>
    <w:p w14:paraId="0C747555" w14:textId="77777777" w:rsidR="00370FBD" w:rsidRPr="002F20E5" w:rsidRDefault="00370FBD" w:rsidP="00370FBD">
      <w:pPr>
        <w:spacing w:line="240" w:lineRule="auto"/>
        <w:ind w:firstLine="0"/>
        <w:jc w:val="center"/>
        <w:rPr>
          <w:bCs/>
          <w:rPrChange w:id="25" w:author="Shubha Ranganathan" w:date="2020-06-05T06:19:00Z">
            <w:rPr>
              <w:bCs/>
              <w:color w:val="000000" w:themeColor="text1"/>
            </w:rPr>
          </w:rPrChange>
        </w:rPr>
      </w:pPr>
      <w:r w:rsidRPr="002F20E5">
        <w:rPr>
          <w:bCs/>
          <w:rPrChange w:id="26" w:author="Shubha Ranganathan" w:date="2020-06-05T06:19:00Z">
            <w:rPr>
              <w:bCs/>
              <w:color w:val="000000" w:themeColor="text1"/>
            </w:rPr>
          </w:rPrChange>
        </w:rPr>
        <w:t>Indian Institute of Technology, Hyderabad</w:t>
      </w:r>
    </w:p>
    <w:p w14:paraId="6AC5EF08" w14:textId="77777777" w:rsidR="00370FBD" w:rsidRPr="002F20E5" w:rsidRDefault="00370FBD" w:rsidP="00370FBD">
      <w:pPr>
        <w:spacing w:line="240" w:lineRule="auto"/>
        <w:ind w:firstLine="0"/>
        <w:jc w:val="center"/>
        <w:rPr>
          <w:rPrChange w:id="27" w:author="Shubha Ranganathan" w:date="2020-06-05T06:19:00Z">
            <w:rPr>
              <w:color w:val="000000" w:themeColor="text1"/>
            </w:rPr>
          </w:rPrChange>
        </w:rPr>
      </w:pPr>
      <w:r w:rsidRPr="002F20E5">
        <w:rPr>
          <w:rPrChange w:id="28" w:author="Shubha Ranganathan" w:date="2020-06-05T06:19:00Z">
            <w:rPr>
              <w:color w:val="000000" w:themeColor="text1"/>
            </w:rPr>
          </w:rPrChange>
        </w:rPr>
        <w:t>Kandi, Sangareddy district</w:t>
      </w:r>
    </w:p>
    <w:p w14:paraId="466FE5BD" w14:textId="77777777" w:rsidR="00370FBD" w:rsidRPr="002F20E5" w:rsidRDefault="00370FBD" w:rsidP="00370FBD">
      <w:pPr>
        <w:spacing w:line="240" w:lineRule="auto"/>
        <w:ind w:firstLine="0"/>
        <w:jc w:val="center"/>
        <w:rPr>
          <w:rPrChange w:id="29" w:author="Shubha Ranganathan" w:date="2020-06-05T06:19:00Z">
            <w:rPr>
              <w:color w:val="000000" w:themeColor="text1"/>
            </w:rPr>
          </w:rPrChange>
        </w:rPr>
      </w:pPr>
      <w:r w:rsidRPr="002F20E5">
        <w:rPr>
          <w:rPrChange w:id="30" w:author="Shubha Ranganathan" w:date="2020-06-05T06:19:00Z">
            <w:rPr>
              <w:color w:val="000000" w:themeColor="text1"/>
            </w:rPr>
          </w:rPrChange>
        </w:rPr>
        <w:t>Telangana – 502285</w:t>
      </w:r>
    </w:p>
    <w:p w14:paraId="4DCD69C9" w14:textId="1EE2BBE1" w:rsidR="00370FBD" w:rsidRPr="002F20E5" w:rsidRDefault="00370FBD" w:rsidP="00370FBD">
      <w:pPr>
        <w:spacing w:line="240" w:lineRule="auto"/>
        <w:ind w:firstLine="0"/>
        <w:jc w:val="center"/>
        <w:rPr>
          <w:ins w:id="31" w:author="Anjali" w:date="2020-06-04T17:50:00Z"/>
          <w:rPrChange w:id="32" w:author="Shubha Ranganathan" w:date="2020-06-05T06:19:00Z">
            <w:rPr>
              <w:ins w:id="33" w:author="Anjali" w:date="2020-06-04T17:50:00Z"/>
              <w:color w:val="000000" w:themeColor="text1"/>
            </w:rPr>
          </w:rPrChange>
        </w:rPr>
      </w:pPr>
      <w:r w:rsidRPr="002F20E5">
        <w:rPr>
          <w:rPrChange w:id="34" w:author="Shubha Ranganathan" w:date="2020-06-05T06:19:00Z">
            <w:rPr>
              <w:color w:val="000000" w:themeColor="text1"/>
            </w:rPr>
          </w:rPrChange>
        </w:rPr>
        <w:t xml:space="preserve">Email: </w:t>
      </w:r>
      <w:ins w:id="35" w:author="Anjali" w:date="2020-06-04T17:50:00Z">
        <w:r w:rsidR="005C719E" w:rsidRPr="002F20E5">
          <w:rPr>
            <w:rPrChange w:id="36" w:author="Shubha Ranganathan" w:date="2020-06-05T06:19:00Z">
              <w:rPr>
                <w:color w:val="000000" w:themeColor="text1"/>
              </w:rPr>
            </w:rPrChange>
          </w:rPr>
          <w:fldChar w:fldCharType="begin"/>
        </w:r>
        <w:r w:rsidR="005C719E" w:rsidRPr="002F20E5">
          <w:rPr>
            <w:rPrChange w:id="37" w:author="Shubha Ranganathan" w:date="2020-06-05T06:19:00Z">
              <w:rPr>
                <w:color w:val="000000" w:themeColor="text1"/>
              </w:rPr>
            </w:rPrChange>
          </w:rPr>
          <w:instrText xml:space="preserve"> HYPERLINK "mailto:</w:instrText>
        </w:r>
      </w:ins>
      <w:r w:rsidR="005C719E" w:rsidRPr="002F20E5">
        <w:rPr>
          <w:rPrChange w:id="38" w:author="Shubha Ranganathan" w:date="2020-06-05T06:19:00Z">
            <w:rPr>
              <w:color w:val="000000" w:themeColor="text1"/>
            </w:rPr>
          </w:rPrChange>
        </w:rPr>
        <w:instrText>shubha@la.iith.ac.in</w:instrText>
      </w:r>
      <w:ins w:id="39" w:author="Anjali" w:date="2020-06-04T17:50:00Z">
        <w:r w:rsidR="005C719E" w:rsidRPr="002F20E5">
          <w:rPr>
            <w:rPrChange w:id="40" w:author="Shubha Ranganathan" w:date="2020-06-05T06:19:00Z">
              <w:rPr>
                <w:color w:val="000000" w:themeColor="text1"/>
              </w:rPr>
            </w:rPrChange>
          </w:rPr>
          <w:instrText xml:space="preserve">" </w:instrText>
        </w:r>
        <w:r w:rsidR="005C719E" w:rsidRPr="002F20E5">
          <w:rPr>
            <w:rPrChange w:id="41" w:author="Shubha Ranganathan" w:date="2020-06-05T06:19:00Z">
              <w:rPr>
                <w:color w:val="000000" w:themeColor="text1"/>
              </w:rPr>
            </w:rPrChange>
          </w:rPr>
          <w:fldChar w:fldCharType="separate"/>
        </w:r>
      </w:ins>
      <w:r w:rsidR="005C719E" w:rsidRPr="002F20E5">
        <w:rPr>
          <w:rStyle w:val="Hyperlink"/>
          <w:color w:val="auto"/>
          <w:rPrChange w:id="42" w:author="Shubha Ranganathan" w:date="2020-06-05T06:19:00Z">
            <w:rPr>
              <w:rStyle w:val="Hyperlink"/>
            </w:rPr>
          </w:rPrChange>
        </w:rPr>
        <w:t>shubha@la.iith.ac.in</w:t>
      </w:r>
      <w:ins w:id="43" w:author="Anjali" w:date="2020-06-04T17:50:00Z">
        <w:r w:rsidR="005C719E" w:rsidRPr="002F20E5">
          <w:rPr>
            <w:rPrChange w:id="44" w:author="Shubha Ranganathan" w:date="2020-06-05T06:19:00Z">
              <w:rPr>
                <w:color w:val="000000" w:themeColor="text1"/>
              </w:rPr>
            </w:rPrChange>
          </w:rPr>
          <w:fldChar w:fldCharType="end"/>
        </w:r>
      </w:ins>
    </w:p>
    <w:p w14:paraId="1351DD39" w14:textId="4F1BFCAA" w:rsidR="005C719E" w:rsidRPr="002F20E5" w:rsidRDefault="005C719E" w:rsidP="00370FBD">
      <w:pPr>
        <w:spacing w:line="240" w:lineRule="auto"/>
        <w:ind w:firstLine="0"/>
        <w:jc w:val="center"/>
        <w:rPr>
          <w:ins w:id="45" w:author="Anjali" w:date="2020-06-04T17:50:00Z"/>
          <w:rPrChange w:id="46" w:author="Shubha Ranganathan" w:date="2020-06-05T06:19:00Z">
            <w:rPr>
              <w:ins w:id="47" w:author="Anjali" w:date="2020-06-04T17:50:00Z"/>
              <w:color w:val="000000" w:themeColor="text1"/>
            </w:rPr>
          </w:rPrChange>
        </w:rPr>
      </w:pPr>
    </w:p>
    <w:p w14:paraId="7FB8DD6C" w14:textId="1386E2D6" w:rsidR="005C719E" w:rsidRPr="002F20E5" w:rsidRDefault="005C719E" w:rsidP="00B07454">
      <w:pPr>
        <w:spacing w:line="240" w:lineRule="auto"/>
        <w:ind w:firstLine="0"/>
        <w:jc w:val="left"/>
        <w:rPr>
          <w:ins w:id="48" w:author="Anjali" w:date="2020-06-04T17:50:00Z"/>
          <w:rPrChange w:id="49" w:author="Shubha Ranganathan" w:date="2020-06-05T06:19:00Z">
            <w:rPr>
              <w:ins w:id="50" w:author="Anjali" w:date="2020-06-04T17:50:00Z"/>
              <w:color w:val="000000" w:themeColor="text1"/>
            </w:rPr>
          </w:rPrChange>
        </w:rPr>
      </w:pPr>
      <w:ins w:id="51" w:author="Anjali" w:date="2020-06-04T17:50:00Z">
        <w:r w:rsidRPr="002F20E5">
          <w:rPr>
            <w:rPrChange w:id="52" w:author="Shubha Ranganathan" w:date="2020-06-05T06:19:00Z">
              <w:rPr>
                <w:color w:val="000000" w:themeColor="text1"/>
              </w:rPr>
            </w:rPrChange>
          </w:rPr>
          <w:t>Abstract</w:t>
        </w:r>
      </w:ins>
    </w:p>
    <w:p w14:paraId="2560C0CD" w14:textId="77777777" w:rsidR="00B07454" w:rsidRPr="002F20E5" w:rsidRDefault="00B07454" w:rsidP="00B07454">
      <w:pPr>
        <w:spacing w:line="240" w:lineRule="auto"/>
        <w:ind w:firstLine="0"/>
        <w:jc w:val="left"/>
        <w:rPr>
          <w:ins w:id="53" w:author="Anjali" w:date="2020-06-04T20:00:00Z"/>
          <w:rPrChange w:id="54" w:author="Shubha Ranganathan" w:date="2020-06-05T06:19:00Z">
            <w:rPr>
              <w:ins w:id="55" w:author="Anjali" w:date="2020-06-04T20:00:00Z"/>
              <w:color w:val="000000" w:themeColor="text1"/>
            </w:rPr>
          </w:rPrChange>
        </w:rPr>
      </w:pPr>
      <w:ins w:id="56" w:author="Anjali" w:date="2020-06-04T20:00:00Z">
        <w:r w:rsidRPr="002F20E5">
          <w:rPr>
            <w:rPrChange w:id="57" w:author="Shubha Ranganathan" w:date="2020-06-05T06:19:00Z">
              <w:rPr>
                <w:color w:val="000000" w:themeColor="text1"/>
              </w:rPr>
            </w:rPrChange>
          </w:rPr>
          <w:t xml:space="preserve">In this paper, we explore the medicalization for heavy alcohol use in Kerala. From our qualitative research conducted, we observed that the process of medicalization relies solely on the few existing modern medical protocols while disregarding the psychosocial background of these issues. Often, women and children are victims of several households, and husband’s alcohol overuse is considered as an illness. The fact that even alternative treatment sectors such as Ayurveda is providing deaddiction treatments indicates how widespread the medicalisation of alcohol overuse has become. This paper also provides an insight on how victims of domestic violence women narrate their husband’s alcohol heavy use and existing treatment strategies to overcome the issues. </w:t>
        </w:r>
      </w:ins>
    </w:p>
    <w:p w14:paraId="06424F3A" w14:textId="049A0FE7" w:rsidR="00EE7FC1" w:rsidRPr="002F20E5" w:rsidRDefault="00EE7FC1" w:rsidP="00B07454">
      <w:pPr>
        <w:spacing w:line="240" w:lineRule="auto"/>
        <w:ind w:firstLine="0"/>
        <w:rPr>
          <w:rPrChange w:id="58" w:author="Shubha Ranganathan" w:date="2020-06-05T06:19:00Z">
            <w:rPr>
              <w:color w:val="000000" w:themeColor="text1"/>
            </w:rPr>
          </w:rPrChange>
        </w:rPr>
      </w:pPr>
      <w:ins w:id="59" w:author="Anjali" w:date="2020-06-04T18:25:00Z">
        <w:r w:rsidRPr="002F20E5">
          <w:rPr>
            <w:rPrChange w:id="60" w:author="Shubha Ranganathan" w:date="2020-06-05T06:19:00Z">
              <w:rPr>
                <w:color w:val="000000" w:themeColor="text1"/>
              </w:rPr>
            </w:rPrChange>
          </w:rPr>
          <w:t xml:space="preserve">Keywords: Alcohol heavy use, </w:t>
        </w:r>
      </w:ins>
      <w:ins w:id="61" w:author="Anjali" w:date="2020-06-04T18:26:00Z">
        <w:r w:rsidRPr="002F20E5">
          <w:rPr>
            <w:rPrChange w:id="62" w:author="Shubha Ranganathan" w:date="2020-06-05T06:19:00Z">
              <w:rPr>
                <w:color w:val="000000" w:themeColor="text1"/>
              </w:rPr>
            </w:rPrChange>
          </w:rPr>
          <w:t>medicalization</w:t>
        </w:r>
      </w:ins>
      <w:ins w:id="63" w:author="Anjali" w:date="2020-06-04T18:25:00Z">
        <w:r w:rsidRPr="002F20E5">
          <w:rPr>
            <w:rPrChange w:id="64" w:author="Shubha Ranganathan" w:date="2020-06-05T06:19:00Z">
              <w:rPr>
                <w:color w:val="000000" w:themeColor="text1"/>
              </w:rPr>
            </w:rPrChange>
          </w:rPr>
          <w:t>,</w:t>
        </w:r>
      </w:ins>
      <w:ins w:id="65" w:author="Anjali" w:date="2020-06-04T18:26:00Z">
        <w:r w:rsidRPr="002F20E5">
          <w:rPr>
            <w:rPrChange w:id="66" w:author="Shubha Ranganathan" w:date="2020-06-05T06:19:00Z">
              <w:rPr>
                <w:color w:val="000000" w:themeColor="text1"/>
              </w:rPr>
            </w:rPrChange>
          </w:rPr>
          <w:t xml:space="preserve"> Ayurveda, alcohol consumption, mental health</w:t>
        </w:r>
      </w:ins>
    </w:p>
    <w:p w14:paraId="5C6033F6" w14:textId="77777777" w:rsidR="00370FBD" w:rsidRPr="002F20E5" w:rsidRDefault="00370FBD" w:rsidP="00370FBD">
      <w:pPr>
        <w:jc w:val="center"/>
        <w:rPr>
          <w:b/>
          <w:rPrChange w:id="67" w:author="Shubha Ranganathan" w:date="2020-06-05T06:19:00Z">
            <w:rPr>
              <w:b/>
              <w:color w:val="000000" w:themeColor="text1"/>
            </w:rPr>
          </w:rPrChange>
        </w:rPr>
      </w:pPr>
    </w:p>
    <w:p w14:paraId="71B64C71" w14:textId="7F17A98C" w:rsidR="00370FBD" w:rsidRPr="002F20E5" w:rsidRDefault="00370FBD" w:rsidP="004E0775">
      <w:pPr>
        <w:spacing w:line="240" w:lineRule="auto"/>
        <w:jc w:val="left"/>
        <w:rPr>
          <w:b/>
          <w:rPrChange w:id="68" w:author="Shubha Ranganathan" w:date="2020-06-05T06:19:00Z">
            <w:rPr>
              <w:b/>
              <w:color w:val="000000" w:themeColor="text1"/>
            </w:rPr>
          </w:rPrChange>
        </w:rPr>
      </w:pPr>
      <w:r w:rsidRPr="002F20E5">
        <w:rPr>
          <w:b/>
          <w:rPrChange w:id="69" w:author="Shubha Ranganathan" w:date="2020-06-05T06:19:00Z">
            <w:rPr>
              <w:b/>
              <w:color w:val="000000" w:themeColor="text1"/>
            </w:rPr>
          </w:rPrChange>
        </w:rPr>
        <w:t>Introduction</w:t>
      </w:r>
      <w:r w:rsidR="001C6A3B" w:rsidRPr="002F20E5">
        <w:rPr>
          <w:b/>
          <w:rPrChange w:id="70" w:author="Shubha Ranganathan" w:date="2020-06-05T06:19:00Z">
            <w:rPr>
              <w:b/>
              <w:color w:val="000000" w:themeColor="text1"/>
            </w:rPr>
          </w:rPrChange>
        </w:rPr>
        <w:t xml:space="preserve"> and background</w:t>
      </w:r>
    </w:p>
    <w:p w14:paraId="799F705A" w14:textId="67448768" w:rsidR="00370FBD" w:rsidRPr="002F20E5" w:rsidRDefault="009274F0" w:rsidP="004E0775">
      <w:pPr>
        <w:spacing w:line="240" w:lineRule="auto"/>
        <w:jc w:val="left"/>
        <w:rPr>
          <w:rPrChange w:id="71" w:author="Shubha Ranganathan" w:date="2020-06-05T06:19:00Z">
            <w:rPr>
              <w:color w:val="000000" w:themeColor="text1"/>
            </w:rPr>
          </w:rPrChange>
        </w:rPr>
      </w:pPr>
      <w:r w:rsidRPr="002F20E5">
        <w:rPr>
          <w:rPrChange w:id="72" w:author="Shubha Ranganathan" w:date="2020-06-05T06:19:00Z">
            <w:rPr>
              <w:color w:val="000000" w:themeColor="text1"/>
            </w:rPr>
          </w:rPrChange>
        </w:rPr>
        <w:lastRenderedPageBreak/>
        <w:t xml:space="preserve">The southern </w:t>
      </w:r>
      <w:r w:rsidR="00DD30CF" w:rsidRPr="002F20E5">
        <w:rPr>
          <w:rPrChange w:id="73" w:author="Shubha Ranganathan" w:date="2020-06-05T06:19:00Z">
            <w:rPr>
              <w:color w:val="000000" w:themeColor="text1"/>
            </w:rPr>
          </w:rPrChange>
        </w:rPr>
        <w:t>s</w:t>
      </w:r>
      <w:r w:rsidR="00370FBD" w:rsidRPr="002F20E5">
        <w:rPr>
          <w:rPrChange w:id="74" w:author="Shubha Ranganathan" w:date="2020-06-05T06:19:00Z">
            <w:rPr>
              <w:color w:val="000000" w:themeColor="text1"/>
            </w:rPr>
          </w:rPrChange>
        </w:rPr>
        <w:t xml:space="preserve">tate of Kerala has a </w:t>
      </w:r>
      <w:r w:rsidRPr="002F20E5">
        <w:rPr>
          <w:rPrChange w:id="75" w:author="Shubha Ranganathan" w:date="2020-06-05T06:19:00Z">
            <w:rPr>
              <w:color w:val="000000" w:themeColor="text1"/>
            </w:rPr>
          </w:rPrChange>
        </w:rPr>
        <w:t xml:space="preserve">long </w:t>
      </w:r>
      <w:r w:rsidR="00370FBD" w:rsidRPr="002F20E5">
        <w:rPr>
          <w:rPrChange w:id="76" w:author="Shubha Ranganathan" w:date="2020-06-05T06:19:00Z">
            <w:rPr>
              <w:color w:val="000000" w:themeColor="text1"/>
            </w:rPr>
          </w:rPrChange>
        </w:rPr>
        <w:t xml:space="preserve">history of several progressive social movements. It also has a good record of </w:t>
      </w:r>
      <w:r w:rsidR="000722BF" w:rsidRPr="002F20E5">
        <w:rPr>
          <w:rPrChange w:id="77" w:author="Shubha Ranganathan" w:date="2020-06-05T06:19:00Z">
            <w:rPr>
              <w:color w:val="000000" w:themeColor="text1"/>
            </w:rPr>
          </w:rPrChange>
        </w:rPr>
        <w:t>education and health, as reflected in development indicators for the same</w:t>
      </w:r>
      <w:r w:rsidR="00370FBD" w:rsidRPr="002F20E5">
        <w:rPr>
          <w:rPrChange w:id="78" w:author="Shubha Ranganathan" w:date="2020-06-05T06:19:00Z">
            <w:rPr>
              <w:color w:val="000000" w:themeColor="text1"/>
            </w:rPr>
          </w:rPrChange>
        </w:rPr>
        <w:t xml:space="preserve">. Literacy rate is very high in this state when compared to several other Indian states. Unlike many other states of India, primary education in the rural areas of the state also maintains a good quality. The ‘Kerala model’ – which is widely discussed in academia </w:t>
      </w:r>
      <w:r w:rsidR="00A73050" w:rsidRPr="002F20E5">
        <w:rPr>
          <w:rPrChange w:id="79" w:author="Shubha Ranganathan" w:date="2020-06-05T06:19:00Z">
            <w:rPr>
              <w:color w:val="000000" w:themeColor="text1"/>
            </w:rPr>
          </w:rPrChange>
        </w:rPr>
        <w:t xml:space="preserve">- </w:t>
      </w:r>
      <w:r w:rsidR="00370FBD" w:rsidRPr="002F20E5">
        <w:rPr>
          <w:rPrChange w:id="80" w:author="Shubha Ranganathan" w:date="2020-06-05T06:19:00Z">
            <w:rPr>
              <w:color w:val="000000" w:themeColor="text1"/>
            </w:rPr>
          </w:rPrChange>
        </w:rPr>
        <w:t xml:space="preserve">in refers to </w:t>
      </w:r>
      <w:r w:rsidR="00A73050" w:rsidRPr="002F20E5">
        <w:rPr>
          <w:rPrChange w:id="81" w:author="Shubha Ranganathan" w:date="2020-06-05T06:19:00Z">
            <w:rPr>
              <w:color w:val="000000" w:themeColor="text1"/>
            </w:rPr>
          </w:rPrChange>
        </w:rPr>
        <w:t xml:space="preserve">the </w:t>
      </w:r>
      <w:r w:rsidR="00370FBD" w:rsidRPr="002F20E5">
        <w:rPr>
          <w:rPrChange w:id="82" w:author="Shubha Ranganathan" w:date="2020-06-05T06:19:00Z">
            <w:rPr>
              <w:color w:val="000000" w:themeColor="text1"/>
            </w:rPr>
          </w:rPrChange>
        </w:rPr>
        <w:t>state’s achievement</w:t>
      </w:r>
      <w:r w:rsidR="00A73050" w:rsidRPr="002F20E5">
        <w:rPr>
          <w:rPrChange w:id="83" w:author="Shubha Ranganathan" w:date="2020-06-05T06:19:00Z">
            <w:rPr>
              <w:color w:val="000000" w:themeColor="text1"/>
            </w:rPr>
          </w:rPrChange>
        </w:rPr>
        <w:t>s</w:t>
      </w:r>
      <w:r w:rsidR="00370FBD" w:rsidRPr="002F20E5">
        <w:rPr>
          <w:rPrChange w:id="84" w:author="Shubha Ranganathan" w:date="2020-06-05T06:19:00Z">
            <w:rPr>
              <w:color w:val="000000" w:themeColor="text1"/>
            </w:rPr>
          </w:rPrChange>
        </w:rPr>
        <w:t xml:space="preserve"> in </w:t>
      </w:r>
      <w:r w:rsidR="00A73050" w:rsidRPr="002F20E5">
        <w:rPr>
          <w:rPrChange w:id="85" w:author="Shubha Ranganathan" w:date="2020-06-05T06:19:00Z">
            <w:rPr>
              <w:color w:val="000000" w:themeColor="text1"/>
            </w:rPr>
          </w:rPrChange>
        </w:rPr>
        <w:t xml:space="preserve">the </w:t>
      </w:r>
      <w:r w:rsidR="00370FBD" w:rsidRPr="002F20E5">
        <w:rPr>
          <w:rPrChange w:id="86" w:author="Shubha Ranganathan" w:date="2020-06-05T06:19:00Z">
            <w:rPr>
              <w:color w:val="000000" w:themeColor="text1"/>
            </w:rPr>
          </w:rPrChange>
        </w:rPr>
        <w:t>material conditions of living, social development, income rate, literacy, employment, life expectancy, health, and low level of infant mortality.</w:t>
      </w:r>
    </w:p>
    <w:p w14:paraId="74A61CB6" w14:textId="45F1BFD0" w:rsidR="00370FBD" w:rsidRPr="002F20E5" w:rsidRDefault="00370FBD" w:rsidP="004E0775">
      <w:pPr>
        <w:spacing w:line="240" w:lineRule="auto"/>
        <w:jc w:val="left"/>
        <w:rPr>
          <w:rPrChange w:id="87" w:author="Shubha Ranganathan" w:date="2020-06-05T06:19:00Z">
            <w:rPr>
              <w:color w:val="000000" w:themeColor="text1"/>
            </w:rPr>
          </w:rPrChange>
        </w:rPr>
      </w:pPr>
      <w:r w:rsidRPr="002F20E5">
        <w:rPr>
          <w:rPrChange w:id="88" w:author="Shubha Ranganathan" w:date="2020-06-05T06:19:00Z">
            <w:rPr>
              <w:color w:val="000000" w:themeColor="text1"/>
            </w:rPr>
          </w:rPrChange>
        </w:rPr>
        <w:t xml:space="preserve">Further, mental health services are </w:t>
      </w:r>
      <w:r w:rsidR="00CD558C" w:rsidRPr="002F20E5">
        <w:rPr>
          <w:rPrChange w:id="89" w:author="Shubha Ranganathan" w:date="2020-06-05T06:19:00Z">
            <w:rPr>
              <w:color w:val="000000" w:themeColor="text1"/>
            </w:rPr>
          </w:rPrChange>
        </w:rPr>
        <w:t>also well-established</w:t>
      </w:r>
      <w:r w:rsidRPr="002F20E5">
        <w:rPr>
          <w:rPrChange w:id="90" w:author="Shubha Ranganathan" w:date="2020-06-05T06:19:00Z">
            <w:rPr>
              <w:color w:val="000000" w:themeColor="text1"/>
            </w:rPr>
          </w:rPrChange>
        </w:rPr>
        <w:t xml:space="preserve"> in the state, and mental health literacy is high compared to other states in India (Thomas, 2014). At the same time, Kerala also has the highest per capita consumption of alcohol in India, viz. 8</w:t>
      </w:r>
      <w:r w:rsidR="008E1773" w:rsidRPr="002F20E5">
        <w:rPr>
          <w:rPrChange w:id="91" w:author="Shubha Ranganathan" w:date="2020-06-05T06:19:00Z">
            <w:rPr>
              <w:color w:val="000000" w:themeColor="text1"/>
            </w:rPr>
          </w:rPrChange>
        </w:rPr>
        <w:t>.3</w:t>
      </w:r>
      <w:r w:rsidRPr="002F20E5">
        <w:rPr>
          <w:rPrChange w:id="92" w:author="Shubha Ranganathan" w:date="2020-06-05T06:19:00Z">
            <w:rPr>
              <w:color w:val="000000" w:themeColor="text1"/>
            </w:rPr>
          </w:rPrChange>
        </w:rPr>
        <w:t xml:space="preserve"> litres per person in a year (BBC News, June 9, 2017). One recent report says that Kerala spent nearly 500 crores on alcohol during the </w:t>
      </w:r>
      <w:r w:rsidRPr="002F20E5">
        <w:rPr>
          <w:i/>
          <w:rPrChange w:id="93" w:author="Shubha Ranganathan" w:date="2020-06-05T06:19:00Z">
            <w:rPr>
              <w:i/>
              <w:color w:val="000000" w:themeColor="text1"/>
            </w:rPr>
          </w:rPrChange>
        </w:rPr>
        <w:t>Onam</w:t>
      </w:r>
      <w:r w:rsidRPr="002F20E5">
        <w:rPr>
          <w:rPrChange w:id="94" w:author="Shubha Ranganathan" w:date="2020-06-05T06:19:00Z">
            <w:rPr>
              <w:color w:val="000000" w:themeColor="text1"/>
            </w:rPr>
          </w:rPrChange>
        </w:rPr>
        <w:t xml:space="preserve"> festival in 2018, viz. the annual harvest festival in the state (The Hindu, September 13, 2019). According to WHO, alcohol consumption rate has increased from 2.4 liters to 5.7 </w:t>
      </w:r>
      <w:r w:rsidR="003C2296" w:rsidRPr="002F20E5">
        <w:rPr>
          <w:rPrChange w:id="95" w:author="Shubha Ranganathan" w:date="2020-06-05T06:19:00Z">
            <w:rPr>
              <w:color w:val="000000" w:themeColor="text1"/>
            </w:rPr>
          </w:rPrChange>
        </w:rPr>
        <w:t>from</w:t>
      </w:r>
      <w:r w:rsidRPr="002F20E5">
        <w:rPr>
          <w:rPrChange w:id="96" w:author="Shubha Ranganathan" w:date="2020-06-05T06:19:00Z">
            <w:rPr>
              <w:color w:val="000000" w:themeColor="text1"/>
            </w:rPr>
          </w:rPrChange>
        </w:rPr>
        <w:t xml:space="preserve"> 2005 to 2016 in India (The Hindu, September 23, 2018). </w:t>
      </w:r>
      <w:r w:rsidR="004E0775" w:rsidRPr="002F20E5">
        <w:rPr>
          <w:rPrChange w:id="97" w:author="Shubha Ranganathan" w:date="2020-06-05T06:19:00Z">
            <w:rPr>
              <w:color w:val="000000" w:themeColor="text1"/>
            </w:rPr>
          </w:rPrChange>
        </w:rPr>
        <w:t xml:space="preserve"> Manoj (2016) observed that </w:t>
      </w:r>
      <w:del w:id="98" w:author="Shubha Ranganathan" w:date="2020-06-05T06:31:00Z">
        <w:r w:rsidR="004E0775" w:rsidRPr="002F20E5" w:rsidDel="0044454F">
          <w:rPr>
            <w:rPrChange w:id="99" w:author="Shubha Ranganathan" w:date="2020-06-05T06:19:00Z">
              <w:rPr>
                <w:color w:val="000000" w:themeColor="text1"/>
              </w:rPr>
            </w:rPrChange>
          </w:rPr>
          <w:delText xml:space="preserve">when </w:delText>
        </w:r>
      </w:del>
      <w:ins w:id="100" w:author="Shubha Ranganathan" w:date="2020-06-05T06:31:00Z">
        <w:r w:rsidR="0044454F">
          <w:t>while</w:t>
        </w:r>
        <w:r w:rsidR="0044454F" w:rsidRPr="002F20E5">
          <w:rPr>
            <w:rPrChange w:id="101" w:author="Shubha Ranganathan" w:date="2020-06-05T06:19:00Z">
              <w:rPr>
                <w:color w:val="000000" w:themeColor="text1"/>
              </w:rPr>
            </w:rPrChange>
          </w:rPr>
          <w:t xml:space="preserve"> </w:t>
        </w:r>
      </w:ins>
      <w:r w:rsidR="004E0775" w:rsidRPr="002F20E5">
        <w:rPr>
          <w:rPrChange w:id="102" w:author="Shubha Ranganathan" w:date="2020-06-05T06:19:00Z">
            <w:rPr>
              <w:color w:val="000000" w:themeColor="text1"/>
            </w:rPr>
          </w:rPrChange>
        </w:rPr>
        <w:t xml:space="preserve">Kerala </w:t>
      </w:r>
      <w:del w:id="103" w:author="Shubha Ranganathan" w:date="2020-06-05T06:31:00Z">
        <w:r w:rsidR="004E0775" w:rsidRPr="002F20E5" w:rsidDel="0044454F">
          <w:rPr>
            <w:rPrChange w:id="104" w:author="Shubha Ranganathan" w:date="2020-06-05T06:19:00Z">
              <w:rPr>
                <w:color w:val="000000" w:themeColor="text1"/>
              </w:rPr>
            </w:rPrChange>
          </w:rPr>
          <w:delText xml:space="preserve">have </w:delText>
        </w:r>
      </w:del>
      <w:ins w:id="105" w:author="Shubha Ranganathan" w:date="2020-06-05T06:31:00Z">
        <w:r w:rsidR="0044454F" w:rsidRPr="002F20E5">
          <w:rPr>
            <w:rPrChange w:id="106" w:author="Shubha Ranganathan" w:date="2020-06-05T06:19:00Z">
              <w:rPr>
                <w:color w:val="000000" w:themeColor="text1"/>
              </w:rPr>
            </w:rPrChange>
          </w:rPr>
          <w:t>ha</w:t>
        </w:r>
        <w:r w:rsidR="0044454F">
          <w:t>s</w:t>
        </w:r>
        <w:r w:rsidR="0044454F" w:rsidRPr="002F20E5">
          <w:rPr>
            <w:rPrChange w:id="107" w:author="Shubha Ranganathan" w:date="2020-06-05T06:19:00Z">
              <w:rPr>
                <w:color w:val="000000" w:themeColor="text1"/>
              </w:rPr>
            </w:rPrChange>
          </w:rPr>
          <w:t xml:space="preserve"> </w:t>
        </w:r>
      </w:ins>
      <w:r w:rsidR="004E0775" w:rsidRPr="002F20E5">
        <w:rPr>
          <w:rPrChange w:id="108" w:author="Shubha Ranganathan" w:date="2020-06-05T06:19:00Z">
            <w:rPr>
              <w:color w:val="000000" w:themeColor="text1"/>
            </w:rPr>
          </w:rPrChange>
        </w:rPr>
        <w:t>the high per capita alcohol consumption</w:t>
      </w:r>
      <w:ins w:id="109" w:author="Shubha Ranganathan" w:date="2020-06-05T06:32:00Z">
        <w:r w:rsidR="0044454F">
          <w:t xml:space="preserve"> of 8.3 litres per annum</w:t>
        </w:r>
      </w:ins>
      <w:r w:rsidR="004E0775" w:rsidRPr="002F20E5">
        <w:rPr>
          <w:rPrChange w:id="110" w:author="Shubha Ranganathan" w:date="2020-06-05T06:19:00Z">
            <w:rPr>
              <w:color w:val="000000" w:themeColor="text1"/>
            </w:rPr>
          </w:rPrChange>
        </w:rPr>
        <w:t xml:space="preserve">, </w:t>
      </w:r>
      <w:ins w:id="111" w:author="Shubha Ranganathan" w:date="2020-06-05T06:32:00Z">
        <w:r w:rsidR="00440732">
          <w:t xml:space="preserve">the </w:t>
        </w:r>
      </w:ins>
      <w:r w:rsidR="004E0775" w:rsidRPr="002F20E5">
        <w:rPr>
          <w:rPrChange w:id="112" w:author="Shubha Ranganathan" w:date="2020-06-05T06:19:00Z">
            <w:rPr>
              <w:color w:val="000000" w:themeColor="text1"/>
            </w:rPr>
          </w:rPrChange>
        </w:rPr>
        <w:t xml:space="preserve">national average is </w:t>
      </w:r>
      <w:ins w:id="113" w:author="Shubha Ranganathan" w:date="2020-06-05T06:32:00Z">
        <w:r w:rsidR="00440732">
          <w:t xml:space="preserve">only </w:t>
        </w:r>
      </w:ins>
      <w:r w:rsidR="004E0775" w:rsidRPr="002F20E5">
        <w:rPr>
          <w:rPrChange w:id="114" w:author="Shubha Ranganathan" w:date="2020-06-05T06:19:00Z">
            <w:rPr>
              <w:color w:val="000000" w:themeColor="text1"/>
            </w:rPr>
          </w:rPrChange>
        </w:rPr>
        <w:t>4 litres</w:t>
      </w:r>
      <w:del w:id="115" w:author="Shubha Ranganathan" w:date="2020-06-05T06:32:00Z">
        <w:r w:rsidR="00A337C5" w:rsidRPr="002F20E5" w:rsidDel="00440732">
          <w:rPr>
            <w:rPrChange w:id="116" w:author="Shubha Ranganathan" w:date="2020-06-05T06:19:00Z">
              <w:rPr>
                <w:color w:val="000000" w:themeColor="text1"/>
              </w:rPr>
            </w:rPrChange>
          </w:rPr>
          <w:delText xml:space="preserve"> only</w:delText>
        </w:r>
      </w:del>
      <w:r w:rsidR="004E0775" w:rsidRPr="002F20E5">
        <w:rPr>
          <w:rPrChange w:id="117" w:author="Shubha Ranganathan" w:date="2020-06-05T06:19:00Z">
            <w:rPr>
              <w:color w:val="000000" w:themeColor="text1"/>
            </w:rPr>
          </w:rPrChange>
        </w:rPr>
        <w:t xml:space="preserve">. </w:t>
      </w:r>
      <w:r w:rsidR="003C2296" w:rsidRPr="002F20E5">
        <w:rPr>
          <w:rPrChange w:id="118" w:author="Shubha Ranganathan" w:date="2020-06-05T06:19:00Z">
            <w:rPr>
              <w:color w:val="000000" w:themeColor="text1"/>
            </w:rPr>
          </w:rPrChange>
        </w:rPr>
        <w:t>One</w:t>
      </w:r>
      <w:r w:rsidRPr="002F20E5">
        <w:rPr>
          <w:rPrChange w:id="119" w:author="Shubha Ranganathan" w:date="2020-06-05T06:19:00Z">
            <w:rPr>
              <w:color w:val="000000" w:themeColor="text1"/>
            </w:rPr>
          </w:rPrChange>
        </w:rPr>
        <w:t xml:space="preserve"> report </w:t>
      </w:r>
      <w:r w:rsidR="003C2296" w:rsidRPr="002F20E5">
        <w:rPr>
          <w:rPrChange w:id="120" w:author="Shubha Ranganathan" w:date="2020-06-05T06:19:00Z">
            <w:rPr>
              <w:color w:val="000000" w:themeColor="text1"/>
            </w:rPr>
          </w:rPrChange>
        </w:rPr>
        <w:t xml:space="preserve">found </w:t>
      </w:r>
      <w:r w:rsidRPr="002F20E5">
        <w:rPr>
          <w:rPrChange w:id="121" w:author="Shubha Ranganathan" w:date="2020-06-05T06:19:00Z">
            <w:rPr>
              <w:color w:val="000000" w:themeColor="text1"/>
            </w:rPr>
          </w:rPrChange>
        </w:rPr>
        <w:t xml:space="preserve">that the state government earned 195.29 crores from the beverages department in 2017 (Times of India, December 28, 2017). </w:t>
      </w:r>
      <w:r w:rsidR="005C3C6E" w:rsidRPr="002F20E5">
        <w:rPr>
          <w:rPrChange w:id="122" w:author="Shubha Ranganathan" w:date="2020-06-05T06:19:00Z">
            <w:rPr>
              <w:color w:val="000000" w:themeColor="text1"/>
            </w:rPr>
          </w:rPrChange>
        </w:rPr>
        <w:t>Further</w:t>
      </w:r>
      <w:r w:rsidRPr="002F20E5">
        <w:rPr>
          <w:rPrChange w:id="123" w:author="Shubha Ranganathan" w:date="2020-06-05T06:19:00Z">
            <w:rPr>
              <w:color w:val="000000" w:themeColor="text1"/>
            </w:rPr>
          </w:rPrChange>
        </w:rPr>
        <w:t xml:space="preserve">, alcohol and drugs </w:t>
      </w:r>
      <w:r w:rsidR="005C3C6E" w:rsidRPr="002F20E5">
        <w:rPr>
          <w:rPrChange w:id="124" w:author="Shubha Ranganathan" w:date="2020-06-05T06:19:00Z">
            <w:rPr>
              <w:color w:val="000000" w:themeColor="text1"/>
            </w:rPr>
          </w:rPrChange>
        </w:rPr>
        <w:t>have been held</w:t>
      </w:r>
      <w:r w:rsidRPr="002F20E5">
        <w:rPr>
          <w:rPrChange w:id="125" w:author="Shubha Ranganathan" w:date="2020-06-05T06:19:00Z">
            <w:rPr>
              <w:color w:val="000000" w:themeColor="text1"/>
            </w:rPr>
          </w:rPrChange>
        </w:rPr>
        <w:t xml:space="preserve"> responsible for domestic violence in 60% of the cases</w:t>
      </w:r>
      <w:r w:rsidR="005C3C6E" w:rsidRPr="002F20E5">
        <w:rPr>
          <w:rPrChange w:id="126" w:author="Shubha Ranganathan" w:date="2020-06-05T06:19:00Z">
            <w:rPr>
              <w:color w:val="000000" w:themeColor="text1"/>
            </w:rPr>
          </w:rPrChange>
        </w:rPr>
        <w:t xml:space="preserve"> in Kerala</w:t>
      </w:r>
      <w:r w:rsidRPr="002F20E5">
        <w:rPr>
          <w:rPrChange w:id="127" w:author="Shubha Ranganathan" w:date="2020-06-05T06:19:00Z">
            <w:rPr>
              <w:color w:val="000000" w:themeColor="text1"/>
            </w:rPr>
          </w:rPrChange>
        </w:rPr>
        <w:t xml:space="preserve"> (Karthika, 2015). </w:t>
      </w:r>
      <w:r w:rsidR="005C3C6E" w:rsidRPr="002F20E5">
        <w:rPr>
          <w:rPrChange w:id="128" w:author="Shubha Ranganathan" w:date="2020-06-05T06:19:00Z">
            <w:rPr>
              <w:color w:val="000000" w:themeColor="text1"/>
            </w:rPr>
          </w:rPrChange>
        </w:rPr>
        <w:t>T</w:t>
      </w:r>
      <w:r w:rsidRPr="002F20E5">
        <w:rPr>
          <w:rPrChange w:id="129" w:author="Shubha Ranganathan" w:date="2020-06-05T06:19:00Z">
            <w:rPr>
              <w:color w:val="000000" w:themeColor="text1"/>
            </w:rPr>
          </w:rPrChange>
        </w:rPr>
        <w:t>he Kerala Women’s Commission</w:t>
      </w:r>
      <w:r w:rsidR="005C3C6E" w:rsidRPr="002F20E5">
        <w:rPr>
          <w:rPrChange w:id="130" w:author="Shubha Ranganathan" w:date="2020-06-05T06:19:00Z">
            <w:rPr>
              <w:color w:val="000000" w:themeColor="text1"/>
            </w:rPr>
          </w:rPrChange>
        </w:rPr>
        <w:t xml:space="preserve"> also </w:t>
      </w:r>
      <w:del w:id="131" w:author="Shubha Ranganathan" w:date="2020-06-01T15:28:00Z">
        <w:r w:rsidRPr="002F20E5" w:rsidDel="005C3C6E">
          <w:rPr>
            <w:rPrChange w:id="132" w:author="Shubha Ranganathan" w:date="2020-06-05T06:19:00Z">
              <w:rPr>
                <w:color w:val="000000" w:themeColor="text1"/>
              </w:rPr>
            </w:rPrChange>
          </w:rPr>
          <w:delText>,</w:delText>
        </w:r>
      </w:del>
      <w:r w:rsidR="00CF33BB" w:rsidRPr="002F20E5">
        <w:rPr>
          <w:rPrChange w:id="133" w:author="Shubha Ranganathan" w:date="2020-06-05T06:19:00Z">
            <w:rPr>
              <w:color w:val="000000" w:themeColor="text1"/>
            </w:rPr>
          </w:rPrChange>
        </w:rPr>
        <w:t>maintains</w:t>
      </w:r>
      <w:r w:rsidRPr="002F20E5">
        <w:rPr>
          <w:rPrChange w:id="134" w:author="Shubha Ranganathan" w:date="2020-06-05T06:19:00Z">
            <w:rPr>
              <w:color w:val="000000" w:themeColor="text1"/>
            </w:rPr>
          </w:rPrChange>
        </w:rPr>
        <w:t xml:space="preserve"> </w:t>
      </w:r>
      <w:r w:rsidR="00F21C35" w:rsidRPr="002F20E5">
        <w:rPr>
          <w:rPrChange w:id="135" w:author="Shubha Ranganathan" w:date="2020-06-05T06:19:00Z">
            <w:rPr>
              <w:color w:val="000000" w:themeColor="text1"/>
            </w:rPr>
          </w:rPrChange>
        </w:rPr>
        <w:t xml:space="preserve">that </w:t>
      </w:r>
      <w:r w:rsidRPr="002F20E5">
        <w:rPr>
          <w:rPrChange w:id="136" w:author="Shubha Ranganathan" w:date="2020-06-05T06:19:00Z">
            <w:rPr>
              <w:color w:val="000000" w:themeColor="text1"/>
            </w:rPr>
          </w:rPrChange>
        </w:rPr>
        <w:t>in most of the domestic violence cases, the husbands are alcoholic (Koshi, 2014).</w:t>
      </w:r>
      <w:r w:rsidR="008C6E48" w:rsidRPr="002F20E5">
        <w:rPr>
          <w:rPrChange w:id="137" w:author="Shubha Ranganathan" w:date="2020-06-05T06:19:00Z">
            <w:rPr>
              <w:color w:val="000000" w:themeColor="text1"/>
            </w:rPr>
          </w:rPrChange>
        </w:rPr>
        <w:t xml:space="preserve">  </w:t>
      </w:r>
      <w:r w:rsidRPr="002F20E5">
        <w:rPr>
          <w:rPrChange w:id="138" w:author="Shubha Ranganathan" w:date="2020-06-05T06:19:00Z">
            <w:rPr>
              <w:color w:val="000000" w:themeColor="text1"/>
            </w:rPr>
          </w:rPrChange>
        </w:rPr>
        <w:t xml:space="preserve">Dr. Pramila Devi, member of the Kerala Women’s Commission, specified that in 50% of domestic violence cases women reported their partner’s excessive alcohol consumption (The Time of India, August 29, </w:t>
      </w:r>
      <w:commentRangeStart w:id="139"/>
      <w:r w:rsidRPr="002F20E5">
        <w:rPr>
          <w:rPrChange w:id="140" w:author="Shubha Ranganathan" w:date="2020-06-05T06:19:00Z">
            <w:rPr>
              <w:color w:val="000000" w:themeColor="text1"/>
            </w:rPr>
          </w:rPrChange>
        </w:rPr>
        <w:t>2014</w:t>
      </w:r>
      <w:commentRangeEnd w:id="139"/>
      <w:r w:rsidR="00D2056B" w:rsidRPr="002F20E5">
        <w:rPr>
          <w:rStyle w:val="CommentReference"/>
          <w:rPrChange w:id="141" w:author="Shubha Ranganathan" w:date="2020-06-05T06:19:00Z">
            <w:rPr>
              <w:rStyle w:val="CommentReference"/>
              <w:color w:val="000000" w:themeColor="text1"/>
            </w:rPr>
          </w:rPrChange>
        </w:rPr>
        <w:commentReference w:id="139"/>
      </w:r>
      <w:r w:rsidRPr="002F20E5">
        <w:rPr>
          <w:rPrChange w:id="142" w:author="Shubha Ranganathan" w:date="2020-06-05T06:19:00Z">
            <w:rPr>
              <w:color w:val="000000" w:themeColor="text1"/>
            </w:rPr>
          </w:rPrChange>
        </w:rPr>
        <w:t xml:space="preserve">). </w:t>
      </w:r>
    </w:p>
    <w:p w14:paraId="175DB4DB" w14:textId="7A8DE0F9" w:rsidR="007E6808" w:rsidRPr="002F20E5" w:rsidRDefault="00370FBD" w:rsidP="004E0775">
      <w:pPr>
        <w:spacing w:line="240" w:lineRule="auto"/>
        <w:jc w:val="left"/>
        <w:rPr>
          <w:ins w:id="143" w:author="Shubha Ranganathan" w:date="2020-06-01T16:02:00Z"/>
          <w:rPrChange w:id="144" w:author="Shubha Ranganathan" w:date="2020-06-05T06:19:00Z">
            <w:rPr>
              <w:ins w:id="145" w:author="Shubha Ranganathan" w:date="2020-06-01T16:02:00Z"/>
              <w:color w:val="000000" w:themeColor="text1"/>
            </w:rPr>
          </w:rPrChange>
        </w:rPr>
      </w:pPr>
      <w:r w:rsidRPr="002F20E5">
        <w:rPr>
          <w:rPrChange w:id="146" w:author="Shubha Ranganathan" w:date="2020-06-05T06:19:00Z">
            <w:rPr>
              <w:color w:val="000000" w:themeColor="text1"/>
            </w:rPr>
          </w:rPrChange>
        </w:rPr>
        <w:t>There was a statewide ban on alcohol in 2014. The government allowed alcohol to be served only in five-star restaurants, shutting down several local/unlicensed shops. However, after two years, when the next government came into power, they realized the negative impact of the ban on the economy generated from tourism. Hence, the state announced that licensed bars and airport outlets can serve alcohol. The state’s approach to the problem of alcohol use has been to engage in a blanket ban against alcohol use without looking at the underlying issues and contexts in which alcohol use becomes a problem. Further, alcohol use is often treated as a medical problem with socio-moral implications</w:t>
      </w:r>
      <w:ins w:id="147" w:author="Shubha Ranganathan" w:date="2020-06-01T16:09:00Z">
        <w:r w:rsidR="007E6808" w:rsidRPr="002F20E5">
          <w:rPr>
            <w:rPrChange w:id="148" w:author="Shubha Ranganathan" w:date="2020-06-05T06:19:00Z">
              <w:rPr>
                <w:color w:val="0070C0"/>
              </w:rPr>
            </w:rPrChange>
          </w:rPr>
          <w:t>, and a number of de-addiction centres have emerged to tackle the issue</w:t>
        </w:r>
      </w:ins>
      <w:r w:rsidRPr="002F20E5">
        <w:rPr>
          <w:rPrChange w:id="149" w:author="Shubha Ranganathan" w:date="2020-06-05T06:19:00Z">
            <w:rPr>
              <w:color w:val="0070C0"/>
            </w:rPr>
          </w:rPrChange>
        </w:rPr>
        <w:t>.</w:t>
      </w:r>
      <w:ins w:id="150" w:author="Shubha Ranganathan" w:date="2020-06-01T16:05:00Z">
        <w:r w:rsidR="007E6808" w:rsidRPr="002F20E5">
          <w:rPr>
            <w:rPrChange w:id="151" w:author="Shubha Ranganathan" w:date="2020-06-05T06:19:00Z">
              <w:rPr>
                <w:color w:val="0070C0"/>
              </w:rPr>
            </w:rPrChange>
          </w:rPr>
          <w:t xml:space="preserve"> </w:t>
        </w:r>
      </w:ins>
      <w:ins w:id="152" w:author="Shubha Ranganathan" w:date="2020-06-01T16:09:00Z">
        <w:r w:rsidR="007E6808" w:rsidRPr="002F20E5">
          <w:rPr>
            <w:rPrChange w:id="153" w:author="Shubha Ranganathan" w:date="2020-06-05T06:19:00Z">
              <w:rPr>
                <w:color w:val="0070C0"/>
              </w:rPr>
            </w:rPrChange>
          </w:rPr>
          <w:t>D</w:t>
        </w:r>
      </w:ins>
      <w:ins w:id="154" w:author="Shubha Ranganathan" w:date="2020-06-01T16:06:00Z">
        <w:r w:rsidR="007E6808" w:rsidRPr="002F20E5">
          <w:rPr>
            <w:rPrChange w:id="155" w:author="Shubha Ranganathan" w:date="2020-06-05T06:19:00Z">
              <w:rPr>
                <w:color w:val="0070C0"/>
              </w:rPr>
            </w:rPrChange>
          </w:rPr>
          <w:t>e-addiction treatment</w:t>
        </w:r>
      </w:ins>
      <w:ins w:id="156" w:author="Shubha Ranganathan" w:date="2020-06-01T16:07:00Z">
        <w:r w:rsidR="007E6808" w:rsidRPr="002F20E5">
          <w:rPr>
            <w:rPrChange w:id="157" w:author="Shubha Ranganathan" w:date="2020-06-05T06:19:00Z">
              <w:rPr>
                <w:color w:val="0070C0"/>
              </w:rPr>
            </w:rPrChange>
          </w:rPr>
          <w:t xml:space="preserve"> is </w:t>
        </w:r>
      </w:ins>
      <w:ins w:id="158" w:author="Shubha Ranganathan" w:date="2020-06-01T16:02:00Z">
        <w:r w:rsidR="007E6808" w:rsidRPr="002F20E5">
          <w:rPr>
            <w:rPrChange w:id="159" w:author="Shubha Ranganathan" w:date="2020-06-05T06:19:00Z">
              <w:rPr>
                <w:color w:val="000000" w:themeColor="text1"/>
              </w:rPr>
            </w:rPrChange>
          </w:rPr>
          <w:t xml:space="preserve">largely available in three different kinds of spaces: (1) specialized de-addiction centers, (2) biomedical spaces such as psychiatric hospitals and government hospitals, and (3) ayurvedic medical facilities. Apart from this, there are also various community </w:t>
        </w:r>
      </w:ins>
      <w:ins w:id="160" w:author="Shubha Ranganathan" w:date="2020-06-03T07:04:00Z">
        <w:r w:rsidR="00845863" w:rsidRPr="002F20E5">
          <w:rPr>
            <w:rPrChange w:id="161" w:author="Shubha Ranganathan" w:date="2020-06-05T06:19:00Z">
              <w:rPr>
                <w:color w:val="000000" w:themeColor="text1"/>
              </w:rPr>
            </w:rPrChange>
          </w:rPr>
          <w:t>organizations</w:t>
        </w:r>
      </w:ins>
      <w:ins w:id="162" w:author="Shubha Ranganathan" w:date="2020-06-01T16:02:00Z">
        <w:r w:rsidR="007E6808" w:rsidRPr="002F20E5">
          <w:rPr>
            <w:rPrChange w:id="163" w:author="Shubha Ranganathan" w:date="2020-06-05T06:19:00Z">
              <w:rPr>
                <w:color w:val="000000" w:themeColor="text1"/>
              </w:rPr>
            </w:rPrChange>
          </w:rPr>
          <w:t xml:space="preserve"> and non-government </w:t>
        </w:r>
      </w:ins>
      <w:ins w:id="164" w:author="Shubha Ranganathan" w:date="2020-06-03T07:04:00Z">
        <w:r w:rsidR="00845863" w:rsidRPr="002F20E5">
          <w:rPr>
            <w:rPrChange w:id="165" w:author="Shubha Ranganathan" w:date="2020-06-05T06:19:00Z">
              <w:rPr>
                <w:color w:val="000000" w:themeColor="text1"/>
              </w:rPr>
            </w:rPrChange>
          </w:rPr>
          <w:t>organizations</w:t>
        </w:r>
      </w:ins>
      <w:ins w:id="166" w:author="Shubha Ranganathan" w:date="2020-06-01T16:02:00Z">
        <w:r w:rsidR="007E6808" w:rsidRPr="002F20E5">
          <w:rPr>
            <w:rPrChange w:id="167" w:author="Shubha Ranganathan" w:date="2020-06-05T06:19:00Z">
              <w:rPr>
                <w:color w:val="000000" w:themeColor="text1"/>
              </w:rPr>
            </w:rPrChange>
          </w:rPr>
          <w:t xml:space="preserve"> providing de-addiction treatment. In this paper, we discuss the increasingly medicalized nature of de-addiction treatment, which is provided in all these sites. While this may not be unexpected when it comes to sites such as hospitals, whether general or psychiatric, whether biomedical or ayurvedic, as they are, after all, medical spaces, it was found that even in community-based de-addiction centers, a strongly medicalized approach to heavy alcohol use prevails</w:t>
        </w:r>
      </w:ins>
      <w:ins w:id="168" w:author="Shubha Ranganathan" w:date="2020-06-05T06:35:00Z">
        <w:r w:rsidR="008815BE">
          <w:t xml:space="preserve">. </w:t>
        </w:r>
      </w:ins>
      <w:ins w:id="169" w:author="Shubha Ranganathan" w:date="2020-06-01T16:02:00Z">
        <w:del w:id="170" w:author="Anjali" w:date="2020-06-04T16:11:00Z">
          <w:r w:rsidR="007E6808" w:rsidRPr="002F20E5" w:rsidDel="00DD30CF">
            <w:rPr>
              <w:rPrChange w:id="171" w:author="Shubha Ranganathan" w:date="2020-06-05T06:19:00Z">
                <w:rPr>
                  <w:color w:val="000000" w:themeColor="text1"/>
                </w:rPr>
              </w:rPrChange>
            </w:rPr>
            <w:delText>.</w:delText>
          </w:r>
        </w:del>
      </w:ins>
      <w:ins w:id="172" w:author="Shubha Ranganathan" w:date="2020-06-02T11:34:00Z">
        <w:del w:id="173" w:author="Anjali" w:date="2020-06-04T16:11:00Z">
          <w:r w:rsidR="00AE00AE" w:rsidRPr="002F20E5" w:rsidDel="00DD30CF">
            <w:rPr>
              <w:rStyle w:val="FootnoteReference"/>
              <w:rPrChange w:id="174" w:author="Shubha Ranganathan" w:date="2020-06-05T06:19:00Z">
                <w:rPr>
                  <w:rStyle w:val="FootnoteReference"/>
                  <w:color w:val="000000" w:themeColor="text1"/>
                </w:rPr>
              </w:rPrChange>
            </w:rPr>
            <w:footnoteReference w:id="1"/>
          </w:r>
        </w:del>
      </w:ins>
      <w:ins w:id="179" w:author="Shubha Ranganathan" w:date="2020-06-01T16:02:00Z">
        <w:del w:id="180" w:author="Anjali" w:date="2020-06-04T16:11:00Z">
          <w:r w:rsidR="007E6808" w:rsidRPr="002F20E5" w:rsidDel="00DD30CF">
            <w:rPr>
              <w:rPrChange w:id="181" w:author="Shubha Ranganathan" w:date="2020-06-05T06:19:00Z">
                <w:rPr>
                  <w:color w:val="000000" w:themeColor="text1"/>
                </w:rPr>
              </w:rPrChange>
            </w:rPr>
            <w:delText xml:space="preserve"> </w:delText>
          </w:r>
        </w:del>
      </w:ins>
      <w:ins w:id="182" w:author="Anjali" w:date="2020-06-04T16:11:00Z">
        <w:r w:rsidR="00DD30CF" w:rsidRPr="002F20E5">
          <w:rPr>
            <w:rPrChange w:id="183" w:author="Shubha Ranganathan" w:date="2020-06-05T06:19:00Z">
              <w:rPr>
                <w:color w:val="000000" w:themeColor="text1"/>
              </w:rPr>
            </w:rPrChange>
          </w:rPr>
          <w:t>In this paper, we use the term ‘heavy alcohol use’ to address people who had concerns with alcohol consumption. Our intention is not to make a psychiatric diagnosis based on the DSM-5 or ICD-10, and hence we avoid diagnostic terms.</w:t>
        </w:r>
      </w:ins>
    </w:p>
    <w:p w14:paraId="5C77C6E2" w14:textId="48914120" w:rsidR="00AA2D77" w:rsidRPr="002F20E5" w:rsidDel="00A95385" w:rsidRDefault="00A73DEA" w:rsidP="004E0775">
      <w:pPr>
        <w:spacing w:line="240" w:lineRule="auto"/>
        <w:ind w:firstLine="0"/>
        <w:jc w:val="left"/>
        <w:rPr>
          <w:del w:id="184" w:author="Shubha Ranganathan" w:date="2020-06-03T05:59:00Z"/>
          <w:moveTo w:id="185" w:author="Shubha Ranganathan" w:date="2020-06-01T15:44:00Z"/>
          <w:rPrChange w:id="186" w:author="Shubha Ranganathan" w:date="2020-06-05T06:19:00Z">
            <w:rPr>
              <w:del w:id="187" w:author="Shubha Ranganathan" w:date="2020-06-03T05:59:00Z"/>
              <w:moveTo w:id="188" w:author="Shubha Ranganathan" w:date="2020-06-01T15:44:00Z"/>
              <w:color w:val="0070C0"/>
            </w:rPr>
          </w:rPrChange>
        </w:rPr>
      </w:pPr>
      <w:moveToRangeStart w:id="189" w:author="Shubha Ranganathan" w:date="2020-06-02T11:16:00Z" w:name="move41989005"/>
      <w:moveTo w:id="190" w:author="Shubha Ranganathan" w:date="2020-06-02T11:16:00Z">
        <w:del w:id="191" w:author="Shubha Ranganathan" w:date="2020-06-02T11:34:00Z">
          <w:r w:rsidRPr="002F20E5" w:rsidDel="00AE00AE">
            <w:rPr>
              <w:rPrChange w:id="192" w:author="Shubha Ranganathan" w:date="2020-06-05T06:19:00Z">
                <w:rPr>
                  <w:color w:val="0070C0"/>
                </w:rPr>
              </w:rPrChange>
            </w:rPr>
            <w:lastRenderedPageBreak/>
            <w:delText xml:space="preserve">In this paper, we </w:delText>
          </w:r>
        </w:del>
        <w:del w:id="193" w:author="Shubha Ranganathan" w:date="2020-06-02T11:16:00Z">
          <w:r w:rsidRPr="002F20E5" w:rsidDel="00A73DEA">
            <w:rPr>
              <w:rPrChange w:id="194" w:author="Shubha Ranganathan" w:date="2020-06-05T06:19:00Z">
                <w:rPr>
                  <w:color w:val="0070C0"/>
                </w:rPr>
              </w:rPrChange>
            </w:rPr>
            <w:delText xml:space="preserve">are </w:delText>
          </w:r>
        </w:del>
        <w:del w:id="195" w:author="Shubha Ranganathan" w:date="2020-06-02T11:34:00Z">
          <w:r w:rsidRPr="002F20E5" w:rsidDel="00AE00AE">
            <w:rPr>
              <w:rPrChange w:id="196" w:author="Shubha Ranganathan" w:date="2020-06-05T06:19:00Z">
                <w:rPr>
                  <w:color w:val="0070C0"/>
                </w:rPr>
              </w:rPrChange>
            </w:rPr>
            <w:delText>us</w:delText>
          </w:r>
        </w:del>
        <w:del w:id="197" w:author="Shubha Ranganathan" w:date="2020-06-02T11:16:00Z">
          <w:r w:rsidRPr="002F20E5" w:rsidDel="00A73DEA">
            <w:rPr>
              <w:rPrChange w:id="198" w:author="Shubha Ranganathan" w:date="2020-06-05T06:19:00Z">
                <w:rPr>
                  <w:color w:val="0070C0"/>
                </w:rPr>
              </w:rPrChange>
            </w:rPr>
            <w:delText>ing</w:delText>
          </w:r>
        </w:del>
        <w:del w:id="199" w:author="Shubha Ranganathan" w:date="2020-06-02T11:34:00Z">
          <w:r w:rsidRPr="002F20E5" w:rsidDel="00AE00AE">
            <w:rPr>
              <w:rPrChange w:id="200" w:author="Shubha Ranganathan" w:date="2020-06-05T06:19:00Z">
                <w:rPr>
                  <w:color w:val="0070C0"/>
                </w:rPr>
              </w:rPrChange>
            </w:rPr>
            <w:delText xml:space="preserve"> the term heavy alcohol use to address people who </w:delText>
          </w:r>
        </w:del>
        <w:del w:id="201" w:author="Shubha Ranganathan" w:date="2020-06-02T11:16:00Z">
          <w:r w:rsidRPr="002F20E5" w:rsidDel="00A73DEA">
            <w:rPr>
              <w:rPrChange w:id="202" w:author="Shubha Ranganathan" w:date="2020-06-05T06:19:00Z">
                <w:rPr>
                  <w:color w:val="0070C0"/>
                </w:rPr>
              </w:rPrChange>
            </w:rPr>
            <w:delText>use</w:delText>
          </w:r>
        </w:del>
        <w:del w:id="203" w:author="Shubha Ranganathan" w:date="2020-06-02T11:34:00Z">
          <w:r w:rsidRPr="002F20E5" w:rsidDel="00AE00AE">
            <w:rPr>
              <w:rPrChange w:id="204" w:author="Shubha Ranganathan" w:date="2020-06-05T06:19:00Z">
                <w:rPr>
                  <w:color w:val="0070C0"/>
                </w:rPr>
              </w:rPrChange>
            </w:rPr>
            <w:delText xml:space="preserve"> alcohol </w:delText>
          </w:r>
        </w:del>
        <w:del w:id="205" w:author="Shubha Ranganathan" w:date="2020-06-02T11:17:00Z">
          <w:r w:rsidRPr="002F20E5" w:rsidDel="00F16DC1">
            <w:rPr>
              <w:rPrChange w:id="206" w:author="Shubha Ranganathan" w:date="2020-06-05T06:19:00Z">
                <w:rPr>
                  <w:color w:val="0070C0"/>
                </w:rPr>
              </w:rPrChange>
            </w:rPr>
            <w:delText>excessively, causing issues for themselves and their families</w:delText>
          </w:r>
        </w:del>
        <w:del w:id="207" w:author="Shubha Ranganathan" w:date="2020-06-02T11:34:00Z">
          <w:r w:rsidRPr="002F20E5" w:rsidDel="00AE00AE">
            <w:rPr>
              <w:rPrChange w:id="208" w:author="Shubha Ranganathan" w:date="2020-06-05T06:19:00Z">
                <w:rPr>
                  <w:color w:val="0070C0"/>
                </w:rPr>
              </w:rPrChange>
            </w:rPr>
            <w:delText xml:space="preserve">. </w:delText>
          </w:r>
        </w:del>
        <w:del w:id="209" w:author="Shubha Ranganathan" w:date="2020-06-02T11:17:00Z">
          <w:r w:rsidRPr="002F20E5" w:rsidDel="00F16DC1">
            <w:rPr>
              <w:rPrChange w:id="210" w:author="Shubha Ranganathan" w:date="2020-06-05T06:19:00Z">
                <w:rPr>
                  <w:color w:val="0070C0"/>
                </w:rPr>
              </w:rPrChange>
            </w:rPr>
            <w:delText>My</w:delText>
          </w:r>
        </w:del>
        <w:del w:id="211" w:author="Shubha Ranganathan" w:date="2020-06-02T11:34:00Z">
          <w:r w:rsidRPr="002F20E5" w:rsidDel="00AE00AE">
            <w:rPr>
              <w:rPrChange w:id="212" w:author="Shubha Ranganathan" w:date="2020-06-05T06:19:00Z">
                <w:rPr>
                  <w:color w:val="0070C0"/>
                </w:rPr>
              </w:rPrChange>
            </w:rPr>
            <w:delText xml:space="preserve"> intention is </w:delText>
          </w:r>
        </w:del>
        <w:del w:id="213" w:author="Shubha Ranganathan" w:date="2020-06-02T11:17:00Z">
          <w:r w:rsidRPr="002F20E5" w:rsidDel="00F16DC1">
            <w:rPr>
              <w:rPrChange w:id="214" w:author="Shubha Ranganathan" w:date="2020-06-05T06:19:00Z">
                <w:rPr>
                  <w:color w:val="0070C0"/>
                </w:rPr>
              </w:rPrChange>
            </w:rPr>
            <w:delText xml:space="preserve">looking at heavy alcohol use is </w:delText>
          </w:r>
        </w:del>
        <w:del w:id="215" w:author="Shubha Ranganathan" w:date="2020-06-02T11:34:00Z">
          <w:r w:rsidRPr="002F20E5" w:rsidDel="00AE00AE">
            <w:rPr>
              <w:rPrChange w:id="216" w:author="Shubha Ranganathan" w:date="2020-06-05T06:19:00Z">
                <w:rPr>
                  <w:color w:val="0070C0"/>
                </w:rPr>
              </w:rPrChange>
            </w:rPr>
            <w:delText xml:space="preserve">not to make a diagnosis based on the DSM-5 or ICD-10, and hence </w:delText>
          </w:r>
        </w:del>
        <w:del w:id="217" w:author="Shubha Ranganathan" w:date="2020-06-02T11:25:00Z">
          <w:r w:rsidRPr="002F20E5" w:rsidDel="00075758">
            <w:rPr>
              <w:rPrChange w:id="218" w:author="Shubha Ranganathan" w:date="2020-06-05T06:19:00Z">
                <w:rPr>
                  <w:color w:val="0070C0"/>
                </w:rPr>
              </w:rPrChange>
            </w:rPr>
            <w:delText>I</w:delText>
          </w:r>
        </w:del>
        <w:del w:id="219" w:author="Shubha Ranganathan" w:date="2020-06-02T11:34:00Z">
          <w:r w:rsidRPr="002F20E5" w:rsidDel="00AE00AE">
            <w:rPr>
              <w:rPrChange w:id="220" w:author="Shubha Ranganathan" w:date="2020-06-05T06:19:00Z">
                <w:rPr>
                  <w:color w:val="0070C0"/>
                </w:rPr>
              </w:rPrChange>
            </w:rPr>
            <w:delText xml:space="preserve"> avoid diagnostic terms. Women spoke of their husband’s violent behavior as being caused by drunkenness, and felt confident that successfully treating their addiction would solve the problem of violence.</w:delText>
          </w:r>
        </w:del>
      </w:moveTo>
      <w:moveToRangeStart w:id="221" w:author="Shubha Ranganathan" w:date="2020-06-01T15:44:00Z" w:name="move41918681"/>
      <w:moveToRangeEnd w:id="189"/>
      <w:moveTo w:id="222" w:author="Shubha Ranganathan" w:date="2020-06-01T15:44:00Z">
        <w:del w:id="223" w:author="Shubha Ranganathan" w:date="2020-06-01T16:11:00Z">
          <w:r w:rsidR="00AA2D77" w:rsidRPr="002F20E5" w:rsidDel="0051715F">
            <w:rPr>
              <w:rPrChange w:id="224" w:author="Shubha Ranganathan" w:date="2020-06-05T06:19:00Z">
                <w:rPr>
                  <w:color w:val="0070C0"/>
                </w:rPr>
              </w:rPrChange>
            </w:rPr>
            <w:delText xml:space="preserve">In Kerala, several number of de- addiction centers at present. Heavy use of alcohol affect many women also it become a social nuisance. </w:delText>
          </w:r>
        </w:del>
        <w:del w:id="225" w:author="Shubha Ranganathan" w:date="2020-06-02T05:28:00Z">
          <w:r w:rsidR="00AA2D77" w:rsidRPr="002F20E5" w:rsidDel="00CB09AD">
            <w:rPr>
              <w:rPrChange w:id="226" w:author="Shubha Ranganathan" w:date="2020-06-05T06:19:00Z">
                <w:rPr>
                  <w:color w:val="0070C0"/>
                </w:rPr>
              </w:rPrChange>
            </w:rPr>
            <w:delText xml:space="preserve">In thinking about this issue, it should not come as a surprise that what is defined by experts as a medical / psychiatric problem, namely, ‘addiction’, reveals itself as simultaneously a social problem. </w:delText>
          </w:r>
        </w:del>
      </w:moveTo>
    </w:p>
    <w:p w14:paraId="7A15A843" w14:textId="20CAB289" w:rsidR="00AA2D77" w:rsidRPr="002F20E5" w:rsidDel="007E6808" w:rsidRDefault="00AA2D77" w:rsidP="004E0775">
      <w:pPr>
        <w:spacing w:line="240" w:lineRule="auto"/>
        <w:ind w:firstLine="0"/>
        <w:jc w:val="left"/>
        <w:rPr>
          <w:del w:id="227" w:author="Shubha Ranganathan" w:date="2020-06-01T16:02:00Z"/>
          <w:moveTo w:id="228" w:author="Shubha Ranganathan" w:date="2020-06-01T15:44:00Z"/>
          <w:rPrChange w:id="229" w:author="Shubha Ranganathan" w:date="2020-06-05T06:19:00Z">
            <w:rPr>
              <w:del w:id="230" w:author="Shubha Ranganathan" w:date="2020-06-01T16:02:00Z"/>
              <w:moveTo w:id="231" w:author="Shubha Ranganathan" w:date="2020-06-01T15:44:00Z"/>
              <w:color w:val="000000" w:themeColor="text1"/>
            </w:rPr>
          </w:rPrChange>
        </w:rPr>
      </w:pPr>
      <w:moveTo w:id="232" w:author="Shubha Ranganathan" w:date="2020-06-01T15:44:00Z">
        <w:del w:id="233" w:author="Shubha Ranganathan" w:date="2020-06-01T16:02:00Z">
          <w:r w:rsidRPr="002F20E5" w:rsidDel="007E6808">
            <w:rPr>
              <w:rPrChange w:id="234" w:author="Shubha Ranganathan" w:date="2020-06-05T06:19:00Z">
                <w:rPr>
                  <w:color w:val="000000" w:themeColor="text1"/>
                </w:rPr>
              </w:rPrChange>
            </w:rPr>
            <w:delText>To tackle this issue, a large number of alcohol de-addiction centers have also emerged. De-addiction treatment in Kerala is largely available in three different kinds of spaces: (1) specialized de-addiction centers, (2) biomedical spaces such as psychiatric hospitals and government hospitals, and (3) ayurvedic medical facilities. Apart from this, there are also various community organisations and non-government organisations providing de-addiction treatment. In this paper, we discuss the increasingly medicalized nature of de-addiction treatment, which is provided in all these sites. While this may not be unexpected when it comes to sites such as hospitals, whether general or psychiatric, whether biomedical or ayurvedic, as they are, after all, medical spaces, it was found that even in community-based de-addiction centers, a strongly medicalized approach to heavy alcohol use prevails. Fieldwork with people accessing de-addiction treatment revealed the glaring gaps in this treatment, which showed little appreciation of the complex sociocultural, economic and familial issues involved in addiction. Ultimately, this paper calls for an overhauling of de-addiction treatments and approaches, arguing that without taking a holistic approach to the problem of ‘addiction’, these treatments are bound to fail.</w:delText>
          </w:r>
        </w:del>
      </w:moveTo>
    </w:p>
    <w:p w14:paraId="2BE4FC37" w14:textId="077C55A6" w:rsidR="00AA2D77" w:rsidRPr="002F20E5" w:rsidDel="00A95385" w:rsidRDefault="00AA2D77" w:rsidP="00C97ED5">
      <w:pPr>
        <w:spacing w:after="0" w:line="240" w:lineRule="auto"/>
        <w:jc w:val="left"/>
        <w:rPr>
          <w:del w:id="235" w:author="Shubha Ranganathan" w:date="2020-06-03T05:59:00Z"/>
          <w:moveTo w:id="236" w:author="Shubha Ranganathan" w:date="2020-06-01T15:44:00Z"/>
          <w:rPrChange w:id="237" w:author="Shubha Ranganathan" w:date="2020-06-05T06:19:00Z">
            <w:rPr>
              <w:del w:id="238" w:author="Shubha Ranganathan" w:date="2020-06-03T05:59:00Z"/>
              <w:moveTo w:id="239" w:author="Shubha Ranganathan" w:date="2020-06-01T15:44:00Z"/>
              <w:color w:val="000000" w:themeColor="text1"/>
            </w:rPr>
          </w:rPrChange>
        </w:rPr>
      </w:pPr>
      <w:moveTo w:id="240" w:author="Shubha Ranganathan" w:date="2020-06-01T15:44:00Z">
        <w:del w:id="241" w:author="Shubha Ranganathan" w:date="2020-06-01T16:02:00Z">
          <w:r w:rsidRPr="002F20E5" w:rsidDel="007E6808">
            <w:rPr>
              <w:rPrChange w:id="242" w:author="Shubha Ranganathan" w:date="2020-06-05T06:19:00Z">
                <w:rPr>
                  <w:color w:val="000000" w:themeColor="text1"/>
                </w:rPr>
              </w:rPrChange>
            </w:rPr>
            <w:delText xml:space="preserve"> </w:delText>
          </w:r>
        </w:del>
      </w:moveTo>
    </w:p>
    <w:p w14:paraId="0AAC96C9" w14:textId="77777777" w:rsidR="00AA2D77" w:rsidRPr="002F20E5" w:rsidRDefault="00AA2D77" w:rsidP="004E0775">
      <w:pPr>
        <w:spacing w:after="0" w:line="240" w:lineRule="auto"/>
        <w:jc w:val="left"/>
        <w:rPr>
          <w:moveTo w:id="243" w:author="Shubha Ranganathan" w:date="2020-06-01T15:44:00Z"/>
          <w:rPrChange w:id="244" w:author="Shubha Ranganathan" w:date="2020-06-05T06:19:00Z">
            <w:rPr>
              <w:moveTo w:id="245" w:author="Shubha Ranganathan" w:date="2020-06-01T15:44:00Z"/>
              <w:color w:val="000000" w:themeColor="text1"/>
            </w:rPr>
          </w:rPrChange>
        </w:rPr>
      </w:pPr>
      <w:moveTo w:id="246" w:author="Shubha Ranganathan" w:date="2020-06-01T15:44:00Z">
        <w:r w:rsidRPr="002F20E5">
          <w:rPr>
            <w:rPrChange w:id="247" w:author="Shubha Ranganathan" w:date="2020-06-05T06:19:00Z">
              <w:rPr>
                <w:color w:val="000000" w:themeColor="text1"/>
              </w:rPr>
            </w:rPrChange>
          </w:rPr>
          <w:t xml:space="preserve">We became familiarized with de-addiction treatments in Kerala through research on domestic violence.  </w:t>
        </w:r>
        <w:commentRangeStart w:id="248"/>
        <w:r w:rsidRPr="002F20E5">
          <w:rPr>
            <w:rPrChange w:id="249" w:author="Shubha Ranganathan" w:date="2020-06-05T06:19:00Z">
              <w:rPr>
                <w:color w:val="000000" w:themeColor="text1"/>
              </w:rPr>
            </w:rPrChange>
          </w:rPr>
          <w:t xml:space="preserve">In </w:t>
        </w:r>
        <w:commentRangeEnd w:id="248"/>
        <w:r w:rsidRPr="002F20E5">
          <w:rPr>
            <w:rStyle w:val="CommentReference"/>
          </w:rPr>
          <w:commentReference w:id="248"/>
        </w:r>
        <w:r w:rsidRPr="002F20E5">
          <w:rPr>
            <w:rPrChange w:id="250" w:author="Shubha Ranganathan" w:date="2020-06-05T06:19:00Z">
              <w:rPr>
                <w:color w:val="000000" w:themeColor="text1"/>
              </w:rPr>
            </w:rPrChange>
          </w:rPr>
          <w:t xml:space="preserve">this research, we were constantly confronted with narratives linking domestic violence to heavy alcohol use. Women spoke of their husband’s violent behavior as being caused by drunkenness, and felt confident that successfully treating their addiction would solve the problem of violence. Other scholars have also found women in Kerala to report that addictive alcohol consumption by their partners had ruined their lives (Colley, 2016). Many of them faced financial problems due to their husbands squandering savings on alcohol. They also underwent physical abuse, injuries, threats, and mental torture. Palmer, Patra, Bhatia, Mishra, and Jha (2016) conducted seven studies in which a total of 80,353 women were surveyed about their violence experience from their male partners. In all these narratives, the partners’ drinking habits were self-reported by the women participants.  For women, alcohol emerged as the source of all miseries in their lives. One participant said, “I am ready to adjust with his control, suspiciousness and verbal abuse. But physical torture is not bearable”. </w:t>
        </w:r>
      </w:moveTo>
    </w:p>
    <w:p w14:paraId="1A215777" w14:textId="77777777" w:rsidR="00AA2D77" w:rsidRPr="002F20E5" w:rsidRDefault="00AA2D77" w:rsidP="004E0775">
      <w:pPr>
        <w:spacing w:after="0" w:line="240" w:lineRule="auto"/>
        <w:jc w:val="left"/>
        <w:rPr>
          <w:moveTo w:id="251" w:author="Shubha Ranganathan" w:date="2020-06-01T15:44:00Z"/>
          <w:rPrChange w:id="252" w:author="Shubha Ranganathan" w:date="2020-06-05T06:19:00Z">
            <w:rPr>
              <w:moveTo w:id="253" w:author="Shubha Ranganathan" w:date="2020-06-01T15:44:00Z"/>
              <w:color w:val="000000" w:themeColor="text1"/>
            </w:rPr>
          </w:rPrChange>
        </w:rPr>
      </w:pPr>
    </w:p>
    <w:p w14:paraId="2A828E44" w14:textId="49F9D21E" w:rsidR="002C5608" w:rsidRPr="002F20E5" w:rsidRDefault="00AA2D77" w:rsidP="004E0775">
      <w:pPr>
        <w:spacing w:line="240" w:lineRule="auto"/>
        <w:jc w:val="left"/>
        <w:rPr>
          <w:ins w:id="254" w:author="Shubha Ranganathan" w:date="2020-06-01T16:25:00Z"/>
          <w:rPrChange w:id="255" w:author="Shubha Ranganathan" w:date="2020-06-05T06:19:00Z">
            <w:rPr>
              <w:ins w:id="256" w:author="Shubha Ranganathan" w:date="2020-06-01T16:25:00Z"/>
              <w:color w:val="000000" w:themeColor="text1"/>
            </w:rPr>
          </w:rPrChange>
        </w:rPr>
      </w:pPr>
      <w:moveTo w:id="257" w:author="Shubha Ranganathan" w:date="2020-06-01T15:44:00Z">
        <w:r w:rsidRPr="002F20E5">
          <w:rPr>
            <w:rPrChange w:id="258" w:author="Shubha Ranganathan" w:date="2020-06-05T06:19:00Z">
              <w:rPr>
                <w:color w:val="000000" w:themeColor="text1"/>
              </w:rPr>
            </w:rPrChange>
          </w:rPr>
          <w:t>Counselors, police officers or doctors encountering women facing domestic violence at the hands of their husbands often suggest de-addiction treatment as a solution.</w:t>
        </w:r>
        <w:r w:rsidRPr="002F20E5">
          <w:rPr>
            <w:rStyle w:val="EndnoteReference"/>
            <w:rPrChange w:id="259" w:author="Shubha Ranganathan" w:date="2020-06-05T06:19:00Z">
              <w:rPr>
                <w:rStyle w:val="EndnoteReference"/>
                <w:color w:val="000000" w:themeColor="text1"/>
              </w:rPr>
            </w:rPrChange>
          </w:rPr>
          <w:endnoteReference w:id="1"/>
        </w:r>
        <w:r w:rsidRPr="002F20E5">
          <w:rPr>
            <w:rPrChange w:id="261" w:author="Shubha Ranganathan" w:date="2020-06-05T06:19:00Z">
              <w:rPr>
                <w:color w:val="000000" w:themeColor="text1"/>
              </w:rPr>
            </w:rPrChange>
          </w:rPr>
          <w:t xml:space="preserve"> Importantly, NGOs, women’s cells and other women’s welfare centres providing legal and other services for domestic violence also tended to focus on the role of alcohol in domestic violence, therefore putting their energies into de-addiction treatment. While this assumption that successful de-addiction treatment would effectively address the problem of violence is a telling reflection of how the issue of domestic violence is understood, in this paper, we focus not so much on </w:t>
        </w:r>
        <w:r w:rsidRPr="002F20E5">
          <w:rPr>
            <w:rPrChange w:id="262" w:author="Shubha Ranganathan" w:date="2020-06-05T06:19:00Z">
              <w:rPr>
                <w:color w:val="000000" w:themeColor="text1"/>
              </w:rPr>
            </w:rPrChange>
          </w:rPr>
          <w:lastRenderedPageBreak/>
          <w:t xml:space="preserve">attributions about the causes of violence but on the medicalized nature of de-addiction treatment in general. First, we describe the nature of treatment offered in all these sites. Subsequently, we draw on interviews with women </w:t>
        </w:r>
        <w:del w:id="263" w:author="Shubha Ranganathan" w:date="2020-06-01T16:33:00Z">
          <w:r w:rsidRPr="002F20E5" w:rsidDel="00C401DB">
            <w:rPr>
              <w:rPrChange w:id="264" w:author="Shubha Ranganathan" w:date="2020-06-05T06:19:00Z">
                <w:rPr>
                  <w:color w:val="000000" w:themeColor="text1"/>
                </w:rPr>
              </w:rPrChange>
            </w:rPr>
            <w:delText>at the receiving end of domestic violence</w:delText>
          </w:r>
        </w:del>
      </w:moveTo>
      <w:ins w:id="265" w:author="Shubha Ranganathan" w:date="2020-06-01T16:33:00Z">
        <w:r w:rsidR="00C401DB" w:rsidRPr="002F20E5">
          <w:rPr>
            <w:rPrChange w:id="266" w:author="Shubha Ranganathan" w:date="2020-06-05T06:19:00Z">
              <w:rPr>
                <w:color w:val="000000" w:themeColor="text1"/>
              </w:rPr>
            </w:rPrChange>
          </w:rPr>
          <w:t>whose husbands were receiving de-addiction treatment</w:t>
        </w:r>
      </w:ins>
      <w:moveTo w:id="267" w:author="Shubha Ranganathan" w:date="2020-06-01T15:44:00Z">
        <w:r w:rsidRPr="002F20E5">
          <w:rPr>
            <w:rPrChange w:id="268" w:author="Shubha Ranganathan" w:date="2020-06-05T06:19:00Z">
              <w:rPr>
                <w:color w:val="000000" w:themeColor="text1"/>
              </w:rPr>
            </w:rPrChange>
          </w:rPr>
          <w:t xml:space="preserve">, regarding their understanding and experience of the role of de-addiction treatment. </w:t>
        </w:r>
      </w:moveTo>
      <w:ins w:id="269" w:author="Shubha Ranganathan" w:date="2020-06-01T16:32:00Z">
        <w:r w:rsidR="00C401DB" w:rsidRPr="002F20E5">
          <w:rPr>
            <w:rPrChange w:id="270" w:author="Shubha Ranganathan" w:date="2020-06-05T06:19:00Z">
              <w:rPr>
                <w:color w:val="000000" w:themeColor="text1"/>
              </w:rPr>
            </w:rPrChange>
          </w:rPr>
          <w:t xml:space="preserve"> Fieldwork with people accessing de-addiction treatment revealed the glaring gaps in this treatment, which showed little appreciation of the complex sociocultural, economic and familial issues involved in addiction.</w:t>
        </w:r>
      </w:ins>
      <w:ins w:id="271" w:author="Shubha Ranganathan" w:date="2020-06-01T16:35:00Z">
        <w:r w:rsidR="008C6E48" w:rsidRPr="002F20E5">
          <w:rPr>
            <w:rPrChange w:id="272" w:author="Shubha Ranganathan" w:date="2020-06-05T06:19:00Z">
              <w:rPr>
                <w:color w:val="000000" w:themeColor="text1"/>
              </w:rPr>
            </w:rPrChange>
          </w:rPr>
          <w:t xml:space="preserve"> </w:t>
        </w:r>
      </w:ins>
      <w:moveTo w:id="273" w:author="Shubha Ranganathan" w:date="2020-06-01T15:44:00Z">
        <w:del w:id="274" w:author="Shubha Ranganathan" w:date="2020-06-01T16:35:00Z">
          <w:r w:rsidRPr="002F20E5" w:rsidDel="008C6E48">
            <w:rPr>
              <w:rPrChange w:id="275" w:author="Shubha Ranganathan" w:date="2020-06-05T06:19:00Z">
                <w:rPr>
                  <w:color w:val="000000" w:themeColor="text1"/>
                </w:rPr>
              </w:rPrChange>
            </w:rPr>
            <w:delText xml:space="preserve">Findings reveal that treatment strategies tend to be overly medicalized, and do not probe into the socio-psychological and cultural factors. Heavy alcohol use is </w:delText>
          </w:r>
        </w:del>
        <w:del w:id="276" w:author="Shubha Ranganathan" w:date="2020-06-01T16:13:00Z">
          <w:r w:rsidRPr="002F20E5" w:rsidDel="0051715F">
            <w:rPr>
              <w:rPrChange w:id="277" w:author="Shubha Ranganathan" w:date="2020-06-05T06:19:00Z">
                <w:rPr>
                  <w:color w:val="000000" w:themeColor="text1"/>
                </w:rPr>
              </w:rPrChange>
            </w:rPr>
            <w:delText>cause of</w:delText>
          </w:r>
        </w:del>
        <w:del w:id="278" w:author="Shubha Ranganathan" w:date="2020-06-01T16:35:00Z">
          <w:r w:rsidRPr="002F20E5" w:rsidDel="008C6E48">
            <w:rPr>
              <w:rPrChange w:id="279" w:author="Shubha Ranganathan" w:date="2020-06-05T06:19:00Z">
                <w:rPr>
                  <w:color w:val="000000" w:themeColor="text1"/>
                </w:rPr>
              </w:rPrChange>
            </w:rPr>
            <w:delText xml:space="preserve">  several medical issue</w:delText>
          </w:r>
        </w:del>
        <w:del w:id="280" w:author="Shubha Ranganathan" w:date="2020-06-01T16:13:00Z">
          <w:r w:rsidRPr="002F20E5" w:rsidDel="0051715F">
            <w:rPr>
              <w:rPrChange w:id="281" w:author="Shubha Ranganathan" w:date="2020-06-05T06:19:00Z">
                <w:rPr>
                  <w:color w:val="000000" w:themeColor="text1"/>
                </w:rPr>
              </w:rPrChange>
            </w:rPr>
            <w:delText xml:space="preserve">. Because it is </w:delText>
          </w:r>
        </w:del>
        <w:del w:id="282" w:author="Shubha Ranganathan" w:date="2020-06-01T16:35:00Z">
          <w:r w:rsidRPr="002F20E5" w:rsidDel="008C6E48">
            <w:rPr>
              <w:rPrChange w:id="283" w:author="Shubha Ranganathan" w:date="2020-06-05T06:19:00Z">
                <w:rPr>
                  <w:color w:val="000000" w:themeColor="text1"/>
                </w:rPr>
              </w:rPrChange>
            </w:rPr>
            <w:delText>co</w:delText>
          </w:r>
        </w:del>
        <w:del w:id="284" w:author="Shubha Ranganathan" w:date="2020-06-01T16:14:00Z">
          <w:r w:rsidRPr="002F20E5" w:rsidDel="0051715F">
            <w:rPr>
              <w:rPrChange w:id="285" w:author="Shubha Ranganathan" w:date="2020-06-05T06:19:00Z">
                <w:rPr>
                  <w:color w:val="000000" w:themeColor="text1"/>
                </w:rPr>
              </w:rPrChange>
            </w:rPr>
            <w:delText xml:space="preserve"> </w:delText>
          </w:r>
        </w:del>
        <w:del w:id="286" w:author="Shubha Ranganathan" w:date="2020-06-01T16:35:00Z">
          <w:r w:rsidRPr="002F20E5" w:rsidDel="008C6E48">
            <w:rPr>
              <w:rPrChange w:id="287" w:author="Shubha Ranganathan" w:date="2020-06-05T06:19:00Z">
                <w:rPr>
                  <w:color w:val="000000" w:themeColor="text1"/>
                </w:rPr>
              </w:rPrChange>
            </w:rPr>
            <w:delText xml:space="preserve">morbid </w:delText>
          </w:r>
        </w:del>
        <w:del w:id="288" w:author="Shubha Ranganathan" w:date="2020-06-01T16:14:00Z">
          <w:r w:rsidRPr="002F20E5" w:rsidDel="0051715F">
            <w:rPr>
              <w:rPrChange w:id="289" w:author="Shubha Ranganathan" w:date="2020-06-05T06:19:00Z">
                <w:rPr>
                  <w:color w:val="000000" w:themeColor="text1"/>
                </w:rPr>
              </w:rPrChange>
            </w:rPr>
            <w:delText>of several</w:delText>
          </w:r>
        </w:del>
        <w:del w:id="290" w:author="Shubha Ranganathan" w:date="2020-06-01T16:35:00Z">
          <w:r w:rsidRPr="002F20E5" w:rsidDel="008C6E48">
            <w:rPr>
              <w:rPrChange w:id="291" w:author="Shubha Ranganathan" w:date="2020-06-05T06:19:00Z">
                <w:rPr>
                  <w:color w:val="000000" w:themeColor="text1"/>
                </w:rPr>
              </w:rPrChange>
            </w:rPr>
            <w:delText xml:space="preserve"> chronic diseases</w:delText>
          </w:r>
        </w:del>
        <w:del w:id="292" w:author="Shubha Ranganathan" w:date="2020-06-01T16:14:00Z">
          <w:r w:rsidRPr="002F20E5" w:rsidDel="0051715F">
            <w:rPr>
              <w:rPrChange w:id="293" w:author="Shubha Ranganathan" w:date="2020-06-05T06:19:00Z">
                <w:rPr>
                  <w:color w:val="000000" w:themeColor="text1"/>
                </w:rPr>
              </w:rPrChange>
            </w:rPr>
            <w:delText>.</w:delText>
          </w:r>
        </w:del>
        <w:del w:id="294" w:author="Shubha Ranganathan" w:date="2020-06-01T16:35:00Z">
          <w:r w:rsidRPr="002F20E5" w:rsidDel="008C6E48">
            <w:rPr>
              <w:rPrChange w:id="295" w:author="Shubha Ranganathan" w:date="2020-06-05T06:19:00Z">
                <w:rPr>
                  <w:color w:val="000000" w:themeColor="text1"/>
                </w:rPr>
              </w:rPrChange>
            </w:rPr>
            <w:delText xml:space="preserve"> (Shield, Parry, &amp; Rehm, 2014). However, is al</w:delText>
          </w:r>
        </w:del>
        <w:del w:id="296" w:author="Shubha Ranganathan" w:date="2020-06-01T16:14:00Z">
          <w:r w:rsidRPr="002F20E5" w:rsidDel="0051715F">
            <w:rPr>
              <w:rPrChange w:id="297" w:author="Shubha Ranganathan" w:date="2020-06-05T06:19:00Z">
                <w:rPr>
                  <w:color w:val="000000" w:themeColor="text1"/>
                </w:rPr>
              </w:rPrChange>
            </w:rPr>
            <w:delText>ways</w:delText>
          </w:r>
        </w:del>
        <w:del w:id="298" w:author="Shubha Ranganathan" w:date="2020-06-01T16:35:00Z">
          <w:r w:rsidRPr="002F20E5" w:rsidDel="008C6E48">
            <w:rPr>
              <w:rPrChange w:id="299" w:author="Shubha Ranganathan" w:date="2020-06-05T06:19:00Z">
                <w:rPr>
                  <w:color w:val="000000" w:themeColor="text1"/>
                </w:rPr>
              </w:rPrChange>
            </w:rPr>
            <w:delText xml:space="preserve"> associated with several social and cultural factors. </w:delText>
          </w:r>
        </w:del>
        <w:del w:id="300" w:author="Shubha Ranganathan" w:date="2020-06-01T16:19:00Z">
          <w:r w:rsidRPr="002F20E5" w:rsidDel="0051715F">
            <w:rPr>
              <w:rPrChange w:id="301" w:author="Shubha Ranganathan" w:date="2020-06-05T06:19:00Z">
                <w:rPr>
                  <w:color w:val="000000" w:themeColor="text1"/>
                </w:rPr>
              </w:rPrChange>
            </w:rPr>
            <w:delText xml:space="preserve">Crime, accidents, domestic violence and divorce have been linked with alcohol consumption (Manoj, 2016). </w:delText>
          </w:r>
        </w:del>
        <w:del w:id="302" w:author="Shubha Ranganathan" w:date="2020-06-01T16:21:00Z">
          <w:r w:rsidRPr="002F20E5" w:rsidDel="0051715F">
            <w:rPr>
              <w:rPrChange w:id="303" w:author="Shubha Ranganathan" w:date="2020-06-05T06:19:00Z">
                <w:rPr>
                  <w:color w:val="000000" w:themeColor="text1"/>
                </w:rPr>
              </w:rPrChange>
            </w:rPr>
            <w:delText xml:space="preserve">Alcohol over use is considered as a mental health issues, and there are large number of de- addiction centers are available.  </w:delText>
          </w:r>
          <w:r w:rsidRPr="002F20E5" w:rsidDel="00AC55A1">
            <w:rPr>
              <w:rPrChange w:id="304" w:author="Shubha Ranganathan" w:date="2020-06-05T06:19:00Z">
                <w:rPr>
                  <w:color w:val="000000" w:themeColor="text1"/>
                </w:rPr>
              </w:rPrChange>
            </w:rPr>
            <w:delText>Mental health literacy and medicalization is very popular in the context of Kerala.</w:delText>
          </w:r>
        </w:del>
      </w:moveTo>
      <w:moveToRangeEnd w:id="221"/>
      <w:ins w:id="305" w:author="Shubha Ranganathan" w:date="2020-06-01T16:25:00Z">
        <w:r w:rsidR="00AC55A1" w:rsidRPr="002F20E5">
          <w:rPr>
            <w:rPrChange w:id="306" w:author="Shubha Ranganathan" w:date="2020-06-05T06:19:00Z">
              <w:rPr>
                <w:color w:val="000000" w:themeColor="text1"/>
              </w:rPr>
            </w:rPrChange>
          </w:rPr>
          <w:t xml:space="preserve"> Ultimately, this paper calls for an overhauling of de-addiction treatments and approaches, arguing that without taking a holistic approach to the problem of ‘addiction’, these treatments are bound to fail.</w:t>
        </w:r>
      </w:ins>
    </w:p>
    <w:p w14:paraId="51ED2519" w14:textId="77777777" w:rsidR="00AC55A1" w:rsidRPr="002F20E5" w:rsidRDefault="00AC55A1" w:rsidP="004E0775">
      <w:pPr>
        <w:spacing w:line="240" w:lineRule="auto"/>
        <w:jc w:val="left"/>
        <w:rPr>
          <w:rPrChange w:id="307" w:author="Shubha Ranganathan" w:date="2020-06-05T06:19:00Z">
            <w:rPr>
              <w:color w:val="0070C0"/>
            </w:rPr>
          </w:rPrChange>
        </w:rPr>
      </w:pPr>
    </w:p>
    <w:p w14:paraId="0DA72307" w14:textId="77777777" w:rsidR="00370FBD" w:rsidRPr="002F20E5" w:rsidRDefault="00370FBD" w:rsidP="004E0775">
      <w:pPr>
        <w:spacing w:line="240" w:lineRule="auto"/>
        <w:jc w:val="left"/>
        <w:rPr>
          <w:b/>
          <w:rPrChange w:id="308" w:author="Shubha Ranganathan" w:date="2020-06-05T06:19:00Z">
            <w:rPr>
              <w:b/>
              <w:color w:val="0070C0"/>
            </w:rPr>
          </w:rPrChange>
        </w:rPr>
      </w:pPr>
      <w:r w:rsidRPr="002F20E5">
        <w:rPr>
          <w:b/>
          <w:rPrChange w:id="309" w:author="Shubha Ranganathan" w:date="2020-06-05T06:19:00Z">
            <w:rPr>
              <w:b/>
              <w:color w:val="0070C0"/>
            </w:rPr>
          </w:rPrChange>
        </w:rPr>
        <w:t>Methodology</w:t>
      </w:r>
    </w:p>
    <w:p w14:paraId="2ADD7E54" w14:textId="14DC3894" w:rsidR="00CB09AD" w:rsidRPr="002F20E5" w:rsidRDefault="00CB09AD" w:rsidP="004E0775">
      <w:pPr>
        <w:spacing w:line="240" w:lineRule="auto"/>
        <w:ind w:firstLine="0"/>
        <w:jc w:val="left"/>
        <w:rPr>
          <w:ins w:id="310" w:author="Shubha Ranganathan" w:date="2020-06-02T05:29:00Z"/>
          <w:rPrChange w:id="311" w:author="Shubha Ranganathan" w:date="2020-06-05T06:19:00Z">
            <w:rPr>
              <w:ins w:id="312" w:author="Shubha Ranganathan" w:date="2020-06-02T05:29:00Z"/>
              <w:color w:val="0070C0"/>
            </w:rPr>
          </w:rPrChange>
        </w:rPr>
      </w:pPr>
      <w:ins w:id="313" w:author="Shubha Ranganathan" w:date="2020-06-02T05:29:00Z">
        <w:r w:rsidRPr="002F20E5">
          <w:rPr>
            <w:rPrChange w:id="314" w:author="Shubha Ranganathan" w:date="2020-06-05T06:19:00Z">
              <w:rPr>
                <w:color w:val="0070C0"/>
              </w:rPr>
            </w:rPrChange>
          </w:rPr>
          <w:t xml:space="preserve">We used qualitative approaches to understand women’s experiences of domestic violence as the interest was to </w:t>
        </w:r>
      </w:ins>
      <w:ins w:id="315" w:author="Shubha Ranganathan" w:date="2020-06-02T05:34:00Z">
        <w:r w:rsidRPr="002F20E5">
          <w:rPr>
            <w:rPrChange w:id="316" w:author="Shubha Ranganathan" w:date="2020-06-05T06:19:00Z">
              <w:rPr>
                <w:color w:val="0070C0"/>
              </w:rPr>
            </w:rPrChange>
          </w:rPr>
          <w:t xml:space="preserve">understand domestic violence in their own terms </w:t>
        </w:r>
      </w:ins>
      <w:ins w:id="317" w:author="Shubha Ranganathan" w:date="2020-06-02T05:33:00Z">
        <w:r w:rsidRPr="002F20E5">
          <w:rPr>
            <w:rPrChange w:id="318" w:author="Shubha Ranganathan" w:date="2020-06-05T06:19:00Z">
              <w:rPr>
                <w:color w:val="0070C0"/>
              </w:rPr>
            </w:rPrChange>
          </w:rPr>
          <w:t xml:space="preserve">rather than </w:t>
        </w:r>
      </w:ins>
      <w:ins w:id="319" w:author="Shubha Ranganathan" w:date="2020-06-02T05:34:00Z">
        <w:r w:rsidRPr="002F20E5">
          <w:rPr>
            <w:rPrChange w:id="320" w:author="Shubha Ranganathan" w:date="2020-06-05T06:19:00Z">
              <w:rPr>
                <w:color w:val="0070C0"/>
              </w:rPr>
            </w:rPrChange>
          </w:rPr>
          <w:t xml:space="preserve">to fit their responses within pre-defined categories (Willig, </w:t>
        </w:r>
      </w:ins>
      <w:ins w:id="321" w:author="Shubha Ranganathan" w:date="2020-06-02T05:35:00Z">
        <w:r w:rsidRPr="002F20E5">
          <w:rPr>
            <w:rPrChange w:id="322" w:author="Shubha Ranganathan" w:date="2020-06-05T06:19:00Z">
              <w:rPr>
                <w:color w:val="0070C0"/>
              </w:rPr>
            </w:rPrChange>
          </w:rPr>
          <w:t>2008</w:t>
        </w:r>
      </w:ins>
      <w:ins w:id="323" w:author="Shubha Ranganathan" w:date="2020-06-02T05:34:00Z">
        <w:r w:rsidRPr="002F20E5">
          <w:rPr>
            <w:rPrChange w:id="324" w:author="Shubha Ranganathan" w:date="2020-06-05T06:19:00Z">
              <w:rPr>
                <w:color w:val="0070C0"/>
              </w:rPr>
            </w:rPrChange>
          </w:rPr>
          <w:t xml:space="preserve">; </w:t>
        </w:r>
      </w:ins>
      <w:ins w:id="325" w:author="Shubha Ranganathan" w:date="2020-06-02T05:35:00Z">
        <w:r w:rsidRPr="002F20E5">
          <w:rPr>
            <w:rPrChange w:id="326" w:author="Shubha Ranganathan" w:date="2020-06-05T06:19:00Z">
              <w:rPr>
                <w:color w:val="0070C0"/>
              </w:rPr>
            </w:rPrChange>
          </w:rPr>
          <w:t xml:space="preserve">Flick, </w:t>
        </w:r>
      </w:ins>
      <w:ins w:id="327" w:author="Shubha Ranganathan" w:date="2020-06-02T05:36:00Z">
        <w:r w:rsidRPr="002F20E5">
          <w:rPr>
            <w:rPrChange w:id="328" w:author="Shubha Ranganathan" w:date="2020-06-05T06:19:00Z">
              <w:rPr>
                <w:color w:val="0070C0"/>
              </w:rPr>
            </w:rPrChange>
          </w:rPr>
          <w:t xml:space="preserve">2009). Our focus in research was listening to experiences and </w:t>
        </w:r>
        <w:r w:rsidR="00BE2A82" w:rsidRPr="002F20E5">
          <w:rPr>
            <w:rPrChange w:id="329" w:author="Shubha Ranganathan" w:date="2020-06-05T06:19:00Z">
              <w:rPr>
                <w:color w:val="0070C0"/>
              </w:rPr>
            </w:rPrChange>
          </w:rPr>
          <w:t xml:space="preserve">highlighting the voices of those most vulnerable. </w:t>
        </w:r>
        <w:r w:rsidR="004E378F" w:rsidRPr="002F20E5">
          <w:rPr>
            <w:rPrChange w:id="330" w:author="Shubha Ranganathan" w:date="2020-06-05T06:19:00Z">
              <w:rPr>
                <w:color w:val="0070C0"/>
              </w:rPr>
            </w:rPrChange>
          </w:rPr>
          <w:t xml:space="preserve">Qualitative </w:t>
        </w:r>
      </w:ins>
      <w:ins w:id="331" w:author="Shubha Ranganathan" w:date="2020-06-02T05:37:00Z">
        <w:r w:rsidR="004E378F" w:rsidRPr="002F20E5">
          <w:rPr>
            <w:rPrChange w:id="332" w:author="Shubha Ranganathan" w:date="2020-06-05T06:19:00Z">
              <w:rPr>
                <w:color w:val="0070C0"/>
              </w:rPr>
            </w:rPrChange>
          </w:rPr>
          <w:t xml:space="preserve">approaches are most appropriate for unfolding the meaning of experiences. </w:t>
        </w:r>
      </w:ins>
    </w:p>
    <w:p w14:paraId="5A6E7C5F" w14:textId="77777777" w:rsidR="00CB09AD" w:rsidRPr="002F20E5" w:rsidRDefault="00CB09AD" w:rsidP="00C93C35">
      <w:pPr>
        <w:spacing w:line="240" w:lineRule="auto"/>
        <w:ind w:firstLine="0"/>
        <w:jc w:val="left"/>
        <w:rPr>
          <w:ins w:id="333" w:author="Shubha Ranganathan" w:date="2020-06-02T05:28:00Z"/>
          <w:rPrChange w:id="334" w:author="Shubha Ranganathan" w:date="2020-06-05T06:19:00Z">
            <w:rPr>
              <w:ins w:id="335" w:author="Shubha Ranganathan" w:date="2020-06-02T05:28:00Z"/>
              <w:color w:val="000000" w:themeColor="text1"/>
            </w:rPr>
          </w:rPrChange>
        </w:rPr>
      </w:pPr>
    </w:p>
    <w:p w14:paraId="5FF76A0E" w14:textId="659EBA3A" w:rsidR="00370FBD" w:rsidRPr="002F20E5" w:rsidRDefault="00370FBD" w:rsidP="00C93C35">
      <w:pPr>
        <w:spacing w:line="240" w:lineRule="auto"/>
        <w:jc w:val="left"/>
        <w:rPr>
          <w:rPrChange w:id="336" w:author="Shubha Ranganathan" w:date="2020-06-05T06:19:00Z">
            <w:rPr>
              <w:color w:val="000000" w:themeColor="text1"/>
            </w:rPr>
          </w:rPrChange>
        </w:rPr>
      </w:pPr>
      <w:r w:rsidRPr="002F20E5">
        <w:rPr>
          <w:rPrChange w:id="337" w:author="Shubha Ranganathan" w:date="2020-06-05T06:19:00Z">
            <w:rPr>
              <w:color w:val="000000" w:themeColor="text1"/>
            </w:rPr>
          </w:rPrChange>
        </w:rPr>
        <w:t>Field Site</w:t>
      </w:r>
      <w:r w:rsidR="00272379" w:rsidRPr="002F20E5">
        <w:rPr>
          <w:rPrChange w:id="338" w:author="Shubha Ranganathan" w:date="2020-06-05T06:19:00Z">
            <w:rPr>
              <w:color w:val="000000" w:themeColor="text1"/>
            </w:rPr>
          </w:rPrChange>
        </w:rPr>
        <w:t>s</w:t>
      </w:r>
    </w:p>
    <w:p w14:paraId="31AC82DD" w14:textId="6387E752" w:rsidR="00370FBD" w:rsidRPr="002F20E5" w:rsidRDefault="00370FBD" w:rsidP="00C93C35">
      <w:pPr>
        <w:spacing w:line="240" w:lineRule="auto"/>
        <w:jc w:val="left"/>
        <w:rPr>
          <w:rPrChange w:id="339" w:author="Shubha Ranganathan" w:date="2020-06-05T06:19:00Z">
            <w:rPr>
              <w:color w:val="000000" w:themeColor="text1"/>
            </w:rPr>
          </w:rPrChange>
        </w:rPr>
      </w:pPr>
      <w:r w:rsidRPr="002F20E5">
        <w:rPr>
          <w:rPrChange w:id="340" w:author="Shubha Ranganathan" w:date="2020-06-05T06:19:00Z">
            <w:rPr>
              <w:color w:val="000000" w:themeColor="text1"/>
            </w:rPr>
          </w:rPrChange>
        </w:rPr>
        <w:t xml:space="preserve">The data collected are from counseling centers, NGOs, </w:t>
      </w:r>
      <w:r w:rsidR="00B2031D" w:rsidRPr="002F20E5">
        <w:rPr>
          <w:rPrChange w:id="341" w:author="Shubha Ranganathan" w:date="2020-06-05T06:19:00Z">
            <w:rPr>
              <w:color w:val="000000" w:themeColor="text1"/>
            </w:rPr>
          </w:rPrChange>
        </w:rPr>
        <w:t xml:space="preserve">hospitals, </w:t>
      </w:r>
      <w:r w:rsidRPr="002F20E5">
        <w:rPr>
          <w:rPrChange w:id="342" w:author="Shubha Ranganathan" w:date="2020-06-05T06:19:00Z">
            <w:rPr>
              <w:color w:val="000000" w:themeColor="text1"/>
            </w:rPr>
          </w:rPrChange>
        </w:rPr>
        <w:t xml:space="preserve">shelter homes as well as home visits in the locality of Kozhikode situated in Kerala, India. The interviews were taken from women and their family members with their consent while they approached the registered organizations to report domestic violence issues and to seek help. </w:t>
      </w:r>
      <w:r w:rsidR="00996710" w:rsidRPr="002F20E5">
        <w:rPr>
          <w:rPrChange w:id="343" w:author="Shubha Ranganathan" w:date="2020-06-05T06:19:00Z">
            <w:rPr>
              <w:color w:val="000000" w:themeColor="text1"/>
            </w:rPr>
          </w:rPrChange>
        </w:rPr>
        <w:t>The first author spent about</w:t>
      </w:r>
      <w:r w:rsidRPr="002F20E5">
        <w:rPr>
          <w:rPrChange w:id="344" w:author="Shubha Ranganathan" w:date="2020-06-05T06:19:00Z">
            <w:rPr>
              <w:color w:val="000000" w:themeColor="text1"/>
            </w:rPr>
          </w:rPrChange>
        </w:rPr>
        <w:t xml:space="preserve"> nine months in the field to collect data.</w:t>
      </w:r>
    </w:p>
    <w:p w14:paraId="63284854" w14:textId="77777777" w:rsidR="00512646" w:rsidRPr="002F20E5" w:rsidRDefault="00512646" w:rsidP="00C93C35">
      <w:pPr>
        <w:spacing w:line="240" w:lineRule="auto"/>
        <w:jc w:val="left"/>
        <w:rPr>
          <w:rPrChange w:id="345" w:author="Shubha Ranganathan" w:date="2020-06-05T06:19:00Z">
            <w:rPr>
              <w:color w:val="000000" w:themeColor="text1"/>
            </w:rPr>
          </w:rPrChange>
        </w:rPr>
      </w:pPr>
      <w:r w:rsidRPr="002F20E5">
        <w:rPr>
          <w:rPrChange w:id="346" w:author="Shubha Ranganathan" w:date="2020-06-05T06:19:00Z">
            <w:rPr>
              <w:color w:val="000000" w:themeColor="text1"/>
            </w:rPr>
          </w:rPrChange>
        </w:rPr>
        <w:t>Methods</w:t>
      </w:r>
    </w:p>
    <w:p w14:paraId="1B6BAEB0" w14:textId="23A73E50" w:rsidR="00512646" w:rsidRPr="002F20E5" w:rsidRDefault="00030811" w:rsidP="00C93C35">
      <w:pPr>
        <w:spacing w:line="240" w:lineRule="auto"/>
        <w:jc w:val="left"/>
        <w:rPr>
          <w:rPrChange w:id="347" w:author="Shubha Ranganathan" w:date="2020-06-05T06:19:00Z">
            <w:rPr>
              <w:color w:val="000000" w:themeColor="text1"/>
            </w:rPr>
          </w:rPrChange>
        </w:rPr>
      </w:pPr>
      <w:ins w:id="348" w:author="IITH" w:date="2020-06-12T11:04:00Z">
        <w:r>
          <w:t>We</w:t>
        </w:r>
      </w:ins>
      <w:del w:id="349" w:author="IITH" w:date="2020-06-12T11:04:00Z">
        <w:r w:rsidR="00512646" w:rsidRPr="002F20E5" w:rsidDel="00030811">
          <w:rPr>
            <w:rPrChange w:id="350" w:author="Shubha Ranganathan" w:date="2020-06-05T06:19:00Z">
              <w:rPr>
                <w:color w:val="000000" w:themeColor="text1"/>
              </w:rPr>
            </w:rPrChange>
          </w:rPr>
          <w:delText>I</w:delText>
        </w:r>
      </w:del>
      <w:r w:rsidR="00512646" w:rsidRPr="002F20E5">
        <w:rPr>
          <w:rPrChange w:id="351" w:author="Shubha Ranganathan" w:date="2020-06-05T06:19:00Z">
            <w:rPr>
              <w:color w:val="000000" w:themeColor="text1"/>
            </w:rPr>
          </w:rPrChange>
        </w:rPr>
        <w:t xml:space="preserve"> decided to take face-to-face in-depth interviews from participants, whom </w:t>
      </w:r>
      <w:del w:id="352" w:author="IITH" w:date="2020-06-12T11:05:00Z">
        <w:r w:rsidR="00512646" w:rsidRPr="002F20E5" w:rsidDel="00030811">
          <w:rPr>
            <w:rPrChange w:id="353" w:author="Shubha Ranganathan" w:date="2020-06-05T06:19:00Z">
              <w:rPr>
                <w:color w:val="000000" w:themeColor="text1"/>
              </w:rPr>
            </w:rPrChange>
          </w:rPr>
          <w:delText>are I</w:delText>
        </w:r>
      </w:del>
      <w:ins w:id="354" w:author="IITH" w:date="2020-06-12T11:05:00Z">
        <w:r>
          <w:t>were</w:t>
        </w:r>
      </w:ins>
      <w:r w:rsidR="00512646" w:rsidRPr="002F20E5">
        <w:rPr>
          <w:rPrChange w:id="355" w:author="Shubha Ranganathan" w:date="2020-06-05T06:19:00Z">
            <w:rPr>
              <w:color w:val="000000" w:themeColor="text1"/>
            </w:rPr>
          </w:rPrChange>
        </w:rPr>
        <w:t xml:space="preserve"> met </w:t>
      </w:r>
      <w:del w:id="356" w:author="IITH" w:date="2020-06-12T11:05:00Z">
        <w:r w:rsidR="00512646" w:rsidRPr="002F20E5" w:rsidDel="00030811">
          <w:rPr>
            <w:rPrChange w:id="357" w:author="Shubha Ranganathan" w:date="2020-06-05T06:19:00Z">
              <w:rPr>
                <w:color w:val="000000" w:themeColor="text1"/>
              </w:rPr>
            </w:rPrChange>
          </w:rPr>
          <w:delText xml:space="preserve">from </w:delText>
        </w:r>
      </w:del>
      <w:ins w:id="358" w:author="IITH" w:date="2020-06-12T11:05:00Z">
        <w:r>
          <w:t>at</w:t>
        </w:r>
        <w:r w:rsidRPr="002F20E5">
          <w:rPr>
            <w:rPrChange w:id="359" w:author="Shubha Ranganathan" w:date="2020-06-05T06:19:00Z">
              <w:rPr>
                <w:color w:val="000000" w:themeColor="text1"/>
              </w:rPr>
            </w:rPrChange>
          </w:rPr>
          <w:t xml:space="preserve"> </w:t>
        </w:r>
      </w:ins>
      <w:r w:rsidR="00512646" w:rsidRPr="002F20E5">
        <w:rPr>
          <w:rPrChange w:id="360" w:author="Shubha Ranganathan" w:date="2020-06-05T06:19:00Z">
            <w:rPr>
              <w:color w:val="000000" w:themeColor="text1"/>
            </w:rPr>
          </w:rPrChange>
        </w:rPr>
        <w:t xml:space="preserve">the service providing centers. </w:t>
      </w:r>
      <w:r w:rsidR="00434362" w:rsidRPr="002F20E5">
        <w:rPr>
          <w:rPrChange w:id="361" w:author="Shubha Ranganathan" w:date="2020-06-05T06:19:00Z">
            <w:rPr>
              <w:color w:val="000000" w:themeColor="text1"/>
            </w:rPr>
          </w:rPrChange>
        </w:rPr>
        <w:t xml:space="preserve">Following the guidelines of Willig (2008) and Flick (2009), we </w:t>
      </w:r>
      <w:r w:rsidR="00512646" w:rsidRPr="002F20E5">
        <w:rPr>
          <w:rPrChange w:id="362" w:author="Shubha Ranganathan" w:date="2020-06-05T06:19:00Z">
            <w:rPr>
              <w:color w:val="000000" w:themeColor="text1"/>
            </w:rPr>
          </w:rPrChange>
        </w:rPr>
        <w:t xml:space="preserve">constructed an unstructured open-ended </w:t>
      </w:r>
      <w:r w:rsidR="00434362" w:rsidRPr="002F20E5">
        <w:rPr>
          <w:rPrChange w:id="363" w:author="Shubha Ranganathan" w:date="2020-06-05T06:19:00Z">
            <w:rPr>
              <w:color w:val="000000" w:themeColor="text1"/>
            </w:rPr>
          </w:rPrChange>
        </w:rPr>
        <w:t>interview guide</w:t>
      </w:r>
      <w:r w:rsidR="00512646" w:rsidRPr="002F20E5">
        <w:rPr>
          <w:rPrChange w:id="364" w:author="Shubha Ranganathan" w:date="2020-06-05T06:19:00Z">
            <w:rPr>
              <w:color w:val="000000" w:themeColor="text1"/>
            </w:rPr>
          </w:rPrChange>
        </w:rPr>
        <w:t xml:space="preserve">, with 15-20 questions for the study. </w:t>
      </w:r>
      <w:r w:rsidR="00434362" w:rsidRPr="002F20E5">
        <w:rPr>
          <w:rPrChange w:id="365" w:author="Shubha Ranganathan" w:date="2020-06-05T06:19:00Z">
            <w:rPr>
              <w:color w:val="000000" w:themeColor="text1"/>
            </w:rPr>
          </w:rPrChange>
        </w:rPr>
        <w:t xml:space="preserve">These questions were designed to serve as a guide for the in-depth conversations that followed. </w:t>
      </w:r>
      <w:r w:rsidR="00512646" w:rsidRPr="002F20E5">
        <w:rPr>
          <w:rPrChange w:id="366" w:author="Shubha Ranganathan" w:date="2020-06-05T06:19:00Z">
            <w:rPr>
              <w:color w:val="000000" w:themeColor="text1"/>
            </w:rPr>
          </w:rPrChange>
        </w:rPr>
        <w:t xml:space="preserve">Then </w:t>
      </w:r>
      <w:r w:rsidR="00237723" w:rsidRPr="002F20E5">
        <w:rPr>
          <w:rPrChange w:id="367" w:author="Shubha Ranganathan" w:date="2020-06-05T06:19:00Z">
            <w:rPr>
              <w:color w:val="000000" w:themeColor="text1"/>
            </w:rPr>
          </w:rPrChange>
        </w:rPr>
        <w:t xml:space="preserve">the interview guide was </w:t>
      </w:r>
      <w:r w:rsidR="00512646" w:rsidRPr="002F20E5">
        <w:rPr>
          <w:rPrChange w:id="368" w:author="Shubha Ranganathan" w:date="2020-06-05T06:19:00Z">
            <w:rPr>
              <w:color w:val="000000" w:themeColor="text1"/>
            </w:rPr>
          </w:rPrChange>
        </w:rPr>
        <w:t xml:space="preserve">translated </w:t>
      </w:r>
      <w:r w:rsidR="001C1C11" w:rsidRPr="002F20E5">
        <w:rPr>
          <w:rPrChange w:id="369" w:author="Shubha Ranganathan" w:date="2020-06-05T06:19:00Z">
            <w:rPr>
              <w:color w:val="000000" w:themeColor="text1"/>
            </w:rPr>
          </w:rPrChange>
        </w:rPr>
        <w:t>in</w:t>
      </w:r>
      <w:r w:rsidR="00512646" w:rsidRPr="002F20E5">
        <w:rPr>
          <w:rPrChange w:id="370" w:author="Shubha Ranganathan" w:date="2020-06-05T06:19:00Z">
            <w:rPr>
              <w:color w:val="000000" w:themeColor="text1"/>
            </w:rPr>
          </w:rPrChange>
        </w:rPr>
        <w:t xml:space="preserve">to Malayalam (the local language in Kerala). </w:t>
      </w:r>
      <w:r w:rsidR="00E10C12" w:rsidRPr="002F20E5">
        <w:rPr>
          <w:rPrChange w:id="371" w:author="Shubha Ranganathan" w:date="2020-06-05T06:19:00Z">
            <w:rPr>
              <w:color w:val="000000" w:themeColor="text1"/>
            </w:rPr>
          </w:rPrChange>
        </w:rPr>
        <w:t>We</w:t>
      </w:r>
      <w:r w:rsidR="00512646" w:rsidRPr="002F20E5">
        <w:rPr>
          <w:rPrChange w:id="372" w:author="Shubha Ranganathan" w:date="2020-06-05T06:19:00Z">
            <w:rPr>
              <w:color w:val="000000" w:themeColor="text1"/>
            </w:rPr>
          </w:rPrChange>
        </w:rPr>
        <w:t xml:space="preserve"> then asked experts to back-translate it into English</w:t>
      </w:r>
      <w:r w:rsidR="00E10C12" w:rsidRPr="002F20E5">
        <w:rPr>
          <w:rPrChange w:id="373" w:author="Shubha Ranganathan" w:date="2020-06-05T06:19:00Z">
            <w:rPr>
              <w:color w:val="000000" w:themeColor="text1"/>
            </w:rPr>
          </w:rPrChange>
        </w:rPr>
        <w:t>,</w:t>
      </w:r>
      <w:r w:rsidR="00512646" w:rsidRPr="002F20E5">
        <w:rPr>
          <w:rPrChange w:id="374" w:author="Shubha Ranganathan" w:date="2020-06-05T06:19:00Z">
            <w:rPr>
              <w:color w:val="000000" w:themeColor="text1"/>
            </w:rPr>
          </w:rPrChange>
        </w:rPr>
        <w:t xml:space="preserve"> compared both the English versions of </w:t>
      </w:r>
      <w:r w:rsidR="00E10C12" w:rsidRPr="002F20E5">
        <w:rPr>
          <w:rPrChange w:id="375" w:author="Shubha Ranganathan" w:date="2020-06-05T06:19:00Z">
            <w:rPr>
              <w:color w:val="000000" w:themeColor="text1"/>
            </w:rPr>
          </w:rPrChange>
        </w:rPr>
        <w:t>the interview guide</w:t>
      </w:r>
      <w:r w:rsidR="00512646" w:rsidRPr="002F20E5">
        <w:rPr>
          <w:rPrChange w:id="376" w:author="Shubha Ranganathan" w:date="2020-06-05T06:19:00Z">
            <w:rPr>
              <w:color w:val="000000" w:themeColor="text1"/>
            </w:rPr>
          </w:rPrChange>
        </w:rPr>
        <w:t xml:space="preserve"> and made certain corrections to finalize the </w:t>
      </w:r>
      <w:r w:rsidR="00E10C12" w:rsidRPr="002F20E5">
        <w:rPr>
          <w:rPrChange w:id="377" w:author="Shubha Ranganathan" w:date="2020-06-05T06:19:00Z">
            <w:rPr>
              <w:color w:val="000000" w:themeColor="text1"/>
            </w:rPr>
          </w:rPrChange>
        </w:rPr>
        <w:t>interview guide</w:t>
      </w:r>
      <w:r w:rsidR="00512646" w:rsidRPr="002F20E5">
        <w:rPr>
          <w:rPrChange w:id="378" w:author="Shubha Ranganathan" w:date="2020-06-05T06:19:00Z">
            <w:rPr>
              <w:color w:val="000000" w:themeColor="text1"/>
            </w:rPr>
          </w:rPrChange>
        </w:rPr>
        <w:t xml:space="preserve">. </w:t>
      </w:r>
      <w:r w:rsidR="00A61F27" w:rsidRPr="002F20E5">
        <w:rPr>
          <w:rPrChange w:id="379" w:author="Shubha Ranganathan" w:date="2020-06-05T06:19:00Z">
            <w:rPr>
              <w:color w:val="000000" w:themeColor="text1"/>
            </w:rPr>
          </w:rPrChange>
        </w:rPr>
        <w:t xml:space="preserve">The </w:t>
      </w:r>
      <w:r w:rsidR="005A7435" w:rsidRPr="002F20E5">
        <w:rPr>
          <w:rPrChange w:id="380" w:author="Shubha Ranganathan" w:date="2020-06-05T06:19:00Z">
            <w:rPr>
              <w:color w:val="000000" w:themeColor="text1"/>
            </w:rPr>
          </w:rPrChange>
        </w:rPr>
        <w:t>first author’s</w:t>
      </w:r>
      <w:r w:rsidR="00A61F27" w:rsidRPr="002F20E5">
        <w:rPr>
          <w:rPrChange w:id="381" w:author="Shubha Ranganathan" w:date="2020-06-05T06:19:00Z">
            <w:rPr>
              <w:color w:val="000000" w:themeColor="text1"/>
            </w:rPr>
          </w:rPrChange>
        </w:rPr>
        <w:t xml:space="preserve"> </w:t>
      </w:r>
      <w:r w:rsidR="005A7435" w:rsidRPr="002F20E5">
        <w:rPr>
          <w:rPrChange w:id="382" w:author="Shubha Ranganathan" w:date="2020-06-05T06:19:00Z">
            <w:rPr>
              <w:color w:val="000000" w:themeColor="text1"/>
            </w:rPr>
          </w:rPrChange>
        </w:rPr>
        <w:t xml:space="preserve">native </w:t>
      </w:r>
      <w:r w:rsidR="00A61F27" w:rsidRPr="002F20E5">
        <w:rPr>
          <w:rPrChange w:id="383" w:author="Shubha Ranganathan" w:date="2020-06-05T06:19:00Z">
            <w:rPr>
              <w:color w:val="000000" w:themeColor="text1"/>
            </w:rPr>
          </w:rPrChange>
        </w:rPr>
        <w:t xml:space="preserve">language is Malayalam. </w:t>
      </w:r>
      <w:r w:rsidR="00512646" w:rsidRPr="002F20E5">
        <w:rPr>
          <w:rPrChange w:id="384" w:author="Shubha Ranganathan" w:date="2020-06-05T06:19:00Z">
            <w:rPr>
              <w:color w:val="000000" w:themeColor="text1"/>
            </w:rPr>
          </w:rPrChange>
        </w:rPr>
        <w:t>Seventy women between the ages of 22 and 52 affected by domestic violence were interviewed for the present study. Each interview lasted from 45 minutes to 1:30 hours. Pseudonyms are used for participants and organizations mentioned in the paper.</w:t>
      </w:r>
    </w:p>
    <w:p w14:paraId="5FDA6E20" w14:textId="77777777" w:rsidR="00512646" w:rsidRPr="002F20E5" w:rsidRDefault="00512646" w:rsidP="00C93C35">
      <w:pPr>
        <w:spacing w:line="240" w:lineRule="auto"/>
        <w:jc w:val="left"/>
        <w:rPr>
          <w:rPrChange w:id="385" w:author="Shubha Ranganathan" w:date="2020-06-05T06:19:00Z">
            <w:rPr>
              <w:color w:val="000000" w:themeColor="text1"/>
            </w:rPr>
          </w:rPrChange>
        </w:rPr>
      </w:pPr>
    </w:p>
    <w:p w14:paraId="6AADF1F1" w14:textId="77777777" w:rsidR="00370FBD" w:rsidRPr="002F20E5" w:rsidRDefault="00370FBD" w:rsidP="00C93C35">
      <w:pPr>
        <w:spacing w:line="240" w:lineRule="auto"/>
        <w:jc w:val="left"/>
        <w:rPr>
          <w:rPrChange w:id="386" w:author="Shubha Ranganathan" w:date="2020-06-05T06:19:00Z">
            <w:rPr>
              <w:color w:val="000000" w:themeColor="text1"/>
            </w:rPr>
          </w:rPrChange>
        </w:rPr>
      </w:pPr>
      <w:r w:rsidRPr="002F20E5">
        <w:rPr>
          <w:rPrChange w:id="387" w:author="Shubha Ranganathan" w:date="2020-06-05T06:19:00Z">
            <w:rPr>
              <w:color w:val="000000" w:themeColor="text1"/>
            </w:rPr>
          </w:rPrChange>
        </w:rPr>
        <w:t xml:space="preserve">Ethical issues </w:t>
      </w:r>
    </w:p>
    <w:p w14:paraId="14797BDE" w14:textId="47B89E3B" w:rsidR="00BF55D9" w:rsidRPr="002F20E5" w:rsidRDefault="00370FBD" w:rsidP="00C93C35">
      <w:pPr>
        <w:spacing w:line="240" w:lineRule="auto"/>
        <w:jc w:val="left"/>
        <w:rPr>
          <w:ins w:id="388" w:author="Shubha Ranganathan" w:date="2020-06-02T06:12:00Z"/>
          <w:rPrChange w:id="389" w:author="Shubha Ranganathan" w:date="2020-06-05T06:19:00Z">
            <w:rPr>
              <w:ins w:id="390" w:author="Shubha Ranganathan" w:date="2020-06-02T06:12:00Z"/>
              <w:color w:val="0070C0"/>
            </w:rPr>
          </w:rPrChange>
        </w:rPr>
      </w:pPr>
      <w:r w:rsidRPr="002F20E5">
        <w:rPr>
          <w:rPrChange w:id="391" w:author="Shubha Ranganathan" w:date="2020-06-05T06:19:00Z">
            <w:rPr>
              <w:color w:val="000000" w:themeColor="text1"/>
            </w:rPr>
          </w:rPrChange>
        </w:rPr>
        <w:t xml:space="preserve">Ethical issues play a very important role in a sensitive topic like </w:t>
      </w:r>
      <w:r w:rsidR="001D18F7" w:rsidRPr="002F20E5">
        <w:rPr>
          <w:rPrChange w:id="392" w:author="Shubha Ranganathan" w:date="2020-06-05T06:19:00Z">
            <w:rPr>
              <w:color w:val="000000" w:themeColor="text1"/>
            </w:rPr>
          </w:rPrChange>
        </w:rPr>
        <w:t>domestic violence</w:t>
      </w:r>
      <w:r w:rsidRPr="002F20E5">
        <w:rPr>
          <w:rPrChange w:id="393" w:author="Shubha Ranganathan" w:date="2020-06-05T06:19:00Z">
            <w:rPr>
              <w:color w:val="000000" w:themeColor="text1"/>
            </w:rPr>
          </w:rPrChange>
        </w:rPr>
        <w:t xml:space="preserve">. </w:t>
      </w:r>
      <w:ins w:id="394" w:author="IITH" w:date="2020-06-12T11:05:00Z">
        <w:r w:rsidR="00030811">
          <w:t xml:space="preserve">The research was </w:t>
        </w:r>
      </w:ins>
      <w:ins w:id="395" w:author="IITH" w:date="2020-06-12T11:07:00Z">
        <w:r w:rsidR="00030811">
          <w:t xml:space="preserve">presented before </w:t>
        </w:r>
      </w:ins>
      <w:ins w:id="396" w:author="IITH" w:date="2020-06-12T11:05:00Z">
        <w:r w:rsidR="00030811">
          <w:t xml:space="preserve">the Institutional Ethics Committee </w:t>
        </w:r>
      </w:ins>
      <w:ins w:id="397" w:author="IITH" w:date="2020-06-12T11:08:00Z">
        <w:r w:rsidR="00030811">
          <w:t xml:space="preserve">(IEC) </w:t>
        </w:r>
      </w:ins>
      <w:ins w:id="398" w:author="IITH" w:date="2020-06-12T11:05:00Z">
        <w:r w:rsidR="00030811">
          <w:t>of the Indian Institute of Technol</w:t>
        </w:r>
      </w:ins>
      <w:ins w:id="399" w:author="IITH" w:date="2020-06-12T11:06:00Z">
        <w:r w:rsidR="00030811">
          <w:t>o</w:t>
        </w:r>
      </w:ins>
      <w:ins w:id="400" w:author="IITH" w:date="2020-06-12T11:05:00Z">
        <w:r w:rsidR="00030811">
          <w:t>gy H</w:t>
        </w:r>
      </w:ins>
      <w:ins w:id="401" w:author="IITH" w:date="2020-06-12T11:06:00Z">
        <w:r w:rsidR="00030811">
          <w:t>y</w:t>
        </w:r>
      </w:ins>
      <w:ins w:id="402" w:author="IITH" w:date="2020-06-12T11:05:00Z">
        <w:r w:rsidR="00030811">
          <w:t xml:space="preserve">derabad. </w:t>
        </w:r>
      </w:ins>
      <w:ins w:id="403" w:author="IITH" w:date="2020-06-12T11:07:00Z">
        <w:r w:rsidR="00030811">
          <w:t xml:space="preserve">After making the required modifications based on their suggestions, the study was approved for </w:t>
        </w:r>
      </w:ins>
      <w:ins w:id="404" w:author="IITH" w:date="2020-06-12T11:08:00Z">
        <w:r w:rsidR="00030811">
          <w:t xml:space="preserve">Institutional </w:t>
        </w:r>
      </w:ins>
      <w:ins w:id="405" w:author="IITH" w:date="2020-06-12T11:07:00Z">
        <w:r w:rsidR="00030811">
          <w:t xml:space="preserve">Ethics </w:t>
        </w:r>
      </w:ins>
      <w:ins w:id="406" w:author="IITH" w:date="2020-06-12T11:08:00Z">
        <w:r w:rsidR="00030811">
          <w:t xml:space="preserve">Committee </w:t>
        </w:r>
      </w:ins>
      <w:bookmarkStart w:id="407" w:name="_GoBack"/>
      <w:bookmarkEnd w:id="407"/>
      <w:ins w:id="408" w:author="IITH" w:date="2020-06-12T11:07:00Z">
        <w:r w:rsidR="00030811">
          <w:t xml:space="preserve">clearance. </w:t>
        </w:r>
      </w:ins>
      <w:ins w:id="409" w:author="IITH" w:date="2020-06-12T11:08:00Z">
        <w:r w:rsidR="00030811">
          <w:t>In carrying out the research, p</w:t>
        </w:r>
      </w:ins>
      <w:del w:id="410" w:author="IITH" w:date="2020-06-12T11:08:00Z">
        <w:r w:rsidRPr="002F20E5" w:rsidDel="00030811">
          <w:rPr>
            <w:rPrChange w:id="411" w:author="Shubha Ranganathan" w:date="2020-06-05T06:19:00Z">
              <w:rPr>
                <w:color w:val="000000" w:themeColor="text1"/>
              </w:rPr>
            </w:rPrChange>
          </w:rPr>
          <w:delText>P</w:delText>
        </w:r>
      </w:del>
      <w:r w:rsidRPr="002F20E5">
        <w:rPr>
          <w:rPrChange w:id="412" w:author="Shubha Ranganathan" w:date="2020-06-05T06:19:00Z">
            <w:rPr>
              <w:color w:val="000000" w:themeColor="text1"/>
            </w:rPr>
          </w:rPrChange>
        </w:rPr>
        <w:t xml:space="preserve">rivacy in conducting interviews was respected by talking to each woman alone in an empty closed room. Confidentiality was ensured by anonymizing the names. </w:t>
      </w:r>
      <w:ins w:id="413" w:author="Shubha Ranganathan" w:date="2020-06-02T06:12:00Z">
        <w:r w:rsidR="00BF55D9" w:rsidRPr="002F20E5">
          <w:rPr>
            <w:rPrChange w:id="414" w:author="Shubha Ranganathan" w:date="2020-06-05T06:19:00Z">
              <w:rPr>
                <w:color w:val="0070C0"/>
              </w:rPr>
            </w:rPrChange>
          </w:rPr>
          <w:t>However, in addition to participant anonymity, we also confronted the important issue of keeping anon</w:t>
        </w:r>
      </w:ins>
      <w:ins w:id="415" w:author="Shubha Ranganathan" w:date="2020-06-02T06:13:00Z">
        <w:r w:rsidR="00BF55D9" w:rsidRPr="002F20E5">
          <w:rPr>
            <w:rPrChange w:id="416" w:author="Shubha Ranganathan" w:date="2020-06-05T06:19:00Z">
              <w:rPr>
                <w:color w:val="0070C0"/>
              </w:rPr>
            </w:rPrChange>
          </w:rPr>
          <w:t xml:space="preserve">ymous the contexts and sites in which women were interviewed (e.g. names of organizations). </w:t>
        </w:r>
        <w:r w:rsidR="00EB4E8A" w:rsidRPr="002F20E5">
          <w:rPr>
            <w:rPrChange w:id="417" w:author="Shubha Ranganathan" w:date="2020-06-05T06:19:00Z">
              <w:rPr>
                <w:color w:val="0070C0"/>
              </w:rPr>
            </w:rPrChange>
          </w:rPr>
          <w:t>Despite all attempts to protect the identity of info</w:t>
        </w:r>
      </w:ins>
      <w:ins w:id="418" w:author="Shubha Ranganathan" w:date="2020-06-02T06:14:00Z">
        <w:r w:rsidR="00EB4E8A" w:rsidRPr="002F20E5">
          <w:rPr>
            <w:rPrChange w:id="419" w:author="Shubha Ranganathan" w:date="2020-06-05T06:19:00Z">
              <w:rPr>
                <w:color w:val="0070C0"/>
              </w:rPr>
            </w:rPrChange>
          </w:rPr>
          <w:t>rmants, if the surrounding contexts are known, identification becomes a theoretical possibility. In view of this, we have deliberately been rather</w:t>
        </w:r>
      </w:ins>
      <w:ins w:id="420" w:author="Shubha Ranganathan" w:date="2020-06-02T06:15:00Z">
        <w:r w:rsidR="00EB4E8A" w:rsidRPr="002F20E5">
          <w:rPr>
            <w:rPrChange w:id="421" w:author="Shubha Ranganathan" w:date="2020-06-05T06:19:00Z">
              <w:rPr>
                <w:color w:val="0070C0"/>
              </w:rPr>
            </w:rPrChange>
          </w:rPr>
          <w:t xml:space="preserve"> vague about the field sites in which the research was conducted. </w:t>
        </w:r>
      </w:ins>
      <w:ins w:id="422" w:author="Shubha Ranganathan" w:date="2020-06-02T06:46:00Z">
        <w:r w:rsidR="008E12C2" w:rsidRPr="002F20E5">
          <w:rPr>
            <w:rPrChange w:id="423" w:author="Shubha Ranganathan" w:date="2020-06-05T06:19:00Z">
              <w:rPr>
                <w:color w:val="0070C0"/>
              </w:rPr>
            </w:rPrChange>
          </w:rPr>
          <w:t xml:space="preserve">Along the lines of Saunders, Kitzinger, and Kitzinger (2015), we understand ‘anonymity’ to be a complex issue that goes beyond </w:t>
        </w:r>
      </w:ins>
      <w:ins w:id="424" w:author="Shubha Ranganathan" w:date="2020-06-02T06:47:00Z">
        <w:r w:rsidR="008E12C2" w:rsidRPr="002F20E5">
          <w:rPr>
            <w:rPrChange w:id="425" w:author="Shubha Ranganathan" w:date="2020-06-05T06:19:00Z">
              <w:rPr>
                <w:color w:val="0070C0"/>
              </w:rPr>
            </w:rPrChange>
          </w:rPr>
          <w:t xml:space="preserve">simply </w:t>
        </w:r>
      </w:ins>
      <w:ins w:id="426" w:author="Shubha Ranganathan" w:date="2020-06-02T06:48:00Z">
        <w:r w:rsidR="008E12C2" w:rsidRPr="002F20E5">
          <w:rPr>
            <w:rPrChange w:id="427" w:author="Shubha Ranganathan" w:date="2020-06-05T06:19:00Z">
              <w:rPr>
                <w:color w:val="0070C0"/>
              </w:rPr>
            </w:rPrChange>
          </w:rPr>
          <w:t>protect</w:t>
        </w:r>
      </w:ins>
      <w:ins w:id="428" w:author="Shubha Ranganathan" w:date="2020-06-02T06:47:00Z">
        <w:r w:rsidR="008E12C2" w:rsidRPr="002F20E5">
          <w:rPr>
            <w:rPrChange w:id="429" w:author="Shubha Ranganathan" w:date="2020-06-05T06:19:00Z">
              <w:rPr>
                <w:color w:val="0070C0"/>
              </w:rPr>
            </w:rPrChange>
          </w:rPr>
          <w:t>i</w:t>
        </w:r>
      </w:ins>
      <w:ins w:id="430" w:author="Shubha Ranganathan" w:date="2020-06-02T06:48:00Z">
        <w:r w:rsidR="008E12C2" w:rsidRPr="002F20E5">
          <w:rPr>
            <w:rPrChange w:id="431" w:author="Shubha Ranganathan" w:date="2020-06-05T06:19:00Z">
              <w:rPr>
                <w:color w:val="0070C0"/>
              </w:rPr>
            </w:rPrChange>
          </w:rPr>
          <w:t>ng participants’ identities; it requires using various tailor-made context-sensitive strategies for maintai</w:t>
        </w:r>
      </w:ins>
      <w:ins w:id="432" w:author="Shubha Ranganathan" w:date="2020-06-02T06:49:00Z">
        <w:r w:rsidR="008E12C2" w:rsidRPr="002F20E5">
          <w:rPr>
            <w:rPrChange w:id="433" w:author="Shubha Ranganathan" w:date="2020-06-05T06:19:00Z">
              <w:rPr>
                <w:color w:val="0070C0"/>
              </w:rPr>
            </w:rPrChange>
          </w:rPr>
          <w:t>ning confidentiality while also preserving the richness of the interview data</w:t>
        </w:r>
      </w:ins>
      <w:ins w:id="434" w:author="Shubha Ranganathan" w:date="2020-06-02T06:48:00Z">
        <w:r w:rsidR="008E12C2" w:rsidRPr="002F20E5">
          <w:rPr>
            <w:rPrChange w:id="435" w:author="Shubha Ranganathan" w:date="2020-06-05T06:19:00Z">
              <w:rPr>
                <w:color w:val="0070C0"/>
              </w:rPr>
            </w:rPrChange>
          </w:rPr>
          <w:t xml:space="preserve">. </w:t>
        </w:r>
      </w:ins>
    </w:p>
    <w:p w14:paraId="398A789C" w14:textId="5B1D79F0" w:rsidR="00CE50E8" w:rsidRPr="002F20E5" w:rsidRDefault="00707CA8" w:rsidP="00C93C35">
      <w:pPr>
        <w:spacing w:line="240" w:lineRule="auto"/>
        <w:jc w:val="left"/>
        <w:rPr>
          <w:ins w:id="436" w:author="Shubha Ranganathan" w:date="2020-06-02T07:24:00Z"/>
          <w:rPrChange w:id="437" w:author="Shubha Ranganathan" w:date="2020-06-05T06:19:00Z">
            <w:rPr>
              <w:ins w:id="438" w:author="Shubha Ranganathan" w:date="2020-06-02T07:24:00Z"/>
              <w:color w:val="0070C0"/>
            </w:rPr>
          </w:rPrChange>
        </w:rPr>
      </w:pPr>
      <w:r w:rsidRPr="002F20E5">
        <w:rPr>
          <w:rPrChange w:id="439" w:author="Shubha Ranganathan" w:date="2020-06-05T06:19:00Z">
            <w:rPr>
              <w:color w:val="0070C0"/>
            </w:rPr>
          </w:rPrChange>
        </w:rPr>
        <w:t xml:space="preserve">In carrying out the interviews, </w:t>
      </w:r>
      <w:r w:rsidR="005937E2" w:rsidRPr="002F20E5">
        <w:rPr>
          <w:rPrChange w:id="440" w:author="Shubha Ranganathan" w:date="2020-06-05T06:19:00Z">
            <w:rPr>
              <w:color w:val="0070C0"/>
            </w:rPr>
          </w:rPrChange>
        </w:rPr>
        <w:t xml:space="preserve">the first author </w:t>
      </w:r>
      <w:r w:rsidRPr="002F20E5">
        <w:rPr>
          <w:rPrChange w:id="441" w:author="Shubha Ranganathan" w:date="2020-06-05T06:19:00Z">
            <w:rPr>
              <w:color w:val="0070C0"/>
            </w:rPr>
          </w:rPrChange>
        </w:rPr>
        <w:t xml:space="preserve">met participants at the respective centers, and obtained their oral consent for the interview. </w:t>
      </w:r>
      <w:r w:rsidR="005937E2" w:rsidRPr="002F20E5">
        <w:rPr>
          <w:rPrChange w:id="442" w:author="Shubha Ranganathan" w:date="2020-06-05T06:19:00Z">
            <w:rPr>
              <w:color w:val="0070C0"/>
            </w:rPr>
          </w:rPrChange>
        </w:rPr>
        <w:t xml:space="preserve">We </w:t>
      </w:r>
      <w:r w:rsidRPr="002F20E5">
        <w:rPr>
          <w:rPrChange w:id="443" w:author="Shubha Ranganathan" w:date="2020-06-05T06:19:00Z">
            <w:rPr>
              <w:color w:val="0070C0"/>
            </w:rPr>
          </w:rPrChange>
        </w:rPr>
        <w:t xml:space="preserve">understood from </w:t>
      </w:r>
      <w:r w:rsidR="00800878" w:rsidRPr="002F20E5">
        <w:rPr>
          <w:rPrChange w:id="444" w:author="Shubha Ranganathan" w:date="2020-06-05T06:19:00Z">
            <w:rPr>
              <w:color w:val="0070C0"/>
            </w:rPr>
          </w:rPrChange>
        </w:rPr>
        <w:t xml:space="preserve">prior </w:t>
      </w:r>
      <w:ins w:id="445" w:author="Shubha Ranganathan" w:date="2020-06-02T07:16:00Z">
        <w:r w:rsidR="00800878" w:rsidRPr="002F20E5">
          <w:rPr>
            <w:rPrChange w:id="446" w:author="Shubha Ranganathan" w:date="2020-06-05T06:19:00Z">
              <w:rPr>
                <w:color w:val="0070C0"/>
              </w:rPr>
            </w:rPrChange>
          </w:rPr>
          <w:t>research experience</w:t>
        </w:r>
      </w:ins>
      <w:r w:rsidRPr="002F20E5">
        <w:rPr>
          <w:rPrChange w:id="447" w:author="Shubha Ranganathan" w:date="2020-06-05T06:19:00Z">
            <w:rPr>
              <w:color w:val="0070C0"/>
            </w:rPr>
          </w:rPrChange>
        </w:rPr>
        <w:t xml:space="preserve"> that </w:t>
      </w:r>
      <w:ins w:id="448" w:author="Shubha Ranganathan" w:date="2020-06-02T07:16:00Z">
        <w:r w:rsidR="00800878" w:rsidRPr="002F20E5">
          <w:rPr>
            <w:rPrChange w:id="449" w:author="Shubha Ranganathan" w:date="2020-06-05T06:19:00Z">
              <w:rPr>
                <w:color w:val="0070C0"/>
              </w:rPr>
            </w:rPrChange>
          </w:rPr>
          <w:t>many</w:t>
        </w:r>
      </w:ins>
      <w:r w:rsidRPr="002F20E5">
        <w:rPr>
          <w:rPrChange w:id="450" w:author="Shubha Ranganathan" w:date="2020-06-05T06:19:00Z">
            <w:rPr>
              <w:color w:val="0070C0"/>
            </w:rPr>
          </w:rPrChange>
        </w:rPr>
        <w:t xml:space="preserve"> participants</w:t>
      </w:r>
      <w:ins w:id="451" w:author="Shubha Ranganathan" w:date="2020-06-02T07:25:00Z">
        <w:r w:rsidR="00CE50E8" w:rsidRPr="002F20E5">
          <w:rPr>
            <w:rPrChange w:id="452" w:author="Shubha Ranganathan" w:date="2020-06-05T06:19:00Z">
              <w:rPr>
                <w:color w:val="0070C0"/>
              </w:rPr>
            </w:rPrChange>
          </w:rPr>
          <w:t>, although willing to participate in the research,</w:t>
        </w:r>
      </w:ins>
      <w:r w:rsidRPr="002F20E5">
        <w:rPr>
          <w:rPrChange w:id="453" w:author="Shubha Ranganathan" w:date="2020-06-05T06:19:00Z">
            <w:rPr>
              <w:color w:val="0070C0"/>
            </w:rPr>
          </w:rPrChange>
        </w:rPr>
        <w:t xml:space="preserve"> </w:t>
      </w:r>
      <w:ins w:id="454" w:author="Shubha Ranganathan" w:date="2020-06-02T07:16:00Z">
        <w:r w:rsidR="00800878" w:rsidRPr="002F20E5">
          <w:rPr>
            <w:rPrChange w:id="455" w:author="Shubha Ranganathan" w:date="2020-06-05T06:19:00Z">
              <w:rPr>
                <w:color w:val="0070C0"/>
              </w:rPr>
            </w:rPrChange>
          </w:rPr>
          <w:t>hesitate</w:t>
        </w:r>
      </w:ins>
      <w:ins w:id="456" w:author="Shubha Ranganathan" w:date="2020-06-02T07:25:00Z">
        <w:r w:rsidR="00CE50E8" w:rsidRPr="002F20E5">
          <w:rPr>
            <w:rPrChange w:id="457" w:author="Shubha Ranganathan" w:date="2020-06-05T06:19:00Z">
              <w:rPr>
                <w:color w:val="0070C0"/>
              </w:rPr>
            </w:rPrChange>
          </w:rPr>
          <w:t>d</w:t>
        </w:r>
      </w:ins>
      <w:r w:rsidRPr="002F20E5">
        <w:rPr>
          <w:rPrChange w:id="458" w:author="Shubha Ranganathan" w:date="2020-06-05T06:19:00Z">
            <w:rPr>
              <w:color w:val="0070C0"/>
            </w:rPr>
          </w:rPrChange>
        </w:rPr>
        <w:t xml:space="preserve"> to give written consent </w:t>
      </w:r>
      <w:ins w:id="459" w:author="Shubha Ranganathan" w:date="2020-06-02T07:24:00Z">
        <w:r w:rsidR="00CE50E8" w:rsidRPr="002F20E5">
          <w:rPr>
            <w:rPrChange w:id="460" w:author="Shubha Ranganathan" w:date="2020-06-05T06:19:00Z">
              <w:rPr>
                <w:color w:val="0070C0"/>
              </w:rPr>
            </w:rPrChange>
          </w:rPr>
          <w:t>due to</w:t>
        </w:r>
      </w:ins>
      <w:ins w:id="461" w:author="Shubha Ranganathan" w:date="2020-06-02T07:23:00Z">
        <w:r w:rsidR="00CE50E8" w:rsidRPr="002F20E5">
          <w:rPr>
            <w:rPrChange w:id="462" w:author="Shubha Ranganathan" w:date="2020-06-05T06:19:00Z">
              <w:rPr>
                <w:color w:val="0070C0"/>
              </w:rPr>
            </w:rPrChange>
          </w:rPr>
          <w:t xml:space="preserve"> the sensitive nature of the </w:t>
        </w:r>
      </w:ins>
      <w:ins w:id="463" w:author="Shubha Ranganathan" w:date="2020-06-02T07:24:00Z">
        <w:r w:rsidR="00CE50E8" w:rsidRPr="002F20E5">
          <w:rPr>
            <w:rPrChange w:id="464" w:author="Shubha Ranganathan" w:date="2020-06-05T06:19:00Z">
              <w:rPr>
                <w:color w:val="0070C0"/>
              </w:rPr>
            </w:rPrChange>
          </w:rPr>
          <w:t>topic</w:t>
        </w:r>
      </w:ins>
      <w:r w:rsidRPr="002F20E5">
        <w:rPr>
          <w:rPrChange w:id="465" w:author="Shubha Ranganathan" w:date="2020-06-05T06:19:00Z">
            <w:rPr>
              <w:color w:val="0070C0"/>
            </w:rPr>
          </w:rPrChange>
        </w:rPr>
        <w:t>.</w:t>
      </w:r>
      <w:del w:id="466" w:author="Shubha Ranganathan" w:date="2020-06-02T07:30:00Z">
        <w:r w:rsidRPr="002F20E5" w:rsidDel="005D26DF">
          <w:rPr>
            <w:rPrChange w:id="467" w:author="Shubha Ranganathan" w:date="2020-06-05T06:19:00Z">
              <w:rPr>
                <w:color w:val="0070C0"/>
              </w:rPr>
            </w:rPrChange>
          </w:rPr>
          <w:delText xml:space="preserve"> </w:delText>
        </w:r>
      </w:del>
      <w:ins w:id="468" w:author="Shubha Ranganathan" w:date="2020-06-02T07:30:00Z">
        <w:r w:rsidR="005D26DF" w:rsidRPr="002F20E5">
          <w:rPr>
            <w:rPrChange w:id="469" w:author="Shubha Ranganathan" w:date="2020-06-05T06:19:00Z">
              <w:rPr>
                <w:color w:val="0070C0"/>
              </w:rPr>
            </w:rPrChange>
          </w:rPr>
          <w:t xml:space="preserve"> In such circumstances</w:t>
        </w:r>
      </w:ins>
      <w:ins w:id="470" w:author="Shubha Ranganathan" w:date="2020-06-02T07:25:00Z">
        <w:r w:rsidR="00CE50E8" w:rsidRPr="002F20E5">
          <w:rPr>
            <w:rPrChange w:id="471" w:author="Shubha Ranganathan" w:date="2020-06-05T06:19:00Z">
              <w:rPr>
                <w:color w:val="0070C0"/>
              </w:rPr>
            </w:rPrChange>
          </w:rPr>
          <w:t xml:space="preserve">, </w:t>
        </w:r>
      </w:ins>
      <w:ins w:id="472" w:author="Shubha Ranganathan" w:date="2020-06-02T07:38:00Z">
        <w:r w:rsidR="001010B6" w:rsidRPr="002F20E5">
          <w:rPr>
            <w:rPrChange w:id="473" w:author="Shubha Ranganathan" w:date="2020-06-05T06:19:00Z">
              <w:rPr>
                <w:color w:val="0070C0"/>
              </w:rPr>
            </w:rPrChange>
          </w:rPr>
          <w:t>we</w:t>
        </w:r>
      </w:ins>
      <w:ins w:id="474" w:author="Shubha Ranganathan" w:date="2020-06-02T07:26:00Z">
        <w:r w:rsidR="00CE50E8" w:rsidRPr="002F20E5">
          <w:rPr>
            <w:rPrChange w:id="475" w:author="Shubha Ranganathan" w:date="2020-06-05T06:19:00Z">
              <w:rPr>
                <w:color w:val="0070C0"/>
              </w:rPr>
            </w:rPrChange>
          </w:rPr>
          <w:t xml:space="preserve"> proceeded after obtaining oral consent. Here, </w:t>
        </w:r>
      </w:ins>
      <w:ins w:id="476" w:author="Shubha Ranganathan" w:date="2020-06-02T07:38:00Z">
        <w:r w:rsidR="00730394" w:rsidRPr="002F20E5">
          <w:rPr>
            <w:rPrChange w:id="477" w:author="Shubha Ranganathan" w:date="2020-06-05T06:19:00Z">
              <w:rPr>
                <w:color w:val="0070C0"/>
              </w:rPr>
            </w:rPrChange>
          </w:rPr>
          <w:t>we</w:t>
        </w:r>
      </w:ins>
      <w:ins w:id="478" w:author="Shubha Ranganathan" w:date="2020-06-02T07:26:00Z">
        <w:r w:rsidR="00CE50E8" w:rsidRPr="002F20E5">
          <w:rPr>
            <w:rPrChange w:id="479" w:author="Shubha Ranganathan" w:date="2020-06-05T06:19:00Z">
              <w:rPr>
                <w:color w:val="0070C0"/>
              </w:rPr>
            </w:rPrChange>
          </w:rPr>
          <w:t xml:space="preserve"> follow the guidelines by other researchers engaged in ethnographic or qualitative research. </w:t>
        </w:r>
      </w:ins>
      <w:ins w:id="480" w:author="Shubha Ranganathan" w:date="2020-06-02T07:27:00Z">
        <w:r w:rsidR="008D1ADF" w:rsidRPr="002F20E5">
          <w:rPr>
            <w:rPrChange w:id="481" w:author="Shubha Ranganathan" w:date="2020-06-05T06:19:00Z">
              <w:rPr>
                <w:color w:val="0070C0"/>
              </w:rPr>
            </w:rPrChange>
          </w:rPr>
          <w:t>Riessman (2005)</w:t>
        </w:r>
      </w:ins>
      <w:ins w:id="482" w:author="Shubha Ranganathan" w:date="2020-06-02T07:28:00Z">
        <w:r w:rsidR="008D1ADF" w:rsidRPr="002F20E5">
          <w:rPr>
            <w:rPrChange w:id="483" w:author="Shubha Ranganathan" w:date="2020-06-05T06:19:00Z">
              <w:rPr>
                <w:color w:val="0070C0"/>
              </w:rPr>
            </w:rPrChange>
          </w:rPr>
          <w:t xml:space="preserve">, who has a </w:t>
        </w:r>
      </w:ins>
      <w:ins w:id="484" w:author="Shubha Ranganathan" w:date="2020-06-02T07:27:00Z">
        <w:r w:rsidR="008D1ADF" w:rsidRPr="002F20E5">
          <w:rPr>
            <w:rPrChange w:id="485" w:author="Shubha Ranganathan" w:date="2020-06-05T06:19:00Z">
              <w:rPr>
                <w:color w:val="0070C0"/>
              </w:rPr>
            </w:rPrChange>
          </w:rPr>
          <w:t xml:space="preserve">long-standing </w:t>
        </w:r>
      </w:ins>
      <w:ins w:id="486" w:author="Shubha Ranganathan" w:date="2020-06-02T07:28:00Z">
        <w:r w:rsidR="008D1ADF" w:rsidRPr="002F20E5">
          <w:rPr>
            <w:rPrChange w:id="487" w:author="Shubha Ranganathan" w:date="2020-06-05T06:19:00Z">
              <w:rPr>
                <w:color w:val="0070C0"/>
              </w:rPr>
            </w:rPrChange>
          </w:rPr>
          <w:t xml:space="preserve">research </w:t>
        </w:r>
      </w:ins>
      <w:ins w:id="488" w:author="Shubha Ranganathan" w:date="2020-06-02T07:27:00Z">
        <w:r w:rsidR="008D1ADF" w:rsidRPr="002F20E5">
          <w:rPr>
            <w:rPrChange w:id="489" w:author="Shubha Ranganathan" w:date="2020-06-05T06:19:00Z">
              <w:rPr>
                <w:color w:val="0070C0"/>
              </w:rPr>
            </w:rPrChange>
          </w:rPr>
          <w:t>engagement with Kerala</w:t>
        </w:r>
      </w:ins>
      <w:ins w:id="490" w:author="Shubha Ranganathan" w:date="2020-06-02T07:28:00Z">
        <w:r w:rsidR="008D1ADF" w:rsidRPr="002F20E5">
          <w:rPr>
            <w:rPrChange w:id="491" w:author="Shubha Ranganathan" w:date="2020-06-05T06:19:00Z">
              <w:rPr>
                <w:color w:val="0070C0"/>
              </w:rPr>
            </w:rPrChange>
          </w:rPr>
          <w:t xml:space="preserve">, draws attention to the importance for a </w:t>
        </w:r>
      </w:ins>
      <w:ins w:id="492" w:author="Shubha Ranganathan" w:date="2020-06-02T07:36:00Z">
        <w:r w:rsidR="003823BA" w:rsidRPr="002F20E5">
          <w:rPr>
            <w:rPrChange w:id="493" w:author="Shubha Ranganathan" w:date="2020-06-05T06:19:00Z">
              <w:rPr>
                <w:color w:val="0070C0"/>
              </w:rPr>
            </w:rPrChange>
          </w:rPr>
          <w:t>context-based</w:t>
        </w:r>
      </w:ins>
      <w:ins w:id="494" w:author="Shubha Ranganathan" w:date="2020-06-02T07:28:00Z">
        <w:r w:rsidR="008D1ADF" w:rsidRPr="002F20E5">
          <w:rPr>
            <w:rPrChange w:id="495" w:author="Shubha Ranganathan" w:date="2020-06-05T06:19:00Z">
              <w:rPr>
                <w:color w:val="0070C0"/>
              </w:rPr>
            </w:rPrChange>
          </w:rPr>
          <w:t xml:space="preserve"> understanding of </w:t>
        </w:r>
      </w:ins>
      <w:ins w:id="496" w:author="Shubha Ranganathan" w:date="2020-06-02T07:29:00Z">
        <w:r w:rsidR="005D26DF" w:rsidRPr="002F20E5">
          <w:rPr>
            <w:rPrChange w:id="497" w:author="Shubha Ranganathan" w:date="2020-06-05T06:19:00Z">
              <w:rPr>
                <w:color w:val="0070C0"/>
              </w:rPr>
            </w:rPrChange>
          </w:rPr>
          <w:t>‘</w:t>
        </w:r>
      </w:ins>
      <w:ins w:id="498" w:author="Shubha Ranganathan" w:date="2020-06-02T07:28:00Z">
        <w:r w:rsidR="008D1ADF" w:rsidRPr="002F20E5">
          <w:rPr>
            <w:rPrChange w:id="499" w:author="Shubha Ranganathan" w:date="2020-06-05T06:19:00Z">
              <w:rPr>
                <w:color w:val="0070C0"/>
              </w:rPr>
            </w:rPrChange>
          </w:rPr>
          <w:t>ethics</w:t>
        </w:r>
      </w:ins>
      <w:ins w:id="500" w:author="Shubha Ranganathan" w:date="2020-06-02T07:29:00Z">
        <w:r w:rsidR="005D26DF" w:rsidRPr="002F20E5">
          <w:rPr>
            <w:rPrChange w:id="501" w:author="Shubha Ranganathan" w:date="2020-06-05T06:19:00Z">
              <w:rPr>
                <w:color w:val="0070C0"/>
              </w:rPr>
            </w:rPrChange>
          </w:rPr>
          <w:t>’</w:t>
        </w:r>
      </w:ins>
      <w:ins w:id="502" w:author="Shubha Ranganathan" w:date="2020-06-02T07:30:00Z">
        <w:r w:rsidR="005D26DF" w:rsidRPr="002F20E5">
          <w:rPr>
            <w:rPrChange w:id="503" w:author="Shubha Ranganathan" w:date="2020-06-05T06:19:00Z">
              <w:rPr>
                <w:color w:val="0070C0"/>
              </w:rPr>
            </w:rPrChange>
          </w:rPr>
          <w:t xml:space="preserve">. During her research on </w:t>
        </w:r>
      </w:ins>
      <w:ins w:id="504" w:author="Shubha Ranganathan" w:date="2020-06-02T07:34:00Z">
        <w:r w:rsidR="00E85F2E" w:rsidRPr="002F20E5">
          <w:rPr>
            <w:rPrChange w:id="505" w:author="Shubha Ranganathan" w:date="2020-06-05T06:19:00Z">
              <w:rPr>
                <w:color w:val="0070C0"/>
              </w:rPr>
            </w:rPrChange>
          </w:rPr>
          <w:t>infertility</w:t>
        </w:r>
      </w:ins>
      <w:ins w:id="506" w:author="Shubha Ranganathan" w:date="2020-06-02T07:30:00Z">
        <w:r w:rsidR="005D26DF" w:rsidRPr="002F20E5">
          <w:rPr>
            <w:rPrChange w:id="507" w:author="Shubha Ranganathan" w:date="2020-06-05T06:19:00Z">
              <w:rPr>
                <w:color w:val="0070C0"/>
              </w:rPr>
            </w:rPrChange>
          </w:rPr>
          <w:t xml:space="preserve"> narratives</w:t>
        </w:r>
      </w:ins>
      <w:ins w:id="508" w:author="Shubha Ranganathan" w:date="2020-06-02T07:31:00Z">
        <w:r w:rsidR="00F5118C" w:rsidRPr="002F20E5">
          <w:rPr>
            <w:rPrChange w:id="509" w:author="Shubha Ranganathan" w:date="2020-06-05T06:19:00Z">
              <w:rPr>
                <w:color w:val="0070C0"/>
              </w:rPr>
            </w:rPrChange>
          </w:rPr>
          <w:t xml:space="preserve">, she </w:t>
        </w:r>
        <w:r w:rsidR="00E85F2E" w:rsidRPr="002F20E5">
          <w:rPr>
            <w:rPrChange w:id="510" w:author="Shubha Ranganathan" w:date="2020-06-05T06:19:00Z">
              <w:rPr>
                <w:color w:val="0070C0"/>
              </w:rPr>
            </w:rPrChange>
          </w:rPr>
          <w:t xml:space="preserve">frequently </w:t>
        </w:r>
        <w:r w:rsidR="00F5118C" w:rsidRPr="002F20E5">
          <w:rPr>
            <w:rPrChange w:id="511" w:author="Shubha Ranganathan" w:date="2020-06-05T06:19:00Z">
              <w:rPr>
                <w:color w:val="0070C0"/>
              </w:rPr>
            </w:rPrChange>
          </w:rPr>
          <w:t xml:space="preserve">experienced </w:t>
        </w:r>
      </w:ins>
      <w:ins w:id="512" w:author="Shubha Ranganathan" w:date="2020-06-02T07:34:00Z">
        <w:r w:rsidR="008A47B9" w:rsidRPr="002F20E5">
          <w:rPr>
            <w:rPrChange w:id="513" w:author="Shubha Ranganathan" w:date="2020-06-05T06:19:00Z">
              <w:rPr>
                <w:color w:val="0070C0"/>
              </w:rPr>
            </w:rPrChange>
          </w:rPr>
          <w:t>women’s reluctance to</w:t>
        </w:r>
      </w:ins>
      <w:ins w:id="514" w:author="Shubha Ranganathan" w:date="2020-06-02T07:30:00Z">
        <w:r w:rsidR="005D26DF" w:rsidRPr="002F20E5">
          <w:rPr>
            <w:rPrChange w:id="515" w:author="Shubha Ranganathan" w:date="2020-06-05T06:19:00Z">
              <w:rPr>
                <w:color w:val="0070C0"/>
              </w:rPr>
            </w:rPrChange>
          </w:rPr>
          <w:t xml:space="preserve"> put</w:t>
        </w:r>
      </w:ins>
      <w:ins w:id="516" w:author="Shubha Ranganathan" w:date="2020-06-02T07:34:00Z">
        <w:r w:rsidR="008A47B9" w:rsidRPr="002F20E5">
          <w:rPr>
            <w:rPrChange w:id="517" w:author="Shubha Ranganathan" w:date="2020-06-05T06:19:00Z">
              <w:rPr>
                <w:color w:val="0070C0"/>
              </w:rPr>
            </w:rPrChange>
          </w:rPr>
          <w:t xml:space="preserve"> their</w:t>
        </w:r>
      </w:ins>
      <w:ins w:id="518" w:author="Shubha Ranganathan" w:date="2020-06-02T07:30:00Z">
        <w:r w:rsidR="005D26DF" w:rsidRPr="002F20E5">
          <w:rPr>
            <w:rPrChange w:id="519" w:author="Shubha Ranganathan" w:date="2020-06-05T06:19:00Z">
              <w:rPr>
                <w:color w:val="0070C0"/>
              </w:rPr>
            </w:rPrChange>
          </w:rPr>
          <w:t xml:space="preserve"> signature</w:t>
        </w:r>
      </w:ins>
      <w:ins w:id="520" w:author="Shubha Ranganathan" w:date="2020-06-02T07:34:00Z">
        <w:r w:rsidR="008A47B9" w:rsidRPr="002F20E5">
          <w:rPr>
            <w:rPrChange w:id="521" w:author="Shubha Ranganathan" w:date="2020-06-05T06:19:00Z">
              <w:rPr>
                <w:color w:val="0070C0"/>
              </w:rPr>
            </w:rPrChange>
          </w:rPr>
          <w:t>s</w:t>
        </w:r>
      </w:ins>
      <w:ins w:id="522" w:author="Shubha Ranganathan" w:date="2020-06-02T07:30:00Z">
        <w:r w:rsidR="005D26DF" w:rsidRPr="002F20E5">
          <w:rPr>
            <w:rPrChange w:id="523" w:author="Shubha Ranganathan" w:date="2020-06-05T06:19:00Z">
              <w:rPr>
                <w:color w:val="0070C0"/>
              </w:rPr>
            </w:rPrChange>
          </w:rPr>
          <w:t xml:space="preserve"> on a</w:t>
        </w:r>
      </w:ins>
      <w:ins w:id="524" w:author="Shubha Ranganathan" w:date="2020-06-02T07:34:00Z">
        <w:r w:rsidR="008A47B9" w:rsidRPr="002F20E5">
          <w:rPr>
            <w:rPrChange w:id="525" w:author="Shubha Ranganathan" w:date="2020-06-05T06:19:00Z">
              <w:rPr>
                <w:color w:val="0070C0"/>
              </w:rPr>
            </w:rPrChange>
          </w:rPr>
          <w:t>n ‘informed consent’</w:t>
        </w:r>
      </w:ins>
      <w:ins w:id="526" w:author="Shubha Ranganathan" w:date="2020-06-02T07:30:00Z">
        <w:r w:rsidR="005D26DF" w:rsidRPr="002F20E5">
          <w:rPr>
            <w:rPrChange w:id="527" w:author="Shubha Ranganathan" w:date="2020-06-05T06:19:00Z">
              <w:rPr>
                <w:color w:val="0070C0"/>
              </w:rPr>
            </w:rPrChange>
          </w:rPr>
          <w:t xml:space="preserve"> document</w:t>
        </w:r>
      </w:ins>
      <w:ins w:id="528" w:author="Shubha Ranganathan" w:date="2020-06-02T07:34:00Z">
        <w:r w:rsidR="008A47B9" w:rsidRPr="002F20E5">
          <w:rPr>
            <w:rPrChange w:id="529" w:author="Shubha Ranganathan" w:date="2020-06-05T06:19:00Z">
              <w:rPr>
                <w:color w:val="0070C0"/>
              </w:rPr>
            </w:rPrChange>
          </w:rPr>
          <w:t>, which th</w:t>
        </w:r>
      </w:ins>
      <w:ins w:id="530" w:author="Shubha Ranganathan" w:date="2020-06-02T07:35:00Z">
        <w:r w:rsidR="008A47B9" w:rsidRPr="002F20E5">
          <w:rPr>
            <w:rPrChange w:id="531" w:author="Shubha Ranganathan" w:date="2020-06-05T06:19:00Z">
              <w:rPr>
                <w:color w:val="0070C0"/>
              </w:rPr>
            </w:rPrChange>
          </w:rPr>
          <w:t>ey</w:t>
        </w:r>
      </w:ins>
      <w:ins w:id="532" w:author="Shubha Ranganathan" w:date="2020-06-02T07:30:00Z">
        <w:r w:rsidR="005D26DF" w:rsidRPr="002F20E5">
          <w:rPr>
            <w:rPrChange w:id="533" w:author="Shubha Ranganathan" w:date="2020-06-05T06:19:00Z">
              <w:rPr>
                <w:color w:val="0070C0"/>
              </w:rPr>
            </w:rPrChange>
          </w:rPr>
          <w:t xml:space="preserve"> often cannot read</w:t>
        </w:r>
      </w:ins>
      <w:ins w:id="534" w:author="Shubha Ranganathan" w:date="2020-06-02T07:35:00Z">
        <w:r w:rsidR="008A47B9" w:rsidRPr="002F20E5">
          <w:rPr>
            <w:rPrChange w:id="535" w:author="Shubha Ranganathan" w:date="2020-06-05T06:19:00Z">
              <w:rPr>
                <w:color w:val="0070C0"/>
              </w:rPr>
            </w:rPrChange>
          </w:rPr>
          <w:t xml:space="preserve">. </w:t>
        </w:r>
        <w:r w:rsidR="00AA3FDF" w:rsidRPr="002F20E5">
          <w:rPr>
            <w:rPrChange w:id="536" w:author="Shubha Ranganathan" w:date="2020-06-05T06:19:00Z">
              <w:rPr>
                <w:color w:val="0070C0"/>
              </w:rPr>
            </w:rPrChange>
          </w:rPr>
          <w:t xml:space="preserve">Similarly, </w:t>
        </w:r>
      </w:ins>
      <w:ins w:id="537" w:author="Shubha Ranganathan" w:date="2020-06-02T07:36:00Z">
        <w:r w:rsidR="003823BA" w:rsidRPr="002F20E5">
          <w:rPr>
            <w:rPrChange w:id="538" w:author="Shubha Ranganathan" w:date="2020-06-05T06:19:00Z">
              <w:rPr>
                <w:color w:val="0070C0"/>
              </w:rPr>
            </w:rPrChange>
          </w:rPr>
          <w:t xml:space="preserve">Weis (2019) studying commercial surrogacy in Russia calls for the need for a ‘situational ethics’. </w:t>
        </w:r>
      </w:ins>
      <w:ins w:id="539" w:author="Shubha Ranganathan" w:date="2020-06-02T07:37:00Z">
        <w:r w:rsidR="005937E2" w:rsidRPr="002F20E5">
          <w:rPr>
            <w:rPrChange w:id="540" w:author="Shubha Ranganathan" w:date="2020-06-05T06:19:00Z">
              <w:rPr>
                <w:color w:val="0070C0"/>
              </w:rPr>
            </w:rPrChange>
          </w:rPr>
          <w:t xml:space="preserve">Our own </w:t>
        </w:r>
      </w:ins>
      <w:ins w:id="541" w:author="Shubha Ranganathan" w:date="2020-06-02T07:38:00Z">
        <w:r w:rsidR="000810F8" w:rsidRPr="002F20E5">
          <w:rPr>
            <w:rPrChange w:id="542" w:author="Shubha Ranganathan" w:date="2020-06-05T06:19:00Z">
              <w:rPr>
                <w:color w:val="0070C0"/>
              </w:rPr>
            </w:rPrChange>
          </w:rPr>
          <w:t xml:space="preserve">approach was to focus more on building </w:t>
        </w:r>
        <w:r w:rsidR="00F74512" w:rsidRPr="002F20E5">
          <w:rPr>
            <w:rPrChange w:id="543" w:author="Shubha Ranganathan" w:date="2020-06-05T06:19:00Z">
              <w:rPr>
                <w:color w:val="0070C0"/>
              </w:rPr>
            </w:rPrChange>
          </w:rPr>
          <w:t xml:space="preserve">ethical relationships with informants and institutions, </w:t>
        </w:r>
      </w:ins>
      <w:ins w:id="544" w:author="Shubha Ranganathan" w:date="2020-06-02T07:39:00Z">
        <w:r w:rsidR="00944792" w:rsidRPr="002F20E5">
          <w:rPr>
            <w:rPrChange w:id="545" w:author="Shubha Ranganathan" w:date="2020-06-05T06:19:00Z">
              <w:rPr>
                <w:color w:val="0070C0"/>
              </w:rPr>
            </w:rPrChange>
          </w:rPr>
          <w:t xml:space="preserve">and not stop with </w:t>
        </w:r>
        <w:r w:rsidR="00C929D4" w:rsidRPr="002F20E5">
          <w:rPr>
            <w:rPrChange w:id="546" w:author="Shubha Ranganathan" w:date="2020-06-05T06:19:00Z">
              <w:rPr>
                <w:color w:val="0070C0"/>
              </w:rPr>
            </w:rPrChange>
          </w:rPr>
          <w:t>merely</w:t>
        </w:r>
        <w:r w:rsidR="00944792" w:rsidRPr="002F20E5">
          <w:rPr>
            <w:rPrChange w:id="547" w:author="Shubha Ranganathan" w:date="2020-06-05T06:19:00Z">
              <w:rPr>
                <w:color w:val="0070C0"/>
              </w:rPr>
            </w:rPrChange>
          </w:rPr>
          <w:t xml:space="preserve"> </w:t>
        </w:r>
        <w:r w:rsidR="003338BE" w:rsidRPr="002F20E5">
          <w:rPr>
            <w:rPrChange w:id="548" w:author="Shubha Ranganathan" w:date="2020-06-05T06:19:00Z">
              <w:rPr>
                <w:color w:val="0070C0"/>
              </w:rPr>
            </w:rPrChange>
          </w:rPr>
          <w:t xml:space="preserve">complying </w:t>
        </w:r>
        <w:r w:rsidR="00C929D4" w:rsidRPr="002F20E5">
          <w:rPr>
            <w:rPrChange w:id="549" w:author="Shubha Ranganathan" w:date="2020-06-05T06:19:00Z">
              <w:rPr>
                <w:color w:val="0070C0"/>
              </w:rPr>
            </w:rPrChange>
          </w:rPr>
          <w:t>with</w:t>
        </w:r>
        <w:r w:rsidR="003338BE" w:rsidRPr="002F20E5">
          <w:rPr>
            <w:rPrChange w:id="550" w:author="Shubha Ranganathan" w:date="2020-06-05T06:19:00Z">
              <w:rPr>
                <w:color w:val="0070C0"/>
              </w:rPr>
            </w:rPrChange>
          </w:rPr>
          <w:t xml:space="preserve"> universal </w:t>
        </w:r>
        <w:r w:rsidR="00944792" w:rsidRPr="002F20E5">
          <w:rPr>
            <w:rPrChange w:id="551" w:author="Shubha Ranganathan" w:date="2020-06-05T06:19:00Z">
              <w:rPr>
                <w:color w:val="0070C0"/>
              </w:rPr>
            </w:rPrChange>
          </w:rPr>
          <w:t xml:space="preserve">guidelines about ‘confidentiality’, ‘informed consent’, and other ethical principles. </w:t>
        </w:r>
      </w:ins>
    </w:p>
    <w:p w14:paraId="5A4B788A" w14:textId="79263B09" w:rsidR="00707CA8" w:rsidRPr="002F20E5" w:rsidRDefault="00CE423A" w:rsidP="00C93C35">
      <w:pPr>
        <w:spacing w:line="240" w:lineRule="auto"/>
        <w:jc w:val="left"/>
        <w:rPr>
          <w:rPrChange w:id="552" w:author="Shubha Ranganathan" w:date="2020-06-05T06:19:00Z">
            <w:rPr>
              <w:color w:val="0070C0"/>
            </w:rPr>
          </w:rPrChange>
        </w:rPr>
      </w:pPr>
      <w:ins w:id="553" w:author="Shubha Ranganathan" w:date="2020-06-02T07:40:00Z">
        <w:r w:rsidRPr="002F20E5">
          <w:rPr>
            <w:rPrChange w:id="554" w:author="Shubha Ranganathan" w:date="2020-06-05T06:19:00Z">
              <w:rPr>
                <w:color w:val="0070C0"/>
              </w:rPr>
            </w:rPrChange>
          </w:rPr>
          <w:t>I</w:t>
        </w:r>
      </w:ins>
      <w:r w:rsidR="00707CA8" w:rsidRPr="002F20E5">
        <w:rPr>
          <w:rPrChange w:id="555" w:author="Shubha Ranganathan" w:date="2020-06-05T06:19:00Z">
            <w:rPr>
              <w:color w:val="0070C0"/>
            </w:rPr>
          </w:rPrChange>
        </w:rPr>
        <w:t>nterview</w:t>
      </w:r>
      <w:r w:rsidRPr="002F20E5">
        <w:rPr>
          <w:rPrChange w:id="556" w:author="Shubha Ranganathan" w:date="2020-06-05T06:19:00Z">
            <w:rPr>
              <w:color w:val="0070C0"/>
            </w:rPr>
          </w:rPrChange>
        </w:rPr>
        <w:t>s were carried out</w:t>
      </w:r>
      <w:r w:rsidR="00707CA8" w:rsidRPr="002F20E5">
        <w:rPr>
          <w:rPrChange w:id="557" w:author="Shubha Ranganathan" w:date="2020-06-05T06:19:00Z">
            <w:rPr>
              <w:color w:val="0070C0"/>
            </w:rPr>
          </w:rPrChange>
        </w:rPr>
        <w:t xml:space="preserve"> in a separate closed space</w:t>
      </w:r>
      <w:r w:rsidR="00F95E55" w:rsidRPr="002F20E5">
        <w:rPr>
          <w:rPrChange w:id="558" w:author="Shubha Ranganathan" w:date="2020-06-05T06:19:00Z">
            <w:rPr>
              <w:color w:val="0070C0"/>
            </w:rPr>
          </w:rPrChange>
        </w:rPr>
        <w:t xml:space="preserve">, using a </w:t>
      </w:r>
      <w:r w:rsidR="00707CA8" w:rsidRPr="002F20E5">
        <w:rPr>
          <w:rPrChange w:id="559" w:author="Shubha Ranganathan" w:date="2020-06-05T06:19:00Z">
            <w:rPr>
              <w:color w:val="0070C0"/>
            </w:rPr>
          </w:rPrChange>
        </w:rPr>
        <w:t>digital audio recorder</w:t>
      </w:r>
      <w:ins w:id="560" w:author="Shubha Ranganathan" w:date="2020-06-02T07:40:00Z">
        <w:r w:rsidR="00F95E55" w:rsidRPr="002F20E5">
          <w:rPr>
            <w:rPrChange w:id="561" w:author="Shubha Ranganathan" w:date="2020-06-05T06:19:00Z">
              <w:rPr>
                <w:color w:val="0070C0"/>
              </w:rPr>
            </w:rPrChange>
          </w:rPr>
          <w:t xml:space="preserve"> whenever possible.</w:t>
        </w:r>
        <w:r w:rsidR="003F4169" w:rsidRPr="002F20E5">
          <w:rPr>
            <w:rPrChange w:id="562" w:author="Shubha Ranganathan" w:date="2020-06-05T06:19:00Z">
              <w:rPr>
                <w:color w:val="0070C0"/>
              </w:rPr>
            </w:rPrChange>
          </w:rPr>
          <w:t xml:space="preserve"> The </w:t>
        </w:r>
      </w:ins>
      <w:r w:rsidR="00707CA8" w:rsidRPr="002F20E5">
        <w:rPr>
          <w:rPrChange w:id="563" w:author="Shubha Ranganathan" w:date="2020-06-05T06:19:00Z">
            <w:rPr>
              <w:color w:val="0070C0"/>
            </w:rPr>
          </w:rPrChange>
        </w:rPr>
        <w:t xml:space="preserve">data </w:t>
      </w:r>
      <w:r w:rsidR="003F4169" w:rsidRPr="002F20E5">
        <w:rPr>
          <w:rPrChange w:id="564" w:author="Shubha Ranganathan" w:date="2020-06-05T06:19:00Z">
            <w:rPr>
              <w:color w:val="0070C0"/>
            </w:rPr>
          </w:rPrChange>
        </w:rPr>
        <w:t xml:space="preserve">was later transferred </w:t>
      </w:r>
      <w:r w:rsidR="00707CA8" w:rsidRPr="002F20E5">
        <w:rPr>
          <w:rPrChange w:id="565" w:author="Shubha Ranganathan" w:date="2020-06-05T06:19:00Z">
            <w:rPr>
              <w:color w:val="0070C0"/>
            </w:rPr>
          </w:rPrChange>
        </w:rPr>
        <w:t xml:space="preserve">onto </w:t>
      </w:r>
      <w:r w:rsidR="003F4169" w:rsidRPr="002F20E5">
        <w:rPr>
          <w:rPrChange w:id="566" w:author="Shubha Ranganathan" w:date="2020-06-05T06:19:00Z">
            <w:rPr>
              <w:color w:val="0070C0"/>
            </w:rPr>
          </w:rPrChange>
        </w:rPr>
        <w:t xml:space="preserve">a </w:t>
      </w:r>
      <w:r w:rsidR="00707CA8" w:rsidRPr="002F20E5">
        <w:rPr>
          <w:rPrChange w:id="567" w:author="Shubha Ranganathan" w:date="2020-06-05T06:19:00Z">
            <w:rPr>
              <w:color w:val="0070C0"/>
            </w:rPr>
          </w:rPrChange>
        </w:rPr>
        <w:t xml:space="preserve">personal computer. </w:t>
      </w:r>
      <w:ins w:id="568" w:author="Shubha Ranganathan" w:date="2020-06-02T11:09:00Z">
        <w:r w:rsidR="00B25EAC" w:rsidRPr="002F20E5">
          <w:rPr>
            <w:rPrChange w:id="569" w:author="Shubha Ranganathan" w:date="2020-06-05T06:19:00Z">
              <w:rPr>
                <w:color w:val="0070C0"/>
              </w:rPr>
            </w:rPrChange>
          </w:rPr>
          <w:t xml:space="preserve">It was important to allot sufficient time for each interview to allow </w:t>
        </w:r>
      </w:ins>
      <w:ins w:id="570" w:author="Shubha Ranganathan" w:date="2020-06-02T11:10:00Z">
        <w:r w:rsidR="00B25EAC" w:rsidRPr="002F20E5">
          <w:rPr>
            <w:rPrChange w:id="571" w:author="Shubha Ranganathan" w:date="2020-06-05T06:19:00Z">
              <w:rPr>
                <w:color w:val="0070C0"/>
              </w:rPr>
            </w:rPrChange>
          </w:rPr>
          <w:t xml:space="preserve">them to process their difficult emotions which often came </w:t>
        </w:r>
      </w:ins>
      <w:ins w:id="572" w:author="Shubha Ranganathan" w:date="2020-06-02T11:12:00Z">
        <w:r w:rsidR="00B25EAC" w:rsidRPr="002F20E5">
          <w:rPr>
            <w:rPrChange w:id="573" w:author="Shubha Ranganathan" w:date="2020-06-05T06:19:00Z">
              <w:rPr>
                <w:color w:val="0070C0"/>
              </w:rPr>
            </w:rPrChange>
          </w:rPr>
          <w:t xml:space="preserve">up in the course of the interview. </w:t>
        </w:r>
      </w:ins>
    </w:p>
    <w:p w14:paraId="2CDFA01F" w14:textId="69726D31" w:rsidR="00370FBD" w:rsidRPr="002F20E5" w:rsidRDefault="00872776" w:rsidP="00C93C35">
      <w:pPr>
        <w:spacing w:line="240" w:lineRule="auto"/>
        <w:jc w:val="left"/>
        <w:rPr>
          <w:rPrChange w:id="574" w:author="Shubha Ranganathan" w:date="2020-06-05T06:19:00Z">
            <w:rPr>
              <w:color w:val="0070C0"/>
            </w:rPr>
          </w:rPrChange>
        </w:rPr>
      </w:pPr>
      <w:moveFromRangeStart w:id="575" w:author="Shubha Ranganathan" w:date="2020-06-02T11:16:00Z" w:name="move41989005"/>
      <w:moveFrom w:id="576" w:author="Shubha Ranganathan" w:date="2020-06-02T11:16:00Z">
        <w:r w:rsidRPr="002F20E5" w:rsidDel="00A73DEA">
          <w:rPr>
            <w:rPrChange w:id="577" w:author="Shubha Ranganathan" w:date="2020-06-05T06:19:00Z">
              <w:rPr>
                <w:color w:val="0070C0"/>
              </w:rPr>
            </w:rPrChange>
          </w:rPr>
          <w:t xml:space="preserve">In this paper, we are using the term heavy alcohol use to address people who use alcohol excessively, causing issues for themselves and their families. My intention is looking at heavy alcohol use is not to make a diagnosis based on the DSM-5 or ICD-10, and hence I avoid diagnostic terms. </w:t>
        </w:r>
        <w:r w:rsidR="00370FBD" w:rsidRPr="002F20E5" w:rsidDel="00A73DEA">
          <w:rPr>
            <w:rPrChange w:id="578" w:author="Shubha Ranganathan" w:date="2020-06-05T06:19:00Z">
              <w:rPr>
                <w:color w:val="0070C0"/>
              </w:rPr>
            </w:rPrChange>
          </w:rPr>
          <w:t>Women spoke of their husband’s violent behavior as being caused by drunkenness, and felt confident that successfully treating their addiction would solve the problem of violence.</w:t>
        </w:r>
      </w:moveFrom>
      <w:moveFromRangeEnd w:id="575"/>
    </w:p>
    <w:p w14:paraId="1A0E8B8C" w14:textId="77777777" w:rsidR="00370FBD" w:rsidRPr="002F20E5" w:rsidRDefault="00370FBD" w:rsidP="00C93C35">
      <w:pPr>
        <w:spacing w:line="240" w:lineRule="auto"/>
        <w:jc w:val="left"/>
        <w:rPr>
          <w:rPrChange w:id="579" w:author="Shubha Ranganathan" w:date="2020-06-05T06:19:00Z">
            <w:rPr>
              <w:color w:val="000000" w:themeColor="text1"/>
            </w:rPr>
          </w:rPrChange>
        </w:rPr>
      </w:pPr>
      <w:r w:rsidRPr="002F20E5">
        <w:rPr>
          <w:rPrChange w:id="580" w:author="Shubha Ranganathan" w:date="2020-06-05T06:19:00Z">
            <w:rPr>
              <w:color w:val="000000" w:themeColor="text1"/>
            </w:rPr>
          </w:rPrChange>
        </w:rPr>
        <w:t xml:space="preserve">Analysis </w:t>
      </w:r>
    </w:p>
    <w:p w14:paraId="3B0C3BDF" w14:textId="17C9BD9F" w:rsidR="00370FBD" w:rsidRPr="002F20E5" w:rsidRDefault="00370FBD" w:rsidP="00C93C35">
      <w:pPr>
        <w:spacing w:line="240" w:lineRule="auto"/>
        <w:jc w:val="left"/>
        <w:rPr>
          <w:rPrChange w:id="581" w:author="Shubha Ranganathan" w:date="2020-06-05T06:19:00Z">
            <w:rPr>
              <w:color w:val="000000" w:themeColor="text1"/>
            </w:rPr>
          </w:rPrChange>
        </w:rPr>
      </w:pPr>
      <w:r w:rsidRPr="002F20E5">
        <w:rPr>
          <w:rPrChange w:id="582" w:author="Shubha Ranganathan" w:date="2020-06-05T06:19:00Z">
            <w:rPr>
              <w:color w:val="000000" w:themeColor="text1"/>
            </w:rPr>
          </w:rPrChange>
        </w:rPr>
        <w:lastRenderedPageBreak/>
        <w:t xml:space="preserve">For analyzing the data, the thematic analysis approach described by Braun and Clarke (2006) was used for identifying, analyzing and reporting patterns (themes) within the data. </w:t>
      </w:r>
      <w:r w:rsidR="00AE00AE" w:rsidRPr="002F20E5">
        <w:rPr>
          <w:rPrChange w:id="583" w:author="Shubha Ranganathan" w:date="2020-06-05T06:19:00Z">
            <w:rPr>
              <w:color w:val="000000" w:themeColor="text1"/>
            </w:rPr>
          </w:rPrChange>
        </w:rPr>
        <w:t>T</w:t>
      </w:r>
      <w:r w:rsidRPr="002F20E5">
        <w:rPr>
          <w:rPrChange w:id="584" w:author="Shubha Ranganathan" w:date="2020-06-05T06:19:00Z">
            <w:rPr>
              <w:color w:val="000000" w:themeColor="text1"/>
            </w:rPr>
          </w:rPrChange>
        </w:rPr>
        <w:t xml:space="preserve">he </w:t>
      </w:r>
      <w:r w:rsidR="00AE00AE" w:rsidRPr="002F20E5">
        <w:rPr>
          <w:rPrChange w:id="585" w:author="Shubha Ranganathan" w:date="2020-06-05T06:19:00Z">
            <w:rPr>
              <w:color w:val="000000" w:themeColor="text1"/>
            </w:rPr>
          </w:rPrChange>
        </w:rPr>
        <w:t xml:space="preserve">following </w:t>
      </w:r>
      <w:r w:rsidRPr="002F20E5">
        <w:rPr>
          <w:rPrChange w:id="586" w:author="Shubha Ranganathan" w:date="2020-06-05T06:19:00Z">
            <w:rPr>
              <w:color w:val="000000" w:themeColor="text1"/>
            </w:rPr>
          </w:rPrChange>
        </w:rPr>
        <w:t>illustration</w:t>
      </w:r>
      <w:r w:rsidR="003C6474" w:rsidRPr="002F20E5">
        <w:rPr>
          <w:rPrChange w:id="587" w:author="Shubha Ranganathan" w:date="2020-06-05T06:19:00Z">
            <w:rPr>
              <w:color w:val="000000" w:themeColor="text1"/>
            </w:rPr>
          </w:rPrChange>
        </w:rPr>
        <w:t xml:space="preserve"> depicts</w:t>
      </w:r>
      <w:r w:rsidRPr="002F20E5">
        <w:rPr>
          <w:rPrChange w:id="588" w:author="Shubha Ranganathan" w:date="2020-06-05T06:19:00Z">
            <w:rPr>
              <w:color w:val="000000" w:themeColor="text1"/>
            </w:rPr>
          </w:rPrChange>
        </w:rPr>
        <w:t xml:space="preserve"> the </w:t>
      </w:r>
      <w:r w:rsidR="00AE00AE" w:rsidRPr="002F20E5">
        <w:rPr>
          <w:rPrChange w:id="589" w:author="Shubha Ranganathan" w:date="2020-06-05T06:19:00Z">
            <w:rPr>
              <w:color w:val="000000" w:themeColor="text1"/>
            </w:rPr>
          </w:rPrChange>
        </w:rPr>
        <w:t xml:space="preserve">process of </w:t>
      </w:r>
      <w:r w:rsidRPr="002F20E5">
        <w:rPr>
          <w:rPrChange w:id="590" w:author="Shubha Ranganathan" w:date="2020-06-05T06:19:00Z">
            <w:rPr>
              <w:color w:val="000000" w:themeColor="text1"/>
            </w:rPr>
          </w:rPrChange>
        </w:rPr>
        <w:t>analysis.</w:t>
      </w:r>
    </w:p>
    <w:p w14:paraId="5F61B4D3" w14:textId="77777777" w:rsidR="00370FBD" w:rsidRPr="002F20E5" w:rsidRDefault="00370FBD" w:rsidP="00370FBD">
      <w:pPr>
        <w:rPr>
          <w:rPrChange w:id="591" w:author="Shubha Ranganathan" w:date="2020-06-05T06:19:00Z">
            <w:rPr>
              <w:color w:val="0070C0"/>
            </w:rPr>
          </w:rPrChange>
        </w:rPr>
      </w:pPr>
      <w:r w:rsidRPr="002F20E5">
        <w:rPr>
          <w:noProof/>
          <w:rPrChange w:id="592">
            <w:rPr>
              <w:noProof/>
              <w:color w:val="0070C0"/>
            </w:rPr>
          </w:rPrChange>
        </w:rPr>
        <w:drawing>
          <wp:inline distT="0" distB="0" distL="0" distR="0" wp14:anchorId="0B8820E5" wp14:editId="2EF4FFEC">
            <wp:extent cx="4505325" cy="2270125"/>
            <wp:effectExtent l="0" t="38100" r="0" b="158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262E230" w14:textId="77777777" w:rsidR="00370FBD" w:rsidRPr="002F20E5" w:rsidRDefault="00370FBD" w:rsidP="00370FBD">
      <w:pPr>
        <w:spacing w:line="240" w:lineRule="auto"/>
        <w:jc w:val="left"/>
        <w:rPr>
          <w:rPrChange w:id="593" w:author="Shubha Ranganathan" w:date="2020-06-05T06:19:00Z">
            <w:rPr>
              <w:color w:val="0070C0"/>
            </w:rPr>
          </w:rPrChange>
        </w:rPr>
      </w:pPr>
    </w:p>
    <w:p w14:paraId="668C159D" w14:textId="3148A5CF" w:rsidR="00370FBD" w:rsidRPr="002F20E5" w:rsidDel="00AA2D77" w:rsidRDefault="00370FBD" w:rsidP="00C93C35">
      <w:pPr>
        <w:spacing w:line="240" w:lineRule="auto"/>
        <w:ind w:firstLine="0"/>
        <w:rPr>
          <w:moveFrom w:id="594" w:author="Shubha Ranganathan" w:date="2020-06-01T15:44:00Z"/>
          <w:rPrChange w:id="595" w:author="Shubha Ranganathan" w:date="2020-06-05T06:19:00Z">
            <w:rPr>
              <w:moveFrom w:id="596" w:author="Shubha Ranganathan" w:date="2020-06-01T15:44:00Z"/>
              <w:color w:val="0070C0"/>
            </w:rPr>
          </w:rPrChange>
        </w:rPr>
      </w:pPr>
      <w:moveFromRangeStart w:id="597" w:author="Shubha Ranganathan" w:date="2020-06-01T15:44:00Z" w:name="move41918681"/>
      <w:moveFrom w:id="598" w:author="Shubha Ranganathan" w:date="2020-06-01T15:44:00Z">
        <w:r w:rsidRPr="002F20E5" w:rsidDel="00AA2D77">
          <w:rPr>
            <w:rPrChange w:id="599" w:author="Shubha Ranganathan" w:date="2020-06-05T06:19:00Z">
              <w:rPr>
                <w:color w:val="0070C0"/>
              </w:rPr>
            </w:rPrChange>
          </w:rPr>
          <w:t xml:space="preserve">In Kerala, several number of de- addiction centers at present. Heavy use of alcohol affect many women also it become a social nuisance. In thinking about this issue, it should not come as a surprise that what is defined by experts as a medical / psychiatric problem, namely, ‘addiction’, reveals itself as simultaneously a social problem. </w:t>
        </w:r>
      </w:moveFrom>
    </w:p>
    <w:p w14:paraId="2726217F" w14:textId="4658FFF9" w:rsidR="00370FBD" w:rsidRPr="002F20E5" w:rsidDel="00AA2D77" w:rsidRDefault="00370FBD" w:rsidP="00C93C35">
      <w:pPr>
        <w:spacing w:after="0" w:line="240" w:lineRule="auto"/>
        <w:rPr>
          <w:moveFrom w:id="600" w:author="Shubha Ranganathan" w:date="2020-06-01T15:44:00Z"/>
          <w:rPrChange w:id="601" w:author="Shubha Ranganathan" w:date="2020-06-05T06:19:00Z">
            <w:rPr>
              <w:moveFrom w:id="602" w:author="Shubha Ranganathan" w:date="2020-06-01T15:44:00Z"/>
              <w:color w:val="000000" w:themeColor="text1"/>
            </w:rPr>
          </w:rPrChange>
        </w:rPr>
      </w:pPr>
      <w:moveFrom w:id="603" w:author="Shubha Ranganathan" w:date="2020-06-01T15:44:00Z">
        <w:r w:rsidRPr="002F20E5" w:rsidDel="00AA2D77">
          <w:rPr>
            <w:rPrChange w:id="604" w:author="Shubha Ranganathan" w:date="2020-06-05T06:19:00Z">
              <w:rPr>
                <w:color w:val="000000" w:themeColor="text1"/>
              </w:rPr>
            </w:rPrChange>
          </w:rPr>
          <w:t>To tackle this issue, a large number of alcohol de-addiction centers have also emerged. De-addiction treatment in Kerala is largely available in three different kinds of spaces: (1) specialized de-addiction centers, (2) biomedical spaces such as psychiatric hospitals and government hospitals, and (3) ayurvedic medical facilities. Apart from this, there are also various community organisations and non-government organisations providing de-addiction treatment. In this paper, we discuss the increasingly medicalized nature of de-addiction treatment, which is provided in all these sites. While this may not be unexpected when it comes to sites such as hospitals, whether general or psychiatric, whether biomedical or ayurvedic, as they are, after all, medical spaces, it was found that even in community-based de-addiction centers, a strongly medicalized approach to heavy alcohol use</w:t>
        </w:r>
        <w:r w:rsidR="00DF6499" w:rsidRPr="002F20E5" w:rsidDel="00AA2D77">
          <w:rPr>
            <w:rPrChange w:id="605" w:author="Shubha Ranganathan" w:date="2020-06-05T06:19:00Z">
              <w:rPr>
                <w:color w:val="000000" w:themeColor="text1"/>
              </w:rPr>
            </w:rPrChange>
          </w:rPr>
          <w:t xml:space="preserve"> </w:t>
        </w:r>
        <w:r w:rsidRPr="002F20E5" w:rsidDel="00AA2D77">
          <w:rPr>
            <w:rPrChange w:id="606" w:author="Shubha Ranganathan" w:date="2020-06-05T06:19:00Z">
              <w:rPr>
                <w:color w:val="000000" w:themeColor="text1"/>
              </w:rPr>
            </w:rPrChange>
          </w:rPr>
          <w:t>prevails. Fieldwork with people accessing de-addiction treatment revealed the glaring gaps in this treatment, which showed little appreciation of the complex sociocultural, economic and familial issues involved in addiction. Ultimately, this paper calls for an overhauling of de-addiction treatments and approaches, arguing that without taking a holistic approach to the problem of ‘addiction’, these treatments are bound to fail.</w:t>
        </w:r>
      </w:moveFrom>
    </w:p>
    <w:p w14:paraId="7CDFC978" w14:textId="1DD9437E" w:rsidR="00370FBD" w:rsidRPr="002F20E5" w:rsidDel="00AA2D77" w:rsidRDefault="00370FBD" w:rsidP="00C93C35">
      <w:pPr>
        <w:spacing w:after="0" w:line="240" w:lineRule="auto"/>
        <w:rPr>
          <w:moveFrom w:id="607" w:author="Shubha Ranganathan" w:date="2020-06-01T15:44:00Z"/>
          <w:rPrChange w:id="608" w:author="Shubha Ranganathan" w:date="2020-06-05T06:19:00Z">
            <w:rPr>
              <w:moveFrom w:id="609" w:author="Shubha Ranganathan" w:date="2020-06-01T15:44:00Z"/>
              <w:color w:val="000000" w:themeColor="text1"/>
            </w:rPr>
          </w:rPrChange>
        </w:rPr>
      </w:pPr>
      <w:moveFrom w:id="610" w:author="Shubha Ranganathan" w:date="2020-06-01T15:44:00Z">
        <w:r w:rsidRPr="002F20E5" w:rsidDel="00AA2D77">
          <w:rPr>
            <w:rPrChange w:id="611" w:author="Shubha Ranganathan" w:date="2020-06-05T06:19:00Z">
              <w:rPr>
                <w:color w:val="000000" w:themeColor="text1"/>
              </w:rPr>
            </w:rPrChange>
          </w:rPr>
          <w:t xml:space="preserve"> </w:t>
        </w:r>
      </w:moveFrom>
    </w:p>
    <w:p w14:paraId="3040F39C" w14:textId="5F148D81" w:rsidR="00370FBD" w:rsidRPr="002F20E5" w:rsidDel="00AA2D77" w:rsidRDefault="00370FBD" w:rsidP="00C93C35">
      <w:pPr>
        <w:spacing w:after="0" w:line="240" w:lineRule="auto"/>
        <w:rPr>
          <w:moveFrom w:id="612" w:author="Shubha Ranganathan" w:date="2020-06-01T15:44:00Z"/>
          <w:rPrChange w:id="613" w:author="Shubha Ranganathan" w:date="2020-06-05T06:19:00Z">
            <w:rPr>
              <w:moveFrom w:id="614" w:author="Shubha Ranganathan" w:date="2020-06-01T15:44:00Z"/>
              <w:color w:val="000000" w:themeColor="text1"/>
            </w:rPr>
          </w:rPrChange>
        </w:rPr>
      </w:pPr>
      <w:moveFrom w:id="615" w:author="Shubha Ranganathan" w:date="2020-06-01T15:44:00Z">
        <w:r w:rsidRPr="002F20E5" w:rsidDel="00AA2D77">
          <w:rPr>
            <w:rPrChange w:id="616" w:author="Shubha Ranganathan" w:date="2020-06-05T06:19:00Z">
              <w:rPr>
                <w:color w:val="000000" w:themeColor="text1"/>
              </w:rPr>
            </w:rPrChange>
          </w:rPr>
          <w:t xml:space="preserve">We became familiarized with de-addiction treatments in Kerala through research on domestic violence.  </w:t>
        </w:r>
        <w:commentRangeStart w:id="617"/>
        <w:r w:rsidRPr="002F20E5" w:rsidDel="00AA2D77">
          <w:rPr>
            <w:rPrChange w:id="618" w:author="Shubha Ranganathan" w:date="2020-06-05T06:19:00Z">
              <w:rPr>
                <w:color w:val="000000" w:themeColor="text1"/>
              </w:rPr>
            </w:rPrChange>
          </w:rPr>
          <w:t xml:space="preserve">In </w:t>
        </w:r>
        <w:commentRangeEnd w:id="617"/>
        <w:r w:rsidRPr="002F20E5" w:rsidDel="00AA2D77">
          <w:rPr>
            <w:rStyle w:val="CommentReference"/>
          </w:rPr>
          <w:commentReference w:id="617"/>
        </w:r>
        <w:r w:rsidRPr="002F20E5" w:rsidDel="00AA2D77">
          <w:rPr>
            <w:rPrChange w:id="619" w:author="Shubha Ranganathan" w:date="2020-06-05T06:19:00Z">
              <w:rPr>
                <w:color w:val="000000" w:themeColor="text1"/>
              </w:rPr>
            </w:rPrChange>
          </w:rPr>
          <w:t xml:space="preserve">this research, we were constantly confronted with narratives linking domestic violence to heavy alcohol use. Women spoke of their husband’s violent behavior as being caused by drunkenness, and felt confident that successfully treating their addiction would solve the problem of violence. Other scholars have also found women in Kerala to report that addictive alcohol consumption by their partners had ruined their lives (Colley, 2016). Many of them faced financial problems due to their husbands squandering savings on alcohol. They also </w:t>
        </w:r>
        <w:r w:rsidRPr="002F20E5" w:rsidDel="00AA2D77">
          <w:rPr>
            <w:rPrChange w:id="620" w:author="Shubha Ranganathan" w:date="2020-06-05T06:19:00Z">
              <w:rPr>
                <w:color w:val="000000" w:themeColor="text1"/>
              </w:rPr>
            </w:rPrChange>
          </w:rPr>
          <w:lastRenderedPageBreak/>
          <w:t xml:space="preserve">underwent physical abuse, injuries, threats, and mental torture. Palmer, Patra, Bhatia, Mishra, and Jha (2016) conducted seven studies in which a total of 80,353 women were surveyed about their violence experience from their male partners. In all these narratives, the partners’ drinking habits were self-reported by the women participants.  For women, alcohol emerged as the source of all miseries in their lives. One participant said, “I am ready to adjust with his control, suspiciousness and verbal abuse. But physical torture is not bearable”. </w:t>
        </w:r>
      </w:moveFrom>
    </w:p>
    <w:p w14:paraId="46CE7A9E" w14:textId="32856B86" w:rsidR="00370FBD" w:rsidRPr="002F20E5" w:rsidDel="00AA2D77" w:rsidRDefault="00370FBD" w:rsidP="00C93C35">
      <w:pPr>
        <w:spacing w:after="0" w:line="240" w:lineRule="auto"/>
        <w:rPr>
          <w:moveFrom w:id="621" w:author="Shubha Ranganathan" w:date="2020-06-01T15:44:00Z"/>
          <w:rPrChange w:id="622" w:author="Shubha Ranganathan" w:date="2020-06-05T06:19:00Z">
            <w:rPr>
              <w:moveFrom w:id="623" w:author="Shubha Ranganathan" w:date="2020-06-01T15:44:00Z"/>
              <w:color w:val="000000" w:themeColor="text1"/>
            </w:rPr>
          </w:rPrChange>
        </w:rPr>
      </w:pPr>
    </w:p>
    <w:p w14:paraId="0B2B3F95" w14:textId="77777777" w:rsidR="0088097B" w:rsidRPr="002F20E5" w:rsidRDefault="00370FBD" w:rsidP="00C93C35">
      <w:pPr>
        <w:spacing w:line="240" w:lineRule="auto"/>
        <w:rPr>
          <w:ins w:id="624" w:author="Anjali" w:date="2020-06-04T16:20:00Z"/>
          <w:b/>
          <w:rPrChange w:id="625" w:author="Shubha Ranganathan" w:date="2020-06-05T06:19:00Z">
            <w:rPr>
              <w:ins w:id="626" w:author="Anjali" w:date="2020-06-04T16:20:00Z"/>
              <w:b/>
              <w:color w:val="000000" w:themeColor="text1"/>
            </w:rPr>
          </w:rPrChange>
        </w:rPr>
      </w:pPr>
      <w:moveFrom w:id="627" w:author="Shubha Ranganathan" w:date="2020-06-01T15:44:00Z">
        <w:r w:rsidRPr="002F20E5" w:rsidDel="00AA2D77">
          <w:rPr>
            <w:rPrChange w:id="628" w:author="Shubha Ranganathan" w:date="2020-06-05T06:19:00Z">
              <w:rPr>
                <w:color w:val="000000" w:themeColor="text1"/>
              </w:rPr>
            </w:rPrChange>
          </w:rPr>
          <w:t>Counselors, police officers or doctors encountering women facing domestic violence at the hands of their husbands often suggest de-addiction treatment as a solution.</w:t>
        </w:r>
        <w:r w:rsidRPr="002F20E5" w:rsidDel="00AA2D77">
          <w:rPr>
            <w:rStyle w:val="EndnoteReference"/>
            <w:rPrChange w:id="629" w:author="Shubha Ranganathan" w:date="2020-06-05T06:19:00Z">
              <w:rPr>
                <w:rStyle w:val="EndnoteReference"/>
                <w:color w:val="000000" w:themeColor="text1"/>
              </w:rPr>
            </w:rPrChange>
          </w:rPr>
          <w:endnoteReference w:id="2"/>
        </w:r>
        <w:r w:rsidRPr="002F20E5" w:rsidDel="00AA2D77">
          <w:rPr>
            <w:rPrChange w:id="634" w:author="Shubha Ranganathan" w:date="2020-06-05T06:19:00Z">
              <w:rPr>
                <w:color w:val="000000" w:themeColor="text1"/>
              </w:rPr>
            </w:rPrChange>
          </w:rPr>
          <w:t xml:space="preserve"> Importantly, NGOs, women’s cells and other women’s welfare centres providing legal and other services for domestic violence also tended to focus on the role of alcohol in domestic violence, therefore putting their energies into de-addiction treatment. While this assumption that successful de-addiction treatment would effectively address the problem of violence is a telling reflection of how the issue of domestic violence is understood, in this paper, we focus not so much on attributions about the causes of violence but on the medicalized nature of de-addiction treatment in general. First, we describe the nature of treatment offered in all these sites. Subsequently, we draw on interviews with women at the receiving end of domestic violence, regarding their understanding and experience of the role of de-addiction treatment. Findings reveal that treatment strategies tend to be overly medicalized, and do not probe into the socio-psychological and cultural factors. Heavy alcohol use is cause of  several medical issue. Because it is co morbid of several chronic diseases. (Shield, Parry, &amp; Rehm, 2014). However, is always associated with several social and cultural factors. Crime, accidents, domestic violence and divorce have been linked with alcohol consumption (Manoj, 2016). Alcohol over use is considered as a mental health issues, and there are large number of de- addiction centers are available.  Mental health literacy and medicalization is very popular in the context of Kerala.</w:t>
        </w:r>
      </w:moveFrom>
      <w:moveFromRangeEnd w:id="597"/>
      <w:r w:rsidRPr="002F20E5">
        <w:rPr>
          <w:rPrChange w:id="635" w:author="Shubha Ranganathan" w:date="2020-06-05T06:19:00Z">
            <w:rPr>
              <w:color w:val="000000" w:themeColor="text1"/>
            </w:rPr>
          </w:rPrChange>
        </w:rPr>
        <w:t xml:space="preserve"> </w:t>
      </w:r>
    </w:p>
    <w:p w14:paraId="1C37E0F7" w14:textId="79995A54" w:rsidR="00370FBD" w:rsidRPr="002F20E5" w:rsidRDefault="00370FBD" w:rsidP="00C93C35">
      <w:pPr>
        <w:spacing w:line="240" w:lineRule="auto"/>
        <w:rPr>
          <w:b/>
          <w:rPrChange w:id="636" w:author="Shubha Ranganathan" w:date="2020-06-05T06:19:00Z">
            <w:rPr>
              <w:b/>
              <w:color w:val="000000" w:themeColor="text1"/>
            </w:rPr>
          </w:rPrChange>
        </w:rPr>
      </w:pPr>
      <w:r w:rsidRPr="002F20E5">
        <w:rPr>
          <w:b/>
          <w:rPrChange w:id="637" w:author="Shubha Ranganathan" w:date="2020-06-05T06:19:00Z">
            <w:rPr>
              <w:b/>
              <w:color w:val="000000" w:themeColor="text1"/>
            </w:rPr>
          </w:rPrChange>
        </w:rPr>
        <w:t>De- addiction treatments in Kerala</w:t>
      </w:r>
    </w:p>
    <w:p w14:paraId="26BE3315" w14:textId="0ACC41E4" w:rsidR="00370FBD" w:rsidRPr="002F20E5" w:rsidRDefault="00370FBD" w:rsidP="00C93C35">
      <w:pPr>
        <w:spacing w:line="240" w:lineRule="auto"/>
        <w:rPr>
          <w:rPrChange w:id="638" w:author="Shubha Ranganathan" w:date="2020-06-05T06:19:00Z">
            <w:rPr>
              <w:color w:val="000000" w:themeColor="text1"/>
            </w:rPr>
          </w:rPrChange>
        </w:rPr>
      </w:pPr>
      <w:r w:rsidRPr="002F20E5">
        <w:rPr>
          <w:rPrChange w:id="639" w:author="Shubha Ranganathan" w:date="2020-06-05T06:19:00Z">
            <w:rPr>
              <w:color w:val="000000" w:themeColor="text1"/>
            </w:rPr>
          </w:rPrChange>
        </w:rPr>
        <w:t xml:space="preserve">De-addiction centers are </w:t>
      </w:r>
      <w:r w:rsidR="00122003" w:rsidRPr="002F20E5">
        <w:rPr>
          <w:rPrChange w:id="640" w:author="Shubha Ranganathan" w:date="2020-06-05T06:19:00Z">
            <w:rPr>
              <w:color w:val="000000" w:themeColor="text1"/>
            </w:rPr>
          </w:rPrChange>
        </w:rPr>
        <w:t xml:space="preserve">mushrooming everywhere </w:t>
      </w:r>
      <w:r w:rsidRPr="002F20E5">
        <w:rPr>
          <w:rPrChange w:id="641" w:author="Shubha Ranganathan" w:date="2020-06-05T06:19:00Z">
            <w:rPr>
              <w:color w:val="000000" w:themeColor="text1"/>
            </w:rPr>
          </w:rPrChange>
        </w:rPr>
        <w:t>in Kerala</w:t>
      </w:r>
      <w:r w:rsidR="001A7B10" w:rsidRPr="002F20E5">
        <w:rPr>
          <w:rPrChange w:id="642" w:author="Shubha Ranganathan" w:date="2020-06-05T06:19:00Z">
            <w:rPr>
              <w:color w:val="000000" w:themeColor="text1"/>
            </w:rPr>
          </w:rPrChange>
        </w:rPr>
        <w:t>, as seen by the prominent billboard advertisements</w:t>
      </w:r>
      <w:del w:id="643" w:author="Anjali" w:date="2020-06-04T17:22:00Z">
        <w:r w:rsidRPr="002F20E5" w:rsidDel="002468FF">
          <w:rPr>
            <w:rPrChange w:id="644" w:author="Shubha Ranganathan" w:date="2020-06-05T06:19:00Z">
              <w:rPr>
                <w:color w:val="000000" w:themeColor="text1"/>
              </w:rPr>
            </w:rPrChange>
          </w:rPr>
          <w:delText xml:space="preserve">. </w:delText>
        </w:r>
      </w:del>
      <w:del w:id="645" w:author="Anjali" w:date="2020-06-04T17:15:00Z">
        <w:r w:rsidR="001A7B10" w:rsidRPr="002F20E5" w:rsidDel="004D7AD0">
          <w:rPr>
            <w:rPrChange w:id="646" w:author="Shubha Ranganathan" w:date="2020-06-05T06:19:00Z">
              <w:rPr>
                <w:color w:val="000000" w:themeColor="text1"/>
              </w:rPr>
            </w:rPrChange>
          </w:rPr>
          <w:delText>i</w:delText>
        </w:r>
      </w:del>
      <w:r w:rsidRPr="002F20E5">
        <w:rPr>
          <w:rPrChange w:id="647" w:author="Shubha Ranganathan" w:date="2020-06-05T06:19:00Z">
            <w:rPr>
              <w:color w:val="000000" w:themeColor="text1"/>
            </w:rPr>
          </w:rPrChange>
        </w:rPr>
        <w:t xml:space="preserve">n both rural and urban </w:t>
      </w:r>
      <w:r w:rsidR="001A7B10" w:rsidRPr="002F20E5">
        <w:rPr>
          <w:rPrChange w:id="648" w:author="Shubha Ranganathan" w:date="2020-06-05T06:19:00Z">
            <w:rPr>
              <w:color w:val="000000" w:themeColor="text1"/>
            </w:rPr>
          </w:rPrChange>
        </w:rPr>
        <w:t>areas</w:t>
      </w:r>
      <w:r w:rsidRPr="002F20E5">
        <w:rPr>
          <w:rPrChange w:id="649" w:author="Shubha Ranganathan" w:date="2020-06-05T06:19:00Z">
            <w:rPr>
              <w:color w:val="000000" w:themeColor="text1"/>
            </w:rPr>
          </w:rPrChange>
        </w:rPr>
        <w:t xml:space="preserve">. In 1988, there was only one de-addiction center in Kerala (Manickam, 2018). </w:t>
      </w:r>
      <w:commentRangeStart w:id="650"/>
      <w:r w:rsidRPr="002F20E5">
        <w:rPr>
          <w:rPrChange w:id="651" w:author="Shubha Ranganathan" w:date="2020-06-05T06:19:00Z">
            <w:rPr>
              <w:color w:val="000000" w:themeColor="text1"/>
            </w:rPr>
          </w:rPrChange>
        </w:rPr>
        <w:t>At present there are several de-addiction centers in each district</w:t>
      </w:r>
      <w:del w:id="652" w:author="Anjali" w:date="2020-06-04T17:23:00Z">
        <w:r w:rsidRPr="002F20E5" w:rsidDel="002468FF">
          <w:rPr>
            <w:rPrChange w:id="653" w:author="Shubha Ranganathan" w:date="2020-06-05T06:19:00Z">
              <w:rPr>
                <w:color w:val="000000" w:themeColor="text1"/>
              </w:rPr>
            </w:rPrChange>
          </w:rPr>
          <w:delText>.</w:delText>
        </w:r>
      </w:del>
      <w:ins w:id="654" w:author="Anjali" w:date="2020-06-04T17:22:00Z">
        <w:r w:rsidR="002468FF" w:rsidRPr="002F20E5">
          <w:rPr>
            <w:rPrChange w:id="655" w:author="Shubha Ranganathan" w:date="2020-06-05T06:19:00Z">
              <w:rPr>
                <w:color w:val="000000" w:themeColor="text1"/>
              </w:rPr>
            </w:rPrChange>
          </w:rPr>
          <w:t xml:space="preserve"> </w:t>
        </w:r>
      </w:ins>
      <w:ins w:id="656" w:author="Anjali" w:date="2020-06-04T17:23:00Z">
        <w:r w:rsidR="002468FF" w:rsidRPr="002F20E5">
          <w:rPr>
            <w:rPrChange w:id="657" w:author="Shubha Ranganathan" w:date="2020-06-05T06:19:00Z">
              <w:rPr>
                <w:color w:val="000000" w:themeColor="text1"/>
              </w:rPr>
            </w:rPrChange>
          </w:rPr>
          <w:t>When alcohol consumption increases over the year, de-addiction centers are also growing</w:t>
        </w:r>
      </w:ins>
      <w:ins w:id="658" w:author="Anjali" w:date="2020-06-04T17:45:00Z">
        <w:r w:rsidR="00A43969" w:rsidRPr="002F20E5">
          <w:rPr>
            <w:rPrChange w:id="659" w:author="Shubha Ranganathan" w:date="2020-06-05T06:19:00Z">
              <w:rPr>
                <w:color w:val="000000" w:themeColor="text1"/>
              </w:rPr>
            </w:rPrChange>
          </w:rPr>
          <w:t xml:space="preserve"> faster</w:t>
        </w:r>
      </w:ins>
      <w:ins w:id="660" w:author="Anjali" w:date="2020-06-04T17:23:00Z">
        <w:r w:rsidR="002468FF" w:rsidRPr="002F20E5">
          <w:rPr>
            <w:rPrChange w:id="661" w:author="Shubha Ranganathan" w:date="2020-06-05T06:19:00Z">
              <w:rPr>
                <w:color w:val="000000" w:themeColor="text1"/>
              </w:rPr>
            </w:rPrChange>
          </w:rPr>
          <w:t xml:space="preserve">. Recently in Kerala, there are rapid increases in </w:t>
        </w:r>
        <w:del w:id="662" w:author="Shubha Ranganathan" w:date="2020-06-05T06:20:00Z">
          <w:r w:rsidR="002468FF" w:rsidRPr="002F20E5" w:rsidDel="002F20E5">
            <w:rPr>
              <w:rPrChange w:id="663" w:author="Shubha Ranganathan" w:date="2020-06-05T06:19:00Z">
                <w:rPr>
                  <w:color w:val="000000" w:themeColor="text1"/>
                </w:rPr>
              </w:rPrChange>
            </w:rPr>
            <w:delText>evolving</w:delText>
          </w:r>
        </w:del>
      </w:ins>
      <w:ins w:id="664" w:author="Shubha Ranganathan" w:date="2020-06-05T06:20:00Z">
        <w:r w:rsidR="002F20E5">
          <w:t>the number of</w:t>
        </w:r>
      </w:ins>
      <w:ins w:id="665" w:author="Anjali" w:date="2020-06-04T17:23:00Z">
        <w:del w:id="666" w:author="Shubha Ranganathan" w:date="2020-06-05T06:20:00Z">
          <w:r w:rsidR="002468FF" w:rsidRPr="002F20E5" w:rsidDel="002F20E5">
            <w:rPr>
              <w:rPrChange w:id="667" w:author="Shubha Ranganathan" w:date="2020-06-05T06:19:00Z">
                <w:rPr>
                  <w:color w:val="000000" w:themeColor="text1"/>
                </w:rPr>
              </w:rPrChange>
            </w:rPr>
            <w:delText xml:space="preserve"> many</w:delText>
          </w:r>
        </w:del>
        <w:r w:rsidR="002468FF" w:rsidRPr="002F20E5">
          <w:rPr>
            <w:rPrChange w:id="668" w:author="Shubha Ranganathan" w:date="2020-06-05T06:19:00Z">
              <w:rPr>
                <w:color w:val="000000" w:themeColor="text1"/>
              </w:rPr>
            </w:rPrChange>
          </w:rPr>
          <w:t xml:space="preserve"> centers (Manoj, 2016).</w:t>
        </w:r>
      </w:ins>
      <w:r w:rsidRPr="002F20E5">
        <w:rPr>
          <w:rPrChange w:id="669" w:author="Shubha Ranganathan" w:date="2020-06-05T06:19:00Z">
            <w:rPr>
              <w:color w:val="000000" w:themeColor="text1"/>
            </w:rPr>
          </w:rPrChange>
        </w:rPr>
        <w:t xml:space="preserve"> At the same time in India, there are </w:t>
      </w:r>
      <w:r w:rsidR="008D7282" w:rsidRPr="002F20E5">
        <w:rPr>
          <w:rPrChange w:id="670" w:author="Shubha Ranganathan" w:date="2020-06-05T06:19:00Z">
            <w:rPr>
              <w:color w:val="000000" w:themeColor="text1"/>
            </w:rPr>
          </w:rPrChange>
        </w:rPr>
        <w:t xml:space="preserve">is a larger gap between </w:t>
      </w:r>
      <w:r w:rsidRPr="002F20E5">
        <w:rPr>
          <w:rPrChange w:id="671" w:author="Shubha Ranganathan" w:date="2020-06-05T06:19:00Z">
            <w:rPr>
              <w:color w:val="000000" w:themeColor="text1"/>
            </w:rPr>
          </w:rPrChange>
        </w:rPr>
        <w:t xml:space="preserve">people </w:t>
      </w:r>
      <w:r w:rsidR="008D7282" w:rsidRPr="002F20E5">
        <w:rPr>
          <w:rPrChange w:id="672" w:author="Shubha Ranganathan" w:date="2020-06-05T06:19:00Z">
            <w:rPr>
              <w:color w:val="000000" w:themeColor="text1"/>
            </w:rPr>
          </w:rPrChange>
        </w:rPr>
        <w:t xml:space="preserve">who </w:t>
      </w:r>
      <w:r w:rsidRPr="002F20E5">
        <w:rPr>
          <w:rPrChange w:id="673" w:author="Shubha Ranganathan" w:date="2020-06-05T06:19:00Z">
            <w:rPr>
              <w:color w:val="000000" w:themeColor="text1"/>
            </w:rPr>
          </w:rPrChange>
        </w:rPr>
        <w:t xml:space="preserve">need treatment, </w:t>
      </w:r>
      <w:r w:rsidR="008D7282" w:rsidRPr="002F20E5">
        <w:rPr>
          <w:rPrChange w:id="674" w:author="Shubha Ranganathan" w:date="2020-06-05T06:19:00Z">
            <w:rPr>
              <w:color w:val="000000" w:themeColor="text1"/>
            </w:rPr>
          </w:rPrChange>
        </w:rPr>
        <w:t xml:space="preserve">and those who receive treatment </w:t>
      </w:r>
      <w:r w:rsidRPr="002F20E5">
        <w:rPr>
          <w:rPrChange w:id="675" w:author="Shubha Ranganathan" w:date="2020-06-05T06:19:00Z">
            <w:rPr>
              <w:color w:val="000000" w:themeColor="text1"/>
            </w:rPr>
          </w:rPrChange>
        </w:rPr>
        <w:t>(</w:t>
      </w:r>
      <w:del w:id="676" w:author="Shubha Ranganathan" w:date="2020-06-03T06:09:00Z">
        <w:r w:rsidRPr="002F20E5" w:rsidDel="008D7282">
          <w:delText xml:space="preserve"> </w:delText>
        </w:r>
      </w:del>
      <w:r w:rsidRPr="002F20E5">
        <w:t>Ministry of Social Justice and Empowerment, Government of India, 2019</w:t>
      </w:r>
      <w:r w:rsidRPr="002F20E5">
        <w:rPr>
          <w:rPrChange w:id="677" w:author="Shubha Ranganathan" w:date="2020-06-05T06:19:00Z">
            <w:rPr>
              <w:color w:val="000000" w:themeColor="text1"/>
            </w:rPr>
          </w:rPrChange>
        </w:rPr>
        <w:t>). A national household survey conducted by NIMHANS (2013) found that one in seven alcohol users in Kerala are below 21 years old</w:t>
      </w:r>
      <w:commentRangeEnd w:id="650"/>
      <w:r w:rsidRPr="002F20E5">
        <w:rPr>
          <w:rStyle w:val="CommentReference"/>
        </w:rPr>
        <w:commentReference w:id="650"/>
      </w:r>
      <w:r w:rsidRPr="002F20E5">
        <w:rPr>
          <w:rPrChange w:id="678" w:author="Shubha Ranganathan" w:date="2020-06-05T06:19:00Z">
            <w:rPr>
              <w:color w:val="000000" w:themeColor="text1"/>
            </w:rPr>
          </w:rPrChange>
        </w:rPr>
        <w:t>. The study also point</w:t>
      </w:r>
      <w:r w:rsidR="00122003" w:rsidRPr="002F20E5">
        <w:rPr>
          <w:rPrChange w:id="679" w:author="Shubha Ranganathan" w:date="2020-06-05T06:19:00Z">
            <w:rPr>
              <w:color w:val="000000" w:themeColor="text1"/>
            </w:rPr>
          </w:rPrChange>
        </w:rPr>
        <w:t>ed</w:t>
      </w:r>
      <w:r w:rsidRPr="002F20E5">
        <w:rPr>
          <w:rPrChange w:id="680" w:author="Shubha Ranganathan" w:date="2020-06-05T06:19:00Z">
            <w:rPr>
              <w:color w:val="000000" w:themeColor="text1"/>
            </w:rPr>
          </w:rPrChange>
        </w:rPr>
        <w:t xml:space="preserve"> out that according to the Indian Psychiatric Society, the flagship body of professional psychiatrists in India, heavy alcohol use triggers the rise of other psychotic disorders such as depression and schizophrenia. In Kerala de-addiction centers </w:t>
      </w:r>
      <w:r w:rsidR="00122003" w:rsidRPr="002F20E5">
        <w:rPr>
          <w:rPrChange w:id="681" w:author="Shubha Ranganathan" w:date="2020-06-05T06:19:00Z">
            <w:rPr>
              <w:color w:val="000000" w:themeColor="text1"/>
            </w:rPr>
          </w:rPrChange>
        </w:rPr>
        <w:t xml:space="preserve">are located </w:t>
      </w:r>
      <w:r w:rsidRPr="002F20E5">
        <w:rPr>
          <w:rPrChange w:id="682" w:author="Shubha Ranganathan" w:date="2020-06-05T06:19:00Z">
            <w:rPr>
              <w:color w:val="000000" w:themeColor="text1"/>
            </w:rPr>
          </w:rPrChange>
        </w:rPr>
        <w:t xml:space="preserve">in </w:t>
      </w:r>
      <w:r w:rsidR="00122003" w:rsidRPr="002F20E5">
        <w:rPr>
          <w:rPrChange w:id="683" w:author="Shubha Ranganathan" w:date="2020-06-05T06:19:00Z">
            <w:rPr>
              <w:color w:val="000000" w:themeColor="text1"/>
            </w:rPr>
          </w:rPrChange>
        </w:rPr>
        <w:t>(most</w:t>
      </w:r>
      <w:ins w:id="684" w:author="Anjali" w:date="2020-06-04T16:21:00Z">
        <w:r w:rsidR="0088097B" w:rsidRPr="002F20E5">
          <w:rPr>
            <w:rPrChange w:id="685" w:author="Shubha Ranganathan" w:date="2020-06-05T06:19:00Z">
              <w:rPr>
                <w:color w:val="000000" w:themeColor="text1"/>
              </w:rPr>
            </w:rPrChange>
          </w:rPr>
          <w:t xml:space="preserve"> </w:t>
        </w:r>
      </w:ins>
      <w:r w:rsidRPr="002F20E5">
        <w:rPr>
          <w:rPrChange w:id="686" w:author="Shubha Ranganathan" w:date="2020-06-05T06:19:00Z">
            <w:rPr>
              <w:color w:val="000000" w:themeColor="text1"/>
            </w:rPr>
          </w:rPrChange>
        </w:rPr>
        <w:t xml:space="preserve">private and government hospitals. In addition, there are separate de-addiction clinics as well. </w:t>
      </w:r>
      <w:r w:rsidR="00095E2A" w:rsidRPr="002F20E5">
        <w:rPr>
          <w:rPrChange w:id="687" w:author="Shubha Ranganathan" w:date="2020-06-05T06:19:00Z">
            <w:rPr>
              <w:color w:val="000000" w:themeColor="text1"/>
            </w:rPr>
          </w:rPrChange>
        </w:rPr>
        <w:t>While the</w:t>
      </w:r>
      <w:r w:rsidRPr="002F20E5">
        <w:rPr>
          <w:rPrChange w:id="688" w:author="Shubha Ranganathan" w:date="2020-06-05T06:19:00Z">
            <w:rPr>
              <w:color w:val="000000" w:themeColor="text1"/>
            </w:rPr>
          </w:rPrChange>
        </w:rPr>
        <w:t xml:space="preserve"> treatment </w:t>
      </w:r>
      <w:r w:rsidR="00095E2A" w:rsidRPr="002F20E5">
        <w:rPr>
          <w:rPrChange w:id="689" w:author="Shubha Ranganathan" w:date="2020-06-05T06:19:00Z">
            <w:rPr>
              <w:color w:val="000000" w:themeColor="text1"/>
            </w:rPr>
          </w:rPrChange>
        </w:rPr>
        <w:t xml:space="preserve">process </w:t>
      </w:r>
      <w:r w:rsidRPr="002F20E5">
        <w:rPr>
          <w:rPrChange w:id="690" w:author="Shubha Ranganathan" w:date="2020-06-05T06:19:00Z">
            <w:rPr>
              <w:color w:val="000000" w:themeColor="text1"/>
            </w:rPr>
          </w:rPrChange>
        </w:rPr>
        <w:t>is the same in all the centers</w:t>
      </w:r>
      <w:ins w:id="691" w:author="Shubha Ranganathan" w:date="2020-06-03T06:20:00Z">
        <w:r w:rsidR="00095E2A" w:rsidRPr="002F20E5">
          <w:rPr>
            <w:rPrChange w:id="692" w:author="Shubha Ranganathan" w:date="2020-06-05T06:19:00Z">
              <w:rPr>
                <w:color w:val="000000" w:themeColor="text1"/>
              </w:rPr>
            </w:rPrChange>
          </w:rPr>
          <w:t>,</w:t>
        </w:r>
      </w:ins>
      <w:r w:rsidRPr="002F20E5">
        <w:rPr>
          <w:rPrChange w:id="693" w:author="Shubha Ranganathan" w:date="2020-06-05T06:19:00Z">
            <w:rPr>
              <w:color w:val="000000" w:themeColor="text1"/>
            </w:rPr>
          </w:rPrChange>
        </w:rPr>
        <w:t xml:space="preserve"> the duration </w:t>
      </w:r>
      <w:r w:rsidR="00095E2A" w:rsidRPr="002F20E5">
        <w:rPr>
          <w:rPrChange w:id="694" w:author="Shubha Ranganathan" w:date="2020-06-05T06:19:00Z">
            <w:rPr>
              <w:color w:val="000000" w:themeColor="text1"/>
            </w:rPr>
          </w:rPrChange>
        </w:rPr>
        <w:t>varies</w:t>
      </w:r>
      <w:r w:rsidRPr="002F20E5">
        <w:rPr>
          <w:rPrChange w:id="695" w:author="Shubha Ranganathan" w:date="2020-06-05T06:19:00Z">
            <w:rPr>
              <w:color w:val="000000" w:themeColor="text1"/>
            </w:rPr>
          </w:rPrChange>
        </w:rPr>
        <w:t xml:space="preserve">. Some private hospitals have ten days of treatment. In all districts, government hospitals have a de-addiction ward as part of the psychiatry department. The duration of treatment in government hospitals and mental health hospitals is 21 days. Some religious/charitable institutions have 21-45 days of treatment. Some hospitals require a ward to accompany the patient; some do not. This is all dependent upon hospital rules and regulations. </w:t>
      </w:r>
    </w:p>
    <w:p w14:paraId="69BA6DD0" w14:textId="5DFC5CDE" w:rsidR="00370FBD" w:rsidRPr="002F20E5" w:rsidRDefault="00370FBD" w:rsidP="00C93C35">
      <w:pPr>
        <w:spacing w:after="0" w:line="240" w:lineRule="auto"/>
        <w:rPr>
          <w:rPrChange w:id="696" w:author="Shubha Ranganathan" w:date="2020-06-05T06:19:00Z">
            <w:rPr>
              <w:color w:val="000000" w:themeColor="text1"/>
            </w:rPr>
          </w:rPrChange>
        </w:rPr>
      </w:pPr>
      <w:r w:rsidRPr="002F20E5">
        <w:rPr>
          <w:rPrChange w:id="697" w:author="Shubha Ranganathan" w:date="2020-06-05T06:19:00Z">
            <w:rPr>
              <w:color w:val="000000" w:themeColor="text1"/>
            </w:rPr>
          </w:rPrChange>
        </w:rPr>
        <w:lastRenderedPageBreak/>
        <w:t>The first phase of the treatment is detoxification i.e., the period during which the patient is medically supervised and managed through physical withdrawal from the substance. During this phase, psychological help via counselling to the patient and family, either individually, or in groups, or couples is given. In the next phase, follow-up and counselling are continued while focusing on avoiding relapses. In the last phase, therapies help to developing new coping skills for healthy relationships. A drug-free lifestyle, employment and money management also follow.</w:t>
      </w:r>
    </w:p>
    <w:p w14:paraId="3013C5D1" w14:textId="77777777" w:rsidR="00370FBD" w:rsidRPr="002F20E5" w:rsidRDefault="00370FBD" w:rsidP="00C93C35">
      <w:pPr>
        <w:spacing w:after="0" w:line="240" w:lineRule="auto"/>
        <w:rPr>
          <w:rPrChange w:id="698" w:author="Shubha Ranganathan" w:date="2020-06-05T06:19:00Z">
            <w:rPr>
              <w:color w:val="000000" w:themeColor="text1"/>
            </w:rPr>
          </w:rPrChange>
        </w:rPr>
      </w:pPr>
    </w:p>
    <w:p w14:paraId="0198A312" w14:textId="74EB4899" w:rsidR="00370FBD" w:rsidRPr="002F20E5" w:rsidRDefault="00DC22C7" w:rsidP="00C93C35">
      <w:pPr>
        <w:spacing w:line="240" w:lineRule="auto"/>
        <w:rPr>
          <w:rPrChange w:id="699" w:author="Shubha Ranganathan" w:date="2020-06-05T06:19:00Z">
            <w:rPr>
              <w:color w:val="000000" w:themeColor="text1"/>
            </w:rPr>
          </w:rPrChange>
        </w:rPr>
      </w:pPr>
      <w:r w:rsidRPr="002F20E5">
        <w:rPr>
          <w:rPrChange w:id="700" w:author="Shubha Ranganathan" w:date="2020-06-05T06:19:00Z">
            <w:rPr>
              <w:color w:val="000000" w:themeColor="text1"/>
            </w:rPr>
          </w:rPrChange>
        </w:rPr>
        <w:t>During field visits to</w:t>
      </w:r>
      <w:commentRangeStart w:id="701"/>
      <w:r w:rsidR="00370FBD" w:rsidRPr="002F20E5">
        <w:rPr>
          <w:rPrChange w:id="702" w:author="Shubha Ranganathan" w:date="2020-06-05T06:19:00Z">
            <w:rPr>
              <w:color w:val="000000" w:themeColor="text1"/>
            </w:rPr>
          </w:rPrChange>
        </w:rPr>
        <w:t xml:space="preserve"> hospital-based de-addiction </w:t>
      </w:r>
      <w:r w:rsidRPr="002F20E5">
        <w:rPr>
          <w:rPrChange w:id="703" w:author="Shubha Ranganathan" w:date="2020-06-05T06:19:00Z">
            <w:rPr>
              <w:color w:val="000000" w:themeColor="text1"/>
            </w:rPr>
          </w:rPrChange>
        </w:rPr>
        <w:t xml:space="preserve">centres, it was observed </w:t>
      </w:r>
      <w:r w:rsidR="00370FBD" w:rsidRPr="002F20E5">
        <w:rPr>
          <w:rPrChange w:id="704" w:author="Shubha Ranganathan" w:date="2020-06-05T06:19:00Z">
            <w:rPr>
              <w:color w:val="000000" w:themeColor="text1"/>
            </w:rPr>
          </w:rPrChange>
        </w:rPr>
        <w:t xml:space="preserve">that de-addiction wards in hospitals function like other medical wards, and people with heavy drinking issues are treated as any other patients suffering from a disease. </w:t>
      </w:r>
      <w:commentRangeEnd w:id="701"/>
      <w:r w:rsidR="00370FBD" w:rsidRPr="002F20E5">
        <w:rPr>
          <w:rStyle w:val="CommentReference"/>
        </w:rPr>
        <w:commentReference w:id="701"/>
      </w:r>
      <w:r w:rsidR="00370FBD" w:rsidRPr="002F20E5">
        <w:rPr>
          <w:rPrChange w:id="705" w:author="Shubha Ranganathan" w:date="2020-06-05T06:19:00Z">
            <w:rPr>
              <w:color w:val="000000" w:themeColor="text1"/>
            </w:rPr>
          </w:rPrChange>
        </w:rPr>
        <w:t xml:space="preserve">No doubt, this treatment of heavy alcohol use as a </w:t>
      </w:r>
      <w:r w:rsidR="0064287D" w:rsidRPr="002F20E5">
        <w:rPr>
          <w:rPrChange w:id="706" w:author="Shubha Ranganathan" w:date="2020-06-05T06:19:00Z">
            <w:rPr>
              <w:color w:val="000000" w:themeColor="text1"/>
            </w:rPr>
          </w:rPrChange>
        </w:rPr>
        <w:t xml:space="preserve">psychiatric </w:t>
      </w:r>
      <w:r w:rsidR="00370FBD" w:rsidRPr="002F20E5">
        <w:rPr>
          <w:rPrChange w:id="707" w:author="Shubha Ranganathan" w:date="2020-06-05T06:19:00Z">
            <w:rPr>
              <w:color w:val="000000" w:themeColor="text1"/>
            </w:rPr>
          </w:rPrChange>
        </w:rPr>
        <w:t xml:space="preserve">disease is a welcome shift from moralistic perspectives of heavy alcohol use as a social evil. </w:t>
      </w:r>
      <w:r w:rsidR="00A871B2" w:rsidRPr="002F20E5">
        <w:rPr>
          <w:rPrChange w:id="708" w:author="Shubha Ranganathan" w:date="2020-06-05T06:19:00Z">
            <w:rPr>
              <w:color w:val="000000" w:themeColor="text1"/>
            </w:rPr>
          </w:rPrChange>
        </w:rPr>
        <w:t xml:space="preserve">Scholars have pointed out how in the name of ‘counseling’ for de-addiction, often what is provided is little more than moralistic advice-giving (Manoj, 2016). </w:t>
      </w:r>
      <w:r w:rsidR="00370FBD" w:rsidRPr="002F20E5">
        <w:rPr>
          <w:rPrChange w:id="709" w:author="Shubha Ranganathan" w:date="2020-06-05T06:19:00Z">
            <w:rPr>
              <w:color w:val="000000" w:themeColor="text1"/>
            </w:rPr>
          </w:rPrChange>
        </w:rPr>
        <w:t xml:space="preserve">Menon (1995) observed that a major shift in Kerala </w:t>
      </w:r>
      <w:r w:rsidR="0064287D" w:rsidRPr="002F20E5">
        <w:rPr>
          <w:rPrChange w:id="710" w:author="Shubha Ranganathan" w:date="2020-06-05T06:19:00Z">
            <w:rPr>
              <w:color w:val="000000" w:themeColor="text1"/>
            </w:rPr>
          </w:rPrChange>
        </w:rPr>
        <w:t xml:space="preserve">occurred </w:t>
      </w:r>
      <w:r w:rsidR="00370FBD" w:rsidRPr="002F20E5">
        <w:rPr>
          <w:rPrChange w:id="711" w:author="Shubha Ranganathan" w:date="2020-06-05T06:19:00Z">
            <w:rPr>
              <w:color w:val="000000" w:themeColor="text1"/>
            </w:rPr>
          </w:rPrChange>
        </w:rPr>
        <w:t xml:space="preserve">when individual heavy drinking habits came to be characterized as ‘alcohol addiction’ or ‘alcohol dependence’. Yet, taking an exclusively medicalized approach without addressing the other related problems that heavy alcohol use involves is inadequate. </w:t>
      </w:r>
    </w:p>
    <w:p w14:paraId="57B4893C" w14:textId="77777777" w:rsidR="00370FBD" w:rsidRPr="002F20E5" w:rsidRDefault="00370FBD" w:rsidP="00C93C35">
      <w:pPr>
        <w:spacing w:after="0" w:line="240" w:lineRule="auto"/>
        <w:rPr>
          <w:rPrChange w:id="712" w:author="Shubha Ranganathan" w:date="2020-06-05T06:19:00Z">
            <w:rPr>
              <w:color w:val="000000" w:themeColor="text1"/>
            </w:rPr>
          </w:rPrChange>
        </w:rPr>
      </w:pPr>
      <w:r w:rsidRPr="002F20E5">
        <w:rPr>
          <w:rPrChange w:id="713" w:author="Shubha Ranganathan" w:date="2020-06-05T06:19:00Z">
            <w:rPr>
              <w:color w:val="000000" w:themeColor="text1"/>
            </w:rPr>
          </w:rPrChange>
        </w:rPr>
        <w:t xml:space="preserve">Apart from hospital-based treatments, there are community-based sensitization programs that advise patients to seek medical treatment for addiction issues. These programs also seek to address problems regarding employment, livelihoods, etc. stemming from addiction. The focus is on changing attitudes, improving lifestyles and restoring the social connections that the substance users had lost. This is done by helping the person to get a job, be accepted in his family and society, take up recreation and hobbies, etc. However, there are several challenges in complete rehabilitation due to the complex nature of heavy alcohol use (which is discussed in more detail below). One of the major hurdles is that a comprehensive approach to addiction issues requires long-term individualized psychosocial care. </w:t>
      </w:r>
    </w:p>
    <w:p w14:paraId="44019645" w14:textId="77777777" w:rsidR="00370FBD" w:rsidRPr="002F20E5" w:rsidRDefault="00370FBD" w:rsidP="00C93C35">
      <w:pPr>
        <w:spacing w:after="0" w:line="240" w:lineRule="auto"/>
        <w:rPr>
          <w:rPrChange w:id="714" w:author="Shubha Ranganathan" w:date="2020-06-05T06:19:00Z">
            <w:rPr>
              <w:color w:val="000000" w:themeColor="text1"/>
            </w:rPr>
          </w:rPrChange>
        </w:rPr>
      </w:pPr>
    </w:p>
    <w:p w14:paraId="0BEEA159" w14:textId="6AB347B3" w:rsidR="00370FBD" w:rsidRPr="002F20E5" w:rsidRDefault="00370FBD" w:rsidP="00C93C35">
      <w:pPr>
        <w:spacing w:after="0" w:line="240" w:lineRule="auto"/>
        <w:rPr>
          <w:rPrChange w:id="715" w:author="Shubha Ranganathan" w:date="2020-06-05T06:19:00Z">
            <w:rPr>
              <w:color w:val="000000" w:themeColor="text1"/>
            </w:rPr>
          </w:rPrChange>
        </w:rPr>
      </w:pPr>
      <w:r w:rsidRPr="002F20E5">
        <w:rPr>
          <w:rPrChange w:id="716" w:author="Shubha Ranganathan" w:date="2020-06-05T06:19:00Z">
            <w:rPr>
              <w:color w:val="000000" w:themeColor="text1"/>
            </w:rPr>
          </w:rPrChange>
        </w:rPr>
        <w:t xml:space="preserve">The most well-known approach providing such care is the approach of the Alcoholics Anonymous, an international group of men and women with substance issues. One hundred Alcoholics Anonymous (AA) groups are working in Kerala (Manoj, 2016). They have regular meetings and members share their experience of having been an alcoholic and their journey of a sober life. They hold meetings with family members also. However, there are several challenges in the implementation of AA strategies. For instance, to deal with the cases of heavy users of alcohol, bringing structural changes is very difficult as such people come from diverse occupations and social backgrounds. For example, if someone who is a daily labourer (e.g. construction workers) has discarded his drinking habits, they still experience pressure that comes from associating with peers and friends who are heavy alcohol users. The social environment often continues to remain the same, leaving open the possibility of relapse. </w:t>
      </w:r>
      <w:r w:rsidR="00221273" w:rsidRPr="002F20E5">
        <w:rPr>
          <w:rPrChange w:id="717" w:author="Shubha Ranganathan" w:date="2020-06-05T06:19:00Z">
            <w:rPr>
              <w:color w:val="000000" w:themeColor="text1"/>
            </w:rPr>
          </w:rPrChange>
        </w:rPr>
        <w:t>In Kerala, it is customary to offer alcohol as a reward for various categories of labourers. For instance, during a housewarming ceremony of a newly build house, the family typically arranges for a sumptuous meal accompanied with alcohol for the workers involved in the house construction.</w:t>
      </w:r>
      <w:del w:id="718" w:author="Anjali" w:date="2020-06-04T16:23:00Z">
        <w:r w:rsidRPr="002F20E5" w:rsidDel="0088097B">
          <w:rPr>
            <w:rPrChange w:id="719" w:author="Shubha Ranganathan" w:date="2020-06-05T06:19:00Z">
              <w:rPr>
                <w:color w:val="000000" w:themeColor="text1"/>
              </w:rPr>
            </w:rPrChange>
          </w:rPr>
          <w:delText>.</w:delText>
        </w:r>
      </w:del>
      <w:r w:rsidRPr="002F20E5">
        <w:rPr>
          <w:rPrChange w:id="720" w:author="Shubha Ranganathan" w:date="2020-06-05T06:19:00Z">
            <w:rPr>
              <w:color w:val="000000" w:themeColor="text1"/>
            </w:rPr>
          </w:rPrChange>
        </w:rPr>
        <w:t xml:space="preserve"> Apart from support groups,</w:t>
      </w:r>
      <w:r w:rsidR="0088097B" w:rsidRPr="002F20E5">
        <w:rPr>
          <w:rPrChange w:id="721" w:author="Shubha Ranganathan" w:date="2020-06-05T06:19:00Z">
            <w:rPr>
              <w:color w:val="000000" w:themeColor="text1"/>
            </w:rPr>
          </w:rPrChange>
        </w:rPr>
        <w:t xml:space="preserve"> like AA</w:t>
      </w:r>
      <w:r w:rsidRPr="002F20E5">
        <w:rPr>
          <w:rPrChange w:id="722" w:author="Shubha Ranganathan" w:date="2020-06-05T06:19:00Z">
            <w:rPr>
              <w:color w:val="000000" w:themeColor="text1"/>
            </w:rPr>
          </w:rPrChange>
        </w:rPr>
        <w:t xml:space="preserve"> the Government of Kerala has started several other programs as well.  Punarjani</w:t>
      </w:r>
      <w:ins w:id="723" w:author="Shubha Ranganathan" w:date="2020-06-05T06:39:00Z">
        <w:r w:rsidR="00390D9D">
          <w:rPr>
            <w:rStyle w:val="FootnoteReference"/>
          </w:rPr>
          <w:footnoteReference w:id="2"/>
        </w:r>
      </w:ins>
      <w:del w:id="726" w:author="Shubha Ranganathan" w:date="2020-06-05T06:39:00Z">
        <w:r w:rsidRPr="002F20E5" w:rsidDel="00390D9D">
          <w:rPr>
            <w:vertAlign w:val="superscript"/>
            <w:rPrChange w:id="727" w:author="Shubha Ranganathan" w:date="2020-06-05T06:19:00Z">
              <w:rPr>
                <w:color w:val="000000" w:themeColor="text1"/>
                <w:vertAlign w:val="superscript"/>
              </w:rPr>
            </w:rPrChange>
          </w:rPr>
          <w:endnoteReference w:id="3"/>
        </w:r>
      </w:del>
      <w:r w:rsidRPr="002F20E5">
        <w:rPr>
          <w:rPrChange w:id="734" w:author="Shubha Ranganathan" w:date="2020-06-05T06:19:00Z">
            <w:rPr>
              <w:color w:val="000000" w:themeColor="text1"/>
            </w:rPr>
          </w:rPrChange>
        </w:rPr>
        <w:t xml:space="preserve"> and Vimukthi</w:t>
      </w:r>
      <w:ins w:id="735" w:author="Shubha Ranganathan" w:date="2020-06-05T06:40:00Z">
        <w:r w:rsidR="00390D9D">
          <w:rPr>
            <w:rStyle w:val="FootnoteReference"/>
          </w:rPr>
          <w:footnoteReference w:id="3"/>
        </w:r>
      </w:ins>
      <w:del w:id="737" w:author="Shubha Ranganathan" w:date="2020-06-05T06:39:00Z">
        <w:r w:rsidRPr="002F20E5" w:rsidDel="00390D9D">
          <w:rPr>
            <w:vertAlign w:val="superscript"/>
            <w:rPrChange w:id="738" w:author="Shubha Ranganathan" w:date="2020-06-05T06:19:00Z">
              <w:rPr>
                <w:color w:val="000000" w:themeColor="text1"/>
                <w:vertAlign w:val="superscript"/>
              </w:rPr>
            </w:rPrChange>
          </w:rPr>
          <w:endnoteReference w:id="4"/>
        </w:r>
      </w:del>
      <w:r w:rsidRPr="002F20E5">
        <w:rPr>
          <w:rPrChange w:id="756" w:author="Shubha Ranganathan" w:date="2020-06-05T06:19:00Z">
            <w:rPr>
              <w:color w:val="000000" w:themeColor="text1"/>
            </w:rPr>
          </w:rPrChange>
        </w:rPr>
        <w:t xml:space="preserve"> are the prevalent de-addiction programs in Kerala. </w:t>
      </w:r>
    </w:p>
    <w:p w14:paraId="5CB0835C" w14:textId="77777777" w:rsidR="00370FBD" w:rsidRPr="002F20E5" w:rsidRDefault="00370FBD" w:rsidP="00C93C35">
      <w:pPr>
        <w:spacing w:after="0" w:line="240" w:lineRule="auto"/>
        <w:rPr>
          <w:rPrChange w:id="757" w:author="Shubha Ranganathan" w:date="2020-06-05T06:19:00Z">
            <w:rPr>
              <w:color w:val="000000" w:themeColor="text1"/>
            </w:rPr>
          </w:rPrChange>
        </w:rPr>
      </w:pPr>
    </w:p>
    <w:p w14:paraId="7AAC4AD1" w14:textId="244D4F3D" w:rsidR="00370FBD" w:rsidRPr="002F20E5" w:rsidRDefault="00370FBD" w:rsidP="00C93C35">
      <w:pPr>
        <w:spacing w:line="240" w:lineRule="auto"/>
        <w:rPr>
          <w:rPrChange w:id="758" w:author="Shubha Ranganathan" w:date="2020-06-05T06:19:00Z">
            <w:rPr>
              <w:color w:val="000000" w:themeColor="text1"/>
            </w:rPr>
          </w:rPrChange>
        </w:rPr>
      </w:pPr>
      <w:r w:rsidRPr="002F20E5">
        <w:rPr>
          <w:rPrChange w:id="759" w:author="Shubha Ranganathan" w:date="2020-06-05T06:19:00Z">
            <w:rPr>
              <w:color w:val="000000" w:themeColor="text1"/>
            </w:rPr>
          </w:rPrChange>
        </w:rPr>
        <w:t xml:space="preserve">Confidentiality is very important in the treatment of substance use in the Indian context, because of the stigma associated </w:t>
      </w:r>
      <w:r w:rsidR="008134CB" w:rsidRPr="002F20E5">
        <w:rPr>
          <w:rPrChange w:id="760" w:author="Shubha Ranganathan" w:date="2020-06-05T06:19:00Z">
            <w:rPr>
              <w:color w:val="000000" w:themeColor="text1"/>
            </w:rPr>
          </w:rPrChange>
        </w:rPr>
        <w:t xml:space="preserve">with de-addiction treatment </w:t>
      </w:r>
      <w:r w:rsidRPr="002F20E5">
        <w:rPr>
          <w:rPrChange w:id="761" w:author="Shubha Ranganathan" w:date="2020-06-05T06:19:00Z">
            <w:rPr>
              <w:color w:val="000000" w:themeColor="text1"/>
            </w:rPr>
          </w:rPrChange>
        </w:rPr>
        <w:t xml:space="preserve">(Parmar, Patil &amp; Sarkar, 2017). That is one of the causes for people preferring Ayurvedic treatment for de-addiction. Scholars have shown how Ayurvedic treatment is generally viewed as being less invasive or aggressive for patients. Halliburton, in his book </w:t>
      </w:r>
      <w:r w:rsidRPr="002F20E5">
        <w:rPr>
          <w:i/>
          <w:rPrChange w:id="762" w:author="Shubha Ranganathan" w:date="2020-06-05T06:19:00Z">
            <w:rPr>
              <w:i/>
              <w:color w:val="000000" w:themeColor="text1"/>
            </w:rPr>
          </w:rPrChange>
        </w:rPr>
        <w:t>Mudpacks and Prozac</w:t>
      </w:r>
      <w:r w:rsidRPr="002F20E5">
        <w:rPr>
          <w:rPrChange w:id="763" w:author="Shubha Ranganathan" w:date="2020-06-05T06:19:00Z">
            <w:rPr>
              <w:color w:val="000000" w:themeColor="text1"/>
            </w:rPr>
          </w:rPrChange>
        </w:rPr>
        <w:t xml:space="preserve"> (2016) describes how Ayurvedic treatment in Kerala is experienced by patients as generally offering a more pleasant process of treatment with no side effects. This is a big draw for heavy alcohol users who typically find detoxification to be a painful and unpleasant process. This could be also a reason to turn to Ayurvedic treatment for alcohol heavy use.</w:t>
      </w:r>
    </w:p>
    <w:p w14:paraId="3EBF316E" w14:textId="77777777" w:rsidR="00370FBD" w:rsidRPr="002F20E5" w:rsidRDefault="00370FBD" w:rsidP="00C93C35">
      <w:pPr>
        <w:spacing w:line="240" w:lineRule="auto"/>
        <w:rPr>
          <w:rPrChange w:id="764" w:author="Shubha Ranganathan" w:date="2020-06-05T06:19:00Z">
            <w:rPr>
              <w:color w:val="000000" w:themeColor="text1"/>
            </w:rPr>
          </w:rPrChange>
        </w:rPr>
      </w:pPr>
    </w:p>
    <w:p w14:paraId="47D82C64" w14:textId="77777777" w:rsidR="00370FBD" w:rsidRPr="002F20E5" w:rsidRDefault="00370FBD" w:rsidP="00C93C35">
      <w:pPr>
        <w:spacing w:line="240" w:lineRule="auto"/>
        <w:ind w:firstLine="0"/>
        <w:rPr>
          <w:b/>
          <w:rPrChange w:id="765" w:author="Shubha Ranganathan" w:date="2020-06-05T06:19:00Z">
            <w:rPr>
              <w:b/>
              <w:color w:val="000000" w:themeColor="text1"/>
            </w:rPr>
          </w:rPrChange>
        </w:rPr>
      </w:pPr>
      <w:r w:rsidRPr="002F20E5">
        <w:rPr>
          <w:rPrChange w:id="766" w:author="Shubha Ranganathan" w:date="2020-06-05T06:19:00Z">
            <w:rPr>
              <w:color w:val="000000" w:themeColor="text1"/>
            </w:rPr>
          </w:rPrChange>
        </w:rPr>
        <w:t xml:space="preserve">  </w:t>
      </w:r>
      <w:r w:rsidRPr="002F20E5">
        <w:rPr>
          <w:b/>
          <w:rPrChange w:id="767" w:author="Shubha Ranganathan" w:date="2020-06-05T06:19:00Z">
            <w:rPr>
              <w:b/>
              <w:color w:val="000000" w:themeColor="text1"/>
            </w:rPr>
          </w:rPrChange>
        </w:rPr>
        <w:t>Ayurvedic treatment for Alcohol de-addiction</w:t>
      </w:r>
    </w:p>
    <w:p w14:paraId="4B2BD397" w14:textId="4F29865B" w:rsidR="00370FBD" w:rsidRPr="002F20E5" w:rsidRDefault="00370FBD" w:rsidP="00C93C35">
      <w:pPr>
        <w:spacing w:line="240" w:lineRule="auto"/>
        <w:rPr>
          <w:b/>
          <w:rPrChange w:id="768" w:author="Shubha Ranganathan" w:date="2020-06-05T06:19:00Z">
            <w:rPr>
              <w:b/>
              <w:color w:val="000000" w:themeColor="text1"/>
            </w:rPr>
          </w:rPrChange>
        </w:rPr>
      </w:pPr>
      <w:r w:rsidRPr="002F20E5">
        <w:rPr>
          <w:rPrChange w:id="769" w:author="Shubha Ranganathan" w:date="2020-06-05T06:19:00Z">
            <w:rPr>
              <w:color w:val="000000" w:themeColor="text1"/>
            </w:rPr>
          </w:rPrChange>
        </w:rPr>
        <w:t>A recent trend that has emerged in Kerala in de-addiction treatment is Ayurvedic treatment. In Kerala, Ayurveda is an established and institutionalized system of medicine that is widely resorted to for a range of illnesses.</w:t>
      </w:r>
      <w:r w:rsidRPr="002F20E5">
        <w:rPr>
          <w:b/>
          <w:rPrChange w:id="770" w:author="Shubha Ranganathan" w:date="2020-06-05T06:19:00Z">
            <w:rPr>
              <w:b/>
              <w:color w:val="000000" w:themeColor="text1"/>
            </w:rPr>
          </w:rPrChange>
        </w:rPr>
        <w:t xml:space="preserve"> </w:t>
      </w:r>
      <w:r w:rsidRPr="002F20E5">
        <w:rPr>
          <w:rPrChange w:id="771" w:author="Shubha Ranganathan" w:date="2020-06-05T06:19:00Z">
            <w:rPr>
              <w:color w:val="000000" w:themeColor="text1"/>
            </w:rPr>
          </w:rPrChange>
        </w:rPr>
        <w:t>Eventually, Ayurvedic psychiatry has also become a well-established practice of medicine (Halliburton, 2011). In a psychiatric hospital, there is a separate ward for de</w:t>
      </w:r>
      <w:ins w:id="772" w:author="Shubha Ranganathan" w:date="2020-06-03T06:48:00Z">
        <w:r w:rsidR="006229D2" w:rsidRPr="002F20E5">
          <w:rPr>
            <w:rPrChange w:id="773" w:author="Shubha Ranganathan" w:date="2020-06-05T06:19:00Z">
              <w:rPr>
                <w:color w:val="000000" w:themeColor="text1"/>
              </w:rPr>
            </w:rPrChange>
          </w:rPr>
          <w:t>-</w:t>
        </w:r>
      </w:ins>
      <w:del w:id="774" w:author="Shubha Ranganathan" w:date="2020-06-03T06:48:00Z">
        <w:r w:rsidRPr="002F20E5" w:rsidDel="006229D2">
          <w:rPr>
            <w:rPrChange w:id="775" w:author="Shubha Ranganathan" w:date="2020-06-05T06:19:00Z">
              <w:rPr>
                <w:color w:val="000000" w:themeColor="text1"/>
              </w:rPr>
            </w:rPrChange>
          </w:rPr>
          <w:delText xml:space="preserve"> </w:delText>
        </w:r>
      </w:del>
      <w:r w:rsidRPr="002F20E5">
        <w:rPr>
          <w:rPrChange w:id="776" w:author="Shubha Ranganathan" w:date="2020-06-05T06:19:00Z">
            <w:rPr>
              <w:color w:val="000000" w:themeColor="text1"/>
            </w:rPr>
          </w:rPrChange>
        </w:rPr>
        <w:t xml:space="preserve">addiction. It creates a lot of stigma for patients with substance use issues as they are now considered as ‘mental patients’ and have to undergo the same restrictions in their movement as other psychiatric patients in inpatient or custodial care. None of them can go outside the therapy center. Many of them experienced this as a jail and therefore started thinking about other alternatives. In addition, society retains a negative attitude towards the mentally ill seeking psychiatric care. Contrary to this, in an Ayurvedic hospital there is no specific treatment protocol for de-addiction. It is quite common for people to get an Ayurvedic massage or treatment program in general, just for better health without any illness. There is, therefore, little stigma in seeking treatment from an ayurvedic hospital. </w:t>
      </w:r>
    </w:p>
    <w:p w14:paraId="51521A69" w14:textId="0F8155F0" w:rsidR="0088097B" w:rsidRPr="00BB7736" w:rsidRDefault="00370FBD" w:rsidP="00C93C35">
      <w:pPr>
        <w:pStyle w:val="FootnoteText"/>
        <w:rPr>
          <w:ins w:id="777" w:author="Anjali" w:date="2020-06-04T16:25:00Z"/>
        </w:rPr>
      </w:pPr>
      <w:r w:rsidRPr="002F20E5">
        <w:rPr>
          <w:sz w:val="24"/>
          <w:szCs w:val="24"/>
          <w:rPrChange w:id="778" w:author="Shubha Ranganathan" w:date="2020-06-05T06:19:00Z">
            <w:rPr>
              <w:color w:val="000000" w:themeColor="text1"/>
              <w:sz w:val="24"/>
              <w:szCs w:val="24"/>
            </w:rPr>
          </w:rPrChange>
        </w:rPr>
        <w:t xml:space="preserve">In recent times, one comes across increasing number of advertisements for Ayurvedic treatment of addiction. </w:t>
      </w:r>
      <w:r w:rsidRPr="002F20E5">
        <w:rPr>
          <w:i/>
          <w:sz w:val="24"/>
          <w:szCs w:val="24"/>
          <w:rPrChange w:id="779" w:author="Shubha Ranganathan" w:date="2020-06-05T06:19:00Z">
            <w:rPr>
              <w:i/>
              <w:color w:val="000000" w:themeColor="text1"/>
              <w:sz w:val="24"/>
              <w:szCs w:val="24"/>
            </w:rPr>
          </w:rPrChange>
        </w:rPr>
        <w:t>Panchakarma</w:t>
      </w:r>
      <w:r w:rsidRPr="002F20E5">
        <w:rPr>
          <w:sz w:val="24"/>
          <w:szCs w:val="24"/>
          <w:rPrChange w:id="780" w:author="Shubha Ranganathan" w:date="2020-06-05T06:19:00Z">
            <w:rPr>
              <w:color w:val="000000" w:themeColor="text1"/>
              <w:sz w:val="24"/>
              <w:szCs w:val="24"/>
            </w:rPr>
          </w:rPrChange>
        </w:rPr>
        <w:t xml:space="preserve"> and </w:t>
      </w:r>
      <w:r w:rsidRPr="002F20E5">
        <w:rPr>
          <w:i/>
          <w:sz w:val="24"/>
          <w:szCs w:val="24"/>
          <w:rPrChange w:id="781" w:author="Shubha Ranganathan" w:date="2020-06-05T06:19:00Z">
            <w:rPr>
              <w:i/>
              <w:color w:val="000000" w:themeColor="text1"/>
              <w:sz w:val="24"/>
              <w:szCs w:val="24"/>
            </w:rPr>
          </w:rPrChange>
        </w:rPr>
        <w:t xml:space="preserve">Rasayana </w:t>
      </w:r>
      <w:r w:rsidRPr="002F20E5">
        <w:rPr>
          <w:sz w:val="24"/>
          <w:szCs w:val="24"/>
          <w:rPrChange w:id="782" w:author="Shubha Ranganathan" w:date="2020-06-05T06:19:00Z">
            <w:rPr>
              <w:color w:val="000000" w:themeColor="text1"/>
              <w:sz w:val="24"/>
              <w:szCs w:val="24"/>
            </w:rPr>
          </w:rPrChange>
        </w:rPr>
        <w:t>therapies</w:t>
      </w:r>
      <w:del w:id="783" w:author="Anjali" w:date="2020-06-04T16:27:00Z">
        <w:r w:rsidRPr="002F20E5" w:rsidDel="0088097B">
          <w:rPr>
            <w:rStyle w:val="EndnoteReference"/>
            <w:sz w:val="24"/>
            <w:szCs w:val="24"/>
            <w:rPrChange w:id="784" w:author="Shubha Ranganathan" w:date="2020-06-05T06:19:00Z">
              <w:rPr>
                <w:rStyle w:val="EndnoteReference"/>
                <w:color w:val="000000" w:themeColor="text1"/>
                <w:sz w:val="24"/>
                <w:szCs w:val="24"/>
              </w:rPr>
            </w:rPrChange>
          </w:rPr>
          <w:endnoteReference w:id="5"/>
        </w:r>
      </w:del>
      <w:r w:rsidRPr="002F20E5">
        <w:rPr>
          <w:sz w:val="24"/>
          <w:szCs w:val="24"/>
          <w:rPrChange w:id="871" w:author="Shubha Ranganathan" w:date="2020-06-05T06:19:00Z">
            <w:rPr>
              <w:color w:val="000000" w:themeColor="text1"/>
              <w:sz w:val="24"/>
              <w:szCs w:val="24"/>
            </w:rPr>
          </w:rPrChange>
        </w:rPr>
        <w:t xml:space="preserve"> are mainly followed</w:t>
      </w:r>
      <w:r w:rsidRPr="002F20E5">
        <w:rPr>
          <w:rPrChange w:id="872" w:author="Shubha Ranganathan" w:date="2020-06-05T06:19:00Z">
            <w:rPr>
              <w:color w:val="000000" w:themeColor="text1"/>
            </w:rPr>
          </w:rPrChange>
        </w:rPr>
        <w:t xml:space="preserve">. </w:t>
      </w:r>
      <w:ins w:id="873" w:author="Anjali" w:date="2020-06-04T16:25:00Z">
        <w:r w:rsidR="0088097B" w:rsidRPr="002F20E5">
          <w:rPr>
            <w:sz w:val="24"/>
            <w:szCs w:val="24"/>
          </w:rPr>
          <w:t>Panchakarma is a systematic five-step approach towards total mind-body rejuvenation using herbal oil massages, steam baths, cleansing enemas, diet, and other purifying practices that eliminate toxins from the body. The aim is to offer a holistic approach towards promotion of health, and prevention</w:t>
        </w:r>
        <w:r w:rsidR="0088097B" w:rsidRPr="00BB7736">
          <w:rPr>
            <w:sz w:val="24"/>
            <w:szCs w:val="24"/>
          </w:rPr>
          <w:t xml:space="preserve"> and cure of diseases. Rasayana therapy uses herbal approaches to increase </w:t>
        </w:r>
        <w:r w:rsidR="0088097B" w:rsidRPr="00BB7736">
          <w:rPr>
            <w:sz w:val="24"/>
            <w:szCs w:val="24"/>
          </w:rPr>
          <w:lastRenderedPageBreak/>
          <w:t>natural immunity, enhancing general wellbeing, and improving the functions of the all fundamental organs of the body</w:t>
        </w:r>
        <w:r w:rsidR="0088097B" w:rsidRPr="00BB7736">
          <w:t xml:space="preserve">. </w:t>
        </w:r>
      </w:ins>
    </w:p>
    <w:p w14:paraId="3634437D" w14:textId="1C107279" w:rsidR="00723F72" w:rsidRPr="002F20E5" w:rsidRDefault="006229D2" w:rsidP="00C93C35">
      <w:pPr>
        <w:spacing w:after="0" w:line="240" w:lineRule="auto"/>
        <w:rPr>
          <w:ins w:id="874" w:author="Shubha Ranganathan" w:date="2020-06-03T06:53:00Z"/>
          <w:rPrChange w:id="875" w:author="Shubha Ranganathan" w:date="2020-06-05T06:19:00Z">
            <w:rPr>
              <w:ins w:id="876" w:author="Shubha Ranganathan" w:date="2020-06-03T06:53:00Z"/>
              <w:color w:val="000000" w:themeColor="text1"/>
            </w:rPr>
          </w:rPrChange>
        </w:rPr>
      </w:pPr>
      <w:r w:rsidRPr="002F20E5">
        <w:rPr>
          <w:rPrChange w:id="877" w:author="Shubha Ranganathan" w:date="2020-06-05T06:19:00Z">
            <w:rPr>
              <w:color w:val="000000" w:themeColor="text1"/>
            </w:rPr>
          </w:rPrChange>
        </w:rPr>
        <w:t xml:space="preserve">This </w:t>
      </w:r>
      <w:r w:rsidR="00370FBD" w:rsidRPr="002F20E5">
        <w:rPr>
          <w:rPrChange w:id="878" w:author="Shubha Ranganathan" w:date="2020-06-05T06:19:00Z">
            <w:rPr>
              <w:color w:val="000000" w:themeColor="text1"/>
            </w:rPr>
          </w:rPrChange>
        </w:rPr>
        <w:t xml:space="preserve">therapy is also used to foster self-discipline or help in development of the self (Halliburton, 2018). Generally, one to three-month treatments are required in Ayurveda, depending upon age and other medical conditions. A study conducted by Jiljith and Jithesh (2018) on Ayurvedic management of alcohol withdrawal in Kerala found that alcohol-related disorders and symptoms are mentioned in ancient Ayurvedic texts. In severe conditions, </w:t>
      </w:r>
      <w:r w:rsidR="00370FBD" w:rsidRPr="002F20E5">
        <w:rPr>
          <w:i/>
          <w:rPrChange w:id="879" w:author="Shubha Ranganathan" w:date="2020-06-05T06:19:00Z">
            <w:rPr>
              <w:i/>
              <w:color w:val="000000" w:themeColor="text1"/>
            </w:rPr>
          </w:rPrChange>
        </w:rPr>
        <w:t xml:space="preserve">Rasayana </w:t>
      </w:r>
      <w:r w:rsidR="00370FBD" w:rsidRPr="002F20E5">
        <w:rPr>
          <w:rPrChange w:id="880" w:author="Shubha Ranganathan" w:date="2020-06-05T06:19:00Z">
            <w:rPr>
              <w:color w:val="000000" w:themeColor="text1"/>
            </w:rPr>
          </w:rPrChange>
        </w:rPr>
        <w:t xml:space="preserve">and </w:t>
      </w:r>
      <w:r w:rsidR="00370FBD" w:rsidRPr="002F20E5">
        <w:rPr>
          <w:i/>
          <w:rPrChange w:id="881" w:author="Shubha Ranganathan" w:date="2020-06-05T06:19:00Z">
            <w:rPr>
              <w:i/>
              <w:color w:val="000000" w:themeColor="text1"/>
            </w:rPr>
          </w:rPrChange>
        </w:rPr>
        <w:t>Sodhanachikithsa</w:t>
      </w:r>
      <w:del w:id="882" w:author="Anjali" w:date="2020-06-04T16:29:00Z">
        <w:r w:rsidR="00370FBD" w:rsidRPr="002F20E5" w:rsidDel="00C97ED5">
          <w:rPr>
            <w:rStyle w:val="EndnoteReference"/>
            <w:i/>
            <w:rPrChange w:id="883" w:author="Shubha Ranganathan" w:date="2020-06-05T06:19:00Z">
              <w:rPr>
                <w:rStyle w:val="EndnoteReference"/>
                <w:i/>
                <w:color w:val="000000" w:themeColor="text1"/>
              </w:rPr>
            </w:rPrChange>
          </w:rPr>
          <w:endnoteReference w:id="6"/>
        </w:r>
        <w:r w:rsidR="00370FBD" w:rsidRPr="002F20E5" w:rsidDel="00C97ED5">
          <w:rPr>
            <w:i/>
            <w:rPrChange w:id="884" w:author="Shubha Ranganathan" w:date="2020-06-05T06:19:00Z">
              <w:rPr>
                <w:i/>
                <w:color w:val="000000" w:themeColor="text1"/>
              </w:rPr>
            </w:rPrChange>
          </w:rPr>
          <w:delText xml:space="preserve"> </w:delText>
        </w:r>
      </w:del>
      <w:r w:rsidR="00370FBD" w:rsidRPr="002F20E5">
        <w:rPr>
          <w:rPrChange w:id="885" w:author="Shubha Ranganathan" w:date="2020-06-05T06:19:00Z">
            <w:rPr>
              <w:color w:val="000000" w:themeColor="text1"/>
            </w:rPr>
          </w:rPrChange>
        </w:rPr>
        <w:t xml:space="preserve">are also available.  </w:t>
      </w:r>
      <w:ins w:id="886" w:author="Anjali" w:date="2020-06-04T16:26:00Z">
        <w:r w:rsidR="0088097B" w:rsidRPr="002F20E5">
          <w:rPr>
            <w:rPrChange w:id="887" w:author="Shubha Ranganathan" w:date="2020-06-05T06:19:00Z">
              <w:rPr>
                <w:color w:val="000000" w:themeColor="text1"/>
              </w:rPr>
            </w:rPrChange>
          </w:rPr>
          <w:t xml:space="preserve">The term </w:t>
        </w:r>
        <w:r w:rsidR="0088097B" w:rsidRPr="002F20E5">
          <w:rPr>
            <w:i/>
            <w:iCs/>
            <w:rPrChange w:id="888" w:author="Shubha Ranganathan" w:date="2020-06-05T06:21:00Z">
              <w:rPr>
                <w:color w:val="000000" w:themeColor="text1"/>
              </w:rPr>
            </w:rPrChange>
          </w:rPr>
          <w:t>shodhana</w:t>
        </w:r>
        <w:r w:rsidR="0088097B" w:rsidRPr="002F20E5">
          <w:rPr>
            <w:rPrChange w:id="889" w:author="Shubha Ranganathan" w:date="2020-06-05T06:19:00Z">
              <w:rPr>
                <w:color w:val="000000" w:themeColor="text1"/>
              </w:rPr>
            </w:rPrChange>
          </w:rPr>
          <w:t xml:space="preserve"> means to go away. Our lifestyle often includes unhealthy patterns in health. This therapy focuses on eliminating toxins from the body. The treatment detoxifies and purifies the body through oil massage along with a healthy diet</w:t>
        </w:r>
      </w:ins>
      <w:ins w:id="890" w:author="Anjali" w:date="2020-06-04T16:29:00Z">
        <w:r w:rsidR="00C97ED5" w:rsidRPr="002F20E5">
          <w:rPr>
            <w:rPrChange w:id="891" w:author="Shubha Ranganathan" w:date="2020-06-05T06:19:00Z">
              <w:rPr>
                <w:color w:val="000000" w:themeColor="text1"/>
              </w:rPr>
            </w:rPrChange>
          </w:rPr>
          <w:t>.</w:t>
        </w:r>
      </w:ins>
    </w:p>
    <w:p w14:paraId="6B612AD5" w14:textId="1DC6FFD9" w:rsidR="00370FBD" w:rsidRPr="002F20E5" w:rsidRDefault="00370FBD" w:rsidP="00C93C35">
      <w:pPr>
        <w:spacing w:after="0" w:line="240" w:lineRule="auto"/>
        <w:rPr>
          <w:rPrChange w:id="892" w:author="Shubha Ranganathan" w:date="2020-06-05T06:19:00Z">
            <w:rPr>
              <w:color w:val="000000" w:themeColor="text1"/>
            </w:rPr>
          </w:rPrChange>
        </w:rPr>
      </w:pPr>
      <w:del w:id="893" w:author="Shubha Ranganathan" w:date="2020-06-03T07:16:00Z">
        <w:r w:rsidRPr="002F20E5" w:rsidDel="00266F91">
          <w:rPr>
            <w:rPrChange w:id="894" w:author="Shubha Ranganathan" w:date="2020-06-05T06:19:00Z">
              <w:rPr>
                <w:color w:val="000000" w:themeColor="text1"/>
              </w:rPr>
            </w:rPrChange>
          </w:rPr>
          <w:delText xml:space="preserve">Along with medication, there are general counseling services also available. One counsellor said that sometimes counselling is more powerful than medicine, because it helps to change the person’s beliefs and thoughts (personal communication. There is also a trend in Kerala to treat alcohol de-addiction through counselling. Most of these ‘counseling’ services, however, do little more than moralistic advice-giving, advocating notions about becoming a ‘man of virtue’ in the view of the family as well as whole society, apart from invoking religious beliefs and fear of God. </w:delText>
        </w:r>
        <w:commentRangeStart w:id="895"/>
        <w:r w:rsidRPr="002F20E5" w:rsidDel="00266F91">
          <w:rPr>
            <w:rPrChange w:id="896" w:author="Shubha Ranganathan" w:date="2020-06-05T06:19:00Z">
              <w:rPr>
                <w:color w:val="000000" w:themeColor="text1"/>
              </w:rPr>
            </w:rPrChange>
          </w:rPr>
          <w:delText>As far as Kerala is concerned, the existing scenario is that anyone with</w:delText>
        </w:r>
      </w:del>
      <w:del w:id="897" w:author="Shubha Ranganathan" w:date="2020-06-03T06:52:00Z">
        <w:r w:rsidRPr="002F20E5" w:rsidDel="00BE0B4D">
          <w:rPr>
            <w:rPrChange w:id="898" w:author="Shubha Ranganathan" w:date="2020-06-05T06:19:00Z">
              <w:rPr>
                <w:color w:val="000000" w:themeColor="text1"/>
              </w:rPr>
            </w:rPrChange>
          </w:rPr>
          <w:delText>out</w:delText>
        </w:r>
      </w:del>
      <w:del w:id="899" w:author="Shubha Ranganathan" w:date="2020-06-03T07:16:00Z">
        <w:r w:rsidRPr="002F20E5" w:rsidDel="00266F91">
          <w:rPr>
            <w:rPrChange w:id="900" w:author="Shubha Ranganathan" w:date="2020-06-05T06:19:00Z">
              <w:rPr>
                <w:color w:val="000000" w:themeColor="text1"/>
              </w:rPr>
            </w:rPrChange>
          </w:rPr>
          <w:delText xml:space="preserve"> </w:delText>
        </w:r>
      </w:del>
      <w:del w:id="901" w:author="Shubha Ranganathan" w:date="2020-06-03T06:52:00Z">
        <w:r w:rsidRPr="002F20E5" w:rsidDel="00BE0B4D">
          <w:rPr>
            <w:rPrChange w:id="902" w:author="Shubha Ranganathan" w:date="2020-06-05T06:19:00Z">
              <w:rPr>
                <w:color w:val="000000" w:themeColor="text1"/>
              </w:rPr>
            </w:rPrChange>
          </w:rPr>
          <w:delText>having sufficient</w:delText>
        </w:r>
      </w:del>
      <w:del w:id="903" w:author="Shubha Ranganathan" w:date="2020-06-03T07:16:00Z">
        <w:r w:rsidRPr="002F20E5" w:rsidDel="00266F91">
          <w:rPr>
            <w:rPrChange w:id="904" w:author="Shubha Ranganathan" w:date="2020-06-05T06:19:00Z">
              <w:rPr>
                <w:color w:val="000000" w:themeColor="text1"/>
              </w:rPr>
            </w:rPrChange>
          </w:rPr>
          <w:delText xml:space="preserve"> qualification, training or expertise </w:delText>
        </w:r>
      </w:del>
      <w:del w:id="905" w:author="Shubha Ranganathan" w:date="2020-06-03T06:52:00Z">
        <w:r w:rsidRPr="002F20E5" w:rsidDel="008657F8">
          <w:rPr>
            <w:rPrChange w:id="906" w:author="Shubha Ranganathan" w:date="2020-06-05T06:19:00Z">
              <w:rPr>
                <w:color w:val="000000" w:themeColor="text1"/>
              </w:rPr>
            </w:rPrChange>
          </w:rPr>
          <w:delText xml:space="preserve">could </w:delText>
        </w:r>
      </w:del>
      <w:del w:id="907" w:author="Shubha Ranganathan" w:date="2020-06-03T07:16:00Z">
        <w:r w:rsidRPr="002F20E5" w:rsidDel="00266F91">
          <w:rPr>
            <w:rPrChange w:id="908" w:author="Shubha Ranganathan" w:date="2020-06-05T06:19:00Z">
              <w:rPr>
                <w:color w:val="000000" w:themeColor="text1"/>
              </w:rPr>
            </w:rPrChange>
          </w:rPr>
          <w:delText xml:space="preserve">easily become a ‘counselor’ for alcohol de-addiction and other related issues (Manoj, 2016). This is also seen more generally in India, where the term ‘counselor’ is used in such a broad and generic manner </w:delText>
        </w:r>
      </w:del>
      <w:del w:id="909" w:author="Shubha Ranganathan" w:date="2020-06-03T06:53:00Z">
        <w:r w:rsidRPr="002F20E5" w:rsidDel="00723F72">
          <w:rPr>
            <w:rPrChange w:id="910" w:author="Shubha Ranganathan" w:date="2020-06-05T06:19:00Z">
              <w:rPr>
                <w:color w:val="000000" w:themeColor="text1"/>
              </w:rPr>
            </w:rPrChange>
          </w:rPr>
          <w:delText xml:space="preserve">in </w:delText>
        </w:r>
      </w:del>
      <w:del w:id="911" w:author="Shubha Ranganathan" w:date="2020-06-03T07:16:00Z">
        <w:r w:rsidRPr="002F20E5" w:rsidDel="00266F91">
          <w:rPr>
            <w:rPrChange w:id="912" w:author="Shubha Ranganathan" w:date="2020-06-05T06:19:00Z">
              <w:rPr>
                <w:color w:val="000000" w:themeColor="text1"/>
              </w:rPr>
            </w:rPrChange>
          </w:rPr>
          <w:delText xml:space="preserve">to include all kinds of professional activities from information-giving (e.g. HIV/AIDS counseling) to advising (e.g. career counseling) to convincing (e.g. public health outreach activities). Most of the time, these do not refer to psychological counseling.  </w:delText>
        </w:r>
      </w:del>
      <w:r w:rsidRPr="002F20E5">
        <w:rPr>
          <w:rPrChange w:id="913" w:author="Shubha Ranganathan" w:date="2020-06-05T06:19:00Z">
            <w:rPr>
              <w:color w:val="000000" w:themeColor="text1"/>
            </w:rPr>
          </w:rPrChange>
        </w:rPr>
        <w:t>Given that de-addiction treatment is increasingly being resorted to in Kerala, due to the high mental health literacy, how do men and women actually experience de-addiction treatment? In the next section, I consider informants’ narratives about the futility and failures of de-addiction treatment and reflect upon the implications of these failures.</w:t>
      </w:r>
      <w:commentRangeEnd w:id="895"/>
      <w:r w:rsidRPr="002F20E5">
        <w:rPr>
          <w:rStyle w:val="CommentReference"/>
        </w:rPr>
        <w:commentReference w:id="895"/>
      </w:r>
    </w:p>
    <w:p w14:paraId="09B52B90" w14:textId="77777777" w:rsidR="00370FBD" w:rsidRPr="002F20E5" w:rsidRDefault="00370FBD" w:rsidP="00370FBD">
      <w:pPr>
        <w:spacing w:after="0" w:line="240" w:lineRule="auto"/>
        <w:jc w:val="left"/>
        <w:rPr>
          <w:rPrChange w:id="914" w:author="Shubha Ranganathan" w:date="2020-06-05T06:19:00Z">
            <w:rPr>
              <w:color w:val="000000" w:themeColor="text1"/>
            </w:rPr>
          </w:rPrChange>
        </w:rPr>
      </w:pPr>
    </w:p>
    <w:p w14:paraId="0654E24C" w14:textId="77777777" w:rsidR="00370FBD" w:rsidRPr="002F20E5" w:rsidRDefault="00370FBD" w:rsidP="00370FBD">
      <w:pPr>
        <w:spacing w:line="240" w:lineRule="auto"/>
        <w:jc w:val="left"/>
        <w:rPr>
          <w:b/>
          <w:rPrChange w:id="915" w:author="Shubha Ranganathan" w:date="2020-06-05T06:19:00Z">
            <w:rPr>
              <w:b/>
              <w:color w:val="000000" w:themeColor="text1"/>
            </w:rPr>
          </w:rPrChange>
        </w:rPr>
      </w:pPr>
      <w:r w:rsidRPr="002F20E5">
        <w:rPr>
          <w:b/>
          <w:rPrChange w:id="916" w:author="Shubha Ranganathan" w:date="2020-06-05T06:19:00Z">
            <w:rPr>
              <w:b/>
              <w:color w:val="000000" w:themeColor="text1"/>
            </w:rPr>
          </w:rPrChange>
        </w:rPr>
        <w:t>Failure of De-addiction treatment</w:t>
      </w:r>
    </w:p>
    <w:p w14:paraId="017A2CD1" w14:textId="77777777" w:rsidR="00370FBD" w:rsidRPr="002F20E5" w:rsidRDefault="00370FBD" w:rsidP="00370FBD">
      <w:pPr>
        <w:spacing w:line="240" w:lineRule="auto"/>
        <w:jc w:val="left"/>
        <w:rPr>
          <w:rPrChange w:id="917" w:author="Shubha Ranganathan" w:date="2020-06-05T06:19:00Z">
            <w:rPr>
              <w:color w:val="000000" w:themeColor="text1"/>
            </w:rPr>
          </w:rPrChange>
        </w:rPr>
      </w:pPr>
      <w:r w:rsidRPr="002F20E5">
        <w:rPr>
          <w:rPrChange w:id="918" w:author="Shubha Ranganathan" w:date="2020-06-05T06:19:00Z">
            <w:rPr>
              <w:color w:val="000000" w:themeColor="text1"/>
            </w:rPr>
          </w:rPrChange>
        </w:rPr>
        <w:t>Many survivors of domestic violence reported that their violence experience is an outcome of their husband’s heavy use of alcohol. Some of them have sought allopathic de-addiction treatment, often multiple times, for their husbands. The treatment protocol failed in many cases. The mental health sector is highly developed in Kerala; so people get information about de-addiction treatment through media, health centers and so on. Women who experience domestic violence usually attempt to treat their husbands’ heavy alcohol use. Affected wives firmly believe that de-addiction treatment will help to change the behavior of their husbands and they will have a peaceful life. From the interviews, I understood that most of them tried to get their husbands treated at the de-addiction center. This is seen in the following narratives.</w:t>
      </w:r>
    </w:p>
    <w:p w14:paraId="47161209" w14:textId="77777777" w:rsidR="00370FBD" w:rsidRPr="002F20E5" w:rsidRDefault="00370FBD" w:rsidP="00370FBD">
      <w:pPr>
        <w:spacing w:line="240" w:lineRule="auto"/>
        <w:jc w:val="left"/>
        <w:rPr>
          <w:rPrChange w:id="919" w:author="Shubha Ranganathan" w:date="2020-06-05T06:19:00Z">
            <w:rPr>
              <w:color w:val="000000" w:themeColor="text1"/>
            </w:rPr>
          </w:rPrChange>
        </w:rPr>
      </w:pPr>
      <w:r w:rsidRPr="002F20E5">
        <w:rPr>
          <w:rPrChange w:id="920" w:author="Shubha Ranganathan" w:date="2020-06-05T06:19:00Z">
            <w:rPr>
              <w:color w:val="000000" w:themeColor="text1"/>
            </w:rPr>
          </w:rPrChange>
        </w:rPr>
        <w:t xml:space="preserve">Greeshma is a 35-year-old computer technician from the Nair community. She is from a middle class family. She had a love marriage at the age of 22. She said: </w:t>
      </w:r>
    </w:p>
    <w:p w14:paraId="34BEC162" w14:textId="77777777" w:rsidR="00370FBD" w:rsidRPr="002F20E5" w:rsidRDefault="00370FBD" w:rsidP="00370FBD">
      <w:pPr>
        <w:spacing w:line="240" w:lineRule="auto"/>
        <w:ind w:left="576" w:right="576" w:firstLine="0"/>
        <w:rPr>
          <w:i/>
          <w:sz w:val="20"/>
          <w:szCs w:val="20"/>
          <w:rPrChange w:id="921" w:author="Shubha Ranganathan" w:date="2020-06-05T06:19:00Z">
            <w:rPr>
              <w:i/>
              <w:color w:val="000000" w:themeColor="text1"/>
              <w:sz w:val="20"/>
              <w:szCs w:val="20"/>
            </w:rPr>
          </w:rPrChange>
        </w:rPr>
      </w:pPr>
      <w:r w:rsidRPr="002F20E5">
        <w:rPr>
          <w:i/>
          <w:rPrChange w:id="922" w:author="Shubha Ranganathan" w:date="2020-06-05T06:19:00Z">
            <w:rPr>
              <w:i/>
              <w:color w:val="000000" w:themeColor="text1"/>
            </w:rPr>
          </w:rPrChange>
        </w:rPr>
        <w:t xml:space="preserve"> </w:t>
      </w:r>
      <w:r w:rsidRPr="002F20E5">
        <w:rPr>
          <w:i/>
          <w:sz w:val="20"/>
          <w:szCs w:val="20"/>
          <w:rPrChange w:id="923" w:author="Shubha Ranganathan" w:date="2020-06-05T06:19:00Z">
            <w:rPr>
              <w:i/>
              <w:color w:val="000000" w:themeColor="text1"/>
              <w:sz w:val="20"/>
              <w:szCs w:val="20"/>
            </w:rPr>
          </w:rPrChange>
        </w:rPr>
        <w:t xml:space="preserve">My husband is a drunkard (madhyapaani). He was irresponsible at work and physically abused me. He never contributed to household work. I had many problems daily. I had to quit my job when I was pregnant. He used to leave the home without informing me. I got him treated for alcohol addiction. After my second delivery, his heavy drinking resumed. He continued with physical and verbal harassment. I got treated him for his alcohol consumption and no changes were visible. However, I </w:t>
      </w:r>
      <w:r w:rsidRPr="002F20E5">
        <w:rPr>
          <w:i/>
          <w:sz w:val="20"/>
          <w:szCs w:val="20"/>
          <w:rPrChange w:id="924" w:author="Shubha Ranganathan" w:date="2020-06-05T06:19:00Z">
            <w:rPr>
              <w:i/>
              <w:color w:val="000000" w:themeColor="text1"/>
              <w:sz w:val="20"/>
              <w:szCs w:val="20"/>
            </w:rPr>
          </w:rPrChange>
        </w:rPr>
        <w:lastRenderedPageBreak/>
        <w:t>had to manage all the household works and financial matters alone. When the violence was unbearable for me, I came to take help.</w:t>
      </w:r>
    </w:p>
    <w:p w14:paraId="150D90F0" w14:textId="77777777" w:rsidR="00370FBD" w:rsidRPr="002F20E5" w:rsidRDefault="00370FBD" w:rsidP="00370FBD">
      <w:pPr>
        <w:spacing w:line="240" w:lineRule="auto"/>
        <w:ind w:firstLine="0"/>
        <w:jc w:val="left"/>
        <w:rPr>
          <w:rPrChange w:id="925" w:author="Shubha Ranganathan" w:date="2020-06-05T06:19:00Z">
            <w:rPr>
              <w:color w:val="000000" w:themeColor="text1"/>
            </w:rPr>
          </w:rPrChange>
        </w:rPr>
      </w:pPr>
      <w:r w:rsidRPr="002F20E5">
        <w:rPr>
          <w:rPrChange w:id="926" w:author="Shubha Ranganathan" w:date="2020-06-05T06:19:00Z">
            <w:rPr>
              <w:color w:val="000000" w:themeColor="text1"/>
            </w:rPr>
          </w:rPrChange>
        </w:rPr>
        <w:t>Greeshma’s narrative also illustrates how there are a host of issues associated with heavy alcohol use (e.g. ‘irresponsible’ behavior, physical abuse, financial issues, etc.) and yet it is only a medicalized kind of de-addiction treatment that finds its way being addressed.</w:t>
      </w:r>
    </w:p>
    <w:p w14:paraId="447E13D7" w14:textId="77777777" w:rsidR="00370FBD" w:rsidRPr="002F20E5" w:rsidRDefault="00370FBD" w:rsidP="00370FBD">
      <w:pPr>
        <w:spacing w:line="240" w:lineRule="auto"/>
        <w:ind w:firstLine="0"/>
        <w:jc w:val="left"/>
        <w:rPr>
          <w:rPrChange w:id="927" w:author="Shubha Ranganathan" w:date="2020-06-05T06:19:00Z">
            <w:rPr>
              <w:color w:val="000000" w:themeColor="text1"/>
            </w:rPr>
          </w:rPrChange>
        </w:rPr>
      </w:pPr>
      <w:r w:rsidRPr="002F20E5">
        <w:rPr>
          <w:rPrChange w:id="928" w:author="Shubha Ranganathan" w:date="2020-06-05T06:19:00Z">
            <w:rPr>
              <w:color w:val="000000" w:themeColor="text1"/>
            </w:rPr>
          </w:rPrChange>
        </w:rPr>
        <w:t xml:space="preserve">Thirty-six year-old Kala has been working as a teacher in a college. She had an arranged marriage at the age of 22. She belongs to the middle class and is from the Thiyya community. She said: </w:t>
      </w:r>
    </w:p>
    <w:p w14:paraId="33CBF1FA" w14:textId="77777777" w:rsidR="00370FBD" w:rsidRPr="002F20E5" w:rsidRDefault="00370FBD" w:rsidP="00370FBD">
      <w:pPr>
        <w:spacing w:line="240" w:lineRule="auto"/>
        <w:ind w:left="576" w:right="576" w:firstLine="0"/>
        <w:jc w:val="left"/>
        <w:rPr>
          <w:sz w:val="20"/>
          <w:szCs w:val="20"/>
          <w:rPrChange w:id="929" w:author="Shubha Ranganathan" w:date="2020-06-05T06:19:00Z">
            <w:rPr>
              <w:color w:val="000000" w:themeColor="text1"/>
              <w:sz w:val="20"/>
              <w:szCs w:val="20"/>
            </w:rPr>
          </w:rPrChange>
        </w:rPr>
      </w:pPr>
      <w:r w:rsidRPr="002F20E5">
        <w:rPr>
          <w:i/>
          <w:sz w:val="20"/>
          <w:szCs w:val="20"/>
          <w:rPrChange w:id="930" w:author="Shubha Ranganathan" w:date="2020-06-05T06:19:00Z">
            <w:rPr>
              <w:i/>
              <w:color w:val="000000" w:themeColor="text1"/>
              <w:sz w:val="20"/>
              <w:szCs w:val="20"/>
            </w:rPr>
          </w:rPrChange>
        </w:rPr>
        <w:t xml:space="preserve"> My husband is an ‘alcoholic’ for several years. I got him to undergo de-addiction treatment</w:t>
      </w:r>
      <w:r w:rsidRPr="002F20E5" w:rsidDel="00984106">
        <w:rPr>
          <w:i/>
          <w:sz w:val="20"/>
          <w:szCs w:val="20"/>
          <w:rPrChange w:id="931" w:author="Shubha Ranganathan" w:date="2020-06-05T06:19:00Z">
            <w:rPr>
              <w:i/>
              <w:color w:val="000000" w:themeColor="text1"/>
              <w:sz w:val="20"/>
              <w:szCs w:val="20"/>
            </w:rPr>
          </w:rPrChange>
        </w:rPr>
        <w:t xml:space="preserve"> </w:t>
      </w:r>
      <w:r w:rsidRPr="002F20E5">
        <w:rPr>
          <w:i/>
          <w:sz w:val="20"/>
          <w:szCs w:val="20"/>
          <w:rPrChange w:id="932" w:author="Shubha Ranganathan" w:date="2020-06-05T06:19:00Z">
            <w:rPr>
              <w:i/>
              <w:color w:val="000000" w:themeColor="text1"/>
              <w:sz w:val="20"/>
              <w:szCs w:val="20"/>
            </w:rPr>
          </w:rPrChange>
        </w:rPr>
        <w:t>six times. However, he did not change a bit. He continued to drink heavily and was not ready to change his behavior. I was forced to leave my job due to these issues and I have decided to take legal action</w:t>
      </w:r>
      <w:r w:rsidRPr="002F20E5">
        <w:rPr>
          <w:sz w:val="20"/>
          <w:szCs w:val="20"/>
          <w:rPrChange w:id="933" w:author="Shubha Ranganathan" w:date="2020-06-05T06:19:00Z">
            <w:rPr>
              <w:color w:val="000000" w:themeColor="text1"/>
              <w:sz w:val="20"/>
              <w:szCs w:val="20"/>
            </w:rPr>
          </w:rPrChange>
        </w:rPr>
        <w:t xml:space="preserve">. </w:t>
      </w:r>
    </w:p>
    <w:p w14:paraId="320ED99D" w14:textId="1A262113" w:rsidR="00370FBD" w:rsidRPr="002F20E5" w:rsidRDefault="00370FBD" w:rsidP="00370FBD">
      <w:pPr>
        <w:spacing w:line="240" w:lineRule="auto"/>
        <w:jc w:val="left"/>
        <w:rPr>
          <w:rPrChange w:id="934" w:author="Shubha Ranganathan" w:date="2020-06-05T06:19:00Z">
            <w:rPr>
              <w:color w:val="000000" w:themeColor="text1"/>
            </w:rPr>
          </w:rPrChange>
        </w:rPr>
      </w:pPr>
      <w:r w:rsidRPr="002F20E5">
        <w:rPr>
          <w:rPrChange w:id="935" w:author="Shubha Ranganathan" w:date="2020-06-05T06:19:00Z">
            <w:rPr>
              <w:color w:val="000000" w:themeColor="text1"/>
            </w:rPr>
          </w:rPrChange>
        </w:rPr>
        <w:t>Kala explained her problem beginning with a sentence saying that her husband is an ‘alcoholic’. She used the English term. She is educated and she was working as a teacher in a college. Educated women have a better knowledge of the condition of their husbands. Chua (2012) observe</w:t>
      </w:r>
      <w:ins w:id="936" w:author="Shubha Ranganathan" w:date="2020-06-03T16:33:00Z">
        <w:r w:rsidR="00331DC4" w:rsidRPr="002F20E5">
          <w:rPr>
            <w:rPrChange w:id="937" w:author="Shubha Ranganathan" w:date="2020-06-05T06:19:00Z">
              <w:rPr>
                <w:color w:val="000000" w:themeColor="text1"/>
              </w:rPr>
            </w:rPrChange>
          </w:rPr>
          <w:t>d</w:t>
        </w:r>
      </w:ins>
      <w:del w:id="938" w:author="Shubha Ranganathan" w:date="2020-06-03T16:33:00Z">
        <w:r w:rsidRPr="002F20E5" w:rsidDel="00331DC4">
          <w:rPr>
            <w:rPrChange w:id="939" w:author="Shubha Ranganathan" w:date="2020-06-05T06:19:00Z">
              <w:rPr>
                <w:color w:val="000000" w:themeColor="text1"/>
              </w:rPr>
            </w:rPrChange>
          </w:rPr>
          <w:delText>s</w:delText>
        </w:r>
      </w:del>
      <w:r w:rsidRPr="002F20E5">
        <w:rPr>
          <w:rPrChange w:id="940" w:author="Shubha Ranganathan" w:date="2020-06-05T06:19:00Z">
            <w:rPr>
              <w:color w:val="000000" w:themeColor="text1"/>
            </w:rPr>
          </w:rPrChange>
        </w:rPr>
        <w:t xml:space="preserve"> that educated Malayali women tend to understand and talk about ‘alcoholism’ through a clinical lens. Kala’s usage of the term ‘alcoholic’ when she reported her trouble is one of the best examples of this. She considers her husband’s problem as a medical issue and hopes that it is possible to change his condition through medication. That is why she spent her time and money to treat him six times. Treatment for heavy alcohol use nearly six times is grueling. It involves immense wastage of money, time and effort and there exists the risk of treatment not being successful. It shows the problems in de-addiction treatment. Both the above women reported continuing domestic violence after the failure of de-addiction therapy.</w:t>
      </w:r>
    </w:p>
    <w:p w14:paraId="7EBF350C" w14:textId="77777777" w:rsidR="00370FBD" w:rsidRPr="002F20E5" w:rsidRDefault="00370FBD" w:rsidP="00370FBD">
      <w:pPr>
        <w:spacing w:line="240" w:lineRule="auto"/>
        <w:jc w:val="left"/>
        <w:rPr>
          <w:rPrChange w:id="941" w:author="Shubha Ranganathan" w:date="2020-06-05T06:19:00Z">
            <w:rPr>
              <w:color w:val="000000" w:themeColor="text1"/>
            </w:rPr>
          </w:rPrChange>
        </w:rPr>
      </w:pPr>
      <w:r w:rsidRPr="002F20E5">
        <w:rPr>
          <w:rPrChange w:id="942" w:author="Shubha Ranganathan" w:date="2020-06-05T06:19:00Z">
            <w:rPr>
              <w:color w:val="000000" w:themeColor="text1"/>
            </w:rPr>
          </w:rPrChange>
        </w:rPr>
        <w:t xml:space="preserve"> Another participant, 42-year-old Saritha, is a homemaker. She had a love marriage at the age of 22. She belongs to the Thiyya community and middle class. She said:</w:t>
      </w:r>
    </w:p>
    <w:p w14:paraId="08630579" w14:textId="77777777" w:rsidR="00370FBD" w:rsidRPr="002F20E5" w:rsidRDefault="00370FBD" w:rsidP="00370FBD">
      <w:pPr>
        <w:spacing w:line="240" w:lineRule="auto"/>
        <w:ind w:left="576" w:right="576" w:firstLine="0"/>
        <w:jc w:val="left"/>
        <w:rPr>
          <w:i/>
          <w:sz w:val="20"/>
          <w:szCs w:val="20"/>
          <w:rPrChange w:id="943" w:author="Shubha Ranganathan" w:date="2020-06-05T06:19:00Z">
            <w:rPr>
              <w:i/>
              <w:color w:val="000000" w:themeColor="text1"/>
              <w:sz w:val="20"/>
              <w:szCs w:val="20"/>
            </w:rPr>
          </w:rPrChange>
        </w:rPr>
      </w:pPr>
      <w:r w:rsidRPr="002F20E5">
        <w:rPr>
          <w:i/>
          <w:sz w:val="20"/>
          <w:szCs w:val="20"/>
          <w:rPrChange w:id="944" w:author="Shubha Ranganathan" w:date="2020-06-05T06:19:00Z">
            <w:rPr>
              <w:i/>
              <w:color w:val="000000" w:themeColor="text1"/>
              <w:sz w:val="20"/>
              <w:szCs w:val="20"/>
            </w:rPr>
          </w:rPrChange>
        </w:rPr>
        <w:t xml:space="preserve">My husband is a police officer. He used to consume alcohol since the time of our wedding. During that time, it was controlled. He did not create any problems at home. After a few years, he started to create problems. He would beat my children and me as well. Initially he was reluctant to come for the treatment. Then, after everybody insisted that he take treatment, he agreed. However, he did not stop drinking. He had taken treatment three times. Now he has retired. He is drinking every day.  He has squandered all the wealth through this. Even now, he is ready to take treatment, but I do not think that he will stop his drinking behavior. In addition, de-addiction treatment is very expensive. </w:t>
      </w:r>
    </w:p>
    <w:p w14:paraId="59D5AD06" w14:textId="31E9AF5C" w:rsidR="00370FBD" w:rsidRPr="002F20E5" w:rsidDel="00B8027F" w:rsidRDefault="00370FBD" w:rsidP="00C97ED5">
      <w:pPr>
        <w:spacing w:line="240" w:lineRule="auto"/>
        <w:jc w:val="left"/>
        <w:rPr>
          <w:del w:id="945" w:author="Shubha Ranganathan" w:date="2020-06-03T11:04:00Z"/>
          <w:rPrChange w:id="946" w:author="Shubha Ranganathan" w:date="2020-06-05T06:19:00Z">
            <w:rPr>
              <w:del w:id="947" w:author="Shubha Ranganathan" w:date="2020-06-03T11:04:00Z"/>
              <w:color w:val="000000" w:themeColor="text1"/>
            </w:rPr>
          </w:rPrChange>
        </w:rPr>
      </w:pPr>
      <w:del w:id="948" w:author="Shubha Ranganathan" w:date="2020-06-03T11:03:00Z">
        <w:r w:rsidRPr="002F20E5" w:rsidDel="00D03F57">
          <w:rPr>
            <w:rPrChange w:id="949" w:author="Shubha Ranganathan" w:date="2020-06-05T06:19:00Z">
              <w:rPr>
                <w:color w:val="000000" w:themeColor="text1"/>
              </w:rPr>
            </w:rPrChange>
          </w:rPr>
          <w:delText>. Alcohol heavy use visible everywhere; there no role in education, social status, and occupation. She tried to treat him again and again</w:delText>
        </w:r>
      </w:del>
      <w:ins w:id="950" w:author="Shubha Ranganathan" w:date="2020-06-03T11:03:00Z">
        <w:r w:rsidR="00D03F57" w:rsidRPr="002F20E5">
          <w:rPr>
            <w:rPrChange w:id="951" w:author="Shubha Ranganathan" w:date="2020-06-05T06:19:00Z">
              <w:rPr>
                <w:color w:val="000000" w:themeColor="text1"/>
              </w:rPr>
            </w:rPrChange>
          </w:rPr>
          <w:t>The above narrative illustrates</w:t>
        </w:r>
      </w:ins>
      <w:del w:id="952" w:author="Shubha Ranganathan" w:date="2020-06-03T11:03:00Z">
        <w:r w:rsidRPr="002F20E5" w:rsidDel="00D03F57">
          <w:rPr>
            <w:rPrChange w:id="953" w:author="Shubha Ranganathan" w:date="2020-06-05T06:19:00Z">
              <w:rPr>
                <w:color w:val="000000" w:themeColor="text1"/>
              </w:rPr>
            </w:rPrChange>
          </w:rPr>
          <w:delText>. That reveals</w:delText>
        </w:r>
      </w:del>
      <w:r w:rsidRPr="002F20E5">
        <w:rPr>
          <w:rPrChange w:id="954" w:author="Shubha Ranganathan" w:date="2020-06-05T06:19:00Z">
            <w:rPr>
              <w:color w:val="000000" w:themeColor="text1"/>
            </w:rPr>
          </w:rPrChange>
        </w:rPr>
        <w:t xml:space="preserve"> the trust </w:t>
      </w:r>
      <w:ins w:id="955" w:author="Shubha Ranganathan" w:date="2020-06-03T11:03:00Z">
        <w:r w:rsidR="00D03F57" w:rsidRPr="002F20E5">
          <w:rPr>
            <w:rPrChange w:id="956" w:author="Shubha Ranganathan" w:date="2020-06-05T06:19:00Z">
              <w:rPr>
                <w:color w:val="000000" w:themeColor="text1"/>
              </w:rPr>
            </w:rPrChange>
          </w:rPr>
          <w:t xml:space="preserve">that women and men put </w:t>
        </w:r>
      </w:ins>
      <w:r w:rsidRPr="002F20E5">
        <w:rPr>
          <w:rPrChange w:id="957" w:author="Shubha Ranganathan" w:date="2020-06-05T06:19:00Z">
            <w:rPr>
              <w:color w:val="000000" w:themeColor="text1"/>
            </w:rPr>
          </w:rPrChange>
        </w:rPr>
        <w:t xml:space="preserve">in </w:t>
      </w:r>
      <w:del w:id="958" w:author="Shubha Ranganathan" w:date="2020-06-03T11:03:00Z">
        <w:r w:rsidRPr="002F20E5" w:rsidDel="00D03F57">
          <w:rPr>
            <w:rPrChange w:id="959" w:author="Shubha Ranganathan" w:date="2020-06-05T06:19:00Z">
              <w:rPr>
                <w:color w:val="000000" w:themeColor="text1"/>
              </w:rPr>
            </w:rPrChange>
          </w:rPr>
          <w:delText>the medicalization of alcohol</w:delText>
        </w:r>
      </w:del>
      <w:ins w:id="960" w:author="Shubha Ranganathan" w:date="2020-06-03T11:03:00Z">
        <w:r w:rsidR="00D03F57" w:rsidRPr="002F20E5">
          <w:rPr>
            <w:rPrChange w:id="961" w:author="Shubha Ranganathan" w:date="2020-06-05T06:19:00Z">
              <w:rPr>
                <w:color w:val="000000" w:themeColor="text1"/>
              </w:rPr>
            </w:rPrChange>
          </w:rPr>
          <w:t>de-addiction treatment</w:t>
        </w:r>
      </w:ins>
      <w:r w:rsidRPr="002F20E5">
        <w:rPr>
          <w:rPrChange w:id="962" w:author="Shubha Ranganathan" w:date="2020-06-05T06:19:00Z">
            <w:rPr>
              <w:color w:val="000000" w:themeColor="text1"/>
            </w:rPr>
          </w:rPrChange>
        </w:rPr>
        <w:t xml:space="preserve">. </w:t>
      </w:r>
      <w:ins w:id="963" w:author="Shubha Ranganathan" w:date="2020-06-03T11:03:00Z">
        <w:r w:rsidR="00D03F57" w:rsidRPr="002F20E5">
          <w:rPr>
            <w:rPrChange w:id="964" w:author="Shubha Ranganathan" w:date="2020-06-05T06:19:00Z">
              <w:rPr>
                <w:color w:val="000000" w:themeColor="text1"/>
              </w:rPr>
            </w:rPrChange>
          </w:rPr>
          <w:t xml:space="preserve">Despite the repeated failures of treatment, Saritha </w:t>
        </w:r>
      </w:ins>
      <w:ins w:id="965" w:author="Shubha Ranganathan" w:date="2020-06-03T11:04:00Z">
        <w:r w:rsidR="00D03F57" w:rsidRPr="002F20E5">
          <w:rPr>
            <w:rPrChange w:id="966" w:author="Shubha Ranganathan" w:date="2020-06-05T06:19:00Z">
              <w:rPr>
                <w:color w:val="000000" w:themeColor="text1"/>
              </w:rPr>
            </w:rPrChange>
          </w:rPr>
          <w:t>sought it again and again</w:t>
        </w:r>
      </w:ins>
      <w:del w:id="967" w:author="Shubha Ranganathan" w:date="2020-06-03T11:04:00Z">
        <w:r w:rsidRPr="002F20E5" w:rsidDel="00D03F57">
          <w:rPr>
            <w:rPrChange w:id="968" w:author="Shubha Ranganathan" w:date="2020-06-05T06:19:00Z">
              <w:rPr>
                <w:color w:val="000000" w:themeColor="text1"/>
              </w:rPr>
            </w:rPrChange>
          </w:rPr>
          <w:delText>Also, she was to get over the violence from him</w:delText>
        </w:r>
      </w:del>
      <w:r w:rsidRPr="002F20E5">
        <w:rPr>
          <w:rPrChange w:id="969" w:author="Shubha Ranganathan" w:date="2020-06-05T06:19:00Z">
            <w:rPr>
              <w:color w:val="000000" w:themeColor="text1"/>
            </w:rPr>
          </w:rPrChange>
        </w:rPr>
        <w:t xml:space="preserve">. </w:t>
      </w:r>
      <w:ins w:id="970" w:author="Shubha Ranganathan" w:date="2020-06-03T11:04:00Z">
        <w:r w:rsidR="00B8027F" w:rsidRPr="002F20E5">
          <w:rPr>
            <w:rPrChange w:id="971" w:author="Shubha Ranganathan" w:date="2020-06-05T06:19:00Z">
              <w:rPr>
                <w:color w:val="000000" w:themeColor="text1"/>
              </w:rPr>
            </w:rPrChange>
          </w:rPr>
          <w:t xml:space="preserve">Families also experienced the financial burden of </w:t>
        </w:r>
      </w:ins>
    </w:p>
    <w:p w14:paraId="755BB69D" w14:textId="5A531FD3" w:rsidR="00370FBD" w:rsidRPr="002F20E5" w:rsidRDefault="00370FBD" w:rsidP="00C97ED5">
      <w:pPr>
        <w:spacing w:line="240" w:lineRule="auto"/>
        <w:jc w:val="left"/>
        <w:rPr>
          <w:ins w:id="972" w:author="Shubha Ranganathan" w:date="2020-06-02T12:09:00Z"/>
          <w:rPrChange w:id="973" w:author="Shubha Ranganathan" w:date="2020-06-05T06:19:00Z">
            <w:rPr>
              <w:ins w:id="974" w:author="Shubha Ranganathan" w:date="2020-06-02T12:09:00Z"/>
              <w:color w:val="000000" w:themeColor="text1"/>
            </w:rPr>
          </w:rPrChange>
        </w:rPr>
      </w:pPr>
      <w:del w:id="975" w:author="Shubha Ranganathan" w:date="2020-06-03T11:04:00Z">
        <w:r w:rsidRPr="002F20E5" w:rsidDel="00B8027F">
          <w:rPr>
            <w:rPrChange w:id="976" w:author="Shubha Ranganathan" w:date="2020-06-05T06:19:00Z">
              <w:rPr>
                <w:color w:val="000000" w:themeColor="text1"/>
              </w:rPr>
            </w:rPrChange>
          </w:rPr>
          <w:delText xml:space="preserve">All the narratives </w:delText>
        </w:r>
        <w:commentRangeStart w:id="977"/>
        <w:r w:rsidRPr="002F20E5" w:rsidDel="00B8027F">
          <w:rPr>
            <w:rPrChange w:id="978" w:author="Shubha Ranganathan" w:date="2020-06-05T06:19:00Z">
              <w:rPr>
                <w:color w:val="000000" w:themeColor="text1"/>
              </w:rPr>
            </w:rPrChange>
          </w:rPr>
          <w:delText xml:space="preserve"> women report that </w:delText>
        </w:r>
      </w:del>
      <w:r w:rsidRPr="002F20E5">
        <w:rPr>
          <w:rPrChange w:id="979" w:author="Shubha Ranganathan" w:date="2020-06-05T06:19:00Z">
            <w:rPr>
              <w:color w:val="000000" w:themeColor="text1"/>
            </w:rPr>
          </w:rPrChange>
        </w:rPr>
        <w:t>de-addiction treatment</w:t>
      </w:r>
      <w:ins w:id="980" w:author="Shubha Ranganathan" w:date="2020-06-03T11:04:00Z">
        <w:r w:rsidR="00B8027F" w:rsidRPr="002F20E5">
          <w:rPr>
            <w:rPrChange w:id="981" w:author="Shubha Ranganathan" w:date="2020-06-05T06:19:00Z">
              <w:rPr>
                <w:color w:val="000000" w:themeColor="text1"/>
              </w:rPr>
            </w:rPrChange>
          </w:rPr>
          <w:t>, which was</w:t>
        </w:r>
      </w:ins>
      <w:del w:id="982" w:author="Shubha Ranganathan" w:date="2020-06-03T11:04:00Z">
        <w:r w:rsidRPr="002F20E5" w:rsidDel="00B8027F">
          <w:rPr>
            <w:rPrChange w:id="983" w:author="Shubha Ranganathan" w:date="2020-06-05T06:19:00Z">
              <w:rPr>
                <w:color w:val="000000" w:themeColor="text1"/>
              </w:rPr>
            </w:rPrChange>
          </w:rPr>
          <w:delText xml:space="preserve"> is very</w:delText>
        </w:r>
      </w:del>
      <w:r w:rsidRPr="002F20E5">
        <w:rPr>
          <w:rPrChange w:id="984" w:author="Shubha Ranganathan" w:date="2020-06-05T06:19:00Z">
            <w:rPr>
              <w:color w:val="000000" w:themeColor="text1"/>
            </w:rPr>
          </w:rPrChange>
        </w:rPr>
        <w:t xml:space="preserve"> expensive </w:t>
      </w:r>
      <w:ins w:id="985" w:author="Shubha Ranganathan" w:date="2020-06-03T11:04:00Z">
        <w:r w:rsidR="00B8027F" w:rsidRPr="002F20E5">
          <w:rPr>
            <w:rPrChange w:id="986" w:author="Shubha Ranganathan" w:date="2020-06-05T06:19:00Z">
              <w:rPr>
                <w:color w:val="000000" w:themeColor="text1"/>
              </w:rPr>
            </w:rPrChange>
          </w:rPr>
          <w:t>for them</w:t>
        </w:r>
      </w:ins>
      <w:del w:id="987" w:author="Shubha Ranganathan" w:date="2020-06-03T11:04:00Z">
        <w:r w:rsidRPr="002F20E5" w:rsidDel="00B8027F">
          <w:rPr>
            <w:rPrChange w:id="988" w:author="Shubha Ranganathan" w:date="2020-06-05T06:19:00Z">
              <w:rPr>
                <w:color w:val="000000" w:themeColor="text1"/>
              </w:rPr>
            </w:rPrChange>
          </w:rPr>
          <w:delText>and has failed several times for them</w:delText>
        </w:r>
      </w:del>
      <w:r w:rsidRPr="002F20E5">
        <w:rPr>
          <w:rPrChange w:id="989" w:author="Shubha Ranganathan" w:date="2020-06-05T06:19:00Z">
            <w:rPr>
              <w:color w:val="000000" w:themeColor="text1"/>
            </w:rPr>
          </w:rPrChange>
        </w:rPr>
        <w:t xml:space="preserve">. </w:t>
      </w:r>
      <w:del w:id="990" w:author="Shubha Ranganathan" w:date="2020-06-03T11:05:00Z">
        <w:r w:rsidRPr="002F20E5" w:rsidDel="0003377E">
          <w:rPr>
            <w:rPrChange w:id="991" w:author="Shubha Ranganathan" w:date="2020-06-05T06:19:00Z">
              <w:rPr>
                <w:color w:val="000000" w:themeColor="text1"/>
              </w:rPr>
            </w:rPrChange>
          </w:rPr>
          <w:delText>Relapses are common also. Heavy alcohol use is not only a medical issue but also a social problem in the family and the society</w:delText>
        </w:r>
        <w:commentRangeEnd w:id="977"/>
        <w:r w:rsidRPr="002F20E5" w:rsidDel="0003377E">
          <w:rPr>
            <w:rStyle w:val="CommentReference"/>
          </w:rPr>
          <w:commentReference w:id="977"/>
        </w:r>
        <w:r w:rsidRPr="002F20E5" w:rsidDel="0003377E">
          <w:rPr>
            <w:rPrChange w:id="992" w:author="Shubha Ranganathan" w:date="2020-06-05T06:19:00Z">
              <w:rPr>
                <w:color w:val="000000" w:themeColor="text1"/>
              </w:rPr>
            </w:rPrChange>
          </w:rPr>
          <w:delText>.</w:delText>
        </w:r>
      </w:del>
      <w:ins w:id="993" w:author="Shubha Ranganathan" w:date="2020-06-03T11:05:00Z">
        <w:r w:rsidR="0003377E" w:rsidRPr="002F20E5">
          <w:rPr>
            <w:rPrChange w:id="994" w:author="Shubha Ranganathan" w:date="2020-06-05T06:19:00Z">
              <w:rPr>
                <w:color w:val="000000" w:themeColor="text1"/>
              </w:rPr>
            </w:rPrChange>
          </w:rPr>
          <w:t xml:space="preserve"> To understand why women and men repeatedly resort to de-addiction treatment, we need to understand the psychiatric conte</w:t>
        </w:r>
      </w:ins>
      <w:ins w:id="995" w:author="Shubha Ranganathan" w:date="2020-06-03T11:06:00Z">
        <w:r w:rsidR="0003377E" w:rsidRPr="002F20E5">
          <w:rPr>
            <w:rPrChange w:id="996" w:author="Shubha Ranganathan" w:date="2020-06-05T06:19:00Z">
              <w:rPr>
                <w:color w:val="000000" w:themeColor="text1"/>
              </w:rPr>
            </w:rPrChange>
          </w:rPr>
          <w:t>xt of Kerala</w:t>
        </w:r>
        <w:r w:rsidR="000A20C1" w:rsidRPr="002F20E5">
          <w:rPr>
            <w:rPrChange w:id="997" w:author="Shubha Ranganathan" w:date="2020-06-05T06:19:00Z">
              <w:rPr>
                <w:color w:val="000000" w:themeColor="text1"/>
              </w:rPr>
            </w:rPrChange>
          </w:rPr>
          <w:t>, which has converted substance-related issues into mental illnesses</w:t>
        </w:r>
        <w:r w:rsidR="0003377E" w:rsidRPr="002F20E5">
          <w:rPr>
            <w:rPrChange w:id="998" w:author="Shubha Ranganathan" w:date="2020-06-05T06:19:00Z">
              <w:rPr>
                <w:color w:val="000000" w:themeColor="text1"/>
              </w:rPr>
            </w:rPrChange>
          </w:rPr>
          <w:t xml:space="preserve">. </w:t>
        </w:r>
      </w:ins>
    </w:p>
    <w:p w14:paraId="35D751D4" w14:textId="77777777" w:rsidR="001450A5" w:rsidRPr="002F20E5" w:rsidRDefault="001450A5" w:rsidP="00C93C35">
      <w:pPr>
        <w:spacing w:line="240" w:lineRule="auto"/>
        <w:rPr>
          <w:rPrChange w:id="999" w:author="Shubha Ranganathan" w:date="2020-06-05T06:19:00Z">
            <w:rPr>
              <w:color w:val="000000" w:themeColor="text1"/>
            </w:rPr>
          </w:rPrChange>
        </w:rPr>
      </w:pPr>
    </w:p>
    <w:p w14:paraId="4C9E6E63" w14:textId="77777777" w:rsidR="001450A5" w:rsidRPr="002F20E5" w:rsidRDefault="001450A5" w:rsidP="001450A5">
      <w:pPr>
        <w:rPr>
          <w:ins w:id="1000" w:author="Shubha Ranganathan" w:date="2020-06-02T12:09:00Z"/>
          <w:b/>
          <w:rPrChange w:id="1001" w:author="Shubha Ranganathan" w:date="2020-06-05T06:19:00Z">
            <w:rPr>
              <w:ins w:id="1002" w:author="Shubha Ranganathan" w:date="2020-06-02T12:09:00Z"/>
              <w:b/>
              <w:color w:val="000000" w:themeColor="text1"/>
            </w:rPr>
          </w:rPrChange>
        </w:rPr>
      </w:pPr>
      <w:ins w:id="1003" w:author="Shubha Ranganathan" w:date="2020-06-02T12:09:00Z">
        <w:r w:rsidRPr="002F20E5">
          <w:rPr>
            <w:b/>
            <w:rPrChange w:id="1004" w:author="Shubha Ranganathan" w:date="2020-06-05T06:19:00Z">
              <w:rPr>
                <w:b/>
                <w:color w:val="000000" w:themeColor="text1"/>
              </w:rPr>
            </w:rPrChange>
          </w:rPr>
          <w:t>Mental health and Medicalization in Kerala</w:t>
        </w:r>
      </w:ins>
    </w:p>
    <w:p w14:paraId="0300001F" w14:textId="77777777" w:rsidR="001359D9" w:rsidRPr="002F20E5" w:rsidRDefault="001450A5" w:rsidP="00C93C35">
      <w:pPr>
        <w:spacing w:line="240" w:lineRule="auto"/>
        <w:jc w:val="left"/>
        <w:rPr>
          <w:ins w:id="1005" w:author="Shubha Ranganathan" w:date="2020-06-03T12:41:00Z"/>
          <w:shd w:val="clear" w:color="auto" w:fill="FFFFFF"/>
        </w:rPr>
      </w:pPr>
      <w:ins w:id="1006" w:author="Shubha Ranganathan" w:date="2020-06-02T12:09:00Z">
        <w:r w:rsidRPr="002F20E5">
          <w:rPr>
            <w:shd w:val="clear" w:color="auto" w:fill="FFFFFF"/>
          </w:rPr>
          <w:lastRenderedPageBreak/>
          <w:t xml:space="preserve">Kerala has achieved a high level of awareness and development in the mental health sector as compared to the other states of the country. As a result, people are </w:t>
        </w:r>
      </w:ins>
      <w:ins w:id="1007" w:author="Shubha Ranganathan" w:date="2020-06-03T11:11:00Z">
        <w:r w:rsidR="001B051E" w:rsidRPr="00E40363">
          <w:rPr>
            <w:shd w:val="clear" w:color="auto" w:fill="FFFFFF"/>
          </w:rPr>
          <w:t>more likely to seek help for</w:t>
        </w:r>
      </w:ins>
      <w:ins w:id="1008" w:author="Shubha Ranganathan" w:date="2020-06-02T12:09:00Z">
        <w:r w:rsidRPr="00BB7736">
          <w:rPr>
            <w:shd w:val="clear" w:color="auto" w:fill="FFFFFF"/>
          </w:rPr>
          <w:t xml:space="preserve"> </w:t>
        </w:r>
      </w:ins>
      <w:ins w:id="1009" w:author="Shubha Ranganathan" w:date="2020-06-03T11:12:00Z">
        <w:r w:rsidR="001B051E" w:rsidRPr="00BB7736">
          <w:rPr>
            <w:shd w:val="clear" w:color="auto" w:fill="FFFFFF"/>
          </w:rPr>
          <w:t xml:space="preserve">mental </w:t>
        </w:r>
      </w:ins>
      <w:ins w:id="1010" w:author="Shubha Ranganathan" w:date="2020-06-02T12:09:00Z">
        <w:r w:rsidRPr="00BB7736">
          <w:rPr>
            <w:shd w:val="clear" w:color="auto" w:fill="FFFFFF"/>
          </w:rPr>
          <w:t>illnesses</w:t>
        </w:r>
      </w:ins>
      <w:ins w:id="1011" w:author="Shubha Ranganathan" w:date="2020-06-03T11:12:00Z">
        <w:r w:rsidR="001B051E" w:rsidRPr="00BB7736">
          <w:rPr>
            <w:shd w:val="clear" w:color="auto" w:fill="FFFFFF"/>
          </w:rPr>
          <w:t xml:space="preserve"> and psychological distress</w:t>
        </w:r>
      </w:ins>
      <w:ins w:id="1012" w:author="Shubha Ranganathan" w:date="2020-06-02T12:09:00Z">
        <w:r w:rsidRPr="00BB7736">
          <w:rPr>
            <w:shd w:val="clear" w:color="auto" w:fill="FFFFFF"/>
          </w:rPr>
          <w:t>. According to recent studies, depression has become a major public health concern in the state of Kerala (Lang, 2019). In our present study, we observed that many w</w:t>
        </w:r>
        <w:r w:rsidRPr="002F20E5">
          <w:rPr>
            <w:shd w:val="clear" w:color="auto" w:fill="FFFFFF"/>
          </w:rPr>
          <w:t>omen voluntarily approached a psychologist for help to get rid of their mental stress. The</w:t>
        </w:r>
      </w:ins>
      <w:ins w:id="1013" w:author="Shubha Ranganathan" w:date="2020-06-03T11:13:00Z">
        <w:r w:rsidR="00E33957" w:rsidRPr="002F20E5">
          <w:rPr>
            <w:shd w:val="clear" w:color="auto" w:fill="FFFFFF"/>
          </w:rPr>
          <w:t>ir</w:t>
        </w:r>
      </w:ins>
      <w:ins w:id="1014" w:author="Shubha Ranganathan" w:date="2020-06-02T12:09:00Z">
        <w:r w:rsidRPr="002F20E5">
          <w:rPr>
            <w:shd w:val="clear" w:color="auto" w:fill="FFFFFF"/>
          </w:rPr>
          <w:t xml:space="preserve"> stress and </w:t>
        </w:r>
      </w:ins>
      <w:ins w:id="1015" w:author="Shubha Ranganathan" w:date="2020-06-03T11:13:00Z">
        <w:r w:rsidR="00E33957" w:rsidRPr="002F20E5">
          <w:rPr>
            <w:shd w:val="clear" w:color="auto" w:fill="FFFFFF"/>
          </w:rPr>
          <w:t xml:space="preserve">tension related to their </w:t>
        </w:r>
      </w:ins>
      <w:ins w:id="1016" w:author="Shubha Ranganathan" w:date="2020-06-02T12:09:00Z">
        <w:r w:rsidRPr="002F20E5">
          <w:rPr>
            <w:shd w:val="clear" w:color="auto" w:fill="FFFFFF"/>
          </w:rPr>
          <w:t>domestic violence experiences result</w:t>
        </w:r>
      </w:ins>
      <w:ins w:id="1017" w:author="Shubha Ranganathan" w:date="2020-06-03T11:13:00Z">
        <w:r w:rsidR="00E33957" w:rsidRPr="002F20E5">
          <w:rPr>
            <w:shd w:val="clear" w:color="auto" w:fill="FFFFFF"/>
          </w:rPr>
          <w:t>ed</w:t>
        </w:r>
      </w:ins>
      <w:ins w:id="1018" w:author="Shubha Ranganathan" w:date="2020-06-02T12:09:00Z">
        <w:r w:rsidRPr="002F20E5">
          <w:rPr>
            <w:shd w:val="clear" w:color="auto" w:fill="FFFFFF"/>
          </w:rPr>
          <w:t xml:space="preserve"> </w:t>
        </w:r>
      </w:ins>
      <w:ins w:id="1019" w:author="Shubha Ranganathan" w:date="2020-06-03T11:14:00Z">
        <w:r w:rsidR="00E33957" w:rsidRPr="002F20E5">
          <w:rPr>
            <w:shd w:val="clear" w:color="auto" w:fill="FFFFFF"/>
          </w:rPr>
          <w:t xml:space="preserve">in </w:t>
        </w:r>
      </w:ins>
      <w:ins w:id="1020" w:author="Shubha Ranganathan" w:date="2020-06-02T12:09:00Z">
        <w:r w:rsidRPr="002F20E5">
          <w:rPr>
            <w:shd w:val="clear" w:color="auto" w:fill="FFFFFF"/>
          </w:rPr>
          <w:t xml:space="preserve">sleep disorders and other physical pain. </w:t>
        </w:r>
      </w:ins>
      <w:ins w:id="1021" w:author="Shubha Ranganathan" w:date="2020-06-03T11:15:00Z">
        <w:r w:rsidR="00A0260B" w:rsidRPr="002F20E5">
          <w:rPr>
            <w:shd w:val="clear" w:color="auto" w:fill="FFFFFF"/>
          </w:rPr>
          <w:t>Typically,</w:t>
        </w:r>
      </w:ins>
      <w:ins w:id="1022" w:author="Shubha Ranganathan" w:date="2020-06-02T12:09:00Z">
        <w:r w:rsidRPr="002F20E5">
          <w:rPr>
            <w:shd w:val="clear" w:color="auto" w:fill="FFFFFF"/>
          </w:rPr>
          <w:t xml:space="preserve"> when they approached </w:t>
        </w:r>
      </w:ins>
      <w:ins w:id="1023" w:author="Shubha Ranganathan" w:date="2020-06-03T11:15:00Z">
        <w:r w:rsidR="00A0260B" w:rsidRPr="002F20E5">
          <w:rPr>
            <w:shd w:val="clear" w:color="auto" w:fill="FFFFFF"/>
          </w:rPr>
          <w:t>a</w:t>
        </w:r>
      </w:ins>
      <w:ins w:id="1024" w:author="Shubha Ranganathan" w:date="2020-06-02T12:09:00Z">
        <w:r w:rsidRPr="002F20E5">
          <w:rPr>
            <w:shd w:val="clear" w:color="auto" w:fill="FFFFFF"/>
          </w:rPr>
          <w:t xml:space="preserve"> psychiatrist about their sleep </w:t>
        </w:r>
      </w:ins>
      <w:ins w:id="1025" w:author="Shubha Ranganathan" w:date="2020-06-03T11:16:00Z">
        <w:r w:rsidR="00A0260B" w:rsidRPr="002F20E5">
          <w:rPr>
            <w:shd w:val="clear" w:color="auto" w:fill="FFFFFF"/>
          </w:rPr>
          <w:t>disturbances</w:t>
        </w:r>
      </w:ins>
      <w:ins w:id="1026" w:author="Shubha Ranganathan" w:date="2020-06-02T12:09:00Z">
        <w:r w:rsidRPr="002F20E5">
          <w:rPr>
            <w:shd w:val="clear" w:color="auto" w:fill="FFFFFF"/>
          </w:rPr>
          <w:t xml:space="preserve">, they </w:t>
        </w:r>
      </w:ins>
      <w:ins w:id="1027" w:author="Shubha Ranganathan" w:date="2020-06-03T11:16:00Z">
        <w:r w:rsidR="00A0260B" w:rsidRPr="002F20E5">
          <w:rPr>
            <w:shd w:val="clear" w:color="auto" w:fill="FFFFFF"/>
          </w:rPr>
          <w:t xml:space="preserve">were </w:t>
        </w:r>
      </w:ins>
      <w:ins w:id="1028" w:author="Shubha Ranganathan" w:date="2020-06-02T12:09:00Z">
        <w:r w:rsidRPr="002F20E5">
          <w:rPr>
            <w:shd w:val="clear" w:color="auto" w:fill="FFFFFF"/>
          </w:rPr>
          <w:t xml:space="preserve">immediately prescribed </w:t>
        </w:r>
      </w:ins>
      <w:ins w:id="1029" w:author="Shubha Ranganathan" w:date="2020-06-03T11:16:00Z">
        <w:r w:rsidR="00A0260B" w:rsidRPr="002F20E5">
          <w:rPr>
            <w:shd w:val="clear" w:color="auto" w:fill="FFFFFF"/>
          </w:rPr>
          <w:t xml:space="preserve">psychiatric </w:t>
        </w:r>
      </w:ins>
      <w:ins w:id="1030" w:author="Shubha Ranganathan" w:date="2020-06-02T12:09:00Z">
        <w:r w:rsidRPr="002F20E5">
          <w:rPr>
            <w:shd w:val="clear" w:color="auto" w:fill="FFFFFF"/>
          </w:rPr>
          <w:t>medic</w:t>
        </w:r>
      </w:ins>
      <w:ins w:id="1031" w:author="Shubha Ranganathan" w:date="2020-06-03T11:16:00Z">
        <w:r w:rsidR="00A0260B" w:rsidRPr="002F20E5">
          <w:rPr>
            <w:shd w:val="clear" w:color="auto" w:fill="FFFFFF"/>
          </w:rPr>
          <w:t>ation.</w:t>
        </w:r>
      </w:ins>
      <w:ins w:id="1032" w:author="Shubha Ranganathan" w:date="2020-06-03T11:17:00Z">
        <w:r w:rsidR="00A0260B" w:rsidRPr="002F20E5">
          <w:rPr>
            <w:shd w:val="clear" w:color="auto" w:fill="FFFFFF"/>
          </w:rPr>
          <w:t xml:space="preserve"> </w:t>
        </w:r>
      </w:ins>
    </w:p>
    <w:p w14:paraId="01089EB7" w14:textId="1717B178" w:rsidR="003B07F3" w:rsidRPr="002F20E5" w:rsidRDefault="00A0260B" w:rsidP="00C93C35">
      <w:pPr>
        <w:spacing w:line="240" w:lineRule="auto"/>
        <w:jc w:val="left"/>
        <w:rPr>
          <w:ins w:id="1033" w:author="Shubha Ranganathan" w:date="2020-06-03T12:21:00Z"/>
          <w:shd w:val="clear" w:color="auto" w:fill="FFFFFF"/>
        </w:rPr>
      </w:pPr>
      <w:ins w:id="1034" w:author="Shubha Ranganathan" w:date="2020-06-03T11:17:00Z">
        <w:r w:rsidRPr="002F20E5">
          <w:rPr>
            <w:shd w:val="clear" w:color="auto" w:fill="FFFFFF"/>
          </w:rPr>
          <w:t>Other studies on the practice of psychiatry in India have also found a tendency to lar</w:t>
        </w:r>
      </w:ins>
      <w:ins w:id="1035" w:author="Shubha Ranganathan" w:date="2020-06-03T11:18:00Z">
        <w:r w:rsidRPr="002F20E5">
          <w:rPr>
            <w:shd w:val="clear" w:color="auto" w:fill="FFFFFF"/>
          </w:rPr>
          <w:t xml:space="preserve">gely rely on psychotropic drugs, with little resort to psychosocial therapies (e.g. Addlakha, </w:t>
        </w:r>
      </w:ins>
      <w:ins w:id="1036" w:author="Shubha Ranganathan" w:date="2020-06-03T12:20:00Z">
        <w:r w:rsidR="00AE7AE6" w:rsidRPr="002F20E5">
          <w:rPr>
            <w:shd w:val="clear" w:color="auto" w:fill="FFFFFF"/>
          </w:rPr>
          <w:t>2008</w:t>
        </w:r>
      </w:ins>
      <w:ins w:id="1037" w:author="Shubha Ranganathan" w:date="2020-06-03T11:18:00Z">
        <w:r w:rsidRPr="002F20E5">
          <w:rPr>
            <w:shd w:val="clear" w:color="auto" w:fill="FFFFFF"/>
          </w:rPr>
          <w:t xml:space="preserve">; Ecks, </w:t>
        </w:r>
      </w:ins>
      <w:ins w:id="1038" w:author="Shubha Ranganathan" w:date="2020-06-03T12:20:00Z">
        <w:r w:rsidR="00AE7AE6" w:rsidRPr="002F20E5">
          <w:rPr>
            <w:shd w:val="clear" w:color="auto" w:fill="FFFFFF"/>
          </w:rPr>
          <w:t>2013</w:t>
        </w:r>
      </w:ins>
      <w:ins w:id="1039" w:author="Shubha Ranganathan" w:date="2020-06-03T11:18:00Z">
        <w:r w:rsidR="000C4F5E" w:rsidRPr="002F20E5">
          <w:rPr>
            <w:shd w:val="clear" w:color="auto" w:fill="FFFFFF"/>
          </w:rPr>
          <w:t>). In fact, psychiatrists in India are k</w:t>
        </w:r>
      </w:ins>
      <w:ins w:id="1040" w:author="Shubha Ranganathan" w:date="2020-06-03T11:19:00Z">
        <w:r w:rsidR="000C4F5E" w:rsidRPr="002F20E5">
          <w:rPr>
            <w:shd w:val="clear" w:color="auto" w:fill="FFFFFF"/>
          </w:rPr>
          <w:t xml:space="preserve">nown for </w:t>
        </w:r>
      </w:ins>
      <w:ins w:id="1041" w:author="Shubha Ranganathan" w:date="2020-06-03T11:20:00Z">
        <w:r w:rsidR="000C4F5E" w:rsidRPr="002F20E5">
          <w:rPr>
            <w:shd w:val="clear" w:color="auto" w:fill="FFFFFF"/>
          </w:rPr>
          <w:t>a tendency to</w:t>
        </w:r>
      </w:ins>
      <w:ins w:id="1042" w:author="Shubha Ranganathan" w:date="2020-06-03T12:12:00Z">
        <w:r w:rsidR="00EF6A90" w:rsidRPr="002F20E5">
          <w:rPr>
            <w:shd w:val="clear" w:color="auto" w:fill="FFFFFF"/>
          </w:rPr>
          <w:t>wards</w:t>
        </w:r>
      </w:ins>
      <w:ins w:id="1043" w:author="Shubha Ranganathan" w:date="2020-06-03T11:20:00Z">
        <w:r w:rsidR="000C4F5E" w:rsidRPr="002F20E5">
          <w:rPr>
            <w:shd w:val="clear" w:color="auto" w:fill="FFFFFF"/>
          </w:rPr>
          <w:t xml:space="preserve"> </w:t>
        </w:r>
      </w:ins>
      <w:ins w:id="1044" w:author="Shubha Ranganathan" w:date="2020-06-03T11:19:00Z">
        <w:r w:rsidR="000C4F5E" w:rsidRPr="002F20E5">
          <w:rPr>
            <w:shd w:val="clear" w:color="auto" w:fill="FFFFFF"/>
          </w:rPr>
          <w:t>polypharmacy</w:t>
        </w:r>
      </w:ins>
      <w:ins w:id="1045" w:author="Shubha Ranganathan" w:date="2020-06-03T11:20:00Z">
        <w:r w:rsidR="000C4F5E" w:rsidRPr="002F20E5">
          <w:rPr>
            <w:shd w:val="clear" w:color="auto" w:fill="FFFFFF"/>
          </w:rPr>
          <w:t xml:space="preserve"> (Nunley, </w:t>
        </w:r>
      </w:ins>
      <w:ins w:id="1046" w:author="Shubha Ranganathan" w:date="2020-06-03T12:21:00Z">
        <w:r w:rsidR="00AE7AE6" w:rsidRPr="002F20E5">
          <w:rPr>
            <w:shd w:val="clear" w:color="auto" w:fill="FFFFFF"/>
          </w:rPr>
          <w:t>1996</w:t>
        </w:r>
      </w:ins>
      <w:ins w:id="1047" w:author="Shubha Ranganathan" w:date="2020-06-03T11:20:00Z">
        <w:r w:rsidR="000C4F5E" w:rsidRPr="002F20E5">
          <w:rPr>
            <w:shd w:val="clear" w:color="auto" w:fill="FFFFFF"/>
          </w:rPr>
          <w:t>).</w:t>
        </w:r>
      </w:ins>
      <w:ins w:id="1048" w:author="Shubha Ranganathan" w:date="2020-06-03T12:21:00Z">
        <w:r w:rsidR="003B07F3" w:rsidRPr="002F20E5">
          <w:rPr>
            <w:shd w:val="clear" w:color="auto" w:fill="FFFFFF"/>
          </w:rPr>
          <w:t xml:space="preserve"> Even in programs which are specifically designed as community mental health programs, there is a </w:t>
        </w:r>
      </w:ins>
      <w:ins w:id="1049" w:author="Shubha Ranganathan" w:date="2020-06-03T12:25:00Z">
        <w:r w:rsidR="003B07F3" w:rsidRPr="002F20E5">
          <w:rPr>
            <w:shd w:val="clear" w:color="auto" w:fill="FFFFFF"/>
          </w:rPr>
          <w:t>focus on pills as the primary for of treatment (Jain &amp; Jadhav, 2009</w:t>
        </w:r>
      </w:ins>
      <w:ins w:id="1050" w:author="Shubha Ranganathan" w:date="2020-06-03T12:26:00Z">
        <w:r w:rsidR="003B07F3" w:rsidRPr="002F20E5">
          <w:rPr>
            <w:shd w:val="clear" w:color="auto" w:fill="FFFFFF"/>
          </w:rPr>
          <w:t xml:space="preserve">). Addlakha’s (2008) </w:t>
        </w:r>
      </w:ins>
      <w:ins w:id="1051" w:author="Shubha Ranganathan" w:date="2020-06-03T12:28:00Z">
        <w:r w:rsidR="004B4D93" w:rsidRPr="002F20E5">
          <w:rPr>
            <w:shd w:val="clear" w:color="auto" w:fill="FFFFFF"/>
          </w:rPr>
          <w:t>ethnographic study</w:t>
        </w:r>
      </w:ins>
      <w:ins w:id="1052" w:author="Shubha Ranganathan" w:date="2020-06-03T12:26:00Z">
        <w:r w:rsidR="003B07F3" w:rsidRPr="002F20E5">
          <w:rPr>
            <w:shd w:val="clear" w:color="auto" w:fill="FFFFFF"/>
          </w:rPr>
          <w:t xml:space="preserve"> on </w:t>
        </w:r>
      </w:ins>
      <w:ins w:id="1053" w:author="Shubha Ranganathan" w:date="2020-06-03T12:28:00Z">
        <w:r w:rsidR="004B4D93" w:rsidRPr="002F20E5">
          <w:rPr>
            <w:shd w:val="clear" w:color="auto" w:fill="FFFFFF"/>
          </w:rPr>
          <w:t xml:space="preserve">the treatment of </w:t>
        </w:r>
      </w:ins>
      <w:ins w:id="1054" w:author="Shubha Ranganathan" w:date="2020-06-03T12:26:00Z">
        <w:r w:rsidR="00E002AD" w:rsidRPr="002F20E5">
          <w:rPr>
            <w:shd w:val="clear" w:color="auto" w:fill="FFFFFF"/>
          </w:rPr>
          <w:t xml:space="preserve">mentally ill women </w:t>
        </w:r>
      </w:ins>
      <w:ins w:id="1055" w:author="Shubha Ranganathan" w:date="2020-06-03T12:27:00Z">
        <w:r w:rsidR="004B4D93" w:rsidRPr="002F20E5">
          <w:rPr>
            <w:shd w:val="clear" w:color="auto" w:fill="FFFFFF"/>
          </w:rPr>
          <w:t xml:space="preserve">in </w:t>
        </w:r>
      </w:ins>
      <w:ins w:id="1056" w:author="Shubha Ranganathan" w:date="2020-06-03T12:28:00Z">
        <w:r w:rsidR="004B4D93" w:rsidRPr="002F20E5">
          <w:rPr>
            <w:shd w:val="clear" w:color="auto" w:fill="FFFFFF"/>
          </w:rPr>
          <w:t xml:space="preserve">a psychiatry department of a hospital in New Delhi found </w:t>
        </w:r>
        <w:r w:rsidR="00782E8E" w:rsidRPr="002F20E5">
          <w:rPr>
            <w:shd w:val="clear" w:color="auto" w:fill="FFFFFF"/>
          </w:rPr>
          <w:t xml:space="preserve">that </w:t>
        </w:r>
      </w:ins>
      <w:ins w:id="1057" w:author="Shubha Ranganathan" w:date="2020-06-03T12:32:00Z">
        <w:r w:rsidR="00EB2AED" w:rsidRPr="002F20E5">
          <w:rPr>
            <w:shd w:val="clear" w:color="auto" w:fill="FFFFFF"/>
          </w:rPr>
          <w:t>women’s narratives contained frequent references to domestic violence and abuse, either directly or obliquely.</w:t>
        </w:r>
      </w:ins>
      <w:ins w:id="1058" w:author="Shubha Ranganathan" w:date="2020-06-03T12:33:00Z">
        <w:r w:rsidR="001B6594" w:rsidRPr="002F20E5">
          <w:rPr>
            <w:shd w:val="clear" w:color="auto" w:fill="FFFFFF"/>
          </w:rPr>
          <w:t xml:space="preserve"> In most cases, psychiatrists colluded with family members to blame women </w:t>
        </w:r>
        <w:r w:rsidR="007F04AA" w:rsidRPr="002F20E5">
          <w:rPr>
            <w:shd w:val="clear" w:color="auto" w:fill="FFFFFF"/>
          </w:rPr>
          <w:t>for this, ra</w:t>
        </w:r>
      </w:ins>
      <w:ins w:id="1059" w:author="Shubha Ranganathan" w:date="2020-06-03T12:34:00Z">
        <w:r w:rsidR="007F04AA" w:rsidRPr="002F20E5">
          <w:rPr>
            <w:shd w:val="clear" w:color="auto" w:fill="FFFFFF"/>
          </w:rPr>
          <w:t xml:space="preserve">ther than addressing their distress. </w:t>
        </w:r>
        <w:r w:rsidR="00113879" w:rsidRPr="002F20E5">
          <w:rPr>
            <w:shd w:val="clear" w:color="auto" w:fill="FFFFFF"/>
          </w:rPr>
          <w:t>Addlakha’s (2008) work is important in calling attention to the gendered practice of psychiatr</w:t>
        </w:r>
      </w:ins>
      <w:ins w:id="1060" w:author="Shubha Ranganathan" w:date="2020-06-03T12:35:00Z">
        <w:r w:rsidR="00113879" w:rsidRPr="002F20E5">
          <w:rPr>
            <w:shd w:val="clear" w:color="auto" w:fill="FFFFFF"/>
          </w:rPr>
          <w:t xml:space="preserve">y in India. </w:t>
        </w:r>
      </w:ins>
      <w:ins w:id="1061" w:author="Shubha Ranganathan" w:date="2020-06-03T12:32:00Z">
        <w:r w:rsidR="0092116A" w:rsidRPr="002F20E5">
          <w:rPr>
            <w:shd w:val="clear" w:color="auto" w:fill="FFFFFF"/>
          </w:rPr>
          <w:t xml:space="preserve"> </w:t>
        </w:r>
      </w:ins>
    </w:p>
    <w:p w14:paraId="583EAA06" w14:textId="0D956424" w:rsidR="001450A5" w:rsidRPr="002F20E5" w:rsidRDefault="001450A5" w:rsidP="00C93C35">
      <w:pPr>
        <w:spacing w:line="240" w:lineRule="auto"/>
        <w:jc w:val="left"/>
        <w:rPr>
          <w:ins w:id="1062" w:author="Shubha Ranganathan" w:date="2020-06-02T12:09:00Z"/>
          <w:rPrChange w:id="1063" w:author="Shubha Ranganathan" w:date="2020-06-05T06:19:00Z">
            <w:rPr>
              <w:ins w:id="1064" w:author="Shubha Ranganathan" w:date="2020-06-02T12:09:00Z"/>
              <w:color w:val="000000" w:themeColor="text1"/>
            </w:rPr>
          </w:rPrChange>
        </w:rPr>
      </w:pPr>
      <w:ins w:id="1065" w:author="Shubha Ranganathan" w:date="2020-06-02T12:09:00Z">
        <w:r w:rsidRPr="002F20E5">
          <w:rPr>
            <w:shd w:val="clear" w:color="auto" w:fill="FFFFFF"/>
          </w:rPr>
          <w:t>Zola</w:t>
        </w:r>
      </w:ins>
      <w:ins w:id="1066" w:author="Shubha Ranganathan" w:date="2020-06-03T12:42:00Z">
        <w:r w:rsidR="00191041" w:rsidRPr="002F20E5">
          <w:rPr>
            <w:shd w:val="clear" w:color="auto" w:fill="FFFFFF"/>
          </w:rPr>
          <w:t>’s</w:t>
        </w:r>
      </w:ins>
      <w:ins w:id="1067" w:author="Shubha Ranganathan" w:date="2020-06-02T12:09:00Z">
        <w:r w:rsidRPr="002F20E5">
          <w:rPr>
            <w:shd w:val="clear" w:color="auto" w:fill="FFFFFF"/>
          </w:rPr>
          <w:t xml:space="preserve"> (1972) </w:t>
        </w:r>
      </w:ins>
      <w:ins w:id="1068" w:author="Shubha Ranganathan" w:date="2020-06-03T12:42:00Z">
        <w:r w:rsidR="00191041" w:rsidRPr="002F20E5">
          <w:rPr>
            <w:shd w:val="clear" w:color="auto" w:fill="FFFFFF"/>
          </w:rPr>
          <w:t xml:space="preserve">classic article on </w:t>
        </w:r>
      </w:ins>
      <w:ins w:id="1069" w:author="Shubha Ranganathan" w:date="2020-06-02T12:09:00Z">
        <w:r w:rsidRPr="002F20E5">
          <w:rPr>
            <w:shd w:val="clear" w:color="auto" w:fill="FFFFFF"/>
          </w:rPr>
          <w:t xml:space="preserve">medicalization </w:t>
        </w:r>
      </w:ins>
      <w:ins w:id="1070" w:author="Shubha Ranganathan" w:date="2020-06-03T12:42:00Z">
        <w:r w:rsidR="00191041" w:rsidRPr="002F20E5">
          <w:rPr>
            <w:shd w:val="clear" w:color="auto" w:fill="FFFFFF"/>
          </w:rPr>
          <w:t xml:space="preserve">describes it </w:t>
        </w:r>
      </w:ins>
      <w:ins w:id="1071" w:author="Shubha Ranganathan" w:date="2020-06-02T12:09:00Z">
        <w:r w:rsidRPr="002F20E5">
          <w:rPr>
            <w:shd w:val="clear" w:color="auto" w:fill="FFFFFF"/>
          </w:rPr>
          <w:t xml:space="preserve">as </w:t>
        </w:r>
      </w:ins>
      <w:ins w:id="1072" w:author="Shubha Ranganathan" w:date="2020-06-03T15:30:00Z">
        <w:r w:rsidR="00A934A3" w:rsidRPr="002F20E5">
          <w:rPr>
            <w:shd w:val="clear" w:color="auto" w:fill="FFFFFF"/>
          </w:rPr>
          <w:t xml:space="preserve">a process </w:t>
        </w:r>
      </w:ins>
      <w:ins w:id="1073" w:author="Shubha Ranganathan" w:date="2020-06-03T12:43:00Z">
        <w:r w:rsidR="00AB0C3E" w:rsidRPr="002F20E5">
          <w:rPr>
            <w:shd w:val="clear" w:color="auto" w:fill="FFFFFF"/>
          </w:rPr>
          <w:t>whereby more and more issues become identified as medical issues to be dealt with through medical means</w:t>
        </w:r>
      </w:ins>
      <w:ins w:id="1074" w:author="Shubha Ranganathan" w:date="2020-06-02T12:09:00Z">
        <w:r w:rsidRPr="002F20E5">
          <w:rPr>
            <w:shd w:val="clear" w:color="auto" w:fill="FFFFFF"/>
          </w:rPr>
          <w:t xml:space="preserve">. </w:t>
        </w:r>
      </w:ins>
      <w:ins w:id="1075" w:author="Shubha Ranganathan" w:date="2020-06-03T12:51:00Z">
        <w:r w:rsidR="00FE4908" w:rsidRPr="002F20E5">
          <w:rPr>
            <w:shd w:val="clear" w:color="auto" w:fill="FFFFFF"/>
          </w:rPr>
          <w:t xml:space="preserve">In the context of psychiatry, medicalization results in a </w:t>
        </w:r>
      </w:ins>
      <w:ins w:id="1076" w:author="Shubha Ranganathan" w:date="2020-06-03T12:52:00Z">
        <w:r w:rsidR="00FE4908" w:rsidRPr="002F20E5">
          <w:rPr>
            <w:shd w:val="clear" w:color="auto" w:fill="FFFFFF"/>
          </w:rPr>
          <w:t xml:space="preserve">focus exclusively on the emotional </w:t>
        </w:r>
        <w:r w:rsidR="007E5833" w:rsidRPr="002F20E5">
          <w:rPr>
            <w:shd w:val="clear" w:color="auto" w:fill="FFFFFF"/>
          </w:rPr>
          <w:t>or psychological issues (e.g. loneliness, sadness, fear, hopelessness, etc.) without looking at t</w:t>
        </w:r>
      </w:ins>
      <w:ins w:id="1077" w:author="Shubha Ranganathan" w:date="2020-06-02T12:09:00Z">
        <w:r w:rsidRPr="002F20E5">
          <w:rPr>
            <w:shd w:val="clear" w:color="auto" w:fill="FFFFFF"/>
          </w:rPr>
          <w:t xml:space="preserve">he root problems </w:t>
        </w:r>
      </w:ins>
      <w:ins w:id="1078" w:author="Shubha Ranganathan" w:date="2020-06-03T12:52:00Z">
        <w:r w:rsidR="007E5833" w:rsidRPr="002F20E5">
          <w:rPr>
            <w:shd w:val="clear" w:color="auto" w:fill="FFFFFF"/>
          </w:rPr>
          <w:t xml:space="preserve">such as </w:t>
        </w:r>
      </w:ins>
      <w:ins w:id="1079" w:author="Shubha Ranganathan" w:date="2020-06-02T12:09:00Z">
        <w:r w:rsidRPr="002F20E5">
          <w:rPr>
            <w:shd w:val="clear" w:color="auto" w:fill="FFFFFF"/>
          </w:rPr>
          <w:t>marginalization, financial insecurity, violence against women etc</w:t>
        </w:r>
      </w:ins>
      <w:ins w:id="1080" w:author="Shubha Ranganathan" w:date="2020-06-03T12:53:00Z">
        <w:r w:rsidR="00262CE1" w:rsidRPr="002F20E5">
          <w:rPr>
            <w:shd w:val="clear" w:color="auto" w:fill="FFFFFF"/>
          </w:rPr>
          <w:t>.</w:t>
        </w:r>
      </w:ins>
      <w:ins w:id="1081" w:author="Shubha Ranganathan" w:date="2020-06-03T15:30:00Z">
        <w:r w:rsidR="00A934A3" w:rsidRPr="002F20E5">
          <w:rPr>
            <w:shd w:val="clear" w:color="auto" w:fill="FFFFFF"/>
          </w:rPr>
          <w:t xml:space="preserve"> Medicalization, thus, he argues, becomes an institution of social control. </w:t>
        </w:r>
      </w:ins>
      <w:ins w:id="1082" w:author="Shubha Ranganathan" w:date="2020-06-03T15:32:00Z">
        <w:r w:rsidR="00A84784" w:rsidRPr="002F20E5">
          <w:rPr>
            <w:shd w:val="clear" w:color="auto" w:fill="FFFFFF"/>
          </w:rPr>
          <w:t>Lang’s (2019) research on depression in Kerala points to the state’s increasing</w:t>
        </w:r>
      </w:ins>
      <w:ins w:id="1083" w:author="Shubha Ranganathan" w:date="2020-06-03T15:33:00Z">
        <w:r w:rsidR="00A84784" w:rsidRPr="002F20E5">
          <w:rPr>
            <w:shd w:val="clear" w:color="auto" w:fill="FFFFFF"/>
          </w:rPr>
          <w:t>ly medicalized approach to</w:t>
        </w:r>
      </w:ins>
      <w:ins w:id="1084" w:author="Shubha Ranganathan" w:date="2020-06-03T15:32:00Z">
        <w:r w:rsidR="00A84784" w:rsidRPr="002F20E5">
          <w:rPr>
            <w:shd w:val="clear" w:color="auto" w:fill="FFFFFF"/>
          </w:rPr>
          <w:t xml:space="preserve"> ‘mental health’</w:t>
        </w:r>
      </w:ins>
      <w:ins w:id="1085" w:author="Shubha Ranganathan" w:date="2020-06-03T15:33:00Z">
        <w:r w:rsidR="00A84784" w:rsidRPr="002F20E5">
          <w:rPr>
            <w:shd w:val="clear" w:color="auto" w:fill="FFFFFF"/>
          </w:rPr>
          <w:t>, where</w:t>
        </w:r>
        <w:r w:rsidR="004F0FD4" w:rsidRPr="002F20E5">
          <w:rPr>
            <w:shd w:val="clear" w:color="auto" w:fill="FFFFFF"/>
          </w:rPr>
          <w:t xml:space="preserve"> depression and anxiety become recognized as </w:t>
        </w:r>
      </w:ins>
      <w:ins w:id="1086" w:author="Shubha Ranganathan" w:date="2020-06-03T15:40:00Z">
        <w:r w:rsidR="00D848D4" w:rsidRPr="002F20E5">
          <w:rPr>
            <w:shd w:val="clear" w:color="auto" w:fill="FFFFFF"/>
          </w:rPr>
          <w:t>mental illnesses of largely biomedical</w:t>
        </w:r>
      </w:ins>
      <w:ins w:id="1087" w:author="Shubha Ranganathan" w:date="2020-06-03T15:32:00Z">
        <w:r w:rsidR="00A84784" w:rsidRPr="002F20E5">
          <w:rPr>
            <w:shd w:val="clear" w:color="auto" w:fill="FFFFFF"/>
          </w:rPr>
          <w:t xml:space="preserve"> </w:t>
        </w:r>
      </w:ins>
      <w:ins w:id="1088" w:author="Shubha Ranganathan" w:date="2020-06-03T15:40:00Z">
        <w:r w:rsidR="00D848D4" w:rsidRPr="002F20E5">
          <w:rPr>
            <w:shd w:val="clear" w:color="auto" w:fill="FFFFFF"/>
          </w:rPr>
          <w:t>orig</w:t>
        </w:r>
      </w:ins>
      <w:ins w:id="1089" w:author="Shubha Ranganathan" w:date="2020-06-03T15:41:00Z">
        <w:r w:rsidR="00F746EE" w:rsidRPr="002F20E5">
          <w:rPr>
            <w:shd w:val="clear" w:color="auto" w:fill="FFFFFF"/>
          </w:rPr>
          <w:t xml:space="preserve">in, without paying attention to </w:t>
        </w:r>
      </w:ins>
      <w:ins w:id="1090" w:author="Shubha Ranganathan" w:date="2020-06-02T12:09:00Z">
        <w:r w:rsidRPr="002F20E5">
          <w:rPr>
            <w:shd w:val="clear" w:color="auto" w:fill="FFFFFF"/>
          </w:rPr>
          <w:t>the prevailing inequality or marginalization</w:t>
        </w:r>
      </w:ins>
      <w:ins w:id="1091" w:author="Shubha Ranganathan" w:date="2020-06-03T15:42:00Z">
        <w:r w:rsidR="00F746EE" w:rsidRPr="002F20E5">
          <w:rPr>
            <w:shd w:val="clear" w:color="auto" w:fill="FFFFFF"/>
          </w:rPr>
          <w:t xml:space="preserve"> behind the distress</w:t>
        </w:r>
      </w:ins>
      <w:ins w:id="1092" w:author="Shubha Ranganathan" w:date="2020-06-02T12:09:00Z">
        <w:r w:rsidRPr="002F20E5">
          <w:rPr>
            <w:shd w:val="clear" w:color="auto" w:fill="FFFFFF"/>
          </w:rPr>
          <w:t xml:space="preserve">. </w:t>
        </w:r>
      </w:ins>
      <w:ins w:id="1093" w:author="Shubha Ranganathan" w:date="2020-06-03T15:42:00Z">
        <w:r w:rsidR="00CE2DBA" w:rsidRPr="002F20E5">
          <w:rPr>
            <w:shd w:val="clear" w:color="auto" w:fill="FFFFFF"/>
          </w:rPr>
          <w:t xml:space="preserve">In their ethnographic research on community mental health in Kerala, </w:t>
        </w:r>
      </w:ins>
      <w:ins w:id="1094" w:author="Shubha Ranganathan" w:date="2020-06-02T12:09:00Z">
        <w:r w:rsidRPr="002F20E5">
          <w:rPr>
            <w:shd w:val="clear" w:color="auto" w:fill="FFFFFF"/>
          </w:rPr>
          <w:t xml:space="preserve">Kottai and Ranganathan (2020) </w:t>
        </w:r>
      </w:ins>
      <w:ins w:id="1095" w:author="Shubha Ranganathan" w:date="2020-06-03T15:43:00Z">
        <w:r w:rsidR="00CE2DBA" w:rsidRPr="002F20E5">
          <w:rPr>
            <w:shd w:val="clear" w:color="auto" w:fill="FFFFFF"/>
          </w:rPr>
          <w:t>found</w:t>
        </w:r>
      </w:ins>
      <w:ins w:id="1096" w:author="Shubha Ranganathan" w:date="2020-06-02T12:09:00Z">
        <w:r w:rsidRPr="002F20E5">
          <w:rPr>
            <w:shd w:val="clear" w:color="auto" w:fill="FFFFFF"/>
          </w:rPr>
          <w:t xml:space="preserve"> that </w:t>
        </w:r>
      </w:ins>
      <w:ins w:id="1097" w:author="Shubha Ranganathan" w:date="2020-06-03T15:43:00Z">
        <w:r w:rsidR="00CE2DBA" w:rsidRPr="002F20E5">
          <w:rPr>
            <w:shd w:val="clear" w:color="auto" w:fill="FFFFFF"/>
          </w:rPr>
          <w:t xml:space="preserve">community mental health volunteers are trained </w:t>
        </w:r>
      </w:ins>
      <w:ins w:id="1098" w:author="Shubha Ranganathan" w:date="2020-06-03T15:44:00Z">
        <w:r w:rsidR="00CE2DBA" w:rsidRPr="002F20E5">
          <w:rPr>
            <w:shd w:val="clear" w:color="auto" w:fill="FFFFFF"/>
          </w:rPr>
          <w:t xml:space="preserve">to </w:t>
        </w:r>
      </w:ins>
      <w:ins w:id="1099" w:author="Shubha Ranganathan" w:date="2020-06-03T15:43:00Z">
        <w:r w:rsidR="00CE2DBA" w:rsidRPr="002F20E5">
          <w:rPr>
            <w:shd w:val="clear" w:color="auto" w:fill="FFFFFF"/>
          </w:rPr>
          <w:t>pay attention only to the reported symptoms</w:t>
        </w:r>
      </w:ins>
      <w:ins w:id="1100" w:author="Shubha Ranganathan" w:date="2020-06-03T15:44:00Z">
        <w:r w:rsidR="00CE2DBA" w:rsidRPr="002F20E5">
          <w:rPr>
            <w:shd w:val="clear" w:color="auto" w:fill="FFFFFF"/>
          </w:rPr>
          <w:t xml:space="preserve">, without delving into the psychosocial factors such as </w:t>
        </w:r>
      </w:ins>
      <w:ins w:id="1101" w:author="Shubha Ranganathan" w:date="2020-06-02T12:09:00Z">
        <w:r w:rsidRPr="002F20E5">
          <w:rPr>
            <w:shd w:val="clear" w:color="auto" w:fill="FFFFFF"/>
          </w:rPr>
          <w:t xml:space="preserve">violence against women, sex trafficking, discrimination, </w:t>
        </w:r>
      </w:ins>
      <w:ins w:id="1102" w:author="Shubha Ranganathan" w:date="2020-06-03T15:45:00Z">
        <w:r w:rsidR="00CE2DBA" w:rsidRPr="002F20E5">
          <w:rPr>
            <w:shd w:val="clear" w:color="auto" w:fill="FFFFFF"/>
          </w:rPr>
          <w:t xml:space="preserve">migration, unemployment, </w:t>
        </w:r>
      </w:ins>
      <w:ins w:id="1103" w:author="Shubha Ranganathan" w:date="2020-06-02T12:09:00Z">
        <w:r w:rsidRPr="002F20E5">
          <w:rPr>
            <w:shd w:val="clear" w:color="auto" w:fill="FFFFFF"/>
          </w:rPr>
          <w:t>social exclusion etc.</w:t>
        </w:r>
      </w:ins>
      <w:ins w:id="1104" w:author="Shubha Ranganathan" w:date="2020-06-03T15:45:00Z">
        <w:r w:rsidR="007A67F0" w:rsidRPr="002F20E5">
          <w:rPr>
            <w:shd w:val="clear" w:color="auto" w:fill="FFFFFF"/>
          </w:rPr>
          <w:t xml:space="preserve"> </w:t>
        </w:r>
      </w:ins>
      <w:ins w:id="1105" w:author="Shubha Ranganathan" w:date="2020-06-02T12:09:00Z">
        <w:r w:rsidRPr="002F20E5">
          <w:rPr>
            <w:rPrChange w:id="1106" w:author="Shubha Ranganathan" w:date="2020-06-05T06:19:00Z">
              <w:rPr>
                <w:color w:val="000000" w:themeColor="text1"/>
              </w:rPr>
            </w:rPrChange>
          </w:rPr>
          <w:t>Chua</w:t>
        </w:r>
      </w:ins>
      <w:ins w:id="1107" w:author="Shubha Ranganathan" w:date="2020-06-03T15:47:00Z">
        <w:r w:rsidR="001D54F4" w:rsidRPr="002F20E5">
          <w:rPr>
            <w:rPrChange w:id="1108" w:author="Shubha Ranganathan" w:date="2020-06-05T06:19:00Z">
              <w:rPr>
                <w:color w:val="000000" w:themeColor="text1"/>
              </w:rPr>
            </w:rPrChange>
          </w:rPr>
          <w:t>’s</w:t>
        </w:r>
      </w:ins>
      <w:ins w:id="1109" w:author="Shubha Ranganathan" w:date="2020-06-02T12:09:00Z">
        <w:r w:rsidRPr="002F20E5">
          <w:rPr>
            <w:rPrChange w:id="1110" w:author="Shubha Ranganathan" w:date="2020-06-05T06:19:00Z">
              <w:rPr>
                <w:color w:val="000000" w:themeColor="text1"/>
              </w:rPr>
            </w:rPrChange>
          </w:rPr>
          <w:t xml:space="preserve"> (2014) </w:t>
        </w:r>
      </w:ins>
      <w:ins w:id="1111" w:author="Shubha Ranganathan" w:date="2020-06-03T15:47:00Z">
        <w:r w:rsidR="001D54F4" w:rsidRPr="002F20E5">
          <w:rPr>
            <w:rPrChange w:id="1112" w:author="Shubha Ranganathan" w:date="2020-06-05T06:19:00Z">
              <w:rPr>
                <w:color w:val="000000" w:themeColor="text1"/>
              </w:rPr>
            </w:rPrChange>
          </w:rPr>
          <w:t xml:space="preserve">research on suicide in Kerala also found </w:t>
        </w:r>
      </w:ins>
      <w:ins w:id="1113" w:author="Shubha Ranganathan" w:date="2020-06-02T12:09:00Z">
        <w:r w:rsidRPr="002F20E5">
          <w:rPr>
            <w:rPrChange w:id="1114" w:author="Shubha Ranganathan" w:date="2020-06-05T06:19:00Z">
              <w:rPr>
                <w:color w:val="000000" w:themeColor="text1"/>
              </w:rPr>
            </w:rPrChange>
          </w:rPr>
          <w:t xml:space="preserve">that pharmaceuticals are </w:t>
        </w:r>
      </w:ins>
      <w:ins w:id="1115" w:author="Shubha Ranganathan" w:date="2020-06-03T15:47:00Z">
        <w:r w:rsidR="001D54F4" w:rsidRPr="002F20E5">
          <w:rPr>
            <w:rPrChange w:id="1116" w:author="Shubha Ranganathan" w:date="2020-06-05T06:19:00Z">
              <w:rPr>
                <w:color w:val="000000" w:themeColor="text1"/>
              </w:rPr>
            </w:rPrChange>
          </w:rPr>
          <w:t>ex</w:t>
        </w:r>
      </w:ins>
      <w:ins w:id="1117" w:author="Shubha Ranganathan" w:date="2020-06-02T12:09:00Z">
        <w:r w:rsidRPr="002F20E5">
          <w:rPr>
            <w:rPrChange w:id="1118" w:author="Shubha Ranganathan" w:date="2020-06-05T06:19:00Z">
              <w:rPr>
                <w:color w:val="000000" w:themeColor="text1"/>
              </w:rPr>
            </w:rPrChange>
          </w:rPr>
          <w:t xml:space="preserve">tensively used for the treatment of mental illness in Kerala. </w:t>
        </w:r>
      </w:ins>
      <w:ins w:id="1119" w:author="Shubha Ranganathan" w:date="2020-06-03T15:47:00Z">
        <w:r w:rsidR="008926EB" w:rsidRPr="002F20E5">
          <w:rPr>
            <w:rPrChange w:id="1120" w:author="Shubha Ranganathan" w:date="2020-06-05T06:19:00Z">
              <w:rPr>
                <w:color w:val="000000" w:themeColor="text1"/>
              </w:rPr>
            </w:rPrChange>
          </w:rPr>
          <w:t>Here, antidepressants become</w:t>
        </w:r>
      </w:ins>
      <w:ins w:id="1121" w:author="Shubha Ranganathan" w:date="2020-06-02T12:09:00Z">
        <w:r w:rsidRPr="002F20E5">
          <w:rPr>
            <w:rPrChange w:id="1122" w:author="Shubha Ranganathan" w:date="2020-06-05T06:19:00Z">
              <w:rPr>
                <w:color w:val="000000" w:themeColor="text1"/>
              </w:rPr>
            </w:rPrChange>
          </w:rPr>
          <w:t xml:space="preserve"> </w:t>
        </w:r>
      </w:ins>
      <w:ins w:id="1123" w:author="Shubha Ranganathan" w:date="2020-06-03T15:48:00Z">
        <w:r w:rsidR="008926EB" w:rsidRPr="002F20E5">
          <w:rPr>
            <w:rPrChange w:id="1124" w:author="Shubha Ranganathan" w:date="2020-06-05T06:19:00Z">
              <w:rPr>
                <w:color w:val="000000" w:themeColor="text1"/>
              </w:rPr>
            </w:rPrChange>
          </w:rPr>
          <w:t xml:space="preserve">important symbols of pharmaceutical citizenship, as the state seeks to promote the development logic of providing </w:t>
        </w:r>
      </w:ins>
      <w:ins w:id="1125" w:author="Shubha Ranganathan" w:date="2020-06-03T15:50:00Z">
        <w:r w:rsidR="0026492D" w:rsidRPr="002F20E5">
          <w:rPr>
            <w:rPrChange w:id="1126" w:author="Shubha Ranganathan" w:date="2020-06-05T06:19:00Z">
              <w:rPr>
                <w:color w:val="000000" w:themeColor="text1"/>
              </w:rPr>
            </w:rPrChange>
          </w:rPr>
          <w:t>free psychiatric medication</w:t>
        </w:r>
      </w:ins>
      <w:ins w:id="1127" w:author="Shubha Ranganathan" w:date="2020-06-03T15:48:00Z">
        <w:r w:rsidR="008926EB" w:rsidRPr="002F20E5">
          <w:rPr>
            <w:rPrChange w:id="1128" w:author="Shubha Ranganathan" w:date="2020-06-05T06:19:00Z">
              <w:rPr>
                <w:color w:val="000000" w:themeColor="text1"/>
              </w:rPr>
            </w:rPrChange>
          </w:rPr>
          <w:t xml:space="preserve"> for the marginalized (Ecks, </w:t>
        </w:r>
      </w:ins>
      <w:ins w:id="1129" w:author="Shubha Ranganathan" w:date="2020-06-03T15:49:00Z">
        <w:r w:rsidR="00EC3C61" w:rsidRPr="002F20E5">
          <w:rPr>
            <w:rPrChange w:id="1130" w:author="Shubha Ranganathan" w:date="2020-06-05T06:19:00Z">
              <w:rPr>
                <w:color w:val="000000" w:themeColor="text1"/>
              </w:rPr>
            </w:rPrChange>
          </w:rPr>
          <w:t>2006</w:t>
        </w:r>
      </w:ins>
      <w:ins w:id="1131" w:author="Shubha Ranganathan" w:date="2020-06-03T15:48:00Z">
        <w:r w:rsidR="008926EB" w:rsidRPr="002F20E5">
          <w:rPr>
            <w:rPrChange w:id="1132" w:author="Shubha Ranganathan" w:date="2020-06-05T06:19:00Z">
              <w:rPr>
                <w:color w:val="000000" w:themeColor="text1"/>
              </w:rPr>
            </w:rPrChange>
          </w:rPr>
          <w:t xml:space="preserve">). </w:t>
        </w:r>
      </w:ins>
      <w:ins w:id="1133" w:author="Shubha Ranganathan" w:date="2020-06-02T12:09:00Z">
        <w:r w:rsidRPr="002F20E5">
          <w:rPr>
            <w:rPrChange w:id="1134" w:author="Shubha Ranganathan" w:date="2020-06-05T06:19:00Z">
              <w:rPr>
                <w:color w:val="000000" w:themeColor="text1"/>
              </w:rPr>
            </w:rPrChange>
          </w:rPr>
          <w:t>In another context, Mills (2013) similarly found that the complex sociopolitical issue of farmers’ suicides in Maharashtra was addressed by the state through initiatives such as having medicines posted to people. These are all ways of medicalizing a social problem. Similarly, Kitanaka (2012) explores how depression in Japan became a national disease because of medicalization. Illness, abnormality and talking about depression came to be deeply rooted in the lives of ordinary Japanese people. Similarly, in Kerala, the idea of treating heavy alcohol use through de-addiction treatment is very common and popular among people.</w:t>
        </w:r>
      </w:ins>
    </w:p>
    <w:p w14:paraId="770D9E1D" w14:textId="30DA69C0" w:rsidR="001450A5" w:rsidRPr="00E40363" w:rsidRDefault="007B0F4E" w:rsidP="00C93C35">
      <w:pPr>
        <w:spacing w:line="240" w:lineRule="auto"/>
        <w:jc w:val="left"/>
        <w:rPr>
          <w:ins w:id="1135" w:author="Shubha Ranganathan" w:date="2020-06-02T12:09:00Z"/>
        </w:rPr>
      </w:pPr>
      <w:ins w:id="1136" w:author="Shubha Ranganathan" w:date="2020-06-03T15:52:00Z">
        <w:r w:rsidRPr="002F20E5">
          <w:t xml:space="preserve">While much of the literature on medicalization has focused on psychiatric illnesses, </w:t>
        </w:r>
      </w:ins>
      <w:ins w:id="1137" w:author="Shubha Ranganathan" w:date="2020-06-03T16:11:00Z">
        <w:r w:rsidR="0090460C" w:rsidRPr="002F20E5">
          <w:t xml:space="preserve">there is little examination of how </w:t>
        </w:r>
        <w:r w:rsidR="0090460C" w:rsidRPr="00BB7736">
          <w:t>addiction-related issues and</w:t>
        </w:r>
      </w:ins>
      <w:ins w:id="1138" w:author="Shubha Ranganathan" w:date="2020-06-03T15:52:00Z">
        <w:r w:rsidRPr="00BB7736">
          <w:t xml:space="preserve"> </w:t>
        </w:r>
      </w:ins>
      <w:ins w:id="1139" w:author="Shubha Ranganathan" w:date="2020-06-03T16:04:00Z">
        <w:r w:rsidR="009077CE" w:rsidRPr="00BB7736">
          <w:t>treatment</w:t>
        </w:r>
      </w:ins>
      <w:ins w:id="1140" w:author="Shubha Ranganathan" w:date="2020-06-03T16:11:00Z">
        <w:r w:rsidR="0090460C" w:rsidRPr="00BB7736">
          <w:t>s</w:t>
        </w:r>
      </w:ins>
      <w:ins w:id="1141" w:author="Shubha Ranganathan" w:date="2020-06-03T16:04:00Z">
        <w:r w:rsidR="009077CE" w:rsidRPr="00BB7736">
          <w:t xml:space="preserve"> </w:t>
        </w:r>
      </w:ins>
      <w:ins w:id="1142" w:author="Shubha Ranganathan" w:date="2020-06-03T16:12:00Z">
        <w:r w:rsidR="0090460C" w:rsidRPr="002F20E5">
          <w:t>have become medicalized</w:t>
        </w:r>
      </w:ins>
      <w:ins w:id="1143" w:author="Shubha Ranganathan" w:date="2020-06-03T16:04:00Z">
        <w:r w:rsidR="009077CE" w:rsidRPr="002F20E5">
          <w:t>.</w:t>
        </w:r>
      </w:ins>
      <w:ins w:id="1144" w:author="Shubha Ranganathan" w:date="2020-06-03T16:06:00Z">
        <w:r w:rsidR="00E31697" w:rsidRPr="002F20E5">
          <w:t xml:space="preserve"> </w:t>
        </w:r>
      </w:ins>
      <w:ins w:id="1145" w:author="Shubha Ranganathan" w:date="2020-06-03T16:12:00Z">
        <w:r w:rsidR="0090460C" w:rsidRPr="002F20E5">
          <w:lastRenderedPageBreak/>
          <w:t xml:space="preserve">We argue that this medicalization has important implications for </w:t>
        </w:r>
        <w:r w:rsidR="009A4BD8" w:rsidRPr="002F20E5">
          <w:t xml:space="preserve">public health policy and practice. In the final section, we reflect on </w:t>
        </w:r>
        <w:r w:rsidR="00016052" w:rsidRPr="002F20E5">
          <w:t xml:space="preserve">what kinds of changes </w:t>
        </w:r>
      </w:ins>
      <w:ins w:id="1146" w:author="Shubha Ranganathan" w:date="2020-06-05T06:22:00Z">
        <w:r w:rsidR="00E40363">
          <w:t>are required</w:t>
        </w:r>
      </w:ins>
      <w:ins w:id="1147" w:author="Shubha Ranganathan" w:date="2020-06-03T16:12:00Z">
        <w:r w:rsidR="00016052" w:rsidRPr="00E40363">
          <w:t xml:space="preserve"> to </w:t>
        </w:r>
      </w:ins>
      <w:ins w:id="1148" w:author="Shubha Ranganathan" w:date="2020-06-05T06:22:00Z">
        <w:r w:rsidR="00E40363">
          <w:t>imagine</w:t>
        </w:r>
      </w:ins>
      <w:ins w:id="1149" w:author="Shubha Ranganathan" w:date="2020-06-03T16:13:00Z">
        <w:r w:rsidR="00241931" w:rsidRPr="00E40363">
          <w:t xml:space="preserve"> treatment approaches </w:t>
        </w:r>
        <w:r w:rsidR="008626FE" w:rsidRPr="00E40363">
          <w:t xml:space="preserve">for heavy alcohol use </w:t>
        </w:r>
        <w:r w:rsidR="00241931" w:rsidRPr="00E40363">
          <w:t xml:space="preserve">that are both equitable as well as effective. </w:t>
        </w:r>
      </w:ins>
      <w:ins w:id="1150" w:author="Shubha Ranganathan" w:date="2020-06-03T16:07:00Z">
        <w:r w:rsidR="00E31697" w:rsidRPr="00E40363">
          <w:t xml:space="preserve"> </w:t>
        </w:r>
      </w:ins>
      <w:ins w:id="1151" w:author="Shubha Ranganathan" w:date="2020-06-03T16:06:00Z">
        <w:r w:rsidR="00E31697" w:rsidRPr="00E40363">
          <w:t xml:space="preserve"> </w:t>
        </w:r>
      </w:ins>
    </w:p>
    <w:p w14:paraId="5A799367" w14:textId="71F0099A" w:rsidR="00370FBD" w:rsidRPr="002F20E5" w:rsidDel="001450A5" w:rsidRDefault="00370FBD" w:rsidP="00C97ED5">
      <w:pPr>
        <w:spacing w:line="240" w:lineRule="auto"/>
        <w:jc w:val="left"/>
        <w:rPr>
          <w:del w:id="1152" w:author="Shubha Ranganathan" w:date="2020-06-02T12:09:00Z"/>
          <w:rPrChange w:id="1153" w:author="Shubha Ranganathan" w:date="2020-06-05T06:19:00Z">
            <w:rPr>
              <w:del w:id="1154" w:author="Shubha Ranganathan" w:date="2020-06-02T12:09:00Z"/>
              <w:color w:val="000000" w:themeColor="text1"/>
            </w:rPr>
          </w:rPrChange>
        </w:rPr>
      </w:pPr>
    </w:p>
    <w:p w14:paraId="0518C5B1" w14:textId="77777777" w:rsidR="00370FBD" w:rsidRPr="002F20E5" w:rsidRDefault="00370FBD" w:rsidP="00C97ED5">
      <w:pPr>
        <w:spacing w:line="240" w:lineRule="auto"/>
        <w:jc w:val="left"/>
        <w:rPr>
          <w:b/>
          <w:bCs/>
          <w:rPrChange w:id="1155" w:author="Shubha Ranganathan" w:date="2020-06-05T06:19:00Z">
            <w:rPr>
              <w:b/>
              <w:bCs/>
              <w:color w:val="000000" w:themeColor="text1"/>
            </w:rPr>
          </w:rPrChange>
        </w:rPr>
      </w:pPr>
      <w:r w:rsidRPr="002F20E5">
        <w:rPr>
          <w:b/>
          <w:bCs/>
          <w:rPrChange w:id="1156" w:author="Shubha Ranganathan" w:date="2020-06-05T06:19:00Z">
            <w:rPr>
              <w:b/>
              <w:bCs/>
              <w:color w:val="000000" w:themeColor="text1"/>
            </w:rPr>
          </w:rPrChange>
        </w:rPr>
        <w:t xml:space="preserve">Conclusion: Lessons for re-imagining de-addiction </w:t>
      </w:r>
    </w:p>
    <w:p w14:paraId="2264C0AA" w14:textId="77777777" w:rsidR="00370FBD" w:rsidRPr="002F20E5" w:rsidRDefault="00370FBD" w:rsidP="00C97ED5">
      <w:pPr>
        <w:spacing w:line="240" w:lineRule="auto"/>
        <w:jc w:val="left"/>
        <w:rPr>
          <w:rPrChange w:id="1157" w:author="Shubha Ranganathan" w:date="2020-06-05T06:19:00Z">
            <w:rPr>
              <w:color w:val="000000" w:themeColor="text1"/>
            </w:rPr>
          </w:rPrChange>
        </w:rPr>
      </w:pPr>
      <w:commentRangeStart w:id="1158"/>
      <w:r w:rsidRPr="002F20E5">
        <w:rPr>
          <w:rPrChange w:id="1159" w:author="Shubha Ranganathan" w:date="2020-06-05T06:19:00Z">
            <w:rPr>
              <w:color w:val="000000" w:themeColor="text1"/>
            </w:rPr>
          </w:rPrChange>
        </w:rPr>
        <w:t>What are some of the lessons that can be drawn from the above findings? Observations in hospital and community settings suggest that ‘de-addiction’ is still envisioned as a medical process that needs to be established through medical means such as medicines, detoxification, and hospitalization. The entire process of (de)addiction is understood in medical terms. While this is clearly preferable to previous moralistic perspectives about heavy alcohol use as a ‘sin’, a weakness, an evil, etc., we need to ask ourselves whether an exclusively medicalized focus discounts the wider psychosocial ramifications of heavy alcohol use. In this concluding section, we outline some suggestions for re-imagining de-addiction, thereby improving its effectiveness</w:t>
      </w:r>
      <w:commentRangeEnd w:id="1158"/>
      <w:r w:rsidRPr="002F20E5">
        <w:rPr>
          <w:rStyle w:val="CommentReference"/>
        </w:rPr>
        <w:commentReference w:id="1158"/>
      </w:r>
      <w:r w:rsidRPr="002F20E5">
        <w:rPr>
          <w:rPrChange w:id="1160" w:author="Shubha Ranganathan" w:date="2020-06-05T06:19:00Z">
            <w:rPr>
              <w:color w:val="000000" w:themeColor="text1"/>
            </w:rPr>
          </w:rPrChange>
        </w:rPr>
        <w:t xml:space="preserve">. </w:t>
      </w:r>
    </w:p>
    <w:p w14:paraId="0E3FF76D" w14:textId="77777777" w:rsidR="00370FBD" w:rsidRPr="002F20E5" w:rsidRDefault="00370FBD" w:rsidP="00370FBD">
      <w:pPr>
        <w:pStyle w:val="ListParagraph"/>
        <w:numPr>
          <w:ilvl w:val="0"/>
          <w:numId w:val="1"/>
        </w:numPr>
        <w:spacing w:line="240" w:lineRule="auto"/>
        <w:jc w:val="left"/>
        <w:rPr>
          <w:rPrChange w:id="1161" w:author="Shubha Ranganathan" w:date="2020-06-05T06:19:00Z">
            <w:rPr>
              <w:color w:val="000000" w:themeColor="text1"/>
            </w:rPr>
          </w:rPrChange>
        </w:rPr>
      </w:pPr>
      <w:r w:rsidRPr="002F20E5">
        <w:rPr>
          <w:rPrChange w:id="1162" w:author="Shubha Ranganathan" w:date="2020-06-05T06:19:00Z">
            <w:rPr>
              <w:color w:val="000000" w:themeColor="text1"/>
            </w:rPr>
          </w:rPrChange>
        </w:rPr>
        <w:t xml:space="preserve">Destigmatizing de-addiction treatment so that more individuals come forward willingly: One of the strategies of destigmatizing has largely been medicalization, by emphasizing addiction as a medical condition rather than a social evil. This is evident in the IEC materials and awareness campaigns. Yet, medical treatment of addiction in hospital and psychiatric settings is also stigmatizing and hence it is important to emphasize community-based treatments for addiction.  </w:t>
      </w:r>
    </w:p>
    <w:p w14:paraId="4703D6E1" w14:textId="77777777" w:rsidR="00370FBD" w:rsidRPr="002F20E5" w:rsidRDefault="00370FBD" w:rsidP="00370FBD">
      <w:pPr>
        <w:pStyle w:val="ListParagraph"/>
        <w:numPr>
          <w:ilvl w:val="0"/>
          <w:numId w:val="1"/>
        </w:numPr>
        <w:spacing w:line="240" w:lineRule="auto"/>
        <w:jc w:val="left"/>
        <w:rPr>
          <w:rPrChange w:id="1163" w:author="Shubha Ranganathan" w:date="2020-06-05T06:19:00Z">
            <w:rPr>
              <w:color w:val="000000" w:themeColor="text1"/>
            </w:rPr>
          </w:rPrChange>
        </w:rPr>
      </w:pPr>
      <w:r w:rsidRPr="002F20E5">
        <w:rPr>
          <w:rPrChange w:id="1164" w:author="Shubha Ranganathan" w:date="2020-06-05T06:19:00Z">
            <w:rPr>
              <w:color w:val="000000" w:themeColor="text1"/>
            </w:rPr>
          </w:rPrChange>
        </w:rPr>
        <w:t>Nesting de-addiction treatment within a range of other allied services such as psychosocial care, livelihoods, and financial support: Women and children are typically the victims of violence in several homes. Many of them have persistent trauma, which eventually leads to, depression, poor resilience and helplessness overtime (Sreekumar, Shubhalakshmi &amp; Varghese, 2016). Every de-addiction center should have a psychotherapy department to cater to the distress of these women as well. Similarly, an allied social work department can provide the necessary economic and legal support that might be required for families in distress. Given the stigma of divorce in Indian society, women often require support for separating from abusive partners as they tend to regard the abusive marriage as an inescapable context and feel trapped with no solutions (Colley, 2016).</w:t>
      </w:r>
    </w:p>
    <w:p w14:paraId="79575E1C" w14:textId="55FC3060" w:rsidR="00370FBD" w:rsidRPr="002F20E5" w:rsidRDefault="00370FBD" w:rsidP="00370FBD">
      <w:pPr>
        <w:pStyle w:val="ListParagraph"/>
        <w:numPr>
          <w:ilvl w:val="0"/>
          <w:numId w:val="1"/>
        </w:numPr>
        <w:spacing w:line="240" w:lineRule="auto"/>
        <w:jc w:val="left"/>
        <w:rPr>
          <w:rPrChange w:id="1165" w:author="Shubha Ranganathan" w:date="2020-06-05T06:19:00Z">
            <w:rPr>
              <w:color w:val="000000" w:themeColor="text1"/>
            </w:rPr>
          </w:rPrChange>
        </w:rPr>
      </w:pPr>
      <w:r w:rsidRPr="002F20E5">
        <w:rPr>
          <w:rPrChange w:id="1166" w:author="Shubha Ranganathan" w:date="2020-06-05T06:19:00Z">
            <w:rPr>
              <w:color w:val="000000" w:themeColor="text1"/>
            </w:rPr>
          </w:rPrChange>
        </w:rPr>
        <w:t xml:space="preserve">Taking an intersectional approach towards de-addiction treatment: It is also important to look at the interplay of caste and class. Psychiatric clinical practice needs to change in the Indian context in the case of alcohol use disorder. It should address the individual’s socio-cultural background and understand the person’s lifestyle as well. </w:t>
      </w:r>
      <w:ins w:id="1167" w:author="Shubha Ranganathan" w:date="2020-06-04T07:21:00Z">
        <w:r w:rsidR="00F852BF" w:rsidRPr="002F20E5">
          <w:rPr>
            <w:rPrChange w:id="1168" w:author="Shubha Ranganathan" w:date="2020-06-05T06:19:00Z">
              <w:rPr>
                <w:color w:val="000000" w:themeColor="text1"/>
              </w:rPr>
            </w:rPrChange>
          </w:rPr>
          <w:t xml:space="preserve">Research </w:t>
        </w:r>
      </w:ins>
      <w:ins w:id="1169" w:author="Shubha Ranganathan" w:date="2020-06-04T07:22:00Z">
        <w:r w:rsidR="00F852BF" w:rsidRPr="002F20E5">
          <w:rPr>
            <w:rPrChange w:id="1170" w:author="Shubha Ranganathan" w:date="2020-06-05T06:19:00Z">
              <w:rPr>
                <w:color w:val="000000" w:themeColor="text1"/>
              </w:rPr>
            </w:rPrChange>
          </w:rPr>
          <w:t xml:space="preserve">in critical psychiatry and critical psychology have drawn attention to the need for employing a social justice framework </w:t>
        </w:r>
        <w:r w:rsidR="00241F7E" w:rsidRPr="002F20E5">
          <w:rPr>
            <w:rPrChange w:id="1171" w:author="Shubha Ranganathan" w:date="2020-06-05T06:19:00Z">
              <w:rPr>
                <w:color w:val="000000" w:themeColor="text1"/>
              </w:rPr>
            </w:rPrChange>
          </w:rPr>
          <w:t xml:space="preserve">in </w:t>
        </w:r>
      </w:ins>
      <w:ins w:id="1172" w:author="Shubha Ranganathan" w:date="2020-06-04T07:27:00Z">
        <w:r w:rsidR="00772156" w:rsidRPr="002F20E5">
          <w:rPr>
            <w:rPrChange w:id="1173" w:author="Shubha Ranganathan" w:date="2020-06-05T06:19:00Z">
              <w:rPr>
                <w:color w:val="000000" w:themeColor="text1"/>
              </w:rPr>
            </w:rPrChange>
          </w:rPr>
          <w:t>research and</w:t>
        </w:r>
      </w:ins>
      <w:ins w:id="1174" w:author="Shubha Ranganathan" w:date="2020-06-04T07:22:00Z">
        <w:r w:rsidR="00241F7E" w:rsidRPr="002F20E5">
          <w:rPr>
            <w:rPrChange w:id="1175" w:author="Shubha Ranganathan" w:date="2020-06-05T06:19:00Z">
              <w:rPr>
                <w:color w:val="000000" w:themeColor="text1"/>
              </w:rPr>
            </w:rPrChange>
          </w:rPr>
          <w:t xml:space="preserve"> practice </w:t>
        </w:r>
      </w:ins>
      <w:ins w:id="1176" w:author="Shubha Ranganathan" w:date="2020-06-04T07:27:00Z">
        <w:r w:rsidR="00772156" w:rsidRPr="002F20E5">
          <w:rPr>
            <w:rPrChange w:id="1177" w:author="Shubha Ranganathan" w:date="2020-06-05T06:19:00Z">
              <w:rPr>
                <w:color w:val="000000" w:themeColor="text1"/>
              </w:rPr>
            </w:rPrChange>
          </w:rPr>
          <w:t>in mental health (</w:t>
        </w:r>
      </w:ins>
      <w:ins w:id="1178" w:author="Shubha Ranganathan" w:date="2020-06-04T07:28:00Z">
        <w:r w:rsidR="00772156" w:rsidRPr="002F20E5">
          <w:rPr>
            <w:rPrChange w:id="1179" w:author="Shubha Ranganathan" w:date="2020-06-05T06:19:00Z">
              <w:rPr>
                <w:color w:val="000000" w:themeColor="text1"/>
              </w:rPr>
            </w:rPrChange>
          </w:rPr>
          <w:t>Fox, Prilleltensky, &amp; Austin, 2009)</w:t>
        </w:r>
      </w:ins>
      <w:ins w:id="1180" w:author="Shubha Ranganathan" w:date="2020-06-04T07:27:00Z">
        <w:r w:rsidR="00772156" w:rsidRPr="002F20E5">
          <w:rPr>
            <w:rPrChange w:id="1181" w:author="Shubha Ranganathan" w:date="2020-06-05T06:19:00Z">
              <w:rPr>
                <w:color w:val="000000" w:themeColor="text1"/>
              </w:rPr>
            </w:rPrChange>
          </w:rPr>
          <w:t xml:space="preserve">. </w:t>
        </w:r>
      </w:ins>
      <w:ins w:id="1182" w:author="Shubha Ranganathan" w:date="2020-06-04T07:31:00Z">
        <w:r w:rsidR="00310E89" w:rsidRPr="002F20E5">
          <w:rPr>
            <w:rPrChange w:id="1183" w:author="Shubha Ranganathan" w:date="2020-06-05T06:19:00Z">
              <w:rPr>
                <w:color w:val="000000" w:themeColor="text1"/>
              </w:rPr>
            </w:rPrChange>
          </w:rPr>
          <w:t>Insi</w:t>
        </w:r>
      </w:ins>
      <w:ins w:id="1184" w:author="Shubha Ranganathan" w:date="2020-06-04T07:32:00Z">
        <w:r w:rsidR="00310E89" w:rsidRPr="002F20E5">
          <w:rPr>
            <w:rPrChange w:id="1185" w:author="Shubha Ranganathan" w:date="2020-06-05T06:19:00Z">
              <w:rPr>
                <w:color w:val="000000" w:themeColor="text1"/>
              </w:rPr>
            </w:rPrChange>
          </w:rPr>
          <w:t xml:space="preserve">ghts from scholars such as </w:t>
        </w:r>
      </w:ins>
      <w:ins w:id="1186" w:author="Shubha Ranganathan" w:date="2020-06-04T07:28:00Z">
        <w:r w:rsidR="00772156" w:rsidRPr="002F20E5">
          <w:rPr>
            <w:rPrChange w:id="1187" w:author="Shubha Ranganathan" w:date="2020-06-05T06:19:00Z">
              <w:rPr>
                <w:color w:val="000000" w:themeColor="text1"/>
              </w:rPr>
            </w:rPrChange>
          </w:rPr>
          <w:t>Davar (200</w:t>
        </w:r>
      </w:ins>
      <w:ins w:id="1188" w:author="Shubha Ranganathan" w:date="2020-06-04T07:44:00Z">
        <w:r w:rsidR="006A5258" w:rsidRPr="002F20E5">
          <w:rPr>
            <w:rPrChange w:id="1189" w:author="Shubha Ranganathan" w:date="2020-06-05T06:19:00Z">
              <w:rPr>
                <w:color w:val="000000" w:themeColor="text1"/>
              </w:rPr>
            </w:rPrChange>
          </w:rPr>
          <w:t>1</w:t>
        </w:r>
      </w:ins>
      <w:ins w:id="1190" w:author="Shubha Ranganathan" w:date="2020-06-04T07:28:00Z">
        <w:r w:rsidR="00772156" w:rsidRPr="002F20E5">
          <w:rPr>
            <w:rPrChange w:id="1191" w:author="Shubha Ranganathan" w:date="2020-06-05T06:19:00Z">
              <w:rPr>
                <w:color w:val="000000" w:themeColor="text1"/>
              </w:rPr>
            </w:rPrChange>
          </w:rPr>
          <w:t xml:space="preserve">) and Vindhya (2003) </w:t>
        </w:r>
      </w:ins>
      <w:ins w:id="1192" w:author="Shubha Ranganathan" w:date="2020-06-04T07:32:00Z">
        <w:r w:rsidR="00310E89" w:rsidRPr="002F20E5">
          <w:rPr>
            <w:rPrChange w:id="1193" w:author="Shubha Ranganathan" w:date="2020-06-05T06:19:00Z">
              <w:rPr>
                <w:color w:val="000000" w:themeColor="text1"/>
              </w:rPr>
            </w:rPrChange>
          </w:rPr>
          <w:t xml:space="preserve">who </w:t>
        </w:r>
      </w:ins>
      <w:ins w:id="1194" w:author="Shubha Ranganathan" w:date="2020-06-04T07:28:00Z">
        <w:r w:rsidR="00772156" w:rsidRPr="002F20E5">
          <w:rPr>
            <w:rPrChange w:id="1195" w:author="Shubha Ranganathan" w:date="2020-06-05T06:19:00Z">
              <w:rPr>
                <w:color w:val="000000" w:themeColor="text1"/>
              </w:rPr>
            </w:rPrChange>
          </w:rPr>
          <w:t xml:space="preserve">have </w:t>
        </w:r>
      </w:ins>
      <w:ins w:id="1196" w:author="Shubha Ranganathan" w:date="2020-06-04T07:32:00Z">
        <w:r w:rsidR="00310E89" w:rsidRPr="002F20E5">
          <w:rPr>
            <w:rPrChange w:id="1197" w:author="Shubha Ranganathan" w:date="2020-06-05T06:19:00Z">
              <w:rPr>
                <w:color w:val="000000" w:themeColor="text1"/>
              </w:rPr>
            </w:rPrChange>
          </w:rPr>
          <w:t xml:space="preserve">worked on women’s distress and discrimination and </w:t>
        </w:r>
      </w:ins>
      <w:ins w:id="1198" w:author="Shubha Ranganathan" w:date="2020-06-04T07:28:00Z">
        <w:r w:rsidR="00772156" w:rsidRPr="002F20E5">
          <w:rPr>
            <w:rPrChange w:id="1199" w:author="Shubha Ranganathan" w:date="2020-06-05T06:19:00Z">
              <w:rPr>
                <w:color w:val="000000" w:themeColor="text1"/>
              </w:rPr>
            </w:rPrChange>
          </w:rPr>
          <w:t>emphasized the need for a righ</w:t>
        </w:r>
      </w:ins>
      <w:ins w:id="1200" w:author="Shubha Ranganathan" w:date="2020-06-04T07:29:00Z">
        <w:r w:rsidR="00772156" w:rsidRPr="002F20E5">
          <w:rPr>
            <w:rPrChange w:id="1201" w:author="Shubha Ranganathan" w:date="2020-06-05T06:19:00Z">
              <w:rPr>
                <w:color w:val="000000" w:themeColor="text1"/>
              </w:rPr>
            </w:rPrChange>
          </w:rPr>
          <w:t>ts-based perspective to mental health</w:t>
        </w:r>
      </w:ins>
      <w:ins w:id="1202" w:author="Shubha Ranganathan" w:date="2020-06-04T07:30:00Z">
        <w:r w:rsidR="00310E89" w:rsidRPr="002F20E5">
          <w:rPr>
            <w:rPrChange w:id="1203" w:author="Shubha Ranganathan" w:date="2020-06-05T06:19:00Z">
              <w:rPr>
                <w:color w:val="000000" w:themeColor="text1"/>
              </w:rPr>
            </w:rPrChange>
          </w:rPr>
          <w:t xml:space="preserve"> in India, </w:t>
        </w:r>
      </w:ins>
      <w:ins w:id="1204" w:author="Shubha Ranganathan" w:date="2020-06-04T07:32:00Z">
        <w:r w:rsidR="00310E89" w:rsidRPr="002F20E5">
          <w:rPr>
            <w:rPrChange w:id="1205" w:author="Shubha Ranganathan" w:date="2020-06-05T06:19:00Z">
              <w:rPr>
                <w:color w:val="000000" w:themeColor="text1"/>
              </w:rPr>
            </w:rPrChange>
          </w:rPr>
          <w:t xml:space="preserve">would be invaluable in enabling us </w:t>
        </w:r>
      </w:ins>
      <w:ins w:id="1206" w:author="Shubha Ranganathan" w:date="2020-06-04T07:31:00Z">
        <w:r w:rsidR="00310E89" w:rsidRPr="002F20E5">
          <w:rPr>
            <w:rPrChange w:id="1207" w:author="Shubha Ranganathan" w:date="2020-06-05T06:19:00Z">
              <w:rPr>
                <w:color w:val="000000" w:themeColor="text1"/>
              </w:rPr>
            </w:rPrChange>
          </w:rPr>
          <w:t xml:space="preserve">to re-structure de-addiction treatments as well. </w:t>
        </w:r>
      </w:ins>
    </w:p>
    <w:p w14:paraId="27C2595A" w14:textId="4716B93C" w:rsidR="00370FBD" w:rsidRPr="002F20E5" w:rsidRDefault="00370FBD" w:rsidP="00370FBD">
      <w:pPr>
        <w:pStyle w:val="ListParagraph"/>
        <w:numPr>
          <w:ilvl w:val="0"/>
          <w:numId w:val="1"/>
        </w:numPr>
        <w:spacing w:line="240" w:lineRule="auto"/>
        <w:jc w:val="left"/>
        <w:rPr>
          <w:rPrChange w:id="1208" w:author="Shubha Ranganathan" w:date="2020-06-05T06:19:00Z">
            <w:rPr>
              <w:color w:val="000000" w:themeColor="text1"/>
            </w:rPr>
          </w:rPrChange>
        </w:rPr>
      </w:pPr>
      <w:r w:rsidRPr="002F20E5">
        <w:rPr>
          <w:rPrChange w:id="1209" w:author="Shubha Ranganathan" w:date="2020-06-05T06:19:00Z">
            <w:rPr>
              <w:color w:val="000000" w:themeColor="text1"/>
            </w:rPr>
          </w:rPrChange>
        </w:rPr>
        <w:t xml:space="preserve">Including a gender lens in medical education and medical curricula so that doctors are sensitized to gender-based violence: In medical texts there is a lack of </w:t>
      </w:r>
      <w:ins w:id="1210" w:author="Shubha Ranganathan" w:date="2020-06-04T07:33:00Z">
        <w:r w:rsidR="008768D9" w:rsidRPr="002F20E5">
          <w:rPr>
            <w:rPrChange w:id="1211" w:author="Shubha Ranganathan" w:date="2020-06-05T06:19:00Z">
              <w:rPr>
                <w:color w:val="000000" w:themeColor="text1"/>
              </w:rPr>
            </w:rPrChange>
          </w:rPr>
          <w:lastRenderedPageBreak/>
          <w:t xml:space="preserve">discussion of the </w:t>
        </w:r>
      </w:ins>
      <w:r w:rsidRPr="002F20E5">
        <w:rPr>
          <w:rPrChange w:id="1212" w:author="Shubha Ranganathan" w:date="2020-06-05T06:19:00Z">
            <w:rPr>
              <w:color w:val="000000" w:themeColor="text1"/>
            </w:rPr>
          </w:rPrChange>
        </w:rPr>
        <w:t xml:space="preserve">social determinants of health, especially women’s health  (Sanghvi, 2018). </w:t>
      </w:r>
      <w:ins w:id="1213" w:author="Shubha Ranganathan" w:date="2020-06-04T07:38:00Z">
        <w:r w:rsidR="008768D9" w:rsidRPr="002F20E5">
          <w:rPr>
            <w:rPrChange w:id="1214" w:author="Shubha Ranganathan" w:date="2020-06-05T06:19:00Z">
              <w:rPr>
                <w:color w:val="000000" w:themeColor="text1"/>
              </w:rPr>
            </w:rPrChange>
          </w:rPr>
          <w:t xml:space="preserve">One suggestion </w:t>
        </w:r>
      </w:ins>
      <w:ins w:id="1215" w:author="Shubha Ranganathan" w:date="2020-06-04T07:39:00Z">
        <w:r w:rsidR="004619F0" w:rsidRPr="002F20E5">
          <w:rPr>
            <w:rPrChange w:id="1216" w:author="Shubha Ranganathan" w:date="2020-06-05T06:19:00Z">
              <w:rPr>
                <w:color w:val="000000" w:themeColor="text1"/>
              </w:rPr>
            </w:rPrChange>
          </w:rPr>
          <w:t>has been</w:t>
        </w:r>
      </w:ins>
      <w:ins w:id="1217" w:author="Shubha Ranganathan" w:date="2020-06-04T07:38:00Z">
        <w:r w:rsidR="008768D9" w:rsidRPr="002F20E5">
          <w:rPr>
            <w:rPrChange w:id="1218" w:author="Shubha Ranganathan" w:date="2020-06-05T06:19:00Z">
              <w:rPr>
                <w:color w:val="000000" w:themeColor="text1"/>
              </w:rPr>
            </w:rPrChange>
          </w:rPr>
          <w:t xml:space="preserve"> to revamp the medical curriculum by s</w:t>
        </w:r>
      </w:ins>
      <w:ins w:id="1219" w:author="Shubha Ranganathan" w:date="2020-06-04T07:39:00Z">
        <w:r w:rsidR="008768D9" w:rsidRPr="002F20E5">
          <w:rPr>
            <w:rPrChange w:id="1220" w:author="Shubha Ranganathan" w:date="2020-06-05T06:19:00Z">
              <w:rPr>
                <w:color w:val="000000" w:themeColor="text1"/>
              </w:rPr>
            </w:rPrChange>
          </w:rPr>
          <w:t xml:space="preserve">eriously incorporating the perspectives from the interdisciplinary field of medical humanities (Prabhu, 2019). </w:t>
        </w:r>
      </w:ins>
      <w:r w:rsidRPr="002F20E5">
        <w:rPr>
          <w:rPrChange w:id="1221" w:author="Shubha Ranganathan" w:date="2020-06-05T06:19:00Z">
            <w:rPr>
              <w:color w:val="000000" w:themeColor="text1"/>
            </w:rPr>
          </w:rPrChange>
        </w:rPr>
        <w:t xml:space="preserve">In many instances women experiencing domestic violence seek treatment in hospitals for burns and injuries on the face and body, and often it’s the attending doctor who treats them who is the first to come to know about the violence. It is important, therefore, that doctors have the requisite information about resources that women in distress could turn to or professional social workers who could assist them. This, in turn, requires liaison between hospitals and other institutions in society. </w:t>
      </w:r>
    </w:p>
    <w:p w14:paraId="65EA8ADD" w14:textId="77777777" w:rsidR="00370FBD" w:rsidRPr="002F20E5" w:rsidRDefault="00370FBD" w:rsidP="00370FBD">
      <w:pPr>
        <w:pStyle w:val="ListParagraph"/>
        <w:numPr>
          <w:ilvl w:val="0"/>
          <w:numId w:val="1"/>
        </w:numPr>
        <w:spacing w:line="240" w:lineRule="auto"/>
        <w:jc w:val="left"/>
        <w:rPr>
          <w:rPrChange w:id="1222" w:author="Shubha Ranganathan" w:date="2020-06-05T06:19:00Z">
            <w:rPr>
              <w:color w:val="000000" w:themeColor="text1"/>
            </w:rPr>
          </w:rPrChange>
        </w:rPr>
      </w:pPr>
      <w:r w:rsidRPr="002F20E5">
        <w:rPr>
          <w:rPrChange w:id="1223" w:author="Shubha Ranganathan" w:date="2020-06-05T06:19:00Z">
            <w:rPr>
              <w:color w:val="000000" w:themeColor="text1"/>
            </w:rPr>
          </w:rPrChange>
        </w:rPr>
        <w:t xml:space="preserve">Using existing self-help groups or other networks such as the </w:t>
      </w:r>
      <w:r w:rsidRPr="002F20E5">
        <w:rPr>
          <w:i/>
          <w:rPrChange w:id="1224" w:author="Shubha Ranganathan" w:date="2020-06-05T06:19:00Z">
            <w:rPr>
              <w:i/>
              <w:color w:val="000000" w:themeColor="text1"/>
            </w:rPr>
          </w:rPrChange>
        </w:rPr>
        <w:t>Kudumbasree</w:t>
      </w:r>
      <w:r w:rsidRPr="002F20E5">
        <w:rPr>
          <w:rPrChange w:id="1225" w:author="Shubha Ranganathan" w:date="2020-06-05T06:19:00Z">
            <w:rPr>
              <w:color w:val="000000" w:themeColor="text1"/>
            </w:rPr>
          </w:rPrChange>
        </w:rPr>
        <w:t xml:space="preserve"> programme in Kerala to create support networks: The important point is to integrate de-addiction treatment within other existing services and networks that are functioning effectively. </w:t>
      </w:r>
    </w:p>
    <w:p w14:paraId="71DE30D3" w14:textId="77777777" w:rsidR="00370FBD" w:rsidRPr="002F20E5" w:rsidRDefault="00370FBD" w:rsidP="00370FBD">
      <w:pPr>
        <w:pStyle w:val="ListParagraph"/>
        <w:rPr>
          <w:rPrChange w:id="1226" w:author="Shubha Ranganathan" w:date="2020-06-05T06:19:00Z">
            <w:rPr>
              <w:color w:val="000000" w:themeColor="text1"/>
            </w:rPr>
          </w:rPrChange>
        </w:rPr>
      </w:pPr>
    </w:p>
    <w:p w14:paraId="4446FCA4" w14:textId="72FD11A4" w:rsidR="008C6E48" w:rsidRDefault="00370FBD" w:rsidP="00370FBD">
      <w:pPr>
        <w:spacing w:line="240" w:lineRule="auto"/>
        <w:jc w:val="left"/>
        <w:rPr>
          <w:ins w:id="1227" w:author="Shubha Ranganathan" w:date="2020-06-05T06:26:00Z"/>
        </w:rPr>
      </w:pPr>
      <w:r w:rsidRPr="002F20E5">
        <w:rPr>
          <w:rPrChange w:id="1228" w:author="Shubha Ranganathan" w:date="2020-06-05T06:19:00Z">
            <w:rPr>
              <w:color w:val="000000" w:themeColor="text1"/>
            </w:rPr>
          </w:rPrChange>
        </w:rPr>
        <w:t xml:space="preserve">All of these indicate a glaring need to re-imagine the field of ‘’de-addiction’ moving beyond </w:t>
      </w:r>
      <w:commentRangeStart w:id="1229"/>
      <w:r w:rsidRPr="002F20E5">
        <w:rPr>
          <w:rPrChange w:id="1230" w:author="Shubha Ranganathan" w:date="2020-06-05T06:19:00Z">
            <w:rPr>
              <w:color w:val="000000" w:themeColor="text1"/>
            </w:rPr>
          </w:rPrChange>
        </w:rPr>
        <w:t xml:space="preserve">the medical. </w:t>
      </w:r>
      <w:commentRangeEnd w:id="1229"/>
      <w:r w:rsidRPr="002F20E5">
        <w:rPr>
          <w:rStyle w:val="CommentReference"/>
        </w:rPr>
        <w:commentReference w:id="1229"/>
      </w:r>
      <w:ins w:id="1231" w:author="Shubha Ranganathan" w:date="2020-06-01T16:37:00Z">
        <w:r w:rsidR="008C6E48" w:rsidRPr="002F20E5">
          <w:rPr>
            <w:rPrChange w:id="1232" w:author="Shubha Ranganathan" w:date="2020-06-05T06:19:00Z">
              <w:rPr>
                <w:color w:val="000000" w:themeColor="text1"/>
              </w:rPr>
            </w:rPrChange>
          </w:rPr>
          <w:t xml:space="preserve"> </w:t>
        </w:r>
      </w:ins>
    </w:p>
    <w:p w14:paraId="719ABF82" w14:textId="58B1C39A" w:rsidR="00BB7736" w:rsidRDefault="00BB7736" w:rsidP="00370FBD">
      <w:pPr>
        <w:spacing w:line="240" w:lineRule="auto"/>
        <w:jc w:val="left"/>
        <w:rPr>
          <w:ins w:id="1233" w:author="Shubha Ranganathan" w:date="2020-06-05T06:26:00Z"/>
        </w:rPr>
      </w:pPr>
    </w:p>
    <w:p w14:paraId="2E503241" w14:textId="77777777" w:rsidR="00BB7736" w:rsidRPr="00C93C35" w:rsidRDefault="00BB7736" w:rsidP="00BB7736">
      <w:pPr>
        <w:pStyle w:val="EndnoteText"/>
        <w:jc w:val="left"/>
        <w:rPr>
          <w:moveTo w:id="1234" w:author="Shubha Ranganathan" w:date="2020-06-05T06:26:00Z"/>
          <w:color w:val="000000" w:themeColor="text1"/>
          <w:sz w:val="24"/>
          <w:szCs w:val="24"/>
        </w:rPr>
      </w:pPr>
      <w:moveToRangeStart w:id="1235" w:author="Shubha Ranganathan" w:date="2020-06-05T06:26:00Z" w:name="move42230832"/>
      <w:moveTo w:id="1236" w:author="Shubha Ranganathan" w:date="2020-06-05T06:26:00Z">
        <w:r w:rsidRPr="00C93C35">
          <w:rPr>
            <w:color w:val="000000" w:themeColor="text1"/>
            <w:sz w:val="24"/>
            <w:szCs w:val="24"/>
          </w:rPr>
          <w:t>References</w:t>
        </w:r>
      </w:moveTo>
    </w:p>
    <w:p w14:paraId="55A4C50C" w14:textId="77777777" w:rsidR="00BB7736" w:rsidRPr="00C97ED5" w:rsidRDefault="00BB7736" w:rsidP="00BB7736">
      <w:pPr>
        <w:pStyle w:val="EndnoteText"/>
        <w:jc w:val="left"/>
        <w:rPr>
          <w:moveTo w:id="1237" w:author="Shubha Ranganathan" w:date="2020-06-05T06:26:00Z"/>
          <w:color w:val="000000" w:themeColor="text1"/>
        </w:rPr>
      </w:pPr>
    </w:p>
    <w:p w14:paraId="2D284A9B" w14:textId="77777777" w:rsidR="00BB7736" w:rsidRPr="00C97ED5" w:rsidRDefault="00BB7736" w:rsidP="00BB7736">
      <w:pPr>
        <w:pStyle w:val="EndnoteText"/>
        <w:numPr>
          <w:ilvl w:val="0"/>
          <w:numId w:val="5"/>
        </w:numPr>
        <w:spacing w:line="360" w:lineRule="auto"/>
        <w:jc w:val="left"/>
        <w:rPr>
          <w:moveTo w:id="1238" w:author="Shubha Ranganathan" w:date="2020-06-05T06:26:00Z"/>
          <w:i/>
          <w:color w:val="000000" w:themeColor="text1"/>
          <w:sz w:val="24"/>
          <w:szCs w:val="24"/>
        </w:rPr>
      </w:pPr>
      <w:moveTo w:id="1239" w:author="Shubha Ranganathan" w:date="2020-06-05T06:26:00Z">
        <w:r w:rsidRPr="00C97ED5">
          <w:rPr>
            <w:color w:val="000000" w:themeColor="text1"/>
            <w:sz w:val="24"/>
            <w:szCs w:val="24"/>
          </w:rPr>
          <w:t xml:space="preserve">Thomas, S.C. (2014). </w:t>
        </w:r>
        <w:r w:rsidRPr="00C97ED5">
          <w:rPr>
            <w:i/>
            <w:color w:val="000000" w:themeColor="text1"/>
            <w:sz w:val="24"/>
            <w:szCs w:val="24"/>
          </w:rPr>
          <w:t xml:space="preserve">Mental health literacy survey to assess the Knowledge and beliefs about mental disorders in the rural community of Kollam district </w:t>
        </w:r>
        <w:r w:rsidRPr="00C97ED5">
          <w:rPr>
            <w:color w:val="000000" w:themeColor="text1"/>
            <w:sz w:val="24"/>
            <w:szCs w:val="24"/>
          </w:rPr>
          <w:t>(doctoral dissertation). Retrived from www. sctimst.ac.in.</w:t>
        </w:r>
      </w:moveTo>
    </w:p>
    <w:p w14:paraId="7DC2EFB3" w14:textId="77777777" w:rsidR="00BB7736" w:rsidRPr="00C97ED5" w:rsidRDefault="00BB7736" w:rsidP="00BB7736">
      <w:pPr>
        <w:pStyle w:val="EndnoteText"/>
        <w:numPr>
          <w:ilvl w:val="0"/>
          <w:numId w:val="5"/>
        </w:numPr>
        <w:spacing w:line="360" w:lineRule="auto"/>
        <w:jc w:val="left"/>
        <w:rPr>
          <w:moveTo w:id="1240" w:author="Shubha Ranganathan" w:date="2020-06-05T06:26:00Z"/>
          <w:i/>
          <w:color w:val="000000" w:themeColor="text1"/>
          <w:sz w:val="24"/>
          <w:szCs w:val="24"/>
        </w:rPr>
      </w:pPr>
      <w:moveTo w:id="1241" w:author="Shubha Ranganathan" w:date="2020-06-05T06:26:00Z">
        <w:r w:rsidRPr="00C97ED5">
          <w:rPr>
            <w:color w:val="000000" w:themeColor="text1"/>
            <w:sz w:val="24"/>
            <w:szCs w:val="24"/>
          </w:rPr>
          <w:t xml:space="preserve">Padanna, A.  India's Kerala state eases alcohol ban. (June 9, 2017) </w:t>
        </w:r>
        <w:r w:rsidRPr="00C97ED5">
          <w:rPr>
            <w:i/>
            <w:color w:val="000000" w:themeColor="text1"/>
            <w:sz w:val="24"/>
            <w:szCs w:val="24"/>
          </w:rPr>
          <w:t>BBC News</w:t>
        </w:r>
        <w:r w:rsidRPr="00C97ED5">
          <w:rPr>
            <w:color w:val="000000" w:themeColor="text1"/>
            <w:sz w:val="24"/>
            <w:szCs w:val="24"/>
          </w:rPr>
          <w:t xml:space="preserve">. Retrieved from https://www.bbc.com. </w:t>
        </w:r>
      </w:moveTo>
    </w:p>
    <w:p w14:paraId="3A72AC99" w14:textId="77777777" w:rsidR="00BB7736" w:rsidRPr="00C97ED5" w:rsidRDefault="00BB7736" w:rsidP="00BB7736">
      <w:pPr>
        <w:pStyle w:val="EndnoteText"/>
        <w:numPr>
          <w:ilvl w:val="0"/>
          <w:numId w:val="5"/>
        </w:numPr>
        <w:spacing w:line="360" w:lineRule="auto"/>
        <w:jc w:val="left"/>
        <w:rPr>
          <w:moveTo w:id="1242" w:author="Shubha Ranganathan" w:date="2020-06-05T06:26:00Z"/>
          <w:i/>
          <w:color w:val="000000" w:themeColor="text1"/>
          <w:sz w:val="24"/>
          <w:szCs w:val="24"/>
        </w:rPr>
      </w:pPr>
      <w:moveTo w:id="1243" w:author="Shubha Ranganathan" w:date="2020-06-05T06:26:00Z">
        <w:r w:rsidRPr="00C97ED5">
          <w:rPr>
            <w:i/>
            <w:iCs/>
            <w:color w:val="000000" w:themeColor="text1"/>
            <w:sz w:val="24"/>
            <w:szCs w:val="24"/>
          </w:rPr>
          <w:t xml:space="preserve"> Kerala Spent Nearly ₹500 Crore On Alcohol This Onam</w:t>
        </w:r>
        <w:r w:rsidRPr="00C97ED5">
          <w:rPr>
            <w:color w:val="000000" w:themeColor="text1"/>
            <w:sz w:val="24"/>
            <w:szCs w:val="24"/>
          </w:rPr>
          <w:t xml:space="preserve">, </w:t>
        </w:r>
        <w:r w:rsidRPr="00C97ED5">
          <w:rPr>
            <w:caps/>
            <w:color w:val="000000" w:themeColor="text1"/>
            <w:sz w:val="24"/>
            <w:szCs w:val="24"/>
            <w:shd w:val="clear" w:color="auto" w:fill="FFFFFF"/>
          </w:rPr>
          <w:t>(</w:t>
        </w:r>
        <w:r w:rsidRPr="00C97ED5">
          <w:rPr>
            <w:rStyle w:val="blue-color"/>
            <w:color w:val="000000" w:themeColor="text1"/>
            <w:spacing w:val="10"/>
            <w:sz w:val="24"/>
            <w:szCs w:val="24"/>
            <w:shd w:val="clear" w:color="auto" w:fill="FFFFFF"/>
          </w:rPr>
          <w:t>September</w:t>
        </w:r>
        <w:r w:rsidRPr="00C97ED5">
          <w:rPr>
            <w:rStyle w:val="blue-color"/>
            <w:caps/>
            <w:color w:val="000000" w:themeColor="text1"/>
            <w:spacing w:val="10"/>
            <w:sz w:val="24"/>
            <w:szCs w:val="24"/>
            <w:shd w:val="clear" w:color="auto" w:fill="FFFFFF"/>
          </w:rPr>
          <w:t xml:space="preserve"> 13, </w:t>
        </w:r>
        <w:r w:rsidRPr="00C97ED5">
          <w:rPr>
            <w:rStyle w:val="blue-color"/>
            <w:color w:val="000000" w:themeColor="text1"/>
            <w:spacing w:val="10"/>
            <w:sz w:val="24"/>
            <w:szCs w:val="24"/>
            <w:shd w:val="clear" w:color="auto" w:fill="FFFFFF"/>
          </w:rPr>
          <w:t>2019) </w:t>
        </w:r>
        <w:r w:rsidRPr="00C97ED5">
          <w:rPr>
            <w:rStyle w:val="blue-color"/>
            <w:i/>
            <w:iCs/>
            <w:color w:val="000000" w:themeColor="text1"/>
            <w:spacing w:val="10"/>
            <w:sz w:val="24"/>
            <w:szCs w:val="24"/>
            <w:shd w:val="clear" w:color="auto" w:fill="FFFFFF"/>
          </w:rPr>
          <w:t>The Hindu</w:t>
        </w:r>
        <w:r w:rsidRPr="00C97ED5">
          <w:rPr>
            <w:rStyle w:val="blue-color"/>
            <w:color w:val="000000" w:themeColor="text1"/>
            <w:spacing w:val="10"/>
            <w:sz w:val="24"/>
            <w:szCs w:val="24"/>
            <w:shd w:val="clear" w:color="auto" w:fill="FFFFFF"/>
          </w:rPr>
          <w:t xml:space="preserve">, retrieved from </w:t>
        </w:r>
        <w:r>
          <w:fldChar w:fldCharType="begin"/>
        </w:r>
        <w:r>
          <w:instrText xml:space="preserve"> HYPERLINK "http://www.thehindu.com" </w:instrText>
        </w:r>
        <w:r>
          <w:fldChar w:fldCharType="separate"/>
        </w:r>
        <w:r w:rsidRPr="00C97ED5">
          <w:rPr>
            <w:rStyle w:val="Hyperlink"/>
            <w:color w:val="000000" w:themeColor="text1"/>
            <w:spacing w:val="10"/>
            <w:sz w:val="24"/>
            <w:szCs w:val="24"/>
            <w:shd w:val="clear" w:color="auto" w:fill="FFFFFF"/>
          </w:rPr>
          <w:t>www.thehindu.com</w:t>
        </w:r>
        <w:r>
          <w:rPr>
            <w:rStyle w:val="Hyperlink"/>
            <w:color w:val="000000" w:themeColor="text1"/>
            <w:spacing w:val="10"/>
            <w:sz w:val="24"/>
            <w:szCs w:val="24"/>
            <w:shd w:val="clear" w:color="auto" w:fill="FFFFFF"/>
          </w:rPr>
          <w:fldChar w:fldCharType="end"/>
        </w:r>
        <w:r w:rsidRPr="00C97ED5">
          <w:rPr>
            <w:color w:val="000000" w:themeColor="text1"/>
            <w:spacing w:val="10"/>
            <w:sz w:val="24"/>
            <w:szCs w:val="24"/>
            <w:shd w:val="clear" w:color="auto" w:fill="FFFFFF"/>
          </w:rPr>
          <w:t>.</w:t>
        </w:r>
      </w:moveTo>
    </w:p>
    <w:p w14:paraId="5C544C1D" w14:textId="77777777" w:rsidR="00BB7736" w:rsidRPr="00C97ED5" w:rsidRDefault="00BB7736" w:rsidP="00BB7736">
      <w:pPr>
        <w:pStyle w:val="EndnoteText"/>
        <w:numPr>
          <w:ilvl w:val="0"/>
          <w:numId w:val="5"/>
        </w:numPr>
        <w:spacing w:line="360" w:lineRule="auto"/>
        <w:jc w:val="left"/>
        <w:rPr>
          <w:moveTo w:id="1244" w:author="Shubha Ranganathan" w:date="2020-06-05T06:26:00Z"/>
          <w:i/>
          <w:color w:val="000000" w:themeColor="text1"/>
          <w:sz w:val="24"/>
          <w:szCs w:val="24"/>
        </w:rPr>
      </w:pPr>
      <w:moveTo w:id="1245" w:author="Shubha Ranganathan" w:date="2020-06-05T06:26:00Z">
        <w:r w:rsidRPr="00C97ED5">
          <w:rPr>
            <w:color w:val="000000" w:themeColor="text1"/>
            <w:sz w:val="24"/>
            <w:szCs w:val="24"/>
          </w:rPr>
          <w:t>Alcohol intake in India doubles in 11 years (2018, Septher 23),</w:t>
        </w:r>
        <w:r w:rsidRPr="00C97ED5">
          <w:rPr>
            <w:i/>
            <w:color w:val="000000" w:themeColor="text1"/>
            <w:sz w:val="24"/>
            <w:szCs w:val="24"/>
          </w:rPr>
          <w:t xml:space="preserve"> The Hindu. </w:t>
        </w:r>
        <w:r w:rsidRPr="00C97ED5">
          <w:rPr>
            <w:color w:val="000000" w:themeColor="text1"/>
            <w:sz w:val="24"/>
            <w:szCs w:val="24"/>
          </w:rPr>
          <w:t xml:space="preserve">Retrieved from </w:t>
        </w:r>
        <w:r>
          <w:fldChar w:fldCharType="begin"/>
        </w:r>
        <w:r>
          <w:instrText xml:space="preserve"> HYPERLINK "https://www.thehindu.com/sci-tech/health/alcohol-intake-in-india-doubles-in-11-years/article25017213.ece" \l ":~:text=Per%20capita%20alcohol%20consumption%20in,by%20women%2C%20the%20report%20said." </w:instrText>
        </w:r>
        <w:r>
          <w:fldChar w:fldCharType="separate"/>
        </w:r>
        <w:r w:rsidRPr="00C97ED5">
          <w:rPr>
            <w:rStyle w:val="Hyperlink"/>
            <w:color w:val="000000" w:themeColor="text1"/>
            <w:sz w:val="24"/>
            <w:szCs w:val="24"/>
          </w:rPr>
          <w:t>https://www.thehindu.com/sci-tech/health/alcohol-intake-in-india-doubles-in-11-years/article25017213.ece#:~:text=Per%20capita%20alcohol%20consumption%20in,by%20women%2C%20the%20report%20said.</w:t>
        </w:r>
        <w:r>
          <w:rPr>
            <w:rStyle w:val="Hyperlink"/>
            <w:color w:val="000000" w:themeColor="text1"/>
            <w:sz w:val="24"/>
            <w:szCs w:val="24"/>
          </w:rPr>
          <w:fldChar w:fldCharType="end"/>
        </w:r>
      </w:moveTo>
    </w:p>
    <w:p w14:paraId="28F8C8E8" w14:textId="77777777" w:rsidR="00BB7736" w:rsidRPr="00C97ED5" w:rsidRDefault="00BB7736" w:rsidP="00BB7736">
      <w:pPr>
        <w:pStyle w:val="ListParagraph"/>
        <w:numPr>
          <w:ilvl w:val="0"/>
          <w:numId w:val="5"/>
        </w:numPr>
        <w:autoSpaceDE w:val="0"/>
        <w:autoSpaceDN w:val="0"/>
        <w:adjustRightInd w:val="0"/>
        <w:spacing w:after="0"/>
        <w:rPr>
          <w:moveTo w:id="1246" w:author="Shubha Ranganathan" w:date="2020-06-05T06:26:00Z"/>
          <w:color w:val="000000" w:themeColor="text1"/>
        </w:rPr>
      </w:pPr>
      <w:moveTo w:id="1247" w:author="Shubha Ranganathan" w:date="2020-06-05T06:26:00Z">
        <w:r w:rsidRPr="00C97ED5">
          <w:rPr>
            <w:color w:val="000000" w:themeColor="text1"/>
          </w:rPr>
          <w:t xml:space="preserve">Karthika, K. G. (2015, August 06). Domestic violence increases. </w:t>
        </w:r>
        <w:r w:rsidRPr="00C97ED5">
          <w:rPr>
            <w:i/>
            <w:iCs/>
            <w:color w:val="000000" w:themeColor="text1"/>
          </w:rPr>
          <w:t>Mathrubhumi</w:t>
        </w:r>
        <w:r w:rsidRPr="00C97ED5">
          <w:rPr>
            <w:color w:val="000000" w:themeColor="text1"/>
          </w:rPr>
          <w:t>.Retrievedfrom http://www.mathrubhumi.com</w:t>
        </w:r>
      </w:moveTo>
    </w:p>
    <w:p w14:paraId="6B4033FC" w14:textId="77777777" w:rsidR="00BB7736" w:rsidRPr="00C97ED5" w:rsidRDefault="00BB7736" w:rsidP="00BB7736">
      <w:pPr>
        <w:pStyle w:val="EndnoteText"/>
        <w:numPr>
          <w:ilvl w:val="0"/>
          <w:numId w:val="5"/>
        </w:numPr>
        <w:spacing w:line="360" w:lineRule="auto"/>
        <w:jc w:val="left"/>
        <w:rPr>
          <w:moveTo w:id="1248" w:author="Shubha Ranganathan" w:date="2020-06-05T06:26:00Z"/>
          <w:i/>
          <w:color w:val="000000" w:themeColor="text1"/>
          <w:sz w:val="24"/>
          <w:szCs w:val="24"/>
        </w:rPr>
      </w:pPr>
      <w:moveTo w:id="1249" w:author="Shubha Ranganathan" w:date="2020-06-05T06:26:00Z">
        <w:r w:rsidRPr="00C97ED5">
          <w:rPr>
            <w:color w:val="000000" w:themeColor="text1"/>
            <w:sz w:val="24"/>
            <w:szCs w:val="24"/>
          </w:rPr>
          <w:t xml:space="preserve">Koshi, S, M. (2014, September 23). In Kerala, more than 50% crimes are fuelled by alcohol. </w:t>
        </w:r>
        <w:r w:rsidRPr="00C97ED5">
          <w:rPr>
            <w:i/>
            <w:iCs/>
            <w:color w:val="000000" w:themeColor="text1"/>
            <w:sz w:val="24"/>
            <w:szCs w:val="24"/>
          </w:rPr>
          <w:t>NDTV</w:t>
        </w:r>
        <w:r w:rsidRPr="00C97ED5">
          <w:rPr>
            <w:color w:val="000000" w:themeColor="text1"/>
            <w:sz w:val="24"/>
            <w:szCs w:val="24"/>
          </w:rPr>
          <w:t xml:space="preserve">. Retrieved from </w:t>
        </w:r>
        <w:r>
          <w:fldChar w:fldCharType="begin"/>
        </w:r>
        <w:r>
          <w:instrText xml:space="preserve"> HYPERLINK "https://www.ndtv.com/south/in-kerala-more-than-50-crimes-are-fuelled-by-alcohol-669625" </w:instrText>
        </w:r>
        <w:r>
          <w:fldChar w:fldCharType="separate"/>
        </w:r>
        <w:r w:rsidRPr="00C97ED5">
          <w:rPr>
            <w:rStyle w:val="Hyperlink"/>
            <w:color w:val="000000" w:themeColor="text1"/>
            <w:sz w:val="24"/>
            <w:szCs w:val="24"/>
          </w:rPr>
          <w:t>https://www.ndtv.com/south/in-kerala-more-than-50-crimes-are-fuelled-by-alcohol-669625</w:t>
        </w:r>
        <w:r>
          <w:rPr>
            <w:rStyle w:val="Hyperlink"/>
            <w:color w:val="000000" w:themeColor="text1"/>
            <w:sz w:val="24"/>
            <w:szCs w:val="24"/>
          </w:rPr>
          <w:fldChar w:fldCharType="end"/>
        </w:r>
      </w:moveTo>
    </w:p>
    <w:p w14:paraId="1917443C" w14:textId="77777777" w:rsidR="00BB7736" w:rsidRPr="00C97ED5" w:rsidRDefault="00BB7736" w:rsidP="00BB7736">
      <w:pPr>
        <w:pStyle w:val="EndnoteText"/>
        <w:numPr>
          <w:ilvl w:val="0"/>
          <w:numId w:val="5"/>
        </w:numPr>
        <w:spacing w:line="360" w:lineRule="auto"/>
        <w:jc w:val="left"/>
        <w:rPr>
          <w:moveTo w:id="1250" w:author="Shubha Ranganathan" w:date="2020-06-05T06:26:00Z"/>
          <w:i/>
          <w:color w:val="000000" w:themeColor="text1"/>
          <w:sz w:val="24"/>
          <w:szCs w:val="24"/>
        </w:rPr>
      </w:pPr>
      <w:moveTo w:id="1251" w:author="Shubha Ranganathan" w:date="2020-06-05T06:26:00Z">
        <w:r w:rsidRPr="00C97ED5">
          <w:rPr>
            <w:color w:val="000000" w:themeColor="text1"/>
            <w:sz w:val="24"/>
            <w:szCs w:val="24"/>
          </w:rPr>
          <w:lastRenderedPageBreak/>
          <w:t xml:space="preserve"> Colley, A. J. (2016). Deception in the Service of the Family: Observations on Alcoholism Treatment in Kerala, India. </w:t>
        </w:r>
        <w:r w:rsidRPr="00C97ED5">
          <w:rPr>
            <w:rFonts w:eastAsiaTheme="minorHAnsi"/>
            <w:i/>
            <w:color w:val="000000" w:themeColor="text1"/>
            <w:sz w:val="24"/>
            <w:szCs w:val="24"/>
          </w:rPr>
          <w:t>Journal of Groups in Addiction &amp; Recovery</w:t>
        </w:r>
        <w:r w:rsidRPr="00C97ED5">
          <w:rPr>
            <w:rFonts w:eastAsiaTheme="minorHAnsi"/>
            <w:color w:val="000000" w:themeColor="text1"/>
            <w:sz w:val="24"/>
            <w:szCs w:val="24"/>
          </w:rPr>
          <w:t>, 11 (3),194-204.</w:t>
        </w:r>
      </w:moveTo>
    </w:p>
    <w:p w14:paraId="2CA164AD" w14:textId="77777777" w:rsidR="00BB7736" w:rsidRPr="00C97ED5" w:rsidRDefault="00BB7736" w:rsidP="00BB7736">
      <w:pPr>
        <w:pStyle w:val="EndnoteText"/>
        <w:numPr>
          <w:ilvl w:val="0"/>
          <w:numId w:val="5"/>
        </w:numPr>
        <w:spacing w:line="360" w:lineRule="auto"/>
        <w:jc w:val="left"/>
        <w:rPr>
          <w:moveTo w:id="1252" w:author="Shubha Ranganathan" w:date="2020-06-05T06:26:00Z"/>
          <w:i/>
          <w:color w:val="000000" w:themeColor="text1"/>
          <w:sz w:val="24"/>
          <w:szCs w:val="24"/>
        </w:rPr>
      </w:pPr>
      <w:moveTo w:id="1253" w:author="Shubha Ranganathan" w:date="2020-06-05T06:26:00Z">
        <w:r w:rsidRPr="00C97ED5">
          <w:rPr>
            <w:color w:val="000000" w:themeColor="text1"/>
            <w:sz w:val="24"/>
            <w:szCs w:val="24"/>
          </w:rPr>
          <w:t xml:space="preserve">Palmer, M. D., Patra, J., Bhatia, M., Mishra, S., &amp; Jha, P. (2016). Risk of Intimate Partner Violence and Alcohol Use. </w:t>
        </w:r>
        <w:r w:rsidRPr="00C97ED5">
          <w:rPr>
            <w:i/>
            <w:color w:val="000000" w:themeColor="text1"/>
            <w:sz w:val="24"/>
            <w:szCs w:val="24"/>
          </w:rPr>
          <w:t>Economic and political weekly</w:t>
        </w:r>
        <w:r w:rsidRPr="00C97ED5">
          <w:rPr>
            <w:color w:val="000000" w:themeColor="text1"/>
            <w:sz w:val="24"/>
            <w:szCs w:val="24"/>
          </w:rPr>
          <w:t>. LI (14), 86-87.</w:t>
        </w:r>
      </w:moveTo>
    </w:p>
    <w:p w14:paraId="46A00123" w14:textId="77777777" w:rsidR="00BB7736" w:rsidRPr="00C97ED5" w:rsidRDefault="00BB7736" w:rsidP="00BB7736">
      <w:pPr>
        <w:pStyle w:val="ListParagraph"/>
        <w:numPr>
          <w:ilvl w:val="0"/>
          <w:numId w:val="5"/>
        </w:numPr>
        <w:spacing w:before="240" w:after="200"/>
        <w:jc w:val="left"/>
        <w:rPr>
          <w:moveTo w:id="1254" w:author="Shubha Ranganathan" w:date="2020-06-05T06:26:00Z"/>
          <w:color w:val="000000" w:themeColor="text1"/>
        </w:rPr>
      </w:pPr>
      <w:moveTo w:id="1255" w:author="Shubha Ranganathan" w:date="2020-06-05T06:26:00Z">
        <w:r w:rsidRPr="00C97ED5">
          <w:rPr>
            <w:color w:val="000000" w:themeColor="text1"/>
          </w:rPr>
          <w:t xml:space="preserve">Willig, C. (2008). </w:t>
        </w:r>
        <w:r w:rsidRPr="00C97ED5">
          <w:rPr>
            <w:i/>
            <w:color w:val="000000" w:themeColor="text1"/>
          </w:rPr>
          <w:t>Introducing qualitative research in psychology: Adventures in theory and method</w:t>
        </w:r>
        <w:r w:rsidRPr="00C97ED5">
          <w:rPr>
            <w:color w:val="000000" w:themeColor="text1"/>
          </w:rPr>
          <w:t xml:space="preserve"> (2nd ed.). Berkshire: Open University Press.</w:t>
        </w:r>
      </w:moveTo>
    </w:p>
    <w:p w14:paraId="03586FB7" w14:textId="77777777" w:rsidR="00BB7736" w:rsidRPr="00C97ED5" w:rsidRDefault="00BB7736" w:rsidP="00BB7736">
      <w:pPr>
        <w:pStyle w:val="ListParagraph"/>
        <w:numPr>
          <w:ilvl w:val="0"/>
          <w:numId w:val="5"/>
        </w:numPr>
        <w:spacing w:before="240" w:after="200"/>
        <w:jc w:val="left"/>
        <w:rPr>
          <w:moveTo w:id="1256" w:author="Shubha Ranganathan" w:date="2020-06-05T06:26:00Z"/>
          <w:color w:val="000000" w:themeColor="text1"/>
        </w:rPr>
      </w:pPr>
      <w:moveTo w:id="1257" w:author="Shubha Ranganathan" w:date="2020-06-05T06:26:00Z">
        <w:r w:rsidRPr="00C97ED5">
          <w:rPr>
            <w:color w:val="000000" w:themeColor="text1"/>
          </w:rPr>
          <w:t xml:space="preserve">Flick, U. (2009). </w:t>
        </w:r>
        <w:r w:rsidRPr="00C97ED5">
          <w:rPr>
            <w:i/>
            <w:color w:val="000000" w:themeColor="text1"/>
          </w:rPr>
          <w:t>An Introduction to Qualitative Research</w:t>
        </w:r>
        <w:r w:rsidRPr="00C97ED5">
          <w:rPr>
            <w:color w:val="000000" w:themeColor="text1"/>
          </w:rPr>
          <w:t>, 4th ed. Los Angeles: Sage Publications.</w:t>
        </w:r>
      </w:moveTo>
    </w:p>
    <w:p w14:paraId="72C26458" w14:textId="77777777" w:rsidR="00BB7736" w:rsidRPr="00C97ED5" w:rsidRDefault="00BB7736" w:rsidP="00BB7736">
      <w:pPr>
        <w:pStyle w:val="EndnoteText"/>
        <w:numPr>
          <w:ilvl w:val="0"/>
          <w:numId w:val="5"/>
        </w:numPr>
        <w:spacing w:line="360" w:lineRule="auto"/>
        <w:jc w:val="left"/>
        <w:rPr>
          <w:moveTo w:id="1258" w:author="Shubha Ranganathan" w:date="2020-06-05T06:26:00Z"/>
          <w:i/>
          <w:color w:val="000000" w:themeColor="text1"/>
          <w:sz w:val="24"/>
          <w:szCs w:val="24"/>
        </w:rPr>
      </w:pPr>
      <w:moveTo w:id="1259" w:author="Shubha Ranganathan" w:date="2020-06-05T06:26:00Z">
        <w:r w:rsidRPr="00C97ED5">
          <w:rPr>
            <w:i/>
            <w:color w:val="000000" w:themeColor="text1"/>
            <w:sz w:val="24"/>
            <w:szCs w:val="24"/>
          </w:rPr>
          <w:t>Saunders, B., Kitzinger, J., &amp; Kitzinger, C. (2015). Anonymising interview data: challenges and compromise in practice. Qualitative research : QR, 15(5), 616–632.</w:t>
        </w:r>
      </w:moveTo>
    </w:p>
    <w:p w14:paraId="26906BE5" w14:textId="77777777" w:rsidR="00BB7736" w:rsidRPr="00C97ED5" w:rsidRDefault="00BB7736" w:rsidP="00BB7736">
      <w:pPr>
        <w:pStyle w:val="ListParagraph"/>
        <w:numPr>
          <w:ilvl w:val="0"/>
          <w:numId w:val="5"/>
        </w:numPr>
        <w:spacing w:after="0"/>
        <w:jc w:val="left"/>
        <w:rPr>
          <w:moveTo w:id="1260" w:author="Shubha Ranganathan" w:date="2020-06-05T06:26:00Z"/>
          <w:color w:val="000000" w:themeColor="text1"/>
        </w:rPr>
      </w:pPr>
      <w:moveTo w:id="1261" w:author="Shubha Ranganathan" w:date="2020-06-05T06:26:00Z">
        <w:r w:rsidRPr="00C97ED5">
          <w:rPr>
            <w:color w:val="000000" w:themeColor="text1"/>
          </w:rPr>
          <w:t xml:space="preserve">Riessman, C. K. (2005). Exporting Ethics: A narrative about narrative research in South India. </w:t>
        </w:r>
        <w:r w:rsidRPr="00C97ED5">
          <w:rPr>
            <w:i/>
            <w:color w:val="000000" w:themeColor="text1"/>
          </w:rPr>
          <w:t>Health</w:t>
        </w:r>
        <w:r w:rsidRPr="00C97ED5">
          <w:rPr>
            <w:color w:val="000000" w:themeColor="text1"/>
          </w:rPr>
          <w:t xml:space="preserve">, 9(4), 473-490. </w:t>
        </w:r>
      </w:moveTo>
    </w:p>
    <w:p w14:paraId="0D8807A3" w14:textId="77777777" w:rsidR="00BB7736" w:rsidRPr="00C97ED5" w:rsidRDefault="00BB7736" w:rsidP="00BB7736">
      <w:pPr>
        <w:pStyle w:val="ListParagraph"/>
        <w:numPr>
          <w:ilvl w:val="0"/>
          <w:numId w:val="5"/>
        </w:numPr>
        <w:spacing w:after="0"/>
        <w:jc w:val="left"/>
        <w:rPr>
          <w:moveTo w:id="1262" w:author="Shubha Ranganathan" w:date="2020-06-05T06:26:00Z"/>
          <w:color w:val="000000" w:themeColor="text1"/>
        </w:rPr>
      </w:pPr>
      <w:moveTo w:id="1263" w:author="Shubha Ranganathan" w:date="2020-06-05T06:26:00Z">
        <w:r w:rsidRPr="00C97ED5">
          <w:rPr>
            <w:color w:val="000000" w:themeColor="text1"/>
          </w:rPr>
          <w:t xml:space="preserve">Weis, C. (2019). Situational ethics in a feminist ethnography on commercial surrogacy in Russia: Negotiating access and authority when recruiting participants through institutional gatekeepers. </w:t>
        </w:r>
        <w:r w:rsidRPr="00C97ED5">
          <w:rPr>
            <w:i/>
            <w:color w:val="000000" w:themeColor="text1"/>
          </w:rPr>
          <w:t>Methodological Innovations,</w:t>
        </w:r>
        <w:r w:rsidRPr="00C97ED5">
          <w:rPr>
            <w:color w:val="000000" w:themeColor="text1"/>
          </w:rPr>
          <w:t xml:space="preserve"> 1-10.</w:t>
        </w:r>
      </w:moveTo>
    </w:p>
    <w:p w14:paraId="3699AAB8" w14:textId="77777777" w:rsidR="00BB7736" w:rsidRPr="00C97ED5" w:rsidRDefault="00BB7736" w:rsidP="00BB7736">
      <w:pPr>
        <w:pStyle w:val="ListParagraph"/>
        <w:spacing w:after="0"/>
        <w:ind w:firstLine="0"/>
        <w:jc w:val="left"/>
        <w:rPr>
          <w:moveTo w:id="1264" w:author="Shubha Ranganathan" w:date="2020-06-05T06:26:00Z"/>
          <w:color w:val="000000" w:themeColor="text1"/>
        </w:rPr>
      </w:pPr>
    </w:p>
    <w:p w14:paraId="403718A7" w14:textId="77777777" w:rsidR="00BB7736" w:rsidRPr="00C97ED5" w:rsidRDefault="00BB7736" w:rsidP="00BB7736">
      <w:pPr>
        <w:pStyle w:val="ListParagraph"/>
        <w:numPr>
          <w:ilvl w:val="0"/>
          <w:numId w:val="5"/>
        </w:numPr>
        <w:spacing w:before="240" w:after="200"/>
        <w:jc w:val="left"/>
        <w:rPr>
          <w:moveTo w:id="1265" w:author="Shubha Ranganathan" w:date="2020-06-05T06:26:00Z"/>
          <w:color w:val="000000" w:themeColor="text1"/>
        </w:rPr>
      </w:pPr>
      <w:moveTo w:id="1266" w:author="Shubha Ranganathan" w:date="2020-06-05T06:26:00Z">
        <w:r w:rsidRPr="00C97ED5">
          <w:rPr>
            <w:color w:val="000000" w:themeColor="text1"/>
          </w:rPr>
          <w:t xml:space="preserve">Braun, V. &amp; Clarke, V. (2006). Using thematic analysis in psychology. </w:t>
        </w:r>
        <w:r w:rsidRPr="00C97ED5">
          <w:rPr>
            <w:i/>
            <w:color w:val="000000" w:themeColor="text1"/>
          </w:rPr>
          <w:t>Qualitative Research in Psychology</w:t>
        </w:r>
        <w:r w:rsidRPr="00C97ED5">
          <w:rPr>
            <w:color w:val="000000" w:themeColor="text1"/>
          </w:rPr>
          <w:t xml:space="preserve">, 3 (2). 77-101. </w:t>
        </w:r>
      </w:moveTo>
    </w:p>
    <w:p w14:paraId="1CB9A745" w14:textId="77777777" w:rsidR="00BB7736" w:rsidRPr="00C97ED5" w:rsidRDefault="00BB7736" w:rsidP="00BB7736">
      <w:pPr>
        <w:pStyle w:val="ListParagraph"/>
        <w:numPr>
          <w:ilvl w:val="0"/>
          <w:numId w:val="5"/>
        </w:numPr>
        <w:jc w:val="left"/>
        <w:rPr>
          <w:moveTo w:id="1267" w:author="Shubha Ranganathan" w:date="2020-06-05T06:26:00Z"/>
          <w:color w:val="000000" w:themeColor="text1"/>
        </w:rPr>
      </w:pPr>
      <w:moveTo w:id="1268" w:author="Shubha Ranganathan" w:date="2020-06-05T06:26:00Z">
        <w:r w:rsidRPr="00C97ED5">
          <w:rPr>
            <w:color w:val="000000" w:themeColor="text1"/>
          </w:rPr>
          <w:t xml:space="preserve">Manickam, L. S. (2018, December 20). </w:t>
        </w:r>
        <w:r w:rsidRPr="00C97ED5">
          <w:rPr>
            <w:i/>
            <w:color w:val="000000" w:themeColor="text1"/>
          </w:rPr>
          <w:t xml:space="preserve">Management of alcohol dependence: A community based multi model approach. </w:t>
        </w:r>
        <w:r w:rsidRPr="00C97ED5">
          <w:rPr>
            <w:color w:val="000000" w:themeColor="text1"/>
          </w:rPr>
          <w:t>Retrieved from www. Psychology4all.com.</w:t>
        </w:r>
      </w:moveTo>
    </w:p>
    <w:p w14:paraId="1952CB6D" w14:textId="77777777" w:rsidR="00BB7736" w:rsidRPr="00C97ED5" w:rsidRDefault="00BB7736" w:rsidP="00BB7736">
      <w:pPr>
        <w:pStyle w:val="EndnoteText"/>
        <w:numPr>
          <w:ilvl w:val="0"/>
          <w:numId w:val="5"/>
        </w:numPr>
        <w:spacing w:line="360" w:lineRule="auto"/>
        <w:jc w:val="left"/>
        <w:rPr>
          <w:moveTo w:id="1269" w:author="Shubha Ranganathan" w:date="2020-06-05T06:26:00Z"/>
          <w:i/>
          <w:color w:val="000000" w:themeColor="text1"/>
          <w:sz w:val="24"/>
          <w:szCs w:val="24"/>
        </w:rPr>
      </w:pPr>
      <w:moveTo w:id="1270" w:author="Shubha Ranganathan" w:date="2020-06-05T06:26:00Z">
        <w:r w:rsidRPr="00C97ED5">
          <w:rPr>
            <w:color w:val="000000" w:themeColor="text1"/>
            <w:sz w:val="24"/>
            <w:szCs w:val="24"/>
          </w:rPr>
          <w:t xml:space="preserve">Manoj, N.Y. (2016). </w:t>
        </w:r>
        <w:r w:rsidRPr="00C97ED5">
          <w:rPr>
            <w:i/>
            <w:iCs/>
            <w:color w:val="000000" w:themeColor="text1"/>
            <w:sz w:val="24"/>
            <w:szCs w:val="24"/>
          </w:rPr>
          <w:t xml:space="preserve">Alcohol as Object: An anthropological Study on alcohol consumption in Kerala. </w:t>
        </w:r>
        <w:r w:rsidRPr="00C97ED5">
          <w:rPr>
            <w:color w:val="000000" w:themeColor="text1"/>
            <w:sz w:val="24"/>
            <w:szCs w:val="24"/>
          </w:rPr>
          <w:t>(Doctoral dissertation). Retrieved from www.shodhganga.com.</w:t>
        </w:r>
      </w:moveTo>
    </w:p>
    <w:p w14:paraId="1852C168" w14:textId="77777777" w:rsidR="00BB7736" w:rsidRPr="00C97ED5" w:rsidRDefault="00BB7736" w:rsidP="00BB7736">
      <w:pPr>
        <w:pStyle w:val="ListParagraph"/>
        <w:numPr>
          <w:ilvl w:val="0"/>
          <w:numId w:val="5"/>
        </w:numPr>
        <w:jc w:val="left"/>
        <w:rPr>
          <w:moveTo w:id="1271" w:author="Shubha Ranganathan" w:date="2020-06-05T06:26:00Z"/>
          <w:color w:val="000000" w:themeColor="text1"/>
        </w:rPr>
      </w:pPr>
      <w:moveTo w:id="1272" w:author="Shubha Ranganathan" w:date="2020-06-05T06:26:00Z">
        <w:r w:rsidRPr="00C97ED5">
          <w:rPr>
            <w:color w:val="000000" w:themeColor="text1"/>
          </w:rPr>
          <w:t xml:space="preserve">Menon, D.M. (1995). From Pleasure to Taboo: Drinking and Society in Kerala. </w:t>
        </w:r>
        <w:r w:rsidRPr="00C97ED5">
          <w:rPr>
            <w:i/>
            <w:iCs/>
            <w:color w:val="000000" w:themeColor="text1"/>
          </w:rPr>
          <w:t xml:space="preserve">India International Centre Quarterly. </w:t>
        </w:r>
        <w:r w:rsidRPr="00C97ED5">
          <w:rPr>
            <w:color w:val="000000" w:themeColor="text1"/>
          </w:rPr>
          <w:t>22 (2/3), 143-156.</w:t>
        </w:r>
      </w:moveTo>
    </w:p>
    <w:p w14:paraId="39D27E16" w14:textId="77777777" w:rsidR="00BB7736" w:rsidRPr="00C97ED5" w:rsidRDefault="00BB7736" w:rsidP="00BB7736">
      <w:pPr>
        <w:pStyle w:val="EndnoteText"/>
        <w:numPr>
          <w:ilvl w:val="0"/>
          <w:numId w:val="5"/>
        </w:numPr>
        <w:spacing w:line="360" w:lineRule="auto"/>
        <w:jc w:val="left"/>
        <w:rPr>
          <w:moveTo w:id="1273" w:author="Shubha Ranganathan" w:date="2020-06-05T06:26:00Z"/>
          <w:color w:val="000000" w:themeColor="text1"/>
          <w:sz w:val="24"/>
          <w:szCs w:val="24"/>
        </w:rPr>
      </w:pPr>
      <w:moveTo w:id="1274" w:author="Shubha Ranganathan" w:date="2020-06-05T06:26:00Z">
        <w:r w:rsidRPr="00C97ED5">
          <w:rPr>
            <w:color w:val="000000" w:themeColor="text1"/>
            <w:sz w:val="24"/>
            <w:szCs w:val="24"/>
          </w:rPr>
          <w:t xml:space="preserve">Parmar A, Patil V, Sarkar S. (2017). Ethical management of substance use disorders: the Indian scenario. </w:t>
        </w:r>
        <w:r w:rsidRPr="00C97ED5">
          <w:rPr>
            <w:i/>
            <w:color w:val="000000" w:themeColor="text1"/>
            <w:sz w:val="24"/>
            <w:szCs w:val="24"/>
          </w:rPr>
          <w:t>Indian Journal of Med Ethics</w:t>
        </w:r>
        <w:r w:rsidRPr="00C97ED5">
          <w:rPr>
            <w:color w:val="000000" w:themeColor="text1"/>
            <w:sz w:val="24"/>
            <w:szCs w:val="24"/>
          </w:rPr>
          <w:t>. 2(4) 265-270.</w:t>
        </w:r>
      </w:moveTo>
    </w:p>
    <w:p w14:paraId="5B3BDA85" w14:textId="77777777" w:rsidR="00BB7736" w:rsidRPr="00C97ED5" w:rsidRDefault="00BB7736" w:rsidP="00BB7736">
      <w:pPr>
        <w:pStyle w:val="ListParagraph"/>
        <w:numPr>
          <w:ilvl w:val="0"/>
          <w:numId w:val="5"/>
        </w:numPr>
        <w:autoSpaceDE w:val="0"/>
        <w:autoSpaceDN w:val="0"/>
        <w:adjustRightInd w:val="0"/>
        <w:spacing w:after="0"/>
        <w:jc w:val="left"/>
        <w:rPr>
          <w:moveTo w:id="1275" w:author="Shubha Ranganathan" w:date="2020-06-05T06:26:00Z"/>
          <w:rFonts w:eastAsiaTheme="minorHAnsi"/>
          <w:color w:val="000000" w:themeColor="text1"/>
        </w:rPr>
      </w:pPr>
      <w:moveTo w:id="1276" w:author="Shubha Ranganathan" w:date="2020-06-05T06:26:00Z">
        <w:r w:rsidRPr="00C97ED5">
          <w:rPr>
            <w:rFonts w:eastAsiaTheme="minorHAnsi"/>
            <w:color w:val="000000" w:themeColor="text1"/>
          </w:rPr>
          <w:t xml:space="preserve">Halliburton, M. (2016). </w:t>
        </w:r>
        <w:r w:rsidRPr="00C97ED5">
          <w:rPr>
            <w:rFonts w:eastAsiaTheme="minorHAnsi"/>
            <w:i/>
            <w:color w:val="000000" w:themeColor="text1"/>
          </w:rPr>
          <w:t>Mudpacks and Prozac: Experiencing Ayurvedic, Biomedical, and Religious Healing.</w:t>
        </w:r>
        <w:r w:rsidRPr="00C97ED5">
          <w:rPr>
            <w:rFonts w:eastAsiaTheme="minorHAnsi"/>
            <w:color w:val="000000" w:themeColor="text1"/>
          </w:rPr>
          <w:t xml:space="preserve"> London; </w:t>
        </w:r>
        <w:r w:rsidRPr="00C97ED5">
          <w:rPr>
            <w:color w:val="000000" w:themeColor="text1"/>
            <w:shd w:val="clear" w:color="auto" w:fill="FFFFFF"/>
          </w:rPr>
          <w:t>Routledge.</w:t>
        </w:r>
      </w:moveTo>
    </w:p>
    <w:p w14:paraId="223B19ED" w14:textId="77777777" w:rsidR="00BB7736" w:rsidRPr="00C97ED5" w:rsidRDefault="00BB7736" w:rsidP="00BB7736">
      <w:pPr>
        <w:pStyle w:val="ListParagraph"/>
        <w:numPr>
          <w:ilvl w:val="0"/>
          <w:numId w:val="5"/>
        </w:numPr>
        <w:jc w:val="left"/>
        <w:rPr>
          <w:moveTo w:id="1277" w:author="Shubha Ranganathan" w:date="2020-06-05T06:26:00Z"/>
          <w:color w:val="000000" w:themeColor="text1"/>
        </w:rPr>
      </w:pPr>
      <w:moveTo w:id="1278" w:author="Shubha Ranganathan" w:date="2020-06-05T06:26:00Z">
        <w:r w:rsidRPr="00C97ED5">
          <w:rPr>
            <w:color w:val="000000" w:themeColor="text1"/>
          </w:rPr>
          <w:lastRenderedPageBreak/>
          <w:t xml:space="preserve">Chua, J. L. (2012). The Register of “Complaint”: </w:t>
        </w:r>
        <w:r w:rsidRPr="00C97ED5">
          <w:rPr>
            <w:i/>
            <w:color w:val="000000" w:themeColor="text1"/>
          </w:rPr>
          <w:t>Medical Anthropology Quarterly</w:t>
        </w:r>
        <w:r w:rsidRPr="00C97ED5">
          <w:rPr>
            <w:color w:val="000000" w:themeColor="text1"/>
          </w:rPr>
          <w:t xml:space="preserve">, 26(2), 221–240. </w:t>
        </w:r>
      </w:moveTo>
    </w:p>
    <w:p w14:paraId="505E6B5E" w14:textId="77777777" w:rsidR="00BB7736" w:rsidRPr="00C97ED5" w:rsidRDefault="00BB7736" w:rsidP="00BB7736">
      <w:pPr>
        <w:pStyle w:val="ListParagraph"/>
        <w:autoSpaceDE w:val="0"/>
        <w:autoSpaceDN w:val="0"/>
        <w:adjustRightInd w:val="0"/>
        <w:spacing w:after="0"/>
        <w:ind w:firstLine="0"/>
        <w:jc w:val="left"/>
        <w:rPr>
          <w:moveTo w:id="1279" w:author="Shubha Ranganathan" w:date="2020-06-05T06:26:00Z"/>
          <w:rFonts w:eastAsiaTheme="minorHAnsi"/>
          <w:color w:val="000000" w:themeColor="text1"/>
        </w:rPr>
      </w:pPr>
    </w:p>
    <w:p w14:paraId="5149DFEC" w14:textId="77777777" w:rsidR="00BB7736" w:rsidRPr="00C97ED5" w:rsidRDefault="00BB7736" w:rsidP="00BB7736">
      <w:pPr>
        <w:pStyle w:val="ListParagraph"/>
        <w:numPr>
          <w:ilvl w:val="0"/>
          <w:numId w:val="5"/>
        </w:numPr>
        <w:autoSpaceDE w:val="0"/>
        <w:autoSpaceDN w:val="0"/>
        <w:adjustRightInd w:val="0"/>
        <w:spacing w:after="0"/>
        <w:jc w:val="left"/>
        <w:rPr>
          <w:moveTo w:id="1280" w:author="Shubha Ranganathan" w:date="2020-06-05T06:26:00Z"/>
          <w:rFonts w:eastAsiaTheme="minorHAnsi"/>
          <w:color w:val="000000" w:themeColor="text1"/>
        </w:rPr>
      </w:pPr>
      <w:moveTo w:id="1281" w:author="Shubha Ranganathan" w:date="2020-06-05T06:26:00Z">
        <w:r w:rsidRPr="00C97ED5">
          <w:rPr>
            <w:rFonts w:eastAsiaTheme="minorHAnsi"/>
            <w:color w:val="000000" w:themeColor="text1"/>
          </w:rPr>
          <w:t xml:space="preserve">Halliburton, M. (2003). The Importance of a Pleasant Process of Treatment: Lessons on Healing from South India. </w:t>
        </w:r>
        <w:r w:rsidRPr="00C97ED5">
          <w:rPr>
            <w:rFonts w:eastAsiaTheme="minorHAnsi"/>
            <w:i/>
            <w:color w:val="000000" w:themeColor="text1"/>
          </w:rPr>
          <w:t>Culture, Medicine and Psychiatry</w:t>
        </w:r>
        <w:r w:rsidRPr="00C97ED5">
          <w:rPr>
            <w:rFonts w:eastAsiaTheme="minorHAnsi"/>
            <w:color w:val="000000" w:themeColor="text1"/>
          </w:rPr>
          <w:t>, 27(2), 161–186.</w:t>
        </w:r>
      </w:moveTo>
    </w:p>
    <w:p w14:paraId="1A20345B" w14:textId="77777777" w:rsidR="00BB7736" w:rsidRPr="00C97ED5" w:rsidRDefault="00BB7736" w:rsidP="00BB7736">
      <w:pPr>
        <w:autoSpaceDE w:val="0"/>
        <w:autoSpaceDN w:val="0"/>
        <w:adjustRightInd w:val="0"/>
        <w:spacing w:after="0"/>
        <w:ind w:left="360" w:firstLine="0"/>
        <w:jc w:val="left"/>
        <w:rPr>
          <w:moveTo w:id="1282" w:author="Shubha Ranganathan" w:date="2020-06-05T06:26:00Z"/>
          <w:rFonts w:eastAsiaTheme="minorHAnsi"/>
          <w:color w:val="000000" w:themeColor="text1"/>
        </w:rPr>
      </w:pPr>
    </w:p>
    <w:p w14:paraId="608555CE" w14:textId="77777777" w:rsidR="00BB7736" w:rsidRPr="00C97ED5" w:rsidRDefault="00BB7736" w:rsidP="00BB7736">
      <w:pPr>
        <w:pStyle w:val="ListParagraph"/>
        <w:numPr>
          <w:ilvl w:val="0"/>
          <w:numId w:val="5"/>
        </w:numPr>
        <w:jc w:val="left"/>
        <w:rPr>
          <w:moveTo w:id="1283" w:author="Shubha Ranganathan" w:date="2020-06-05T06:26:00Z"/>
          <w:color w:val="000000" w:themeColor="text1"/>
        </w:rPr>
      </w:pPr>
      <w:moveTo w:id="1284" w:author="Shubha Ranganathan" w:date="2020-06-05T06:26:00Z">
        <w:r w:rsidRPr="00C97ED5">
          <w:rPr>
            <w:color w:val="000000" w:themeColor="text1"/>
          </w:rPr>
          <w:t xml:space="preserve">Jijith, A. &amp;Jijesh,M. (2018). Ayurvedic Management of Alcohol Withdrawal Syndrome- A Case Report. </w:t>
        </w:r>
        <w:r w:rsidRPr="00C97ED5">
          <w:rPr>
            <w:i/>
            <w:iCs/>
            <w:color w:val="000000" w:themeColor="text1"/>
          </w:rPr>
          <w:t xml:space="preserve">Medical Journal of Clinical Trials &amp; Case Studies. </w:t>
        </w:r>
        <w:r w:rsidRPr="00C97ED5">
          <w:rPr>
            <w:color w:val="000000" w:themeColor="text1"/>
          </w:rPr>
          <w:t>2(6).</w:t>
        </w:r>
      </w:moveTo>
    </w:p>
    <w:p w14:paraId="7639BC5D" w14:textId="77777777" w:rsidR="00BB7736" w:rsidRPr="00C97ED5" w:rsidRDefault="00BB7736" w:rsidP="00BB7736">
      <w:pPr>
        <w:pStyle w:val="ListParagraph"/>
        <w:numPr>
          <w:ilvl w:val="0"/>
          <w:numId w:val="5"/>
        </w:numPr>
        <w:spacing w:before="720"/>
        <w:ind w:right="375"/>
        <w:jc w:val="left"/>
        <w:rPr>
          <w:moveTo w:id="1285" w:author="Shubha Ranganathan" w:date="2020-06-05T06:26:00Z"/>
          <w:color w:val="000000" w:themeColor="text1"/>
        </w:rPr>
      </w:pPr>
      <w:moveTo w:id="1286" w:author="Shubha Ranganathan" w:date="2020-06-05T06:26:00Z">
        <w:r w:rsidRPr="00C97ED5">
          <w:rPr>
            <w:color w:val="000000" w:themeColor="text1"/>
          </w:rPr>
          <w:t xml:space="preserve">Lang, C. (2019). Inspecting Mental Health: Depression, Surveillance and Care in Kerala, South India. </w:t>
        </w:r>
        <w:r w:rsidRPr="00C97ED5">
          <w:rPr>
            <w:i/>
            <w:color w:val="000000" w:themeColor="text1"/>
          </w:rPr>
          <w:t xml:space="preserve">Culture, Medicine, </w:t>
        </w:r>
        <w:r w:rsidRPr="00C97ED5">
          <w:rPr>
            <w:i/>
            <w:iCs/>
            <w:color w:val="000000" w:themeColor="text1"/>
          </w:rPr>
          <w:t>and Psychiatry, 43(4), 596–612.</w:t>
        </w:r>
        <w:r w:rsidRPr="00C97ED5">
          <w:rPr>
            <w:color w:val="000000" w:themeColor="text1"/>
          </w:rPr>
          <w:t> </w:t>
        </w:r>
      </w:moveTo>
    </w:p>
    <w:p w14:paraId="1FFC37A5" w14:textId="77777777" w:rsidR="00BB7736" w:rsidRPr="00C97ED5" w:rsidRDefault="00BB7736" w:rsidP="00BB7736">
      <w:pPr>
        <w:pStyle w:val="ListParagraph"/>
        <w:numPr>
          <w:ilvl w:val="0"/>
          <w:numId w:val="5"/>
        </w:numPr>
        <w:spacing w:before="240" w:after="200"/>
        <w:jc w:val="left"/>
        <w:rPr>
          <w:moveTo w:id="1287" w:author="Shubha Ranganathan" w:date="2020-06-05T06:26:00Z"/>
          <w:color w:val="000000" w:themeColor="text1"/>
        </w:rPr>
      </w:pPr>
      <w:moveTo w:id="1288" w:author="Shubha Ranganathan" w:date="2020-06-05T06:26:00Z">
        <w:r w:rsidRPr="00C97ED5">
          <w:rPr>
            <w:color w:val="000000" w:themeColor="text1"/>
          </w:rPr>
          <w:t xml:space="preserve">Addlakha, R. (2008). </w:t>
        </w:r>
        <w:r w:rsidRPr="00C97ED5">
          <w:rPr>
            <w:i/>
            <w:iCs/>
            <w:color w:val="000000" w:themeColor="text1"/>
          </w:rPr>
          <w:t>Deconstructing mental illness: An ethnography of psychiatry women and the family.</w:t>
        </w:r>
        <w:r w:rsidRPr="00C97ED5">
          <w:rPr>
            <w:color w:val="000000" w:themeColor="text1"/>
          </w:rPr>
          <w:t xml:space="preserve"> New Delhi: Zubaan.</w:t>
        </w:r>
      </w:moveTo>
    </w:p>
    <w:p w14:paraId="29EF7229" w14:textId="77777777" w:rsidR="00BB7736" w:rsidRPr="00C97ED5" w:rsidRDefault="00BB7736" w:rsidP="00BB7736">
      <w:pPr>
        <w:pStyle w:val="ListParagraph"/>
        <w:numPr>
          <w:ilvl w:val="0"/>
          <w:numId w:val="5"/>
        </w:numPr>
        <w:autoSpaceDE w:val="0"/>
        <w:autoSpaceDN w:val="0"/>
        <w:adjustRightInd w:val="0"/>
        <w:spacing w:after="0"/>
        <w:jc w:val="left"/>
        <w:rPr>
          <w:moveTo w:id="1289" w:author="Shubha Ranganathan" w:date="2020-06-05T06:26:00Z"/>
          <w:rFonts w:eastAsiaTheme="minorHAnsi"/>
          <w:color w:val="000000" w:themeColor="text1"/>
        </w:rPr>
      </w:pPr>
      <w:moveTo w:id="1290" w:author="Shubha Ranganathan" w:date="2020-06-05T06:26:00Z">
        <w:r w:rsidRPr="00C97ED5">
          <w:rPr>
            <w:color w:val="000000" w:themeColor="text1"/>
          </w:rPr>
          <w:t xml:space="preserve">Ecks, S. (2013). </w:t>
        </w:r>
        <w:r w:rsidRPr="00C97ED5">
          <w:rPr>
            <w:i/>
            <w:iCs/>
            <w:color w:val="000000" w:themeColor="text1"/>
          </w:rPr>
          <w:t>Eating Drugs: Psychopharmaceutical Pluralism in India</w:t>
        </w:r>
        <w:r w:rsidRPr="00C97ED5">
          <w:rPr>
            <w:color w:val="000000" w:themeColor="text1"/>
          </w:rPr>
          <w:t>. New York: New York University Press</w:t>
        </w:r>
      </w:moveTo>
    </w:p>
    <w:p w14:paraId="61FB51BB" w14:textId="77777777" w:rsidR="00BB7736" w:rsidRPr="00C97ED5" w:rsidRDefault="00BB7736" w:rsidP="00BB7736">
      <w:pPr>
        <w:pStyle w:val="ListParagraph"/>
        <w:numPr>
          <w:ilvl w:val="0"/>
          <w:numId w:val="5"/>
        </w:numPr>
        <w:jc w:val="left"/>
        <w:rPr>
          <w:moveTo w:id="1291" w:author="Shubha Ranganathan" w:date="2020-06-05T06:26:00Z"/>
          <w:color w:val="000000" w:themeColor="text1"/>
        </w:rPr>
      </w:pPr>
      <w:moveTo w:id="1292" w:author="Shubha Ranganathan" w:date="2020-06-05T06:26:00Z">
        <w:r w:rsidRPr="00C97ED5">
          <w:rPr>
            <w:color w:val="000000" w:themeColor="text1"/>
          </w:rPr>
          <w:t xml:space="preserve">Nunley, M. (1996). Why psychiatrists in India prescribe so many drugs. </w:t>
        </w:r>
        <w:r w:rsidRPr="00C97ED5">
          <w:rPr>
            <w:i/>
            <w:color w:val="000000" w:themeColor="text1"/>
          </w:rPr>
          <w:t>Culture, Medicine and Psychiatry, 20</w:t>
        </w:r>
        <w:r w:rsidRPr="00C97ED5">
          <w:rPr>
            <w:color w:val="000000" w:themeColor="text1"/>
          </w:rPr>
          <w:t>, 165-197.</w:t>
        </w:r>
      </w:moveTo>
    </w:p>
    <w:p w14:paraId="017B4DAD" w14:textId="77777777" w:rsidR="00BB7736" w:rsidRPr="00C97ED5" w:rsidRDefault="00BB7736" w:rsidP="00BB7736">
      <w:pPr>
        <w:pStyle w:val="ListParagraph"/>
        <w:numPr>
          <w:ilvl w:val="0"/>
          <w:numId w:val="5"/>
        </w:numPr>
        <w:jc w:val="left"/>
        <w:rPr>
          <w:moveTo w:id="1293" w:author="Shubha Ranganathan" w:date="2020-06-05T06:26:00Z"/>
          <w:color w:val="000000" w:themeColor="text1"/>
        </w:rPr>
      </w:pPr>
      <w:moveTo w:id="1294" w:author="Shubha Ranganathan" w:date="2020-06-05T06:26:00Z">
        <w:r w:rsidRPr="00C97ED5">
          <w:rPr>
            <w:color w:val="000000" w:themeColor="text1"/>
          </w:rPr>
          <w:t xml:space="preserve">Jain, S., &amp; S. Jadhav (2009). Pills that swallow policy: Clinical ethnography of a community mental health programme in Northern India. </w:t>
        </w:r>
        <w:r w:rsidRPr="00C97ED5">
          <w:rPr>
            <w:i/>
            <w:iCs/>
            <w:color w:val="000000" w:themeColor="text1"/>
          </w:rPr>
          <w:t>Transcultural Psychiatry 46(1)</w:t>
        </w:r>
        <w:r w:rsidRPr="00C97ED5">
          <w:rPr>
            <w:color w:val="000000" w:themeColor="text1"/>
          </w:rPr>
          <w:t>, 60–85.</w:t>
        </w:r>
      </w:moveTo>
    </w:p>
    <w:p w14:paraId="725F980C" w14:textId="77777777" w:rsidR="00BB7736" w:rsidRPr="00C97ED5" w:rsidRDefault="00BB7736" w:rsidP="00BB7736">
      <w:pPr>
        <w:pStyle w:val="ListParagraph"/>
        <w:numPr>
          <w:ilvl w:val="0"/>
          <w:numId w:val="5"/>
        </w:numPr>
        <w:spacing w:before="720"/>
        <w:ind w:right="375"/>
        <w:jc w:val="left"/>
        <w:rPr>
          <w:moveTo w:id="1295" w:author="Shubha Ranganathan" w:date="2020-06-05T06:26:00Z"/>
          <w:color w:val="000000" w:themeColor="text1"/>
        </w:rPr>
      </w:pPr>
      <w:moveTo w:id="1296" w:author="Shubha Ranganathan" w:date="2020-06-05T06:26:00Z">
        <w:r w:rsidRPr="00C97ED5">
          <w:rPr>
            <w:color w:val="000000" w:themeColor="text1"/>
          </w:rPr>
          <w:t xml:space="preserve">Zola, I. K. (1972). Medicine as an Institution of Social Control. </w:t>
        </w:r>
        <w:r w:rsidRPr="00C97ED5">
          <w:rPr>
            <w:i/>
            <w:color w:val="000000" w:themeColor="text1"/>
          </w:rPr>
          <w:t>The Sociological Review,</w:t>
        </w:r>
        <w:r w:rsidRPr="00C97ED5">
          <w:rPr>
            <w:color w:val="000000" w:themeColor="text1"/>
          </w:rPr>
          <w:t xml:space="preserve"> 20(4), 487–504.</w:t>
        </w:r>
      </w:moveTo>
    </w:p>
    <w:p w14:paraId="5858F906" w14:textId="77777777" w:rsidR="00BB7736" w:rsidRPr="00C97ED5" w:rsidRDefault="00BB7736" w:rsidP="00BB7736">
      <w:pPr>
        <w:pStyle w:val="ListParagraph"/>
        <w:numPr>
          <w:ilvl w:val="0"/>
          <w:numId w:val="5"/>
        </w:numPr>
        <w:spacing w:before="720"/>
        <w:ind w:right="375"/>
        <w:jc w:val="left"/>
        <w:rPr>
          <w:moveTo w:id="1297" w:author="Shubha Ranganathan" w:date="2020-06-05T06:26:00Z"/>
          <w:color w:val="000000" w:themeColor="text1"/>
        </w:rPr>
      </w:pPr>
      <w:moveTo w:id="1298" w:author="Shubha Ranganathan" w:date="2020-06-05T06:26:00Z">
        <w:r w:rsidRPr="00C97ED5">
          <w:rPr>
            <w:color w:val="000000" w:themeColor="text1"/>
          </w:rPr>
          <w:t>Kottai, S. R., &amp; Ranganathan, S. (2020). </w:t>
        </w:r>
        <w:r w:rsidRPr="00C97ED5">
          <w:rPr>
            <w:iCs/>
            <w:color w:val="000000" w:themeColor="text1"/>
          </w:rPr>
          <w:t>Task-shifting in Community Mental Health in Kerala: Tensions and Ruptures</w:t>
        </w:r>
        <w:r w:rsidRPr="00C97ED5">
          <w:rPr>
            <w:i/>
            <w:iCs/>
            <w:color w:val="000000" w:themeColor="text1"/>
          </w:rPr>
          <w:t>. Medical Anthropology, 1–15.</w:t>
        </w:r>
        <w:r w:rsidRPr="00C97ED5">
          <w:rPr>
            <w:color w:val="000000" w:themeColor="text1"/>
          </w:rPr>
          <w:t> </w:t>
        </w:r>
      </w:moveTo>
    </w:p>
    <w:p w14:paraId="68563983" w14:textId="77777777" w:rsidR="00BB7736" w:rsidRPr="00C97ED5" w:rsidRDefault="00BB7736" w:rsidP="00BB7736">
      <w:pPr>
        <w:pStyle w:val="EndnoteText"/>
        <w:numPr>
          <w:ilvl w:val="0"/>
          <w:numId w:val="5"/>
        </w:numPr>
        <w:spacing w:line="360" w:lineRule="auto"/>
        <w:jc w:val="left"/>
        <w:rPr>
          <w:moveTo w:id="1299" w:author="Shubha Ranganathan" w:date="2020-06-05T06:26:00Z"/>
          <w:i/>
          <w:color w:val="000000" w:themeColor="text1"/>
          <w:sz w:val="24"/>
          <w:szCs w:val="24"/>
        </w:rPr>
      </w:pPr>
      <w:moveTo w:id="1300" w:author="Shubha Ranganathan" w:date="2020-06-05T06:26:00Z">
        <w:r w:rsidRPr="00C97ED5">
          <w:rPr>
            <w:color w:val="000000" w:themeColor="text1"/>
            <w:sz w:val="24"/>
            <w:szCs w:val="24"/>
          </w:rPr>
          <w:t>Chua, J. L. (2014). In Pursuit of the Good Life: Aspiration and Suicide in Globalizing South India. London; University of California Press.</w:t>
        </w:r>
      </w:moveTo>
    </w:p>
    <w:p w14:paraId="4EE94ABA" w14:textId="77777777" w:rsidR="00BB7736" w:rsidRPr="00C97ED5" w:rsidRDefault="00BB7736" w:rsidP="00BB7736">
      <w:pPr>
        <w:pStyle w:val="ListParagraph"/>
        <w:numPr>
          <w:ilvl w:val="0"/>
          <w:numId w:val="5"/>
        </w:numPr>
        <w:spacing w:before="720"/>
        <w:ind w:right="375"/>
        <w:jc w:val="left"/>
        <w:rPr>
          <w:moveTo w:id="1301" w:author="Shubha Ranganathan" w:date="2020-06-05T06:26:00Z"/>
          <w:color w:val="000000" w:themeColor="text1"/>
        </w:rPr>
      </w:pPr>
      <w:moveTo w:id="1302" w:author="Shubha Ranganathan" w:date="2020-06-05T06:26:00Z">
        <w:r w:rsidRPr="00C97ED5">
          <w:rPr>
            <w:color w:val="000000" w:themeColor="text1"/>
          </w:rPr>
          <w:t xml:space="preserve">Ecks, Stefan. (2006). Pharmaceutical Citizenship: Antidepressant Marketing and the Promise of Demarginalization in India. </w:t>
        </w:r>
        <w:r w:rsidRPr="00C97ED5">
          <w:rPr>
            <w:i/>
            <w:iCs/>
            <w:color w:val="000000" w:themeColor="text1"/>
          </w:rPr>
          <w:t>Anthropology &amp; Medicine, 12</w:t>
        </w:r>
        <w:r w:rsidRPr="00C97ED5">
          <w:rPr>
            <w:color w:val="000000" w:themeColor="text1"/>
          </w:rPr>
          <w:t>, 239-254.</w:t>
        </w:r>
      </w:moveTo>
    </w:p>
    <w:p w14:paraId="66E4B03D" w14:textId="77777777" w:rsidR="00BB7736" w:rsidRPr="00C97ED5" w:rsidRDefault="00BB7736" w:rsidP="00BB7736">
      <w:pPr>
        <w:pStyle w:val="EndnoteText"/>
        <w:numPr>
          <w:ilvl w:val="0"/>
          <w:numId w:val="5"/>
        </w:numPr>
        <w:spacing w:line="360" w:lineRule="auto"/>
        <w:jc w:val="left"/>
        <w:rPr>
          <w:moveTo w:id="1303" w:author="Shubha Ranganathan" w:date="2020-06-05T06:26:00Z"/>
          <w:i/>
          <w:color w:val="000000" w:themeColor="text1"/>
          <w:sz w:val="24"/>
          <w:szCs w:val="24"/>
        </w:rPr>
      </w:pPr>
      <w:moveTo w:id="1304" w:author="Shubha Ranganathan" w:date="2020-06-05T06:26:00Z">
        <w:r w:rsidRPr="00C97ED5">
          <w:rPr>
            <w:color w:val="000000" w:themeColor="text1"/>
            <w:sz w:val="24"/>
            <w:szCs w:val="24"/>
          </w:rPr>
          <w:t>Mills, C. (2013</w:t>
        </w:r>
        <w:r w:rsidRPr="00C97ED5">
          <w:rPr>
            <w:i/>
            <w:color w:val="000000" w:themeColor="text1"/>
            <w:sz w:val="24"/>
            <w:szCs w:val="24"/>
          </w:rPr>
          <w:t>). Decolonizing Global Mental Health: The psychiatrization of the majority world.</w:t>
        </w:r>
        <w:r w:rsidRPr="00C97ED5">
          <w:rPr>
            <w:color w:val="000000" w:themeColor="text1"/>
            <w:sz w:val="24"/>
            <w:szCs w:val="24"/>
          </w:rPr>
          <w:t xml:space="preserve"> London; Routledge.</w:t>
        </w:r>
      </w:moveTo>
    </w:p>
    <w:p w14:paraId="6E49F8DC" w14:textId="77777777" w:rsidR="00BB7736" w:rsidRPr="00C97ED5" w:rsidRDefault="00BB7736" w:rsidP="00BB7736">
      <w:pPr>
        <w:pStyle w:val="ListParagraph"/>
        <w:numPr>
          <w:ilvl w:val="0"/>
          <w:numId w:val="5"/>
        </w:numPr>
        <w:jc w:val="left"/>
        <w:rPr>
          <w:moveTo w:id="1305" w:author="Shubha Ranganathan" w:date="2020-06-05T06:26:00Z"/>
          <w:iCs/>
          <w:color w:val="000000" w:themeColor="text1"/>
          <w:spacing w:val="10"/>
          <w:shd w:val="clear" w:color="auto" w:fill="FFFFFF"/>
        </w:rPr>
      </w:pPr>
      <w:moveTo w:id="1306" w:author="Shubha Ranganathan" w:date="2020-06-05T06:26:00Z">
        <w:r w:rsidRPr="00C97ED5">
          <w:rPr>
            <w:iCs/>
            <w:color w:val="000000" w:themeColor="text1"/>
            <w:spacing w:val="10"/>
            <w:shd w:val="clear" w:color="auto" w:fill="FFFFFF"/>
          </w:rPr>
          <w:lastRenderedPageBreak/>
          <w:t xml:space="preserve">Kitanaka, J. (2011). </w:t>
        </w:r>
        <w:r w:rsidRPr="00C97ED5">
          <w:rPr>
            <w:i/>
            <w:iCs/>
            <w:color w:val="000000" w:themeColor="text1"/>
            <w:spacing w:val="10"/>
            <w:shd w:val="clear" w:color="auto" w:fill="FFFFFF"/>
          </w:rPr>
          <w:t xml:space="preserve">Depression in Japan: Psychiatric Cures for a Society in Distress. </w:t>
        </w:r>
        <w:r w:rsidRPr="00C97ED5">
          <w:rPr>
            <w:iCs/>
            <w:color w:val="000000" w:themeColor="text1"/>
            <w:spacing w:val="10"/>
            <w:shd w:val="clear" w:color="auto" w:fill="FFFFFF"/>
          </w:rPr>
          <w:t xml:space="preserve"> United Kinngdom; Princeton University Press. </w:t>
        </w:r>
      </w:moveTo>
    </w:p>
    <w:p w14:paraId="26DD14EC" w14:textId="77777777" w:rsidR="00BB7736" w:rsidRPr="00C97ED5" w:rsidRDefault="00BB7736" w:rsidP="00BB7736">
      <w:pPr>
        <w:pStyle w:val="ListParagraph"/>
        <w:numPr>
          <w:ilvl w:val="0"/>
          <w:numId w:val="5"/>
        </w:numPr>
        <w:spacing w:before="240" w:after="200"/>
        <w:jc w:val="left"/>
        <w:rPr>
          <w:moveTo w:id="1307" w:author="Shubha Ranganathan" w:date="2020-06-05T06:26:00Z"/>
          <w:color w:val="000000" w:themeColor="text1"/>
        </w:rPr>
      </w:pPr>
      <w:moveTo w:id="1308" w:author="Shubha Ranganathan" w:date="2020-06-05T06:26:00Z">
        <w:r w:rsidRPr="00C97ED5">
          <w:rPr>
            <w:color w:val="000000" w:themeColor="text1"/>
          </w:rPr>
          <w:t xml:space="preserve">Fox, D., Prilleltensky, I., &amp; Austin, S. (Eds.). (2009). </w:t>
        </w:r>
        <w:r w:rsidRPr="00C97ED5">
          <w:rPr>
            <w:i/>
            <w:iCs/>
            <w:color w:val="000000" w:themeColor="text1"/>
          </w:rPr>
          <w:t>Critical psychology: An introduction</w:t>
        </w:r>
        <w:r w:rsidRPr="00C97ED5">
          <w:rPr>
            <w:color w:val="000000" w:themeColor="text1"/>
          </w:rPr>
          <w:t xml:space="preserve">. Sage. </w:t>
        </w:r>
      </w:moveTo>
    </w:p>
    <w:p w14:paraId="0A786519" w14:textId="77777777" w:rsidR="00BB7736" w:rsidRPr="00C97ED5" w:rsidRDefault="00BB7736" w:rsidP="00BB7736">
      <w:pPr>
        <w:pStyle w:val="ListParagraph"/>
        <w:numPr>
          <w:ilvl w:val="0"/>
          <w:numId w:val="5"/>
        </w:numPr>
        <w:spacing w:before="240" w:after="200"/>
        <w:jc w:val="left"/>
        <w:rPr>
          <w:moveTo w:id="1309" w:author="Shubha Ranganathan" w:date="2020-06-05T06:26:00Z"/>
          <w:color w:val="000000" w:themeColor="text1"/>
        </w:rPr>
      </w:pPr>
      <w:moveTo w:id="1310" w:author="Shubha Ranganathan" w:date="2020-06-05T06:26:00Z">
        <w:r w:rsidRPr="00C97ED5">
          <w:rPr>
            <w:color w:val="000000" w:themeColor="text1"/>
          </w:rPr>
          <w:t xml:space="preserve">Davar, B. V. (Ed.). (2001). </w:t>
        </w:r>
        <w:r w:rsidRPr="00C97ED5">
          <w:rPr>
            <w:i/>
            <w:color w:val="000000" w:themeColor="text1"/>
          </w:rPr>
          <w:t>Mental health from a gender perspective</w:t>
        </w:r>
        <w:r w:rsidRPr="00C97ED5">
          <w:rPr>
            <w:color w:val="000000" w:themeColor="text1"/>
          </w:rPr>
          <w:t>. New Delhi: Sage.</w:t>
        </w:r>
      </w:moveTo>
    </w:p>
    <w:p w14:paraId="47CB2EDF" w14:textId="77777777" w:rsidR="00BB7736" w:rsidRPr="00C97ED5" w:rsidRDefault="00BB7736" w:rsidP="00BB7736">
      <w:pPr>
        <w:pStyle w:val="ListParagraph"/>
        <w:numPr>
          <w:ilvl w:val="0"/>
          <w:numId w:val="5"/>
        </w:numPr>
        <w:spacing w:before="240" w:after="200"/>
        <w:jc w:val="left"/>
        <w:rPr>
          <w:moveTo w:id="1311" w:author="Shubha Ranganathan" w:date="2020-06-05T06:26:00Z"/>
          <w:color w:val="000000" w:themeColor="text1"/>
        </w:rPr>
      </w:pPr>
      <w:moveTo w:id="1312" w:author="Shubha Ranganathan" w:date="2020-06-05T06:26:00Z">
        <w:r w:rsidRPr="00C97ED5">
          <w:rPr>
            <w:color w:val="000000" w:themeColor="text1"/>
          </w:rPr>
          <w:t xml:space="preserve">Vindhya, U. (Ed.). (2003). </w:t>
        </w:r>
        <w:r w:rsidRPr="00C97ED5">
          <w:rPr>
            <w:i/>
            <w:iCs/>
            <w:color w:val="000000" w:themeColor="text1"/>
          </w:rPr>
          <w:t>Psychology in India: Intersecting crossroads</w:t>
        </w:r>
        <w:r w:rsidRPr="00C97ED5">
          <w:rPr>
            <w:color w:val="000000" w:themeColor="text1"/>
          </w:rPr>
          <w:t xml:space="preserve">. New Delhi: Concept Publishing Company. </w:t>
        </w:r>
      </w:moveTo>
    </w:p>
    <w:p w14:paraId="58D20317" w14:textId="77777777" w:rsidR="00BB7736" w:rsidRPr="00C97ED5" w:rsidRDefault="00BB7736" w:rsidP="00BB7736">
      <w:pPr>
        <w:pStyle w:val="ListParagraph"/>
        <w:numPr>
          <w:ilvl w:val="0"/>
          <w:numId w:val="5"/>
        </w:numPr>
        <w:jc w:val="left"/>
        <w:rPr>
          <w:moveTo w:id="1313" w:author="Shubha Ranganathan" w:date="2020-06-05T06:26:00Z"/>
          <w:color w:val="000000" w:themeColor="text1"/>
          <w:spacing w:val="10"/>
          <w:shd w:val="clear" w:color="auto" w:fill="FFFFFF"/>
        </w:rPr>
      </w:pPr>
      <w:moveTo w:id="1314" w:author="Shubha Ranganathan" w:date="2020-06-05T06:26:00Z">
        <w:r w:rsidRPr="00C97ED5">
          <w:rPr>
            <w:color w:val="000000" w:themeColor="text1"/>
          </w:rPr>
          <w:t xml:space="preserve">Sanghvi R. ( 2018). Gender perspectives in medical education. </w:t>
        </w:r>
        <w:r w:rsidRPr="00C97ED5">
          <w:rPr>
            <w:i/>
            <w:color w:val="000000" w:themeColor="text1"/>
          </w:rPr>
          <w:t xml:space="preserve">Indian Journal of Medical Ethics. </w:t>
        </w:r>
        <w:r w:rsidRPr="00C97ED5">
          <w:rPr>
            <w:color w:val="000000" w:themeColor="text1"/>
          </w:rPr>
          <w:t>4(2).</w:t>
        </w:r>
      </w:moveTo>
    </w:p>
    <w:p w14:paraId="0BCD80A5" w14:textId="77777777" w:rsidR="00BB7736" w:rsidRPr="00C97ED5" w:rsidRDefault="00BB7736" w:rsidP="00BB7736">
      <w:pPr>
        <w:pStyle w:val="ListParagraph"/>
        <w:numPr>
          <w:ilvl w:val="0"/>
          <w:numId w:val="5"/>
        </w:numPr>
        <w:spacing w:before="240" w:after="200"/>
        <w:jc w:val="left"/>
        <w:rPr>
          <w:moveTo w:id="1315" w:author="Shubha Ranganathan" w:date="2020-06-05T06:26:00Z"/>
          <w:color w:val="000000" w:themeColor="text1"/>
        </w:rPr>
      </w:pPr>
      <w:moveTo w:id="1316" w:author="Shubha Ranganathan" w:date="2020-06-05T06:26:00Z">
        <w:r w:rsidRPr="00C97ED5">
          <w:rPr>
            <w:color w:val="000000" w:themeColor="text1"/>
          </w:rPr>
          <w:t>Prabhu, G. (2019). The disappearing act: Humanities in the medical curriculum in India. </w:t>
        </w:r>
        <w:r w:rsidRPr="00C97ED5">
          <w:rPr>
            <w:i/>
            <w:iCs/>
            <w:color w:val="000000" w:themeColor="text1"/>
          </w:rPr>
          <w:t>Indian Journal of Medical Ethics, 4 </w:t>
        </w:r>
        <w:r w:rsidRPr="00C97ED5">
          <w:rPr>
            <w:color w:val="000000" w:themeColor="text1"/>
          </w:rPr>
          <w:t>(3 (NS)), 194-197. Retrieved from </w:t>
        </w:r>
        <w:r>
          <w:fldChar w:fldCharType="begin"/>
        </w:r>
        <w:r>
          <w:instrText xml:space="preserve"> HYPERLINK "https://ijme.in/articles/the-disappearing-act-humanities-in-the-medical-curriculum-in-india/" </w:instrText>
        </w:r>
        <w:r>
          <w:fldChar w:fldCharType="separate"/>
        </w:r>
        <w:r w:rsidRPr="00C97ED5">
          <w:rPr>
            <w:rStyle w:val="Hyperlink"/>
            <w:color w:val="000000" w:themeColor="text1"/>
          </w:rPr>
          <w:t>https://ijme.in/articles/the-disappearing-act-humanities-in-the-medical-curriculum-in-india/</w:t>
        </w:r>
        <w:r>
          <w:rPr>
            <w:rStyle w:val="Hyperlink"/>
            <w:color w:val="000000" w:themeColor="text1"/>
          </w:rPr>
          <w:fldChar w:fldCharType="end"/>
        </w:r>
      </w:moveTo>
    </w:p>
    <w:p w14:paraId="65CCF402" w14:textId="2692246B" w:rsidR="00BB7736" w:rsidRPr="00C97ED5" w:rsidDel="00390D9D" w:rsidRDefault="00BB7736" w:rsidP="00BB7736">
      <w:pPr>
        <w:pStyle w:val="EndnoteText"/>
        <w:spacing w:line="360" w:lineRule="auto"/>
        <w:ind w:left="720" w:firstLine="0"/>
        <w:jc w:val="left"/>
        <w:rPr>
          <w:del w:id="1317" w:author="Shubha Ranganathan" w:date="2020-06-05T06:42:00Z"/>
          <w:moveTo w:id="1318" w:author="Shubha Ranganathan" w:date="2020-06-05T06:26:00Z"/>
          <w:color w:val="000000" w:themeColor="text1"/>
          <w:sz w:val="24"/>
          <w:szCs w:val="24"/>
        </w:rPr>
      </w:pPr>
    </w:p>
    <w:p w14:paraId="0C919C38" w14:textId="6FC333CD" w:rsidR="008C6E48" w:rsidRPr="002F20E5" w:rsidDel="00A46F83" w:rsidRDefault="00BB7736" w:rsidP="00370FBD">
      <w:pPr>
        <w:spacing w:line="240" w:lineRule="auto"/>
        <w:jc w:val="left"/>
        <w:rPr>
          <w:del w:id="1319" w:author="Shubha Ranganathan" w:date="2020-06-03T16:33:00Z"/>
          <w:rPrChange w:id="1320" w:author="Shubha Ranganathan" w:date="2020-06-05T06:19:00Z">
            <w:rPr>
              <w:del w:id="1321" w:author="Shubha Ranganathan" w:date="2020-06-03T16:33:00Z"/>
              <w:color w:val="000000" w:themeColor="text1"/>
            </w:rPr>
          </w:rPrChange>
        </w:rPr>
      </w:pPr>
      <w:moveTo w:id="1322" w:author="Shubha Ranganathan" w:date="2020-06-05T06:26:00Z">
        <w:del w:id="1323" w:author="Shubha Ranganathan" w:date="2020-06-05T06:33:00Z">
          <w:r w:rsidRPr="00C97ED5" w:rsidDel="009D111A">
            <w:rPr>
              <w:i/>
              <w:iCs/>
              <w:color w:val="000000" w:themeColor="text1"/>
              <w:spacing w:val="10"/>
              <w:shd w:val="clear" w:color="auto" w:fill="FFFFFF"/>
            </w:rPr>
            <w:delText xml:space="preserve">Kerala to organise 'Orange Day' campaign to end violence against women, </w:delText>
          </w:r>
          <w:r w:rsidRPr="00C97ED5" w:rsidDel="009D111A">
            <w:rPr>
              <w:color w:val="000000" w:themeColor="text1"/>
              <w:spacing w:val="10"/>
              <w:shd w:val="clear" w:color="auto" w:fill="FFFFFF"/>
            </w:rPr>
            <w:delText xml:space="preserve">(November 24, 2015). </w:delText>
          </w:r>
          <w:r w:rsidRPr="00C97ED5" w:rsidDel="009D111A">
            <w:rPr>
              <w:i/>
              <w:color w:val="000000" w:themeColor="text1"/>
              <w:spacing w:val="10"/>
              <w:shd w:val="clear" w:color="auto" w:fill="FFFFFF"/>
            </w:rPr>
            <w:delText>The Hindu</w:delText>
          </w:r>
          <w:r w:rsidRPr="00C97ED5" w:rsidDel="009D111A">
            <w:rPr>
              <w:color w:val="000000" w:themeColor="text1"/>
              <w:spacing w:val="10"/>
              <w:shd w:val="clear" w:color="auto" w:fill="FFFFFF"/>
            </w:rPr>
            <w:delText>. Retrieved from www.thehindu.com.</w:delText>
          </w:r>
        </w:del>
      </w:moveTo>
      <w:moveToRangeEnd w:id="1235"/>
    </w:p>
    <w:p w14:paraId="59B804F2" w14:textId="4F8BF4E9" w:rsidR="00370FBD" w:rsidRPr="002F20E5" w:rsidDel="00390D9D" w:rsidRDefault="00370FBD" w:rsidP="00370FBD">
      <w:pPr>
        <w:spacing w:line="240" w:lineRule="auto"/>
        <w:jc w:val="left"/>
        <w:rPr>
          <w:del w:id="1324" w:author="Shubha Ranganathan" w:date="2020-06-05T06:42:00Z"/>
          <w:rPrChange w:id="1325" w:author="Shubha Ranganathan" w:date="2020-06-05T06:19:00Z">
            <w:rPr>
              <w:del w:id="1326" w:author="Shubha Ranganathan" w:date="2020-06-05T06:42:00Z"/>
              <w:color w:val="000000" w:themeColor="text1"/>
            </w:rPr>
          </w:rPrChange>
        </w:rPr>
      </w:pPr>
    </w:p>
    <w:p w14:paraId="03A28B9D" w14:textId="474434D9" w:rsidR="002D6F31" w:rsidRPr="002F20E5" w:rsidRDefault="002D6F31"/>
    <w:sectPr w:rsidR="002D6F31" w:rsidRPr="002F20E5" w:rsidSect="002D6F31">
      <w:head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9" w:author="Shubha Ranganathan" w:date="2020-06-03T06:04:00Z" w:initials="SR">
    <w:p w14:paraId="01A7D0C4" w14:textId="394A179F" w:rsidR="00AB0C3E" w:rsidRDefault="00AB0C3E">
      <w:pPr>
        <w:pStyle w:val="CommentText"/>
      </w:pPr>
      <w:r>
        <w:rPr>
          <w:rStyle w:val="CommentReference"/>
        </w:rPr>
        <w:annotationRef/>
      </w:r>
      <w:r>
        <w:rPr>
          <w:noProof/>
        </w:rPr>
        <w:t>you have data in this para onthe status in Kerala but one reviewer wanted to have data that compares with other states in India. How do we know whether in Kerala it is more or less than other states in India or teh rest of India? so is it possible to get data about Kerala relative to India or relative to other states?</w:t>
      </w:r>
    </w:p>
  </w:comment>
  <w:comment w:id="248" w:author="Reviewer" w:date="2020-05-16T09:03:00Z" w:initials="MD">
    <w:p w14:paraId="0BBFFB6D" w14:textId="77777777" w:rsidR="00AB0C3E" w:rsidRDefault="00AB0C3E" w:rsidP="00AA2D77">
      <w:pPr>
        <w:pStyle w:val="CommentText"/>
      </w:pPr>
      <w:r>
        <w:rPr>
          <w:rStyle w:val="CommentReference"/>
        </w:rPr>
        <w:annotationRef/>
      </w:r>
      <w:r>
        <w:t>Were these telephonic interviews? More detail about how the interviews were conducted, respondents approached etc are needed</w:t>
      </w:r>
    </w:p>
    <w:p w14:paraId="5F1D28F0" w14:textId="77777777" w:rsidR="00AB0C3E" w:rsidRDefault="00AB0C3E" w:rsidP="00AA2D77">
      <w:pPr>
        <w:pStyle w:val="CommentText"/>
      </w:pPr>
    </w:p>
  </w:comment>
  <w:comment w:id="617" w:author="Reviewer" w:date="2020-05-16T09:03:00Z" w:initials="MD">
    <w:p w14:paraId="63A7620A" w14:textId="77777777" w:rsidR="00AB0C3E" w:rsidRDefault="00AB0C3E" w:rsidP="00370FBD">
      <w:pPr>
        <w:pStyle w:val="CommentText"/>
      </w:pPr>
      <w:r>
        <w:rPr>
          <w:rStyle w:val="CommentReference"/>
        </w:rPr>
        <w:annotationRef/>
      </w:r>
      <w:r>
        <w:t>Were these telephonic interviews? More detail about how the interviews were conducted, respondents approached etc are needed</w:t>
      </w:r>
    </w:p>
    <w:p w14:paraId="276914F8" w14:textId="77777777" w:rsidR="00AB0C3E" w:rsidRDefault="00AB0C3E" w:rsidP="00370FBD">
      <w:pPr>
        <w:pStyle w:val="CommentText"/>
      </w:pPr>
    </w:p>
  </w:comment>
  <w:comment w:id="650" w:author="Reviewer" w:date="2020-05-16T07:50:00Z" w:initials="MD">
    <w:p w14:paraId="04C0920E" w14:textId="77777777" w:rsidR="00AB0C3E" w:rsidRDefault="00AB0C3E" w:rsidP="00370FBD">
      <w:pPr>
        <w:pStyle w:val="CommentText"/>
      </w:pPr>
      <w:r>
        <w:rPr>
          <w:rStyle w:val="CommentReference"/>
        </w:rPr>
        <w:annotationRef/>
      </w:r>
      <w:r>
        <w:t>Also Kerala’s alcohol consumption status should be pointed out in comparison to other States of India</w:t>
      </w:r>
    </w:p>
    <w:p w14:paraId="6AAFD223" w14:textId="77777777" w:rsidR="00AB0C3E" w:rsidRDefault="00AB0C3E" w:rsidP="00370FBD">
      <w:pPr>
        <w:pStyle w:val="CommentText"/>
      </w:pPr>
    </w:p>
  </w:comment>
  <w:comment w:id="701" w:author="Reviewer" w:date="2020-05-16T07:50:00Z" w:initials="MD">
    <w:p w14:paraId="761D8B9D" w14:textId="77777777" w:rsidR="00AB0C3E" w:rsidRDefault="00AB0C3E" w:rsidP="00370FBD">
      <w:pPr>
        <w:pStyle w:val="CommentText"/>
      </w:pPr>
      <w:r>
        <w:rPr>
          <w:rStyle w:val="CommentReference"/>
        </w:rPr>
        <w:annotationRef/>
      </w:r>
      <w:r>
        <w:t>Did the authors visit the hospital?</w:t>
      </w:r>
    </w:p>
    <w:p w14:paraId="6681EC63" w14:textId="77777777" w:rsidR="00AB0C3E" w:rsidRDefault="00AB0C3E" w:rsidP="00370FBD">
      <w:pPr>
        <w:pStyle w:val="CommentText"/>
      </w:pPr>
    </w:p>
  </w:comment>
  <w:comment w:id="895" w:author="Reviewer" w:date="2020-05-16T07:49:00Z" w:initials="MD">
    <w:p w14:paraId="2156709A" w14:textId="77777777" w:rsidR="00AB0C3E" w:rsidRDefault="00AB0C3E" w:rsidP="00370FBD">
      <w:pPr>
        <w:pStyle w:val="CommentText"/>
      </w:pPr>
      <w:r>
        <w:rPr>
          <w:rStyle w:val="CommentReference"/>
        </w:rPr>
        <w:annotationRef/>
      </w:r>
      <w:r>
        <w:t>In this section the authors are critical about Ayurvedic treatment as well as counselors. However the critique comes across as more personal than academic. The writing needs to be more academic. At this time it seems very generic</w:t>
      </w:r>
    </w:p>
    <w:p w14:paraId="0C2A873C" w14:textId="77777777" w:rsidR="00AB0C3E" w:rsidRDefault="00AB0C3E" w:rsidP="00370FBD">
      <w:pPr>
        <w:pStyle w:val="CommentText"/>
      </w:pPr>
    </w:p>
  </w:comment>
  <w:comment w:id="977" w:author="Reviewer" w:date="2020-05-16T07:49:00Z" w:initials="MD">
    <w:p w14:paraId="56F45399" w14:textId="77777777" w:rsidR="00AB0C3E" w:rsidRDefault="00AB0C3E" w:rsidP="00370FBD">
      <w:pPr>
        <w:pStyle w:val="CommentText"/>
      </w:pPr>
      <w:r>
        <w:rPr>
          <w:rStyle w:val="CommentReference"/>
        </w:rPr>
        <w:annotationRef/>
      </w:r>
      <w:r>
        <w:t>This section has facts and quotes but no analysis</w:t>
      </w:r>
    </w:p>
    <w:p w14:paraId="76380B7E" w14:textId="77777777" w:rsidR="00AB0C3E" w:rsidRDefault="00AB0C3E" w:rsidP="00370FBD">
      <w:pPr>
        <w:pStyle w:val="CommentText"/>
      </w:pPr>
    </w:p>
  </w:comment>
  <w:comment w:id="1158" w:author="Reviewer" w:date="2020-05-16T07:48:00Z" w:initials="MD">
    <w:p w14:paraId="5F1DC4BA" w14:textId="77777777" w:rsidR="00AB0C3E" w:rsidRDefault="00AB0C3E" w:rsidP="00370FBD">
      <w:pPr>
        <w:pStyle w:val="CommentText"/>
      </w:pPr>
      <w:r>
        <w:rPr>
          <w:rStyle w:val="CommentReference"/>
        </w:rPr>
        <w:annotationRef/>
      </w:r>
      <w:r>
        <w:t>The point about medicalization or psychiatrization is not argued through the findings. The entire paper seemed disjointed and the point on COVID-19 hardly receives any mention</w:t>
      </w:r>
    </w:p>
    <w:p w14:paraId="1410F967" w14:textId="77777777" w:rsidR="00AB0C3E" w:rsidRDefault="00AB0C3E" w:rsidP="00370FBD">
      <w:pPr>
        <w:pStyle w:val="CommentText"/>
      </w:pPr>
    </w:p>
    <w:p w14:paraId="6A3C921F" w14:textId="77777777" w:rsidR="00AB0C3E" w:rsidRDefault="00AB0C3E" w:rsidP="00370FBD">
      <w:pPr>
        <w:pStyle w:val="CommentText"/>
      </w:pPr>
    </w:p>
  </w:comment>
  <w:comment w:id="1229" w:author="MD" w:date="2020-05-16T07:46:00Z" w:initials="MD">
    <w:p w14:paraId="30BEA7D3" w14:textId="77777777" w:rsidR="00AB0C3E" w:rsidRDefault="00AB0C3E" w:rsidP="00370FBD">
      <w:pPr>
        <w:pStyle w:val="CommentText"/>
      </w:pPr>
      <w:r>
        <w:rPr>
          <w:rStyle w:val="CommentReference"/>
        </w:rPr>
        <w:annotationRef/>
      </w:r>
      <w:r>
        <w:t>Please avoid so many endnotes. They are distracting in an article. Where possible absorb them into the text or into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A7D0C4" w15:done="0"/>
  <w15:commentEx w15:paraId="5F1D28F0" w15:done="0"/>
  <w15:commentEx w15:paraId="276914F8" w15:done="0"/>
  <w15:commentEx w15:paraId="6AAFD223" w15:done="0"/>
  <w15:commentEx w15:paraId="6681EC63" w15:done="0"/>
  <w15:commentEx w15:paraId="0C2A873C" w15:done="0"/>
  <w15:commentEx w15:paraId="76380B7E" w15:done="0"/>
  <w15:commentEx w15:paraId="6A3C921F" w15:done="0"/>
  <w15:commentEx w15:paraId="30BEA7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A7D0C4" w16cid:durableId="2281BBF7"/>
  <w16cid:commentId w16cid:paraId="5F1D28F0" w16cid:durableId="227FA0DA"/>
  <w16cid:commentId w16cid:paraId="276914F8" w16cid:durableId="227F6D90"/>
  <w16cid:commentId w16cid:paraId="6AAFD223" w16cid:durableId="227F6D93"/>
  <w16cid:commentId w16cid:paraId="6681EC63" w16cid:durableId="227F6D94"/>
  <w16cid:commentId w16cid:paraId="0C2A873C" w16cid:durableId="227F6D95"/>
  <w16cid:commentId w16cid:paraId="76380B7E" w16cid:durableId="227F6D97"/>
  <w16cid:commentId w16cid:paraId="6A3C921F" w16cid:durableId="227F6D98"/>
  <w16cid:commentId w16cid:paraId="30BEA7D3" w16cid:durableId="227F6D9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7F066" w14:textId="77777777" w:rsidR="00E06E18" w:rsidRDefault="00E06E18" w:rsidP="00370FBD">
      <w:pPr>
        <w:spacing w:after="0" w:line="240" w:lineRule="auto"/>
      </w:pPr>
      <w:r>
        <w:separator/>
      </w:r>
    </w:p>
  </w:endnote>
  <w:endnote w:type="continuationSeparator" w:id="0">
    <w:p w14:paraId="34B12F40" w14:textId="77777777" w:rsidR="00E06E18" w:rsidRDefault="00E06E18" w:rsidP="00370FBD">
      <w:pPr>
        <w:spacing w:after="0" w:line="240" w:lineRule="auto"/>
      </w:pPr>
      <w:r>
        <w:continuationSeparator/>
      </w:r>
    </w:p>
  </w:endnote>
  <w:endnote w:id="1">
    <w:p w14:paraId="06FFE317" w14:textId="77777777" w:rsidR="00AB0C3E" w:rsidRPr="00B3789F" w:rsidRDefault="00AB0C3E" w:rsidP="00AA2D77">
      <w:pPr>
        <w:pStyle w:val="EndnoteText"/>
        <w:ind w:firstLine="0"/>
        <w:jc w:val="left"/>
        <w:rPr>
          <w:ins w:id="260" w:author="Shubha Ranganathan" w:date="2020-06-01T15:44:00Z"/>
        </w:rPr>
      </w:pPr>
    </w:p>
  </w:endnote>
  <w:endnote w:id="2">
    <w:p w14:paraId="72EF74B7" w14:textId="5F0B35D1" w:rsidR="00AB0C3E" w:rsidRPr="00B3789F" w:rsidDel="00AA2D77" w:rsidRDefault="008815BE" w:rsidP="00370FBD">
      <w:pPr>
        <w:pStyle w:val="EndnoteText"/>
        <w:jc w:val="left"/>
        <w:rPr>
          <w:del w:id="630" w:author="Shubha Ranganathan" w:date="2020-06-01T15:44:00Z"/>
        </w:rPr>
      </w:pPr>
      <w:ins w:id="631" w:author="Shubha Ranganathan" w:date="2020-06-05T06:34:00Z">
        <w:r>
          <w:rPr>
            <w:rStyle w:val="EndnoteReference"/>
          </w:rPr>
          <w:endnoteRef/>
        </w:r>
      </w:ins>
      <w:del w:id="632" w:author="Shubha Ranganathan" w:date="2020-06-01T15:44:00Z">
        <w:r w:rsidR="00AB0C3E" w:rsidRPr="00C95B34" w:rsidDel="00AA2D77">
          <w:rPr>
            <w:rStyle w:val="EndnoteReference"/>
          </w:rPr>
          <w:endnoteRef/>
        </w:r>
        <w:r w:rsidR="00AB0C3E" w:rsidRPr="00C95B34" w:rsidDel="00AA2D77">
          <w:delText xml:space="preserve">   </w:delText>
        </w:r>
        <w:r w:rsidR="00AB0C3E" w:rsidRPr="00B3789F" w:rsidDel="00AA2D77">
          <w:delText xml:space="preserve">The ‘Orange Day’ campaign </w:delText>
        </w:r>
        <w:r w:rsidR="00AB0C3E" w:rsidDel="00AA2D77">
          <w:delText xml:space="preserve">was </w:delText>
        </w:r>
        <w:r w:rsidR="00AB0C3E" w:rsidRPr="00B3789F" w:rsidDel="00AA2D77">
          <w:delText>organized by the Government of Kerala on 25 November 2015 to mark the International Day of Elimination of Violence against Women. The organisers commented that ‘the orange color stands for the bright and optimistic future which is free from violence against women and girls, majorly committed by men under the influence of alcohol and drug</w:delText>
        </w:r>
        <w:r w:rsidR="00AB0C3E" w:rsidDel="00AA2D77">
          <w:delText>s</w:delText>
        </w:r>
        <w:r w:rsidR="00AB0C3E" w:rsidRPr="00B3789F" w:rsidDel="00AA2D77">
          <w:delText>’ (The Hindu, 24 November 2015). This description also leans heavily towards characterizing violence against women as a natural consequence of alcohol addiction.</w:delText>
        </w:r>
      </w:del>
    </w:p>
    <w:p w14:paraId="675D7CE6" w14:textId="77777777" w:rsidR="00AB0C3E" w:rsidRPr="00B3789F" w:rsidDel="00AA2D77" w:rsidRDefault="00AB0C3E" w:rsidP="00370FBD">
      <w:pPr>
        <w:pStyle w:val="EndnoteText"/>
        <w:ind w:firstLine="0"/>
        <w:jc w:val="left"/>
        <w:rPr>
          <w:del w:id="633" w:author="Shubha Ranganathan" w:date="2020-06-01T15:44:00Z"/>
        </w:rPr>
      </w:pPr>
    </w:p>
  </w:endnote>
  <w:endnote w:id="3">
    <w:p w14:paraId="6FDA7B60" w14:textId="47BA70C3" w:rsidR="00AB0C3E" w:rsidRPr="00B3789F" w:rsidDel="00390D9D" w:rsidRDefault="00AB0C3E" w:rsidP="00370FBD">
      <w:pPr>
        <w:spacing w:line="240" w:lineRule="auto"/>
        <w:jc w:val="left"/>
        <w:rPr>
          <w:del w:id="728" w:author="Shubha Ranganathan" w:date="2020-06-05T06:39:00Z"/>
          <w:sz w:val="20"/>
          <w:szCs w:val="20"/>
        </w:rPr>
      </w:pPr>
      <w:del w:id="729" w:author="Shubha Ranganathan" w:date="2020-06-05T06:39:00Z">
        <w:r w:rsidRPr="00B3789F" w:rsidDel="00390D9D">
          <w:rPr>
            <w:rStyle w:val="EndnoteReference"/>
            <w:sz w:val="20"/>
            <w:szCs w:val="20"/>
          </w:rPr>
          <w:endnoteRef/>
        </w:r>
        <w:r w:rsidRPr="00B3789F" w:rsidDel="00390D9D">
          <w:rPr>
            <w:sz w:val="20"/>
            <w:szCs w:val="20"/>
          </w:rPr>
          <w:delText xml:space="preserve"> There is a new clinical experiment in de-addiction called ‘Punarjani’, which is run by people who recovered from alcohol use. Punarjani is a de-addiction center is situated in Thrissur. It is a charitable trust. It provides detoxification for alcoholic de-addiction. Some of them prefer Ayurveda treatment for detoxification. Counseling, hypnotherapy, education, psychoanalysis, meditation, yoga therapy, and allied methods through motivation and personal assistance. (De-addiction centers.in).  Only when the whole person is treated, not just the symptoms, but the underlying causes can recovery truly begin. They combine clinical &amp; </w:delText>
        </w:r>
      </w:del>
      <w:ins w:id="730" w:author="Shubha Ranganathan" w:date="2020-06-05T06:36:00Z">
        <w:del w:id="731" w:author="Shubha Ranganathan" w:date="2020-06-05T06:39:00Z">
          <w:r w:rsidR="008815BE" w:rsidDel="00390D9D">
            <w:rPr>
              <w:sz w:val="20"/>
              <w:szCs w:val="20"/>
            </w:rPr>
            <w:delText>and</w:delText>
          </w:r>
          <w:r w:rsidR="008815BE" w:rsidRPr="00B3789F" w:rsidDel="00390D9D">
            <w:rPr>
              <w:sz w:val="20"/>
              <w:szCs w:val="20"/>
            </w:rPr>
            <w:delText xml:space="preserve"> </w:delText>
          </w:r>
        </w:del>
      </w:ins>
      <w:del w:id="732" w:author="Shubha Ranganathan" w:date="2020-06-05T06:39:00Z">
        <w:r w:rsidRPr="00B3789F" w:rsidDel="00390D9D">
          <w:rPr>
            <w:sz w:val="20"/>
            <w:szCs w:val="20"/>
          </w:rPr>
          <w:delText xml:space="preserve">medical care available with advanced holistic therapies and support for complete healing of mind, body, and spirit. There are many types of services for alcohol users available that linked to hospitalization and detoxification, Psychological therapy, counseling, recreational activities, and community outreach. Apart from counseling and providing </w:delText>
        </w:r>
        <w:r w:rsidDel="00390D9D">
          <w:rPr>
            <w:sz w:val="20"/>
            <w:szCs w:val="20"/>
          </w:rPr>
          <w:delText>medication.</w:delText>
        </w:r>
      </w:del>
    </w:p>
    <w:p w14:paraId="2BBC0D5C" w14:textId="77777777" w:rsidR="00AB0C3E" w:rsidRPr="00B3789F" w:rsidDel="00390D9D" w:rsidRDefault="00AB0C3E" w:rsidP="00370FBD">
      <w:pPr>
        <w:pStyle w:val="EndnoteText"/>
        <w:jc w:val="left"/>
        <w:rPr>
          <w:del w:id="733" w:author="Shubha Ranganathan" w:date="2020-06-05T06:39:00Z"/>
        </w:rPr>
      </w:pPr>
    </w:p>
  </w:endnote>
  <w:endnote w:id="4">
    <w:p w14:paraId="68594315" w14:textId="1C1EE597" w:rsidR="00AB0C3E" w:rsidRPr="009C6AE6" w:rsidDel="00390D9D" w:rsidRDefault="00AB0C3E" w:rsidP="00370FBD">
      <w:pPr>
        <w:spacing w:line="240" w:lineRule="auto"/>
        <w:jc w:val="left"/>
        <w:rPr>
          <w:del w:id="739" w:author="Shubha Ranganathan" w:date="2020-06-05T06:39:00Z"/>
          <w:sz w:val="20"/>
          <w:szCs w:val="20"/>
        </w:rPr>
      </w:pPr>
      <w:del w:id="740" w:author="Shubha Ranganathan" w:date="2020-06-05T06:39:00Z">
        <w:r w:rsidRPr="00B3789F" w:rsidDel="00390D9D">
          <w:rPr>
            <w:rStyle w:val="EndnoteReference"/>
            <w:sz w:val="20"/>
            <w:szCs w:val="20"/>
          </w:rPr>
          <w:endnoteRef/>
        </w:r>
        <w:r w:rsidRPr="00B3789F" w:rsidDel="00390D9D">
          <w:rPr>
            <w:sz w:val="20"/>
            <w:szCs w:val="20"/>
          </w:rPr>
          <w:delText xml:space="preserve"> Vimukthi is an anti-narcotics campaign started by the government of Kerala. It aims the addiction-free Kerala trough campaign. It </w:delText>
        </w:r>
      </w:del>
      <w:ins w:id="741" w:author="Shubha Ranganathan" w:date="2020-06-05T06:37:00Z">
        <w:del w:id="742" w:author="Shubha Ranganathan" w:date="2020-06-05T06:39:00Z">
          <w:r w:rsidR="008815BE" w:rsidDel="00390D9D">
            <w:rPr>
              <w:sz w:val="20"/>
              <w:szCs w:val="20"/>
            </w:rPr>
            <w:delText>creates</w:delText>
          </w:r>
        </w:del>
      </w:ins>
      <w:del w:id="743" w:author="Shubha Ranganathan" w:date="2020-06-05T06:39:00Z">
        <w:r w:rsidRPr="00B3789F" w:rsidDel="00390D9D">
          <w:rPr>
            <w:sz w:val="20"/>
            <w:szCs w:val="20"/>
          </w:rPr>
          <w:delText>makes awareness about drug and alcohol addiction to the</w:delText>
        </w:r>
      </w:del>
      <w:ins w:id="744" w:author="Shubha Ranganathan" w:date="2020-06-05T06:37:00Z">
        <w:del w:id="745" w:author="Shubha Ranganathan" w:date="2020-06-05T06:39:00Z">
          <w:r w:rsidR="00574D11" w:rsidDel="00390D9D">
            <w:rPr>
              <w:sz w:val="20"/>
              <w:szCs w:val="20"/>
            </w:rPr>
            <w:delText>among</w:delText>
          </w:r>
        </w:del>
      </w:ins>
      <w:del w:id="746" w:author="Shubha Ranganathan" w:date="2020-06-05T06:39:00Z">
        <w:r w:rsidRPr="00B3789F" w:rsidDel="00390D9D">
          <w:rPr>
            <w:sz w:val="20"/>
            <w:szCs w:val="20"/>
          </w:rPr>
          <w:delText xml:space="preserve"> students, youth, and </w:delText>
        </w:r>
      </w:del>
      <w:ins w:id="747" w:author="Shubha Ranganathan" w:date="2020-06-05T06:37:00Z">
        <w:del w:id="748" w:author="Shubha Ranganathan" w:date="2020-06-05T06:39:00Z">
          <w:r w:rsidR="00574D11" w:rsidDel="00390D9D">
            <w:rPr>
              <w:sz w:val="20"/>
              <w:szCs w:val="20"/>
            </w:rPr>
            <w:delText xml:space="preserve">the </w:delText>
          </w:r>
        </w:del>
      </w:ins>
      <w:del w:id="749" w:author="Shubha Ranganathan" w:date="2020-06-05T06:39:00Z">
        <w:r w:rsidRPr="00B3789F" w:rsidDel="00390D9D">
          <w:rPr>
            <w:sz w:val="20"/>
            <w:szCs w:val="20"/>
          </w:rPr>
          <w:delText xml:space="preserve">public. It </w:delText>
        </w:r>
      </w:del>
      <w:ins w:id="750" w:author="Shubha Ranganathan" w:date="2020-06-05T06:37:00Z">
        <w:del w:id="751" w:author="Shubha Ranganathan" w:date="2020-06-05T06:39:00Z">
          <w:r w:rsidR="00574D11" w:rsidDel="00390D9D">
            <w:rPr>
              <w:sz w:val="20"/>
              <w:szCs w:val="20"/>
            </w:rPr>
            <w:delText xml:space="preserve">is </w:delText>
          </w:r>
        </w:del>
      </w:ins>
      <w:del w:id="752" w:author="Shubha Ranganathan" w:date="2020-06-05T06:39:00Z">
        <w:r w:rsidRPr="00B3789F" w:rsidDel="00390D9D">
          <w:rPr>
            <w:sz w:val="20"/>
            <w:szCs w:val="20"/>
          </w:rPr>
          <w:delText xml:space="preserve">implemented with the help of student police, vimukti anti-drug cadets in the school and colleges, national service scheme, kudumbasree, anti-alcoholic organization, youth and women organization. Vimukthi started de-addiction centers in all districts in government hospitals, health departments and counseling centers. People get OP services, detoxification, pharmacotherapy, counseling, recreational facility (TV, books, games, etc.) yoga therapy, and withdrawal management. (Vimukthi.keralagov. in). In addition, available </w:delText>
        </w:r>
      </w:del>
      <w:ins w:id="753" w:author="Shubha Ranganathan" w:date="2020-06-05T06:38:00Z">
        <w:del w:id="754" w:author="Shubha Ranganathan" w:date="2020-06-05T06:39:00Z">
          <w:r w:rsidR="002E46D2" w:rsidDel="00390D9D">
            <w:rPr>
              <w:sz w:val="20"/>
              <w:szCs w:val="20"/>
            </w:rPr>
            <w:delText xml:space="preserve">there are </w:delText>
          </w:r>
        </w:del>
      </w:ins>
      <w:del w:id="755" w:author="Shubha Ranganathan" w:date="2020-06-05T06:39:00Z">
        <w:r w:rsidRPr="00B3789F" w:rsidDel="00390D9D">
          <w:rPr>
            <w:sz w:val="20"/>
            <w:szCs w:val="20"/>
          </w:rPr>
          <w:delText>counselors who got specialized training to manage de-addiction problems.</w:delText>
        </w:r>
      </w:del>
    </w:p>
  </w:endnote>
  <w:endnote w:id="5">
    <w:p w14:paraId="25AD7938" w14:textId="18C7F717" w:rsidR="00AB0C3E" w:rsidDel="00C97ED5" w:rsidRDefault="00AB0C3E" w:rsidP="00370FBD">
      <w:pPr>
        <w:pStyle w:val="EndnoteText"/>
        <w:jc w:val="left"/>
        <w:rPr>
          <w:del w:id="785" w:author="Anjali" w:date="2020-06-04T16:27:00Z"/>
        </w:rPr>
      </w:pPr>
    </w:p>
    <w:p w14:paraId="4A5EF450" w14:textId="7E85F9E2" w:rsidR="00C97ED5" w:rsidRPr="00C93C35" w:rsidRDefault="00C97ED5" w:rsidP="00370FBD">
      <w:pPr>
        <w:pStyle w:val="EndnoteText"/>
        <w:jc w:val="left"/>
        <w:rPr>
          <w:sz w:val="24"/>
          <w:szCs w:val="24"/>
        </w:rPr>
      </w:pPr>
    </w:p>
    <w:p w14:paraId="74D045D0" w14:textId="06BA24F3" w:rsidR="00C97ED5" w:rsidRPr="00C93C35" w:rsidDel="00BB7736" w:rsidRDefault="00C97ED5" w:rsidP="00370FBD">
      <w:pPr>
        <w:pStyle w:val="EndnoteText"/>
        <w:jc w:val="left"/>
        <w:rPr>
          <w:moveFrom w:id="786" w:author="Shubha Ranganathan" w:date="2020-06-05T06:26:00Z"/>
          <w:color w:val="000000" w:themeColor="text1"/>
          <w:sz w:val="24"/>
          <w:szCs w:val="24"/>
        </w:rPr>
      </w:pPr>
      <w:moveFromRangeStart w:id="787" w:author="Shubha Ranganathan" w:date="2020-06-05T06:26:00Z" w:name="move42230832"/>
      <w:moveFrom w:id="788" w:author="Shubha Ranganathan" w:date="2020-06-05T06:26:00Z">
        <w:r w:rsidRPr="00C93C35" w:rsidDel="00BB7736">
          <w:rPr>
            <w:color w:val="000000" w:themeColor="text1"/>
            <w:sz w:val="24"/>
            <w:szCs w:val="24"/>
          </w:rPr>
          <w:t>References</w:t>
        </w:r>
      </w:moveFrom>
    </w:p>
    <w:p w14:paraId="503A6258" w14:textId="2E283F3E" w:rsidR="00C97ED5" w:rsidRPr="00C97ED5" w:rsidDel="00BB7736" w:rsidRDefault="00C97ED5" w:rsidP="00370FBD">
      <w:pPr>
        <w:pStyle w:val="EndnoteText"/>
        <w:jc w:val="left"/>
        <w:rPr>
          <w:moveFrom w:id="789" w:author="Shubha Ranganathan" w:date="2020-06-05T06:26:00Z"/>
          <w:color w:val="000000" w:themeColor="text1"/>
        </w:rPr>
      </w:pPr>
    </w:p>
    <w:p w14:paraId="550B8B49" w14:textId="5730CBD7" w:rsidR="00C97ED5" w:rsidRPr="00C97ED5" w:rsidDel="00BB7736" w:rsidRDefault="00C97ED5" w:rsidP="00C97ED5">
      <w:pPr>
        <w:pStyle w:val="EndnoteText"/>
        <w:numPr>
          <w:ilvl w:val="0"/>
          <w:numId w:val="5"/>
        </w:numPr>
        <w:spacing w:line="360" w:lineRule="auto"/>
        <w:jc w:val="left"/>
        <w:rPr>
          <w:moveFrom w:id="790" w:author="Shubha Ranganathan" w:date="2020-06-05T06:26:00Z"/>
          <w:i/>
          <w:color w:val="000000" w:themeColor="text1"/>
          <w:sz w:val="24"/>
          <w:szCs w:val="24"/>
        </w:rPr>
      </w:pPr>
      <w:moveFrom w:id="791" w:author="Shubha Ranganathan" w:date="2020-06-05T06:26:00Z">
        <w:r w:rsidRPr="00C97ED5" w:rsidDel="00BB7736">
          <w:rPr>
            <w:color w:val="000000" w:themeColor="text1"/>
            <w:sz w:val="24"/>
            <w:szCs w:val="24"/>
          </w:rPr>
          <w:t xml:space="preserve">Thomas, S.C. (2014). </w:t>
        </w:r>
        <w:r w:rsidRPr="00C97ED5" w:rsidDel="00BB7736">
          <w:rPr>
            <w:i/>
            <w:color w:val="000000" w:themeColor="text1"/>
            <w:sz w:val="24"/>
            <w:szCs w:val="24"/>
          </w:rPr>
          <w:t xml:space="preserve">Mental health literacy survey to assess the Knowledge and beliefs about mental disorders in the rural community of Kollam district </w:t>
        </w:r>
        <w:r w:rsidRPr="00C97ED5" w:rsidDel="00BB7736">
          <w:rPr>
            <w:color w:val="000000" w:themeColor="text1"/>
            <w:sz w:val="24"/>
            <w:szCs w:val="24"/>
          </w:rPr>
          <w:t>(doctoral dissertation). Retrived from www. sctimst.ac.in.</w:t>
        </w:r>
      </w:moveFrom>
    </w:p>
    <w:p w14:paraId="36EB405E" w14:textId="38DFFD7D" w:rsidR="00C97ED5" w:rsidRPr="00C97ED5" w:rsidDel="00BB7736" w:rsidRDefault="00C97ED5" w:rsidP="00C97ED5">
      <w:pPr>
        <w:pStyle w:val="EndnoteText"/>
        <w:numPr>
          <w:ilvl w:val="0"/>
          <w:numId w:val="5"/>
        </w:numPr>
        <w:spacing w:line="360" w:lineRule="auto"/>
        <w:jc w:val="left"/>
        <w:rPr>
          <w:moveFrom w:id="792" w:author="Shubha Ranganathan" w:date="2020-06-05T06:26:00Z"/>
          <w:i/>
          <w:color w:val="000000" w:themeColor="text1"/>
          <w:sz w:val="24"/>
          <w:szCs w:val="24"/>
        </w:rPr>
      </w:pPr>
      <w:moveFrom w:id="793" w:author="Shubha Ranganathan" w:date="2020-06-05T06:26:00Z">
        <w:r w:rsidRPr="00C97ED5" w:rsidDel="00BB7736">
          <w:rPr>
            <w:color w:val="000000" w:themeColor="text1"/>
            <w:sz w:val="24"/>
            <w:szCs w:val="24"/>
          </w:rPr>
          <w:t xml:space="preserve">Padanna, A.  India's Kerala state eases alcohol ban. (June 9, 2017) </w:t>
        </w:r>
        <w:r w:rsidRPr="00C97ED5" w:rsidDel="00BB7736">
          <w:rPr>
            <w:i/>
            <w:color w:val="000000" w:themeColor="text1"/>
            <w:sz w:val="24"/>
            <w:szCs w:val="24"/>
          </w:rPr>
          <w:t>BBC News</w:t>
        </w:r>
        <w:r w:rsidRPr="00C97ED5" w:rsidDel="00BB7736">
          <w:rPr>
            <w:color w:val="000000" w:themeColor="text1"/>
            <w:sz w:val="24"/>
            <w:szCs w:val="24"/>
          </w:rPr>
          <w:t xml:space="preserve">. Retrieved from https://www.bbc.com. </w:t>
        </w:r>
      </w:moveFrom>
    </w:p>
    <w:p w14:paraId="7A112F9C" w14:textId="6810B30F" w:rsidR="00C97ED5" w:rsidRPr="00C97ED5" w:rsidDel="00BB7736" w:rsidRDefault="00C97ED5" w:rsidP="00C97ED5">
      <w:pPr>
        <w:pStyle w:val="EndnoteText"/>
        <w:numPr>
          <w:ilvl w:val="0"/>
          <w:numId w:val="5"/>
        </w:numPr>
        <w:spacing w:line="360" w:lineRule="auto"/>
        <w:jc w:val="left"/>
        <w:rPr>
          <w:moveFrom w:id="794" w:author="Shubha Ranganathan" w:date="2020-06-05T06:26:00Z"/>
          <w:i/>
          <w:color w:val="000000" w:themeColor="text1"/>
          <w:sz w:val="24"/>
          <w:szCs w:val="24"/>
        </w:rPr>
      </w:pPr>
      <w:moveFrom w:id="795" w:author="Shubha Ranganathan" w:date="2020-06-05T06:26:00Z">
        <w:r w:rsidRPr="00C97ED5" w:rsidDel="00BB7736">
          <w:rPr>
            <w:i/>
            <w:iCs/>
            <w:color w:val="000000" w:themeColor="text1"/>
            <w:sz w:val="24"/>
            <w:szCs w:val="24"/>
          </w:rPr>
          <w:t xml:space="preserve"> Kerala Spent Nearly ₹500 Crore On Alcohol This Onam</w:t>
        </w:r>
        <w:r w:rsidRPr="00C97ED5" w:rsidDel="00BB7736">
          <w:rPr>
            <w:color w:val="000000" w:themeColor="text1"/>
            <w:sz w:val="24"/>
            <w:szCs w:val="24"/>
          </w:rPr>
          <w:t xml:space="preserve">, </w:t>
        </w:r>
        <w:r w:rsidRPr="00C97ED5" w:rsidDel="00BB7736">
          <w:rPr>
            <w:caps/>
            <w:color w:val="000000" w:themeColor="text1"/>
            <w:sz w:val="24"/>
            <w:szCs w:val="24"/>
            <w:shd w:val="clear" w:color="auto" w:fill="FFFFFF"/>
          </w:rPr>
          <w:t>(</w:t>
        </w:r>
        <w:r w:rsidRPr="00C97ED5" w:rsidDel="00BB7736">
          <w:rPr>
            <w:rStyle w:val="blue-color"/>
            <w:color w:val="000000" w:themeColor="text1"/>
            <w:spacing w:val="10"/>
            <w:sz w:val="24"/>
            <w:szCs w:val="24"/>
            <w:shd w:val="clear" w:color="auto" w:fill="FFFFFF"/>
          </w:rPr>
          <w:t>September</w:t>
        </w:r>
        <w:r w:rsidRPr="00C97ED5" w:rsidDel="00BB7736">
          <w:rPr>
            <w:rStyle w:val="blue-color"/>
            <w:caps/>
            <w:color w:val="000000" w:themeColor="text1"/>
            <w:spacing w:val="10"/>
            <w:sz w:val="24"/>
            <w:szCs w:val="24"/>
            <w:shd w:val="clear" w:color="auto" w:fill="FFFFFF"/>
          </w:rPr>
          <w:t xml:space="preserve"> 13, </w:t>
        </w:r>
        <w:r w:rsidRPr="00C97ED5" w:rsidDel="00BB7736">
          <w:rPr>
            <w:rStyle w:val="blue-color"/>
            <w:color w:val="000000" w:themeColor="text1"/>
            <w:spacing w:val="10"/>
            <w:sz w:val="24"/>
            <w:szCs w:val="24"/>
            <w:shd w:val="clear" w:color="auto" w:fill="FFFFFF"/>
          </w:rPr>
          <w:t>2019) </w:t>
        </w:r>
        <w:r w:rsidRPr="00C97ED5" w:rsidDel="00BB7736">
          <w:rPr>
            <w:rStyle w:val="blue-color"/>
            <w:i/>
            <w:iCs/>
            <w:color w:val="000000" w:themeColor="text1"/>
            <w:spacing w:val="10"/>
            <w:sz w:val="24"/>
            <w:szCs w:val="24"/>
            <w:shd w:val="clear" w:color="auto" w:fill="FFFFFF"/>
          </w:rPr>
          <w:t>The Hindu</w:t>
        </w:r>
        <w:r w:rsidRPr="00C97ED5" w:rsidDel="00BB7736">
          <w:rPr>
            <w:rStyle w:val="blue-color"/>
            <w:color w:val="000000" w:themeColor="text1"/>
            <w:spacing w:val="10"/>
            <w:sz w:val="24"/>
            <w:szCs w:val="24"/>
            <w:shd w:val="clear" w:color="auto" w:fill="FFFFFF"/>
          </w:rPr>
          <w:t xml:space="preserve">, retrieved from </w:t>
        </w:r>
        <w:r w:rsidR="00CA6BA7" w:rsidDel="00BB7736">
          <w:fldChar w:fldCharType="begin"/>
        </w:r>
        <w:r w:rsidR="00CA6BA7" w:rsidDel="00BB7736">
          <w:instrText xml:space="preserve"> HYPERLINK "http://www.thehindu.com" </w:instrText>
        </w:r>
        <w:r w:rsidR="00CA6BA7" w:rsidDel="00BB7736">
          <w:fldChar w:fldCharType="separate"/>
        </w:r>
        <w:r w:rsidRPr="00C97ED5" w:rsidDel="00BB7736">
          <w:rPr>
            <w:rStyle w:val="Hyperlink"/>
            <w:color w:val="000000" w:themeColor="text1"/>
            <w:spacing w:val="10"/>
            <w:sz w:val="24"/>
            <w:szCs w:val="24"/>
            <w:shd w:val="clear" w:color="auto" w:fill="FFFFFF"/>
          </w:rPr>
          <w:t>www.thehindu.com</w:t>
        </w:r>
        <w:r w:rsidR="00CA6BA7" w:rsidDel="00BB7736">
          <w:rPr>
            <w:rStyle w:val="Hyperlink"/>
            <w:color w:val="000000" w:themeColor="text1"/>
            <w:spacing w:val="10"/>
            <w:shd w:val="clear" w:color="auto" w:fill="FFFFFF"/>
          </w:rPr>
          <w:fldChar w:fldCharType="end"/>
        </w:r>
        <w:r w:rsidRPr="00C97ED5" w:rsidDel="00BB7736">
          <w:rPr>
            <w:color w:val="000000" w:themeColor="text1"/>
            <w:spacing w:val="10"/>
            <w:sz w:val="24"/>
            <w:szCs w:val="24"/>
            <w:shd w:val="clear" w:color="auto" w:fill="FFFFFF"/>
          </w:rPr>
          <w:t>.</w:t>
        </w:r>
      </w:moveFrom>
    </w:p>
    <w:p w14:paraId="005C6F3C" w14:textId="46D4D6C2" w:rsidR="00C97ED5" w:rsidRPr="00C97ED5" w:rsidDel="00BB7736" w:rsidRDefault="00C97ED5" w:rsidP="00C97ED5">
      <w:pPr>
        <w:pStyle w:val="EndnoteText"/>
        <w:numPr>
          <w:ilvl w:val="0"/>
          <w:numId w:val="5"/>
        </w:numPr>
        <w:spacing w:line="360" w:lineRule="auto"/>
        <w:jc w:val="left"/>
        <w:rPr>
          <w:moveFrom w:id="796" w:author="Shubha Ranganathan" w:date="2020-06-05T06:26:00Z"/>
          <w:i/>
          <w:color w:val="000000" w:themeColor="text1"/>
          <w:sz w:val="24"/>
          <w:szCs w:val="24"/>
        </w:rPr>
      </w:pPr>
      <w:moveFrom w:id="797" w:author="Shubha Ranganathan" w:date="2020-06-05T06:26:00Z">
        <w:r w:rsidRPr="00C97ED5" w:rsidDel="00BB7736">
          <w:rPr>
            <w:color w:val="000000" w:themeColor="text1"/>
            <w:sz w:val="24"/>
            <w:szCs w:val="24"/>
          </w:rPr>
          <w:t>Alcohol intake in India doubles in 11 years (2018, Septher 23),</w:t>
        </w:r>
        <w:r w:rsidRPr="00C97ED5" w:rsidDel="00BB7736">
          <w:rPr>
            <w:i/>
            <w:color w:val="000000" w:themeColor="text1"/>
            <w:sz w:val="24"/>
            <w:szCs w:val="24"/>
          </w:rPr>
          <w:t xml:space="preserve"> The Hindu. </w:t>
        </w:r>
        <w:r w:rsidRPr="00C97ED5" w:rsidDel="00BB7736">
          <w:rPr>
            <w:color w:val="000000" w:themeColor="text1"/>
            <w:sz w:val="24"/>
            <w:szCs w:val="24"/>
          </w:rPr>
          <w:t xml:space="preserve">Retrieved from </w:t>
        </w:r>
        <w:r w:rsidR="00CA6BA7" w:rsidDel="00BB7736">
          <w:fldChar w:fldCharType="begin"/>
        </w:r>
        <w:r w:rsidR="00CA6BA7" w:rsidDel="00BB7736">
          <w:instrText xml:space="preserve"> HYPERLINK "https://www.thehindu.com/sci-tech/health/alcohol-intake-in-india-doubles-in-11-years/article25017213.ece" \l ":~:text=Per%20capita%20alcohol%20consumption%20in,by%20women%2C%20the%20report%20said." </w:instrText>
        </w:r>
        <w:r w:rsidR="00CA6BA7" w:rsidDel="00BB7736">
          <w:fldChar w:fldCharType="separate"/>
        </w:r>
        <w:r w:rsidRPr="00C97ED5" w:rsidDel="00BB7736">
          <w:rPr>
            <w:rStyle w:val="Hyperlink"/>
            <w:color w:val="000000" w:themeColor="text1"/>
            <w:sz w:val="24"/>
            <w:szCs w:val="24"/>
          </w:rPr>
          <w:t>https://www.thehindu.com/sci-tech/health/alcohol-intake-in-india-doubles-in-11-years/article25017213.ece#:~:text=Per%20capita%20alcohol%20consumption%20in,by%20women%2C%20the%20report%20said.</w:t>
        </w:r>
        <w:r w:rsidR="00CA6BA7" w:rsidDel="00BB7736">
          <w:rPr>
            <w:rStyle w:val="Hyperlink"/>
            <w:color w:val="000000" w:themeColor="text1"/>
          </w:rPr>
          <w:fldChar w:fldCharType="end"/>
        </w:r>
      </w:moveFrom>
    </w:p>
    <w:p w14:paraId="7523F223" w14:textId="64CAF498" w:rsidR="00C97ED5" w:rsidRPr="00C97ED5" w:rsidDel="00BB7736" w:rsidRDefault="00C97ED5" w:rsidP="00C97ED5">
      <w:pPr>
        <w:pStyle w:val="ListParagraph"/>
        <w:numPr>
          <w:ilvl w:val="0"/>
          <w:numId w:val="5"/>
        </w:numPr>
        <w:autoSpaceDE w:val="0"/>
        <w:autoSpaceDN w:val="0"/>
        <w:adjustRightInd w:val="0"/>
        <w:spacing w:after="0"/>
        <w:rPr>
          <w:moveFrom w:id="798" w:author="Shubha Ranganathan" w:date="2020-06-05T06:26:00Z"/>
          <w:color w:val="000000" w:themeColor="text1"/>
        </w:rPr>
      </w:pPr>
      <w:moveFrom w:id="799" w:author="Shubha Ranganathan" w:date="2020-06-05T06:26:00Z">
        <w:r w:rsidRPr="00C97ED5" w:rsidDel="00BB7736">
          <w:rPr>
            <w:color w:val="000000" w:themeColor="text1"/>
          </w:rPr>
          <w:t xml:space="preserve">Karthika, K. G. (2015, August 06). Domestic violence increases. </w:t>
        </w:r>
        <w:r w:rsidRPr="00C97ED5" w:rsidDel="00BB7736">
          <w:rPr>
            <w:i/>
            <w:iCs/>
            <w:color w:val="000000" w:themeColor="text1"/>
          </w:rPr>
          <w:t>Mathrubhumi</w:t>
        </w:r>
        <w:r w:rsidRPr="00C97ED5" w:rsidDel="00BB7736">
          <w:rPr>
            <w:color w:val="000000" w:themeColor="text1"/>
          </w:rPr>
          <w:t>.Retrievedfrom http://www.mathrubhumi.com</w:t>
        </w:r>
      </w:moveFrom>
    </w:p>
    <w:p w14:paraId="7F0D2265" w14:textId="40C6A149" w:rsidR="00C97ED5" w:rsidRPr="00C97ED5" w:rsidDel="00BB7736" w:rsidRDefault="00C97ED5" w:rsidP="00C97ED5">
      <w:pPr>
        <w:pStyle w:val="EndnoteText"/>
        <w:numPr>
          <w:ilvl w:val="0"/>
          <w:numId w:val="5"/>
        </w:numPr>
        <w:spacing w:line="360" w:lineRule="auto"/>
        <w:jc w:val="left"/>
        <w:rPr>
          <w:moveFrom w:id="800" w:author="Shubha Ranganathan" w:date="2020-06-05T06:26:00Z"/>
          <w:i/>
          <w:color w:val="000000" w:themeColor="text1"/>
          <w:sz w:val="24"/>
          <w:szCs w:val="24"/>
        </w:rPr>
      </w:pPr>
      <w:moveFrom w:id="801" w:author="Shubha Ranganathan" w:date="2020-06-05T06:26:00Z">
        <w:r w:rsidRPr="00C97ED5" w:rsidDel="00BB7736">
          <w:rPr>
            <w:color w:val="000000" w:themeColor="text1"/>
            <w:sz w:val="24"/>
            <w:szCs w:val="24"/>
          </w:rPr>
          <w:t xml:space="preserve">Koshi, S, M. (2014, September 23). In Kerala, more than 50% crimes are fuelled by alcohol. </w:t>
        </w:r>
        <w:r w:rsidRPr="00C97ED5" w:rsidDel="00BB7736">
          <w:rPr>
            <w:i/>
            <w:iCs/>
            <w:color w:val="000000" w:themeColor="text1"/>
            <w:sz w:val="24"/>
            <w:szCs w:val="24"/>
          </w:rPr>
          <w:t>NDTV</w:t>
        </w:r>
        <w:r w:rsidRPr="00C97ED5" w:rsidDel="00BB7736">
          <w:rPr>
            <w:color w:val="000000" w:themeColor="text1"/>
            <w:sz w:val="24"/>
            <w:szCs w:val="24"/>
          </w:rPr>
          <w:t xml:space="preserve">. Retrieved from </w:t>
        </w:r>
        <w:r w:rsidR="00CA6BA7" w:rsidDel="00BB7736">
          <w:fldChar w:fldCharType="begin"/>
        </w:r>
        <w:r w:rsidR="00CA6BA7" w:rsidDel="00BB7736">
          <w:instrText xml:space="preserve"> HYPERLINK "https://www.ndtv.com/south/in-kerala-more-than-50-crimes-are-fuelled-by-alcohol-669625" </w:instrText>
        </w:r>
        <w:r w:rsidR="00CA6BA7" w:rsidDel="00BB7736">
          <w:fldChar w:fldCharType="separate"/>
        </w:r>
        <w:r w:rsidRPr="00C97ED5" w:rsidDel="00BB7736">
          <w:rPr>
            <w:rStyle w:val="Hyperlink"/>
            <w:color w:val="000000" w:themeColor="text1"/>
            <w:sz w:val="24"/>
            <w:szCs w:val="24"/>
          </w:rPr>
          <w:t>https://www.ndtv.com/south/in-kerala-more-than-50-crimes-are-fuelled-by-alcohol-669625</w:t>
        </w:r>
        <w:r w:rsidR="00CA6BA7" w:rsidDel="00BB7736">
          <w:rPr>
            <w:rStyle w:val="Hyperlink"/>
            <w:color w:val="000000" w:themeColor="text1"/>
          </w:rPr>
          <w:fldChar w:fldCharType="end"/>
        </w:r>
      </w:moveFrom>
    </w:p>
    <w:p w14:paraId="35ED8AAE" w14:textId="52ECBDF7" w:rsidR="00C97ED5" w:rsidRPr="00C97ED5" w:rsidDel="00BB7736" w:rsidRDefault="00C97ED5" w:rsidP="00C97ED5">
      <w:pPr>
        <w:pStyle w:val="EndnoteText"/>
        <w:numPr>
          <w:ilvl w:val="0"/>
          <w:numId w:val="5"/>
        </w:numPr>
        <w:spacing w:line="360" w:lineRule="auto"/>
        <w:jc w:val="left"/>
        <w:rPr>
          <w:moveFrom w:id="802" w:author="Shubha Ranganathan" w:date="2020-06-05T06:26:00Z"/>
          <w:i/>
          <w:color w:val="000000" w:themeColor="text1"/>
          <w:sz w:val="24"/>
          <w:szCs w:val="24"/>
        </w:rPr>
      </w:pPr>
      <w:moveFrom w:id="803" w:author="Shubha Ranganathan" w:date="2020-06-05T06:26:00Z">
        <w:r w:rsidRPr="00C97ED5" w:rsidDel="00BB7736">
          <w:rPr>
            <w:color w:val="000000" w:themeColor="text1"/>
            <w:sz w:val="24"/>
            <w:szCs w:val="24"/>
          </w:rPr>
          <w:t xml:space="preserve"> Colley, A. J. (2016). Deception in the Service of the Family: Observations on Alcoholism Treatment in Kerala, India. </w:t>
        </w:r>
        <w:r w:rsidRPr="00C97ED5" w:rsidDel="00BB7736">
          <w:rPr>
            <w:rFonts w:eastAsiaTheme="minorHAnsi"/>
            <w:i/>
            <w:color w:val="000000" w:themeColor="text1"/>
            <w:sz w:val="24"/>
            <w:szCs w:val="24"/>
          </w:rPr>
          <w:t>Journal of Groups in Addiction &amp; Recovery</w:t>
        </w:r>
        <w:r w:rsidRPr="00C97ED5" w:rsidDel="00BB7736">
          <w:rPr>
            <w:rFonts w:eastAsiaTheme="minorHAnsi"/>
            <w:color w:val="000000" w:themeColor="text1"/>
            <w:sz w:val="24"/>
            <w:szCs w:val="24"/>
          </w:rPr>
          <w:t>, 11 (3),194-204.</w:t>
        </w:r>
      </w:moveFrom>
    </w:p>
    <w:p w14:paraId="74EE1724" w14:textId="1FF47FB6" w:rsidR="00C97ED5" w:rsidRPr="00C97ED5" w:rsidDel="00BB7736" w:rsidRDefault="00C97ED5" w:rsidP="00C97ED5">
      <w:pPr>
        <w:pStyle w:val="EndnoteText"/>
        <w:numPr>
          <w:ilvl w:val="0"/>
          <w:numId w:val="5"/>
        </w:numPr>
        <w:spacing w:line="360" w:lineRule="auto"/>
        <w:jc w:val="left"/>
        <w:rPr>
          <w:moveFrom w:id="804" w:author="Shubha Ranganathan" w:date="2020-06-05T06:26:00Z"/>
          <w:i/>
          <w:color w:val="000000" w:themeColor="text1"/>
          <w:sz w:val="24"/>
          <w:szCs w:val="24"/>
        </w:rPr>
      </w:pPr>
      <w:moveFrom w:id="805" w:author="Shubha Ranganathan" w:date="2020-06-05T06:26:00Z">
        <w:r w:rsidRPr="00C97ED5" w:rsidDel="00BB7736">
          <w:rPr>
            <w:color w:val="000000" w:themeColor="text1"/>
            <w:sz w:val="24"/>
            <w:szCs w:val="24"/>
          </w:rPr>
          <w:t xml:space="preserve">Palmer, M. D., Patra, J., Bhatia, M., Mishra, S., &amp; Jha, P. (2016). Risk of Intimate Partner Violence and Alcohol Use. </w:t>
        </w:r>
        <w:r w:rsidRPr="00C97ED5" w:rsidDel="00BB7736">
          <w:rPr>
            <w:i/>
            <w:color w:val="000000" w:themeColor="text1"/>
            <w:sz w:val="24"/>
            <w:szCs w:val="24"/>
          </w:rPr>
          <w:t>Economic and political weekly</w:t>
        </w:r>
        <w:r w:rsidRPr="00C97ED5" w:rsidDel="00BB7736">
          <w:rPr>
            <w:color w:val="000000" w:themeColor="text1"/>
            <w:sz w:val="24"/>
            <w:szCs w:val="24"/>
          </w:rPr>
          <w:t>. LI (14), 86-87.</w:t>
        </w:r>
      </w:moveFrom>
    </w:p>
    <w:p w14:paraId="6CFAA96D" w14:textId="2EFA919B" w:rsidR="00C97ED5" w:rsidRPr="00C97ED5" w:rsidDel="00BB7736" w:rsidRDefault="00C97ED5" w:rsidP="00C97ED5">
      <w:pPr>
        <w:pStyle w:val="ListParagraph"/>
        <w:numPr>
          <w:ilvl w:val="0"/>
          <w:numId w:val="5"/>
        </w:numPr>
        <w:spacing w:before="240" w:after="200"/>
        <w:jc w:val="left"/>
        <w:rPr>
          <w:moveFrom w:id="806" w:author="Shubha Ranganathan" w:date="2020-06-05T06:26:00Z"/>
          <w:color w:val="000000" w:themeColor="text1"/>
        </w:rPr>
      </w:pPr>
      <w:moveFrom w:id="807" w:author="Shubha Ranganathan" w:date="2020-06-05T06:26:00Z">
        <w:r w:rsidRPr="00C97ED5" w:rsidDel="00BB7736">
          <w:rPr>
            <w:color w:val="000000" w:themeColor="text1"/>
          </w:rPr>
          <w:t xml:space="preserve">Willig, C. (2008). </w:t>
        </w:r>
        <w:r w:rsidRPr="00C97ED5" w:rsidDel="00BB7736">
          <w:rPr>
            <w:i/>
            <w:color w:val="000000" w:themeColor="text1"/>
          </w:rPr>
          <w:t>Introducing qualitative research in psychology: Adventures in theory and method</w:t>
        </w:r>
        <w:r w:rsidRPr="00C97ED5" w:rsidDel="00BB7736">
          <w:rPr>
            <w:color w:val="000000" w:themeColor="text1"/>
          </w:rPr>
          <w:t xml:space="preserve"> (2nd ed.). Berkshire: Open University Press.</w:t>
        </w:r>
      </w:moveFrom>
    </w:p>
    <w:p w14:paraId="6742A36C" w14:textId="1F6A4F56" w:rsidR="00C97ED5" w:rsidRPr="00C97ED5" w:rsidDel="00BB7736" w:rsidRDefault="00C97ED5" w:rsidP="00C97ED5">
      <w:pPr>
        <w:pStyle w:val="ListParagraph"/>
        <w:numPr>
          <w:ilvl w:val="0"/>
          <w:numId w:val="5"/>
        </w:numPr>
        <w:spacing w:before="240" w:after="200"/>
        <w:jc w:val="left"/>
        <w:rPr>
          <w:moveFrom w:id="808" w:author="Shubha Ranganathan" w:date="2020-06-05T06:26:00Z"/>
          <w:color w:val="000000" w:themeColor="text1"/>
        </w:rPr>
      </w:pPr>
      <w:moveFrom w:id="809" w:author="Shubha Ranganathan" w:date="2020-06-05T06:26:00Z">
        <w:r w:rsidRPr="00C97ED5" w:rsidDel="00BB7736">
          <w:rPr>
            <w:color w:val="000000" w:themeColor="text1"/>
          </w:rPr>
          <w:t xml:space="preserve">Flick, U. (2009). </w:t>
        </w:r>
        <w:r w:rsidRPr="00C97ED5" w:rsidDel="00BB7736">
          <w:rPr>
            <w:i/>
            <w:color w:val="000000" w:themeColor="text1"/>
          </w:rPr>
          <w:t>An Introduction to Qualitative Research</w:t>
        </w:r>
        <w:r w:rsidRPr="00C97ED5" w:rsidDel="00BB7736">
          <w:rPr>
            <w:color w:val="000000" w:themeColor="text1"/>
          </w:rPr>
          <w:t>, 4th ed. Los Angeles: Sage Publications.</w:t>
        </w:r>
      </w:moveFrom>
    </w:p>
    <w:p w14:paraId="02844493" w14:textId="2AA0F982" w:rsidR="00C97ED5" w:rsidRPr="00C97ED5" w:rsidDel="00BB7736" w:rsidRDefault="00C97ED5" w:rsidP="00C97ED5">
      <w:pPr>
        <w:pStyle w:val="EndnoteText"/>
        <w:numPr>
          <w:ilvl w:val="0"/>
          <w:numId w:val="5"/>
        </w:numPr>
        <w:spacing w:line="360" w:lineRule="auto"/>
        <w:jc w:val="left"/>
        <w:rPr>
          <w:moveFrom w:id="810" w:author="Shubha Ranganathan" w:date="2020-06-05T06:26:00Z"/>
          <w:i/>
          <w:color w:val="000000" w:themeColor="text1"/>
          <w:sz w:val="24"/>
          <w:szCs w:val="24"/>
        </w:rPr>
      </w:pPr>
      <w:moveFrom w:id="811" w:author="Shubha Ranganathan" w:date="2020-06-05T06:26:00Z">
        <w:r w:rsidRPr="00C97ED5" w:rsidDel="00BB7736">
          <w:rPr>
            <w:i/>
            <w:color w:val="000000" w:themeColor="text1"/>
            <w:sz w:val="24"/>
            <w:szCs w:val="24"/>
          </w:rPr>
          <w:t>Saunders, B., Kitzinger, J., &amp; Kitzinger, C. (2015). Anonymising interview data: challenges and compromise in practice. Qualitative research : QR, 15(5), 616–632.</w:t>
        </w:r>
      </w:moveFrom>
    </w:p>
    <w:p w14:paraId="274762D1" w14:textId="75F832DE" w:rsidR="00C97ED5" w:rsidRPr="00C97ED5" w:rsidDel="00BB7736" w:rsidRDefault="00C97ED5" w:rsidP="00C97ED5">
      <w:pPr>
        <w:pStyle w:val="ListParagraph"/>
        <w:numPr>
          <w:ilvl w:val="0"/>
          <w:numId w:val="5"/>
        </w:numPr>
        <w:spacing w:after="0"/>
        <w:jc w:val="left"/>
        <w:rPr>
          <w:moveFrom w:id="812" w:author="Shubha Ranganathan" w:date="2020-06-05T06:26:00Z"/>
          <w:color w:val="000000" w:themeColor="text1"/>
        </w:rPr>
      </w:pPr>
      <w:moveFrom w:id="813" w:author="Shubha Ranganathan" w:date="2020-06-05T06:26:00Z">
        <w:r w:rsidRPr="00C97ED5" w:rsidDel="00BB7736">
          <w:rPr>
            <w:color w:val="000000" w:themeColor="text1"/>
          </w:rPr>
          <w:t xml:space="preserve">Riessman, C. K. (2005). Exporting Ethics: A narrative about narrative research in South India. </w:t>
        </w:r>
        <w:r w:rsidRPr="00C97ED5" w:rsidDel="00BB7736">
          <w:rPr>
            <w:i/>
            <w:color w:val="000000" w:themeColor="text1"/>
          </w:rPr>
          <w:t>Health</w:t>
        </w:r>
        <w:r w:rsidRPr="00C97ED5" w:rsidDel="00BB7736">
          <w:rPr>
            <w:color w:val="000000" w:themeColor="text1"/>
          </w:rPr>
          <w:t xml:space="preserve">, 9(4), 473-490. </w:t>
        </w:r>
      </w:moveFrom>
    </w:p>
    <w:p w14:paraId="78A6B43B" w14:textId="4C4D670C" w:rsidR="00C97ED5" w:rsidRPr="00C97ED5" w:rsidDel="00BB7736" w:rsidRDefault="00C97ED5" w:rsidP="00C97ED5">
      <w:pPr>
        <w:pStyle w:val="ListParagraph"/>
        <w:numPr>
          <w:ilvl w:val="0"/>
          <w:numId w:val="5"/>
        </w:numPr>
        <w:spacing w:after="0"/>
        <w:jc w:val="left"/>
        <w:rPr>
          <w:moveFrom w:id="814" w:author="Shubha Ranganathan" w:date="2020-06-05T06:26:00Z"/>
          <w:color w:val="000000" w:themeColor="text1"/>
        </w:rPr>
      </w:pPr>
      <w:moveFrom w:id="815" w:author="Shubha Ranganathan" w:date="2020-06-05T06:26:00Z">
        <w:r w:rsidRPr="00C97ED5" w:rsidDel="00BB7736">
          <w:rPr>
            <w:color w:val="000000" w:themeColor="text1"/>
          </w:rPr>
          <w:t xml:space="preserve">Weis, C. (2019). Situational ethics in a feminist ethnography on commercial surrogacy in Russia: Negotiating access and authority when recruiting participants through institutional gatekeepers. </w:t>
        </w:r>
        <w:r w:rsidRPr="00C97ED5" w:rsidDel="00BB7736">
          <w:rPr>
            <w:i/>
            <w:color w:val="000000" w:themeColor="text1"/>
          </w:rPr>
          <w:t>Methodological Innovations,</w:t>
        </w:r>
        <w:r w:rsidRPr="00C97ED5" w:rsidDel="00BB7736">
          <w:rPr>
            <w:color w:val="000000" w:themeColor="text1"/>
          </w:rPr>
          <w:t xml:space="preserve"> 1-10.</w:t>
        </w:r>
      </w:moveFrom>
    </w:p>
    <w:p w14:paraId="2E5D3724" w14:textId="50771E29" w:rsidR="00C97ED5" w:rsidRPr="00C97ED5" w:rsidDel="00BB7736" w:rsidRDefault="00C97ED5" w:rsidP="00C97ED5">
      <w:pPr>
        <w:pStyle w:val="ListParagraph"/>
        <w:spacing w:after="0"/>
        <w:ind w:firstLine="0"/>
        <w:jc w:val="left"/>
        <w:rPr>
          <w:moveFrom w:id="816" w:author="Shubha Ranganathan" w:date="2020-06-05T06:26:00Z"/>
          <w:color w:val="000000" w:themeColor="text1"/>
        </w:rPr>
      </w:pPr>
    </w:p>
    <w:p w14:paraId="491935B9" w14:textId="5CFD8C08" w:rsidR="00C97ED5" w:rsidRPr="00C97ED5" w:rsidDel="00BB7736" w:rsidRDefault="00C97ED5" w:rsidP="00C97ED5">
      <w:pPr>
        <w:pStyle w:val="ListParagraph"/>
        <w:numPr>
          <w:ilvl w:val="0"/>
          <w:numId w:val="5"/>
        </w:numPr>
        <w:spacing w:before="240" w:after="200"/>
        <w:jc w:val="left"/>
        <w:rPr>
          <w:moveFrom w:id="817" w:author="Shubha Ranganathan" w:date="2020-06-05T06:26:00Z"/>
          <w:color w:val="000000" w:themeColor="text1"/>
        </w:rPr>
      </w:pPr>
      <w:moveFrom w:id="818" w:author="Shubha Ranganathan" w:date="2020-06-05T06:26:00Z">
        <w:r w:rsidRPr="00C97ED5" w:rsidDel="00BB7736">
          <w:rPr>
            <w:color w:val="000000" w:themeColor="text1"/>
          </w:rPr>
          <w:t xml:space="preserve">Braun, V. &amp; Clarke, V. (2006). Using thematic analysis in psychology. </w:t>
        </w:r>
        <w:r w:rsidRPr="00C97ED5" w:rsidDel="00BB7736">
          <w:rPr>
            <w:i/>
            <w:color w:val="000000" w:themeColor="text1"/>
          </w:rPr>
          <w:t>Qualitative Research in Psychology</w:t>
        </w:r>
        <w:r w:rsidRPr="00C97ED5" w:rsidDel="00BB7736">
          <w:rPr>
            <w:color w:val="000000" w:themeColor="text1"/>
          </w:rPr>
          <w:t xml:space="preserve">, 3 (2). 77-101. </w:t>
        </w:r>
      </w:moveFrom>
    </w:p>
    <w:p w14:paraId="672EC548" w14:textId="647230D2" w:rsidR="00C97ED5" w:rsidRPr="00C97ED5" w:rsidDel="00BB7736" w:rsidRDefault="00C97ED5" w:rsidP="00C97ED5">
      <w:pPr>
        <w:pStyle w:val="ListParagraph"/>
        <w:numPr>
          <w:ilvl w:val="0"/>
          <w:numId w:val="5"/>
        </w:numPr>
        <w:jc w:val="left"/>
        <w:rPr>
          <w:moveFrom w:id="819" w:author="Shubha Ranganathan" w:date="2020-06-05T06:26:00Z"/>
          <w:color w:val="000000" w:themeColor="text1"/>
        </w:rPr>
      </w:pPr>
      <w:moveFrom w:id="820" w:author="Shubha Ranganathan" w:date="2020-06-05T06:26:00Z">
        <w:r w:rsidRPr="00C97ED5" w:rsidDel="00BB7736">
          <w:rPr>
            <w:color w:val="000000" w:themeColor="text1"/>
          </w:rPr>
          <w:t xml:space="preserve">Manickam, L. S. (2018, December 20). </w:t>
        </w:r>
        <w:r w:rsidRPr="00C97ED5" w:rsidDel="00BB7736">
          <w:rPr>
            <w:i/>
            <w:color w:val="000000" w:themeColor="text1"/>
          </w:rPr>
          <w:t xml:space="preserve">Management of alcohol dependence: A community based multi model approach. </w:t>
        </w:r>
        <w:r w:rsidRPr="00C97ED5" w:rsidDel="00BB7736">
          <w:rPr>
            <w:color w:val="000000" w:themeColor="text1"/>
          </w:rPr>
          <w:t>Retrieved from www. Psychology4all.com.</w:t>
        </w:r>
      </w:moveFrom>
    </w:p>
    <w:p w14:paraId="08535B83" w14:textId="102C3D3F" w:rsidR="00C97ED5" w:rsidRPr="00C97ED5" w:rsidDel="00BB7736" w:rsidRDefault="00C97ED5" w:rsidP="00C97ED5">
      <w:pPr>
        <w:pStyle w:val="EndnoteText"/>
        <w:numPr>
          <w:ilvl w:val="0"/>
          <w:numId w:val="5"/>
        </w:numPr>
        <w:spacing w:line="360" w:lineRule="auto"/>
        <w:jc w:val="left"/>
        <w:rPr>
          <w:moveFrom w:id="821" w:author="Shubha Ranganathan" w:date="2020-06-05T06:26:00Z"/>
          <w:i/>
          <w:color w:val="000000" w:themeColor="text1"/>
          <w:sz w:val="24"/>
          <w:szCs w:val="24"/>
        </w:rPr>
      </w:pPr>
      <w:moveFrom w:id="822" w:author="Shubha Ranganathan" w:date="2020-06-05T06:26:00Z">
        <w:r w:rsidRPr="00C97ED5" w:rsidDel="00BB7736">
          <w:rPr>
            <w:color w:val="000000" w:themeColor="text1"/>
            <w:sz w:val="24"/>
            <w:szCs w:val="24"/>
          </w:rPr>
          <w:t xml:space="preserve">Manoj, N.Y. (2016). </w:t>
        </w:r>
        <w:r w:rsidRPr="00C97ED5" w:rsidDel="00BB7736">
          <w:rPr>
            <w:i/>
            <w:iCs/>
            <w:color w:val="000000" w:themeColor="text1"/>
            <w:sz w:val="24"/>
            <w:szCs w:val="24"/>
          </w:rPr>
          <w:t xml:space="preserve">Alcohol as Object: An anthropological Study on alcohol consumption in Kerala. </w:t>
        </w:r>
        <w:r w:rsidRPr="00C97ED5" w:rsidDel="00BB7736">
          <w:rPr>
            <w:color w:val="000000" w:themeColor="text1"/>
            <w:sz w:val="24"/>
            <w:szCs w:val="24"/>
          </w:rPr>
          <w:t>(Doctoral dissertation). Retrieved from www.shodhganga.com.</w:t>
        </w:r>
      </w:moveFrom>
    </w:p>
    <w:p w14:paraId="00EA69D7" w14:textId="47F579EC" w:rsidR="00C97ED5" w:rsidRPr="00C97ED5" w:rsidDel="00BB7736" w:rsidRDefault="00C97ED5" w:rsidP="00C97ED5">
      <w:pPr>
        <w:pStyle w:val="ListParagraph"/>
        <w:numPr>
          <w:ilvl w:val="0"/>
          <w:numId w:val="5"/>
        </w:numPr>
        <w:jc w:val="left"/>
        <w:rPr>
          <w:moveFrom w:id="823" w:author="Shubha Ranganathan" w:date="2020-06-05T06:26:00Z"/>
          <w:color w:val="000000" w:themeColor="text1"/>
        </w:rPr>
      </w:pPr>
      <w:moveFrom w:id="824" w:author="Shubha Ranganathan" w:date="2020-06-05T06:26:00Z">
        <w:r w:rsidRPr="00C97ED5" w:rsidDel="00BB7736">
          <w:rPr>
            <w:color w:val="000000" w:themeColor="text1"/>
          </w:rPr>
          <w:t xml:space="preserve">Menon, D.M. (1995). From Pleasure to Taboo: Drinking and Society in Kerala. </w:t>
        </w:r>
        <w:r w:rsidRPr="00C97ED5" w:rsidDel="00BB7736">
          <w:rPr>
            <w:i/>
            <w:iCs/>
            <w:color w:val="000000" w:themeColor="text1"/>
          </w:rPr>
          <w:t xml:space="preserve">India International Centre Quarterly. </w:t>
        </w:r>
        <w:r w:rsidRPr="00C97ED5" w:rsidDel="00BB7736">
          <w:rPr>
            <w:color w:val="000000" w:themeColor="text1"/>
          </w:rPr>
          <w:t>22 (2/3), 143-156.</w:t>
        </w:r>
      </w:moveFrom>
    </w:p>
    <w:p w14:paraId="3BEB07E4" w14:textId="1D9E1EFD" w:rsidR="00C97ED5" w:rsidRPr="00C97ED5" w:rsidDel="00BB7736" w:rsidRDefault="00C97ED5" w:rsidP="00C97ED5">
      <w:pPr>
        <w:pStyle w:val="EndnoteText"/>
        <w:numPr>
          <w:ilvl w:val="0"/>
          <w:numId w:val="5"/>
        </w:numPr>
        <w:spacing w:line="360" w:lineRule="auto"/>
        <w:jc w:val="left"/>
        <w:rPr>
          <w:moveFrom w:id="825" w:author="Shubha Ranganathan" w:date="2020-06-05T06:26:00Z"/>
          <w:color w:val="000000" w:themeColor="text1"/>
          <w:sz w:val="24"/>
          <w:szCs w:val="24"/>
        </w:rPr>
      </w:pPr>
      <w:moveFrom w:id="826" w:author="Shubha Ranganathan" w:date="2020-06-05T06:26:00Z">
        <w:r w:rsidRPr="00C97ED5" w:rsidDel="00BB7736">
          <w:rPr>
            <w:color w:val="000000" w:themeColor="text1"/>
            <w:sz w:val="24"/>
            <w:szCs w:val="24"/>
          </w:rPr>
          <w:t xml:space="preserve">Parmar A, Patil V, Sarkar S. (2017). Ethical management of substance use disorders: the Indian scenario. </w:t>
        </w:r>
        <w:r w:rsidRPr="00C97ED5" w:rsidDel="00BB7736">
          <w:rPr>
            <w:i/>
            <w:color w:val="000000" w:themeColor="text1"/>
            <w:sz w:val="24"/>
            <w:szCs w:val="24"/>
          </w:rPr>
          <w:t>Indian Journal of Med Ethics</w:t>
        </w:r>
        <w:r w:rsidRPr="00C97ED5" w:rsidDel="00BB7736">
          <w:rPr>
            <w:color w:val="000000" w:themeColor="text1"/>
            <w:sz w:val="24"/>
            <w:szCs w:val="24"/>
          </w:rPr>
          <w:t>. 2(4) 265-270.</w:t>
        </w:r>
      </w:moveFrom>
    </w:p>
    <w:p w14:paraId="429A84CE" w14:textId="3C829942" w:rsidR="00C97ED5" w:rsidRPr="00C97ED5" w:rsidDel="00BB7736" w:rsidRDefault="00C97ED5" w:rsidP="00C97ED5">
      <w:pPr>
        <w:pStyle w:val="ListParagraph"/>
        <w:numPr>
          <w:ilvl w:val="0"/>
          <w:numId w:val="5"/>
        </w:numPr>
        <w:autoSpaceDE w:val="0"/>
        <w:autoSpaceDN w:val="0"/>
        <w:adjustRightInd w:val="0"/>
        <w:spacing w:after="0"/>
        <w:jc w:val="left"/>
        <w:rPr>
          <w:moveFrom w:id="827" w:author="Shubha Ranganathan" w:date="2020-06-05T06:26:00Z"/>
          <w:rFonts w:eastAsiaTheme="minorHAnsi"/>
          <w:color w:val="000000" w:themeColor="text1"/>
        </w:rPr>
      </w:pPr>
      <w:moveFrom w:id="828" w:author="Shubha Ranganathan" w:date="2020-06-05T06:26:00Z">
        <w:r w:rsidRPr="00C97ED5" w:rsidDel="00BB7736">
          <w:rPr>
            <w:rFonts w:eastAsiaTheme="minorHAnsi"/>
            <w:color w:val="000000" w:themeColor="text1"/>
          </w:rPr>
          <w:t xml:space="preserve">Halliburton, M. (2016). </w:t>
        </w:r>
        <w:r w:rsidRPr="00C97ED5" w:rsidDel="00BB7736">
          <w:rPr>
            <w:rFonts w:eastAsiaTheme="minorHAnsi"/>
            <w:i/>
            <w:color w:val="000000" w:themeColor="text1"/>
          </w:rPr>
          <w:t>Mudpacks and Prozac: Experiencing Ayurvedic, Biomedical, and Religious Healing.</w:t>
        </w:r>
        <w:r w:rsidRPr="00C97ED5" w:rsidDel="00BB7736">
          <w:rPr>
            <w:rFonts w:eastAsiaTheme="minorHAnsi"/>
            <w:color w:val="000000" w:themeColor="text1"/>
          </w:rPr>
          <w:t xml:space="preserve"> London; </w:t>
        </w:r>
        <w:r w:rsidRPr="00C97ED5" w:rsidDel="00BB7736">
          <w:rPr>
            <w:color w:val="000000" w:themeColor="text1"/>
            <w:shd w:val="clear" w:color="auto" w:fill="FFFFFF"/>
          </w:rPr>
          <w:t>Routledge.</w:t>
        </w:r>
      </w:moveFrom>
    </w:p>
    <w:p w14:paraId="3CE5A302" w14:textId="69A4499B" w:rsidR="00C97ED5" w:rsidRPr="00C97ED5" w:rsidDel="00BB7736" w:rsidRDefault="00C97ED5" w:rsidP="00C97ED5">
      <w:pPr>
        <w:pStyle w:val="ListParagraph"/>
        <w:numPr>
          <w:ilvl w:val="0"/>
          <w:numId w:val="5"/>
        </w:numPr>
        <w:jc w:val="left"/>
        <w:rPr>
          <w:moveFrom w:id="829" w:author="Shubha Ranganathan" w:date="2020-06-05T06:26:00Z"/>
          <w:color w:val="000000" w:themeColor="text1"/>
        </w:rPr>
      </w:pPr>
      <w:moveFrom w:id="830" w:author="Shubha Ranganathan" w:date="2020-06-05T06:26:00Z">
        <w:r w:rsidRPr="00C97ED5" w:rsidDel="00BB7736">
          <w:rPr>
            <w:color w:val="000000" w:themeColor="text1"/>
          </w:rPr>
          <w:t xml:space="preserve">Chua, J. L. (2012). The Register of “Complaint”: </w:t>
        </w:r>
        <w:r w:rsidRPr="00C97ED5" w:rsidDel="00BB7736">
          <w:rPr>
            <w:i/>
            <w:color w:val="000000" w:themeColor="text1"/>
          </w:rPr>
          <w:t>Medical Anthropology Quarterly</w:t>
        </w:r>
        <w:r w:rsidRPr="00C97ED5" w:rsidDel="00BB7736">
          <w:rPr>
            <w:color w:val="000000" w:themeColor="text1"/>
          </w:rPr>
          <w:t xml:space="preserve">, 26(2), 221–240. </w:t>
        </w:r>
      </w:moveFrom>
    </w:p>
    <w:p w14:paraId="50AB6B34" w14:textId="5EA8B086" w:rsidR="00C97ED5" w:rsidRPr="00C97ED5" w:rsidDel="00BB7736" w:rsidRDefault="00C97ED5" w:rsidP="00C97ED5">
      <w:pPr>
        <w:pStyle w:val="ListParagraph"/>
        <w:autoSpaceDE w:val="0"/>
        <w:autoSpaceDN w:val="0"/>
        <w:adjustRightInd w:val="0"/>
        <w:spacing w:after="0"/>
        <w:ind w:firstLine="0"/>
        <w:jc w:val="left"/>
        <w:rPr>
          <w:moveFrom w:id="831" w:author="Shubha Ranganathan" w:date="2020-06-05T06:26:00Z"/>
          <w:rFonts w:eastAsiaTheme="minorHAnsi"/>
          <w:color w:val="000000" w:themeColor="text1"/>
        </w:rPr>
      </w:pPr>
    </w:p>
    <w:p w14:paraId="5B3C7DCF" w14:textId="4A5F3012" w:rsidR="00C97ED5" w:rsidRPr="00C97ED5" w:rsidDel="00BB7736" w:rsidRDefault="00C97ED5" w:rsidP="00C97ED5">
      <w:pPr>
        <w:pStyle w:val="ListParagraph"/>
        <w:numPr>
          <w:ilvl w:val="0"/>
          <w:numId w:val="5"/>
        </w:numPr>
        <w:autoSpaceDE w:val="0"/>
        <w:autoSpaceDN w:val="0"/>
        <w:adjustRightInd w:val="0"/>
        <w:spacing w:after="0"/>
        <w:jc w:val="left"/>
        <w:rPr>
          <w:moveFrom w:id="832" w:author="Shubha Ranganathan" w:date="2020-06-05T06:26:00Z"/>
          <w:rFonts w:eastAsiaTheme="minorHAnsi"/>
          <w:color w:val="000000" w:themeColor="text1"/>
        </w:rPr>
      </w:pPr>
      <w:moveFrom w:id="833" w:author="Shubha Ranganathan" w:date="2020-06-05T06:26:00Z">
        <w:r w:rsidRPr="00C97ED5" w:rsidDel="00BB7736">
          <w:rPr>
            <w:rFonts w:eastAsiaTheme="minorHAnsi"/>
            <w:color w:val="000000" w:themeColor="text1"/>
          </w:rPr>
          <w:t xml:space="preserve">Halliburton, M. (2003). The Importance of a Pleasant Process of Treatment: Lessons on Healing from South India. </w:t>
        </w:r>
        <w:r w:rsidRPr="00C97ED5" w:rsidDel="00BB7736">
          <w:rPr>
            <w:rFonts w:eastAsiaTheme="minorHAnsi"/>
            <w:i/>
            <w:color w:val="000000" w:themeColor="text1"/>
          </w:rPr>
          <w:t>Culture, Medicine and Psychiatry</w:t>
        </w:r>
        <w:r w:rsidRPr="00C97ED5" w:rsidDel="00BB7736">
          <w:rPr>
            <w:rFonts w:eastAsiaTheme="minorHAnsi"/>
            <w:color w:val="000000" w:themeColor="text1"/>
          </w:rPr>
          <w:t>, 27(2), 161–186.</w:t>
        </w:r>
      </w:moveFrom>
    </w:p>
    <w:p w14:paraId="3AB358D3" w14:textId="40C3ED05" w:rsidR="00C97ED5" w:rsidRPr="00C97ED5" w:rsidDel="00BB7736" w:rsidRDefault="00C97ED5" w:rsidP="00C97ED5">
      <w:pPr>
        <w:autoSpaceDE w:val="0"/>
        <w:autoSpaceDN w:val="0"/>
        <w:adjustRightInd w:val="0"/>
        <w:spacing w:after="0"/>
        <w:ind w:left="360" w:firstLine="0"/>
        <w:jc w:val="left"/>
        <w:rPr>
          <w:moveFrom w:id="834" w:author="Shubha Ranganathan" w:date="2020-06-05T06:26:00Z"/>
          <w:rFonts w:eastAsiaTheme="minorHAnsi"/>
          <w:color w:val="000000" w:themeColor="text1"/>
        </w:rPr>
      </w:pPr>
    </w:p>
    <w:p w14:paraId="0D635C57" w14:textId="60B3EA3E" w:rsidR="00C97ED5" w:rsidRPr="00C97ED5" w:rsidDel="00BB7736" w:rsidRDefault="00C97ED5" w:rsidP="00C97ED5">
      <w:pPr>
        <w:pStyle w:val="ListParagraph"/>
        <w:numPr>
          <w:ilvl w:val="0"/>
          <w:numId w:val="5"/>
        </w:numPr>
        <w:jc w:val="left"/>
        <w:rPr>
          <w:moveFrom w:id="835" w:author="Shubha Ranganathan" w:date="2020-06-05T06:26:00Z"/>
          <w:color w:val="000000" w:themeColor="text1"/>
        </w:rPr>
      </w:pPr>
      <w:moveFrom w:id="836" w:author="Shubha Ranganathan" w:date="2020-06-05T06:26:00Z">
        <w:r w:rsidRPr="00C97ED5" w:rsidDel="00BB7736">
          <w:rPr>
            <w:color w:val="000000" w:themeColor="text1"/>
          </w:rPr>
          <w:t xml:space="preserve">Jijith, A. &amp;Jijesh,M. (2018). Ayurvedic Management of Alcohol Withdrawal Syndrome- A Case Report. </w:t>
        </w:r>
        <w:r w:rsidRPr="00C97ED5" w:rsidDel="00BB7736">
          <w:rPr>
            <w:i/>
            <w:iCs/>
            <w:color w:val="000000" w:themeColor="text1"/>
          </w:rPr>
          <w:t xml:space="preserve">Medical Journal of Clinical Trials &amp; Case Studies. </w:t>
        </w:r>
        <w:r w:rsidRPr="00C97ED5" w:rsidDel="00BB7736">
          <w:rPr>
            <w:color w:val="000000" w:themeColor="text1"/>
          </w:rPr>
          <w:t>2(6).</w:t>
        </w:r>
      </w:moveFrom>
    </w:p>
    <w:p w14:paraId="37DA263C" w14:textId="2E926A95" w:rsidR="00C97ED5" w:rsidRPr="00C97ED5" w:rsidDel="00BB7736" w:rsidRDefault="00C97ED5" w:rsidP="00C97ED5">
      <w:pPr>
        <w:pStyle w:val="ListParagraph"/>
        <w:numPr>
          <w:ilvl w:val="0"/>
          <w:numId w:val="5"/>
        </w:numPr>
        <w:spacing w:before="720"/>
        <w:ind w:right="375"/>
        <w:jc w:val="left"/>
        <w:rPr>
          <w:moveFrom w:id="837" w:author="Shubha Ranganathan" w:date="2020-06-05T06:26:00Z"/>
          <w:color w:val="000000" w:themeColor="text1"/>
        </w:rPr>
      </w:pPr>
      <w:moveFrom w:id="838" w:author="Shubha Ranganathan" w:date="2020-06-05T06:26:00Z">
        <w:r w:rsidRPr="00C97ED5" w:rsidDel="00BB7736">
          <w:rPr>
            <w:color w:val="000000" w:themeColor="text1"/>
          </w:rPr>
          <w:t xml:space="preserve">Lang, C. (2019). Inspecting Mental Health: Depression, Surveillance and Care in Kerala, South India. </w:t>
        </w:r>
        <w:r w:rsidRPr="00C97ED5" w:rsidDel="00BB7736">
          <w:rPr>
            <w:i/>
            <w:color w:val="000000" w:themeColor="text1"/>
          </w:rPr>
          <w:t xml:space="preserve">Culture, Medicine, </w:t>
        </w:r>
        <w:r w:rsidRPr="00C97ED5" w:rsidDel="00BB7736">
          <w:rPr>
            <w:i/>
            <w:iCs/>
            <w:color w:val="000000" w:themeColor="text1"/>
          </w:rPr>
          <w:t>and Psychiatry, 43(4), 596–612.</w:t>
        </w:r>
        <w:r w:rsidRPr="00C97ED5" w:rsidDel="00BB7736">
          <w:rPr>
            <w:color w:val="000000" w:themeColor="text1"/>
          </w:rPr>
          <w:t> </w:t>
        </w:r>
      </w:moveFrom>
    </w:p>
    <w:p w14:paraId="46F9A137" w14:textId="1F9D31FD" w:rsidR="00C97ED5" w:rsidRPr="00C97ED5" w:rsidDel="00BB7736" w:rsidRDefault="00C97ED5" w:rsidP="00C97ED5">
      <w:pPr>
        <w:pStyle w:val="ListParagraph"/>
        <w:numPr>
          <w:ilvl w:val="0"/>
          <w:numId w:val="5"/>
        </w:numPr>
        <w:spacing w:before="240" w:after="200"/>
        <w:jc w:val="left"/>
        <w:rPr>
          <w:moveFrom w:id="839" w:author="Shubha Ranganathan" w:date="2020-06-05T06:26:00Z"/>
          <w:color w:val="000000" w:themeColor="text1"/>
        </w:rPr>
      </w:pPr>
      <w:moveFrom w:id="840" w:author="Shubha Ranganathan" w:date="2020-06-05T06:26:00Z">
        <w:r w:rsidRPr="00C97ED5" w:rsidDel="00BB7736">
          <w:rPr>
            <w:color w:val="000000" w:themeColor="text1"/>
          </w:rPr>
          <w:t xml:space="preserve">Addlakha, R. (2008). </w:t>
        </w:r>
        <w:r w:rsidRPr="00C97ED5" w:rsidDel="00BB7736">
          <w:rPr>
            <w:i/>
            <w:iCs/>
            <w:color w:val="000000" w:themeColor="text1"/>
          </w:rPr>
          <w:t>Deconstructing mental illness: An ethnography of psychiatry women and the family.</w:t>
        </w:r>
        <w:r w:rsidRPr="00C97ED5" w:rsidDel="00BB7736">
          <w:rPr>
            <w:color w:val="000000" w:themeColor="text1"/>
          </w:rPr>
          <w:t xml:space="preserve"> New Delhi: Zubaan.</w:t>
        </w:r>
      </w:moveFrom>
    </w:p>
    <w:p w14:paraId="71AA9784" w14:textId="30687AD1" w:rsidR="00C97ED5" w:rsidRPr="00C97ED5" w:rsidDel="00BB7736" w:rsidRDefault="00C97ED5" w:rsidP="00C97ED5">
      <w:pPr>
        <w:pStyle w:val="ListParagraph"/>
        <w:numPr>
          <w:ilvl w:val="0"/>
          <w:numId w:val="5"/>
        </w:numPr>
        <w:autoSpaceDE w:val="0"/>
        <w:autoSpaceDN w:val="0"/>
        <w:adjustRightInd w:val="0"/>
        <w:spacing w:after="0"/>
        <w:jc w:val="left"/>
        <w:rPr>
          <w:moveFrom w:id="841" w:author="Shubha Ranganathan" w:date="2020-06-05T06:26:00Z"/>
          <w:rFonts w:eastAsiaTheme="minorHAnsi"/>
          <w:color w:val="000000" w:themeColor="text1"/>
        </w:rPr>
      </w:pPr>
      <w:moveFrom w:id="842" w:author="Shubha Ranganathan" w:date="2020-06-05T06:26:00Z">
        <w:r w:rsidRPr="00C97ED5" w:rsidDel="00BB7736">
          <w:rPr>
            <w:color w:val="000000" w:themeColor="text1"/>
          </w:rPr>
          <w:t xml:space="preserve">Ecks, S. (2013). </w:t>
        </w:r>
        <w:r w:rsidRPr="00C97ED5" w:rsidDel="00BB7736">
          <w:rPr>
            <w:i/>
            <w:iCs/>
            <w:color w:val="000000" w:themeColor="text1"/>
          </w:rPr>
          <w:t>Eating Drugs: Psychopharmaceutical Pluralism in India</w:t>
        </w:r>
        <w:r w:rsidRPr="00C97ED5" w:rsidDel="00BB7736">
          <w:rPr>
            <w:color w:val="000000" w:themeColor="text1"/>
          </w:rPr>
          <w:t>. New York: New York University Press</w:t>
        </w:r>
      </w:moveFrom>
    </w:p>
    <w:p w14:paraId="3883894E" w14:textId="09AAAA55" w:rsidR="00C97ED5" w:rsidRPr="00C97ED5" w:rsidDel="00BB7736" w:rsidRDefault="00C97ED5" w:rsidP="00C97ED5">
      <w:pPr>
        <w:pStyle w:val="ListParagraph"/>
        <w:numPr>
          <w:ilvl w:val="0"/>
          <w:numId w:val="5"/>
        </w:numPr>
        <w:jc w:val="left"/>
        <w:rPr>
          <w:moveFrom w:id="843" w:author="Shubha Ranganathan" w:date="2020-06-05T06:26:00Z"/>
          <w:color w:val="000000" w:themeColor="text1"/>
        </w:rPr>
      </w:pPr>
      <w:moveFrom w:id="844" w:author="Shubha Ranganathan" w:date="2020-06-05T06:26:00Z">
        <w:r w:rsidRPr="00C97ED5" w:rsidDel="00BB7736">
          <w:rPr>
            <w:color w:val="000000" w:themeColor="text1"/>
          </w:rPr>
          <w:t xml:space="preserve">Nunley, M. (1996). Why psychiatrists in India prescribe so many drugs. </w:t>
        </w:r>
        <w:r w:rsidRPr="00C97ED5" w:rsidDel="00BB7736">
          <w:rPr>
            <w:i/>
            <w:color w:val="000000" w:themeColor="text1"/>
          </w:rPr>
          <w:t>Culture, Medicine and Psychiatry, 20</w:t>
        </w:r>
        <w:r w:rsidRPr="00C97ED5" w:rsidDel="00BB7736">
          <w:rPr>
            <w:color w:val="000000" w:themeColor="text1"/>
          </w:rPr>
          <w:t>, 165-197.</w:t>
        </w:r>
      </w:moveFrom>
    </w:p>
    <w:p w14:paraId="293753F9" w14:textId="29F70FE1" w:rsidR="00C97ED5" w:rsidRPr="00C97ED5" w:rsidDel="00BB7736" w:rsidRDefault="00C97ED5" w:rsidP="00C97ED5">
      <w:pPr>
        <w:pStyle w:val="ListParagraph"/>
        <w:numPr>
          <w:ilvl w:val="0"/>
          <w:numId w:val="5"/>
        </w:numPr>
        <w:jc w:val="left"/>
        <w:rPr>
          <w:moveFrom w:id="845" w:author="Shubha Ranganathan" w:date="2020-06-05T06:26:00Z"/>
          <w:color w:val="000000" w:themeColor="text1"/>
        </w:rPr>
      </w:pPr>
      <w:moveFrom w:id="846" w:author="Shubha Ranganathan" w:date="2020-06-05T06:26:00Z">
        <w:r w:rsidRPr="00C97ED5" w:rsidDel="00BB7736">
          <w:rPr>
            <w:color w:val="000000" w:themeColor="text1"/>
          </w:rPr>
          <w:t xml:space="preserve">Jain, S., &amp; S. Jadhav (2009). Pills that swallow policy: Clinical ethnography of a community mental health programme in Northern India. </w:t>
        </w:r>
        <w:r w:rsidRPr="00C97ED5" w:rsidDel="00BB7736">
          <w:rPr>
            <w:i/>
            <w:iCs/>
            <w:color w:val="000000" w:themeColor="text1"/>
          </w:rPr>
          <w:t>Transcultural Psychiatry 46(1)</w:t>
        </w:r>
        <w:r w:rsidRPr="00C97ED5" w:rsidDel="00BB7736">
          <w:rPr>
            <w:color w:val="000000" w:themeColor="text1"/>
          </w:rPr>
          <w:t>, 60–85.</w:t>
        </w:r>
      </w:moveFrom>
    </w:p>
    <w:p w14:paraId="4A9D3ABE" w14:textId="15F1154D" w:rsidR="00C97ED5" w:rsidRPr="00C97ED5" w:rsidDel="00BB7736" w:rsidRDefault="00C97ED5" w:rsidP="00C97ED5">
      <w:pPr>
        <w:pStyle w:val="ListParagraph"/>
        <w:numPr>
          <w:ilvl w:val="0"/>
          <w:numId w:val="5"/>
        </w:numPr>
        <w:spacing w:before="720"/>
        <w:ind w:right="375"/>
        <w:jc w:val="left"/>
        <w:rPr>
          <w:moveFrom w:id="847" w:author="Shubha Ranganathan" w:date="2020-06-05T06:26:00Z"/>
          <w:color w:val="000000" w:themeColor="text1"/>
        </w:rPr>
      </w:pPr>
      <w:moveFrom w:id="848" w:author="Shubha Ranganathan" w:date="2020-06-05T06:26:00Z">
        <w:r w:rsidRPr="00C97ED5" w:rsidDel="00BB7736">
          <w:rPr>
            <w:color w:val="000000" w:themeColor="text1"/>
          </w:rPr>
          <w:t xml:space="preserve">Zola, I. K. (1972). Medicine as an Institution of Social Control. </w:t>
        </w:r>
        <w:r w:rsidRPr="00C97ED5" w:rsidDel="00BB7736">
          <w:rPr>
            <w:i/>
            <w:color w:val="000000" w:themeColor="text1"/>
          </w:rPr>
          <w:t>The Sociological Review,</w:t>
        </w:r>
        <w:r w:rsidRPr="00C97ED5" w:rsidDel="00BB7736">
          <w:rPr>
            <w:color w:val="000000" w:themeColor="text1"/>
          </w:rPr>
          <w:t xml:space="preserve"> 20(4), 487–504.</w:t>
        </w:r>
      </w:moveFrom>
    </w:p>
    <w:p w14:paraId="0CE36936" w14:textId="07FA2334" w:rsidR="00C97ED5" w:rsidRPr="00C97ED5" w:rsidDel="00BB7736" w:rsidRDefault="00C97ED5" w:rsidP="00C97ED5">
      <w:pPr>
        <w:pStyle w:val="ListParagraph"/>
        <w:numPr>
          <w:ilvl w:val="0"/>
          <w:numId w:val="5"/>
        </w:numPr>
        <w:spacing w:before="720"/>
        <w:ind w:right="375"/>
        <w:jc w:val="left"/>
        <w:rPr>
          <w:moveFrom w:id="849" w:author="Shubha Ranganathan" w:date="2020-06-05T06:26:00Z"/>
          <w:color w:val="000000" w:themeColor="text1"/>
        </w:rPr>
      </w:pPr>
      <w:moveFrom w:id="850" w:author="Shubha Ranganathan" w:date="2020-06-05T06:26:00Z">
        <w:r w:rsidRPr="00C97ED5" w:rsidDel="00BB7736">
          <w:rPr>
            <w:color w:val="000000" w:themeColor="text1"/>
          </w:rPr>
          <w:t>Kottai, S. R., &amp; Ranganathan, S. (2020). </w:t>
        </w:r>
        <w:r w:rsidRPr="00C97ED5" w:rsidDel="00BB7736">
          <w:rPr>
            <w:iCs/>
            <w:color w:val="000000" w:themeColor="text1"/>
          </w:rPr>
          <w:t>Task-shifting in Community Mental Health in Kerala: Tensions and Ruptures</w:t>
        </w:r>
        <w:r w:rsidRPr="00C97ED5" w:rsidDel="00BB7736">
          <w:rPr>
            <w:i/>
            <w:iCs/>
            <w:color w:val="000000" w:themeColor="text1"/>
          </w:rPr>
          <w:t>. Medical Anthropology, 1–15.</w:t>
        </w:r>
        <w:r w:rsidRPr="00C97ED5" w:rsidDel="00BB7736">
          <w:rPr>
            <w:color w:val="000000" w:themeColor="text1"/>
          </w:rPr>
          <w:t> </w:t>
        </w:r>
      </w:moveFrom>
    </w:p>
    <w:p w14:paraId="0B47FC76" w14:textId="6C13083D" w:rsidR="00C97ED5" w:rsidRPr="00C97ED5" w:rsidDel="00BB7736" w:rsidRDefault="00C97ED5" w:rsidP="00C97ED5">
      <w:pPr>
        <w:pStyle w:val="EndnoteText"/>
        <w:numPr>
          <w:ilvl w:val="0"/>
          <w:numId w:val="5"/>
        </w:numPr>
        <w:spacing w:line="360" w:lineRule="auto"/>
        <w:jc w:val="left"/>
        <w:rPr>
          <w:moveFrom w:id="851" w:author="Shubha Ranganathan" w:date="2020-06-05T06:26:00Z"/>
          <w:i/>
          <w:color w:val="000000" w:themeColor="text1"/>
          <w:sz w:val="24"/>
          <w:szCs w:val="24"/>
        </w:rPr>
      </w:pPr>
      <w:moveFrom w:id="852" w:author="Shubha Ranganathan" w:date="2020-06-05T06:26:00Z">
        <w:r w:rsidRPr="00C97ED5" w:rsidDel="00BB7736">
          <w:rPr>
            <w:color w:val="000000" w:themeColor="text1"/>
            <w:sz w:val="24"/>
            <w:szCs w:val="24"/>
          </w:rPr>
          <w:t>Chua, J. L. (2014). In Pursuit of the Good Life: Aspiration and Suicide in Globalizing South India. London; University of California Press.</w:t>
        </w:r>
      </w:moveFrom>
    </w:p>
    <w:p w14:paraId="63ACE50D" w14:textId="05CA9529" w:rsidR="00C97ED5" w:rsidRPr="00C97ED5" w:rsidDel="00BB7736" w:rsidRDefault="00C97ED5" w:rsidP="00C97ED5">
      <w:pPr>
        <w:pStyle w:val="ListParagraph"/>
        <w:numPr>
          <w:ilvl w:val="0"/>
          <w:numId w:val="5"/>
        </w:numPr>
        <w:spacing w:before="720"/>
        <w:ind w:right="375"/>
        <w:jc w:val="left"/>
        <w:rPr>
          <w:moveFrom w:id="853" w:author="Shubha Ranganathan" w:date="2020-06-05T06:26:00Z"/>
          <w:color w:val="000000" w:themeColor="text1"/>
        </w:rPr>
      </w:pPr>
      <w:moveFrom w:id="854" w:author="Shubha Ranganathan" w:date="2020-06-05T06:26:00Z">
        <w:r w:rsidRPr="00C97ED5" w:rsidDel="00BB7736">
          <w:rPr>
            <w:color w:val="000000" w:themeColor="text1"/>
          </w:rPr>
          <w:t xml:space="preserve">Ecks, Stefan. (2006). Pharmaceutical Citizenship: Antidepressant Marketing and the Promise of Demarginalization in India. </w:t>
        </w:r>
        <w:r w:rsidRPr="00C97ED5" w:rsidDel="00BB7736">
          <w:rPr>
            <w:i/>
            <w:iCs/>
            <w:color w:val="000000" w:themeColor="text1"/>
          </w:rPr>
          <w:t>Anthropology &amp; Medicine, 12</w:t>
        </w:r>
        <w:r w:rsidRPr="00C97ED5" w:rsidDel="00BB7736">
          <w:rPr>
            <w:color w:val="000000" w:themeColor="text1"/>
          </w:rPr>
          <w:t>, 239-254.</w:t>
        </w:r>
      </w:moveFrom>
    </w:p>
    <w:p w14:paraId="7ADC07AC" w14:textId="308A6C45" w:rsidR="00C97ED5" w:rsidRPr="00C97ED5" w:rsidDel="00BB7736" w:rsidRDefault="00C97ED5" w:rsidP="00C97ED5">
      <w:pPr>
        <w:pStyle w:val="EndnoteText"/>
        <w:numPr>
          <w:ilvl w:val="0"/>
          <w:numId w:val="5"/>
        </w:numPr>
        <w:spacing w:line="360" w:lineRule="auto"/>
        <w:jc w:val="left"/>
        <w:rPr>
          <w:moveFrom w:id="855" w:author="Shubha Ranganathan" w:date="2020-06-05T06:26:00Z"/>
          <w:i/>
          <w:color w:val="000000" w:themeColor="text1"/>
          <w:sz w:val="24"/>
          <w:szCs w:val="24"/>
        </w:rPr>
      </w:pPr>
      <w:moveFrom w:id="856" w:author="Shubha Ranganathan" w:date="2020-06-05T06:26:00Z">
        <w:r w:rsidRPr="00C97ED5" w:rsidDel="00BB7736">
          <w:rPr>
            <w:color w:val="000000" w:themeColor="text1"/>
            <w:sz w:val="24"/>
            <w:szCs w:val="24"/>
          </w:rPr>
          <w:t>Mills, C. (2013</w:t>
        </w:r>
        <w:r w:rsidRPr="00C97ED5" w:rsidDel="00BB7736">
          <w:rPr>
            <w:i/>
            <w:color w:val="000000" w:themeColor="text1"/>
            <w:sz w:val="24"/>
            <w:szCs w:val="24"/>
          </w:rPr>
          <w:t>). Decolonizing Global Mental Health: The psychiatrization of the majority world.</w:t>
        </w:r>
        <w:r w:rsidRPr="00C97ED5" w:rsidDel="00BB7736">
          <w:rPr>
            <w:color w:val="000000" w:themeColor="text1"/>
            <w:sz w:val="24"/>
            <w:szCs w:val="24"/>
          </w:rPr>
          <w:t xml:space="preserve"> London; Routledge.</w:t>
        </w:r>
      </w:moveFrom>
    </w:p>
    <w:p w14:paraId="661F5D86" w14:textId="739FAB85" w:rsidR="00C97ED5" w:rsidRPr="00C97ED5" w:rsidDel="00BB7736" w:rsidRDefault="00C97ED5" w:rsidP="00C97ED5">
      <w:pPr>
        <w:pStyle w:val="ListParagraph"/>
        <w:numPr>
          <w:ilvl w:val="0"/>
          <w:numId w:val="5"/>
        </w:numPr>
        <w:jc w:val="left"/>
        <w:rPr>
          <w:moveFrom w:id="857" w:author="Shubha Ranganathan" w:date="2020-06-05T06:26:00Z"/>
          <w:iCs/>
          <w:color w:val="000000" w:themeColor="text1"/>
          <w:spacing w:val="10"/>
          <w:shd w:val="clear" w:color="auto" w:fill="FFFFFF"/>
        </w:rPr>
      </w:pPr>
      <w:moveFrom w:id="858" w:author="Shubha Ranganathan" w:date="2020-06-05T06:26:00Z">
        <w:r w:rsidRPr="00C97ED5" w:rsidDel="00BB7736">
          <w:rPr>
            <w:iCs/>
            <w:color w:val="000000" w:themeColor="text1"/>
            <w:spacing w:val="10"/>
            <w:shd w:val="clear" w:color="auto" w:fill="FFFFFF"/>
          </w:rPr>
          <w:t xml:space="preserve">Kitanaka, J. (2011). </w:t>
        </w:r>
        <w:r w:rsidRPr="00C97ED5" w:rsidDel="00BB7736">
          <w:rPr>
            <w:i/>
            <w:iCs/>
            <w:color w:val="000000" w:themeColor="text1"/>
            <w:spacing w:val="10"/>
            <w:shd w:val="clear" w:color="auto" w:fill="FFFFFF"/>
          </w:rPr>
          <w:t xml:space="preserve">Depression in Japan: Psychiatric Cures for a Society in Distress. </w:t>
        </w:r>
        <w:r w:rsidRPr="00C97ED5" w:rsidDel="00BB7736">
          <w:rPr>
            <w:iCs/>
            <w:color w:val="000000" w:themeColor="text1"/>
            <w:spacing w:val="10"/>
            <w:shd w:val="clear" w:color="auto" w:fill="FFFFFF"/>
          </w:rPr>
          <w:t xml:space="preserve"> United Kinngdom; Princeton University Press. </w:t>
        </w:r>
      </w:moveFrom>
    </w:p>
    <w:p w14:paraId="5C53CA40" w14:textId="53EDADAB" w:rsidR="00C97ED5" w:rsidRPr="00C97ED5" w:rsidDel="00BB7736" w:rsidRDefault="00C97ED5" w:rsidP="00C97ED5">
      <w:pPr>
        <w:pStyle w:val="ListParagraph"/>
        <w:numPr>
          <w:ilvl w:val="0"/>
          <w:numId w:val="5"/>
        </w:numPr>
        <w:spacing w:before="240" w:after="200"/>
        <w:jc w:val="left"/>
        <w:rPr>
          <w:moveFrom w:id="859" w:author="Shubha Ranganathan" w:date="2020-06-05T06:26:00Z"/>
          <w:color w:val="000000" w:themeColor="text1"/>
        </w:rPr>
      </w:pPr>
      <w:moveFrom w:id="860" w:author="Shubha Ranganathan" w:date="2020-06-05T06:26:00Z">
        <w:r w:rsidRPr="00C97ED5" w:rsidDel="00BB7736">
          <w:rPr>
            <w:color w:val="000000" w:themeColor="text1"/>
          </w:rPr>
          <w:t xml:space="preserve">Fox, D., Prilleltensky, I., &amp; Austin, S. (Eds.). (2009). </w:t>
        </w:r>
        <w:r w:rsidRPr="00C97ED5" w:rsidDel="00BB7736">
          <w:rPr>
            <w:i/>
            <w:iCs/>
            <w:color w:val="000000" w:themeColor="text1"/>
          </w:rPr>
          <w:t>Critical psychology: An introduction</w:t>
        </w:r>
        <w:r w:rsidRPr="00C97ED5" w:rsidDel="00BB7736">
          <w:rPr>
            <w:color w:val="000000" w:themeColor="text1"/>
          </w:rPr>
          <w:t xml:space="preserve">. Sage. </w:t>
        </w:r>
      </w:moveFrom>
    </w:p>
    <w:p w14:paraId="1582DAA9" w14:textId="679094EE" w:rsidR="00C97ED5" w:rsidRPr="00C97ED5" w:rsidDel="00BB7736" w:rsidRDefault="00C97ED5" w:rsidP="00C97ED5">
      <w:pPr>
        <w:pStyle w:val="ListParagraph"/>
        <w:numPr>
          <w:ilvl w:val="0"/>
          <w:numId w:val="5"/>
        </w:numPr>
        <w:spacing w:before="240" w:after="200"/>
        <w:jc w:val="left"/>
        <w:rPr>
          <w:moveFrom w:id="861" w:author="Shubha Ranganathan" w:date="2020-06-05T06:26:00Z"/>
          <w:color w:val="000000" w:themeColor="text1"/>
        </w:rPr>
      </w:pPr>
      <w:moveFrom w:id="862" w:author="Shubha Ranganathan" w:date="2020-06-05T06:26:00Z">
        <w:r w:rsidRPr="00C97ED5" w:rsidDel="00BB7736">
          <w:rPr>
            <w:color w:val="000000" w:themeColor="text1"/>
          </w:rPr>
          <w:t xml:space="preserve">Davar, B. V. (Ed.). (2001). </w:t>
        </w:r>
        <w:r w:rsidRPr="00C97ED5" w:rsidDel="00BB7736">
          <w:rPr>
            <w:i/>
            <w:color w:val="000000" w:themeColor="text1"/>
          </w:rPr>
          <w:t>Mental health from a gender perspective</w:t>
        </w:r>
        <w:r w:rsidRPr="00C97ED5" w:rsidDel="00BB7736">
          <w:rPr>
            <w:color w:val="000000" w:themeColor="text1"/>
          </w:rPr>
          <w:t>. New Delhi: Sage.</w:t>
        </w:r>
      </w:moveFrom>
    </w:p>
    <w:p w14:paraId="580B3DF7" w14:textId="6185A8A9" w:rsidR="00C97ED5" w:rsidRPr="00C97ED5" w:rsidDel="00BB7736" w:rsidRDefault="00C97ED5" w:rsidP="00C97ED5">
      <w:pPr>
        <w:pStyle w:val="ListParagraph"/>
        <w:numPr>
          <w:ilvl w:val="0"/>
          <w:numId w:val="5"/>
        </w:numPr>
        <w:spacing w:before="240" w:after="200"/>
        <w:jc w:val="left"/>
        <w:rPr>
          <w:moveFrom w:id="863" w:author="Shubha Ranganathan" w:date="2020-06-05T06:26:00Z"/>
          <w:color w:val="000000" w:themeColor="text1"/>
        </w:rPr>
      </w:pPr>
      <w:moveFrom w:id="864" w:author="Shubha Ranganathan" w:date="2020-06-05T06:26:00Z">
        <w:r w:rsidRPr="00C97ED5" w:rsidDel="00BB7736">
          <w:rPr>
            <w:color w:val="000000" w:themeColor="text1"/>
          </w:rPr>
          <w:t xml:space="preserve">Vindhya, U. (Ed.). (2003). </w:t>
        </w:r>
        <w:r w:rsidRPr="00C97ED5" w:rsidDel="00BB7736">
          <w:rPr>
            <w:i/>
            <w:iCs/>
            <w:color w:val="000000" w:themeColor="text1"/>
          </w:rPr>
          <w:t>Psychology in India: Intersecting crossroads</w:t>
        </w:r>
        <w:r w:rsidRPr="00C97ED5" w:rsidDel="00BB7736">
          <w:rPr>
            <w:color w:val="000000" w:themeColor="text1"/>
          </w:rPr>
          <w:t xml:space="preserve">. New Delhi: Concept Publishing Company. </w:t>
        </w:r>
      </w:moveFrom>
    </w:p>
    <w:p w14:paraId="42550BE4" w14:textId="52895F57" w:rsidR="00C97ED5" w:rsidRPr="00C97ED5" w:rsidDel="00BB7736" w:rsidRDefault="00C97ED5" w:rsidP="00C97ED5">
      <w:pPr>
        <w:pStyle w:val="ListParagraph"/>
        <w:numPr>
          <w:ilvl w:val="0"/>
          <w:numId w:val="5"/>
        </w:numPr>
        <w:jc w:val="left"/>
        <w:rPr>
          <w:moveFrom w:id="865" w:author="Shubha Ranganathan" w:date="2020-06-05T06:26:00Z"/>
          <w:color w:val="000000" w:themeColor="text1"/>
          <w:spacing w:val="10"/>
          <w:shd w:val="clear" w:color="auto" w:fill="FFFFFF"/>
        </w:rPr>
      </w:pPr>
      <w:moveFrom w:id="866" w:author="Shubha Ranganathan" w:date="2020-06-05T06:26:00Z">
        <w:r w:rsidRPr="00C97ED5" w:rsidDel="00BB7736">
          <w:rPr>
            <w:color w:val="000000" w:themeColor="text1"/>
          </w:rPr>
          <w:t xml:space="preserve">Sanghvi R. ( 2018). Gender perspectives in medical education. </w:t>
        </w:r>
        <w:r w:rsidRPr="00C97ED5" w:rsidDel="00BB7736">
          <w:rPr>
            <w:i/>
            <w:color w:val="000000" w:themeColor="text1"/>
          </w:rPr>
          <w:t xml:space="preserve">Indian Journal of Medical Ethics. </w:t>
        </w:r>
        <w:r w:rsidRPr="00C97ED5" w:rsidDel="00BB7736">
          <w:rPr>
            <w:color w:val="000000" w:themeColor="text1"/>
          </w:rPr>
          <w:t>4(2).</w:t>
        </w:r>
      </w:moveFrom>
    </w:p>
    <w:p w14:paraId="53B5F787" w14:textId="3B045BEA" w:rsidR="00C97ED5" w:rsidRPr="00C97ED5" w:rsidDel="00BB7736" w:rsidRDefault="00C97ED5" w:rsidP="00C97ED5">
      <w:pPr>
        <w:pStyle w:val="ListParagraph"/>
        <w:numPr>
          <w:ilvl w:val="0"/>
          <w:numId w:val="5"/>
        </w:numPr>
        <w:spacing w:before="240" w:after="200"/>
        <w:jc w:val="left"/>
        <w:rPr>
          <w:moveFrom w:id="867" w:author="Shubha Ranganathan" w:date="2020-06-05T06:26:00Z"/>
          <w:color w:val="000000" w:themeColor="text1"/>
        </w:rPr>
      </w:pPr>
      <w:moveFrom w:id="868" w:author="Shubha Ranganathan" w:date="2020-06-05T06:26:00Z">
        <w:r w:rsidRPr="00C97ED5" w:rsidDel="00BB7736">
          <w:rPr>
            <w:color w:val="000000" w:themeColor="text1"/>
          </w:rPr>
          <w:t>Prabhu, G. (2019). The disappearing act: Humanities in the medical curriculum in India. </w:t>
        </w:r>
        <w:r w:rsidRPr="00C97ED5" w:rsidDel="00BB7736">
          <w:rPr>
            <w:i/>
            <w:iCs/>
            <w:color w:val="000000" w:themeColor="text1"/>
          </w:rPr>
          <w:t>Indian Journal of Medical Ethics, 4 </w:t>
        </w:r>
        <w:r w:rsidRPr="00C97ED5" w:rsidDel="00BB7736">
          <w:rPr>
            <w:color w:val="000000" w:themeColor="text1"/>
          </w:rPr>
          <w:t>(3 (NS)), 194-197. Retrieved from </w:t>
        </w:r>
        <w:r w:rsidR="00CA6BA7" w:rsidDel="00BB7736">
          <w:fldChar w:fldCharType="begin"/>
        </w:r>
        <w:r w:rsidR="00CA6BA7" w:rsidDel="00BB7736">
          <w:instrText xml:space="preserve"> HYPERLINK "https://ijme.in/articles/the-disappearing-act-humanities-in-the-medical-curriculum-in-india/" </w:instrText>
        </w:r>
        <w:r w:rsidR="00CA6BA7" w:rsidDel="00BB7736">
          <w:fldChar w:fldCharType="separate"/>
        </w:r>
        <w:r w:rsidRPr="00C97ED5" w:rsidDel="00BB7736">
          <w:rPr>
            <w:rStyle w:val="Hyperlink"/>
            <w:color w:val="000000" w:themeColor="text1"/>
          </w:rPr>
          <w:t>https://ijme.in/articles/the-disappearing-act-humanities-in-the-medical-curriculum-in-india/</w:t>
        </w:r>
        <w:r w:rsidR="00CA6BA7" w:rsidDel="00BB7736">
          <w:rPr>
            <w:rStyle w:val="Hyperlink"/>
            <w:color w:val="000000" w:themeColor="text1"/>
          </w:rPr>
          <w:fldChar w:fldCharType="end"/>
        </w:r>
      </w:moveFrom>
    </w:p>
    <w:p w14:paraId="06E5DDBF" w14:textId="3146E41E" w:rsidR="00C97ED5" w:rsidRPr="00C97ED5" w:rsidDel="00BB7736" w:rsidRDefault="00C97ED5" w:rsidP="00C97ED5">
      <w:pPr>
        <w:pStyle w:val="EndnoteText"/>
        <w:spacing w:line="360" w:lineRule="auto"/>
        <w:ind w:left="720" w:firstLine="0"/>
        <w:jc w:val="left"/>
        <w:rPr>
          <w:moveFrom w:id="869" w:author="Shubha Ranganathan" w:date="2020-06-05T06:26:00Z"/>
          <w:color w:val="000000" w:themeColor="text1"/>
          <w:sz w:val="24"/>
          <w:szCs w:val="24"/>
        </w:rPr>
      </w:pPr>
    </w:p>
    <w:p w14:paraId="3B78AAD9" w14:textId="0232D409" w:rsidR="00C97ED5" w:rsidRPr="00C97ED5" w:rsidRDefault="00C97ED5" w:rsidP="00C97ED5">
      <w:pPr>
        <w:pStyle w:val="ListParagraph"/>
        <w:numPr>
          <w:ilvl w:val="0"/>
          <w:numId w:val="5"/>
        </w:numPr>
        <w:jc w:val="left"/>
        <w:rPr>
          <w:color w:val="000000" w:themeColor="text1"/>
          <w:spacing w:val="10"/>
          <w:shd w:val="clear" w:color="auto" w:fill="FFFFFF"/>
        </w:rPr>
      </w:pPr>
      <w:moveFrom w:id="870" w:author="Shubha Ranganathan" w:date="2020-06-05T06:26:00Z">
        <w:r w:rsidRPr="00C97ED5" w:rsidDel="00BB7736">
          <w:rPr>
            <w:i/>
            <w:iCs/>
            <w:color w:val="000000" w:themeColor="text1"/>
            <w:spacing w:val="10"/>
            <w:shd w:val="clear" w:color="auto" w:fill="FFFFFF"/>
          </w:rPr>
          <w:t xml:space="preserve">Kerala to organise 'Orange Day' campaign to end violence against women, </w:t>
        </w:r>
        <w:r w:rsidRPr="00C97ED5" w:rsidDel="00BB7736">
          <w:rPr>
            <w:color w:val="000000" w:themeColor="text1"/>
            <w:spacing w:val="10"/>
            <w:shd w:val="clear" w:color="auto" w:fill="FFFFFF"/>
          </w:rPr>
          <w:t xml:space="preserve">(November 24, 2015). </w:t>
        </w:r>
        <w:r w:rsidRPr="00C97ED5" w:rsidDel="00BB7736">
          <w:rPr>
            <w:i/>
            <w:color w:val="000000" w:themeColor="text1"/>
            <w:spacing w:val="10"/>
            <w:shd w:val="clear" w:color="auto" w:fill="FFFFFF"/>
          </w:rPr>
          <w:t>The Hindu</w:t>
        </w:r>
        <w:r w:rsidRPr="00C97ED5" w:rsidDel="00BB7736">
          <w:rPr>
            <w:color w:val="000000" w:themeColor="text1"/>
            <w:spacing w:val="10"/>
            <w:shd w:val="clear" w:color="auto" w:fill="FFFFFF"/>
          </w:rPr>
          <w:t>. Retrieved from www.thehindu.com.</w:t>
        </w:r>
      </w:moveFrom>
      <w:moveFromRangeEnd w:id="787"/>
    </w:p>
    <w:p w14:paraId="1F3F2518" w14:textId="77777777" w:rsidR="00C97ED5" w:rsidRPr="00C97ED5" w:rsidRDefault="00C97ED5" w:rsidP="00C97ED5">
      <w:pPr>
        <w:rPr>
          <w:color w:val="000000" w:themeColor="text1"/>
        </w:rPr>
      </w:pPr>
    </w:p>
    <w:p w14:paraId="1B748836" w14:textId="77777777" w:rsidR="00C97ED5" w:rsidRPr="00C97ED5" w:rsidRDefault="00C97ED5" w:rsidP="00370FBD">
      <w:pPr>
        <w:pStyle w:val="EndnoteText"/>
        <w:jc w:val="left"/>
        <w:rPr>
          <w:color w:val="000000" w:themeColor="text1"/>
        </w:rPr>
      </w:pPr>
    </w:p>
  </w:endnote>
  <w:endnote w:id="6">
    <w:p w14:paraId="34D18CAB" w14:textId="77777777" w:rsidR="00B74F8D" w:rsidRDefault="00B74F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8C53FA" w14:textId="77777777" w:rsidR="00E06E18" w:rsidRDefault="00E06E18" w:rsidP="00370FBD">
      <w:pPr>
        <w:spacing w:after="0" w:line="240" w:lineRule="auto"/>
      </w:pPr>
      <w:r>
        <w:separator/>
      </w:r>
    </w:p>
  </w:footnote>
  <w:footnote w:type="continuationSeparator" w:id="0">
    <w:p w14:paraId="3739C3B1" w14:textId="77777777" w:rsidR="00E06E18" w:rsidRDefault="00E06E18" w:rsidP="00370FBD">
      <w:pPr>
        <w:spacing w:after="0" w:line="240" w:lineRule="auto"/>
      </w:pPr>
      <w:r>
        <w:continuationSeparator/>
      </w:r>
    </w:p>
  </w:footnote>
  <w:footnote w:id="1">
    <w:p w14:paraId="2F5E8C8F" w14:textId="4D81B84A" w:rsidR="00AB0C3E" w:rsidDel="00DD30CF" w:rsidRDefault="00390D9D">
      <w:pPr>
        <w:pStyle w:val="FootnoteText"/>
        <w:rPr>
          <w:del w:id="175" w:author="Anjali" w:date="2020-06-04T16:11:00Z"/>
        </w:rPr>
      </w:pPr>
      <w:ins w:id="176" w:author="Shubha Ranganathan" w:date="2020-06-05T06:43:00Z">
        <w:r>
          <w:rPr>
            <w:rStyle w:val="FootnoteReference"/>
          </w:rPr>
          <w:footnoteRef/>
        </w:r>
      </w:ins>
      <w:ins w:id="177" w:author="Shubha Ranganathan" w:date="2020-06-02T11:34:00Z">
        <w:del w:id="178" w:author="Anjali" w:date="2020-06-04T16:11:00Z">
          <w:r w:rsidR="00AB0C3E" w:rsidDel="00DD30CF">
            <w:rPr>
              <w:rStyle w:val="FootnoteReference"/>
            </w:rPr>
            <w:footnoteRef/>
          </w:r>
          <w:r w:rsidR="00AB0C3E" w:rsidDel="00DD30CF">
            <w:delText xml:space="preserve"> </w:delText>
          </w:r>
          <w:r w:rsidR="00AB0C3E" w:rsidDel="00DD30CF">
            <w:rPr>
              <w:color w:val="0070C0"/>
            </w:rPr>
            <w:delText>In this paper, we use the term ‘heavy alcohol use’ to address people who had concerns with alcohol consumption. Our intention is not to make a psychiatric diagnosis based on the DSM-5</w:delText>
          </w:r>
          <w:r w:rsidR="00AB0C3E" w:rsidDel="00DD30CF">
            <w:rPr>
              <w:rStyle w:val="CommentReference"/>
            </w:rPr>
            <w:annotationRef/>
          </w:r>
          <w:r w:rsidR="00AB0C3E" w:rsidDel="00DD30CF">
            <w:rPr>
              <w:color w:val="0070C0"/>
            </w:rPr>
            <w:delText xml:space="preserve"> or ICD-10, and hence we avoid diagnostic terms.</w:delText>
          </w:r>
        </w:del>
      </w:ins>
    </w:p>
  </w:footnote>
  <w:footnote w:id="2">
    <w:p w14:paraId="4DAA3C87" w14:textId="1AA5EE4A" w:rsidR="00390D9D" w:rsidRDefault="00390D9D">
      <w:pPr>
        <w:pStyle w:val="FootnoteText"/>
      </w:pPr>
      <w:ins w:id="724" w:author="Shubha Ranganathan" w:date="2020-06-05T06:39:00Z">
        <w:r>
          <w:rPr>
            <w:rStyle w:val="FootnoteReference"/>
          </w:rPr>
          <w:footnoteRef/>
        </w:r>
        <w:r>
          <w:t xml:space="preserve"> </w:t>
        </w:r>
      </w:ins>
      <w:ins w:id="725" w:author="Shubha Ranganathan" w:date="2020-06-05T06:40:00Z">
        <w:r>
          <w:t>There is a new clinical experiment in de-addiction called ‘Punarjani’, which is run by people who recovered from alcohol use. Punarjani is a de-addiction center is situated in Thrissur. It is a charitable trust. It provides detoxification for alcoholic de-addiction. Some of them prefer Ayurveda treatment for detoxification. Counseling, hypnotherapy, education, psychoanalysis, meditation, yoga therapy, and allied methods through motivation and personal assistance. (De-addiction centers.in).  Only when the whole person is treated, not just the symptoms, but the underlying causes can recovery truly begin. They combine clinical and medical care available with advanced holistic therapies and support for complete healing of mind, body, and spirit.</w:t>
        </w:r>
      </w:ins>
    </w:p>
  </w:footnote>
  <w:footnote w:id="3">
    <w:p w14:paraId="7AD28E6B" w14:textId="08AC8467" w:rsidR="00390D9D" w:rsidRDefault="00390D9D">
      <w:pPr>
        <w:pStyle w:val="FootnoteText"/>
      </w:pPr>
      <w:ins w:id="736" w:author="Shubha Ranganathan" w:date="2020-06-05T06:40:00Z">
        <w:r>
          <w:rPr>
            <w:rStyle w:val="FootnoteReference"/>
          </w:rPr>
          <w:footnoteRef/>
        </w:r>
        <w:r>
          <w:t xml:space="preserve"> Vimukthi is an anti-narcotics campaign started by the government of Kerala. It creates awareness about drug and alcohol addiction among students, youth, and the public. It is implemented with the help of student police, vimukti anti-drug cadets in the school and colleges, national service scheme, kudumbasree, anti-alcoholic organization, youth and women organization. Vimukthi started de-addiction centers in all districts in government hospitals, health departments and counseling centers. People get OP services, detoxification, pharmacotherapy, counseling, recreational facility (TV, books, games, etc.) yoga therapy, and withdrawal management. (Vimukthi.keralagov. in). In addition, there are counselors who got specialized training to manage de-addiction problems.</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241770"/>
      <w:docPartObj>
        <w:docPartGallery w:val="Page Numbers (Top of Page)"/>
        <w:docPartUnique/>
      </w:docPartObj>
    </w:sdtPr>
    <w:sdtEndPr>
      <w:rPr>
        <w:noProof/>
      </w:rPr>
    </w:sdtEndPr>
    <w:sdtContent>
      <w:p w14:paraId="7C99C104" w14:textId="3DCCCECC" w:rsidR="00AB0C3E" w:rsidRDefault="00AB0C3E">
        <w:pPr>
          <w:pStyle w:val="Header"/>
          <w:jc w:val="right"/>
        </w:pPr>
        <w:r>
          <w:fldChar w:fldCharType="begin"/>
        </w:r>
        <w:r>
          <w:instrText xml:space="preserve"> PAGE   \* MERGEFORMAT </w:instrText>
        </w:r>
        <w:r>
          <w:fldChar w:fldCharType="separate"/>
        </w:r>
        <w:r w:rsidR="00030811">
          <w:rPr>
            <w:noProof/>
          </w:rPr>
          <w:t>5</w:t>
        </w:r>
        <w:r>
          <w:rPr>
            <w:noProof/>
          </w:rPr>
          <w:fldChar w:fldCharType="end"/>
        </w:r>
      </w:p>
    </w:sdtContent>
  </w:sdt>
  <w:p w14:paraId="318EAE31" w14:textId="77777777" w:rsidR="00AB0C3E" w:rsidRDefault="00AB0C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76CD0"/>
    <w:multiLevelType w:val="hybridMultilevel"/>
    <w:tmpl w:val="8444AAEC"/>
    <w:lvl w:ilvl="0" w:tplc="AAE6B230">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431E5"/>
    <w:multiLevelType w:val="hybridMultilevel"/>
    <w:tmpl w:val="362C8526"/>
    <w:lvl w:ilvl="0" w:tplc="94E6C23C">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D138EE"/>
    <w:multiLevelType w:val="hybridMultilevel"/>
    <w:tmpl w:val="2EC0E0B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E577E36"/>
    <w:multiLevelType w:val="hybridMultilevel"/>
    <w:tmpl w:val="4A8EB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0834603"/>
    <w:multiLevelType w:val="hybridMultilevel"/>
    <w:tmpl w:val="4EB2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ubha Ranganathan">
    <w15:presenceInfo w15:providerId="AD" w15:userId="S::Shubha@iith.ac.in::e2762332-2bbc-4384-b9d5-d34903ebf282"/>
  </w15:person>
  <w15:person w15:author="Anjali">
    <w15:presenceInfo w15:providerId="None" w15:userId="Anjali"/>
  </w15:person>
  <w15:person w15:author="Reviewer">
    <w15:presenceInfo w15:providerId="None" w15:userId="Reviewer"/>
  </w15:person>
  <w15:person w15:author="MD">
    <w15:presenceInfo w15:providerId="None" w15:userId="M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FBD"/>
    <w:rsid w:val="0000651C"/>
    <w:rsid w:val="00010979"/>
    <w:rsid w:val="00016052"/>
    <w:rsid w:val="00030811"/>
    <w:rsid w:val="0003377E"/>
    <w:rsid w:val="00033B8F"/>
    <w:rsid w:val="000722BF"/>
    <w:rsid w:val="00075758"/>
    <w:rsid w:val="000810F8"/>
    <w:rsid w:val="000950C8"/>
    <w:rsid w:val="00095E2A"/>
    <w:rsid w:val="000A20C1"/>
    <w:rsid w:val="000C4F5E"/>
    <w:rsid w:val="000E3A3A"/>
    <w:rsid w:val="000E66E9"/>
    <w:rsid w:val="000E7FAC"/>
    <w:rsid w:val="001010B6"/>
    <w:rsid w:val="00103870"/>
    <w:rsid w:val="00104D66"/>
    <w:rsid w:val="00113879"/>
    <w:rsid w:val="00122003"/>
    <w:rsid w:val="00122A97"/>
    <w:rsid w:val="001359D9"/>
    <w:rsid w:val="00142929"/>
    <w:rsid w:val="001450A5"/>
    <w:rsid w:val="001535B6"/>
    <w:rsid w:val="00191041"/>
    <w:rsid w:val="00191F21"/>
    <w:rsid w:val="00192536"/>
    <w:rsid w:val="001A7B10"/>
    <w:rsid w:val="001B051E"/>
    <w:rsid w:val="001B6594"/>
    <w:rsid w:val="001B6CB0"/>
    <w:rsid w:val="001C1C11"/>
    <w:rsid w:val="001C6A3B"/>
    <w:rsid w:val="001D18F7"/>
    <w:rsid w:val="001D1B52"/>
    <w:rsid w:val="001D54F4"/>
    <w:rsid w:val="00221273"/>
    <w:rsid w:val="00237723"/>
    <w:rsid w:val="00241931"/>
    <w:rsid w:val="00241F7E"/>
    <w:rsid w:val="002468FF"/>
    <w:rsid w:val="00262CE1"/>
    <w:rsid w:val="0026492D"/>
    <w:rsid w:val="00266F91"/>
    <w:rsid w:val="00272379"/>
    <w:rsid w:val="002C2ED9"/>
    <w:rsid w:val="002C5608"/>
    <w:rsid w:val="002C5AD0"/>
    <w:rsid w:val="002D6F31"/>
    <w:rsid w:val="002E46D2"/>
    <w:rsid w:val="002F20E5"/>
    <w:rsid w:val="002F61CA"/>
    <w:rsid w:val="00310E89"/>
    <w:rsid w:val="00320481"/>
    <w:rsid w:val="0033140B"/>
    <w:rsid w:val="00331DC4"/>
    <w:rsid w:val="003338BE"/>
    <w:rsid w:val="00364254"/>
    <w:rsid w:val="00370FBD"/>
    <w:rsid w:val="0038027C"/>
    <w:rsid w:val="003823BA"/>
    <w:rsid w:val="00390D9D"/>
    <w:rsid w:val="003B07F3"/>
    <w:rsid w:val="003C2296"/>
    <w:rsid w:val="003C6474"/>
    <w:rsid w:val="003F4169"/>
    <w:rsid w:val="00434362"/>
    <w:rsid w:val="00440732"/>
    <w:rsid w:val="0044454F"/>
    <w:rsid w:val="004619F0"/>
    <w:rsid w:val="00482173"/>
    <w:rsid w:val="00490CB0"/>
    <w:rsid w:val="004B2476"/>
    <w:rsid w:val="004B4D93"/>
    <w:rsid w:val="004B6DCD"/>
    <w:rsid w:val="004D7AD0"/>
    <w:rsid w:val="004E0724"/>
    <w:rsid w:val="004E0775"/>
    <w:rsid w:val="004E378F"/>
    <w:rsid w:val="004F0FD4"/>
    <w:rsid w:val="005045DE"/>
    <w:rsid w:val="00512646"/>
    <w:rsid w:val="005156AA"/>
    <w:rsid w:val="0051715F"/>
    <w:rsid w:val="00540887"/>
    <w:rsid w:val="00573472"/>
    <w:rsid w:val="00574D11"/>
    <w:rsid w:val="005937E2"/>
    <w:rsid w:val="005A7435"/>
    <w:rsid w:val="005C3C6E"/>
    <w:rsid w:val="005C719E"/>
    <w:rsid w:val="005D26DF"/>
    <w:rsid w:val="006229D2"/>
    <w:rsid w:val="006355A3"/>
    <w:rsid w:val="0064287D"/>
    <w:rsid w:val="00660412"/>
    <w:rsid w:val="006A5258"/>
    <w:rsid w:val="006A575B"/>
    <w:rsid w:val="006D3898"/>
    <w:rsid w:val="00707CA8"/>
    <w:rsid w:val="00723F72"/>
    <w:rsid w:val="00730394"/>
    <w:rsid w:val="00734F0A"/>
    <w:rsid w:val="0076440A"/>
    <w:rsid w:val="00772156"/>
    <w:rsid w:val="00782E8E"/>
    <w:rsid w:val="007A2377"/>
    <w:rsid w:val="007A67F0"/>
    <w:rsid w:val="007B0F4E"/>
    <w:rsid w:val="007E5833"/>
    <w:rsid w:val="007E6808"/>
    <w:rsid w:val="007F04AA"/>
    <w:rsid w:val="00800878"/>
    <w:rsid w:val="008134CB"/>
    <w:rsid w:val="00821C77"/>
    <w:rsid w:val="00845863"/>
    <w:rsid w:val="008626FE"/>
    <w:rsid w:val="008657F8"/>
    <w:rsid w:val="00872776"/>
    <w:rsid w:val="008768D9"/>
    <w:rsid w:val="0088097B"/>
    <w:rsid w:val="008815BE"/>
    <w:rsid w:val="008926EB"/>
    <w:rsid w:val="008A1877"/>
    <w:rsid w:val="008A47B9"/>
    <w:rsid w:val="008A69EE"/>
    <w:rsid w:val="008C6E48"/>
    <w:rsid w:val="008D1ADF"/>
    <w:rsid w:val="008D7282"/>
    <w:rsid w:val="008E12C2"/>
    <w:rsid w:val="008E1773"/>
    <w:rsid w:val="0090460C"/>
    <w:rsid w:val="009077CE"/>
    <w:rsid w:val="0092116A"/>
    <w:rsid w:val="009274F0"/>
    <w:rsid w:val="00937B93"/>
    <w:rsid w:val="00940200"/>
    <w:rsid w:val="00944792"/>
    <w:rsid w:val="00996710"/>
    <w:rsid w:val="009A28C8"/>
    <w:rsid w:val="009A4BD8"/>
    <w:rsid w:val="009C12DC"/>
    <w:rsid w:val="009D111A"/>
    <w:rsid w:val="009D3A1E"/>
    <w:rsid w:val="009E3C3E"/>
    <w:rsid w:val="009F4B48"/>
    <w:rsid w:val="009F649F"/>
    <w:rsid w:val="00A0260B"/>
    <w:rsid w:val="00A04306"/>
    <w:rsid w:val="00A337C5"/>
    <w:rsid w:val="00A43969"/>
    <w:rsid w:val="00A46F83"/>
    <w:rsid w:val="00A50120"/>
    <w:rsid w:val="00A57836"/>
    <w:rsid w:val="00A61F27"/>
    <w:rsid w:val="00A67756"/>
    <w:rsid w:val="00A73050"/>
    <w:rsid w:val="00A73DEA"/>
    <w:rsid w:val="00A84784"/>
    <w:rsid w:val="00A871B2"/>
    <w:rsid w:val="00A934A3"/>
    <w:rsid w:val="00A95385"/>
    <w:rsid w:val="00AA2D77"/>
    <w:rsid w:val="00AA3FDF"/>
    <w:rsid w:val="00AB0C3E"/>
    <w:rsid w:val="00AC55A1"/>
    <w:rsid w:val="00AD4F1C"/>
    <w:rsid w:val="00AE00AE"/>
    <w:rsid w:val="00AE2D9A"/>
    <w:rsid w:val="00AE7AE6"/>
    <w:rsid w:val="00B07454"/>
    <w:rsid w:val="00B1206E"/>
    <w:rsid w:val="00B2031D"/>
    <w:rsid w:val="00B25EAC"/>
    <w:rsid w:val="00B41B4C"/>
    <w:rsid w:val="00B5530D"/>
    <w:rsid w:val="00B72C4D"/>
    <w:rsid w:val="00B74F8D"/>
    <w:rsid w:val="00B8027F"/>
    <w:rsid w:val="00BB22B0"/>
    <w:rsid w:val="00BB7736"/>
    <w:rsid w:val="00BC2B35"/>
    <w:rsid w:val="00BE0B4D"/>
    <w:rsid w:val="00BE2A82"/>
    <w:rsid w:val="00BE6C9A"/>
    <w:rsid w:val="00BF55D9"/>
    <w:rsid w:val="00C129D1"/>
    <w:rsid w:val="00C13AF9"/>
    <w:rsid w:val="00C401DB"/>
    <w:rsid w:val="00C929D4"/>
    <w:rsid w:val="00C93C35"/>
    <w:rsid w:val="00C97ED5"/>
    <w:rsid w:val="00CA6BA7"/>
    <w:rsid w:val="00CB09AD"/>
    <w:rsid w:val="00CB6935"/>
    <w:rsid w:val="00CD558C"/>
    <w:rsid w:val="00CE2DBA"/>
    <w:rsid w:val="00CE423A"/>
    <w:rsid w:val="00CE50E8"/>
    <w:rsid w:val="00CF33BB"/>
    <w:rsid w:val="00D03F57"/>
    <w:rsid w:val="00D2056B"/>
    <w:rsid w:val="00D245E8"/>
    <w:rsid w:val="00D848D4"/>
    <w:rsid w:val="00D96806"/>
    <w:rsid w:val="00DC22C7"/>
    <w:rsid w:val="00DD16DC"/>
    <w:rsid w:val="00DD30CF"/>
    <w:rsid w:val="00DF6499"/>
    <w:rsid w:val="00E002AD"/>
    <w:rsid w:val="00E06E18"/>
    <w:rsid w:val="00E10C12"/>
    <w:rsid w:val="00E24325"/>
    <w:rsid w:val="00E2585B"/>
    <w:rsid w:val="00E30AAA"/>
    <w:rsid w:val="00E31697"/>
    <w:rsid w:val="00E33957"/>
    <w:rsid w:val="00E345B8"/>
    <w:rsid w:val="00E40363"/>
    <w:rsid w:val="00E605DA"/>
    <w:rsid w:val="00E61097"/>
    <w:rsid w:val="00E85F2E"/>
    <w:rsid w:val="00EB2AED"/>
    <w:rsid w:val="00EB4E8A"/>
    <w:rsid w:val="00EC3C61"/>
    <w:rsid w:val="00EC3FDF"/>
    <w:rsid w:val="00EE603A"/>
    <w:rsid w:val="00EE7FC1"/>
    <w:rsid w:val="00EF6A90"/>
    <w:rsid w:val="00F16DC1"/>
    <w:rsid w:val="00F20180"/>
    <w:rsid w:val="00F21C35"/>
    <w:rsid w:val="00F276CC"/>
    <w:rsid w:val="00F5118C"/>
    <w:rsid w:val="00F74512"/>
    <w:rsid w:val="00F746EE"/>
    <w:rsid w:val="00F852BF"/>
    <w:rsid w:val="00F95E55"/>
    <w:rsid w:val="00FE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0FBD"/>
    <w:pPr>
      <w:spacing w:line="360" w:lineRule="auto"/>
      <w:ind w:firstLine="720"/>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370FBD"/>
    <w:pPr>
      <w:spacing w:after="0" w:line="240" w:lineRule="auto"/>
    </w:pPr>
    <w:rPr>
      <w:sz w:val="20"/>
      <w:szCs w:val="20"/>
    </w:rPr>
  </w:style>
  <w:style w:type="character" w:customStyle="1" w:styleId="EndnoteTextChar">
    <w:name w:val="Endnote Text Char"/>
    <w:basedOn w:val="DefaultParagraphFont"/>
    <w:link w:val="EndnoteText"/>
    <w:uiPriority w:val="99"/>
    <w:rsid w:val="00370FBD"/>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370FBD"/>
    <w:rPr>
      <w:vertAlign w:val="superscript"/>
    </w:rPr>
  </w:style>
  <w:style w:type="character" w:customStyle="1" w:styleId="blue-color">
    <w:name w:val="blue-color"/>
    <w:basedOn w:val="DefaultParagraphFont"/>
    <w:rsid w:val="00370FBD"/>
  </w:style>
  <w:style w:type="paragraph" w:styleId="Header">
    <w:name w:val="header"/>
    <w:basedOn w:val="Normal"/>
    <w:link w:val="HeaderChar"/>
    <w:uiPriority w:val="99"/>
    <w:unhideWhenUsed/>
    <w:rsid w:val="00370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FBD"/>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70FBD"/>
    <w:rPr>
      <w:sz w:val="16"/>
      <w:szCs w:val="16"/>
    </w:rPr>
  </w:style>
  <w:style w:type="paragraph" w:styleId="CommentText">
    <w:name w:val="annotation text"/>
    <w:basedOn w:val="Normal"/>
    <w:link w:val="CommentTextChar"/>
    <w:uiPriority w:val="99"/>
    <w:semiHidden/>
    <w:unhideWhenUsed/>
    <w:rsid w:val="00370FBD"/>
    <w:pPr>
      <w:spacing w:line="240" w:lineRule="auto"/>
    </w:pPr>
    <w:rPr>
      <w:sz w:val="20"/>
      <w:szCs w:val="20"/>
    </w:rPr>
  </w:style>
  <w:style w:type="character" w:customStyle="1" w:styleId="CommentTextChar">
    <w:name w:val="Comment Text Char"/>
    <w:basedOn w:val="DefaultParagraphFont"/>
    <w:link w:val="CommentText"/>
    <w:uiPriority w:val="99"/>
    <w:semiHidden/>
    <w:rsid w:val="00370FBD"/>
    <w:rPr>
      <w:rFonts w:ascii="Times New Roman" w:eastAsia="Times New Roman" w:hAnsi="Times New Roman" w:cs="Times New Roman"/>
      <w:sz w:val="20"/>
      <w:szCs w:val="20"/>
    </w:rPr>
  </w:style>
  <w:style w:type="paragraph" w:styleId="FootnoteText">
    <w:name w:val="footnote text"/>
    <w:basedOn w:val="Normal"/>
    <w:link w:val="FootnoteTextChar"/>
    <w:uiPriority w:val="99"/>
    <w:unhideWhenUsed/>
    <w:rsid w:val="00370FBD"/>
    <w:pPr>
      <w:spacing w:after="0" w:line="240" w:lineRule="auto"/>
    </w:pPr>
    <w:rPr>
      <w:sz w:val="20"/>
      <w:szCs w:val="20"/>
    </w:rPr>
  </w:style>
  <w:style w:type="character" w:customStyle="1" w:styleId="FootnoteTextChar">
    <w:name w:val="Footnote Text Char"/>
    <w:basedOn w:val="DefaultParagraphFont"/>
    <w:link w:val="FootnoteText"/>
    <w:uiPriority w:val="99"/>
    <w:rsid w:val="00370FB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370FBD"/>
    <w:rPr>
      <w:color w:val="0563C1" w:themeColor="hyperlink"/>
      <w:u w:val="single"/>
    </w:rPr>
  </w:style>
  <w:style w:type="paragraph" w:styleId="ListParagraph">
    <w:name w:val="List Paragraph"/>
    <w:basedOn w:val="Normal"/>
    <w:uiPriority w:val="34"/>
    <w:qFormat/>
    <w:rsid w:val="00370FBD"/>
    <w:pPr>
      <w:ind w:left="720"/>
      <w:contextualSpacing/>
    </w:pPr>
  </w:style>
  <w:style w:type="paragraph" w:styleId="BalloonText">
    <w:name w:val="Balloon Text"/>
    <w:basedOn w:val="Normal"/>
    <w:link w:val="BalloonTextChar"/>
    <w:uiPriority w:val="99"/>
    <w:semiHidden/>
    <w:unhideWhenUsed/>
    <w:rsid w:val="00370F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FBD"/>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940200"/>
    <w:rPr>
      <w:b/>
      <w:bCs/>
    </w:rPr>
  </w:style>
  <w:style w:type="character" w:customStyle="1" w:styleId="CommentSubjectChar">
    <w:name w:val="Comment Subject Char"/>
    <w:basedOn w:val="CommentTextChar"/>
    <w:link w:val="CommentSubject"/>
    <w:uiPriority w:val="99"/>
    <w:semiHidden/>
    <w:rsid w:val="00940200"/>
    <w:rPr>
      <w:rFonts w:ascii="Times New Roman" w:eastAsia="Times New Roman" w:hAnsi="Times New Roman" w:cs="Times New Roman"/>
      <w:b/>
      <w:bCs/>
      <w:sz w:val="20"/>
      <w:szCs w:val="20"/>
    </w:rPr>
  </w:style>
  <w:style w:type="character" w:customStyle="1" w:styleId="UnresolvedMention1">
    <w:name w:val="Unresolved Mention1"/>
    <w:basedOn w:val="DefaultParagraphFont"/>
    <w:uiPriority w:val="99"/>
    <w:semiHidden/>
    <w:unhideWhenUsed/>
    <w:rsid w:val="009C12DC"/>
    <w:rPr>
      <w:color w:val="605E5C"/>
      <w:shd w:val="clear" w:color="auto" w:fill="E1DFDD"/>
    </w:rPr>
  </w:style>
  <w:style w:type="character" w:styleId="FootnoteReference">
    <w:name w:val="footnote reference"/>
    <w:basedOn w:val="DefaultParagraphFont"/>
    <w:uiPriority w:val="99"/>
    <w:semiHidden/>
    <w:unhideWhenUsed/>
    <w:rsid w:val="00AE00AE"/>
    <w:rPr>
      <w:vertAlign w:val="superscript"/>
    </w:rPr>
  </w:style>
  <w:style w:type="paragraph" w:styleId="Revision">
    <w:name w:val="Revision"/>
    <w:hidden/>
    <w:uiPriority w:val="99"/>
    <w:semiHidden/>
    <w:rsid w:val="00B5530D"/>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0FBD"/>
    <w:pPr>
      <w:spacing w:line="360" w:lineRule="auto"/>
      <w:ind w:firstLine="720"/>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370FBD"/>
    <w:pPr>
      <w:spacing w:after="0" w:line="240" w:lineRule="auto"/>
    </w:pPr>
    <w:rPr>
      <w:sz w:val="20"/>
      <w:szCs w:val="20"/>
    </w:rPr>
  </w:style>
  <w:style w:type="character" w:customStyle="1" w:styleId="EndnoteTextChar">
    <w:name w:val="Endnote Text Char"/>
    <w:basedOn w:val="DefaultParagraphFont"/>
    <w:link w:val="EndnoteText"/>
    <w:uiPriority w:val="99"/>
    <w:rsid w:val="00370FBD"/>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370FBD"/>
    <w:rPr>
      <w:vertAlign w:val="superscript"/>
    </w:rPr>
  </w:style>
  <w:style w:type="character" w:customStyle="1" w:styleId="blue-color">
    <w:name w:val="blue-color"/>
    <w:basedOn w:val="DefaultParagraphFont"/>
    <w:rsid w:val="00370FBD"/>
  </w:style>
  <w:style w:type="paragraph" w:styleId="Header">
    <w:name w:val="header"/>
    <w:basedOn w:val="Normal"/>
    <w:link w:val="HeaderChar"/>
    <w:uiPriority w:val="99"/>
    <w:unhideWhenUsed/>
    <w:rsid w:val="00370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FBD"/>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70FBD"/>
    <w:rPr>
      <w:sz w:val="16"/>
      <w:szCs w:val="16"/>
    </w:rPr>
  </w:style>
  <w:style w:type="paragraph" w:styleId="CommentText">
    <w:name w:val="annotation text"/>
    <w:basedOn w:val="Normal"/>
    <w:link w:val="CommentTextChar"/>
    <w:uiPriority w:val="99"/>
    <w:semiHidden/>
    <w:unhideWhenUsed/>
    <w:rsid w:val="00370FBD"/>
    <w:pPr>
      <w:spacing w:line="240" w:lineRule="auto"/>
    </w:pPr>
    <w:rPr>
      <w:sz w:val="20"/>
      <w:szCs w:val="20"/>
    </w:rPr>
  </w:style>
  <w:style w:type="character" w:customStyle="1" w:styleId="CommentTextChar">
    <w:name w:val="Comment Text Char"/>
    <w:basedOn w:val="DefaultParagraphFont"/>
    <w:link w:val="CommentText"/>
    <w:uiPriority w:val="99"/>
    <w:semiHidden/>
    <w:rsid w:val="00370FBD"/>
    <w:rPr>
      <w:rFonts w:ascii="Times New Roman" w:eastAsia="Times New Roman" w:hAnsi="Times New Roman" w:cs="Times New Roman"/>
      <w:sz w:val="20"/>
      <w:szCs w:val="20"/>
    </w:rPr>
  </w:style>
  <w:style w:type="paragraph" w:styleId="FootnoteText">
    <w:name w:val="footnote text"/>
    <w:basedOn w:val="Normal"/>
    <w:link w:val="FootnoteTextChar"/>
    <w:uiPriority w:val="99"/>
    <w:unhideWhenUsed/>
    <w:rsid w:val="00370FBD"/>
    <w:pPr>
      <w:spacing w:after="0" w:line="240" w:lineRule="auto"/>
    </w:pPr>
    <w:rPr>
      <w:sz w:val="20"/>
      <w:szCs w:val="20"/>
    </w:rPr>
  </w:style>
  <w:style w:type="character" w:customStyle="1" w:styleId="FootnoteTextChar">
    <w:name w:val="Footnote Text Char"/>
    <w:basedOn w:val="DefaultParagraphFont"/>
    <w:link w:val="FootnoteText"/>
    <w:uiPriority w:val="99"/>
    <w:rsid w:val="00370FB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370FBD"/>
    <w:rPr>
      <w:color w:val="0563C1" w:themeColor="hyperlink"/>
      <w:u w:val="single"/>
    </w:rPr>
  </w:style>
  <w:style w:type="paragraph" w:styleId="ListParagraph">
    <w:name w:val="List Paragraph"/>
    <w:basedOn w:val="Normal"/>
    <w:uiPriority w:val="34"/>
    <w:qFormat/>
    <w:rsid w:val="00370FBD"/>
    <w:pPr>
      <w:ind w:left="720"/>
      <w:contextualSpacing/>
    </w:pPr>
  </w:style>
  <w:style w:type="paragraph" w:styleId="BalloonText">
    <w:name w:val="Balloon Text"/>
    <w:basedOn w:val="Normal"/>
    <w:link w:val="BalloonTextChar"/>
    <w:uiPriority w:val="99"/>
    <w:semiHidden/>
    <w:unhideWhenUsed/>
    <w:rsid w:val="00370F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FBD"/>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940200"/>
    <w:rPr>
      <w:b/>
      <w:bCs/>
    </w:rPr>
  </w:style>
  <w:style w:type="character" w:customStyle="1" w:styleId="CommentSubjectChar">
    <w:name w:val="Comment Subject Char"/>
    <w:basedOn w:val="CommentTextChar"/>
    <w:link w:val="CommentSubject"/>
    <w:uiPriority w:val="99"/>
    <w:semiHidden/>
    <w:rsid w:val="00940200"/>
    <w:rPr>
      <w:rFonts w:ascii="Times New Roman" w:eastAsia="Times New Roman" w:hAnsi="Times New Roman" w:cs="Times New Roman"/>
      <w:b/>
      <w:bCs/>
      <w:sz w:val="20"/>
      <w:szCs w:val="20"/>
    </w:rPr>
  </w:style>
  <w:style w:type="character" w:customStyle="1" w:styleId="UnresolvedMention1">
    <w:name w:val="Unresolved Mention1"/>
    <w:basedOn w:val="DefaultParagraphFont"/>
    <w:uiPriority w:val="99"/>
    <w:semiHidden/>
    <w:unhideWhenUsed/>
    <w:rsid w:val="009C12DC"/>
    <w:rPr>
      <w:color w:val="605E5C"/>
      <w:shd w:val="clear" w:color="auto" w:fill="E1DFDD"/>
    </w:rPr>
  </w:style>
  <w:style w:type="character" w:styleId="FootnoteReference">
    <w:name w:val="footnote reference"/>
    <w:basedOn w:val="DefaultParagraphFont"/>
    <w:uiPriority w:val="99"/>
    <w:semiHidden/>
    <w:unhideWhenUsed/>
    <w:rsid w:val="00AE00AE"/>
    <w:rPr>
      <w:vertAlign w:val="superscript"/>
    </w:rPr>
  </w:style>
  <w:style w:type="paragraph" w:styleId="Revision">
    <w:name w:val="Revision"/>
    <w:hidden/>
    <w:uiPriority w:val="99"/>
    <w:semiHidden/>
    <w:rsid w:val="00B5530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943">
      <w:bodyDiv w:val="1"/>
      <w:marLeft w:val="0"/>
      <w:marRight w:val="0"/>
      <w:marTop w:val="0"/>
      <w:marBottom w:val="0"/>
      <w:divBdr>
        <w:top w:val="none" w:sz="0" w:space="0" w:color="auto"/>
        <w:left w:val="none" w:sz="0" w:space="0" w:color="auto"/>
        <w:bottom w:val="none" w:sz="0" w:space="0" w:color="auto"/>
        <w:right w:val="none" w:sz="0" w:space="0" w:color="auto"/>
      </w:divBdr>
      <w:divsChild>
        <w:div w:id="899633000">
          <w:marLeft w:val="375"/>
          <w:marRight w:val="375"/>
          <w:marTop w:val="720"/>
          <w:marBottom w:val="0"/>
          <w:divBdr>
            <w:top w:val="none" w:sz="0" w:space="0" w:color="auto"/>
            <w:left w:val="none" w:sz="0" w:space="0" w:color="auto"/>
            <w:bottom w:val="none" w:sz="0" w:space="0" w:color="auto"/>
            <w:right w:val="none" w:sz="0" w:space="0" w:color="auto"/>
          </w:divBdr>
        </w:div>
        <w:div w:id="1954750322">
          <w:marLeft w:val="375"/>
          <w:marRight w:val="0"/>
          <w:marTop w:val="180"/>
          <w:marBottom w:val="0"/>
          <w:divBdr>
            <w:top w:val="none" w:sz="0" w:space="0" w:color="auto"/>
            <w:left w:val="none" w:sz="0" w:space="0" w:color="auto"/>
            <w:bottom w:val="none" w:sz="0" w:space="0" w:color="auto"/>
            <w:right w:val="none" w:sz="0" w:space="0" w:color="auto"/>
          </w:divBdr>
        </w:div>
        <w:div w:id="1639337344">
          <w:marLeft w:val="0"/>
          <w:marRight w:val="0"/>
          <w:marTop w:val="375"/>
          <w:marBottom w:val="0"/>
          <w:divBdr>
            <w:top w:val="none" w:sz="0" w:space="0" w:color="auto"/>
            <w:left w:val="none" w:sz="0" w:space="0" w:color="auto"/>
            <w:bottom w:val="none" w:sz="0" w:space="0" w:color="auto"/>
            <w:right w:val="none" w:sz="0" w:space="0" w:color="auto"/>
          </w:divBdr>
        </w:div>
        <w:div w:id="879778417">
          <w:marLeft w:val="375"/>
          <w:marRight w:val="375"/>
          <w:marTop w:val="375"/>
          <w:marBottom w:val="375"/>
          <w:divBdr>
            <w:top w:val="none" w:sz="0" w:space="0" w:color="auto"/>
            <w:left w:val="none" w:sz="0" w:space="0" w:color="auto"/>
            <w:bottom w:val="none" w:sz="0" w:space="0" w:color="auto"/>
            <w:right w:val="none" w:sz="0" w:space="0" w:color="auto"/>
          </w:divBdr>
        </w:div>
        <w:div w:id="1035622239">
          <w:marLeft w:val="375"/>
          <w:marRight w:val="375"/>
          <w:marTop w:val="375"/>
          <w:marBottom w:val="375"/>
          <w:divBdr>
            <w:top w:val="none" w:sz="0" w:space="0" w:color="auto"/>
            <w:left w:val="none" w:sz="0" w:space="0" w:color="auto"/>
            <w:bottom w:val="none" w:sz="0" w:space="0" w:color="auto"/>
            <w:right w:val="none" w:sz="0" w:space="0" w:color="auto"/>
          </w:divBdr>
        </w:div>
        <w:div w:id="2096053339">
          <w:marLeft w:val="0"/>
          <w:marRight w:val="0"/>
          <w:marTop w:val="0"/>
          <w:marBottom w:val="0"/>
          <w:divBdr>
            <w:top w:val="none" w:sz="0" w:space="0" w:color="auto"/>
            <w:left w:val="none" w:sz="0" w:space="0" w:color="auto"/>
            <w:bottom w:val="none" w:sz="0" w:space="0" w:color="auto"/>
            <w:right w:val="none" w:sz="0" w:space="0" w:color="auto"/>
          </w:divBdr>
        </w:div>
      </w:divsChild>
    </w:div>
    <w:div w:id="385839195">
      <w:bodyDiv w:val="1"/>
      <w:marLeft w:val="0"/>
      <w:marRight w:val="0"/>
      <w:marTop w:val="0"/>
      <w:marBottom w:val="0"/>
      <w:divBdr>
        <w:top w:val="none" w:sz="0" w:space="0" w:color="auto"/>
        <w:left w:val="none" w:sz="0" w:space="0" w:color="auto"/>
        <w:bottom w:val="none" w:sz="0" w:space="0" w:color="auto"/>
        <w:right w:val="none" w:sz="0" w:space="0" w:color="auto"/>
      </w:divBdr>
    </w:div>
    <w:div w:id="1154878932">
      <w:bodyDiv w:val="1"/>
      <w:marLeft w:val="0"/>
      <w:marRight w:val="0"/>
      <w:marTop w:val="0"/>
      <w:marBottom w:val="0"/>
      <w:divBdr>
        <w:top w:val="none" w:sz="0" w:space="0" w:color="auto"/>
        <w:left w:val="none" w:sz="0" w:space="0" w:color="auto"/>
        <w:bottom w:val="none" w:sz="0" w:space="0" w:color="auto"/>
        <w:right w:val="none" w:sz="0" w:space="0" w:color="auto"/>
      </w:divBdr>
    </w:div>
    <w:div w:id="1196652286">
      <w:bodyDiv w:val="1"/>
      <w:marLeft w:val="0"/>
      <w:marRight w:val="0"/>
      <w:marTop w:val="0"/>
      <w:marBottom w:val="0"/>
      <w:divBdr>
        <w:top w:val="none" w:sz="0" w:space="0" w:color="auto"/>
        <w:left w:val="none" w:sz="0" w:space="0" w:color="auto"/>
        <w:bottom w:val="none" w:sz="0" w:space="0" w:color="auto"/>
        <w:right w:val="none" w:sz="0" w:space="0" w:color="auto"/>
      </w:divBdr>
    </w:div>
    <w:div w:id="1568611222">
      <w:bodyDiv w:val="1"/>
      <w:marLeft w:val="0"/>
      <w:marRight w:val="0"/>
      <w:marTop w:val="0"/>
      <w:marBottom w:val="0"/>
      <w:divBdr>
        <w:top w:val="none" w:sz="0" w:space="0" w:color="auto"/>
        <w:left w:val="none" w:sz="0" w:space="0" w:color="auto"/>
        <w:bottom w:val="none" w:sz="0" w:space="0" w:color="auto"/>
        <w:right w:val="none" w:sz="0" w:space="0" w:color="auto"/>
      </w:divBdr>
    </w:div>
    <w:div w:id="2018606035">
      <w:bodyDiv w:val="1"/>
      <w:marLeft w:val="0"/>
      <w:marRight w:val="0"/>
      <w:marTop w:val="0"/>
      <w:marBottom w:val="0"/>
      <w:divBdr>
        <w:top w:val="none" w:sz="0" w:space="0" w:color="auto"/>
        <w:left w:val="none" w:sz="0" w:space="0" w:color="auto"/>
        <w:bottom w:val="none" w:sz="0" w:space="0" w:color="auto"/>
        <w:right w:val="none" w:sz="0" w:space="0" w:color="auto"/>
      </w:divBdr>
      <w:divsChild>
        <w:div w:id="1395279438">
          <w:marLeft w:val="375"/>
          <w:marRight w:val="375"/>
          <w:marTop w:val="720"/>
          <w:marBottom w:val="0"/>
          <w:divBdr>
            <w:top w:val="none" w:sz="0" w:space="0" w:color="auto"/>
            <w:left w:val="none" w:sz="0" w:space="0" w:color="auto"/>
            <w:bottom w:val="none" w:sz="0" w:space="0" w:color="auto"/>
            <w:right w:val="none" w:sz="0" w:space="0" w:color="auto"/>
          </w:divBdr>
        </w:div>
        <w:div w:id="1196313269">
          <w:marLeft w:val="375"/>
          <w:marRight w:val="0"/>
          <w:marTop w:val="180"/>
          <w:marBottom w:val="0"/>
          <w:divBdr>
            <w:top w:val="none" w:sz="0" w:space="0" w:color="auto"/>
            <w:left w:val="none" w:sz="0" w:space="0" w:color="auto"/>
            <w:bottom w:val="none" w:sz="0" w:space="0" w:color="auto"/>
            <w:right w:val="none" w:sz="0" w:space="0" w:color="auto"/>
          </w:divBdr>
        </w:div>
        <w:div w:id="507448441">
          <w:marLeft w:val="0"/>
          <w:marRight w:val="0"/>
          <w:marTop w:val="375"/>
          <w:marBottom w:val="0"/>
          <w:divBdr>
            <w:top w:val="none" w:sz="0" w:space="0" w:color="auto"/>
            <w:left w:val="none" w:sz="0" w:space="0" w:color="auto"/>
            <w:bottom w:val="none" w:sz="0" w:space="0" w:color="auto"/>
            <w:right w:val="none" w:sz="0" w:space="0" w:color="auto"/>
          </w:divBdr>
        </w:div>
        <w:div w:id="275908515">
          <w:marLeft w:val="375"/>
          <w:marRight w:val="375"/>
          <w:marTop w:val="375"/>
          <w:marBottom w:val="375"/>
          <w:divBdr>
            <w:top w:val="none" w:sz="0" w:space="0" w:color="auto"/>
            <w:left w:val="none" w:sz="0" w:space="0" w:color="auto"/>
            <w:bottom w:val="none" w:sz="0" w:space="0" w:color="auto"/>
            <w:right w:val="none" w:sz="0" w:space="0" w:color="auto"/>
          </w:divBdr>
        </w:div>
        <w:div w:id="112098788">
          <w:marLeft w:val="375"/>
          <w:marRight w:val="375"/>
          <w:marTop w:val="375"/>
          <w:marBottom w:val="3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diagramDrawing" Target="diagrams/drawing1.xml"/><Relationship Id="rId18"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F52389-9B5B-4E67-85C4-5BD7E2DF0B14}"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US"/>
        </a:p>
      </dgm:t>
    </dgm:pt>
    <dgm:pt modelId="{AFC389FB-13DD-48AF-88AE-A033E2F3DA5B}">
      <dgm:prSet phldrT="[Text]" custT="1"/>
      <dgm:spPr/>
      <dgm:t>
        <a:bodyPr/>
        <a:lstStyle/>
        <a:p>
          <a:r>
            <a:rPr lang="en-US" sz="1200" dirty="0">
              <a:latin typeface="Times New Roman" panose="02020603050405020304" pitchFamily="18" charset="0"/>
              <a:cs typeface="Times New Roman" panose="02020603050405020304" pitchFamily="18" charset="0"/>
            </a:rPr>
            <a:t>Reading the transcript</a:t>
          </a:r>
        </a:p>
      </dgm:t>
    </dgm:pt>
    <dgm:pt modelId="{63283045-BD4C-4D2D-8D79-0E84FFAA62CC}" type="parTrans" cxnId="{772E86BF-F39F-44F5-BB88-2A86F739CD4F}">
      <dgm:prSet/>
      <dgm:spPr/>
      <dgm:t>
        <a:bodyPr/>
        <a:lstStyle/>
        <a:p>
          <a:endParaRPr lang="en-US"/>
        </a:p>
      </dgm:t>
    </dgm:pt>
    <dgm:pt modelId="{44054A8F-D1CE-4C58-82F7-3F1D7FC373AC}" type="sibTrans" cxnId="{772E86BF-F39F-44F5-BB88-2A86F739CD4F}">
      <dgm:prSet/>
      <dgm:spPr/>
      <dgm:t>
        <a:bodyPr/>
        <a:lstStyle/>
        <a:p>
          <a:endParaRPr lang="en-US"/>
        </a:p>
      </dgm:t>
    </dgm:pt>
    <dgm:pt modelId="{F57EE955-99A4-4A86-ADC0-22D3D953C8E8}">
      <dgm:prSet phldrT="[Text]"/>
      <dgm:spPr/>
      <dgm:t>
        <a:bodyPr/>
        <a:lstStyle/>
        <a:p>
          <a:r>
            <a:rPr lang="en-US" dirty="0">
              <a:latin typeface="Times New Roman" panose="02020603050405020304" pitchFamily="18" charset="0"/>
              <a:cs typeface="Times New Roman" panose="02020603050405020304" pitchFamily="18" charset="0"/>
            </a:rPr>
            <a:t>Labelling relevant words/ phrase</a:t>
          </a:r>
        </a:p>
      </dgm:t>
    </dgm:pt>
    <dgm:pt modelId="{A3748B4F-EB79-47D6-A809-946DCF18AD83}" type="parTrans" cxnId="{2DDDD86A-A98D-40F6-82FA-BF65BBD66924}">
      <dgm:prSet/>
      <dgm:spPr/>
      <dgm:t>
        <a:bodyPr/>
        <a:lstStyle/>
        <a:p>
          <a:endParaRPr lang="en-US"/>
        </a:p>
      </dgm:t>
    </dgm:pt>
    <dgm:pt modelId="{0887853F-A756-46AE-A356-F84ACF25F7EB}" type="sibTrans" cxnId="{2DDDD86A-A98D-40F6-82FA-BF65BBD66924}">
      <dgm:prSet/>
      <dgm:spPr/>
      <dgm:t>
        <a:bodyPr/>
        <a:lstStyle/>
        <a:p>
          <a:endParaRPr lang="en-US"/>
        </a:p>
      </dgm:t>
    </dgm:pt>
    <dgm:pt modelId="{4BCEAFAE-7436-417C-B93C-925666E78F5B}">
      <dgm:prSet phldrT="[Text]"/>
      <dgm:spPr/>
      <dgm:t>
        <a:bodyPr/>
        <a:lstStyle/>
        <a:p>
          <a:r>
            <a:rPr lang="en-US" dirty="0">
              <a:latin typeface="Times New Roman" panose="02020603050405020304" pitchFamily="18" charset="0"/>
              <a:cs typeface="Times New Roman" panose="02020603050405020304" pitchFamily="18" charset="0"/>
            </a:rPr>
            <a:t>Finding several codes</a:t>
          </a:r>
        </a:p>
      </dgm:t>
    </dgm:pt>
    <dgm:pt modelId="{628C5EC3-BF03-4F69-B7B6-F002F743A2F1}" type="parTrans" cxnId="{98613482-0B5B-49F4-883D-F1037FF96685}">
      <dgm:prSet/>
      <dgm:spPr/>
      <dgm:t>
        <a:bodyPr/>
        <a:lstStyle/>
        <a:p>
          <a:endParaRPr lang="en-US"/>
        </a:p>
      </dgm:t>
    </dgm:pt>
    <dgm:pt modelId="{F098CF2D-061A-4FDB-8119-790850709A20}" type="sibTrans" cxnId="{98613482-0B5B-49F4-883D-F1037FF96685}">
      <dgm:prSet/>
      <dgm:spPr/>
      <dgm:t>
        <a:bodyPr/>
        <a:lstStyle/>
        <a:p>
          <a:endParaRPr lang="en-US"/>
        </a:p>
      </dgm:t>
    </dgm:pt>
    <dgm:pt modelId="{638BD01E-639B-4620-B55B-052D13CEE7B5}">
      <dgm:prSet phldrT="[Text]"/>
      <dgm:spPr/>
      <dgm:t>
        <a:bodyPr/>
        <a:lstStyle/>
        <a:p>
          <a:r>
            <a:rPr lang="en-US" dirty="0">
              <a:latin typeface="Times New Roman" panose="02020603050405020304" pitchFamily="18" charset="0"/>
              <a:cs typeface="Times New Roman" panose="02020603050405020304" pitchFamily="18" charset="0"/>
            </a:rPr>
            <a:t>Combining codes</a:t>
          </a:r>
        </a:p>
      </dgm:t>
    </dgm:pt>
    <dgm:pt modelId="{8F3F3CEE-25A2-4066-8D3F-FF590E79D940}" type="parTrans" cxnId="{9C00964C-5196-4FC3-906D-EA92CBEC9D6B}">
      <dgm:prSet/>
      <dgm:spPr/>
      <dgm:t>
        <a:bodyPr/>
        <a:lstStyle/>
        <a:p>
          <a:endParaRPr lang="en-US"/>
        </a:p>
      </dgm:t>
    </dgm:pt>
    <dgm:pt modelId="{A4D4B0F4-6D35-461F-9B75-3F533081107F}" type="sibTrans" cxnId="{9C00964C-5196-4FC3-906D-EA92CBEC9D6B}">
      <dgm:prSet/>
      <dgm:spPr/>
      <dgm:t>
        <a:bodyPr/>
        <a:lstStyle/>
        <a:p>
          <a:endParaRPr lang="en-US"/>
        </a:p>
      </dgm:t>
    </dgm:pt>
    <dgm:pt modelId="{4A058A9C-E103-4C82-ACEB-A16F65910E9B}">
      <dgm:prSet phldrT="[Text]"/>
      <dgm:spPr/>
      <dgm:t>
        <a:bodyPr/>
        <a:lstStyle/>
        <a:p>
          <a:r>
            <a:rPr lang="en-US" dirty="0">
              <a:latin typeface="Times New Roman" panose="02020603050405020304" pitchFamily="18" charset="0"/>
              <a:cs typeface="Times New Roman" panose="02020603050405020304" pitchFamily="18" charset="0"/>
            </a:rPr>
            <a:t>Creating categories</a:t>
          </a:r>
        </a:p>
      </dgm:t>
    </dgm:pt>
    <dgm:pt modelId="{DEF57D3D-863A-429D-A06E-6A6865D25B04}" type="parTrans" cxnId="{66D1AD86-72D1-4323-9E55-FEFE6E2A1FD4}">
      <dgm:prSet/>
      <dgm:spPr/>
      <dgm:t>
        <a:bodyPr/>
        <a:lstStyle/>
        <a:p>
          <a:endParaRPr lang="en-US"/>
        </a:p>
      </dgm:t>
    </dgm:pt>
    <dgm:pt modelId="{2A5D2B18-3CFB-43F9-87E5-D4F1F726D6E6}" type="sibTrans" cxnId="{66D1AD86-72D1-4323-9E55-FEFE6E2A1FD4}">
      <dgm:prSet/>
      <dgm:spPr/>
      <dgm:t>
        <a:bodyPr/>
        <a:lstStyle/>
        <a:p>
          <a:endParaRPr lang="en-US"/>
        </a:p>
      </dgm:t>
    </dgm:pt>
    <dgm:pt modelId="{5D4E21C1-7B2E-4B8E-9A78-1F695490AF68}">
      <dgm:prSet phldrT="[Text]" custT="1"/>
      <dgm:spPr/>
      <dgm:t>
        <a:bodyPr/>
        <a:lstStyle/>
        <a:p>
          <a:r>
            <a:rPr lang="en-US" sz="1200" dirty="0">
              <a:latin typeface="Times New Roman" panose="02020603050405020304" pitchFamily="18" charset="0"/>
              <a:cs typeface="Times New Roman" panose="02020603050405020304" pitchFamily="18" charset="0"/>
            </a:rPr>
            <a:t>Labellingl categories which are relevant</a:t>
          </a:r>
        </a:p>
      </dgm:t>
    </dgm:pt>
    <dgm:pt modelId="{91B837AF-47D5-4B22-AFFB-776D83EA108A}" type="parTrans" cxnId="{0F437767-4B98-4589-AAE3-011B638C6532}">
      <dgm:prSet/>
      <dgm:spPr/>
      <dgm:t>
        <a:bodyPr/>
        <a:lstStyle/>
        <a:p>
          <a:endParaRPr lang="en-US"/>
        </a:p>
      </dgm:t>
    </dgm:pt>
    <dgm:pt modelId="{645E881A-273F-4603-9A5D-C1D5D363812F}" type="sibTrans" cxnId="{0F437767-4B98-4589-AAE3-011B638C6532}">
      <dgm:prSet/>
      <dgm:spPr/>
      <dgm:t>
        <a:bodyPr/>
        <a:lstStyle/>
        <a:p>
          <a:endParaRPr lang="en-US"/>
        </a:p>
      </dgm:t>
    </dgm:pt>
    <dgm:pt modelId="{97D14C68-B537-4328-9A57-89D13E49743A}">
      <dgm:prSet phldrT="[Text]"/>
      <dgm:spPr/>
      <dgm:t>
        <a:bodyPr/>
        <a:lstStyle/>
        <a:p>
          <a:r>
            <a:rPr lang="en-US" dirty="0">
              <a:latin typeface="Times New Roman" panose="02020603050405020304" pitchFamily="18" charset="0"/>
              <a:cs typeface="Times New Roman" panose="02020603050405020304" pitchFamily="18" charset="0"/>
            </a:rPr>
            <a:t>Finding connections between categories </a:t>
          </a:r>
        </a:p>
      </dgm:t>
    </dgm:pt>
    <dgm:pt modelId="{27275A7C-2615-4A61-A5B6-231B90059E9D}" type="parTrans" cxnId="{CF14C4DF-5713-4204-9C39-12BF97ACD815}">
      <dgm:prSet/>
      <dgm:spPr/>
      <dgm:t>
        <a:bodyPr/>
        <a:lstStyle/>
        <a:p>
          <a:endParaRPr lang="en-US"/>
        </a:p>
      </dgm:t>
    </dgm:pt>
    <dgm:pt modelId="{A42C2346-A6CE-490C-9C88-06F0825CAB25}" type="sibTrans" cxnId="{CF14C4DF-5713-4204-9C39-12BF97ACD815}">
      <dgm:prSet/>
      <dgm:spPr/>
      <dgm:t>
        <a:bodyPr/>
        <a:lstStyle/>
        <a:p>
          <a:endParaRPr lang="en-US"/>
        </a:p>
      </dgm:t>
    </dgm:pt>
    <dgm:pt modelId="{8743FAC2-38DE-403F-9CF0-2F0F23B6340D}">
      <dgm:prSet phldrT="[Text]"/>
      <dgm:spPr/>
      <dgm:t>
        <a:bodyPr/>
        <a:lstStyle/>
        <a:p>
          <a:r>
            <a:rPr lang="en-US" dirty="0">
              <a:latin typeface="Times New Roman" panose="02020603050405020304" pitchFamily="18" charset="0"/>
              <a:cs typeface="Times New Roman" panose="02020603050405020304" pitchFamily="18" charset="0"/>
            </a:rPr>
            <a:t>Creating hierarchies</a:t>
          </a:r>
        </a:p>
      </dgm:t>
    </dgm:pt>
    <dgm:pt modelId="{B376BCA9-538E-4147-AA65-7DFDF1AD2BF8}" type="parTrans" cxnId="{267E876E-88BC-4D3F-A1AE-61481DB65182}">
      <dgm:prSet/>
      <dgm:spPr/>
      <dgm:t>
        <a:bodyPr/>
        <a:lstStyle/>
        <a:p>
          <a:endParaRPr lang="en-US"/>
        </a:p>
      </dgm:t>
    </dgm:pt>
    <dgm:pt modelId="{27776064-62D2-4F66-B649-6E27514C48FF}" type="sibTrans" cxnId="{267E876E-88BC-4D3F-A1AE-61481DB65182}">
      <dgm:prSet/>
      <dgm:spPr/>
      <dgm:t>
        <a:bodyPr/>
        <a:lstStyle/>
        <a:p>
          <a:endParaRPr lang="en-US"/>
        </a:p>
      </dgm:t>
    </dgm:pt>
    <dgm:pt modelId="{E18D2180-6A6F-4749-937D-7200D24EBDE8}">
      <dgm:prSet phldrT="[Text]"/>
      <dgm:spPr/>
      <dgm:t>
        <a:bodyPr/>
        <a:lstStyle/>
        <a:p>
          <a:r>
            <a:rPr lang="en-US" dirty="0">
              <a:latin typeface="Times New Roman" panose="02020603050405020304" pitchFamily="18" charset="0"/>
              <a:cs typeface="Times New Roman" panose="02020603050405020304" pitchFamily="18" charset="0"/>
            </a:rPr>
            <a:t>Discussing themes</a:t>
          </a:r>
        </a:p>
      </dgm:t>
    </dgm:pt>
    <dgm:pt modelId="{9C60F9FC-7472-479B-9591-FECFFD7CA2C4}" type="parTrans" cxnId="{4F8D13EC-7D09-4218-861A-9A87F0AA56FC}">
      <dgm:prSet/>
      <dgm:spPr/>
      <dgm:t>
        <a:bodyPr/>
        <a:lstStyle/>
        <a:p>
          <a:endParaRPr lang="en-US"/>
        </a:p>
      </dgm:t>
    </dgm:pt>
    <dgm:pt modelId="{E6D02829-AB64-41ED-8195-AC34C5AE6F5B}" type="sibTrans" cxnId="{4F8D13EC-7D09-4218-861A-9A87F0AA56FC}">
      <dgm:prSet/>
      <dgm:spPr/>
      <dgm:t>
        <a:bodyPr/>
        <a:lstStyle/>
        <a:p>
          <a:endParaRPr lang="en-US"/>
        </a:p>
      </dgm:t>
    </dgm:pt>
    <dgm:pt modelId="{1404A6EB-8858-4EB3-B0FB-4F1957C65346}" type="pres">
      <dgm:prSet presAssocID="{3CF52389-9B5B-4E67-85C4-5BD7E2DF0B14}" presName="Name0" presStyleCnt="0">
        <dgm:presLayoutVars>
          <dgm:dir/>
          <dgm:resizeHandles/>
        </dgm:presLayoutVars>
      </dgm:prSet>
      <dgm:spPr/>
      <dgm:t>
        <a:bodyPr/>
        <a:lstStyle/>
        <a:p>
          <a:endParaRPr lang="en-US"/>
        </a:p>
      </dgm:t>
    </dgm:pt>
    <dgm:pt modelId="{8589DD6F-1BEF-4BB9-A1D2-9EC715B43188}" type="pres">
      <dgm:prSet presAssocID="{AFC389FB-13DD-48AF-88AE-A033E2F3DA5B}" presName="compNode" presStyleCnt="0"/>
      <dgm:spPr/>
    </dgm:pt>
    <dgm:pt modelId="{F05A8340-F9DC-4C66-9AB6-DBC91C37232F}" type="pres">
      <dgm:prSet presAssocID="{AFC389FB-13DD-48AF-88AE-A033E2F3DA5B}" presName="dummyConnPt" presStyleCnt="0"/>
      <dgm:spPr/>
    </dgm:pt>
    <dgm:pt modelId="{97252DA3-DEA2-46AB-AC5D-6FA4340DE870}" type="pres">
      <dgm:prSet presAssocID="{AFC389FB-13DD-48AF-88AE-A033E2F3DA5B}" presName="node" presStyleLbl="node1" presStyleIdx="0" presStyleCnt="9">
        <dgm:presLayoutVars>
          <dgm:bulletEnabled val="1"/>
        </dgm:presLayoutVars>
      </dgm:prSet>
      <dgm:spPr/>
      <dgm:t>
        <a:bodyPr/>
        <a:lstStyle/>
        <a:p>
          <a:endParaRPr lang="en-US"/>
        </a:p>
      </dgm:t>
    </dgm:pt>
    <dgm:pt modelId="{E1DF7B66-1661-4FB6-9AA7-3432BCEF5B8F}" type="pres">
      <dgm:prSet presAssocID="{44054A8F-D1CE-4C58-82F7-3F1D7FC373AC}" presName="sibTrans" presStyleLbl="bgSibTrans2D1" presStyleIdx="0" presStyleCnt="8"/>
      <dgm:spPr/>
      <dgm:t>
        <a:bodyPr/>
        <a:lstStyle/>
        <a:p>
          <a:endParaRPr lang="en-US"/>
        </a:p>
      </dgm:t>
    </dgm:pt>
    <dgm:pt modelId="{84778EF0-7592-4842-82B8-0257173F7DA3}" type="pres">
      <dgm:prSet presAssocID="{F57EE955-99A4-4A86-ADC0-22D3D953C8E8}" presName="compNode" presStyleCnt="0"/>
      <dgm:spPr/>
    </dgm:pt>
    <dgm:pt modelId="{C79AD9BF-AA37-4F74-A69E-F177FA939AC9}" type="pres">
      <dgm:prSet presAssocID="{F57EE955-99A4-4A86-ADC0-22D3D953C8E8}" presName="dummyConnPt" presStyleCnt="0"/>
      <dgm:spPr/>
    </dgm:pt>
    <dgm:pt modelId="{D67257E4-2D72-4789-A48A-058A5E3216F1}" type="pres">
      <dgm:prSet presAssocID="{F57EE955-99A4-4A86-ADC0-22D3D953C8E8}" presName="node" presStyleLbl="node1" presStyleIdx="1" presStyleCnt="9">
        <dgm:presLayoutVars>
          <dgm:bulletEnabled val="1"/>
        </dgm:presLayoutVars>
      </dgm:prSet>
      <dgm:spPr/>
      <dgm:t>
        <a:bodyPr/>
        <a:lstStyle/>
        <a:p>
          <a:endParaRPr lang="en-US"/>
        </a:p>
      </dgm:t>
    </dgm:pt>
    <dgm:pt modelId="{108C2A5C-C171-46F8-BBAF-3CB8540945B4}" type="pres">
      <dgm:prSet presAssocID="{0887853F-A756-46AE-A356-F84ACF25F7EB}" presName="sibTrans" presStyleLbl="bgSibTrans2D1" presStyleIdx="1" presStyleCnt="8"/>
      <dgm:spPr/>
      <dgm:t>
        <a:bodyPr/>
        <a:lstStyle/>
        <a:p>
          <a:endParaRPr lang="en-US"/>
        </a:p>
      </dgm:t>
    </dgm:pt>
    <dgm:pt modelId="{2A4746E5-401A-4881-96F1-CB91E9A05BA1}" type="pres">
      <dgm:prSet presAssocID="{4BCEAFAE-7436-417C-B93C-925666E78F5B}" presName="compNode" presStyleCnt="0"/>
      <dgm:spPr/>
    </dgm:pt>
    <dgm:pt modelId="{03763A62-DDF6-44EC-BD46-B089F34EFF53}" type="pres">
      <dgm:prSet presAssocID="{4BCEAFAE-7436-417C-B93C-925666E78F5B}" presName="dummyConnPt" presStyleCnt="0"/>
      <dgm:spPr/>
    </dgm:pt>
    <dgm:pt modelId="{7F579B15-2087-432F-96A1-6C434C104450}" type="pres">
      <dgm:prSet presAssocID="{4BCEAFAE-7436-417C-B93C-925666E78F5B}" presName="node" presStyleLbl="node1" presStyleIdx="2" presStyleCnt="9">
        <dgm:presLayoutVars>
          <dgm:bulletEnabled val="1"/>
        </dgm:presLayoutVars>
      </dgm:prSet>
      <dgm:spPr/>
      <dgm:t>
        <a:bodyPr/>
        <a:lstStyle/>
        <a:p>
          <a:endParaRPr lang="en-US"/>
        </a:p>
      </dgm:t>
    </dgm:pt>
    <dgm:pt modelId="{DF267F52-629A-4BEF-8A2E-F6B0CA31EF8B}" type="pres">
      <dgm:prSet presAssocID="{F098CF2D-061A-4FDB-8119-790850709A20}" presName="sibTrans" presStyleLbl="bgSibTrans2D1" presStyleIdx="2" presStyleCnt="8"/>
      <dgm:spPr/>
      <dgm:t>
        <a:bodyPr/>
        <a:lstStyle/>
        <a:p>
          <a:endParaRPr lang="en-US"/>
        </a:p>
      </dgm:t>
    </dgm:pt>
    <dgm:pt modelId="{C555A9DB-F334-4C62-B454-AF96B17320C7}" type="pres">
      <dgm:prSet presAssocID="{638BD01E-639B-4620-B55B-052D13CEE7B5}" presName="compNode" presStyleCnt="0"/>
      <dgm:spPr/>
    </dgm:pt>
    <dgm:pt modelId="{DE2A7757-440E-4DB1-928C-5F423F3EB370}" type="pres">
      <dgm:prSet presAssocID="{638BD01E-639B-4620-B55B-052D13CEE7B5}" presName="dummyConnPt" presStyleCnt="0"/>
      <dgm:spPr/>
    </dgm:pt>
    <dgm:pt modelId="{D14C1090-42CB-4053-A920-16049F32893F}" type="pres">
      <dgm:prSet presAssocID="{638BD01E-639B-4620-B55B-052D13CEE7B5}" presName="node" presStyleLbl="node1" presStyleIdx="3" presStyleCnt="9">
        <dgm:presLayoutVars>
          <dgm:bulletEnabled val="1"/>
        </dgm:presLayoutVars>
      </dgm:prSet>
      <dgm:spPr/>
      <dgm:t>
        <a:bodyPr/>
        <a:lstStyle/>
        <a:p>
          <a:endParaRPr lang="en-US"/>
        </a:p>
      </dgm:t>
    </dgm:pt>
    <dgm:pt modelId="{14F617AC-AEB2-44AD-BD09-2CA9DF82A394}" type="pres">
      <dgm:prSet presAssocID="{A4D4B0F4-6D35-461F-9B75-3F533081107F}" presName="sibTrans" presStyleLbl="bgSibTrans2D1" presStyleIdx="3" presStyleCnt="8"/>
      <dgm:spPr/>
      <dgm:t>
        <a:bodyPr/>
        <a:lstStyle/>
        <a:p>
          <a:endParaRPr lang="en-US"/>
        </a:p>
      </dgm:t>
    </dgm:pt>
    <dgm:pt modelId="{E84891B7-E31E-42F6-B547-01C1F6FE6041}" type="pres">
      <dgm:prSet presAssocID="{4A058A9C-E103-4C82-ACEB-A16F65910E9B}" presName="compNode" presStyleCnt="0"/>
      <dgm:spPr/>
    </dgm:pt>
    <dgm:pt modelId="{F8422633-2BE0-458B-9596-D2D6C781F56F}" type="pres">
      <dgm:prSet presAssocID="{4A058A9C-E103-4C82-ACEB-A16F65910E9B}" presName="dummyConnPt" presStyleCnt="0"/>
      <dgm:spPr/>
    </dgm:pt>
    <dgm:pt modelId="{8E4AFB4E-4254-4137-B86E-0222B07B5086}" type="pres">
      <dgm:prSet presAssocID="{4A058A9C-E103-4C82-ACEB-A16F65910E9B}" presName="node" presStyleLbl="node1" presStyleIdx="4" presStyleCnt="9">
        <dgm:presLayoutVars>
          <dgm:bulletEnabled val="1"/>
        </dgm:presLayoutVars>
      </dgm:prSet>
      <dgm:spPr/>
      <dgm:t>
        <a:bodyPr/>
        <a:lstStyle/>
        <a:p>
          <a:endParaRPr lang="en-US"/>
        </a:p>
      </dgm:t>
    </dgm:pt>
    <dgm:pt modelId="{F9AD8509-8CDE-4BA3-A8B0-01AD75726586}" type="pres">
      <dgm:prSet presAssocID="{2A5D2B18-3CFB-43F9-87E5-D4F1F726D6E6}" presName="sibTrans" presStyleLbl="bgSibTrans2D1" presStyleIdx="4" presStyleCnt="8"/>
      <dgm:spPr/>
      <dgm:t>
        <a:bodyPr/>
        <a:lstStyle/>
        <a:p>
          <a:endParaRPr lang="en-US"/>
        </a:p>
      </dgm:t>
    </dgm:pt>
    <dgm:pt modelId="{ACC2152B-A092-4B07-9F97-5AF4F2DFE512}" type="pres">
      <dgm:prSet presAssocID="{5D4E21C1-7B2E-4B8E-9A78-1F695490AF68}" presName="compNode" presStyleCnt="0"/>
      <dgm:spPr/>
    </dgm:pt>
    <dgm:pt modelId="{A0B82AD3-596B-4344-BEFC-AAA54EABCCDF}" type="pres">
      <dgm:prSet presAssocID="{5D4E21C1-7B2E-4B8E-9A78-1F695490AF68}" presName="dummyConnPt" presStyleCnt="0"/>
      <dgm:spPr/>
    </dgm:pt>
    <dgm:pt modelId="{99C624D8-05F5-4C5B-BF5C-1F893C64B50F}" type="pres">
      <dgm:prSet presAssocID="{5D4E21C1-7B2E-4B8E-9A78-1F695490AF68}" presName="node" presStyleLbl="node1" presStyleIdx="5" presStyleCnt="9">
        <dgm:presLayoutVars>
          <dgm:bulletEnabled val="1"/>
        </dgm:presLayoutVars>
      </dgm:prSet>
      <dgm:spPr/>
      <dgm:t>
        <a:bodyPr/>
        <a:lstStyle/>
        <a:p>
          <a:endParaRPr lang="en-US"/>
        </a:p>
      </dgm:t>
    </dgm:pt>
    <dgm:pt modelId="{001E9288-4DF8-48E4-93AA-73335C834489}" type="pres">
      <dgm:prSet presAssocID="{645E881A-273F-4603-9A5D-C1D5D363812F}" presName="sibTrans" presStyleLbl="bgSibTrans2D1" presStyleIdx="5" presStyleCnt="8"/>
      <dgm:spPr/>
      <dgm:t>
        <a:bodyPr/>
        <a:lstStyle/>
        <a:p>
          <a:endParaRPr lang="en-US"/>
        </a:p>
      </dgm:t>
    </dgm:pt>
    <dgm:pt modelId="{3FF7560C-0E22-48E3-B7C6-4472195CB1D6}" type="pres">
      <dgm:prSet presAssocID="{97D14C68-B537-4328-9A57-89D13E49743A}" presName="compNode" presStyleCnt="0"/>
      <dgm:spPr/>
    </dgm:pt>
    <dgm:pt modelId="{7896FABD-C303-41AB-A804-E65BE566047A}" type="pres">
      <dgm:prSet presAssocID="{97D14C68-B537-4328-9A57-89D13E49743A}" presName="dummyConnPt" presStyleCnt="0"/>
      <dgm:spPr/>
    </dgm:pt>
    <dgm:pt modelId="{9EF8C3D8-2259-4D93-BF15-08E1967FA9A7}" type="pres">
      <dgm:prSet presAssocID="{97D14C68-B537-4328-9A57-89D13E49743A}" presName="node" presStyleLbl="node1" presStyleIdx="6" presStyleCnt="9">
        <dgm:presLayoutVars>
          <dgm:bulletEnabled val="1"/>
        </dgm:presLayoutVars>
      </dgm:prSet>
      <dgm:spPr/>
      <dgm:t>
        <a:bodyPr/>
        <a:lstStyle/>
        <a:p>
          <a:endParaRPr lang="en-US"/>
        </a:p>
      </dgm:t>
    </dgm:pt>
    <dgm:pt modelId="{A3D60495-163B-44C5-BB94-D8F0871E2355}" type="pres">
      <dgm:prSet presAssocID="{A42C2346-A6CE-490C-9C88-06F0825CAB25}" presName="sibTrans" presStyleLbl="bgSibTrans2D1" presStyleIdx="6" presStyleCnt="8"/>
      <dgm:spPr/>
      <dgm:t>
        <a:bodyPr/>
        <a:lstStyle/>
        <a:p>
          <a:endParaRPr lang="en-US"/>
        </a:p>
      </dgm:t>
    </dgm:pt>
    <dgm:pt modelId="{1DAD1140-8081-42D3-BC7B-1E8E6D942D7D}" type="pres">
      <dgm:prSet presAssocID="{8743FAC2-38DE-403F-9CF0-2F0F23B6340D}" presName="compNode" presStyleCnt="0"/>
      <dgm:spPr/>
    </dgm:pt>
    <dgm:pt modelId="{B03D01A3-231C-4975-87F4-7B61ABBFCE9B}" type="pres">
      <dgm:prSet presAssocID="{8743FAC2-38DE-403F-9CF0-2F0F23B6340D}" presName="dummyConnPt" presStyleCnt="0"/>
      <dgm:spPr/>
    </dgm:pt>
    <dgm:pt modelId="{87E4C8C5-3F01-4748-B5B7-4B1C26ECF0D5}" type="pres">
      <dgm:prSet presAssocID="{8743FAC2-38DE-403F-9CF0-2F0F23B6340D}" presName="node" presStyleLbl="node1" presStyleIdx="7" presStyleCnt="9">
        <dgm:presLayoutVars>
          <dgm:bulletEnabled val="1"/>
        </dgm:presLayoutVars>
      </dgm:prSet>
      <dgm:spPr/>
      <dgm:t>
        <a:bodyPr/>
        <a:lstStyle/>
        <a:p>
          <a:endParaRPr lang="en-US"/>
        </a:p>
      </dgm:t>
    </dgm:pt>
    <dgm:pt modelId="{A5C87A00-FC9F-4DD6-99A8-5A9590032E09}" type="pres">
      <dgm:prSet presAssocID="{27776064-62D2-4F66-B649-6E27514C48FF}" presName="sibTrans" presStyleLbl="bgSibTrans2D1" presStyleIdx="7" presStyleCnt="8"/>
      <dgm:spPr/>
      <dgm:t>
        <a:bodyPr/>
        <a:lstStyle/>
        <a:p>
          <a:endParaRPr lang="en-US"/>
        </a:p>
      </dgm:t>
    </dgm:pt>
    <dgm:pt modelId="{20C7E0A4-CDCE-4D12-9644-8FB73EA7A509}" type="pres">
      <dgm:prSet presAssocID="{E18D2180-6A6F-4749-937D-7200D24EBDE8}" presName="compNode" presStyleCnt="0"/>
      <dgm:spPr/>
    </dgm:pt>
    <dgm:pt modelId="{1DCB155A-CF5A-49EB-ABBC-6AECEBF9D490}" type="pres">
      <dgm:prSet presAssocID="{E18D2180-6A6F-4749-937D-7200D24EBDE8}" presName="dummyConnPt" presStyleCnt="0"/>
      <dgm:spPr/>
    </dgm:pt>
    <dgm:pt modelId="{7C67D60B-6B12-40DA-9A06-8A06A7257E47}" type="pres">
      <dgm:prSet presAssocID="{E18D2180-6A6F-4749-937D-7200D24EBDE8}" presName="node" presStyleLbl="node1" presStyleIdx="8" presStyleCnt="9">
        <dgm:presLayoutVars>
          <dgm:bulletEnabled val="1"/>
        </dgm:presLayoutVars>
      </dgm:prSet>
      <dgm:spPr/>
      <dgm:t>
        <a:bodyPr/>
        <a:lstStyle/>
        <a:p>
          <a:endParaRPr lang="en-US"/>
        </a:p>
      </dgm:t>
    </dgm:pt>
  </dgm:ptLst>
  <dgm:cxnLst>
    <dgm:cxn modelId="{1A4F0A16-6ED9-4B04-9A04-04136352DF9A}" type="presOf" srcId="{4BCEAFAE-7436-417C-B93C-925666E78F5B}" destId="{7F579B15-2087-432F-96A1-6C434C104450}" srcOrd="0" destOrd="0" presId="urn:microsoft.com/office/officeart/2005/8/layout/bProcess4"/>
    <dgm:cxn modelId="{E4D2EF24-FCD8-4D73-8F59-61BCCD57EE9C}" type="presOf" srcId="{44054A8F-D1CE-4C58-82F7-3F1D7FC373AC}" destId="{E1DF7B66-1661-4FB6-9AA7-3432BCEF5B8F}" srcOrd="0" destOrd="0" presId="urn:microsoft.com/office/officeart/2005/8/layout/bProcess4"/>
    <dgm:cxn modelId="{B25142D5-BB29-476C-AD6A-E808B649B68F}" type="presOf" srcId="{E18D2180-6A6F-4749-937D-7200D24EBDE8}" destId="{7C67D60B-6B12-40DA-9A06-8A06A7257E47}" srcOrd="0" destOrd="0" presId="urn:microsoft.com/office/officeart/2005/8/layout/bProcess4"/>
    <dgm:cxn modelId="{B3C0E574-B4DA-441D-8AEF-B0179BED2CC4}" type="presOf" srcId="{A4D4B0F4-6D35-461F-9B75-3F533081107F}" destId="{14F617AC-AEB2-44AD-BD09-2CA9DF82A394}" srcOrd="0" destOrd="0" presId="urn:microsoft.com/office/officeart/2005/8/layout/bProcess4"/>
    <dgm:cxn modelId="{2DDDD86A-A98D-40F6-82FA-BF65BBD66924}" srcId="{3CF52389-9B5B-4E67-85C4-5BD7E2DF0B14}" destId="{F57EE955-99A4-4A86-ADC0-22D3D953C8E8}" srcOrd="1" destOrd="0" parTransId="{A3748B4F-EB79-47D6-A809-946DCF18AD83}" sibTransId="{0887853F-A756-46AE-A356-F84ACF25F7EB}"/>
    <dgm:cxn modelId="{F9395D77-206E-4277-B461-48F4337556AA}" type="presOf" srcId="{AFC389FB-13DD-48AF-88AE-A033E2F3DA5B}" destId="{97252DA3-DEA2-46AB-AC5D-6FA4340DE870}" srcOrd="0" destOrd="0" presId="urn:microsoft.com/office/officeart/2005/8/layout/bProcess4"/>
    <dgm:cxn modelId="{4E78E0E1-92F8-4B70-9CB7-6152068036EB}" type="presOf" srcId="{F098CF2D-061A-4FDB-8119-790850709A20}" destId="{DF267F52-629A-4BEF-8A2E-F6B0CA31EF8B}" srcOrd="0" destOrd="0" presId="urn:microsoft.com/office/officeart/2005/8/layout/bProcess4"/>
    <dgm:cxn modelId="{66D1AD86-72D1-4323-9E55-FEFE6E2A1FD4}" srcId="{3CF52389-9B5B-4E67-85C4-5BD7E2DF0B14}" destId="{4A058A9C-E103-4C82-ACEB-A16F65910E9B}" srcOrd="4" destOrd="0" parTransId="{DEF57D3D-863A-429D-A06E-6A6865D25B04}" sibTransId="{2A5D2B18-3CFB-43F9-87E5-D4F1F726D6E6}"/>
    <dgm:cxn modelId="{C37034CE-B734-451F-B87A-CF082C3D94B3}" type="presOf" srcId="{4A058A9C-E103-4C82-ACEB-A16F65910E9B}" destId="{8E4AFB4E-4254-4137-B86E-0222B07B5086}" srcOrd="0" destOrd="0" presId="urn:microsoft.com/office/officeart/2005/8/layout/bProcess4"/>
    <dgm:cxn modelId="{9C00964C-5196-4FC3-906D-EA92CBEC9D6B}" srcId="{3CF52389-9B5B-4E67-85C4-5BD7E2DF0B14}" destId="{638BD01E-639B-4620-B55B-052D13CEE7B5}" srcOrd="3" destOrd="0" parTransId="{8F3F3CEE-25A2-4066-8D3F-FF590E79D940}" sibTransId="{A4D4B0F4-6D35-461F-9B75-3F533081107F}"/>
    <dgm:cxn modelId="{8CBF545F-489F-475F-A0BE-3244E047CC1D}" type="presOf" srcId="{F57EE955-99A4-4A86-ADC0-22D3D953C8E8}" destId="{D67257E4-2D72-4789-A48A-058A5E3216F1}" srcOrd="0" destOrd="0" presId="urn:microsoft.com/office/officeart/2005/8/layout/bProcess4"/>
    <dgm:cxn modelId="{B4447397-51BF-4D89-A0FF-635D21CFCAE0}" type="presOf" srcId="{0887853F-A756-46AE-A356-F84ACF25F7EB}" destId="{108C2A5C-C171-46F8-BBAF-3CB8540945B4}" srcOrd="0" destOrd="0" presId="urn:microsoft.com/office/officeart/2005/8/layout/bProcess4"/>
    <dgm:cxn modelId="{0F437767-4B98-4589-AAE3-011B638C6532}" srcId="{3CF52389-9B5B-4E67-85C4-5BD7E2DF0B14}" destId="{5D4E21C1-7B2E-4B8E-9A78-1F695490AF68}" srcOrd="5" destOrd="0" parTransId="{91B837AF-47D5-4B22-AFFB-776D83EA108A}" sibTransId="{645E881A-273F-4603-9A5D-C1D5D363812F}"/>
    <dgm:cxn modelId="{09223810-B3B0-410C-A43F-0A1296DCE246}" type="presOf" srcId="{A42C2346-A6CE-490C-9C88-06F0825CAB25}" destId="{A3D60495-163B-44C5-BB94-D8F0871E2355}" srcOrd="0" destOrd="0" presId="urn:microsoft.com/office/officeart/2005/8/layout/bProcess4"/>
    <dgm:cxn modelId="{98613482-0B5B-49F4-883D-F1037FF96685}" srcId="{3CF52389-9B5B-4E67-85C4-5BD7E2DF0B14}" destId="{4BCEAFAE-7436-417C-B93C-925666E78F5B}" srcOrd="2" destOrd="0" parTransId="{628C5EC3-BF03-4F69-B7B6-F002F743A2F1}" sibTransId="{F098CF2D-061A-4FDB-8119-790850709A20}"/>
    <dgm:cxn modelId="{2D3F8A20-7B1F-4A7E-9012-EF99FBF98715}" type="presOf" srcId="{5D4E21C1-7B2E-4B8E-9A78-1F695490AF68}" destId="{99C624D8-05F5-4C5B-BF5C-1F893C64B50F}" srcOrd="0" destOrd="0" presId="urn:microsoft.com/office/officeart/2005/8/layout/bProcess4"/>
    <dgm:cxn modelId="{E834C534-881C-4450-9CB4-ACD902062FB1}" type="presOf" srcId="{8743FAC2-38DE-403F-9CF0-2F0F23B6340D}" destId="{87E4C8C5-3F01-4748-B5B7-4B1C26ECF0D5}" srcOrd="0" destOrd="0" presId="urn:microsoft.com/office/officeart/2005/8/layout/bProcess4"/>
    <dgm:cxn modelId="{746E6159-5112-464B-A5B7-7486205376BB}" type="presOf" srcId="{645E881A-273F-4603-9A5D-C1D5D363812F}" destId="{001E9288-4DF8-48E4-93AA-73335C834489}" srcOrd="0" destOrd="0" presId="urn:microsoft.com/office/officeart/2005/8/layout/bProcess4"/>
    <dgm:cxn modelId="{CF14C4DF-5713-4204-9C39-12BF97ACD815}" srcId="{3CF52389-9B5B-4E67-85C4-5BD7E2DF0B14}" destId="{97D14C68-B537-4328-9A57-89D13E49743A}" srcOrd="6" destOrd="0" parTransId="{27275A7C-2615-4A61-A5B6-231B90059E9D}" sibTransId="{A42C2346-A6CE-490C-9C88-06F0825CAB25}"/>
    <dgm:cxn modelId="{85F61FD2-D11B-48DD-954C-CB93F2495881}" type="presOf" srcId="{27776064-62D2-4F66-B649-6E27514C48FF}" destId="{A5C87A00-FC9F-4DD6-99A8-5A9590032E09}" srcOrd="0" destOrd="0" presId="urn:microsoft.com/office/officeart/2005/8/layout/bProcess4"/>
    <dgm:cxn modelId="{A11428FF-AC12-43DA-97C9-2BA58CB5CF35}" type="presOf" srcId="{3CF52389-9B5B-4E67-85C4-5BD7E2DF0B14}" destId="{1404A6EB-8858-4EB3-B0FB-4F1957C65346}" srcOrd="0" destOrd="0" presId="urn:microsoft.com/office/officeart/2005/8/layout/bProcess4"/>
    <dgm:cxn modelId="{F32DEF36-FEBC-40A1-A544-746863FF8A7D}" type="presOf" srcId="{2A5D2B18-3CFB-43F9-87E5-D4F1F726D6E6}" destId="{F9AD8509-8CDE-4BA3-A8B0-01AD75726586}" srcOrd="0" destOrd="0" presId="urn:microsoft.com/office/officeart/2005/8/layout/bProcess4"/>
    <dgm:cxn modelId="{772E86BF-F39F-44F5-BB88-2A86F739CD4F}" srcId="{3CF52389-9B5B-4E67-85C4-5BD7E2DF0B14}" destId="{AFC389FB-13DD-48AF-88AE-A033E2F3DA5B}" srcOrd="0" destOrd="0" parTransId="{63283045-BD4C-4D2D-8D79-0E84FFAA62CC}" sibTransId="{44054A8F-D1CE-4C58-82F7-3F1D7FC373AC}"/>
    <dgm:cxn modelId="{3793377A-BF9B-40B2-AD0A-BBF6D794F557}" type="presOf" srcId="{97D14C68-B537-4328-9A57-89D13E49743A}" destId="{9EF8C3D8-2259-4D93-BF15-08E1967FA9A7}" srcOrd="0" destOrd="0" presId="urn:microsoft.com/office/officeart/2005/8/layout/bProcess4"/>
    <dgm:cxn modelId="{4F8D13EC-7D09-4218-861A-9A87F0AA56FC}" srcId="{3CF52389-9B5B-4E67-85C4-5BD7E2DF0B14}" destId="{E18D2180-6A6F-4749-937D-7200D24EBDE8}" srcOrd="8" destOrd="0" parTransId="{9C60F9FC-7472-479B-9591-FECFFD7CA2C4}" sibTransId="{E6D02829-AB64-41ED-8195-AC34C5AE6F5B}"/>
    <dgm:cxn modelId="{267E876E-88BC-4D3F-A1AE-61481DB65182}" srcId="{3CF52389-9B5B-4E67-85C4-5BD7E2DF0B14}" destId="{8743FAC2-38DE-403F-9CF0-2F0F23B6340D}" srcOrd="7" destOrd="0" parTransId="{B376BCA9-538E-4147-AA65-7DFDF1AD2BF8}" sibTransId="{27776064-62D2-4F66-B649-6E27514C48FF}"/>
    <dgm:cxn modelId="{1194C477-267B-4F53-B6DE-ED1B359065B8}" type="presOf" srcId="{638BD01E-639B-4620-B55B-052D13CEE7B5}" destId="{D14C1090-42CB-4053-A920-16049F32893F}" srcOrd="0" destOrd="0" presId="urn:microsoft.com/office/officeart/2005/8/layout/bProcess4"/>
    <dgm:cxn modelId="{2539C40B-6C9D-4775-B866-8D89E779CFA4}" type="presParOf" srcId="{1404A6EB-8858-4EB3-B0FB-4F1957C65346}" destId="{8589DD6F-1BEF-4BB9-A1D2-9EC715B43188}" srcOrd="0" destOrd="0" presId="urn:microsoft.com/office/officeart/2005/8/layout/bProcess4"/>
    <dgm:cxn modelId="{B93D9C35-EB67-4C71-AA1B-9E38D31A0340}" type="presParOf" srcId="{8589DD6F-1BEF-4BB9-A1D2-9EC715B43188}" destId="{F05A8340-F9DC-4C66-9AB6-DBC91C37232F}" srcOrd="0" destOrd="0" presId="urn:microsoft.com/office/officeart/2005/8/layout/bProcess4"/>
    <dgm:cxn modelId="{C11830D6-FA34-44C3-8CD8-23BDAE297D63}" type="presParOf" srcId="{8589DD6F-1BEF-4BB9-A1D2-9EC715B43188}" destId="{97252DA3-DEA2-46AB-AC5D-6FA4340DE870}" srcOrd="1" destOrd="0" presId="urn:microsoft.com/office/officeart/2005/8/layout/bProcess4"/>
    <dgm:cxn modelId="{AC434F47-9F39-48B8-A40B-76F679003FFD}" type="presParOf" srcId="{1404A6EB-8858-4EB3-B0FB-4F1957C65346}" destId="{E1DF7B66-1661-4FB6-9AA7-3432BCEF5B8F}" srcOrd="1" destOrd="0" presId="urn:microsoft.com/office/officeart/2005/8/layout/bProcess4"/>
    <dgm:cxn modelId="{4331F50A-CB1C-41B5-BC53-A391E045D7FA}" type="presParOf" srcId="{1404A6EB-8858-4EB3-B0FB-4F1957C65346}" destId="{84778EF0-7592-4842-82B8-0257173F7DA3}" srcOrd="2" destOrd="0" presId="urn:microsoft.com/office/officeart/2005/8/layout/bProcess4"/>
    <dgm:cxn modelId="{DA8C8D21-9529-400C-A14C-D8246E090A47}" type="presParOf" srcId="{84778EF0-7592-4842-82B8-0257173F7DA3}" destId="{C79AD9BF-AA37-4F74-A69E-F177FA939AC9}" srcOrd="0" destOrd="0" presId="urn:microsoft.com/office/officeart/2005/8/layout/bProcess4"/>
    <dgm:cxn modelId="{F7021E63-77DB-465A-B259-857692FF61FA}" type="presParOf" srcId="{84778EF0-7592-4842-82B8-0257173F7DA3}" destId="{D67257E4-2D72-4789-A48A-058A5E3216F1}" srcOrd="1" destOrd="0" presId="urn:microsoft.com/office/officeart/2005/8/layout/bProcess4"/>
    <dgm:cxn modelId="{2EFB51DF-911E-4545-A3C4-07F06258A500}" type="presParOf" srcId="{1404A6EB-8858-4EB3-B0FB-4F1957C65346}" destId="{108C2A5C-C171-46F8-BBAF-3CB8540945B4}" srcOrd="3" destOrd="0" presId="urn:microsoft.com/office/officeart/2005/8/layout/bProcess4"/>
    <dgm:cxn modelId="{36EC1FC6-C3EB-44ED-B41F-572F3898F4F8}" type="presParOf" srcId="{1404A6EB-8858-4EB3-B0FB-4F1957C65346}" destId="{2A4746E5-401A-4881-96F1-CB91E9A05BA1}" srcOrd="4" destOrd="0" presId="urn:microsoft.com/office/officeart/2005/8/layout/bProcess4"/>
    <dgm:cxn modelId="{CE86EF59-58AE-465B-BFCD-CB6C081B2B64}" type="presParOf" srcId="{2A4746E5-401A-4881-96F1-CB91E9A05BA1}" destId="{03763A62-DDF6-44EC-BD46-B089F34EFF53}" srcOrd="0" destOrd="0" presId="urn:microsoft.com/office/officeart/2005/8/layout/bProcess4"/>
    <dgm:cxn modelId="{ECBC6999-E7B7-4EDE-809A-F865A75B8DFB}" type="presParOf" srcId="{2A4746E5-401A-4881-96F1-CB91E9A05BA1}" destId="{7F579B15-2087-432F-96A1-6C434C104450}" srcOrd="1" destOrd="0" presId="urn:microsoft.com/office/officeart/2005/8/layout/bProcess4"/>
    <dgm:cxn modelId="{856B449D-28A5-4534-BB08-50E2D0DAFE70}" type="presParOf" srcId="{1404A6EB-8858-4EB3-B0FB-4F1957C65346}" destId="{DF267F52-629A-4BEF-8A2E-F6B0CA31EF8B}" srcOrd="5" destOrd="0" presId="urn:microsoft.com/office/officeart/2005/8/layout/bProcess4"/>
    <dgm:cxn modelId="{ADA7AA38-813D-426F-9761-9D5AC36FAC9F}" type="presParOf" srcId="{1404A6EB-8858-4EB3-B0FB-4F1957C65346}" destId="{C555A9DB-F334-4C62-B454-AF96B17320C7}" srcOrd="6" destOrd="0" presId="urn:microsoft.com/office/officeart/2005/8/layout/bProcess4"/>
    <dgm:cxn modelId="{DE11B0A3-B939-4894-B56B-E6A4AF141A9C}" type="presParOf" srcId="{C555A9DB-F334-4C62-B454-AF96B17320C7}" destId="{DE2A7757-440E-4DB1-928C-5F423F3EB370}" srcOrd="0" destOrd="0" presId="urn:microsoft.com/office/officeart/2005/8/layout/bProcess4"/>
    <dgm:cxn modelId="{B0BFC4C4-100D-49DB-8807-5150E32D8B45}" type="presParOf" srcId="{C555A9DB-F334-4C62-B454-AF96B17320C7}" destId="{D14C1090-42CB-4053-A920-16049F32893F}" srcOrd="1" destOrd="0" presId="urn:microsoft.com/office/officeart/2005/8/layout/bProcess4"/>
    <dgm:cxn modelId="{184180FF-8A7C-4893-87E5-5B958FA50AD7}" type="presParOf" srcId="{1404A6EB-8858-4EB3-B0FB-4F1957C65346}" destId="{14F617AC-AEB2-44AD-BD09-2CA9DF82A394}" srcOrd="7" destOrd="0" presId="urn:microsoft.com/office/officeart/2005/8/layout/bProcess4"/>
    <dgm:cxn modelId="{C36AD4A6-0C12-4B28-9988-9EB105FCA5A4}" type="presParOf" srcId="{1404A6EB-8858-4EB3-B0FB-4F1957C65346}" destId="{E84891B7-E31E-42F6-B547-01C1F6FE6041}" srcOrd="8" destOrd="0" presId="urn:microsoft.com/office/officeart/2005/8/layout/bProcess4"/>
    <dgm:cxn modelId="{C297C999-2E5A-4DFD-A2DA-0279282040CE}" type="presParOf" srcId="{E84891B7-E31E-42F6-B547-01C1F6FE6041}" destId="{F8422633-2BE0-458B-9596-D2D6C781F56F}" srcOrd="0" destOrd="0" presId="urn:microsoft.com/office/officeart/2005/8/layout/bProcess4"/>
    <dgm:cxn modelId="{239BE0E6-1BE4-44A4-90DE-C51AC5F08745}" type="presParOf" srcId="{E84891B7-E31E-42F6-B547-01C1F6FE6041}" destId="{8E4AFB4E-4254-4137-B86E-0222B07B5086}" srcOrd="1" destOrd="0" presId="urn:microsoft.com/office/officeart/2005/8/layout/bProcess4"/>
    <dgm:cxn modelId="{3977B157-D8E9-4A9C-AFEC-5BEF2D2A1AAA}" type="presParOf" srcId="{1404A6EB-8858-4EB3-B0FB-4F1957C65346}" destId="{F9AD8509-8CDE-4BA3-A8B0-01AD75726586}" srcOrd="9" destOrd="0" presId="urn:microsoft.com/office/officeart/2005/8/layout/bProcess4"/>
    <dgm:cxn modelId="{2E15A894-92EA-4738-882E-328C404A836C}" type="presParOf" srcId="{1404A6EB-8858-4EB3-B0FB-4F1957C65346}" destId="{ACC2152B-A092-4B07-9F97-5AF4F2DFE512}" srcOrd="10" destOrd="0" presId="urn:microsoft.com/office/officeart/2005/8/layout/bProcess4"/>
    <dgm:cxn modelId="{D4A0E19D-2859-449C-A1ED-5E314BE839D8}" type="presParOf" srcId="{ACC2152B-A092-4B07-9F97-5AF4F2DFE512}" destId="{A0B82AD3-596B-4344-BEFC-AAA54EABCCDF}" srcOrd="0" destOrd="0" presId="urn:microsoft.com/office/officeart/2005/8/layout/bProcess4"/>
    <dgm:cxn modelId="{EBC79AE3-E42D-4EBC-874A-321685C4BD47}" type="presParOf" srcId="{ACC2152B-A092-4B07-9F97-5AF4F2DFE512}" destId="{99C624D8-05F5-4C5B-BF5C-1F893C64B50F}" srcOrd="1" destOrd="0" presId="urn:microsoft.com/office/officeart/2005/8/layout/bProcess4"/>
    <dgm:cxn modelId="{7CEAA738-6F30-4C80-B9E1-7F1B46B60BF2}" type="presParOf" srcId="{1404A6EB-8858-4EB3-B0FB-4F1957C65346}" destId="{001E9288-4DF8-48E4-93AA-73335C834489}" srcOrd="11" destOrd="0" presId="urn:microsoft.com/office/officeart/2005/8/layout/bProcess4"/>
    <dgm:cxn modelId="{B4C23345-4B6D-44A5-AE05-3529AEC8D5BC}" type="presParOf" srcId="{1404A6EB-8858-4EB3-B0FB-4F1957C65346}" destId="{3FF7560C-0E22-48E3-B7C6-4472195CB1D6}" srcOrd="12" destOrd="0" presId="urn:microsoft.com/office/officeart/2005/8/layout/bProcess4"/>
    <dgm:cxn modelId="{81AD4A1F-EA98-4503-AACC-2E938F79067B}" type="presParOf" srcId="{3FF7560C-0E22-48E3-B7C6-4472195CB1D6}" destId="{7896FABD-C303-41AB-A804-E65BE566047A}" srcOrd="0" destOrd="0" presId="urn:microsoft.com/office/officeart/2005/8/layout/bProcess4"/>
    <dgm:cxn modelId="{77315430-F2E2-497B-B6C9-456F377BF846}" type="presParOf" srcId="{3FF7560C-0E22-48E3-B7C6-4472195CB1D6}" destId="{9EF8C3D8-2259-4D93-BF15-08E1967FA9A7}" srcOrd="1" destOrd="0" presId="urn:microsoft.com/office/officeart/2005/8/layout/bProcess4"/>
    <dgm:cxn modelId="{CF9EECD1-465E-4AD6-94AC-A55949DF2D3E}" type="presParOf" srcId="{1404A6EB-8858-4EB3-B0FB-4F1957C65346}" destId="{A3D60495-163B-44C5-BB94-D8F0871E2355}" srcOrd="13" destOrd="0" presId="urn:microsoft.com/office/officeart/2005/8/layout/bProcess4"/>
    <dgm:cxn modelId="{48C1B409-256E-4074-B632-078F3F117EC0}" type="presParOf" srcId="{1404A6EB-8858-4EB3-B0FB-4F1957C65346}" destId="{1DAD1140-8081-42D3-BC7B-1E8E6D942D7D}" srcOrd="14" destOrd="0" presId="urn:microsoft.com/office/officeart/2005/8/layout/bProcess4"/>
    <dgm:cxn modelId="{B843B28F-231F-453D-BF43-30718680F6C8}" type="presParOf" srcId="{1DAD1140-8081-42D3-BC7B-1E8E6D942D7D}" destId="{B03D01A3-231C-4975-87F4-7B61ABBFCE9B}" srcOrd="0" destOrd="0" presId="urn:microsoft.com/office/officeart/2005/8/layout/bProcess4"/>
    <dgm:cxn modelId="{A6562AC0-EB10-4D31-AEB5-5E02D6734E8A}" type="presParOf" srcId="{1DAD1140-8081-42D3-BC7B-1E8E6D942D7D}" destId="{87E4C8C5-3F01-4748-B5B7-4B1C26ECF0D5}" srcOrd="1" destOrd="0" presId="urn:microsoft.com/office/officeart/2005/8/layout/bProcess4"/>
    <dgm:cxn modelId="{E2400A23-17DE-4EAC-A56C-059DC078791D}" type="presParOf" srcId="{1404A6EB-8858-4EB3-B0FB-4F1957C65346}" destId="{A5C87A00-FC9F-4DD6-99A8-5A9590032E09}" srcOrd="15" destOrd="0" presId="urn:microsoft.com/office/officeart/2005/8/layout/bProcess4"/>
    <dgm:cxn modelId="{28295632-B963-42A0-8A3F-3DADEE4003E7}" type="presParOf" srcId="{1404A6EB-8858-4EB3-B0FB-4F1957C65346}" destId="{20C7E0A4-CDCE-4D12-9644-8FB73EA7A509}" srcOrd="16" destOrd="0" presId="urn:microsoft.com/office/officeart/2005/8/layout/bProcess4"/>
    <dgm:cxn modelId="{63EB1872-90D9-4293-91B1-96D2DC02E4EF}" type="presParOf" srcId="{20C7E0A4-CDCE-4D12-9644-8FB73EA7A509}" destId="{1DCB155A-CF5A-49EB-ABBC-6AECEBF9D490}" srcOrd="0" destOrd="0" presId="urn:microsoft.com/office/officeart/2005/8/layout/bProcess4"/>
    <dgm:cxn modelId="{3A6D3D89-38DA-4B0C-B68B-865F630CCAF4}" type="presParOf" srcId="{20C7E0A4-CDCE-4D12-9644-8FB73EA7A509}" destId="{7C67D60B-6B12-40DA-9A06-8A06A7257E47}" srcOrd="1" destOrd="0" presId="urn:microsoft.com/office/officeart/2005/8/layout/b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DF7B66-1661-4FB6-9AA7-3432BCEF5B8F}">
      <dsp:nvSpPr>
        <dsp:cNvPr id="0" name=""/>
        <dsp:cNvSpPr/>
      </dsp:nvSpPr>
      <dsp:spPr>
        <a:xfrm rot="5400000">
          <a:off x="95624" y="518300"/>
          <a:ext cx="801469" cy="9721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7252DA3-DEA2-46AB-AC5D-6FA4340DE870}">
      <dsp:nvSpPr>
        <dsp:cNvPr id="0" name=""/>
        <dsp:cNvSpPr/>
      </dsp:nvSpPr>
      <dsp:spPr>
        <a:xfrm>
          <a:off x="276017" y="921"/>
          <a:ext cx="1080134" cy="648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a:latin typeface="Times New Roman" panose="02020603050405020304" pitchFamily="18" charset="0"/>
              <a:cs typeface="Times New Roman" panose="02020603050405020304" pitchFamily="18" charset="0"/>
            </a:rPr>
            <a:t>Reading the transcript</a:t>
          </a:r>
        </a:p>
      </dsp:txBody>
      <dsp:txXfrm>
        <a:off x="294999" y="19903"/>
        <a:ext cx="1042170" cy="610116"/>
      </dsp:txXfrm>
    </dsp:sp>
    <dsp:sp modelId="{108C2A5C-C171-46F8-BBAF-3CB8540945B4}">
      <dsp:nvSpPr>
        <dsp:cNvPr id="0" name=""/>
        <dsp:cNvSpPr/>
      </dsp:nvSpPr>
      <dsp:spPr>
        <a:xfrm rot="5400000">
          <a:off x="95624" y="1328401"/>
          <a:ext cx="801469" cy="9721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67257E4-2D72-4789-A48A-058A5E3216F1}">
      <dsp:nvSpPr>
        <dsp:cNvPr id="0" name=""/>
        <dsp:cNvSpPr/>
      </dsp:nvSpPr>
      <dsp:spPr>
        <a:xfrm>
          <a:off x="276017" y="811022"/>
          <a:ext cx="1080134" cy="648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latin typeface="Times New Roman" panose="02020603050405020304" pitchFamily="18" charset="0"/>
              <a:cs typeface="Times New Roman" panose="02020603050405020304" pitchFamily="18" charset="0"/>
            </a:rPr>
            <a:t>Labelling relevant words/ phrase</a:t>
          </a:r>
        </a:p>
      </dsp:txBody>
      <dsp:txXfrm>
        <a:off x="294999" y="830004"/>
        <a:ext cx="1042170" cy="610116"/>
      </dsp:txXfrm>
    </dsp:sp>
    <dsp:sp modelId="{DF267F52-629A-4BEF-8A2E-F6B0CA31EF8B}">
      <dsp:nvSpPr>
        <dsp:cNvPr id="0" name=""/>
        <dsp:cNvSpPr/>
      </dsp:nvSpPr>
      <dsp:spPr>
        <a:xfrm>
          <a:off x="500674" y="1733451"/>
          <a:ext cx="1427947" cy="9721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F579B15-2087-432F-96A1-6C434C104450}">
      <dsp:nvSpPr>
        <dsp:cNvPr id="0" name=""/>
        <dsp:cNvSpPr/>
      </dsp:nvSpPr>
      <dsp:spPr>
        <a:xfrm>
          <a:off x="276017" y="1621122"/>
          <a:ext cx="1080134" cy="648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latin typeface="Times New Roman" panose="02020603050405020304" pitchFamily="18" charset="0"/>
              <a:cs typeface="Times New Roman" panose="02020603050405020304" pitchFamily="18" charset="0"/>
            </a:rPr>
            <a:t>Finding several codes</a:t>
          </a:r>
        </a:p>
      </dsp:txBody>
      <dsp:txXfrm>
        <a:off x="294999" y="1640104"/>
        <a:ext cx="1042170" cy="610116"/>
      </dsp:txXfrm>
    </dsp:sp>
    <dsp:sp modelId="{14F617AC-AEB2-44AD-BD09-2CA9DF82A394}">
      <dsp:nvSpPr>
        <dsp:cNvPr id="0" name=""/>
        <dsp:cNvSpPr/>
      </dsp:nvSpPr>
      <dsp:spPr>
        <a:xfrm rot="16200000">
          <a:off x="1532202" y="1328401"/>
          <a:ext cx="801469" cy="9721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14C1090-42CB-4053-A920-16049F32893F}">
      <dsp:nvSpPr>
        <dsp:cNvPr id="0" name=""/>
        <dsp:cNvSpPr/>
      </dsp:nvSpPr>
      <dsp:spPr>
        <a:xfrm>
          <a:off x="1712595" y="1621122"/>
          <a:ext cx="1080134" cy="648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latin typeface="Times New Roman" panose="02020603050405020304" pitchFamily="18" charset="0"/>
              <a:cs typeface="Times New Roman" panose="02020603050405020304" pitchFamily="18" charset="0"/>
            </a:rPr>
            <a:t>Combining codes</a:t>
          </a:r>
        </a:p>
      </dsp:txBody>
      <dsp:txXfrm>
        <a:off x="1731577" y="1640104"/>
        <a:ext cx="1042170" cy="610116"/>
      </dsp:txXfrm>
    </dsp:sp>
    <dsp:sp modelId="{F9AD8509-8CDE-4BA3-A8B0-01AD75726586}">
      <dsp:nvSpPr>
        <dsp:cNvPr id="0" name=""/>
        <dsp:cNvSpPr/>
      </dsp:nvSpPr>
      <dsp:spPr>
        <a:xfrm rot="16200000">
          <a:off x="1532202" y="518300"/>
          <a:ext cx="801469" cy="9721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E4AFB4E-4254-4137-B86E-0222B07B5086}">
      <dsp:nvSpPr>
        <dsp:cNvPr id="0" name=""/>
        <dsp:cNvSpPr/>
      </dsp:nvSpPr>
      <dsp:spPr>
        <a:xfrm>
          <a:off x="1712595" y="811022"/>
          <a:ext cx="1080134" cy="648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latin typeface="Times New Roman" panose="02020603050405020304" pitchFamily="18" charset="0"/>
              <a:cs typeface="Times New Roman" panose="02020603050405020304" pitchFamily="18" charset="0"/>
            </a:rPr>
            <a:t>Creating categories</a:t>
          </a:r>
        </a:p>
      </dsp:txBody>
      <dsp:txXfrm>
        <a:off x="1731577" y="830004"/>
        <a:ext cx="1042170" cy="610116"/>
      </dsp:txXfrm>
    </dsp:sp>
    <dsp:sp modelId="{001E9288-4DF8-48E4-93AA-73335C834489}">
      <dsp:nvSpPr>
        <dsp:cNvPr id="0" name=""/>
        <dsp:cNvSpPr/>
      </dsp:nvSpPr>
      <dsp:spPr>
        <a:xfrm>
          <a:off x="1937253" y="113250"/>
          <a:ext cx="1427947" cy="9721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9C624D8-05F5-4C5B-BF5C-1F893C64B50F}">
      <dsp:nvSpPr>
        <dsp:cNvPr id="0" name=""/>
        <dsp:cNvSpPr/>
      </dsp:nvSpPr>
      <dsp:spPr>
        <a:xfrm>
          <a:off x="1712595" y="921"/>
          <a:ext cx="1080134" cy="648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a:latin typeface="Times New Roman" panose="02020603050405020304" pitchFamily="18" charset="0"/>
              <a:cs typeface="Times New Roman" panose="02020603050405020304" pitchFamily="18" charset="0"/>
            </a:rPr>
            <a:t>Labellingl categories which are relevant</a:t>
          </a:r>
        </a:p>
      </dsp:txBody>
      <dsp:txXfrm>
        <a:off x="1731577" y="19903"/>
        <a:ext cx="1042170" cy="610116"/>
      </dsp:txXfrm>
    </dsp:sp>
    <dsp:sp modelId="{A3D60495-163B-44C5-BB94-D8F0871E2355}">
      <dsp:nvSpPr>
        <dsp:cNvPr id="0" name=""/>
        <dsp:cNvSpPr/>
      </dsp:nvSpPr>
      <dsp:spPr>
        <a:xfrm rot="5400000">
          <a:off x="2968781" y="518300"/>
          <a:ext cx="801469" cy="9721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EF8C3D8-2259-4D93-BF15-08E1967FA9A7}">
      <dsp:nvSpPr>
        <dsp:cNvPr id="0" name=""/>
        <dsp:cNvSpPr/>
      </dsp:nvSpPr>
      <dsp:spPr>
        <a:xfrm>
          <a:off x="3149173" y="921"/>
          <a:ext cx="1080134" cy="648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latin typeface="Times New Roman" panose="02020603050405020304" pitchFamily="18" charset="0"/>
              <a:cs typeface="Times New Roman" panose="02020603050405020304" pitchFamily="18" charset="0"/>
            </a:rPr>
            <a:t>Finding connections between categories </a:t>
          </a:r>
        </a:p>
      </dsp:txBody>
      <dsp:txXfrm>
        <a:off x="3168155" y="19903"/>
        <a:ext cx="1042170" cy="610116"/>
      </dsp:txXfrm>
    </dsp:sp>
    <dsp:sp modelId="{A5C87A00-FC9F-4DD6-99A8-5A9590032E09}">
      <dsp:nvSpPr>
        <dsp:cNvPr id="0" name=""/>
        <dsp:cNvSpPr/>
      </dsp:nvSpPr>
      <dsp:spPr>
        <a:xfrm rot="5400000">
          <a:off x="2968781" y="1328401"/>
          <a:ext cx="801469" cy="9721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7E4C8C5-3F01-4748-B5B7-4B1C26ECF0D5}">
      <dsp:nvSpPr>
        <dsp:cNvPr id="0" name=""/>
        <dsp:cNvSpPr/>
      </dsp:nvSpPr>
      <dsp:spPr>
        <a:xfrm>
          <a:off x="3149173" y="811022"/>
          <a:ext cx="1080134" cy="648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latin typeface="Times New Roman" panose="02020603050405020304" pitchFamily="18" charset="0"/>
              <a:cs typeface="Times New Roman" panose="02020603050405020304" pitchFamily="18" charset="0"/>
            </a:rPr>
            <a:t>Creating hierarchies</a:t>
          </a:r>
        </a:p>
      </dsp:txBody>
      <dsp:txXfrm>
        <a:off x="3168155" y="830004"/>
        <a:ext cx="1042170" cy="610116"/>
      </dsp:txXfrm>
    </dsp:sp>
    <dsp:sp modelId="{7C67D60B-6B12-40DA-9A06-8A06A7257E47}">
      <dsp:nvSpPr>
        <dsp:cNvPr id="0" name=""/>
        <dsp:cNvSpPr/>
      </dsp:nvSpPr>
      <dsp:spPr>
        <a:xfrm>
          <a:off x="3149173" y="1621122"/>
          <a:ext cx="1080134" cy="648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latin typeface="Times New Roman" panose="02020603050405020304" pitchFamily="18" charset="0"/>
              <a:cs typeface="Times New Roman" panose="02020603050405020304" pitchFamily="18" charset="0"/>
            </a:rPr>
            <a:t>Discussing themes</a:t>
          </a:r>
        </a:p>
      </dsp:txBody>
      <dsp:txXfrm>
        <a:off x="3168155" y="1640104"/>
        <a:ext cx="1042170" cy="61011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2749</TotalTime>
  <Pages>21</Pages>
  <Words>7637</Words>
  <Characters>43536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dc:creator>
  <cp:keywords/>
  <dc:description/>
  <cp:lastModifiedBy>IITH</cp:lastModifiedBy>
  <cp:revision>209</cp:revision>
  <dcterms:created xsi:type="dcterms:W3CDTF">2020-05-23T19:04:00Z</dcterms:created>
  <dcterms:modified xsi:type="dcterms:W3CDTF">2020-06-12T05:38:00Z</dcterms:modified>
</cp:coreProperties>
</file>