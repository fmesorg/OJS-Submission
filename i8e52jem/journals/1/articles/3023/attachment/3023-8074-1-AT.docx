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A54" w:rsidRDefault="002A447E">
      <w:pPr>
        <w:pStyle w:val="Title"/>
        <w:jc w:val="both"/>
        <w:rPr>
          <w:sz w:val="48"/>
          <w:szCs w:val="48"/>
        </w:rPr>
      </w:pPr>
      <w:bookmarkStart w:id="0" w:name="_5kedtzonwrxz" w:colFirst="0" w:colLast="0"/>
      <w:bookmarkStart w:id="1" w:name="_GoBack"/>
      <w:bookmarkEnd w:id="0"/>
      <w:bookmarkEnd w:id="1"/>
      <w:r>
        <w:rPr>
          <w:sz w:val="48"/>
          <w:szCs w:val="48"/>
        </w:rPr>
        <w:t>Autoimmunity: an in-sight narrative</w:t>
      </w:r>
    </w:p>
    <w:p w:rsidR="00C05A54" w:rsidRDefault="002A447E">
      <w:pPr>
        <w:pStyle w:val="Subtitle"/>
        <w:jc w:val="both"/>
      </w:pPr>
      <w:bookmarkStart w:id="2" w:name="_biuwti795qb7" w:colFirst="0" w:colLast="0"/>
      <w:bookmarkEnd w:id="2"/>
      <w:r>
        <w:t>Abstract</w:t>
      </w:r>
    </w:p>
    <w:p w:rsidR="00C05A54" w:rsidRDefault="002A447E">
      <w:pPr>
        <w:jc w:val="both"/>
      </w:pPr>
      <w:del w:id="3" w:author="GV" w:date="2019-05-21T13:09:00Z">
        <w:r>
          <w:rPr>
            <w:i/>
          </w:rPr>
          <w:delText>Chronic (autoimmune) inflammatory</w:delText>
        </w:r>
      </w:del>
      <w:ins w:id="4" w:author="GV" w:date="2019-05-21T13:09:00Z">
        <w:r w:rsidR="00A5224B">
          <w:rPr>
            <w:i/>
          </w:rPr>
          <w:t>A</w:t>
        </w:r>
        <w:r>
          <w:rPr>
            <w:i/>
          </w:rPr>
          <w:t>utoimmune</w:t>
        </w:r>
      </w:ins>
      <w:r>
        <w:rPr>
          <w:i/>
        </w:rPr>
        <w:t xml:space="preserve"> conditions</w:t>
      </w:r>
      <w:r w:rsidR="00827792">
        <w:rPr>
          <w:i/>
        </w:rPr>
        <w:t xml:space="preserve"> </w:t>
      </w:r>
      <w:ins w:id="5" w:author="GV" w:date="2019-05-21T13:09:00Z">
        <w:r w:rsidR="00827792">
          <w:rPr>
            <w:i/>
          </w:rPr>
          <w:t>can</w:t>
        </w:r>
        <w:r>
          <w:rPr>
            <w:i/>
          </w:rPr>
          <w:t xml:space="preserve"> </w:t>
        </w:r>
      </w:ins>
      <w:r>
        <w:rPr>
          <w:i/>
        </w:rPr>
        <w:t xml:space="preserve">mirror dis-ease at many levels, each of which </w:t>
      </w:r>
      <w:del w:id="6" w:author="GV" w:date="2019-05-21T13:09:00Z">
        <w:r>
          <w:rPr>
            <w:i/>
          </w:rPr>
          <w:delText>involves blurring of</w:delText>
        </w:r>
      </w:del>
      <w:ins w:id="7" w:author="GV" w:date="2019-05-21T13:09:00Z">
        <w:r>
          <w:rPr>
            <w:i/>
          </w:rPr>
          <w:t>blur</w:t>
        </w:r>
        <w:r w:rsidR="00827792">
          <w:rPr>
            <w:i/>
          </w:rPr>
          <w:t>s</w:t>
        </w:r>
      </w:ins>
      <w:r>
        <w:rPr>
          <w:i/>
        </w:rPr>
        <w:t xml:space="preserve"> the</w:t>
      </w:r>
      <w:r w:rsidR="00A5224B">
        <w:rPr>
          <w:i/>
        </w:rPr>
        <w:t xml:space="preserve"> </w:t>
      </w:r>
      <w:ins w:id="8" w:author="GV" w:date="2019-05-21T13:09:00Z">
        <w:r w:rsidR="00A5224B">
          <w:rPr>
            <w:i/>
          </w:rPr>
          <w:t>boundary between</w:t>
        </w:r>
        <w:r>
          <w:rPr>
            <w:i/>
          </w:rPr>
          <w:t xml:space="preserve"> </w:t>
        </w:r>
      </w:ins>
      <w:r>
        <w:rPr>
          <w:i/>
        </w:rPr>
        <w:t xml:space="preserve">self </w:t>
      </w:r>
      <w:del w:id="9" w:author="GV" w:date="2019-05-21T13:09:00Z">
        <w:r>
          <w:rPr>
            <w:i/>
          </w:rPr>
          <w:delText>from the</w:delText>
        </w:r>
      </w:del>
      <w:ins w:id="10" w:author="GV" w:date="2019-05-21T13:09:00Z">
        <w:r w:rsidR="00A5224B">
          <w:rPr>
            <w:i/>
          </w:rPr>
          <w:t>and</w:t>
        </w:r>
      </w:ins>
      <w:r w:rsidR="00A5224B">
        <w:rPr>
          <w:i/>
        </w:rPr>
        <w:t xml:space="preserve"> </w:t>
      </w:r>
      <w:r>
        <w:rPr>
          <w:i/>
        </w:rPr>
        <w:t>non-self. While medicine captures the inflammatory angle involving the immune system, this article presents perspectives on other players in this dis-ease</w:t>
      </w:r>
      <w:del w:id="11" w:author="GV" w:date="2019-05-21T13:09:00Z">
        <w:r>
          <w:rPr>
            <w:i/>
          </w:rPr>
          <w:delText xml:space="preserve">: </w:delText>
        </w:r>
      </w:del>
      <w:ins w:id="12" w:author="GV" w:date="2019-05-21T13:09:00Z">
        <w:r w:rsidR="00A5224B">
          <w:rPr>
            <w:i/>
          </w:rPr>
          <w:t>—</w:t>
        </w:r>
      </w:ins>
      <w:r>
        <w:rPr>
          <w:i/>
        </w:rPr>
        <w:t>lifestyle, mental and emotional states and sociocultural settings</w:t>
      </w:r>
      <w:del w:id="13" w:author="GV" w:date="2019-05-21T13:09:00Z">
        <w:r>
          <w:rPr>
            <w:i/>
          </w:rPr>
          <w:delText xml:space="preserve"> that are </w:delText>
        </w:r>
      </w:del>
      <w:ins w:id="14" w:author="GV" w:date="2019-05-21T13:09:00Z">
        <w:r w:rsidR="00A5224B">
          <w:rPr>
            <w:i/>
          </w:rPr>
          <w:t>—</w:t>
        </w:r>
      </w:ins>
      <w:r>
        <w:rPr>
          <w:i/>
        </w:rPr>
        <w:t>gathered from the author’s own journey with autoimmunity.</w:t>
      </w:r>
    </w:p>
    <w:p w:rsidR="00C05A54" w:rsidRDefault="002A447E">
      <w:pPr>
        <w:pStyle w:val="Heading2"/>
        <w:jc w:val="both"/>
      </w:pPr>
      <w:bookmarkStart w:id="15" w:name="_xdlgd9n14dl8" w:colFirst="0" w:colLast="0"/>
      <w:bookmarkEnd w:id="15"/>
      <w:r>
        <w:t xml:space="preserve">The </w:t>
      </w:r>
      <w:r>
        <w:rPr>
          <w:i/>
        </w:rPr>
        <w:t>itis</w:t>
      </w:r>
      <w:r>
        <w:t xml:space="preserve"> spectrum</w:t>
      </w:r>
    </w:p>
    <w:p w:rsidR="00C05A54" w:rsidRDefault="002A447E">
      <w:pPr>
        <w:jc w:val="both"/>
      </w:pPr>
      <w:r>
        <w:t>Let us begin with my medical history. The first</w:t>
      </w:r>
      <w:ins w:id="16" w:author="GV" w:date="2019-05-21T13:09:00Z">
        <w:r>
          <w:t xml:space="preserve"> </w:t>
        </w:r>
        <w:r w:rsidR="00A5224B">
          <w:t>inflammatory</w:t>
        </w:r>
      </w:ins>
      <w:r w:rsidR="00A5224B">
        <w:t xml:space="preserve"> </w:t>
      </w:r>
      <w:r>
        <w:t xml:space="preserve">symptoms appeared when I was a toddler. By the end of teens, the entire spectrum was out in the open, recorded in big, fat case-files, hospital-wise and specialist-wise. To keep it simple, I have used an illustration to </w:t>
      </w:r>
      <w:r w:rsidR="00CD213B">
        <w:t>summarize</w:t>
      </w:r>
      <w:r>
        <w:t xml:space="preserve"> my case files. (Figure 1)</w:t>
      </w:r>
    </w:p>
    <w:p w:rsidR="00C05A54" w:rsidRDefault="00621023">
      <w:pPr>
        <w:jc w:val="both"/>
        <w:rPr>
          <w:del w:id="17" w:author="GV" w:date="2019-05-21T13:09:00Z"/>
        </w:rPr>
      </w:pPr>
      <w:del w:id="18" w:author="GV" w:date="2019-05-21T13:09:00Z">
        <w:r>
          <w:rPr>
            <w:noProof/>
          </w:rPr>
          <w:drawing>
            <wp:inline distT="0" distB="0" distL="0" distR="0" wp14:anchorId="6558A220" wp14:editId="1450A1C9">
              <wp:extent cx="7518400" cy="4229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1135" cy="4236263"/>
                      </a:xfrm>
                      <a:prstGeom prst="rect">
                        <a:avLst/>
                      </a:prstGeom>
                      <a:noFill/>
                      <a:ln>
                        <a:noFill/>
                      </a:ln>
                    </pic:spPr>
                  </pic:pic>
                </a:graphicData>
              </a:graphic>
            </wp:inline>
          </w:drawing>
        </w:r>
      </w:del>
    </w:p>
    <w:p w:rsidR="00C05A54" w:rsidRDefault="00C05A54">
      <w:pPr>
        <w:jc w:val="both"/>
        <w:rPr>
          <w:ins w:id="19" w:author="GV" w:date="2019-05-21T13:09:00Z"/>
        </w:rPr>
      </w:pPr>
    </w:p>
    <w:p w:rsidR="001D7F5A" w:rsidRDefault="001D7F5A">
      <w:pPr>
        <w:jc w:val="both"/>
        <w:rPr>
          <w:ins w:id="20" w:author="GV" w:date="2019-05-21T13:09:00Z"/>
        </w:rPr>
      </w:pPr>
      <w:ins w:id="21" w:author="GV" w:date="2019-05-21T13:09:00Z">
        <w:r>
          <w:rPr>
            <w:noProof/>
          </w:rPr>
          <w:lastRenderedPageBreak/>
          <w:drawing>
            <wp:inline distT="0" distB="0" distL="0" distR="0">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ins>
    </w:p>
    <w:p w:rsidR="001D7F5A" w:rsidRDefault="002A447E" w:rsidP="001D7F5A">
      <w:pPr>
        <w:jc w:val="center"/>
        <w:rPr>
          <w:ins w:id="22" w:author="GV" w:date="2019-05-21T13:09:00Z"/>
          <w:sz w:val="20"/>
          <w:szCs w:val="20"/>
        </w:rPr>
      </w:pPr>
      <w:r w:rsidRPr="007D172B">
        <w:rPr>
          <w:sz w:val="20"/>
          <w:szCs w:val="20"/>
        </w:rPr>
        <w:t xml:space="preserve">Figure 1: The </w:t>
      </w:r>
      <w:r w:rsidRPr="007D172B">
        <w:rPr>
          <w:i/>
          <w:sz w:val="20"/>
          <w:szCs w:val="20"/>
        </w:rPr>
        <w:t>itis</w:t>
      </w:r>
      <w:r w:rsidRPr="007D172B">
        <w:rPr>
          <w:sz w:val="20"/>
          <w:szCs w:val="20"/>
        </w:rPr>
        <w:t xml:space="preserve"> spectrum. </w:t>
      </w:r>
      <w:del w:id="23" w:author="GV" w:date="2019-05-21T13:09:00Z">
        <w:r w:rsidR="00722BE1">
          <w:fldChar w:fldCharType="begin"/>
        </w:r>
        <w:r w:rsidR="00722BE1">
          <w:delInstrText xml:space="preserve"> HYPERLINK "https://pixabay.com/illustrations/silhouette-woman-walking-1603286/" \h </w:delInstrText>
        </w:r>
        <w:r w:rsidR="00722BE1">
          <w:fldChar w:fldCharType="separate"/>
        </w:r>
        <w:r w:rsidRPr="007D172B">
          <w:rPr>
            <w:sz w:val="20"/>
            <w:szCs w:val="20"/>
            <w:u w:val="single"/>
          </w:rPr>
          <w:delText>Image source</w:delText>
        </w:r>
        <w:r w:rsidR="00722BE1">
          <w:rPr>
            <w:sz w:val="20"/>
            <w:szCs w:val="20"/>
            <w:u w:val="single"/>
          </w:rPr>
          <w:fldChar w:fldCharType="end"/>
        </w:r>
      </w:del>
      <w:ins w:id="24" w:author="GV" w:date="2019-05-21T13:09:00Z">
        <w:r w:rsidR="00722BE1">
          <w:fldChar w:fldCharType="begin"/>
        </w:r>
        <w:r w:rsidR="001D7F5A">
          <w:instrText xml:space="preserve">HYPERLINK "https://encrypted-tbn0.gstatic.com/images?q=tbn:ANd9GcQuvx8JTVtub8-S-rAYTgIAeE8clev_Rz2K8K4C__RHHVR01pOd0w" \h </w:instrText>
        </w:r>
        <w:r w:rsidR="00722BE1">
          <w:fldChar w:fldCharType="separate"/>
        </w:r>
        <w:r w:rsidRPr="007D172B">
          <w:rPr>
            <w:sz w:val="20"/>
            <w:szCs w:val="20"/>
            <w:u w:val="single"/>
          </w:rPr>
          <w:t>Image source</w:t>
        </w:r>
        <w:r w:rsidR="00722BE1">
          <w:rPr>
            <w:sz w:val="20"/>
            <w:szCs w:val="20"/>
            <w:u w:val="single"/>
          </w:rPr>
          <w:fldChar w:fldCharType="end"/>
        </w:r>
      </w:ins>
      <w:r w:rsidR="007D172B">
        <w:rPr>
          <w:sz w:val="20"/>
          <w:szCs w:val="20"/>
          <w:u w:val="single"/>
        </w:rPr>
        <w:t>.</w:t>
      </w:r>
      <w:r w:rsidRPr="007D172B">
        <w:rPr>
          <w:sz w:val="20"/>
          <w:szCs w:val="20"/>
        </w:rPr>
        <w:t xml:space="preserve"> </w:t>
      </w:r>
    </w:p>
    <w:p w:rsidR="001D7F5A" w:rsidRDefault="002A447E" w:rsidP="001D7F5A">
      <w:pPr>
        <w:jc w:val="center"/>
        <w:rPr>
          <w:ins w:id="25" w:author="GV" w:date="2019-05-21T13:09:00Z"/>
          <w:sz w:val="20"/>
          <w:szCs w:val="20"/>
        </w:rPr>
      </w:pPr>
      <w:r w:rsidRPr="007D172B">
        <w:rPr>
          <w:i/>
          <w:sz w:val="20"/>
          <w:szCs w:val="20"/>
        </w:rPr>
        <w:t>Itis</w:t>
      </w:r>
      <w:r w:rsidRPr="007D172B">
        <w:rPr>
          <w:sz w:val="20"/>
          <w:szCs w:val="20"/>
        </w:rPr>
        <w:t xml:space="preserve"> is the suffix used in medical language to indicate an inflammatory condition. </w:t>
      </w:r>
    </w:p>
    <w:p w:rsidR="00C05A54" w:rsidRDefault="002A447E">
      <w:pPr>
        <w:jc w:val="center"/>
        <w:rPr>
          <w:sz w:val="18"/>
          <w:szCs w:val="18"/>
        </w:rPr>
        <w:pPrChange w:id="26" w:author="GV" w:date="2019-05-21T13:09:00Z">
          <w:pPr>
            <w:jc w:val="both"/>
          </w:pPr>
        </w:pPrChange>
      </w:pPr>
      <w:r w:rsidRPr="007D172B">
        <w:rPr>
          <w:sz w:val="20"/>
          <w:szCs w:val="20"/>
        </w:rPr>
        <w:t xml:space="preserve">I choose to call my medical history the </w:t>
      </w:r>
      <w:r w:rsidRPr="007D172B">
        <w:rPr>
          <w:i/>
          <w:sz w:val="20"/>
          <w:szCs w:val="20"/>
        </w:rPr>
        <w:t>itis</w:t>
      </w:r>
      <w:r w:rsidRPr="007D172B">
        <w:rPr>
          <w:sz w:val="20"/>
          <w:szCs w:val="20"/>
        </w:rPr>
        <w:t xml:space="preserve"> spectrum</w:t>
      </w:r>
      <w:del w:id="27" w:author="GV" w:date="2019-05-21T13:09:00Z">
        <w:r w:rsidRPr="007D172B">
          <w:rPr>
            <w:sz w:val="20"/>
            <w:szCs w:val="20"/>
          </w:rPr>
          <w:delText>.</w:delText>
        </w:r>
        <w:r>
          <w:rPr>
            <w:sz w:val="18"/>
            <w:szCs w:val="18"/>
          </w:rPr>
          <w:delText xml:space="preserve"> </w:delText>
        </w:r>
      </w:del>
      <w:ins w:id="28" w:author="GV" w:date="2019-05-21T13:09:00Z">
        <w:r w:rsidR="001D7F5A">
          <w:rPr>
            <w:sz w:val="20"/>
            <w:szCs w:val="20"/>
          </w:rPr>
          <w:t xml:space="preserve"> due to its inflammatory nature</w:t>
        </w:r>
        <w:r w:rsidRPr="007D172B">
          <w:rPr>
            <w:sz w:val="20"/>
            <w:szCs w:val="20"/>
          </w:rPr>
          <w:t>.</w:t>
        </w:r>
      </w:ins>
    </w:p>
    <w:p w:rsidR="001D7F5A" w:rsidRDefault="001D7F5A">
      <w:pPr>
        <w:jc w:val="center"/>
        <w:rPr>
          <w:sz w:val="18"/>
          <w:rPrChange w:id="29" w:author="GV" w:date="2019-05-21T13:09:00Z">
            <w:rPr/>
          </w:rPrChange>
        </w:rPr>
        <w:pPrChange w:id="30" w:author="GV" w:date="2019-05-21T13:09:00Z">
          <w:pPr>
            <w:jc w:val="both"/>
          </w:pPr>
        </w:pPrChange>
      </w:pPr>
    </w:p>
    <w:p w:rsidR="001D7F5A" w:rsidRPr="00232A80" w:rsidRDefault="002A447E" w:rsidP="001D7F5A">
      <w:pPr>
        <w:jc w:val="center"/>
        <w:rPr>
          <w:ins w:id="31" w:author="GV" w:date="2019-05-21T13:09:00Z"/>
          <w:color w:val="FF0000"/>
          <w:sz w:val="32"/>
          <w:szCs w:val="32"/>
          <w:u w:val="single"/>
        </w:rPr>
      </w:pPr>
      <w:del w:id="32" w:author="GV" w:date="2019-05-21T13:09:00Z">
        <w:r>
          <w:delText>Some temporary non-</w:delText>
        </w:r>
      </w:del>
      <w:ins w:id="33" w:author="GV" w:date="2019-05-21T13:09:00Z">
        <w:r w:rsidR="001D7F5A" w:rsidRPr="00232A80">
          <w:rPr>
            <w:color w:val="FF0000"/>
            <w:sz w:val="32"/>
            <w:szCs w:val="32"/>
            <w:u w:val="single"/>
          </w:rPr>
          <w:t>OR</w:t>
        </w:r>
      </w:ins>
    </w:p>
    <w:p w:rsidR="001D7F5A" w:rsidRDefault="001D7F5A" w:rsidP="001D7F5A">
      <w:pPr>
        <w:jc w:val="center"/>
        <w:rPr>
          <w:ins w:id="34" w:author="GV" w:date="2019-05-21T13:09:00Z"/>
          <w:sz w:val="18"/>
          <w:szCs w:val="18"/>
        </w:rPr>
      </w:pPr>
      <w:ins w:id="35" w:author="GV" w:date="2019-05-21T13:09:00Z">
        <w:r>
          <w:rPr>
            <w:noProof/>
          </w:rPr>
          <w:drawing>
            <wp:inline distT="0" distB="0" distL="0" distR="0">
              <wp:extent cx="6858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ins>
    </w:p>
    <w:p w:rsidR="001D7F5A" w:rsidRDefault="001D7F5A" w:rsidP="001D7F5A">
      <w:pPr>
        <w:jc w:val="center"/>
        <w:rPr>
          <w:ins w:id="36" w:author="GV" w:date="2019-05-21T13:09:00Z"/>
          <w:sz w:val="20"/>
          <w:szCs w:val="20"/>
        </w:rPr>
      </w:pPr>
      <w:ins w:id="37" w:author="GV" w:date="2019-05-21T13:09:00Z">
        <w:r w:rsidRPr="007D172B">
          <w:rPr>
            <w:sz w:val="20"/>
            <w:szCs w:val="20"/>
          </w:rPr>
          <w:t xml:space="preserve">Figure 1: The </w:t>
        </w:r>
      </w:ins>
      <w:r w:rsidRPr="007D172B">
        <w:rPr>
          <w:i/>
          <w:sz w:val="20"/>
          <w:rPrChange w:id="38" w:author="GV" w:date="2019-05-21T13:09:00Z">
            <w:rPr>
              <w:i/>
            </w:rPr>
          </w:rPrChange>
        </w:rPr>
        <w:t>itis</w:t>
      </w:r>
      <w:r w:rsidRPr="007D172B">
        <w:rPr>
          <w:sz w:val="20"/>
          <w:rPrChange w:id="39" w:author="GV" w:date="2019-05-21T13:09:00Z">
            <w:rPr/>
          </w:rPrChange>
        </w:rPr>
        <w:t xml:space="preserve"> </w:t>
      </w:r>
      <w:del w:id="40" w:author="GV" w:date="2019-05-21T13:09:00Z">
        <w:r w:rsidR="002A447E">
          <w:delText>conditions</w:delText>
        </w:r>
      </w:del>
      <w:ins w:id="41" w:author="GV" w:date="2019-05-21T13:09:00Z">
        <w:r w:rsidRPr="007D172B">
          <w:rPr>
            <w:sz w:val="20"/>
            <w:szCs w:val="20"/>
          </w:rPr>
          <w:t xml:space="preserve">spectrum. </w:t>
        </w:r>
        <w:r>
          <w:fldChar w:fldCharType="begin"/>
        </w:r>
        <w:r>
          <w:instrText xml:space="preserve">HYPERLINK "https://encrypted-tbn0.gstatic.com/images?q=tbn:ANd9GcQxWkLvNH8mI7Nl3apr245KAJGaGbJfHk2bqW-wKjT86r7DuFG8ig" \h </w:instrText>
        </w:r>
        <w:r>
          <w:fldChar w:fldCharType="separate"/>
        </w:r>
        <w:r w:rsidRPr="007D172B">
          <w:rPr>
            <w:sz w:val="20"/>
            <w:szCs w:val="20"/>
            <w:u w:val="single"/>
          </w:rPr>
          <w:t>Image source</w:t>
        </w:r>
        <w:r>
          <w:rPr>
            <w:sz w:val="20"/>
            <w:szCs w:val="20"/>
            <w:u w:val="single"/>
          </w:rPr>
          <w:fldChar w:fldCharType="end"/>
        </w:r>
        <w:r>
          <w:rPr>
            <w:sz w:val="20"/>
            <w:szCs w:val="20"/>
            <w:u w:val="single"/>
          </w:rPr>
          <w:t>.</w:t>
        </w:r>
        <w:r w:rsidRPr="007D172B">
          <w:rPr>
            <w:sz w:val="20"/>
            <w:szCs w:val="20"/>
          </w:rPr>
          <w:t xml:space="preserve"> </w:t>
        </w:r>
      </w:ins>
    </w:p>
    <w:p w:rsidR="001D7F5A" w:rsidRDefault="001D7F5A" w:rsidP="001D7F5A">
      <w:pPr>
        <w:jc w:val="center"/>
        <w:rPr>
          <w:ins w:id="42" w:author="GV" w:date="2019-05-21T13:09:00Z"/>
          <w:sz w:val="20"/>
          <w:szCs w:val="20"/>
        </w:rPr>
      </w:pPr>
      <w:ins w:id="43" w:author="GV" w:date="2019-05-21T13:09:00Z">
        <w:r w:rsidRPr="007D172B">
          <w:rPr>
            <w:i/>
            <w:sz w:val="20"/>
            <w:szCs w:val="20"/>
          </w:rPr>
          <w:t>Itis</w:t>
        </w:r>
        <w:r w:rsidRPr="007D172B">
          <w:rPr>
            <w:sz w:val="20"/>
            <w:szCs w:val="20"/>
          </w:rPr>
          <w:t xml:space="preserve"> is the suffix used in medical language to indicate an inflammatory condition.</w:t>
        </w:r>
      </w:ins>
    </w:p>
    <w:p w:rsidR="001D7F5A" w:rsidRDefault="001D7F5A" w:rsidP="00232A80">
      <w:pPr>
        <w:jc w:val="center"/>
        <w:rPr>
          <w:ins w:id="44" w:author="GV" w:date="2019-05-21T13:09:00Z"/>
          <w:sz w:val="18"/>
          <w:szCs w:val="18"/>
        </w:rPr>
      </w:pPr>
      <w:ins w:id="45" w:author="GV" w:date="2019-05-21T13:09:00Z">
        <w:r w:rsidRPr="007D172B">
          <w:rPr>
            <w:sz w:val="20"/>
            <w:szCs w:val="20"/>
          </w:rPr>
          <w:lastRenderedPageBreak/>
          <w:t xml:space="preserve"> I choose to call my medical history the </w:t>
        </w:r>
        <w:r w:rsidRPr="007D172B">
          <w:rPr>
            <w:i/>
            <w:sz w:val="20"/>
            <w:szCs w:val="20"/>
          </w:rPr>
          <w:t>itis</w:t>
        </w:r>
        <w:r w:rsidRPr="007D172B">
          <w:rPr>
            <w:sz w:val="20"/>
            <w:szCs w:val="20"/>
          </w:rPr>
          <w:t xml:space="preserve"> spectrum</w:t>
        </w:r>
        <w:r>
          <w:rPr>
            <w:sz w:val="20"/>
            <w:szCs w:val="20"/>
          </w:rPr>
          <w:t xml:space="preserve"> due to its inflammatory nature</w:t>
        </w:r>
        <w:r w:rsidRPr="007D172B">
          <w:rPr>
            <w:sz w:val="20"/>
            <w:szCs w:val="20"/>
          </w:rPr>
          <w:t>.</w:t>
        </w:r>
      </w:ins>
    </w:p>
    <w:p w:rsidR="00C05A54" w:rsidRDefault="00C05A54">
      <w:pPr>
        <w:jc w:val="both"/>
        <w:rPr>
          <w:ins w:id="46" w:author="GV" w:date="2019-05-21T13:09:00Z"/>
        </w:rPr>
      </w:pPr>
    </w:p>
    <w:p w:rsidR="00C05A54" w:rsidRDefault="00A5224B">
      <w:pPr>
        <w:jc w:val="both"/>
      </w:pPr>
      <w:ins w:id="47" w:author="GV" w:date="2019-05-21T13:09:00Z">
        <w:r>
          <w:t>Other diagnoses</w:t>
        </w:r>
      </w:ins>
      <w:r>
        <w:t xml:space="preserve"> include</w:t>
      </w:r>
      <w:r w:rsidR="002A447E">
        <w:t xml:space="preserve"> vasovagal syncope, </w:t>
      </w:r>
      <w:del w:id="48" w:author="GV" w:date="2019-05-21T13:09:00Z">
        <w:r w:rsidR="002A447E">
          <w:delText>a life-threatening</w:delText>
        </w:r>
      </w:del>
      <w:ins w:id="49" w:author="GV" w:date="2019-05-21T13:09:00Z">
        <w:r w:rsidR="002A447E">
          <w:t>a</w:t>
        </w:r>
        <w:r>
          <w:t>n acute</w:t>
        </w:r>
      </w:ins>
      <w:r w:rsidR="002A447E">
        <w:t xml:space="preserve"> </w:t>
      </w:r>
      <w:r w:rsidR="002A447E">
        <w:rPr>
          <w:i/>
        </w:rPr>
        <w:t>Helicobacter pylori</w:t>
      </w:r>
      <w:r w:rsidR="002A447E">
        <w:t xml:space="preserve"> infection</w:t>
      </w:r>
      <w:del w:id="50" w:author="GV" w:date="2019-05-21T13:09:00Z">
        <w:r w:rsidR="002A447E">
          <w:delText xml:space="preserve"> causing ulcers and polyps in the gut</w:delText>
        </w:r>
      </w:del>
      <w:r w:rsidR="002A447E">
        <w:t>, Gilbert’s syndrome</w:t>
      </w:r>
      <w:del w:id="51" w:author="GV" w:date="2019-05-21T13:09:00Z">
        <w:r w:rsidR="002A447E">
          <w:delText>,</w:delText>
        </w:r>
      </w:del>
      <w:ins w:id="52" w:author="GV" w:date="2019-05-21T13:09:00Z">
        <w:r>
          <w:t xml:space="preserve"> and</w:t>
        </w:r>
      </w:ins>
      <w:r>
        <w:t xml:space="preserve"> </w:t>
      </w:r>
      <w:r w:rsidR="002A447E">
        <w:t>polycystic ovarian syndrome</w:t>
      </w:r>
      <w:del w:id="53" w:author="GV" w:date="2019-05-21T13:09:00Z">
        <w:r w:rsidR="002A447E">
          <w:delText xml:space="preserve"> - to name a few.</w:delText>
        </w:r>
      </w:del>
      <w:ins w:id="54" w:author="GV" w:date="2019-05-21T13:09:00Z">
        <w:r w:rsidR="002A447E">
          <w:t>.</w:t>
        </w:r>
      </w:ins>
      <w:r w:rsidR="002A447E">
        <w:t xml:space="preserve"> Some conditions were visitors, others stayed</w:t>
      </w:r>
      <w:ins w:id="55" w:author="GV" w:date="2019-05-21T13:09:00Z">
        <w:r>
          <w:t>,</w:t>
        </w:r>
      </w:ins>
      <w:r w:rsidR="002A447E">
        <w:t xml:space="preserve"> but all of them left their </w:t>
      </w:r>
      <w:r w:rsidR="002A447E" w:rsidRPr="00232A80">
        <w:rPr>
          <w:rPrChange w:id="56" w:author="GV" w:date="2019-05-21T13:09:00Z">
            <w:rPr>
              <w:i/>
            </w:rPr>
          </w:rPrChange>
        </w:rPr>
        <w:t>mark on my being</w:t>
      </w:r>
      <w:r w:rsidR="002A447E">
        <w:t xml:space="preserve">. As I grew up into a teenager, my definition of </w:t>
      </w:r>
      <w:r w:rsidR="002A447E" w:rsidRPr="00232A80">
        <w:rPr>
          <w:rPrChange w:id="57" w:author="GV" w:date="2019-05-21T13:09:00Z">
            <w:rPr>
              <w:i/>
            </w:rPr>
          </w:rPrChange>
        </w:rPr>
        <w:t>freedom</w:t>
      </w:r>
      <w:r w:rsidR="002A447E">
        <w:rPr>
          <w:i/>
        </w:rPr>
        <w:t xml:space="preserve"> </w:t>
      </w:r>
      <w:r w:rsidR="002A447E">
        <w:t>was a day spent without burning, itching and pain. That simple!</w:t>
      </w:r>
    </w:p>
    <w:p w:rsidR="00C05A54" w:rsidRDefault="002A447E">
      <w:pPr>
        <w:pStyle w:val="Heading2"/>
        <w:jc w:val="both"/>
      </w:pPr>
      <w:bookmarkStart w:id="58" w:name="_ap56kzq1o7c9" w:colFirst="0" w:colLast="0"/>
      <w:bookmarkEnd w:id="58"/>
      <w:r>
        <w:t>Dis-eased lifestyle</w:t>
      </w:r>
    </w:p>
    <w:p w:rsidR="00C05A54" w:rsidRDefault="002A447E">
      <w:pPr>
        <w:jc w:val="both"/>
      </w:pPr>
      <w:r>
        <w:t xml:space="preserve">Even before I learnt to speak, I was battling irresistible urges to scratch the omnipresent boils and rashes on my skin. If I scratched, they bled. Being a child, I would watch the </w:t>
      </w:r>
      <w:r w:rsidRPr="00232A80">
        <w:rPr>
          <w:rPrChange w:id="59" w:author="GV" w:date="2019-05-21T13:09:00Z">
            <w:rPr>
              <w:i/>
            </w:rPr>
          </w:rPrChange>
        </w:rPr>
        <w:t>outcome</w:t>
      </w:r>
      <w:r>
        <w:t xml:space="preserve">; not sure why it is happening, but curious to know if it would happen </w:t>
      </w:r>
      <w:r w:rsidRPr="00232A80">
        <w:rPr>
          <w:rPrChange w:id="60" w:author="GV" w:date="2019-05-21T13:09:00Z">
            <w:rPr>
              <w:i/>
            </w:rPr>
          </w:rPrChange>
        </w:rPr>
        <w:t>every time</w:t>
      </w:r>
      <w:r>
        <w:t xml:space="preserve">, the itchy urge </w:t>
      </w:r>
      <w:del w:id="61" w:author="GV" w:date="2019-05-21T13:09:00Z">
        <w:r>
          <w:delText xml:space="preserve">only </w:delText>
        </w:r>
      </w:del>
      <w:r>
        <w:t xml:space="preserve">adding to my scientific experimentation! This initially annoyed and then, began to worry people around me. After much deliberation came the solution to this </w:t>
      </w:r>
      <w:r w:rsidR="00CD213B" w:rsidRPr="0008252C">
        <w:rPr>
          <w:i/>
        </w:rPr>
        <w:t>behavioral</w:t>
      </w:r>
      <w:r w:rsidRPr="00232A80">
        <w:rPr>
          <w:rPrChange w:id="62" w:author="GV" w:date="2019-05-21T13:09:00Z">
            <w:rPr>
              <w:i/>
            </w:rPr>
          </w:rPrChange>
        </w:rPr>
        <w:t xml:space="preserve"> problem</w:t>
      </w:r>
      <w:r>
        <w:t>! Reprimanding and name-calling</w:t>
      </w:r>
      <w:del w:id="63" w:author="GV" w:date="2019-05-21T13:09:00Z">
        <w:r>
          <w:delText xml:space="preserve">. The </w:delText>
        </w:r>
        <w:r>
          <w:rPr>
            <w:i/>
          </w:rPr>
          <w:delText>shaming</w:delText>
        </w:r>
        <w:r>
          <w:delText xml:space="preserve"> would stop the act (and then, maybe, heal the sores as well!). Of course,</w:delText>
        </w:r>
      </w:del>
      <w:ins w:id="64" w:author="GV" w:date="2019-05-21T13:09:00Z">
        <w:r w:rsidR="0008252C">
          <w:t xml:space="preserve"> –</w:t>
        </w:r>
      </w:ins>
      <w:r w:rsidR="0008252C">
        <w:t xml:space="preserve"> the strategy </w:t>
      </w:r>
      <w:ins w:id="65" w:author="GV" w:date="2019-05-21T13:09:00Z">
        <w:r w:rsidR="0008252C">
          <w:t>of shaming</w:t>
        </w:r>
        <w:r>
          <w:t xml:space="preserve">. </w:t>
        </w:r>
        <w:r w:rsidR="0008252C">
          <w:t>It</w:t>
        </w:r>
        <w:r>
          <w:t xml:space="preserve"> </w:t>
        </w:r>
      </w:ins>
      <w:r>
        <w:t xml:space="preserve">worked. The name-calling stopped the </w:t>
      </w:r>
      <w:r w:rsidRPr="00232A80">
        <w:rPr>
          <w:rPrChange w:id="66" w:author="GV" w:date="2019-05-21T13:09:00Z">
            <w:rPr>
              <w:i/>
            </w:rPr>
          </w:rPrChange>
        </w:rPr>
        <w:t>digging</w:t>
      </w:r>
      <w:r>
        <w:t xml:space="preserve"> (as onlookers perceived it</w:t>
      </w:r>
      <w:del w:id="67" w:author="GV" w:date="2019-05-21T13:09:00Z">
        <w:r>
          <w:delText xml:space="preserve"> -</w:delText>
        </w:r>
      </w:del>
      <w:ins w:id="68" w:author="GV" w:date="2019-05-21T13:09:00Z">
        <w:r w:rsidR="001D7F5A">
          <w:t>:</w:t>
        </w:r>
      </w:ins>
      <w:r>
        <w:t xml:space="preserve"> a little one ploughing her wounds </w:t>
      </w:r>
      <w:r w:rsidRPr="00232A80">
        <w:rPr>
          <w:rPrChange w:id="69" w:author="GV" w:date="2019-05-21T13:09:00Z">
            <w:rPr>
              <w:i/>
            </w:rPr>
          </w:rPrChange>
        </w:rPr>
        <w:t>needlessly</w:t>
      </w:r>
      <w:del w:id="70" w:author="GV" w:date="2019-05-21T13:09:00Z">
        <w:r>
          <w:delText>), only</w:delText>
        </w:r>
      </w:del>
      <w:ins w:id="71" w:author="GV" w:date="2019-05-21T13:09:00Z">
        <w:r>
          <w:t>)</w:t>
        </w:r>
        <w:r w:rsidR="00C92460">
          <w:t>.</w:t>
        </w:r>
        <w:r>
          <w:t xml:space="preserve"> </w:t>
        </w:r>
        <w:r w:rsidR="00C92460">
          <w:t>O</w:t>
        </w:r>
        <w:r>
          <w:t>nly</w:t>
        </w:r>
      </w:ins>
      <w:r>
        <w:t xml:space="preserve"> in public though. I quickly learnt to subdue the itch and burn as part of acceptable social </w:t>
      </w:r>
      <w:r w:rsidR="00CD213B">
        <w:t>behavior</w:t>
      </w:r>
      <w:r>
        <w:t xml:space="preserve"> and </w:t>
      </w:r>
      <w:del w:id="72" w:author="GV" w:date="2019-05-21T13:09:00Z">
        <w:r>
          <w:delText>mastered at</w:delText>
        </w:r>
      </w:del>
      <w:ins w:id="73" w:author="GV" w:date="2019-05-21T13:09:00Z">
        <w:r w:rsidR="00C92460">
          <w:t>moved to</w:t>
        </w:r>
      </w:ins>
      <w:r w:rsidR="00C92460">
        <w:t xml:space="preserve"> </w:t>
      </w:r>
      <w:r>
        <w:t xml:space="preserve">doing it </w:t>
      </w:r>
      <w:r w:rsidRPr="00232A80">
        <w:rPr>
          <w:rPrChange w:id="74" w:author="GV" w:date="2019-05-21T13:09:00Z">
            <w:rPr>
              <w:i/>
            </w:rPr>
          </w:rPrChange>
        </w:rPr>
        <w:t>privately</w:t>
      </w:r>
      <w:r>
        <w:t>. The</w:t>
      </w:r>
      <w:r w:rsidR="00C92460">
        <w:t xml:space="preserve"> </w:t>
      </w:r>
      <w:del w:id="75" w:author="GV" w:date="2019-05-21T13:09:00Z">
        <w:r>
          <w:delText xml:space="preserve">pain </w:delText>
        </w:r>
      </w:del>
      <w:r w:rsidR="00C92460">
        <w:t>ensuing</w:t>
      </w:r>
      <w:r>
        <w:t xml:space="preserve"> </w:t>
      </w:r>
      <w:del w:id="76" w:author="GV" w:date="2019-05-21T13:09:00Z">
        <w:r>
          <w:delText>from inflammations in almost every body part set me up</w:delText>
        </w:r>
      </w:del>
      <w:ins w:id="77" w:author="GV" w:date="2019-05-21T13:09:00Z">
        <w:r>
          <w:t xml:space="preserve">pain </w:t>
        </w:r>
        <w:r w:rsidR="00C92460">
          <w:t xml:space="preserve">conditioned </w:t>
        </w:r>
        <w:r>
          <w:t>me</w:t>
        </w:r>
      </w:ins>
      <w:r>
        <w:t xml:space="preserve"> to fear everything, escape all activities, avoid social gatherings and coil up within. Arthritis </w:t>
      </w:r>
      <w:del w:id="78" w:author="GV" w:date="2019-05-21T13:09:00Z">
        <w:r>
          <w:delText xml:space="preserve">never allowed for </w:delText>
        </w:r>
      </w:del>
      <w:ins w:id="79" w:author="GV" w:date="2019-05-21T13:09:00Z">
        <w:r w:rsidR="00C92460">
          <w:t>kept me away from</w:t>
        </w:r>
        <w:r>
          <w:t xml:space="preserve"> </w:t>
        </w:r>
      </w:ins>
      <w:r>
        <w:t>games, exercises and outings with friends</w:t>
      </w:r>
      <w:del w:id="80" w:author="GV" w:date="2019-05-21T13:09:00Z">
        <w:r>
          <w:delText>.</w:delText>
        </w:r>
      </w:del>
      <w:ins w:id="81" w:author="GV" w:date="2019-05-21T13:09:00Z">
        <w:r w:rsidR="00C92460">
          <w:t>, and I was too ashamed to confess my pain</w:t>
        </w:r>
        <w:r>
          <w:t>.</w:t>
        </w:r>
      </w:ins>
      <w:r>
        <w:t xml:space="preserve"> To compensate for the </w:t>
      </w:r>
      <w:r w:rsidRPr="00232A80">
        <w:rPr>
          <w:rPrChange w:id="82" w:author="GV" w:date="2019-05-21T13:09:00Z">
            <w:rPr>
              <w:i/>
            </w:rPr>
          </w:rPrChange>
        </w:rPr>
        <w:t>lack of acceptance</w:t>
      </w:r>
      <w:r>
        <w:t xml:space="preserve"> I felt, I </w:t>
      </w:r>
      <w:del w:id="83" w:author="GV" w:date="2019-05-21T13:09:00Z">
        <w:r>
          <w:delText>binged on</w:delText>
        </w:r>
      </w:del>
      <w:ins w:id="84" w:author="GV" w:date="2019-05-21T13:09:00Z">
        <w:r w:rsidR="003217D3">
          <w:t xml:space="preserve">took to </w:t>
        </w:r>
        <w:r>
          <w:t>bing</w:t>
        </w:r>
        <w:r w:rsidR="003217D3">
          <w:t>ing</w:t>
        </w:r>
        <w:r>
          <w:t xml:space="preserve"> </w:t>
        </w:r>
        <w:r w:rsidR="003217D3">
          <w:t>sugar-laden</w:t>
        </w:r>
      </w:ins>
      <w:r w:rsidR="003217D3">
        <w:t xml:space="preserve"> </w:t>
      </w:r>
      <w:r>
        <w:t xml:space="preserve">processed food items like biscuits, sweets, </w:t>
      </w:r>
      <w:del w:id="85" w:author="GV" w:date="2019-05-21T13:09:00Z">
        <w:r>
          <w:delText>fried snacks, horlicks</w:delText>
        </w:r>
        <w:r w:rsidR="00CD213B">
          <w:delText xml:space="preserve"> </w:delText>
        </w:r>
        <w:r>
          <w:delText>/</w:delText>
        </w:r>
        <w:r w:rsidR="00CD213B">
          <w:delText xml:space="preserve"> </w:delText>
        </w:r>
      </w:del>
      <w:proofErr w:type="spellStart"/>
      <w:r w:rsidR="001D7F5A">
        <w:t>bournvita</w:t>
      </w:r>
      <w:proofErr w:type="spellEnd"/>
      <w:del w:id="86" w:author="GV" w:date="2019-05-21T13:09:00Z">
        <w:r w:rsidR="00CD213B">
          <w:delText xml:space="preserve"> </w:delText>
        </w:r>
        <w:r>
          <w:delText>/</w:delText>
        </w:r>
        <w:r w:rsidR="00CD213B">
          <w:delText xml:space="preserve"> </w:delText>
        </w:r>
        <w:r>
          <w:delText>boost, chocolates</w:delText>
        </w:r>
      </w:del>
      <w:ins w:id="87" w:author="GV" w:date="2019-05-21T13:09:00Z">
        <w:r w:rsidR="001D7F5A">
          <w:t>,</w:t>
        </w:r>
      </w:ins>
      <w:r w:rsidR="001D7F5A">
        <w:t xml:space="preserve"> </w:t>
      </w:r>
      <w:r>
        <w:t xml:space="preserve">etc. </w:t>
      </w:r>
      <w:del w:id="88" w:author="GV" w:date="2019-05-21T13:09:00Z">
        <w:r>
          <w:delText xml:space="preserve">at an alarming rate. </w:delText>
        </w:r>
      </w:del>
      <w:r>
        <w:t xml:space="preserve">Fruits and vegetables were </w:t>
      </w:r>
      <w:del w:id="89" w:author="GV" w:date="2019-05-21T13:09:00Z">
        <w:r>
          <w:delText>a no-no</w:delText>
        </w:r>
      </w:del>
      <w:ins w:id="90" w:author="GV" w:date="2019-05-21T13:09:00Z">
        <w:r w:rsidR="003217D3">
          <w:t>not palatable</w:t>
        </w:r>
      </w:ins>
      <w:r>
        <w:t xml:space="preserve"> (as with any other kid). </w:t>
      </w:r>
      <w:del w:id="91" w:author="GV" w:date="2019-05-21T13:09:00Z">
        <w:r>
          <w:delText>And if</w:delText>
        </w:r>
      </w:del>
      <w:ins w:id="92" w:author="GV" w:date="2019-05-21T13:09:00Z">
        <w:r w:rsidR="003217D3">
          <w:t>When</w:t>
        </w:r>
      </w:ins>
      <w:r>
        <w:t xml:space="preserve"> reprimanded, I either threw a tantrum or </w:t>
      </w:r>
      <w:del w:id="93" w:author="GV" w:date="2019-05-21T13:09:00Z">
        <w:r>
          <w:delText>purposefully, did more of the</w:delText>
        </w:r>
      </w:del>
      <w:ins w:id="94" w:author="GV" w:date="2019-05-21T13:09:00Z">
        <w:r w:rsidR="003217D3">
          <w:t>increased this</w:t>
        </w:r>
      </w:ins>
      <w:r>
        <w:t xml:space="preserve"> emotional binging. </w:t>
      </w:r>
      <w:del w:id="95" w:author="GV" w:date="2019-05-21T13:09:00Z">
        <w:r>
          <w:delText>Being finicky and carefree with food</w:delText>
        </w:r>
      </w:del>
      <w:ins w:id="96" w:author="GV" w:date="2019-05-21T13:09:00Z">
        <w:r w:rsidR="003217D3">
          <w:t>This</w:t>
        </w:r>
      </w:ins>
      <w:r>
        <w:t xml:space="preserve"> was my way of getting back at </w:t>
      </w:r>
      <w:r w:rsidRPr="00232A80">
        <w:rPr>
          <w:rPrChange w:id="97" w:author="GV" w:date="2019-05-21T13:09:00Z">
            <w:rPr>
              <w:i/>
            </w:rPr>
          </w:rPrChange>
        </w:rPr>
        <w:t>them</w:t>
      </w:r>
      <w:r>
        <w:t xml:space="preserve">, not realizing then that I was feeding myself the raw materials for an </w:t>
      </w:r>
      <w:r w:rsidRPr="00232A80">
        <w:rPr>
          <w:rPrChange w:id="98" w:author="GV" w:date="2019-05-21T13:09:00Z">
            <w:rPr>
              <w:i/>
            </w:rPr>
          </w:rPrChange>
        </w:rPr>
        <w:t>inflammatory mayhem</w:t>
      </w:r>
      <w:r>
        <w:t>.</w:t>
      </w:r>
    </w:p>
    <w:p w:rsidR="00C05A54" w:rsidRDefault="00C05A54">
      <w:pPr>
        <w:jc w:val="both"/>
      </w:pPr>
    </w:p>
    <w:p w:rsidR="00C05A54" w:rsidRDefault="002A447E">
      <w:pPr>
        <w:jc w:val="both"/>
        <w:rPr>
          <w:b/>
        </w:rPr>
      </w:pPr>
      <w:r>
        <w:rPr>
          <w:b/>
        </w:rPr>
        <w:t xml:space="preserve">Till I </w:t>
      </w:r>
      <w:r w:rsidRPr="00232A80">
        <w:rPr>
          <w:b/>
          <w:rPrChange w:id="99" w:author="GV" w:date="2019-05-21T13:09:00Z">
            <w:rPr>
              <w:b/>
              <w:i/>
            </w:rPr>
          </w:rPrChange>
        </w:rPr>
        <w:t>believed</w:t>
      </w:r>
      <w:r>
        <w:rPr>
          <w:b/>
          <w:i/>
        </w:rPr>
        <w:t xml:space="preserve"> </w:t>
      </w:r>
      <w:r>
        <w:rPr>
          <w:b/>
        </w:rPr>
        <w:t xml:space="preserve">that the food I eat has no relation to the pain I suffer, I was under the grip of inflammations. When I began to carefully </w:t>
      </w:r>
      <w:r w:rsidRPr="00232A80">
        <w:rPr>
          <w:b/>
          <w:rPrChange w:id="100" w:author="GV" w:date="2019-05-21T13:09:00Z">
            <w:rPr>
              <w:b/>
              <w:i/>
            </w:rPr>
          </w:rPrChange>
        </w:rPr>
        <w:t>watch my plate</w:t>
      </w:r>
      <w:r>
        <w:rPr>
          <w:b/>
        </w:rPr>
        <w:t xml:space="preserve"> is when I began to heal.</w:t>
      </w:r>
    </w:p>
    <w:p w:rsidR="00C05A54" w:rsidRDefault="00C05A54">
      <w:pPr>
        <w:jc w:val="both"/>
      </w:pPr>
    </w:p>
    <w:p w:rsidR="00C05A54" w:rsidRDefault="002A447E">
      <w:pPr>
        <w:jc w:val="both"/>
      </w:pPr>
      <w:r>
        <w:t>I do not recall any instance of medical counsel</w:t>
      </w:r>
      <w:del w:id="101" w:author="GV" w:date="2019-05-21T13:09:00Z">
        <w:r>
          <w:delText>,</w:delText>
        </w:r>
      </w:del>
      <w:ins w:id="102" w:author="GV" w:date="2019-05-21T13:09:00Z">
        <w:r w:rsidR="003217D3">
          <w:t xml:space="preserve"> on processed food and inflammation</w:t>
        </w:r>
      </w:ins>
      <w:r>
        <w:t xml:space="preserve"> during my prolonged search for anti-inflammatory solutions inside urban multi-</w:t>
      </w:r>
      <w:r w:rsidR="00CD213B">
        <w:t>specialty</w:t>
      </w:r>
      <w:r>
        <w:t xml:space="preserve"> hospitals</w:t>
      </w:r>
      <w:del w:id="103" w:author="GV" w:date="2019-05-21T13:09:00Z">
        <w:r>
          <w:delText>, on food and inflammation.</w:delText>
        </w:r>
      </w:del>
      <w:ins w:id="104" w:author="GV" w:date="2019-05-21T13:09:00Z">
        <w:r>
          <w:t>.</w:t>
        </w:r>
      </w:ins>
      <w:r>
        <w:t xml:space="preserve"> The </w:t>
      </w:r>
      <w:del w:id="105" w:author="GV" w:date="2019-05-21T13:09:00Z">
        <w:r>
          <w:delText>admonition</w:delText>
        </w:r>
      </w:del>
      <w:ins w:id="106" w:author="GV" w:date="2019-05-21T13:09:00Z">
        <w:r w:rsidR="001D7F5A">
          <w:t>wisdom</w:t>
        </w:r>
      </w:ins>
      <w:r w:rsidR="001D7F5A">
        <w:t xml:space="preserve"> </w:t>
      </w:r>
      <w:r>
        <w:t>came</w:t>
      </w:r>
      <w:r w:rsidR="003217D3">
        <w:t xml:space="preserve"> </w:t>
      </w:r>
      <w:del w:id="107" w:author="GV" w:date="2019-05-21T13:09:00Z">
        <w:r>
          <w:delText xml:space="preserve">after all the damage was done, </w:delText>
        </w:r>
      </w:del>
      <w:r w:rsidR="003217D3">
        <w:t>from a gynecologist</w:t>
      </w:r>
      <w:ins w:id="108" w:author="GV" w:date="2019-05-21T13:09:00Z">
        <w:r w:rsidR="003217D3">
          <w:t>,</w:t>
        </w:r>
      </w:ins>
      <w:r w:rsidR="003217D3">
        <w:t xml:space="preserve"> who was not in a hurry to prescribe tests or pills for my hormonal maladies</w:t>
      </w:r>
      <w:del w:id="109" w:author="GV" w:date="2019-05-21T13:09:00Z">
        <w:r>
          <w:delText>.</w:delText>
        </w:r>
      </w:del>
      <w:ins w:id="110" w:author="GV" w:date="2019-05-21T13:09:00Z">
        <w:r w:rsidR="003217D3">
          <w:t>,</w:t>
        </w:r>
        <w:r>
          <w:t xml:space="preserve"> after the damage was done.</w:t>
        </w:r>
      </w:ins>
      <w:r>
        <w:t xml:space="preserve"> To know about the strong </w:t>
      </w:r>
      <w:del w:id="111" w:author="GV" w:date="2019-05-21T13:09:00Z">
        <w:r>
          <w:delText>relation</w:delText>
        </w:r>
      </w:del>
      <w:ins w:id="112" w:author="GV" w:date="2019-05-21T13:09:00Z">
        <w:r w:rsidR="003217D3">
          <w:t>cor</w:t>
        </w:r>
        <w:r>
          <w:t>relation</w:t>
        </w:r>
      </w:ins>
      <w:r>
        <w:t xml:space="preserve"> between </w:t>
      </w:r>
      <w:del w:id="113" w:author="GV" w:date="2019-05-21T13:09:00Z">
        <w:r>
          <w:delText>malnourishment, the</w:delText>
        </w:r>
      </w:del>
      <w:ins w:id="114" w:author="GV" w:date="2019-05-21T13:09:00Z">
        <w:r w:rsidR="003217D3">
          <w:t>diet</w:t>
        </w:r>
        <w:r>
          <w:t>,</w:t>
        </w:r>
      </w:ins>
      <w:r>
        <w:t xml:space="preserve"> gut lining and inflammation was empowering. As I set out to experiment with diets came the next question </w:t>
      </w:r>
      <w:del w:id="115" w:author="GV" w:date="2019-05-21T13:09:00Z">
        <w:r>
          <w:delText>-</w:delText>
        </w:r>
      </w:del>
      <w:ins w:id="116" w:author="GV" w:date="2019-05-21T13:09:00Z">
        <w:r w:rsidR="003217D3">
          <w:t>–</w:t>
        </w:r>
      </w:ins>
      <w:r>
        <w:t xml:space="preserve"> </w:t>
      </w:r>
      <w:r>
        <w:rPr>
          <w:i/>
        </w:rPr>
        <w:t xml:space="preserve">What is the correct diet for a person with chronic malnourishment </w:t>
      </w:r>
      <w:del w:id="117" w:author="GV" w:date="2019-05-21T13:09:00Z">
        <w:r>
          <w:rPr>
            <w:i/>
          </w:rPr>
          <w:delText>AND</w:delText>
        </w:r>
      </w:del>
      <w:ins w:id="118" w:author="GV" w:date="2019-05-21T13:09:00Z">
        <w:r w:rsidR="003217D3">
          <w:rPr>
            <w:i/>
          </w:rPr>
          <w:t>and a</w:t>
        </w:r>
      </w:ins>
      <w:r w:rsidR="003217D3">
        <w:rPr>
          <w:i/>
        </w:rPr>
        <w:t xml:space="preserve"> </w:t>
      </w:r>
      <w:r>
        <w:rPr>
          <w:i/>
        </w:rPr>
        <w:t>genetic predisposition to allergies and inflammation?</w:t>
      </w:r>
      <w:r>
        <w:t xml:space="preserve"> Ayurvedic texts gave insights. That system of medicine provides a compositional classification of living things, including sources of the food. </w:t>
      </w:r>
      <w:r>
        <w:rPr>
          <w:i/>
        </w:rPr>
        <w:t>Choosing a source of food that aligns with your own body composition gives you the right nutrition without the danger of inflammation</w:t>
      </w:r>
      <w:r>
        <w:t xml:space="preserve">, was my lesson. I now </w:t>
      </w:r>
      <w:r w:rsidR="00CD213B">
        <w:t>realize</w:t>
      </w:r>
      <w:r>
        <w:t xml:space="preserve"> that eating wholesome healthy food is more expensive in this country than binging </w:t>
      </w:r>
      <w:ins w:id="119" w:author="GV" w:date="2019-05-21T13:09:00Z">
        <w:r w:rsidR="003217D3">
          <w:t xml:space="preserve">on </w:t>
        </w:r>
      </w:ins>
      <w:r>
        <w:t>processed, pro-inflammatory food</w:t>
      </w:r>
      <w:del w:id="120" w:author="GV" w:date="2019-05-21T13:09:00Z">
        <w:r>
          <w:delText>!</w:delText>
        </w:r>
      </w:del>
      <w:ins w:id="121" w:author="GV" w:date="2019-05-21T13:09:00Z">
        <w:r w:rsidR="003217D3">
          <w:t>.</w:t>
        </w:r>
      </w:ins>
      <w:r>
        <w:t xml:space="preserve"> With the growth of packaged / fast-food / street-food culture in urban spaces, inflammatory diseases are here to stay. Unless, we are ready to take nutritional awareness to another level</w:t>
      </w:r>
      <w:del w:id="122" w:author="GV" w:date="2019-05-21T13:09:00Z">
        <w:r>
          <w:delText xml:space="preserve"> - </w:delText>
        </w:r>
      </w:del>
      <w:ins w:id="123" w:author="GV" w:date="2019-05-21T13:09:00Z">
        <w:r w:rsidR="003217D3">
          <w:t>—</w:t>
        </w:r>
      </w:ins>
      <w:r>
        <w:t xml:space="preserve">nutritional </w:t>
      </w:r>
      <w:r w:rsidRPr="00232A80">
        <w:t xml:space="preserve">therapy </w:t>
      </w:r>
      <w:r w:rsidRPr="00232A80">
        <w:rPr>
          <w:rPrChange w:id="124" w:author="GV" w:date="2019-05-21T13:09:00Z">
            <w:rPr>
              <w:i/>
            </w:rPr>
          </w:rPrChange>
        </w:rPr>
        <w:t>over</w:t>
      </w:r>
      <w:r>
        <w:t xml:space="preserve"> drug therapy. </w:t>
      </w:r>
    </w:p>
    <w:p w:rsidR="00C05A54" w:rsidRDefault="002A447E">
      <w:pPr>
        <w:pStyle w:val="Heading2"/>
        <w:jc w:val="both"/>
      </w:pPr>
      <w:bookmarkStart w:id="125" w:name="_r0ca3ckq8za0" w:colFirst="0" w:colLast="0"/>
      <w:bookmarkEnd w:id="125"/>
      <w:r>
        <w:t>Dis-eased personality</w:t>
      </w:r>
    </w:p>
    <w:p w:rsidR="00C05A54" w:rsidRDefault="002A447E">
      <w:pPr>
        <w:jc w:val="both"/>
      </w:pPr>
      <w:r>
        <w:t xml:space="preserve">At first, I and the diagnoses were separate. I </w:t>
      </w:r>
      <w:r w:rsidRPr="00232A80">
        <w:rPr>
          <w:rPrChange w:id="126" w:author="GV" w:date="2019-05-21T13:09:00Z">
            <w:rPr>
              <w:i/>
            </w:rPr>
          </w:rPrChange>
        </w:rPr>
        <w:t>had</w:t>
      </w:r>
      <w:r>
        <w:t xml:space="preserve"> the condition. Every time I visited a specialist with a new condition, I started off by describing how I </w:t>
      </w:r>
      <w:r w:rsidRPr="00232A80">
        <w:rPr>
          <w:rPrChange w:id="127" w:author="GV" w:date="2019-05-21T13:09:00Z">
            <w:rPr>
              <w:i/>
            </w:rPr>
          </w:rPrChange>
        </w:rPr>
        <w:t>felt</w:t>
      </w:r>
      <w:r>
        <w:t xml:space="preserve"> but soon moved to the what and how of the </w:t>
      </w:r>
      <w:r w:rsidRPr="00232A80">
        <w:rPr>
          <w:rPrChange w:id="128" w:author="GV" w:date="2019-05-21T13:09:00Z">
            <w:rPr>
              <w:i/>
            </w:rPr>
          </w:rPrChange>
        </w:rPr>
        <w:t>case</w:t>
      </w:r>
      <w:del w:id="129" w:author="GV" w:date="2019-05-21T13:09:00Z">
        <w:r>
          <w:delText xml:space="preserve"> (because that</w:delText>
        </w:r>
      </w:del>
      <w:ins w:id="130" w:author="GV" w:date="2019-05-21T13:09:00Z">
        <w:r w:rsidR="009E4EE1">
          <w:t>. T</w:t>
        </w:r>
        <w:r>
          <w:t>hat</w:t>
        </w:r>
      </w:ins>
      <w:r>
        <w:t xml:space="preserve"> is what doctors wanted to know</w:t>
      </w:r>
      <w:del w:id="131" w:author="GV" w:date="2019-05-21T13:09:00Z">
        <w:r>
          <w:delText>).</w:delText>
        </w:r>
      </w:del>
      <w:ins w:id="132" w:author="GV" w:date="2019-05-21T13:09:00Z">
        <w:r>
          <w:t>.</w:t>
        </w:r>
      </w:ins>
      <w:r>
        <w:t xml:space="preserve"> New pills and syrups got added to the existing bucket of medicines. </w:t>
      </w:r>
      <w:del w:id="133" w:author="GV" w:date="2019-05-21T13:09:00Z">
        <w:r>
          <w:delText xml:space="preserve">Some </w:delText>
        </w:r>
        <w:r>
          <w:lastRenderedPageBreak/>
          <w:delText>homeopathic pills too; to sweeten the tongue that had turned metallic from the medication. But as</w:delText>
        </w:r>
      </w:del>
      <w:ins w:id="134" w:author="GV" w:date="2019-05-21T13:09:00Z">
        <w:r w:rsidR="009E4EE1">
          <w:t>A</w:t>
        </w:r>
        <w:r>
          <w:t>s</w:t>
        </w:r>
      </w:ins>
      <w:r>
        <w:t xml:space="preserve"> the disease list grew, and doctors became increasingly clueless on how to treat me, I </w:t>
      </w:r>
      <w:r w:rsidRPr="00232A80">
        <w:rPr>
          <w:rPrChange w:id="135" w:author="GV" w:date="2019-05-21T13:09:00Z">
            <w:rPr>
              <w:i/>
            </w:rPr>
          </w:rPrChange>
        </w:rPr>
        <w:t>became</w:t>
      </w:r>
      <w:r>
        <w:t xml:space="preserve"> the condition. </w:t>
      </w:r>
      <w:r>
        <w:rPr>
          <w:i/>
        </w:rPr>
        <w:t>She is arthritic; she is a case of chronic dermatitis; she is ____ condition</w:t>
      </w:r>
      <w:r>
        <w:t xml:space="preserve">. The transition was seamless, both for me and my healthcare provider. As a teenager struggling to cope with </w:t>
      </w:r>
      <w:del w:id="136" w:author="GV" w:date="2019-05-21T13:09:00Z">
        <w:r>
          <w:delText>a day’s</w:delText>
        </w:r>
      </w:del>
      <w:ins w:id="137" w:author="GV" w:date="2019-05-21T13:09:00Z">
        <w:r w:rsidR="009E4EE1">
          <w:t>daily</w:t>
        </w:r>
      </w:ins>
      <w:r>
        <w:t xml:space="preserve"> routine, I </w:t>
      </w:r>
      <w:r w:rsidRPr="00232A80">
        <w:rPr>
          <w:rPrChange w:id="138" w:author="GV" w:date="2019-05-21T13:09:00Z">
            <w:rPr>
              <w:i/>
            </w:rPr>
          </w:rPrChange>
        </w:rPr>
        <w:t>accepted</w:t>
      </w:r>
      <w:r>
        <w:t xml:space="preserve"> this </w:t>
      </w:r>
      <w:r w:rsidR="009E4EE1">
        <w:t>identity</w:t>
      </w:r>
      <w:del w:id="139" w:author="GV" w:date="2019-05-21T13:09:00Z">
        <w:r>
          <w:delText>, for that is</w:delText>
        </w:r>
      </w:del>
      <w:ins w:id="140" w:author="GV" w:date="2019-05-21T13:09:00Z">
        <w:r w:rsidR="009E4EE1">
          <w:t xml:space="preserve"> because</w:t>
        </w:r>
        <w:r>
          <w:t xml:space="preserve"> </w:t>
        </w:r>
        <w:r w:rsidR="009E4EE1">
          <w:t>it</w:t>
        </w:r>
        <w:r w:rsidR="005B1B38">
          <w:t xml:space="preserve"> aligned with</w:t>
        </w:r>
      </w:ins>
      <w:r>
        <w:t xml:space="preserve"> the only way of </w:t>
      </w:r>
      <w:proofErr w:type="gramStart"/>
      <w:r w:rsidRPr="00232A80">
        <w:rPr>
          <w:rPrChange w:id="141" w:author="GV" w:date="2019-05-21T13:09:00Z">
            <w:rPr>
              <w:i/>
            </w:rPr>
          </w:rPrChange>
        </w:rPr>
        <w:t>living</w:t>
      </w:r>
      <w:proofErr w:type="gramEnd"/>
      <w:r>
        <w:t xml:space="preserve"> I had ever known. </w:t>
      </w:r>
    </w:p>
    <w:p w:rsidR="00C05A54" w:rsidRDefault="00C05A54">
      <w:pPr>
        <w:jc w:val="both"/>
      </w:pPr>
    </w:p>
    <w:p w:rsidR="00C05A54" w:rsidRDefault="002A447E">
      <w:pPr>
        <w:jc w:val="both"/>
        <w:rPr>
          <w:b/>
        </w:rPr>
      </w:pPr>
      <w:r>
        <w:rPr>
          <w:b/>
        </w:rPr>
        <w:t xml:space="preserve">Till I </w:t>
      </w:r>
      <w:r w:rsidRPr="00232A80">
        <w:rPr>
          <w:b/>
          <w:rPrChange w:id="142" w:author="GV" w:date="2019-05-21T13:09:00Z">
            <w:rPr>
              <w:b/>
              <w:i/>
            </w:rPr>
          </w:rPrChange>
        </w:rPr>
        <w:t>believed</w:t>
      </w:r>
      <w:r>
        <w:rPr>
          <w:b/>
        </w:rPr>
        <w:t xml:space="preserve"> the conditions to be</w:t>
      </w:r>
      <w:del w:id="143" w:author="GV" w:date="2019-05-21T13:09:00Z">
        <w:r>
          <w:rPr>
            <w:b/>
          </w:rPr>
          <w:delText xml:space="preserve"> </w:delText>
        </w:r>
        <w:r>
          <w:rPr>
            <w:b/>
            <w:i/>
          </w:rPr>
          <w:delText>me</w:delText>
        </w:r>
        <w:r>
          <w:rPr>
            <w:b/>
          </w:rPr>
          <w:delText>,</w:delText>
        </w:r>
      </w:del>
      <w:r>
        <w:rPr>
          <w:b/>
        </w:rPr>
        <w:t xml:space="preserve"> my </w:t>
      </w:r>
      <w:r w:rsidRPr="00232A80">
        <w:rPr>
          <w:b/>
          <w:rPrChange w:id="144" w:author="GV" w:date="2019-05-21T13:09:00Z">
            <w:rPr>
              <w:b/>
              <w:i/>
            </w:rPr>
          </w:rPrChange>
        </w:rPr>
        <w:t>only</w:t>
      </w:r>
      <w:r>
        <w:rPr>
          <w:b/>
          <w:i/>
        </w:rPr>
        <w:t xml:space="preserve"> </w:t>
      </w:r>
      <w:r>
        <w:rPr>
          <w:b/>
        </w:rPr>
        <w:t xml:space="preserve">identity, I was under the grip of inflammations. When I began to look for an identity </w:t>
      </w:r>
      <w:r w:rsidRPr="00232A80">
        <w:rPr>
          <w:b/>
          <w:rPrChange w:id="145" w:author="GV" w:date="2019-05-21T13:09:00Z">
            <w:rPr>
              <w:b/>
              <w:i/>
            </w:rPr>
          </w:rPrChange>
        </w:rPr>
        <w:t>beyond</w:t>
      </w:r>
      <w:r>
        <w:rPr>
          <w:b/>
        </w:rPr>
        <w:t xml:space="preserve"> the conditions is when I began to heal. </w:t>
      </w:r>
    </w:p>
    <w:p w:rsidR="00C05A54" w:rsidRDefault="00C05A54">
      <w:pPr>
        <w:jc w:val="both"/>
      </w:pPr>
    </w:p>
    <w:p w:rsidR="00C05A54" w:rsidRDefault="002A447E">
      <w:pPr>
        <w:jc w:val="both"/>
      </w:pPr>
      <w:del w:id="146" w:author="GV" w:date="2019-05-21T13:09:00Z">
        <w:r>
          <w:delText>The</w:delText>
        </w:r>
      </w:del>
      <w:ins w:id="147" w:author="GV" w:date="2019-05-21T13:09:00Z">
        <w:r w:rsidR="009E4EE1">
          <w:t>Two</w:t>
        </w:r>
      </w:ins>
      <w:r w:rsidR="009E4EE1">
        <w:t xml:space="preserve"> </w:t>
      </w:r>
      <w:r>
        <w:t xml:space="preserve">common </w:t>
      </w:r>
      <w:del w:id="148" w:author="GV" w:date="2019-05-21T13:09:00Z">
        <w:r>
          <w:delText>approach</w:delText>
        </w:r>
      </w:del>
      <w:ins w:id="149" w:author="GV" w:date="2019-05-21T13:09:00Z">
        <w:r>
          <w:t>approach</w:t>
        </w:r>
        <w:r w:rsidR="009E4EE1">
          <w:t>es</w:t>
        </w:r>
        <w:r>
          <w:t xml:space="preserve"> </w:t>
        </w:r>
        <w:r w:rsidR="009E4EE1">
          <w:t>are</w:t>
        </w:r>
      </w:ins>
      <w:r w:rsidR="009E4EE1">
        <w:t xml:space="preserve"> </w:t>
      </w:r>
      <w:r>
        <w:t>used by specialists when talking to patients with chronic genetic diseases</w:t>
      </w:r>
      <w:del w:id="150" w:author="GV" w:date="2019-05-21T13:09:00Z">
        <w:r>
          <w:delText xml:space="preserve"> is one of the following - </w:delText>
        </w:r>
        <w:r>
          <w:rPr>
            <w:i/>
          </w:rPr>
          <w:delText>Nothing</w:delText>
        </w:r>
      </w:del>
      <w:ins w:id="151" w:author="GV" w:date="2019-05-21T13:09:00Z">
        <w:r w:rsidR="009E4EE1">
          <w:t>:</w:t>
        </w:r>
        <w:r w:rsidR="001D7F5A" w:rsidDel="001D7F5A">
          <w:t xml:space="preserve"> </w:t>
        </w:r>
        <w:r w:rsidR="009E4EE1">
          <w:t xml:space="preserve">(i) </w:t>
        </w:r>
        <w:r w:rsidR="009E4EE1">
          <w:rPr>
            <w:i/>
          </w:rPr>
          <w:t>n</w:t>
        </w:r>
        <w:r>
          <w:rPr>
            <w:i/>
          </w:rPr>
          <w:t>othing</w:t>
        </w:r>
      </w:ins>
      <w:r>
        <w:rPr>
          <w:i/>
        </w:rPr>
        <w:t xml:space="preserve"> can be done to cure it, but it can be managed with drugs </w:t>
      </w:r>
      <w:del w:id="152" w:author="GV" w:date="2019-05-21T13:09:00Z">
        <w:r>
          <w:rPr>
            <w:i/>
          </w:rPr>
          <w:delText xml:space="preserve">and diagnostics </w:delText>
        </w:r>
      </w:del>
      <w:r>
        <w:rPr>
          <w:i/>
        </w:rPr>
        <w:t>(which are quite expensive</w:t>
      </w:r>
      <w:r w:rsidR="009E4EE1">
        <w:rPr>
          <w:i/>
        </w:rPr>
        <w:t xml:space="preserve"> </w:t>
      </w:r>
      <w:del w:id="153" w:author="GV" w:date="2019-05-21T13:09:00Z">
        <w:r>
          <w:rPr>
            <w:i/>
          </w:rPr>
          <w:delText>themselves).</w:delText>
        </w:r>
        <w:r>
          <w:delText xml:space="preserve"> OR </w:delText>
        </w:r>
        <w:r>
          <w:rPr>
            <w:i/>
          </w:rPr>
          <w:delText>There</w:delText>
        </w:r>
      </w:del>
      <w:ins w:id="154" w:author="GV" w:date="2019-05-21T13:09:00Z">
        <w:r w:rsidR="009E4EE1">
          <w:rPr>
            <w:i/>
          </w:rPr>
          <w:t>actually</w:t>
        </w:r>
        <w:r>
          <w:rPr>
            <w:i/>
          </w:rPr>
          <w:t>)</w:t>
        </w:r>
        <w:r w:rsidR="001D7F5A">
          <w:rPr>
            <w:i/>
          </w:rPr>
          <w:t xml:space="preserve"> </w:t>
        </w:r>
        <w:r w:rsidR="009E4EE1">
          <w:t>and</w:t>
        </w:r>
        <w:r>
          <w:t xml:space="preserve"> </w:t>
        </w:r>
        <w:r w:rsidR="009E4EE1">
          <w:t xml:space="preserve">(ii) </w:t>
        </w:r>
        <w:r w:rsidR="009E4EE1">
          <w:rPr>
            <w:i/>
          </w:rPr>
          <w:t>t</w:t>
        </w:r>
        <w:r>
          <w:rPr>
            <w:i/>
          </w:rPr>
          <w:t>here</w:t>
        </w:r>
      </w:ins>
      <w:r>
        <w:rPr>
          <w:i/>
        </w:rPr>
        <w:t xml:space="preserve"> are advanced</w:t>
      </w:r>
      <w:r w:rsidR="009E4EE1">
        <w:rPr>
          <w:i/>
        </w:rPr>
        <w:t xml:space="preserve"> </w:t>
      </w:r>
      <w:ins w:id="155" w:author="GV" w:date="2019-05-21T13:09:00Z">
        <w:r w:rsidR="009E4EE1">
          <w:rPr>
            <w:i/>
          </w:rPr>
          <w:t>and expensive</w:t>
        </w:r>
        <w:r>
          <w:rPr>
            <w:i/>
          </w:rPr>
          <w:t xml:space="preserve"> </w:t>
        </w:r>
      </w:ins>
      <w:r>
        <w:rPr>
          <w:i/>
        </w:rPr>
        <w:t xml:space="preserve">treatments, but </w:t>
      </w:r>
      <w:del w:id="156" w:author="GV" w:date="2019-05-21T13:09:00Z">
        <w:r>
          <w:rPr>
            <w:i/>
          </w:rPr>
          <w:delText xml:space="preserve">they are expensive and </w:delText>
        </w:r>
      </w:del>
      <w:r>
        <w:rPr>
          <w:i/>
        </w:rPr>
        <w:t xml:space="preserve">without </w:t>
      </w:r>
      <w:del w:id="157" w:author="GV" w:date="2019-05-21T13:09:00Z">
        <w:r>
          <w:rPr>
            <w:i/>
          </w:rPr>
          <w:delText>an</w:delText>
        </w:r>
      </w:del>
      <w:ins w:id="158" w:author="GV" w:date="2019-05-21T13:09:00Z">
        <w:r w:rsidR="009E4EE1">
          <w:rPr>
            <w:i/>
          </w:rPr>
          <w:t>the</w:t>
        </w:r>
      </w:ins>
      <w:r>
        <w:rPr>
          <w:i/>
        </w:rPr>
        <w:t xml:space="preserve"> assurance of a sure cure.</w:t>
      </w:r>
      <w:r>
        <w:t xml:space="preserve"> Hearing this repeatedly from healthcare providers can take the will to live out of a patient with such diseases. The patient goes from the state of denial to determined compliance to desperate search for </w:t>
      </w:r>
      <w:r w:rsidRPr="00232A80">
        <w:rPr>
          <w:rPrChange w:id="159" w:author="GV" w:date="2019-05-21T13:09:00Z">
            <w:rPr>
              <w:i/>
            </w:rPr>
          </w:rPrChange>
        </w:rPr>
        <w:t>better</w:t>
      </w:r>
      <w:r>
        <w:t xml:space="preserve"> symptom management to, finally, a quiet submission to morbidities of the disease. It is essential to delineate, right from the start of the treatment, the </w:t>
      </w:r>
      <w:r w:rsidRPr="00232A80">
        <w:rPr>
          <w:rPrChange w:id="160" w:author="GV" w:date="2019-05-21T13:09:00Z">
            <w:rPr>
              <w:i/>
            </w:rPr>
          </w:rPrChange>
        </w:rPr>
        <w:t>patient’s identity</w:t>
      </w:r>
      <w:r w:rsidRPr="009E4EE1">
        <w:t xml:space="preserve"> from the </w:t>
      </w:r>
      <w:r w:rsidRPr="00232A80">
        <w:rPr>
          <w:rPrChange w:id="161" w:author="GV" w:date="2019-05-21T13:09:00Z">
            <w:rPr>
              <w:i/>
            </w:rPr>
          </w:rPrChange>
        </w:rPr>
        <w:t>disease manifestations</w:t>
      </w:r>
      <w:r>
        <w:t>. The patient may not always be able to do</w:t>
      </w:r>
      <w:r w:rsidR="005B1B38">
        <w:t xml:space="preserve"> this </w:t>
      </w:r>
      <w:del w:id="162" w:author="GV" w:date="2019-05-21T13:09:00Z">
        <w:r>
          <w:delText>himself/herself</w:delText>
        </w:r>
      </w:del>
      <w:ins w:id="163" w:author="GV" w:date="2019-05-21T13:09:00Z">
        <w:r w:rsidR="005B1B38">
          <w:t>independently</w:t>
        </w:r>
      </w:ins>
      <w:r>
        <w:t>, given the pain, confusion and</w:t>
      </w:r>
      <w:del w:id="164" w:author="GV" w:date="2019-05-21T13:09:00Z">
        <w:r>
          <w:delText>/or</w:delText>
        </w:r>
      </w:del>
      <w:r>
        <w:t xml:space="preserve"> despondency that the patient faces. Family and friends also may not be equipped or knowledgeable enough to meet this need. Hence, it is important for specialists to work closely with mental health counselors or patient support groups when treating patients with chronic genetic diseases. The body and mind work in a </w:t>
      </w:r>
      <w:r w:rsidRPr="00232A80">
        <w:rPr>
          <w:rPrChange w:id="165" w:author="GV" w:date="2019-05-21T13:09:00Z">
            <w:rPr>
              <w:i/>
            </w:rPr>
          </w:rPrChange>
        </w:rPr>
        <w:t>synergistic way</w:t>
      </w:r>
      <w:r>
        <w:t xml:space="preserve"> to help us live a healthy and meaningful life; one out of this pair cannot be ignored when looking to cure (or manage) a disease affecting the other.</w:t>
      </w:r>
    </w:p>
    <w:p w:rsidR="00C05A54" w:rsidRDefault="002A447E">
      <w:pPr>
        <w:pStyle w:val="Heading2"/>
        <w:jc w:val="both"/>
      </w:pPr>
      <w:bookmarkStart w:id="166" w:name="_fu40qyayw9vx" w:colFirst="0" w:colLast="0"/>
      <w:bookmarkEnd w:id="166"/>
      <w:r>
        <w:t>Dis-eased socio-cultural settings</w:t>
      </w:r>
    </w:p>
    <w:p w:rsidR="00C05A54" w:rsidRDefault="002A447E">
      <w:pPr>
        <w:jc w:val="both"/>
      </w:pPr>
      <w:r>
        <w:t xml:space="preserve">I was born the third girl child to a conservative Tamil brahmin family. The pressure </w:t>
      </w:r>
      <w:del w:id="167" w:author="GV" w:date="2019-05-21T13:09:00Z">
        <w:r>
          <w:delText xml:space="preserve">on me </w:delText>
        </w:r>
      </w:del>
      <w:r>
        <w:t xml:space="preserve">to </w:t>
      </w:r>
      <w:del w:id="168" w:author="GV" w:date="2019-05-21T13:09:00Z">
        <w:r>
          <w:delText>‘perform’</w:delText>
        </w:r>
      </w:del>
      <w:ins w:id="169" w:author="GV" w:date="2019-05-21T13:09:00Z">
        <w:r>
          <w:t>perform</w:t>
        </w:r>
      </w:ins>
      <w:r>
        <w:t xml:space="preserve"> existed even before I was conceived; this child </w:t>
      </w:r>
      <w:r>
        <w:rPr>
          <w:i/>
        </w:rPr>
        <w:t>should</w:t>
      </w:r>
      <w:r>
        <w:t xml:space="preserve"> be a boy. The parents were under immense pressure to gift themselves and the extended family a boy</w:t>
      </w:r>
      <w:del w:id="170" w:author="GV" w:date="2019-05-21T13:09:00Z">
        <w:r>
          <w:delText>; their education didn’t empower them to face the social admonition for not having a son.</w:delText>
        </w:r>
      </w:del>
      <w:ins w:id="171" w:author="GV" w:date="2019-05-21T13:09:00Z">
        <w:r>
          <w:t>.</w:t>
        </w:r>
      </w:ins>
      <w:r>
        <w:t xml:space="preserve"> And, despite all the prayers and astrological predictions, out I came, a baby girl! (I was informed later that</w:t>
      </w:r>
      <w:del w:id="172" w:author="GV" w:date="2019-05-21T13:09:00Z">
        <w:r>
          <w:delText>)</w:delText>
        </w:r>
      </w:del>
      <w:r>
        <w:t xml:space="preserve"> disappointment and denial loomed</w:t>
      </w:r>
      <w:del w:id="173" w:author="GV" w:date="2019-05-21T13:09:00Z">
        <w:r>
          <w:delText>.</w:delText>
        </w:r>
      </w:del>
      <w:ins w:id="174" w:author="GV" w:date="2019-05-21T13:09:00Z">
        <w:r w:rsidR="005B1B38">
          <w:t>)</w:t>
        </w:r>
        <w:r>
          <w:t>.</w:t>
        </w:r>
      </w:ins>
      <w:r>
        <w:t xml:space="preserve"> Taunts followed. </w:t>
      </w:r>
      <w:del w:id="175" w:author="GV" w:date="2019-05-21T13:09:00Z">
        <w:r>
          <w:delText>But</w:delText>
        </w:r>
      </w:del>
      <w:ins w:id="176" w:author="GV" w:date="2019-05-21T13:09:00Z">
        <w:r w:rsidR="005B1B38">
          <w:t>My</w:t>
        </w:r>
      </w:ins>
      <w:r w:rsidR="005B1B38">
        <w:t xml:space="preserve"> </w:t>
      </w:r>
      <w:r>
        <w:t xml:space="preserve">parents </w:t>
      </w:r>
      <w:del w:id="177" w:author="GV" w:date="2019-05-21T13:09:00Z">
        <w:r>
          <w:delText>quietly</w:delText>
        </w:r>
      </w:del>
      <w:ins w:id="178" w:author="GV" w:date="2019-05-21T13:09:00Z">
        <w:r w:rsidR="005B1B38">
          <w:t>gracefully</w:t>
        </w:r>
      </w:ins>
      <w:r w:rsidR="005B1B38">
        <w:t xml:space="preserve"> </w:t>
      </w:r>
      <w:r>
        <w:t xml:space="preserve">accepted the responsibility of parenting three girl children. </w:t>
      </w:r>
      <w:del w:id="179" w:author="GV" w:date="2019-05-21T13:09:00Z">
        <w:r>
          <w:delText>Since,</w:delText>
        </w:r>
      </w:del>
      <w:ins w:id="180" w:author="GV" w:date="2019-05-21T13:09:00Z">
        <w:r w:rsidR="005B1B38">
          <w:t>But</w:t>
        </w:r>
      </w:ins>
      <w:r>
        <w:t xml:space="preserve"> I was the </w:t>
      </w:r>
      <w:r w:rsidRPr="00232A80">
        <w:rPr>
          <w:rPrChange w:id="181" w:author="GV" w:date="2019-05-21T13:09:00Z">
            <w:rPr>
              <w:i/>
            </w:rPr>
          </w:rPrChange>
        </w:rPr>
        <w:t>last hope</w:t>
      </w:r>
      <w:del w:id="182" w:author="GV" w:date="2019-05-21T13:09:00Z">
        <w:r>
          <w:delText>, I was also</w:delText>
        </w:r>
      </w:del>
      <w:ins w:id="183" w:author="GV" w:date="2019-05-21T13:09:00Z">
        <w:r w:rsidR="005B1B38">
          <w:t xml:space="preserve"> and so,</w:t>
        </w:r>
      </w:ins>
      <w:r>
        <w:t xml:space="preserve"> the first to be blamed by the extended family. I responded. With a firm resolve, I started believing that even if I am not born a son, </w:t>
      </w:r>
      <w:del w:id="184" w:author="GV" w:date="2019-05-21T13:09:00Z">
        <w:r>
          <w:delText xml:space="preserve">but </w:delText>
        </w:r>
      </w:del>
      <w:r>
        <w:t xml:space="preserve">I can </w:t>
      </w:r>
      <w:r w:rsidRPr="00232A80">
        <w:rPr>
          <w:rPrChange w:id="185" w:author="GV" w:date="2019-05-21T13:09:00Z">
            <w:rPr>
              <w:i/>
            </w:rPr>
          </w:rPrChange>
        </w:rPr>
        <w:t>be</w:t>
      </w:r>
      <w:r>
        <w:t xml:space="preserve"> a son to my parents. I observed and moved around with boys of my age to understand how they think, act and be a son to their parents. I picked up clues on </w:t>
      </w:r>
      <w:r w:rsidRPr="00232A80">
        <w:rPr>
          <w:rPrChange w:id="186" w:author="GV" w:date="2019-05-21T13:09:00Z">
            <w:rPr>
              <w:i/>
            </w:rPr>
          </w:rPrChange>
        </w:rPr>
        <w:t>being a son</w:t>
      </w:r>
      <w:r>
        <w:t xml:space="preserve"> from the social environment around me and made active attempts to incorporate those aspects into my </w:t>
      </w:r>
      <w:ins w:id="187" w:author="GV" w:date="2019-05-21T13:09:00Z">
        <w:r w:rsidR="005B1B38">
          <w:t xml:space="preserve">daily </w:t>
        </w:r>
      </w:ins>
      <w:r>
        <w:t>living</w:t>
      </w:r>
      <w:del w:id="188" w:author="GV" w:date="2019-05-21T13:09:00Z">
        <w:r>
          <w:delText>; somewhere</w:delText>
        </w:r>
      </w:del>
      <w:ins w:id="189" w:author="GV" w:date="2019-05-21T13:09:00Z">
        <w:r w:rsidR="005B1B38">
          <w:t>.</w:t>
        </w:r>
        <w:r>
          <w:t xml:space="preserve"> </w:t>
        </w:r>
        <w:r w:rsidR="005B1B38">
          <w:t>S</w:t>
        </w:r>
        <w:r>
          <w:t>omewhere</w:t>
        </w:r>
      </w:ins>
      <w:r>
        <w:t xml:space="preserve"> down the line, unknown to me, I was overpowered by the urge to suppress everything that was </w:t>
      </w:r>
      <w:r w:rsidRPr="00232A80">
        <w:rPr>
          <w:rPrChange w:id="190" w:author="GV" w:date="2019-05-21T13:09:00Z">
            <w:rPr>
              <w:i/>
            </w:rPr>
          </w:rPrChange>
        </w:rPr>
        <w:t>feminine</w:t>
      </w:r>
      <w:r>
        <w:rPr>
          <w:i/>
        </w:rPr>
        <w:t xml:space="preserve"> </w:t>
      </w:r>
      <w:r>
        <w:t xml:space="preserve">in me. When adolescence hit, I was a confused person; not happy to be a female and not designed to be a male. </w:t>
      </w:r>
    </w:p>
    <w:p w:rsidR="00C05A54" w:rsidRDefault="00C05A54">
      <w:pPr>
        <w:jc w:val="both"/>
      </w:pPr>
    </w:p>
    <w:p w:rsidR="00C05A54" w:rsidRDefault="002A447E">
      <w:pPr>
        <w:jc w:val="both"/>
      </w:pPr>
      <w:r>
        <w:rPr>
          <w:b/>
        </w:rPr>
        <w:t xml:space="preserve">Till I </w:t>
      </w:r>
      <w:r w:rsidRPr="00232A80">
        <w:rPr>
          <w:b/>
          <w:rPrChange w:id="191" w:author="GV" w:date="2019-05-21T13:09:00Z">
            <w:rPr>
              <w:b/>
              <w:i/>
            </w:rPr>
          </w:rPrChange>
        </w:rPr>
        <w:t>believed</w:t>
      </w:r>
      <w:r>
        <w:rPr>
          <w:b/>
        </w:rPr>
        <w:t xml:space="preserve"> that being a son to my parents was important to retain my relevance in their lives, I was under the grip of inflammations. When I began to resolve my family role and gender identity, welcoming the feminine in me, </w:t>
      </w:r>
      <w:del w:id="192" w:author="GV" w:date="2019-05-21T13:09:00Z">
        <w:r>
          <w:rPr>
            <w:b/>
          </w:rPr>
          <w:delText xml:space="preserve">is when </w:delText>
        </w:r>
      </w:del>
      <w:r>
        <w:rPr>
          <w:b/>
        </w:rPr>
        <w:t>I began to heal</w:t>
      </w:r>
      <w:r>
        <w:t>.</w:t>
      </w:r>
    </w:p>
    <w:p w:rsidR="00C05A54" w:rsidRDefault="00C05A54">
      <w:pPr>
        <w:jc w:val="both"/>
      </w:pPr>
    </w:p>
    <w:p w:rsidR="00C05A54" w:rsidRDefault="002A447E">
      <w:pPr>
        <w:jc w:val="both"/>
      </w:pPr>
      <w:r>
        <w:t>The relation between emotional stress and inflammation is now well established</w:t>
      </w:r>
      <w:del w:id="193" w:author="GV" w:date="2019-05-21T13:09:00Z">
        <w:r>
          <w:delText xml:space="preserve"> by medical research</w:delText>
        </w:r>
      </w:del>
      <w:r>
        <w:t xml:space="preserve">. And yet, this important factor is not considered when taking </w:t>
      </w:r>
      <w:r w:rsidRPr="00232A80">
        <w:rPr>
          <w:rPrChange w:id="194" w:author="GV" w:date="2019-05-21T13:09:00Z">
            <w:rPr>
              <w:i/>
            </w:rPr>
          </w:rPrChange>
        </w:rPr>
        <w:t>patient history</w:t>
      </w:r>
      <w:r>
        <w:t xml:space="preserve"> for chronic inflammatory diseases. More often than not, the person with a chronic disease also has a </w:t>
      </w:r>
      <w:r w:rsidRPr="00232A80">
        <w:rPr>
          <w:rPrChange w:id="195" w:author="GV" w:date="2019-05-21T13:09:00Z">
            <w:rPr>
              <w:i/>
            </w:rPr>
          </w:rPrChange>
        </w:rPr>
        <w:t>story</w:t>
      </w:r>
      <w:r>
        <w:t xml:space="preserve"> of social discrimination, abuse or identity crisis faced in loneliness, away from the gaze of family and loved ones. These patterns of mental stress (and the resulting imagined</w:t>
      </w:r>
      <w:del w:id="196" w:author="GV" w:date="2019-05-21T13:09:00Z">
        <w:r>
          <w:delText>, baseless</w:delText>
        </w:r>
      </w:del>
      <w:r>
        <w:t xml:space="preserve"> or wrongful social isolation) can often feed and accelerate inflammatory processes over time. The relation between the </w:t>
      </w:r>
      <w:del w:id="197" w:author="GV" w:date="2019-05-21T13:09:00Z">
        <w:r>
          <w:delText xml:space="preserve">two - </w:delText>
        </w:r>
      </w:del>
      <w:r>
        <w:t xml:space="preserve">source of stress and pattern of inflammation </w:t>
      </w:r>
      <w:del w:id="198" w:author="GV" w:date="2019-05-21T13:09:00Z">
        <w:r>
          <w:delText xml:space="preserve">- </w:delText>
        </w:r>
      </w:del>
      <w:r>
        <w:t xml:space="preserve">cannot be undermined. My own </w:t>
      </w:r>
      <w:r>
        <w:lastRenderedPageBreak/>
        <w:t>healing started only when I clearly identified the</w:t>
      </w:r>
      <w:r w:rsidR="00720EA0">
        <w:t xml:space="preserve"> </w:t>
      </w:r>
      <w:del w:id="199" w:author="GV" w:date="2019-05-21T13:09:00Z">
        <w:r>
          <w:delText xml:space="preserve">‘trigger/feed’ </w:delText>
        </w:r>
      </w:del>
      <w:r w:rsidR="00720EA0">
        <w:t>mental (emotional)</w:t>
      </w:r>
      <w:ins w:id="200" w:author="GV" w:date="2019-05-21T13:09:00Z">
        <w:r>
          <w:t xml:space="preserve"> ‘trigger/feed’</w:t>
        </w:r>
      </w:ins>
      <w:r>
        <w:t xml:space="preserve"> patterns that preceded massive inflammatory cycles and took firm steps to arrest as well as reverse them.</w:t>
      </w:r>
    </w:p>
    <w:p w:rsidR="00C05A54" w:rsidRDefault="002A447E">
      <w:pPr>
        <w:pStyle w:val="Heading2"/>
        <w:jc w:val="both"/>
      </w:pPr>
      <w:bookmarkStart w:id="201" w:name="_mg4j3t50ld4z" w:colFirst="0" w:colLast="0"/>
      <w:bookmarkEnd w:id="201"/>
      <w:r>
        <w:t>Dis-ease to ease</w:t>
      </w:r>
    </w:p>
    <w:p w:rsidR="00C05A54" w:rsidRDefault="002A447E">
      <w:pPr>
        <w:jc w:val="both"/>
      </w:pPr>
      <w:r>
        <w:t>For the first 16 years of my life, I went through the phases of denial, anger, frustration, resistance and submission to the diseases I had. The only salvage</w:t>
      </w:r>
      <w:del w:id="202" w:author="GV" w:date="2019-05-21T13:09:00Z">
        <w:r>
          <w:delText xml:space="preserve"> - </w:delText>
        </w:r>
      </w:del>
      <w:ins w:id="203" w:author="GV" w:date="2019-05-21T13:09:00Z">
        <w:r w:rsidR="00720EA0">
          <w:t>—</w:t>
        </w:r>
      </w:ins>
      <w:r>
        <w:t>I never quit asking questions</w:t>
      </w:r>
      <w:del w:id="204" w:author="GV" w:date="2019-05-21T13:09:00Z">
        <w:r>
          <w:delText xml:space="preserve"> - </w:delText>
        </w:r>
      </w:del>
      <w:ins w:id="205" w:author="GV" w:date="2019-05-21T13:09:00Z">
        <w:r w:rsidR="00720EA0">
          <w:t>—</w:t>
        </w:r>
      </w:ins>
      <w:r>
        <w:t xml:space="preserve">to myself and my healthcare providers. At age 17, I decided to pursue biochemistry so that I could </w:t>
      </w:r>
      <w:r w:rsidRPr="00232A80">
        <w:rPr>
          <w:rPrChange w:id="206" w:author="GV" w:date="2019-05-21T13:09:00Z">
            <w:rPr>
              <w:i/>
            </w:rPr>
          </w:rPrChange>
        </w:rPr>
        <w:t>understand</w:t>
      </w:r>
      <w:r w:rsidRPr="00720EA0">
        <w:t xml:space="preserve"> and </w:t>
      </w:r>
      <w:r w:rsidRPr="00232A80">
        <w:rPr>
          <w:rPrChange w:id="207" w:author="GV" w:date="2019-05-21T13:09:00Z">
            <w:rPr>
              <w:i/>
            </w:rPr>
          </w:rPrChange>
        </w:rPr>
        <w:t>participate</w:t>
      </w:r>
      <w:r>
        <w:t xml:space="preserve"> in finding a cure for some, if not all, of the diseases. Finding information in this digital age is not very difficult. Fighting your own biases and those imposed by family and society is. </w:t>
      </w:r>
      <w:del w:id="208" w:author="GV" w:date="2019-05-21T13:09:00Z">
        <w:r>
          <w:delText>And, that was</w:delText>
        </w:r>
      </w:del>
      <w:ins w:id="209" w:author="GV" w:date="2019-05-21T13:09:00Z">
        <w:r w:rsidR="00720EA0">
          <w:t>T</w:t>
        </w:r>
        <w:r>
          <w:t xml:space="preserve">hat </w:t>
        </w:r>
        <w:r w:rsidR="00720EA0">
          <w:t>has been</w:t>
        </w:r>
      </w:ins>
      <w:r w:rsidR="00720EA0">
        <w:t xml:space="preserve"> </w:t>
      </w:r>
      <w:r>
        <w:t xml:space="preserve">my biggest roadblock. I </w:t>
      </w:r>
      <w:del w:id="210" w:author="GV" w:date="2019-05-21T13:09:00Z">
        <w:r>
          <w:delText>found</w:delText>
        </w:r>
      </w:del>
      <w:ins w:id="211" w:author="GV" w:date="2019-05-21T13:09:00Z">
        <w:r w:rsidR="00720EA0">
          <w:t>find</w:t>
        </w:r>
      </w:ins>
      <w:r w:rsidR="00720EA0">
        <w:t xml:space="preserve"> </w:t>
      </w:r>
      <w:r>
        <w:t xml:space="preserve">myself constantly battling biases related to modern medical </w:t>
      </w:r>
      <w:del w:id="212" w:author="GV" w:date="2019-05-21T13:09:00Z">
        <w:r>
          <w:delText>beliefs</w:delText>
        </w:r>
      </w:del>
      <w:ins w:id="213" w:author="GV" w:date="2019-05-21T13:09:00Z">
        <w:r w:rsidR="00720EA0">
          <w:t>practices</w:t>
        </w:r>
      </w:ins>
      <w:r>
        <w:t xml:space="preserve">, conventional social practices, traditional systems of medicine, spirituality, yoga and pranayama, lifestyle choices, </w:t>
      </w:r>
      <w:del w:id="214" w:author="GV" w:date="2019-05-21T13:09:00Z">
        <w:r>
          <w:delText xml:space="preserve">unconventional </w:delText>
        </w:r>
      </w:del>
      <w:r>
        <w:t>career choices (where I am not a superwoman!) etc.</w:t>
      </w:r>
      <w:del w:id="215" w:author="GV" w:date="2019-05-21T13:09:00Z">
        <w:r>
          <w:delText xml:space="preserve"> To date,</w:delText>
        </w:r>
      </w:del>
      <w:r>
        <w:t xml:space="preserve"> I keep asking myself - </w:t>
      </w:r>
      <w:r>
        <w:rPr>
          <w:i/>
        </w:rPr>
        <w:t>Are you making a well-informed and empowered choice or just complying to a borrowed belief?</w:t>
      </w:r>
      <w:r>
        <w:t xml:space="preserve"> This one question has prevented me from falling into the </w:t>
      </w:r>
      <w:r w:rsidRPr="00232A80">
        <w:rPr>
          <w:rPrChange w:id="216" w:author="GV" w:date="2019-05-21T13:09:00Z">
            <w:rPr>
              <w:i/>
            </w:rPr>
          </w:rPrChange>
        </w:rPr>
        <w:t>I-am-helpless-because-I-have-a-genetic-disease</w:t>
      </w:r>
      <w:r>
        <w:t xml:space="preserve"> trap. </w:t>
      </w:r>
      <w:del w:id="217" w:author="GV" w:date="2019-05-21T13:09:00Z">
        <w:r>
          <w:delText>I believe that this approach</w:delText>
        </w:r>
      </w:del>
      <w:ins w:id="218" w:author="GV" w:date="2019-05-21T13:09:00Z">
        <w:r w:rsidR="00720EA0">
          <w:t>It has</w:t>
        </w:r>
      </w:ins>
      <w:r>
        <w:t xml:space="preserve"> helped me find ways to a healthy living by digging through the knowledge repositories offered by medical science, traditional medicine, psychology and spirituality and most importantly, by listening carefully to the </w:t>
      </w:r>
      <w:r w:rsidRPr="00232A80">
        <w:rPr>
          <w:rPrChange w:id="219" w:author="GV" w:date="2019-05-21T13:09:00Z">
            <w:rPr>
              <w:i/>
            </w:rPr>
          </w:rPrChange>
        </w:rPr>
        <w:t>language</w:t>
      </w:r>
      <w:r>
        <w:t xml:space="preserve"> of my own body. </w:t>
      </w:r>
    </w:p>
    <w:p w:rsidR="00C05A54" w:rsidRDefault="00C05A54">
      <w:pPr>
        <w:jc w:val="both"/>
      </w:pPr>
    </w:p>
    <w:p w:rsidR="00C05A54" w:rsidRDefault="002A447E">
      <w:pPr>
        <w:jc w:val="both"/>
      </w:pPr>
      <w:r>
        <w:t xml:space="preserve">In all honesty, I have just begun to put the pieces of the puzzle together from the answers I </w:t>
      </w:r>
      <w:del w:id="220" w:author="GV" w:date="2019-05-21T13:09:00Z">
        <w:r w:rsidR="00CD213B">
          <w:delText>find</w:delText>
        </w:r>
      </w:del>
      <w:ins w:id="221" w:author="GV" w:date="2019-05-21T13:09:00Z">
        <w:r w:rsidR="00720EA0">
          <w:t>found</w:t>
        </w:r>
      </w:ins>
      <w:r w:rsidR="00720EA0">
        <w:t xml:space="preserve"> </w:t>
      </w:r>
      <w:r w:rsidR="00CD213B">
        <w:t>to</w:t>
      </w:r>
      <w:r>
        <w:t xml:space="preserve"> questions like </w:t>
      </w:r>
      <w:r w:rsidR="00CD213B">
        <w:t>—</w:t>
      </w:r>
      <w:r>
        <w:t xml:space="preserve"> what is a genetic disease? how do epigenetic factors influence disease progress? what is the role of nutrition, mental health, spiritual pursuits and societal factors in modulating disease onset / progression / regression? What is my role in my own healing? </w:t>
      </w:r>
      <w:r w:rsidR="00CD213B">
        <w:t>—</w:t>
      </w:r>
      <w:r>
        <w:t xml:space="preserve"> in a way that is meaningful and beneficial to me. Up ahead, lies the task of leading a healthy life, sustainably and joyfully, and s</w:t>
      </w:r>
      <w:r w:rsidR="00CD213B">
        <w:t>haring my learnings in a responsible way</w:t>
      </w:r>
      <w:r>
        <w:t>. I have my hands full, so no complaints!</w:t>
      </w:r>
    </w:p>
    <w:p w:rsidR="00D23AA9" w:rsidRDefault="00D23AA9">
      <w:pPr>
        <w:jc w:val="both"/>
        <w:rPr>
          <w:ins w:id="222" w:author="GV" w:date="2019-05-21T13:09:00Z"/>
        </w:rPr>
      </w:pPr>
    </w:p>
    <w:p w:rsidR="00C05A54" w:rsidRDefault="002A447E">
      <w:pPr>
        <w:jc w:val="both"/>
      </w:pPr>
      <w:r>
        <w:t>I am</w:t>
      </w:r>
      <w:del w:id="223" w:author="GV" w:date="2019-05-21T13:09:00Z">
        <w:r>
          <w:delText xml:space="preserve"> often</w:delText>
        </w:r>
      </w:del>
      <w:r>
        <w:t xml:space="preserve"> asked how I feel being a </w:t>
      </w:r>
      <w:r w:rsidRPr="00232A80">
        <w:rPr>
          <w:rPrChange w:id="224" w:author="GV" w:date="2019-05-21T13:09:00Z">
            <w:rPr>
              <w:i/>
            </w:rPr>
          </w:rPrChange>
        </w:rPr>
        <w:t>survivor</w:t>
      </w:r>
      <w:r>
        <w:t xml:space="preserve"> of debilitating inflammatory diseases or </w:t>
      </w:r>
      <w:del w:id="225" w:author="GV" w:date="2019-05-21T13:09:00Z">
        <w:r>
          <w:delText xml:space="preserve">what my approach to </w:delText>
        </w:r>
        <w:r>
          <w:rPr>
            <w:i/>
          </w:rPr>
          <w:delText>fighting</w:delText>
        </w:r>
        <w:r>
          <w:delText xml:space="preserve"> the diseases was.</w:delText>
        </w:r>
      </w:del>
      <w:ins w:id="226" w:author="GV" w:date="2019-05-21T13:09:00Z">
        <w:r w:rsidR="00720EA0">
          <w:t>how I fought them</w:t>
        </w:r>
        <w:r>
          <w:t>.</w:t>
        </w:r>
      </w:ins>
      <w:r>
        <w:t xml:space="preserve"> To confess, </w:t>
      </w:r>
      <w:r w:rsidR="00FF1871">
        <w:t>my approach is of a learner</w:t>
      </w:r>
      <w:r>
        <w:t>. My</w:t>
      </w:r>
      <w:ins w:id="227" w:author="GV" w:date="2019-05-21T13:09:00Z">
        <w:r>
          <w:t xml:space="preserve"> </w:t>
        </w:r>
        <w:r w:rsidR="00D23AA9">
          <w:t>medical</w:t>
        </w:r>
      </w:ins>
      <w:r w:rsidR="00D23AA9">
        <w:t xml:space="preserve"> </w:t>
      </w:r>
      <w:r>
        <w:t>journey</w:t>
      </w:r>
      <w:del w:id="228" w:author="GV" w:date="2019-05-21T13:09:00Z">
        <w:r>
          <w:delText xml:space="preserve"> with inflammatory diseases</w:delText>
        </w:r>
      </w:del>
      <w:r>
        <w:t xml:space="preserve"> taught me many a </w:t>
      </w:r>
      <w:r w:rsidR="00CD213B">
        <w:t>lesson</w:t>
      </w:r>
      <w:r>
        <w:t xml:space="preserve">, some of which I have shared here. </w:t>
      </w:r>
      <w:r w:rsidR="00B44FF5">
        <w:t xml:space="preserve">This </w:t>
      </w:r>
      <w:r w:rsidR="002E1C92">
        <w:t>does not imply</w:t>
      </w:r>
      <w:r w:rsidR="00B44FF5">
        <w:t xml:space="preserve"> that I am a</w:t>
      </w:r>
      <w:r>
        <w:t xml:space="preserve"> sagely girl fighting the assaults of </w:t>
      </w:r>
      <w:r w:rsidR="000B56A3">
        <w:t>my</w:t>
      </w:r>
      <w:r>
        <w:t xml:space="preserve"> immune system on </w:t>
      </w:r>
      <w:r w:rsidR="000B56A3">
        <w:t>my</w:t>
      </w:r>
      <w:r>
        <w:t xml:space="preserve"> being with quiet calmness and resilience; that is far from the truth. But </w:t>
      </w:r>
      <w:r w:rsidR="00CD213B">
        <w:t xml:space="preserve">the fact remains that I </w:t>
      </w:r>
      <w:r w:rsidR="00CD213B" w:rsidRPr="00232A80">
        <w:rPr>
          <w:rPrChange w:id="229" w:author="GV" w:date="2019-05-21T13:09:00Z">
            <w:rPr>
              <w:i/>
            </w:rPr>
          </w:rPrChange>
        </w:rPr>
        <w:t>choose</w:t>
      </w:r>
      <w:r w:rsidR="00CD213B">
        <w:t xml:space="preserve"> to give the student in me the upper hand always</w:t>
      </w:r>
      <w:r>
        <w:t xml:space="preserve">, which </w:t>
      </w:r>
      <w:r w:rsidR="00CD213B">
        <w:t>helps</w:t>
      </w:r>
      <w:r>
        <w:t xml:space="preserve"> me cut through </w:t>
      </w:r>
      <w:r w:rsidRPr="00232A80">
        <w:rPr>
          <w:rPrChange w:id="230" w:author="GV" w:date="2019-05-21T13:09:00Z">
            <w:rPr>
              <w:i/>
            </w:rPr>
          </w:rPrChange>
        </w:rPr>
        <w:t>biases</w:t>
      </w:r>
      <w:r>
        <w:t xml:space="preserve"> coming in the way of my </w:t>
      </w:r>
      <w:r w:rsidRPr="00232A80">
        <w:rPr>
          <w:rPrChange w:id="231" w:author="GV" w:date="2019-05-21T13:09:00Z">
            <w:rPr>
              <w:i/>
            </w:rPr>
          </w:rPrChange>
        </w:rPr>
        <w:t>healing</w:t>
      </w:r>
      <w:r>
        <w:t xml:space="preserve">. I dared to question and learn amidst </w:t>
      </w:r>
      <w:r w:rsidR="009976E3">
        <w:t xml:space="preserve">pain and inner </w:t>
      </w:r>
      <w:r>
        <w:t>chaos, and continue to do so.</w:t>
      </w:r>
    </w:p>
    <w:p w:rsidR="00C05A54" w:rsidRDefault="002A447E">
      <w:pPr>
        <w:pStyle w:val="Heading2"/>
        <w:jc w:val="both"/>
      </w:pPr>
      <w:bookmarkStart w:id="232" w:name="_9z5jha9adeni" w:colFirst="0" w:colLast="0"/>
      <w:bookmarkEnd w:id="232"/>
      <w:r>
        <w:t xml:space="preserve">Acknowledgments </w:t>
      </w:r>
    </w:p>
    <w:p w:rsidR="00C05A54" w:rsidRDefault="002A447E">
      <w:pPr>
        <w:jc w:val="both"/>
      </w:pPr>
      <w:r>
        <w:t xml:space="preserve">While the health solutions came from personal choices, making these choices needed support. And I did get plenty of support. My parents </w:t>
      </w:r>
      <w:r w:rsidR="009976E3">
        <w:t>–</w:t>
      </w:r>
      <w:r>
        <w:t xml:space="preserve"> mother, who never let me accept defeat even when the body was crumbling under the inflammatory burden, and father, who shouldered the financial burden of a very expensive medical journey. My husband </w:t>
      </w:r>
      <w:r w:rsidR="009976E3">
        <w:t xml:space="preserve">– </w:t>
      </w:r>
      <w:r>
        <w:t xml:space="preserve">who loves me for what I am and gracefully accepts the scars from diseases I had before we met. My doctors </w:t>
      </w:r>
      <w:r w:rsidR="009976E3">
        <w:t>–</w:t>
      </w:r>
      <w:r>
        <w:t xml:space="preserve"> who empower me by being honest with their answers. My friends </w:t>
      </w:r>
      <w:r w:rsidR="009976E3">
        <w:t>–</w:t>
      </w:r>
      <w:r>
        <w:t xml:space="preserve"> who fuel my intellectual pursuits and </w:t>
      </w:r>
      <w:del w:id="233" w:author="GV" w:date="2019-05-21T13:09:00Z">
        <w:r>
          <w:delText>kept</w:delText>
        </w:r>
      </w:del>
      <w:ins w:id="234" w:author="GV" w:date="2019-05-21T13:09:00Z">
        <w:r w:rsidR="003B5764">
          <w:t>inspire</w:t>
        </w:r>
      </w:ins>
      <w:r w:rsidR="003B5764">
        <w:t xml:space="preserve"> me</w:t>
      </w:r>
      <w:r>
        <w:t xml:space="preserve"> </w:t>
      </w:r>
      <w:del w:id="235" w:author="GV" w:date="2019-05-21T13:09:00Z">
        <w:r>
          <w:delText xml:space="preserve">motivated </w:delText>
        </w:r>
      </w:del>
      <w:r>
        <w:t xml:space="preserve">to </w:t>
      </w:r>
      <w:r w:rsidRPr="00232A80">
        <w:rPr>
          <w:rPrChange w:id="236" w:author="GV" w:date="2019-05-21T13:09:00Z">
            <w:rPr>
              <w:i/>
            </w:rPr>
          </w:rPrChange>
        </w:rPr>
        <w:t>learn more</w:t>
      </w:r>
      <w:r>
        <w:t xml:space="preserve">. My students </w:t>
      </w:r>
      <w:r w:rsidR="009976E3">
        <w:t>–</w:t>
      </w:r>
      <w:r>
        <w:t xml:space="preserve"> who refine my questioning skills by asking their questions fearlessly. And above all, my spiritual guide and guru </w:t>
      </w:r>
      <w:r w:rsidR="009976E3">
        <w:t>–</w:t>
      </w:r>
      <w:r>
        <w:t xml:space="preserve"> who lives as the voice of conscience inside me, prompting me to</w:t>
      </w:r>
      <w:r w:rsidR="003B5764">
        <w:t xml:space="preserve"> </w:t>
      </w:r>
      <w:ins w:id="237" w:author="GV" w:date="2019-05-21T13:09:00Z">
        <w:r w:rsidR="003B5764">
          <w:t>always</w:t>
        </w:r>
        <w:r>
          <w:t xml:space="preserve"> </w:t>
        </w:r>
      </w:ins>
      <w:r>
        <w:t xml:space="preserve">be loving </w:t>
      </w:r>
      <w:r w:rsidR="002E1C92">
        <w:t xml:space="preserve">and compassionate </w:t>
      </w:r>
      <w:r>
        <w:t>in my ways, towards self and others</w:t>
      </w:r>
      <w:del w:id="238" w:author="GV" w:date="2019-05-21T13:09:00Z">
        <w:r>
          <w:delText>, always</w:delText>
        </w:r>
      </w:del>
      <w:r>
        <w:t>.</w:t>
      </w:r>
    </w:p>
    <w:p w:rsidR="00C05A54" w:rsidRDefault="002A447E">
      <w:pPr>
        <w:pStyle w:val="Heading2"/>
        <w:jc w:val="both"/>
      </w:pPr>
      <w:bookmarkStart w:id="239" w:name="_ry5ozyf82mgs" w:colFirst="0" w:colLast="0"/>
      <w:bookmarkEnd w:id="239"/>
      <w:r>
        <w:t>Some empowering resources</w:t>
      </w:r>
    </w:p>
    <w:p w:rsidR="00C05A54" w:rsidRDefault="002A447E">
      <w:pPr>
        <w:jc w:val="both"/>
      </w:pPr>
      <w:r>
        <w:t>Here are some resources that broadened my understanding of thing</w:t>
      </w:r>
      <w:r w:rsidR="002E1C92">
        <w:t>s</w:t>
      </w:r>
      <w:r>
        <w:t>.</w:t>
      </w:r>
    </w:p>
    <w:p w:rsidR="009976E3" w:rsidRDefault="009976E3">
      <w:pPr>
        <w:jc w:val="both"/>
      </w:pPr>
    </w:p>
    <w:p w:rsidR="00C05A54" w:rsidRDefault="002A447E">
      <w:pPr>
        <w:numPr>
          <w:ilvl w:val="0"/>
          <w:numId w:val="1"/>
        </w:numPr>
        <w:jc w:val="both"/>
      </w:pPr>
      <w:r>
        <w:lastRenderedPageBreak/>
        <w:t xml:space="preserve">Myers A. </w:t>
      </w:r>
      <w:r>
        <w:rPr>
          <w:i/>
        </w:rPr>
        <w:t>The Autoimmune Solution: prevent and reverse the full spectrum of inflammatory symptoms and diseases.</w:t>
      </w:r>
      <w:r>
        <w:t xml:space="preserve"> (2017) HarperCollins Publishers, New York. ISBN 978-0-06-234748-0</w:t>
      </w:r>
    </w:p>
    <w:p w:rsidR="00C05A54" w:rsidRDefault="002A447E">
      <w:pPr>
        <w:numPr>
          <w:ilvl w:val="0"/>
          <w:numId w:val="1"/>
        </w:numPr>
        <w:jc w:val="both"/>
      </w:pPr>
      <w:r>
        <w:t xml:space="preserve">Enders G. </w:t>
      </w:r>
      <w:r>
        <w:rPr>
          <w:i/>
        </w:rPr>
        <w:t>Gut: the inside story of our body’s most under-rated organ.</w:t>
      </w:r>
      <w:r>
        <w:t xml:space="preserve"> (2015) Speaking Tiger Publishing Pvt. Ltd., New Delhi. ISBN 978-93-85288-61-6</w:t>
      </w:r>
    </w:p>
    <w:p w:rsidR="00C05A54" w:rsidRDefault="002A447E">
      <w:pPr>
        <w:numPr>
          <w:ilvl w:val="0"/>
          <w:numId w:val="1"/>
        </w:numPr>
        <w:jc w:val="both"/>
      </w:pPr>
      <w:r>
        <w:t xml:space="preserve">Campbell T.C. </w:t>
      </w:r>
      <w:r>
        <w:rPr>
          <w:i/>
        </w:rPr>
        <w:t>Whole: Rethinking the Science of Nutrition.</w:t>
      </w:r>
      <w:r>
        <w:t xml:space="preserve"> (2014) </w:t>
      </w:r>
      <w:proofErr w:type="spellStart"/>
      <w:r>
        <w:t>BenBella</w:t>
      </w:r>
      <w:proofErr w:type="spellEnd"/>
      <w:r>
        <w:t xml:space="preserve"> Books, Inc. Dallas, Texas. Epub ISBN 978-1-937856-25-0. Hardback ISBN 978-1-937856-24-3</w:t>
      </w:r>
    </w:p>
    <w:p w:rsidR="00C05A54" w:rsidRDefault="002A447E">
      <w:pPr>
        <w:numPr>
          <w:ilvl w:val="0"/>
          <w:numId w:val="1"/>
        </w:numPr>
        <w:jc w:val="both"/>
      </w:pPr>
      <w:r>
        <w:t xml:space="preserve">Sapolsky R. </w:t>
      </w:r>
      <w:r>
        <w:rPr>
          <w:i/>
        </w:rPr>
        <w:t xml:space="preserve">Behave: The Biology of Humans at Our Best and Worst </w:t>
      </w:r>
      <w:r>
        <w:t>(2017) VINTAGE, London. Epub ISBN 978-1-44-812978-2 version 1.0</w:t>
      </w:r>
    </w:p>
    <w:p w:rsidR="00C05A54" w:rsidRDefault="002A447E">
      <w:pPr>
        <w:numPr>
          <w:ilvl w:val="0"/>
          <w:numId w:val="1"/>
        </w:numPr>
        <w:jc w:val="both"/>
      </w:pPr>
      <w:r>
        <w:t xml:space="preserve">Svoboda R. </w:t>
      </w:r>
      <w:r>
        <w:rPr>
          <w:i/>
        </w:rPr>
        <w:t xml:space="preserve">Prakriti: Your Ayurvedic Constitution. </w:t>
      </w:r>
      <w:r>
        <w:t xml:space="preserve">(1988) Motilal </w:t>
      </w:r>
      <w:proofErr w:type="spellStart"/>
      <w:r>
        <w:t>Banarasidass</w:t>
      </w:r>
      <w:proofErr w:type="spellEnd"/>
      <w:r>
        <w:t xml:space="preserve"> Publishers Pvt. Ltd., Delhi. ISBN </w:t>
      </w:r>
      <w:r>
        <w:rPr>
          <w:color w:val="212121"/>
          <w:highlight w:val="white"/>
        </w:rPr>
        <w:t>978-81-208-1840-8</w:t>
      </w:r>
    </w:p>
    <w:p w:rsidR="00C05A54" w:rsidRDefault="002A447E">
      <w:pPr>
        <w:numPr>
          <w:ilvl w:val="0"/>
          <w:numId w:val="1"/>
        </w:numPr>
        <w:jc w:val="both"/>
      </w:pPr>
      <w:r>
        <w:t xml:space="preserve">Frawley D. </w:t>
      </w:r>
      <w:r>
        <w:rPr>
          <w:i/>
        </w:rPr>
        <w:t>Ayurvedic Healing: A Comprehensive Guide.</w:t>
      </w:r>
      <w:r>
        <w:t xml:space="preserve"> (1997) Motilal </w:t>
      </w:r>
      <w:proofErr w:type="spellStart"/>
      <w:r>
        <w:t>Banarasidass</w:t>
      </w:r>
      <w:proofErr w:type="spellEnd"/>
      <w:r>
        <w:t xml:space="preserve"> Publishers Pvt. Ltd., Delhi. ISBN </w:t>
      </w:r>
      <w:r>
        <w:rPr>
          <w:color w:val="212121"/>
          <w:highlight w:val="white"/>
        </w:rPr>
        <w:t>978-81-208-1003-1</w:t>
      </w:r>
    </w:p>
    <w:p w:rsidR="00C05A54" w:rsidRDefault="002A447E">
      <w:pPr>
        <w:numPr>
          <w:ilvl w:val="0"/>
          <w:numId w:val="1"/>
        </w:numPr>
        <w:jc w:val="both"/>
        <w:rPr>
          <w:color w:val="212121"/>
          <w:highlight w:val="white"/>
        </w:rPr>
      </w:pPr>
      <w:proofErr w:type="spellStart"/>
      <w:r>
        <w:t>Giri</w:t>
      </w:r>
      <w:proofErr w:type="spellEnd"/>
      <w:r>
        <w:t xml:space="preserve"> J. and Jain P. </w:t>
      </w:r>
      <w:proofErr w:type="spellStart"/>
      <w:r>
        <w:rPr>
          <w:i/>
        </w:rPr>
        <w:t>Sukham</w:t>
      </w:r>
      <w:proofErr w:type="spellEnd"/>
      <w:r>
        <w:rPr>
          <w:i/>
        </w:rPr>
        <w:t xml:space="preserve"> </w:t>
      </w:r>
      <w:proofErr w:type="spellStart"/>
      <w:r>
        <w:rPr>
          <w:i/>
        </w:rPr>
        <w:t>Ayu</w:t>
      </w:r>
      <w:proofErr w:type="spellEnd"/>
      <w:r>
        <w:rPr>
          <w:i/>
        </w:rPr>
        <w:t>: Cooking at Home with Ayurvedic Insights.</w:t>
      </w:r>
      <w:r>
        <w:t xml:space="preserve"> (2016) Wisdom Tree, New Delhi. ISBN 978-81-8328-312-0</w:t>
      </w:r>
    </w:p>
    <w:p w:rsidR="00C05A54" w:rsidRDefault="002A447E">
      <w:pPr>
        <w:numPr>
          <w:ilvl w:val="0"/>
          <w:numId w:val="1"/>
        </w:numPr>
        <w:jc w:val="both"/>
      </w:pPr>
      <w:r>
        <w:t xml:space="preserve">Judith A. </w:t>
      </w:r>
      <w:r>
        <w:rPr>
          <w:i/>
        </w:rPr>
        <w:t>Chakras: Seven Keys to Awakening and Healing the Energy Body.</w:t>
      </w:r>
      <w:r>
        <w:t xml:space="preserve"> (2016) Hay House (India) Publishers Pvt. Ltd. ISBN 978-93-85827-21-1</w:t>
      </w:r>
    </w:p>
    <w:p w:rsidR="00C05A54" w:rsidRDefault="002A447E">
      <w:pPr>
        <w:numPr>
          <w:ilvl w:val="0"/>
          <w:numId w:val="1"/>
        </w:numPr>
        <w:jc w:val="both"/>
      </w:pPr>
      <w:r>
        <w:t xml:space="preserve">Goleman D. and Davidson R.J. </w:t>
      </w:r>
      <w:r>
        <w:rPr>
          <w:i/>
        </w:rPr>
        <w:t>The Science of Meditation: how to change your brain, mind and body.</w:t>
      </w:r>
      <w:r>
        <w:t xml:space="preserve"> (2017) Penguin Life, UK. ISBN </w:t>
      </w:r>
      <w:r>
        <w:rPr>
          <w:highlight w:val="white"/>
        </w:rPr>
        <w:t>978-0-24-197569-5</w:t>
      </w:r>
    </w:p>
    <w:p w:rsidR="00C05A54" w:rsidRDefault="002A447E">
      <w:pPr>
        <w:numPr>
          <w:ilvl w:val="0"/>
          <w:numId w:val="1"/>
        </w:numPr>
        <w:jc w:val="both"/>
      </w:pPr>
      <w:proofErr w:type="spellStart"/>
      <w:r>
        <w:t>Pasukanna</w:t>
      </w:r>
      <w:proofErr w:type="spellEnd"/>
      <w:r>
        <w:t xml:space="preserve"> R. </w:t>
      </w:r>
      <w:r>
        <w:rPr>
          <w:i/>
        </w:rPr>
        <w:t>Fingers as Doctor: 108 Sutras of Mudra Science.</w:t>
      </w:r>
      <w:r>
        <w:t xml:space="preserve"> (2014) </w:t>
      </w:r>
      <w:proofErr w:type="spellStart"/>
      <w:r>
        <w:t>Kanna</w:t>
      </w:r>
      <w:proofErr w:type="spellEnd"/>
      <w:r>
        <w:t xml:space="preserve"> Foundation.</w:t>
      </w:r>
    </w:p>
    <w:p w:rsidR="00C05A54" w:rsidRDefault="002A447E">
      <w:pPr>
        <w:numPr>
          <w:ilvl w:val="0"/>
          <w:numId w:val="1"/>
        </w:numPr>
        <w:jc w:val="both"/>
      </w:pPr>
      <w:r>
        <w:t xml:space="preserve">Sri Sathya Sai Baba. </w:t>
      </w:r>
      <w:r>
        <w:rPr>
          <w:i/>
        </w:rPr>
        <w:t xml:space="preserve">The </w:t>
      </w:r>
      <w:proofErr w:type="spellStart"/>
      <w:r>
        <w:rPr>
          <w:i/>
        </w:rPr>
        <w:t>Vahinis</w:t>
      </w:r>
      <w:proofErr w:type="spellEnd"/>
      <w:r>
        <w:t xml:space="preserve">. A series of 16 books on spiritual living. Sri Sathya Sai Books and Publication Trust, </w:t>
      </w:r>
      <w:proofErr w:type="spellStart"/>
      <w:r>
        <w:t>Prasanthi</w:t>
      </w:r>
      <w:proofErr w:type="spellEnd"/>
      <w:r>
        <w:t xml:space="preserve"> Nilayam (India). The e-format can be accessed </w:t>
      </w:r>
      <w:hyperlink r:id="rId9">
        <w:r>
          <w:rPr>
            <w:color w:val="1155CC"/>
            <w:u w:val="single"/>
          </w:rPr>
          <w:t>here</w:t>
        </w:r>
      </w:hyperlink>
      <w:r>
        <w:t>.</w:t>
      </w:r>
    </w:p>
    <w:p w:rsidR="00C05A54" w:rsidRDefault="002A447E">
      <w:pPr>
        <w:numPr>
          <w:ilvl w:val="0"/>
          <w:numId w:val="1"/>
        </w:numPr>
        <w:jc w:val="both"/>
      </w:pPr>
      <w:r>
        <w:t xml:space="preserve">Swami </w:t>
      </w:r>
      <w:proofErr w:type="spellStart"/>
      <w:r>
        <w:t>Venkatesananda</w:t>
      </w:r>
      <w:proofErr w:type="spellEnd"/>
      <w:r>
        <w:t xml:space="preserve">. </w:t>
      </w:r>
      <w:r>
        <w:rPr>
          <w:i/>
        </w:rPr>
        <w:t>The Yoga Sutras of Patanjali.</w:t>
      </w:r>
      <w:r>
        <w:t xml:space="preserve"> (2008) Motilal </w:t>
      </w:r>
      <w:proofErr w:type="spellStart"/>
      <w:r>
        <w:t>Banarasidass</w:t>
      </w:r>
      <w:proofErr w:type="spellEnd"/>
      <w:r>
        <w:t xml:space="preserve"> Publishers Pvt. Ltd., Delhi. ISBN 978-81-208-3351-7</w:t>
      </w:r>
    </w:p>
    <w:p w:rsidR="00C05A54" w:rsidRDefault="002A447E">
      <w:pPr>
        <w:numPr>
          <w:ilvl w:val="0"/>
          <w:numId w:val="1"/>
        </w:numPr>
        <w:jc w:val="both"/>
      </w:pPr>
      <w:r>
        <w:t xml:space="preserve">Gibran K. </w:t>
      </w:r>
      <w:r>
        <w:rPr>
          <w:i/>
        </w:rPr>
        <w:t>The Prophet.</w:t>
      </w:r>
      <w:r>
        <w:t xml:space="preserve"> (1991) Pan Books, London. ISBN 978-0-330-31972-0</w:t>
      </w:r>
    </w:p>
    <w:p w:rsidR="00C05A54" w:rsidRDefault="002A447E">
      <w:pPr>
        <w:numPr>
          <w:ilvl w:val="0"/>
          <w:numId w:val="1"/>
        </w:numPr>
        <w:jc w:val="both"/>
      </w:pPr>
      <w:r>
        <w:t xml:space="preserve">Manson M. </w:t>
      </w:r>
      <w:r>
        <w:rPr>
          <w:i/>
        </w:rPr>
        <w:t>The Subtle Art of Not Giving A F*ck: A Counterintuitive Approach to Living a Good Life</w:t>
      </w:r>
      <w:r>
        <w:t>.</w:t>
      </w:r>
      <w:r>
        <w:rPr>
          <w:i/>
        </w:rPr>
        <w:t xml:space="preserve"> </w:t>
      </w:r>
      <w:r>
        <w:t>(2016) HarperCollins Publishers. Epub ISBN 978-0-06-245773-8 Version 04042018</w:t>
      </w:r>
    </w:p>
    <w:p w:rsidR="00C05A54" w:rsidRDefault="002A447E">
      <w:pPr>
        <w:numPr>
          <w:ilvl w:val="0"/>
          <w:numId w:val="1"/>
        </w:numPr>
        <w:jc w:val="both"/>
      </w:pPr>
      <w:proofErr w:type="spellStart"/>
      <w:r>
        <w:t>Tevelow</w:t>
      </w:r>
      <w:proofErr w:type="spellEnd"/>
      <w:r>
        <w:t xml:space="preserve"> J. W. </w:t>
      </w:r>
      <w:r>
        <w:rPr>
          <w:i/>
        </w:rPr>
        <w:t>The Connection Algorithm: Take Risks, Defy the Status Quo, and Live Your Passions.</w:t>
      </w:r>
      <w:r>
        <w:t xml:space="preserve"> (2015) Self-published by author. ISBN 978-0-692-39176-1</w:t>
      </w:r>
    </w:p>
    <w:p w:rsidR="00C05A54" w:rsidRDefault="002A447E">
      <w:pPr>
        <w:numPr>
          <w:ilvl w:val="0"/>
          <w:numId w:val="1"/>
        </w:numPr>
        <w:jc w:val="both"/>
      </w:pPr>
      <w:r>
        <w:t>Dover D.</w:t>
      </w:r>
      <w:r>
        <w:rPr>
          <w:i/>
        </w:rPr>
        <w:t xml:space="preserve"> The Minimalist Mindset</w:t>
      </w:r>
      <w:r>
        <w:t>. (2018) Intriguing Ideas Press, USA. Epub ISBN 978-0-9986467-1-8 Version 2.4(D)</w:t>
      </w:r>
    </w:p>
    <w:sectPr w:rsidR="00C05A54" w:rsidSect="00CD213B">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27D3C"/>
    <w:multiLevelType w:val="multilevel"/>
    <w:tmpl w:val="5F943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V">
    <w15:presenceInfo w15:providerId="None" w15:userId="G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 w:vendorID="64" w:dllVersion="4096" w:nlCheck="1" w:checkStyle="1"/>
  <w:activeWritingStyle w:appName="MSWord" w:lang="en-US" w:vendorID="64" w:dllVersion="4096" w:nlCheck="1" w:checkStyle="0"/>
  <w:proofState w:spelling="clean" w:grammar="clean"/>
  <w:documentProtection w:edit="comment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54"/>
    <w:rsid w:val="0008252C"/>
    <w:rsid w:val="0009043E"/>
    <w:rsid w:val="000B56A3"/>
    <w:rsid w:val="001D7F5A"/>
    <w:rsid w:val="001F5C1E"/>
    <w:rsid w:val="00232A80"/>
    <w:rsid w:val="002A447E"/>
    <w:rsid w:val="002E1C92"/>
    <w:rsid w:val="003217D3"/>
    <w:rsid w:val="003643A9"/>
    <w:rsid w:val="003B5764"/>
    <w:rsid w:val="005B1B38"/>
    <w:rsid w:val="00621023"/>
    <w:rsid w:val="00653755"/>
    <w:rsid w:val="00720EA0"/>
    <w:rsid w:val="00722BE1"/>
    <w:rsid w:val="007740B3"/>
    <w:rsid w:val="007D172B"/>
    <w:rsid w:val="00827792"/>
    <w:rsid w:val="009976E3"/>
    <w:rsid w:val="009E4EE1"/>
    <w:rsid w:val="00A5224B"/>
    <w:rsid w:val="00B44FF5"/>
    <w:rsid w:val="00C02632"/>
    <w:rsid w:val="00C05A54"/>
    <w:rsid w:val="00C92460"/>
    <w:rsid w:val="00CD213B"/>
    <w:rsid w:val="00D23AA9"/>
    <w:rsid w:val="00FF1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5A090-2C50-460B-8D07-890071A9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522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ssbpt.info/english/vahin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E0661-1D33-4600-8A09-521D0E59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dc:creator>
  <cp:lastModifiedBy>Reviewer</cp:lastModifiedBy>
  <cp:revision>2</cp:revision>
  <dcterms:created xsi:type="dcterms:W3CDTF">2019-05-21T09:21:00Z</dcterms:created>
  <dcterms:modified xsi:type="dcterms:W3CDTF">2019-05-21T09:21:00Z</dcterms:modified>
</cp:coreProperties>
</file>