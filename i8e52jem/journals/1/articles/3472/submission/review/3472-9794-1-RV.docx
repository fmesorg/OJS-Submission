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ins w:id="0" w:author="Samiran Nundy" w:date="2020-08-05T14:53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Good article on attitudes to doctors who are </w:t>
        </w:r>
        <w:proofErr w:type="spellStart"/>
        <w:proofErr w:type="gramStart"/>
        <w:r w:rsidR="006D29FC">
          <w:rPr>
            <w:rFonts w:ascii="Arial" w:hAnsi="Arial" w:cs="Arial"/>
            <w:color w:val="222222"/>
            <w:shd w:val="clear" w:color="auto" w:fill="FFFFFF"/>
          </w:rPr>
          <w:t>colour</w:t>
        </w:r>
        <w:proofErr w:type="spellEnd"/>
        <w:proofErr w:type="gramEnd"/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blind.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 w:rsidR="006D29FC">
        <w:rPr>
          <w:rFonts w:ascii="Arial" w:hAnsi="Arial" w:cs="Arial"/>
          <w:color w:val="222222"/>
          <w:shd w:val="clear" w:color="auto" w:fill="FFFFFF"/>
        </w:rPr>
        <w:t xml:space="preserve"> </w:t>
      </w:r>
      <w:ins w:id="1" w:author="Samiran Nundy" w:date="2020-08-05T14:53:00Z">
        <w:r w:rsidR="006D29FC">
          <w:rPr>
            <w:rFonts w:ascii="Arial" w:hAnsi="Arial" w:cs="Arial"/>
            <w:color w:val="222222"/>
            <w:shd w:val="clear" w:color="auto" w:fill="FFFFFF"/>
          </w:rPr>
          <w:t>Important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ins w:id="2" w:author="Samiran Nundy" w:date="2020-08-05T14:53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Yes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ins w:id="3" w:author="Samiran Nundy" w:date="2020-08-05T14:53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Not really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ins w:id="4" w:author="Samiran Nundy" w:date="2020-08-05T14:53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No India</w:t>
        </w:r>
        <w:r w:rsidR="006D29FC">
          <w:rPr>
            <w:rFonts w:ascii="Arial" w:hAnsi="Arial" w:cs="Arial"/>
            <w:color w:val="222222"/>
            <w:shd w:val="clear" w:color="auto" w:fill="FFFFFF"/>
          </w:rPr>
          <w:t>’</w:t>
        </w:r>
        <w:r w:rsidR="006D29FC">
          <w:rPr>
            <w:rFonts w:ascii="Arial" w:hAnsi="Arial" w:cs="Arial"/>
            <w:color w:val="222222"/>
            <w:shd w:val="clear" w:color="auto" w:fill="FFFFFF"/>
          </w:rPr>
          <w:t>s</w:t>
        </w:r>
      </w:ins>
      <w:ins w:id="5" w:author="Samiran Nundy" w:date="2020-08-05T14:54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only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ins w:id="6" w:author="Samiran Nundy" w:date="2020-08-05T14:53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</w:t>
        </w:r>
      </w:ins>
      <w:ins w:id="7" w:author="Samiran Nundy" w:date="2020-08-05T14:54:00Z">
        <w:r w:rsidR="006D29FC">
          <w:rPr>
            <w:rFonts w:ascii="Arial" w:hAnsi="Arial" w:cs="Arial"/>
            <w:color w:val="222222"/>
            <w:shd w:val="clear" w:color="auto" w:fill="FFFFFF"/>
          </w:rPr>
          <w:t>May do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 too specialized for the journal?</w:t>
      </w:r>
      <w:ins w:id="8" w:author="Samiran Nundy" w:date="2020-08-05T14:54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No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ins w:id="9" w:author="Samiran Nundy" w:date="2020-08-05T14:54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Yes</w:t>
        </w:r>
      </w:ins>
    </w:p>
    <w:p w:rsidR="006D29FC" w:rsidRDefault="00DC4C1C">
      <w:pPr>
        <w:rPr>
          <w:ins w:id="10" w:author="Samiran Nundy" w:date="2020-08-05T14:59:00Z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ins w:id="11" w:author="Samiran Nundy" w:date="2020-08-05T14:55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</w:t>
        </w:r>
        <w:proofErr w:type="gramStart"/>
        <w:r w:rsidR="006D29FC">
          <w:rPr>
            <w:rFonts w:ascii="Arial" w:hAnsi="Arial" w:cs="Arial"/>
            <w:color w:val="222222"/>
            <w:shd w:val="clear" w:color="auto" w:fill="FFFFFF"/>
          </w:rPr>
          <w:t>Unlikely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ins w:id="12" w:author="Samiran Nundy" w:date="2020-08-05T14:55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Yes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ins w:id="13" w:author="Samiran Nundy" w:date="2020-08-05T14:55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</w:t>
        </w:r>
        <w:proofErr w:type="gramStart"/>
        <w:r w:rsidR="006D29FC">
          <w:rPr>
            <w:rFonts w:ascii="Arial" w:hAnsi="Arial" w:cs="Arial"/>
            <w:color w:val="222222"/>
            <w:shd w:val="clear" w:color="auto" w:fill="FFFFFF"/>
          </w:rPr>
          <w:t>A few but difficult to do without because the samples are small.</w:t>
        </w:r>
      </w:ins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ins w:id="14" w:author="Samiran Nundy" w:date="2020-08-05T14:56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</w:t>
        </w:r>
        <w:proofErr w:type="gramStart"/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Would have been good to have more responses from doctors who are </w:t>
        </w:r>
        <w:proofErr w:type="spellStart"/>
        <w:r w:rsidR="006D29FC">
          <w:rPr>
            <w:rFonts w:ascii="Arial" w:hAnsi="Arial" w:cs="Arial"/>
            <w:color w:val="222222"/>
            <w:shd w:val="clear" w:color="auto" w:fill="FFFFFF"/>
          </w:rPr>
          <w:t>colour</w:t>
        </w:r>
        <w:proofErr w:type="spellEnd"/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blind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Other comments</w:t>
      </w:r>
      <w:ins w:id="15" w:author="Samiran Nundy" w:date="2020-08-05T14:56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Conflicting interest. I am a </w:t>
        </w:r>
        <w:proofErr w:type="spellStart"/>
        <w:r w:rsidR="006D29FC">
          <w:rPr>
            <w:rFonts w:ascii="Arial" w:hAnsi="Arial" w:cs="Arial"/>
            <w:color w:val="222222"/>
            <w:shd w:val="clear" w:color="auto" w:fill="FFFFFF"/>
          </w:rPr>
          <w:t>colour</w:t>
        </w:r>
        <w:proofErr w:type="spellEnd"/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blind surgeon and was nearly removed from my job at AIIMS, </w:t>
        </w:r>
        <w:proofErr w:type="gramStart"/>
        <w:r w:rsidR="006D29FC">
          <w:rPr>
            <w:rFonts w:ascii="Arial" w:hAnsi="Arial" w:cs="Arial"/>
            <w:color w:val="222222"/>
            <w:shd w:val="clear" w:color="auto" w:fill="FFFFFF"/>
          </w:rPr>
          <w:t>Delhi(</w:t>
        </w:r>
        <w:proofErr w:type="gramEnd"/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in retaliation, I think, for protesting against some irregularities in the selection of residents). </w:t>
        </w:r>
      </w:ins>
      <w:ins w:id="16" w:author="Samiran Nundy" w:date="2020-08-05T14:58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I have survived since </w:t>
        </w:r>
      </w:ins>
      <w:ins w:id="17" w:author="Samiran Nundy" w:date="2020-08-05T14:59:00Z">
        <w:r w:rsidR="006D29FC">
          <w:rPr>
            <w:rFonts w:ascii="Arial" w:hAnsi="Arial" w:cs="Arial"/>
            <w:color w:val="222222"/>
            <w:shd w:val="clear" w:color="auto" w:fill="FFFFFF"/>
          </w:rPr>
          <w:t>–</w:t>
        </w:r>
      </w:ins>
      <w:ins w:id="18" w:author="Samiran Nundy" w:date="2020-08-05T14:58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for </w:t>
        </w:r>
      </w:ins>
      <w:ins w:id="19" w:author="Samiran Nundy" w:date="2020-08-05T14:59:00Z">
        <w:r w:rsidR="006D29FC">
          <w:rPr>
            <w:rFonts w:ascii="Arial" w:hAnsi="Arial" w:cs="Arial"/>
            <w:color w:val="222222"/>
            <w:shd w:val="clear" w:color="auto" w:fill="FFFFFF"/>
          </w:rPr>
          <w:t>45 years as a practicing gastrointestinal surgeon and a former Editor, for 2 years, of the IJME.</w:t>
        </w:r>
      </w:ins>
    </w:p>
    <w:p w:rsidR="00DC4C1C" w:rsidRDefault="006D29FC">
      <w:pPr>
        <w:rPr>
          <w:rFonts w:ascii="Arial" w:hAnsi="Arial" w:cs="Arial"/>
          <w:color w:val="222222"/>
        </w:rPr>
      </w:pPr>
      <w:ins w:id="20" w:author="Samiran Nundy" w:date="2020-08-05T14:59:00Z">
        <w:r>
          <w:rPr>
            <w:rFonts w:ascii="Arial" w:hAnsi="Arial" w:cs="Arial"/>
            <w:color w:val="222222"/>
            <w:shd w:val="clear" w:color="auto" w:fill="FFFFFF"/>
          </w:rPr>
          <w:t>Keep up the good work.</w:t>
        </w:r>
      </w:ins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6. Recommendation</w:t>
      </w:r>
      <w:ins w:id="21" w:author="Samiran Nundy" w:date="2020-08-05T15:00:00Z">
        <w:r>
          <w:rPr>
            <w:rFonts w:ascii="Arial" w:hAnsi="Arial" w:cs="Arial"/>
            <w:color w:val="222222"/>
            <w:shd w:val="clear" w:color="auto" w:fill="FFFFFF"/>
          </w:rPr>
          <w:t xml:space="preserve"> Accept</w:t>
        </w:r>
      </w:ins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 Accept as is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substance</w:t>
      </w:r>
      <w:proofErr w:type="gramEnd"/>
      <w:ins w:id="22" w:author="Samiran Nundy" w:date="2020-08-05T15:00:00Z">
        <w:r w:rsidR="006D29FC">
          <w:rPr>
            <w:rFonts w:ascii="Arial" w:hAnsi="Arial" w:cs="Arial"/>
            <w:color w:val="222222"/>
            <w:shd w:val="clear" w:color="auto" w:fill="FFFFFF"/>
          </w:rPr>
          <w:t xml:space="preserve"> a bit long and involved</w:t>
        </w:r>
      </w:ins>
      <w:ins w:id="23" w:author="Samiran Nundy" w:date="2020-08-05T15:01:00Z">
        <w:r w:rsidR="007B16CD">
          <w:rPr>
            <w:rFonts w:ascii="Arial" w:hAnsi="Arial" w:cs="Arial"/>
            <w:color w:val="222222"/>
            <w:shd w:val="clear" w:color="auto" w:fill="FFFFFF"/>
          </w:rPr>
          <w:t>. Too many tables.</w:t>
        </w:r>
      </w:ins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9D062E" w:rsidRDefault="009D062E">
      <w:r>
        <w:t>----------------------------------------------------------------------------------------------------------------------------------------</w:t>
      </w:r>
    </w:p>
    <w:p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bookmarkStart w:id="24" w:name="_GoBack"/>
      <w:bookmarkEnd w:id="24"/>
      <w:r w:rsidR="009D062E" w:rsidRPr="002653B8">
        <w:rPr>
          <w:b/>
          <w:u w:val="single"/>
        </w:rPr>
        <w:t>This is optional.</w:t>
      </w:r>
      <w:ins w:id="25" w:author="Samiran Nundy" w:date="2020-08-05T15:00:00Z">
        <w:r w:rsidR="006D29FC">
          <w:rPr>
            <w:b/>
            <w:u w:val="single"/>
          </w:rPr>
          <w:t xml:space="preserve"> Yes</w:t>
        </w:r>
      </w:ins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DC4C1C"/>
    <w:rsid w:val="002653B8"/>
    <w:rsid w:val="00317B8A"/>
    <w:rsid w:val="00694C01"/>
    <w:rsid w:val="006D29FC"/>
    <w:rsid w:val="006F7DA5"/>
    <w:rsid w:val="007B16CD"/>
    <w:rsid w:val="009D062E"/>
    <w:rsid w:val="00C131A0"/>
    <w:rsid w:val="00DC4C1C"/>
    <w:rsid w:val="00F7519C"/>
    <w:rsid w:val="00FD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Samiran Nundy</cp:lastModifiedBy>
  <cp:revision>4</cp:revision>
  <dcterms:created xsi:type="dcterms:W3CDTF">2020-08-05T09:18:00Z</dcterms:created>
  <dcterms:modified xsi:type="dcterms:W3CDTF">2020-08-05T09:31:00Z</dcterms:modified>
</cp:coreProperties>
</file>