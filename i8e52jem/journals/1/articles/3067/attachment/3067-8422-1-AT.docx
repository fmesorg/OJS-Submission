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532F" w14:textId="6B5A89A1" w:rsidR="004C0056" w:rsidRPr="00E4154D" w:rsidRDefault="004C0056" w:rsidP="00E4154D">
      <w:pPr>
        <w:widowControl w:val="0"/>
        <w:autoSpaceDE w:val="0"/>
        <w:autoSpaceDN w:val="0"/>
        <w:adjustRightInd w:val="0"/>
        <w:spacing w:after="0" w:line="480" w:lineRule="auto"/>
        <w:rPr>
          <w:rFonts w:ascii="Times New Roman" w:hAnsi="Times New Roman" w:cs="Times New Roman"/>
          <w:b/>
          <w:bCs/>
        </w:rPr>
      </w:pPr>
      <w:bookmarkStart w:id="0" w:name="_GoBack"/>
      <w:bookmarkEnd w:id="0"/>
      <w:r w:rsidRPr="00E4154D">
        <w:rPr>
          <w:rFonts w:ascii="Times New Roman" w:hAnsi="Times New Roman" w:cs="Times New Roman"/>
          <w:b/>
          <w:bCs/>
        </w:rPr>
        <w:t xml:space="preserve">Is Perinatal Palliative Care an option for Termination of Pregnancy in the Case of </w:t>
      </w:r>
      <w:r w:rsidR="00C87D6A" w:rsidRPr="00E4154D">
        <w:rPr>
          <w:rFonts w:ascii="Times New Roman" w:hAnsi="Times New Roman" w:cs="Times New Roman"/>
          <w:b/>
          <w:bCs/>
        </w:rPr>
        <w:t>Incompatible to live fetus??</w:t>
      </w:r>
    </w:p>
    <w:p w14:paraId="301A06D2" w14:textId="77777777" w:rsidR="004C0056" w:rsidRPr="00E777D4" w:rsidRDefault="004C0056" w:rsidP="00A5046A">
      <w:pPr>
        <w:widowControl w:val="0"/>
        <w:autoSpaceDE w:val="0"/>
        <w:autoSpaceDN w:val="0"/>
        <w:adjustRightInd w:val="0"/>
        <w:spacing w:after="0" w:line="480" w:lineRule="auto"/>
        <w:rPr>
          <w:rFonts w:ascii="Times New Roman" w:hAnsi="Times New Roman" w:cs="Times New Roman"/>
        </w:rPr>
      </w:pPr>
    </w:p>
    <w:p w14:paraId="71846A79" w14:textId="4C0A3DCC" w:rsidR="00057233" w:rsidRPr="002345DA" w:rsidRDefault="00057233" w:rsidP="00A5046A">
      <w:pPr>
        <w:widowControl w:val="0"/>
        <w:autoSpaceDE w:val="0"/>
        <w:autoSpaceDN w:val="0"/>
        <w:adjustRightInd w:val="0"/>
        <w:spacing w:after="0" w:line="480" w:lineRule="auto"/>
        <w:rPr>
          <w:rFonts w:ascii="Times New Roman" w:hAnsi="Times New Roman" w:cs="Times New Roman"/>
          <w:i/>
          <w:rPrChange w:id="1" w:author="nazli hossain" w:date="2019-08-07T18:24:00Z">
            <w:rPr>
              <w:rFonts w:ascii="Times New Roman" w:hAnsi="Times New Roman" w:cs="Times New Roman"/>
            </w:rPr>
          </w:rPrChange>
        </w:rPr>
      </w:pPr>
      <w:r w:rsidRPr="00E777D4">
        <w:rPr>
          <w:rFonts w:ascii="Times New Roman" w:hAnsi="Times New Roman" w:cs="Times New Roman"/>
        </w:rPr>
        <w:t xml:space="preserve">As a doctor dealing with pregnancy, childbirth and all the other issues and decisions </w:t>
      </w:r>
      <w:r w:rsidR="00C87D6A" w:rsidRPr="00E777D4">
        <w:rPr>
          <w:rFonts w:ascii="Times New Roman" w:hAnsi="Times New Roman" w:cs="Times New Roman"/>
        </w:rPr>
        <w:t xml:space="preserve">that go </w:t>
      </w:r>
      <w:r w:rsidRPr="00E777D4">
        <w:rPr>
          <w:rFonts w:ascii="Times New Roman" w:hAnsi="Times New Roman" w:cs="Times New Roman"/>
        </w:rPr>
        <w:t>with it</w:t>
      </w:r>
      <w:r w:rsidR="00185FB9" w:rsidRPr="00E777D4">
        <w:rPr>
          <w:rFonts w:ascii="Times New Roman" w:hAnsi="Times New Roman" w:cs="Times New Roman"/>
        </w:rPr>
        <w:t>, what happens when it is</w:t>
      </w:r>
      <w:r w:rsidRPr="00E777D4">
        <w:rPr>
          <w:rFonts w:ascii="Times New Roman" w:hAnsi="Times New Roman" w:cs="Times New Roman"/>
        </w:rPr>
        <w:t xml:space="preserve"> not the kind of perfect baby that one was expecting</w:t>
      </w:r>
      <w:r w:rsidR="00C87D6A" w:rsidRPr="00E777D4">
        <w:rPr>
          <w:rFonts w:ascii="Times New Roman" w:hAnsi="Times New Roman" w:cs="Times New Roman"/>
        </w:rPr>
        <w:t xml:space="preserve">? </w:t>
      </w:r>
      <w:r w:rsidRPr="00E777D4">
        <w:rPr>
          <w:rFonts w:ascii="Times New Roman" w:hAnsi="Times New Roman" w:cs="Times New Roman"/>
        </w:rPr>
        <w:t xml:space="preserve">I can </w:t>
      </w:r>
      <w:r w:rsidR="00185FB9" w:rsidRPr="00E777D4">
        <w:rPr>
          <w:rFonts w:ascii="Times New Roman" w:hAnsi="Times New Roman" w:cs="Times New Roman"/>
        </w:rPr>
        <w:t xml:space="preserve">not </w:t>
      </w:r>
      <w:r w:rsidRPr="00E777D4">
        <w:rPr>
          <w:rFonts w:ascii="Times New Roman" w:hAnsi="Times New Roman" w:cs="Times New Roman"/>
        </w:rPr>
        <w:t>only imagine</w:t>
      </w:r>
      <w:r w:rsidR="00185FB9" w:rsidRPr="00E777D4">
        <w:rPr>
          <w:rFonts w:ascii="Times New Roman" w:hAnsi="Times New Roman" w:cs="Times New Roman"/>
        </w:rPr>
        <w:t xml:space="preserve"> the</w:t>
      </w:r>
      <w:r w:rsidRPr="00E777D4">
        <w:rPr>
          <w:rFonts w:ascii="Times New Roman" w:hAnsi="Times New Roman" w:cs="Times New Roman"/>
        </w:rPr>
        <w:t xml:space="preserve"> images of the preterm neonate lying </w:t>
      </w:r>
      <w:r w:rsidR="00C87D6A" w:rsidRPr="00E777D4">
        <w:rPr>
          <w:rFonts w:ascii="Times New Roman" w:hAnsi="Times New Roman" w:cs="Times New Roman"/>
        </w:rPr>
        <w:t xml:space="preserve">in the </w:t>
      </w:r>
      <w:r w:rsidR="00185FB9" w:rsidRPr="00E777D4">
        <w:rPr>
          <w:rFonts w:ascii="Times New Roman" w:hAnsi="Times New Roman" w:cs="Times New Roman"/>
        </w:rPr>
        <w:t>corner in a NICU</w:t>
      </w:r>
      <w:r w:rsidR="00C87D6A" w:rsidRPr="00E777D4">
        <w:rPr>
          <w:rFonts w:ascii="Times New Roman" w:hAnsi="Times New Roman" w:cs="Times New Roman"/>
        </w:rPr>
        <w:t>,</w:t>
      </w:r>
      <w:r w:rsidRPr="00E777D4">
        <w:rPr>
          <w:rFonts w:ascii="Times New Roman" w:hAnsi="Times New Roman" w:cs="Times New Roman"/>
        </w:rPr>
        <w:t xml:space="preserve"> isolate</w:t>
      </w:r>
      <w:r w:rsidR="00185FB9" w:rsidRPr="00E777D4">
        <w:rPr>
          <w:rFonts w:ascii="Times New Roman" w:hAnsi="Times New Roman" w:cs="Times New Roman"/>
        </w:rPr>
        <w:t>d</w:t>
      </w:r>
      <w:r w:rsidR="005840C3" w:rsidRPr="00E777D4">
        <w:rPr>
          <w:rFonts w:ascii="Times New Roman" w:hAnsi="Times New Roman" w:cs="Times New Roman"/>
        </w:rPr>
        <w:t>,</w:t>
      </w:r>
      <w:r w:rsidR="00185FB9" w:rsidRPr="00E777D4">
        <w:rPr>
          <w:rFonts w:ascii="Times New Roman" w:hAnsi="Times New Roman" w:cs="Times New Roman"/>
        </w:rPr>
        <w:t xml:space="preserve"> with its</w:t>
      </w:r>
      <w:r w:rsidRPr="00E777D4">
        <w:rPr>
          <w:rFonts w:ascii="Times New Roman" w:hAnsi="Times New Roman" w:cs="Times New Roman"/>
        </w:rPr>
        <w:t xml:space="preserve"> tiny chest moving on high-frequency mechanical ventilation, delicate features overwhelmed by</w:t>
      </w:r>
      <w:r w:rsidR="00185FB9" w:rsidRPr="00E777D4">
        <w:rPr>
          <w:rFonts w:ascii="Times New Roman" w:hAnsi="Times New Roman" w:cs="Times New Roman"/>
        </w:rPr>
        <w:t xml:space="preserve"> different</w:t>
      </w:r>
      <w:r w:rsidRPr="00E777D4">
        <w:rPr>
          <w:rFonts w:ascii="Times New Roman" w:hAnsi="Times New Roman" w:cs="Times New Roman"/>
        </w:rPr>
        <w:t xml:space="preserve"> lines and tubes, miniature wrinkled fingers </w:t>
      </w:r>
      <w:r w:rsidR="00185FB9" w:rsidRPr="00E777D4">
        <w:rPr>
          <w:rFonts w:ascii="Times New Roman" w:hAnsi="Times New Roman" w:cs="Times New Roman"/>
        </w:rPr>
        <w:t>sometimes not even touched or stroked by parents or</w:t>
      </w:r>
      <w:r w:rsidRPr="00E777D4">
        <w:rPr>
          <w:rFonts w:ascii="Times New Roman" w:hAnsi="Times New Roman" w:cs="Times New Roman"/>
        </w:rPr>
        <w:t xml:space="preserve"> caretakers </w:t>
      </w:r>
      <w:r w:rsidR="00185FB9" w:rsidRPr="00E777D4">
        <w:rPr>
          <w:rFonts w:ascii="Times New Roman" w:hAnsi="Times New Roman" w:cs="Times New Roman"/>
        </w:rPr>
        <w:t xml:space="preserve">with there </w:t>
      </w:r>
      <w:r w:rsidRPr="00E777D4">
        <w:rPr>
          <w:rFonts w:ascii="Times New Roman" w:hAnsi="Times New Roman" w:cs="Times New Roman"/>
        </w:rPr>
        <w:t xml:space="preserve">huge hands, </w:t>
      </w:r>
      <w:r w:rsidR="00185FB9" w:rsidRPr="00E777D4">
        <w:rPr>
          <w:rFonts w:ascii="Times New Roman" w:hAnsi="Times New Roman" w:cs="Times New Roman"/>
        </w:rPr>
        <w:t>as in their</w:t>
      </w:r>
      <w:r w:rsidRPr="00E777D4">
        <w:rPr>
          <w:rFonts w:ascii="Times New Roman" w:hAnsi="Times New Roman" w:cs="Times New Roman"/>
        </w:rPr>
        <w:t xml:space="preserve"> minds </w:t>
      </w:r>
      <w:r w:rsidR="00185FB9" w:rsidRPr="00E777D4">
        <w:rPr>
          <w:rFonts w:ascii="Times New Roman" w:hAnsi="Times New Roman" w:cs="Times New Roman"/>
        </w:rPr>
        <w:t xml:space="preserve">is </w:t>
      </w:r>
      <w:r w:rsidRPr="00E777D4">
        <w:rPr>
          <w:rFonts w:ascii="Times New Roman" w:hAnsi="Times New Roman" w:cs="Times New Roman"/>
        </w:rPr>
        <w:t xml:space="preserve">eternally </w:t>
      </w:r>
      <w:r w:rsidR="00185FB9" w:rsidRPr="00E777D4">
        <w:rPr>
          <w:rFonts w:ascii="Times New Roman" w:hAnsi="Times New Roman" w:cs="Times New Roman"/>
        </w:rPr>
        <w:t>a feeling and thought process going on which says</w:t>
      </w:r>
      <w:r w:rsidRPr="00E777D4">
        <w:rPr>
          <w:rFonts w:ascii="Times New Roman" w:hAnsi="Times New Roman" w:cs="Times New Roman"/>
        </w:rPr>
        <w:t xml:space="preserve"> “</w:t>
      </w:r>
      <w:r w:rsidR="005840C3" w:rsidRPr="00E777D4">
        <w:rPr>
          <w:rFonts w:ascii="Times New Roman" w:hAnsi="Times New Roman" w:cs="Times New Roman"/>
        </w:rPr>
        <w:t>O</w:t>
      </w:r>
      <w:r w:rsidRPr="00E777D4">
        <w:rPr>
          <w:rFonts w:ascii="Times New Roman" w:hAnsi="Times New Roman" w:cs="Times New Roman"/>
        </w:rPr>
        <w:t>h God can’t this be the one on which you show your miracles</w:t>
      </w:r>
      <w:r w:rsidR="00185FB9" w:rsidRPr="00E777D4">
        <w:rPr>
          <w:rFonts w:ascii="Times New Roman" w:hAnsi="Times New Roman" w:cs="Times New Roman"/>
        </w:rPr>
        <w:t>, if not can’t y</w:t>
      </w:r>
      <w:r w:rsidR="00231749" w:rsidRPr="00E777D4">
        <w:rPr>
          <w:rFonts w:ascii="Times New Roman" w:hAnsi="Times New Roman" w:cs="Times New Roman"/>
        </w:rPr>
        <w:t>ou just take it off the misery</w:t>
      </w:r>
      <w:r w:rsidRPr="00E777D4">
        <w:rPr>
          <w:rFonts w:ascii="Times New Roman" w:hAnsi="Times New Roman" w:cs="Times New Roman"/>
        </w:rPr>
        <w:t>”. Then we start questioning</w:t>
      </w:r>
      <w:r w:rsidR="008516E3" w:rsidRPr="00E777D4">
        <w:rPr>
          <w:rFonts w:ascii="Times New Roman" w:hAnsi="Times New Roman" w:cs="Times New Roman"/>
        </w:rPr>
        <w:t>,</w:t>
      </w:r>
      <w:r w:rsidRPr="00E777D4">
        <w:rPr>
          <w:rFonts w:ascii="Times New Roman" w:hAnsi="Times New Roman" w:cs="Times New Roman"/>
        </w:rPr>
        <w:t xml:space="preserve"> especially if we are </w:t>
      </w:r>
      <w:r w:rsidR="00D23BEB" w:rsidRPr="00E777D4">
        <w:rPr>
          <w:rFonts w:ascii="Times New Roman" w:hAnsi="Times New Roman" w:cs="Times New Roman"/>
        </w:rPr>
        <w:t>from low</w:t>
      </w:r>
      <w:r w:rsidRPr="00E777D4">
        <w:rPr>
          <w:rFonts w:ascii="Times New Roman" w:hAnsi="Times New Roman" w:cs="Times New Roman"/>
        </w:rPr>
        <w:t xml:space="preserve"> or limited resource setting</w:t>
      </w:r>
      <w:r w:rsidR="008516E3" w:rsidRPr="00E777D4">
        <w:rPr>
          <w:rFonts w:ascii="Times New Roman" w:hAnsi="Times New Roman" w:cs="Times New Roman"/>
        </w:rPr>
        <w:t>, asking</w:t>
      </w:r>
      <w:r w:rsidRPr="00E777D4">
        <w:rPr>
          <w:rFonts w:ascii="Times New Roman" w:hAnsi="Times New Roman" w:cs="Times New Roman"/>
        </w:rPr>
        <w:t xml:space="preserve"> </w:t>
      </w:r>
      <w:r w:rsidRPr="00E777D4">
        <w:rPr>
          <w:rFonts w:ascii="Times New Roman" w:hAnsi="Times New Roman" w:cs="Times New Roman"/>
          <w:i/>
          <w:iCs/>
        </w:rPr>
        <w:t>What kind of suffering is this baby experiencing? What kind of quality of life will he or she have?</w:t>
      </w:r>
      <w:r w:rsidRPr="00E777D4">
        <w:rPr>
          <w:rFonts w:ascii="Times New Roman" w:hAnsi="Times New Roman" w:cs="Times New Roman"/>
        </w:rPr>
        <w:t xml:space="preserve"> Is it </w:t>
      </w:r>
      <w:r w:rsidR="00C87D6A" w:rsidRPr="00E777D4">
        <w:rPr>
          <w:rFonts w:ascii="Times New Roman" w:hAnsi="Times New Roman" w:cs="Times New Roman"/>
        </w:rPr>
        <w:t>re</w:t>
      </w:r>
      <w:ins w:id="2" w:author="nazli hossain" w:date="2019-08-07T18:22:00Z">
        <w:r w:rsidR="002345DA">
          <w:rPr>
            <w:rFonts w:ascii="Times New Roman" w:hAnsi="Times New Roman" w:cs="Times New Roman"/>
          </w:rPr>
          <w:t>a</w:t>
        </w:r>
      </w:ins>
      <w:r w:rsidR="00C87D6A" w:rsidRPr="00E777D4">
        <w:rPr>
          <w:rFonts w:ascii="Times New Roman" w:hAnsi="Times New Roman" w:cs="Times New Roman"/>
        </w:rPr>
        <w:t>sona</w:t>
      </w:r>
      <w:ins w:id="3" w:author="nazli hossain" w:date="2019-08-07T18:22:00Z">
        <w:r w:rsidR="002345DA">
          <w:rPr>
            <w:rFonts w:ascii="Times New Roman" w:hAnsi="Times New Roman" w:cs="Times New Roman"/>
          </w:rPr>
          <w:t>b</w:t>
        </w:r>
      </w:ins>
      <w:r w:rsidR="00C87D6A" w:rsidRPr="00E777D4">
        <w:rPr>
          <w:rFonts w:ascii="Times New Roman" w:hAnsi="Times New Roman" w:cs="Times New Roman"/>
        </w:rPr>
        <w:t>le to ask a mother who might be a</w:t>
      </w:r>
      <w:r w:rsidRPr="00E777D4">
        <w:rPr>
          <w:rFonts w:ascii="Times New Roman" w:hAnsi="Times New Roman" w:cs="Times New Roman"/>
        </w:rPr>
        <w:t xml:space="preserve"> </w:t>
      </w:r>
      <w:del w:id="4" w:author="nazli hossain" w:date="2019-08-07T18:23:00Z">
        <w:r w:rsidRPr="00E777D4" w:rsidDel="002345DA">
          <w:rPr>
            <w:rFonts w:ascii="Times New Roman" w:hAnsi="Times New Roman" w:cs="Times New Roman"/>
          </w:rPr>
          <w:delText>labor</w:delText>
        </w:r>
        <w:r w:rsidR="00C87D6A" w:rsidRPr="00E777D4" w:rsidDel="002345DA">
          <w:rPr>
            <w:rFonts w:ascii="Times New Roman" w:hAnsi="Times New Roman" w:cs="Times New Roman"/>
          </w:rPr>
          <w:delText>our</w:delText>
        </w:r>
      </w:del>
      <w:ins w:id="5" w:author="nazli hossain" w:date="2019-08-07T18:23:00Z">
        <w:r w:rsidR="002345DA" w:rsidRPr="00E777D4">
          <w:rPr>
            <w:rFonts w:ascii="Times New Roman" w:hAnsi="Times New Roman" w:cs="Times New Roman"/>
          </w:rPr>
          <w:t>labo</w:t>
        </w:r>
        <w:r w:rsidR="002345DA">
          <w:rPr>
            <w:rFonts w:ascii="Times New Roman" w:hAnsi="Times New Roman" w:cs="Times New Roman"/>
          </w:rPr>
          <w:t>r</w:t>
        </w:r>
        <w:r w:rsidR="002345DA" w:rsidRPr="00E777D4">
          <w:rPr>
            <w:rFonts w:ascii="Times New Roman" w:hAnsi="Times New Roman" w:cs="Times New Roman"/>
          </w:rPr>
          <w:t>er</w:t>
        </w:r>
      </w:ins>
      <w:r w:rsidRPr="00E777D4">
        <w:rPr>
          <w:rFonts w:ascii="Times New Roman" w:hAnsi="Times New Roman" w:cs="Times New Roman"/>
        </w:rPr>
        <w:t xml:space="preserve"> or even middle class parents</w:t>
      </w:r>
      <w:r w:rsidR="008516E3" w:rsidRPr="00E777D4">
        <w:rPr>
          <w:rFonts w:ascii="Times New Roman" w:hAnsi="Times New Roman" w:cs="Times New Roman"/>
        </w:rPr>
        <w:t>,</w:t>
      </w:r>
      <w:r w:rsidRPr="00E777D4">
        <w:rPr>
          <w:rFonts w:ascii="Times New Roman" w:hAnsi="Times New Roman" w:cs="Times New Roman"/>
        </w:rPr>
        <w:t xml:space="preserve"> who are not supported by </w:t>
      </w:r>
      <w:r w:rsidR="00C87D6A" w:rsidRPr="00E777D4">
        <w:rPr>
          <w:rFonts w:ascii="Times New Roman" w:hAnsi="Times New Roman" w:cs="Times New Roman"/>
        </w:rPr>
        <w:t xml:space="preserve">any </w:t>
      </w:r>
      <w:r w:rsidRPr="00E777D4">
        <w:rPr>
          <w:rFonts w:ascii="Times New Roman" w:hAnsi="Times New Roman" w:cs="Times New Roman"/>
        </w:rPr>
        <w:t xml:space="preserve">sort of insurance to invest in </w:t>
      </w:r>
      <w:r w:rsidR="00231749" w:rsidRPr="00E777D4">
        <w:rPr>
          <w:rFonts w:ascii="Times New Roman" w:hAnsi="Times New Roman" w:cs="Times New Roman"/>
        </w:rPr>
        <w:t>it</w:t>
      </w:r>
      <w:r w:rsidRPr="00E777D4">
        <w:rPr>
          <w:rFonts w:ascii="Times New Roman" w:hAnsi="Times New Roman" w:cs="Times New Roman"/>
        </w:rPr>
        <w:t xml:space="preserve"> even when we </w:t>
      </w:r>
      <w:r w:rsidR="00C87D6A" w:rsidRPr="00E777D4">
        <w:rPr>
          <w:rFonts w:ascii="Times New Roman" w:hAnsi="Times New Roman" w:cs="Times New Roman"/>
        </w:rPr>
        <w:t>are not sure if it will be a failure or a success</w:t>
      </w:r>
      <w:r w:rsidRPr="00E777D4">
        <w:rPr>
          <w:rFonts w:ascii="Times New Roman" w:hAnsi="Times New Roman" w:cs="Times New Roman"/>
        </w:rPr>
        <w:t>.</w:t>
      </w:r>
      <w:ins w:id="6" w:author="nazli hossain" w:date="2019-08-07T18:24:00Z">
        <w:r w:rsidR="002345DA">
          <w:rPr>
            <w:rFonts w:ascii="Times New Roman" w:hAnsi="Times New Roman" w:cs="Times New Roman"/>
          </w:rPr>
          <w:t xml:space="preserve"> (</w:t>
        </w:r>
        <w:r w:rsidR="002345DA">
          <w:rPr>
            <w:rFonts w:ascii="Times New Roman" w:hAnsi="Times New Roman" w:cs="Times New Roman"/>
            <w:i/>
          </w:rPr>
          <w:t>This sentence needs to be rephrased, as the joy which a child brings in lives of people is same for a laborer and a millionaire)</w:t>
        </w:r>
      </w:ins>
    </w:p>
    <w:p w14:paraId="7FF58908" w14:textId="29191EA2" w:rsidR="00057233" w:rsidRPr="00E777D4" w:rsidRDefault="00D23BEB"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As trainers or a trainee</w:t>
      </w:r>
      <w:del w:id="7" w:author="nazli hossain" w:date="2019-08-07T18:26:00Z">
        <w:r w:rsidR="00C87D6A" w:rsidRPr="00E777D4" w:rsidDel="002345DA">
          <w:rPr>
            <w:rFonts w:ascii="Times New Roman" w:hAnsi="Times New Roman" w:cs="Times New Roman"/>
          </w:rPr>
          <w:delText>s</w:delText>
        </w:r>
      </w:del>
      <w:r w:rsidR="00C87D6A" w:rsidRPr="00E777D4">
        <w:rPr>
          <w:rFonts w:ascii="Times New Roman" w:hAnsi="Times New Roman" w:cs="Times New Roman"/>
        </w:rPr>
        <w:t xml:space="preserve"> in a medical school have we ever discussed how to even handle such situations?</w:t>
      </w:r>
      <w:r w:rsidRPr="00E777D4">
        <w:rPr>
          <w:rFonts w:ascii="Times New Roman" w:hAnsi="Times New Roman" w:cs="Times New Roman"/>
        </w:rPr>
        <w:t xml:space="preserve"> </w:t>
      </w:r>
      <w:r w:rsidR="00C87D6A" w:rsidRPr="00E777D4">
        <w:rPr>
          <w:rFonts w:ascii="Times New Roman" w:hAnsi="Times New Roman" w:cs="Times New Roman"/>
        </w:rPr>
        <w:t xml:space="preserve"> </w:t>
      </w:r>
      <w:r w:rsidRPr="00E777D4">
        <w:rPr>
          <w:rFonts w:ascii="Times New Roman" w:hAnsi="Times New Roman" w:cs="Times New Roman"/>
        </w:rPr>
        <w:t>Have we even in our wildest dreams thought about the idea of end-of-life care</w:t>
      </w:r>
      <w:r w:rsidR="00C87D6A" w:rsidRPr="00E777D4">
        <w:rPr>
          <w:rFonts w:ascii="Times New Roman" w:hAnsi="Times New Roman" w:cs="Times New Roman"/>
        </w:rPr>
        <w:t xml:space="preserve"> even before</w:t>
      </w:r>
      <w:r w:rsidRPr="00E777D4">
        <w:rPr>
          <w:rFonts w:ascii="Times New Roman" w:hAnsi="Times New Roman" w:cs="Times New Roman"/>
        </w:rPr>
        <w:t xml:space="preserve"> independent life has even begun</w:t>
      </w:r>
      <w:r w:rsidR="00C87D6A" w:rsidRPr="00E777D4">
        <w:rPr>
          <w:rFonts w:ascii="Times New Roman" w:hAnsi="Times New Roman" w:cs="Times New Roman"/>
        </w:rPr>
        <w:t>? In medical practice, healing is coun</w:t>
      </w:r>
      <w:ins w:id="8" w:author="nazli hossain" w:date="2019-08-07T18:25:00Z">
        <w:r w:rsidR="002345DA">
          <w:rPr>
            <w:rFonts w:ascii="Times New Roman" w:hAnsi="Times New Roman" w:cs="Times New Roman"/>
          </w:rPr>
          <w:t>t</w:t>
        </w:r>
      </w:ins>
      <w:r w:rsidR="00C87D6A" w:rsidRPr="00E777D4">
        <w:rPr>
          <w:rFonts w:ascii="Times New Roman" w:hAnsi="Times New Roman" w:cs="Times New Roman"/>
        </w:rPr>
        <w:t xml:space="preserve">ed to be successful and death has no place. </w:t>
      </w:r>
      <w:r w:rsidR="00231749" w:rsidRPr="00E777D4">
        <w:rPr>
          <w:rFonts w:ascii="Times New Roman" w:hAnsi="Times New Roman" w:cs="Times New Roman"/>
        </w:rPr>
        <w:t>But then</w:t>
      </w:r>
      <w:r w:rsidR="00DF537E" w:rsidRPr="00E777D4">
        <w:rPr>
          <w:rFonts w:ascii="Times New Roman" w:hAnsi="Times New Roman" w:cs="Times New Roman"/>
        </w:rPr>
        <w:t>,</w:t>
      </w:r>
      <w:r w:rsidR="00231749" w:rsidRPr="00E777D4">
        <w:rPr>
          <w:rFonts w:ascii="Times New Roman" w:hAnsi="Times New Roman" w:cs="Times New Roman"/>
        </w:rPr>
        <w:t xml:space="preserve"> letting someone die</w:t>
      </w:r>
      <w:r w:rsidR="00C87D6A" w:rsidRPr="00E777D4">
        <w:rPr>
          <w:rFonts w:ascii="Times New Roman" w:hAnsi="Times New Roman" w:cs="Times New Roman"/>
        </w:rPr>
        <w:t xml:space="preserve"> with </w:t>
      </w:r>
      <w:r w:rsidR="00231749" w:rsidRPr="00E777D4">
        <w:rPr>
          <w:rFonts w:ascii="Times New Roman" w:hAnsi="Times New Roman" w:cs="Times New Roman"/>
        </w:rPr>
        <w:t>dignity</w:t>
      </w:r>
      <w:r w:rsidR="00DF537E" w:rsidRPr="00E777D4">
        <w:rPr>
          <w:rFonts w:ascii="Times New Roman" w:hAnsi="Times New Roman" w:cs="Times New Roman"/>
        </w:rPr>
        <w:t>-</w:t>
      </w:r>
      <w:r w:rsidR="00231749" w:rsidRPr="00E777D4">
        <w:rPr>
          <w:rFonts w:ascii="Times New Roman" w:hAnsi="Times New Roman" w:cs="Times New Roman"/>
        </w:rPr>
        <w:t xml:space="preserve"> is it really a failure or a big huge success. It's a change of perspective but one worth thinking off.</w:t>
      </w:r>
    </w:p>
    <w:p w14:paraId="0996F976"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3C6458C3" w14:textId="54E794B5" w:rsidR="00057233" w:rsidRPr="00CD1E43" w:rsidRDefault="00D23BEB" w:rsidP="00A5046A">
      <w:pPr>
        <w:widowControl w:val="0"/>
        <w:autoSpaceDE w:val="0"/>
        <w:autoSpaceDN w:val="0"/>
        <w:adjustRightInd w:val="0"/>
        <w:spacing w:after="0" w:line="480" w:lineRule="auto"/>
        <w:rPr>
          <w:rFonts w:ascii="Times New Roman" w:hAnsi="Times New Roman" w:cs="Times New Roman"/>
          <w:i/>
          <w:rPrChange w:id="9" w:author="nazli hossain" w:date="2019-08-07T18:37:00Z">
            <w:rPr>
              <w:rFonts w:ascii="Times New Roman" w:hAnsi="Times New Roman" w:cs="Times New Roman"/>
            </w:rPr>
          </w:rPrChange>
        </w:rPr>
      </w:pPr>
      <w:r w:rsidRPr="00E777D4">
        <w:rPr>
          <w:rFonts w:ascii="Times New Roman" w:hAnsi="Times New Roman" w:cs="Times New Roman"/>
        </w:rPr>
        <w:lastRenderedPageBreak/>
        <w:t xml:space="preserve">A regular day in the clinic, running from one patient to another, I tell a patient of mine who’s 2- year old son also has been delivered by me, who is walking around the entire clinic with </w:t>
      </w:r>
      <w:r w:rsidR="00231749" w:rsidRPr="00E777D4">
        <w:rPr>
          <w:rFonts w:ascii="Times New Roman" w:hAnsi="Times New Roman" w:cs="Times New Roman"/>
        </w:rPr>
        <w:t>his car in one hand and his little milk bottle in</w:t>
      </w:r>
      <w:r w:rsidRPr="00E777D4">
        <w:rPr>
          <w:rFonts w:ascii="Times New Roman" w:hAnsi="Times New Roman" w:cs="Times New Roman"/>
        </w:rPr>
        <w:t xml:space="preserve"> the other. It was the day when I had called her mother for the anomaly scan and like all other days she comes, huffing and puffing into my room saying “please do mine a bit early, my </w:t>
      </w:r>
      <w:r w:rsidR="00231749" w:rsidRPr="00E777D4">
        <w:rPr>
          <w:rFonts w:ascii="Times New Roman" w:hAnsi="Times New Roman" w:cs="Times New Roman"/>
        </w:rPr>
        <w:t>son</w:t>
      </w:r>
      <w:r w:rsidRPr="00E777D4">
        <w:rPr>
          <w:rFonts w:ascii="Times New Roman" w:hAnsi="Times New Roman" w:cs="Times New Roman"/>
        </w:rPr>
        <w:t xml:space="preserve"> is throwing tantrums today”. I look at her and say </w:t>
      </w:r>
      <w:r w:rsidR="00C87D6A" w:rsidRPr="00E777D4">
        <w:rPr>
          <w:rFonts w:ascii="Times New Roman" w:hAnsi="Times New Roman" w:cs="Times New Roman"/>
        </w:rPr>
        <w:t>“</w:t>
      </w:r>
      <w:r w:rsidRPr="00E777D4">
        <w:rPr>
          <w:rFonts w:ascii="Times New Roman" w:hAnsi="Times New Roman" w:cs="Times New Roman"/>
          <w:i/>
        </w:rPr>
        <w:t>well it's the detailed scan today so will take time, can’t be rushed in so fast. “</w:t>
      </w:r>
      <w:r w:rsidR="00231749" w:rsidRPr="00E777D4">
        <w:rPr>
          <w:rFonts w:ascii="Times New Roman" w:hAnsi="Times New Roman" w:cs="Times New Roman"/>
          <w:i/>
        </w:rPr>
        <w:t>Please. Please, P</w:t>
      </w:r>
      <w:r w:rsidRPr="00E777D4">
        <w:rPr>
          <w:rFonts w:ascii="Times New Roman" w:hAnsi="Times New Roman" w:cs="Times New Roman"/>
          <w:i/>
        </w:rPr>
        <w:t>lease”</w:t>
      </w:r>
      <w:r w:rsidRPr="00E777D4">
        <w:rPr>
          <w:rFonts w:ascii="Times New Roman" w:hAnsi="Times New Roman" w:cs="Times New Roman"/>
        </w:rPr>
        <w:t xml:space="preserve">- I oblige and take her to the ultrasound room which is filled with her </w:t>
      </w:r>
      <w:r w:rsidR="00231749" w:rsidRPr="00E777D4">
        <w:rPr>
          <w:rFonts w:ascii="Times New Roman" w:hAnsi="Times New Roman" w:cs="Times New Roman"/>
        </w:rPr>
        <w:t>son’s vocabulary</w:t>
      </w:r>
      <w:r w:rsidRPr="00E777D4">
        <w:rPr>
          <w:rFonts w:ascii="Times New Roman" w:hAnsi="Times New Roman" w:cs="Times New Roman"/>
        </w:rPr>
        <w:t xml:space="preserve"> which both of us are giggling to as </w:t>
      </w:r>
      <w:r w:rsidR="00231749" w:rsidRPr="00E777D4">
        <w:rPr>
          <w:rFonts w:ascii="Times New Roman" w:hAnsi="Times New Roman" w:cs="Times New Roman"/>
        </w:rPr>
        <w:t>I put</w:t>
      </w:r>
      <w:r w:rsidRPr="00E777D4">
        <w:rPr>
          <w:rFonts w:ascii="Times New Roman" w:hAnsi="Times New Roman" w:cs="Times New Roman"/>
        </w:rPr>
        <w:t xml:space="preserve"> the warm jelly onto </w:t>
      </w:r>
      <w:r w:rsidR="00231749" w:rsidRPr="00E777D4">
        <w:rPr>
          <w:rFonts w:ascii="Times New Roman" w:hAnsi="Times New Roman" w:cs="Times New Roman"/>
        </w:rPr>
        <w:t>her</w:t>
      </w:r>
      <w:r w:rsidRPr="00E777D4">
        <w:rPr>
          <w:rFonts w:ascii="Times New Roman" w:hAnsi="Times New Roman" w:cs="Times New Roman"/>
        </w:rPr>
        <w:t xml:space="preserve"> abdomen to </w:t>
      </w:r>
      <w:r w:rsidR="00231749" w:rsidRPr="00E777D4">
        <w:rPr>
          <w:rFonts w:ascii="Times New Roman" w:hAnsi="Times New Roman" w:cs="Times New Roman"/>
        </w:rPr>
        <w:t>do the scan</w:t>
      </w:r>
      <w:r w:rsidRPr="00E777D4">
        <w:rPr>
          <w:rFonts w:ascii="Times New Roman" w:hAnsi="Times New Roman" w:cs="Times New Roman"/>
        </w:rPr>
        <w:t xml:space="preserve">, A while later as </w:t>
      </w:r>
      <w:del w:id="10" w:author="nazli hossain" w:date="2019-08-07T18:27:00Z">
        <w:r w:rsidRPr="00E777D4" w:rsidDel="002345DA">
          <w:rPr>
            <w:rFonts w:ascii="Times New Roman" w:hAnsi="Times New Roman" w:cs="Times New Roman"/>
          </w:rPr>
          <w:delText xml:space="preserve">the </w:delText>
        </w:r>
      </w:del>
      <w:r w:rsidRPr="00E777D4">
        <w:rPr>
          <w:rFonts w:ascii="Times New Roman" w:hAnsi="Times New Roman" w:cs="Times New Roman"/>
        </w:rPr>
        <w:t xml:space="preserve">my giggles </w:t>
      </w:r>
      <w:r w:rsidR="00231749" w:rsidRPr="00E777D4">
        <w:rPr>
          <w:rFonts w:ascii="Times New Roman" w:hAnsi="Times New Roman" w:cs="Times New Roman"/>
        </w:rPr>
        <w:t xml:space="preserve">kind of </w:t>
      </w:r>
      <w:r w:rsidR="00C87D6A" w:rsidRPr="00E777D4">
        <w:rPr>
          <w:rFonts w:ascii="Times New Roman" w:hAnsi="Times New Roman" w:cs="Times New Roman"/>
        </w:rPr>
        <w:t>subside</w:t>
      </w:r>
      <w:r w:rsidR="00370987" w:rsidRPr="00E777D4">
        <w:rPr>
          <w:rFonts w:ascii="Times New Roman" w:hAnsi="Times New Roman" w:cs="Times New Roman"/>
        </w:rPr>
        <w:t>, she ask</w:t>
      </w:r>
      <w:r w:rsidR="00C87D6A" w:rsidRPr="00E777D4">
        <w:rPr>
          <w:rFonts w:ascii="Times New Roman" w:hAnsi="Times New Roman" w:cs="Times New Roman"/>
        </w:rPr>
        <w:t>s</w:t>
      </w:r>
      <w:r w:rsidR="00370987" w:rsidRPr="00E777D4">
        <w:rPr>
          <w:rFonts w:ascii="Times New Roman" w:hAnsi="Times New Roman" w:cs="Times New Roman"/>
        </w:rPr>
        <w:t xml:space="preserve"> me if</w:t>
      </w:r>
      <w:r w:rsidRPr="00E777D4">
        <w:rPr>
          <w:rFonts w:ascii="Times New Roman" w:hAnsi="Times New Roman" w:cs="Times New Roman"/>
        </w:rPr>
        <w:t xml:space="preserve"> </w:t>
      </w:r>
      <w:r w:rsidR="00370987" w:rsidRPr="00E777D4">
        <w:rPr>
          <w:rFonts w:ascii="Times New Roman" w:hAnsi="Times New Roman" w:cs="Times New Roman"/>
        </w:rPr>
        <w:t>she found something</w:t>
      </w:r>
      <w:r w:rsidRPr="00E777D4">
        <w:rPr>
          <w:rFonts w:ascii="Times New Roman" w:hAnsi="Times New Roman" w:cs="Times New Roman"/>
        </w:rPr>
        <w:t xml:space="preserve"> wrong with the fetus—</w:t>
      </w:r>
      <w:r w:rsidR="00370987" w:rsidRPr="00E777D4">
        <w:rPr>
          <w:rFonts w:ascii="Times New Roman" w:hAnsi="Times New Roman" w:cs="Times New Roman"/>
        </w:rPr>
        <w:t xml:space="preserve"> I reluctantly </w:t>
      </w:r>
      <w:r w:rsidR="00C87D6A" w:rsidRPr="00E777D4">
        <w:rPr>
          <w:rFonts w:ascii="Times New Roman" w:hAnsi="Times New Roman" w:cs="Times New Roman"/>
        </w:rPr>
        <w:t xml:space="preserve">tell </w:t>
      </w:r>
      <w:r w:rsidR="00370987" w:rsidRPr="00E777D4">
        <w:rPr>
          <w:rFonts w:ascii="Times New Roman" w:hAnsi="Times New Roman" w:cs="Times New Roman"/>
        </w:rPr>
        <w:t xml:space="preserve">her that I was seeing a problem. She </w:t>
      </w:r>
      <w:r w:rsidR="00C87D6A" w:rsidRPr="00E777D4">
        <w:rPr>
          <w:rFonts w:ascii="Times New Roman" w:hAnsi="Times New Roman" w:cs="Times New Roman"/>
        </w:rPr>
        <w:t>panic</w:t>
      </w:r>
      <w:del w:id="11" w:author="nazli hossain" w:date="2019-08-07T18:27:00Z">
        <w:r w:rsidR="00C87D6A" w:rsidRPr="00E777D4" w:rsidDel="002345DA">
          <w:rPr>
            <w:rFonts w:ascii="Times New Roman" w:hAnsi="Times New Roman" w:cs="Times New Roman"/>
          </w:rPr>
          <w:delText>k</w:delText>
        </w:r>
      </w:del>
      <w:r w:rsidR="00C87D6A" w:rsidRPr="00E777D4">
        <w:rPr>
          <w:rFonts w:ascii="Times New Roman" w:hAnsi="Times New Roman" w:cs="Times New Roman"/>
        </w:rPr>
        <w:t xml:space="preserve">s </w:t>
      </w:r>
      <w:r w:rsidR="00370987" w:rsidRPr="00E777D4">
        <w:rPr>
          <w:rFonts w:ascii="Times New Roman" w:hAnsi="Times New Roman" w:cs="Times New Roman"/>
        </w:rPr>
        <w:t xml:space="preserve">and </w:t>
      </w:r>
      <w:r w:rsidR="00C87D6A" w:rsidRPr="00E777D4">
        <w:rPr>
          <w:rFonts w:ascii="Times New Roman" w:hAnsi="Times New Roman" w:cs="Times New Roman"/>
        </w:rPr>
        <w:t>says “</w:t>
      </w:r>
      <w:r w:rsidR="00370987" w:rsidRPr="00E777D4">
        <w:rPr>
          <w:rFonts w:ascii="Times New Roman" w:hAnsi="Times New Roman" w:cs="Times New Roman"/>
          <w:i/>
        </w:rPr>
        <w:t>but I took all the required medications this time even before I conceived</w:t>
      </w:r>
      <w:r w:rsidR="00C87D6A" w:rsidRPr="00E777D4">
        <w:rPr>
          <w:rFonts w:ascii="Times New Roman" w:hAnsi="Times New Roman" w:cs="Times New Roman"/>
          <w:i/>
        </w:rPr>
        <w:t>”</w:t>
      </w:r>
      <w:r w:rsidR="00370987" w:rsidRPr="00E777D4">
        <w:rPr>
          <w:rFonts w:ascii="Times New Roman" w:hAnsi="Times New Roman" w:cs="Times New Roman"/>
          <w:i/>
        </w:rPr>
        <w:t>.</w:t>
      </w:r>
      <w:r w:rsidR="00370987" w:rsidRPr="00E777D4">
        <w:rPr>
          <w:rFonts w:ascii="Times New Roman" w:hAnsi="Times New Roman" w:cs="Times New Roman"/>
        </w:rPr>
        <w:t xml:space="preserve"> We had discussed it after her last pregnancy that because of a mild diabetic issue she always has a chance that th</w:t>
      </w:r>
      <w:r w:rsidR="003C7D49" w:rsidRPr="00E777D4">
        <w:rPr>
          <w:rFonts w:ascii="Times New Roman" w:hAnsi="Times New Roman" w:cs="Times New Roman"/>
        </w:rPr>
        <w:t xml:space="preserve">e baby might have some problems- but nothing happened </w:t>
      </w:r>
      <w:r w:rsidR="00231749" w:rsidRPr="00E777D4">
        <w:rPr>
          <w:rFonts w:ascii="Times New Roman" w:hAnsi="Times New Roman" w:cs="Times New Roman"/>
        </w:rPr>
        <w:t xml:space="preserve">the last time when she did not even plan or realize she was pregnant </w:t>
      </w:r>
      <w:r w:rsidR="003C7D49" w:rsidRPr="00E777D4">
        <w:rPr>
          <w:rFonts w:ascii="Times New Roman" w:hAnsi="Times New Roman" w:cs="Times New Roman"/>
        </w:rPr>
        <w:t xml:space="preserve">and this time she had planned it all, taken her </w:t>
      </w:r>
      <w:r w:rsidR="009438E3" w:rsidRPr="00E777D4">
        <w:rPr>
          <w:rFonts w:ascii="Times New Roman" w:hAnsi="Times New Roman" w:cs="Times New Roman"/>
        </w:rPr>
        <w:t>prenatal</w:t>
      </w:r>
      <w:r w:rsidR="003C7D49" w:rsidRPr="00E777D4">
        <w:rPr>
          <w:rFonts w:ascii="Times New Roman" w:hAnsi="Times New Roman" w:cs="Times New Roman"/>
        </w:rPr>
        <w:t xml:space="preserve"> vitamins, controlled her sugars all and yet I told her there was some problem with the baby. </w:t>
      </w:r>
      <w:proofErr w:type="gramStart"/>
      <w:ins w:id="12" w:author="nazli hossain" w:date="2019-08-07T18:29:00Z">
        <w:r w:rsidR="002345DA">
          <w:rPr>
            <w:rFonts w:ascii="Times New Roman" w:hAnsi="Times New Roman" w:cs="Times New Roman"/>
          </w:rPr>
          <w:t xml:space="preserve">( </w:t>
        </w:r>
        <w:r w:rsidR="002345DA">
          <w:rPr>
            <w:rFonts w:ascii="Times New Roman" w:hAnsi="Times New Roman" w:cs="Times New Roman"/>
            <w:i/>
          </w:rPr>
          <w:t>It</w:t>
        </w:r>
        <w:proofErr w:type="gramEnd"/>
        <w:r w:rsidR="002345DA">
          <w:rPr>
            <w:rFonts w:ascii="Times New Roman" w:hAnsi="Times New Roman" w:cs="Times New Roman"/>
            <w:i/>
          </w:rPr>
          <w:t xml:space="preserve"> will be good if you can add a line if it was gestational or </w:t>
        </w:r>
      </w:ins>
      <w:ins w:id="13" w:author="nazli hossain" w:date="2019-08-07T18:30:00Z">
        <w:r w:rsidR="002345DA">
          <w:rPr>
            <w:rFonts w:ascii="Times New Roman" w:hAnsi="Times New Roman" w:cs="Times New Roman"/>
            <w:i/>
          </w:rPr>
          <w:t>essential</w:t>
        </w:r>
      </w:ins>
      <w:ins w:id="14" w:author="nazli hossain" w:date="2019-08-07T18:29:00Z">
        <w:r w:rsidR="002345DA">
          <w:rPr>
            <w:rFonts w:ascii="Times New Roman" w:hAnsi="Times New Roman" w:cs="Times New Roman"/>
            <w:i/>
          </w:rPr>
          <w:t xml:space="preserve"> </w:t>
        </w:r>
      </w:ins>
      <w:ins w:id="15" w:author="nazli hossain" w:date="2019-08-07T18:30:00Z">
        <w:r w:rsidR="002345DA">
          <w:rPr>
            <w:rFonts w:ascii="Times New Roman" w:hAnsi="Times New Roman" w:cs="Times New Roman"/>
            <w:i/>
          </w:rPr>
          <w:t xml:space="preserve">diabetes, to clear things) </w:t>
        </w:r>
      </w:ins>
      <w:r w:rsidR="003C7D49" w:rsidRPr="00E777D4">
        <w:rPr>
          <w:rFonts w:ascii="Times New Roman" w:hAnsi="Times New Roman" w:cs="Times New Roman"/>
        </w:rPr>
        <w:t>I ask her to get a second opinion scan from another center and get back to me with the reports. She c</w:t>
      </w:r>
      <w:r w:rsidR="009438E3" w:rsidRPr="00E777D4">
        <w:rPr>
          <w:rFonts w:ascii="Times New Roman" w:hAnsi="Times New Roman" w:cs="Times New Roman"/>
        </w:rPr>
        <w:t>omes</w:t>
      </w:r>
      <w:r w:rsidR="003C7D49" w:rsidRPr="00E777D4">
        <w:rPr>
          <w:rFonts w:ascii="Times New Roman" w:hAnsi="Times New Roman" w:cs="Times New Roman"/>
        </w:rPr>
        <w:t xml:space="preserve"> back </w:t>
      </w:r>
      <w:r w:rsidR="009438E3" w:rsidRPr="00E777D4">
        <w:rPr>
          <w:rFonts w:ascii="Times New Roman" w:hAnsi="Times New Roman" w:cs="Times New Roman"/>
        </w:rPr>
        <w:t xml:space="preserve">after </w:t>
      </w:r>
      <w:r w:rsidR="003C7D49" w:rsidRPr="00E777D4">
        <w:rPr>
          <w:rFonts w:ascii="Times New Roman" w:hAnsi="Times New Roman" w:cs="Times New Roman"/>
        </w:rPr>
        <w:t xml:space="preserve">2 days and </w:t>
      </w:r>
      <w:r w:rsidR="00231749" w:rsidRPr="00E777D4">
        <w:rPr>
          <w:rFonts w:ascii="Times New Roman" w:hAnsi="Times New Roman" w:cs="Times New Roman"/>
        </w:rPr>
        <w:t>with</w:t>
      </w:r>
      <w:r w:rsidR="003C7D49" w:rsidRPr="00E777D4">
        <w:rPr>
          <w:rFonts w:ascii="Times New Roman" w:hAnsi="Times New Roman" w:cs="Times New Roman"/>
        </w:rPr>
        <w:t xml:space="preserve"> our conversations that narrowed in quickly on prognosis. For the baby, there w</w:t>
      </w:r>
      <w:r w:rsidR="009438E3" w:rsidRPr="00E777D4">
        <w:rPr>
          <w:rFonts w:ascii="Times New Roman" w:hAnsi="Times New Roman" w:cs="Times New Roman"/>
        </w:rPr>
        <w:t xml:space="preserve">ere not many </w:t>
      </w:r>
      <w:r w:rsidR="003C7D49" w:rsidRPr="00E777D4">
        <w:rPr>
          <w:rFonts w:ascii="Times New Roman" w:hAnsi="Times New Roman" w:cs="Times New Roman"/>
        </w:rPr>
        <w:t xml:space="preserve">possibilities. The essential facts were that </w:t>
      </w:r>
      <w:r w:rsidR="00231749" w:rsidRPr="00E777D4">
        <w:rPr>
          <w:rFonts w:ascii="Times New Roman" w:hAnsi="Times New Roman" w:cs="Times New Roman"/>
        </w:rPr>
        <w:t>it</w:t>
      </w:r>
      <w:r w:rsidR="003C7D49" w:rsidRPr="00E777D4">
        <w:rPr>
          <w:rFonts w:ascii="Times New Roman" w:hAnsi="Times New Roman" w:cs="Times New Roman"/>
        </w:rPr>
        <w:t xml:space="preserve"> </w:t>
      </w:r>
      <w:r w:rsidR="00231749" w:rsidRPr="00E777D4">
        <w:rPr>
          <w:rFonts w:ascii="Times New Roman" w:hAnsi="Times New Roman" w:cs="Times New Roman"/>
        </w:rPr>
        <w:t xml:space="preserve">did not </w:t>
      </w:r>
      <w:r w:rsidR="009438E3" w:rsidRPr="00E777D4">
        <w:rPr>
          <w:rFonts w:ascii="Times New Roman" w:hAnsi="Times New Roman" w:cs="Times New Roman"/>
        </w:rPr>
        <w:t xml:space="preserve">have </w:t>
      </w:r>
      <w:r w:rsidR="00231749" w:rsidRPr="00E777D4">
        <w:rPr>
          <w:rFonts w:ascii="Times New Roman" w:hAnsi="Times New Roman" w:cs="Times New Roman"/>
        </w:rPr>
        <w:t>both the</w:t>
      </w:r>
      <w:r w:rsidR="003C7D49" w:rsidRPr="00E777D4">
        <w:rPr>
          <w:rFonts w:ascii="Times New Roman" w:hAnsi="Times New Roman" w:cs="Times New Roman"/>
        </w:rPr>
        <w:t xml:space="preserve"> kidneys. Because of the lower gestational age, it was a near certainty that</w:t>
      </w:r>
      <w:r w:rsidR="00A448E9" w:rsidRPr="00E777D4">
        <w:rPr>
          <w:rFonts w:ascii="Times New Roman" w:hAnsi="Times New Roman" w:cs="Times New Roman"/>
        </w:rPr>
        <w:t xml:space="preserve"> its </w:t>
      </w:r>
      <w:r w:rsidR="003C7D49" w:rsidRPr="00E777D4">
        <w:rPr>
          <w:rFonts w:ascii="Times New Roman" w:hAnsi="Times New Roman" w:cs="Times New Roman"/>
        </w:rPr>
        <w:t xml:space="preserve">lung development </w:t>
      </w:r>
      <w:r w:rsidR="00231749" w:rsidRPr="00E777D4">
        <w:rPr>
          <w:rFonts w:ascii="Times New Roman" w:hAnsi="Times New Roman" w:cs="Times New Roman"/>
        </w:rPr>
        <w:t>would be</w:t>
      </w:r>
      <w:r w:rsidR="003C7D49" w:rsidRPr="00E777D4">
        <w:rPr>
          <w:rFonts w:ascii="Times New Roman" w:hAnsi="Times New Roman" w:cs="Times New Roman"/>
        </w:rPr>
        <w:t xml:space="preserve"> seriously comp</w:t>
      </w:r>
      <w:r w:rsidR="00A448E9" w:rsidRPr="00E777D4">
        <w:rPr>
          <w:rFonts w:ascii="Times New Roman" w:hAnsi="Times New Roman" w:cs="Times New Roman"/>
        </w:rPr>
        <w:t>romised. It was possible that it</w:t>
      </w:r>
      <w:r w:rsidR="003C7D49" w:rsidRPr="00E777D4">
        <w:rPr>
          <w:rFonts w:ascii="Times New Roman" w:hAnsi="Times New Roman" w:cs="Times New Roman"/>
        </w:rPr>
        <w:t xml:space="preserve"> would be stillborn, meaning that he would die in utero at some point during the pregnancy or during labor</w:t>
      </w:r>
      <w:r w:rsidR="00A448E9" w:rsidRPr="00E777D4">
        <w:rPr>
          <w:rFonts w:ascii="Times New Roman" w:hAnsi="Times New Roman" w:cs="Times New Roman"/>
        </w:rPr>
        <w:t xml:space="preserve"> or</w:t>
      </w:r>
      <w:r w:rsidR="003C7D49" w:rsidRPr="00E777D4">
        <w:rPr>
          <w:rFonts w:ascii="Times New Roman" w:hAnsi="Times New Roman" w:cs="Times New Roman"/>
        </w:rPr>
        <w:t xml:space="preserve"> delivery. It was possible </w:t>
      </w:r>
      <w:r w:rsidR="00A448E9" w:rsidRPr="00E777D4">
        <w:rPr>
          <w:rFonts w:ascii="Times New Roman" w:hAnsi="Times New Roman" w:cs="Times New Roman"/>
        </w:rPr>
        <w:t>that she could</w:t>
      </w:r>
      <w:r w:rsidR="003C7D49" w:rsidRPr="00E777D4">
        <w:rPr>
          <w:rFonts w:ascii="Times New Roman" w:hAnsi="Times New Roman" w:cs="Times New Roman"/>
        </w:rPr>
        <w:t xml:space="preserve"> go into preterm labor or that </w:t>
      </w:r>
      <w:r w:rsidR="003C7D49" w:rsidRPr="00E777D4">
        <w:rPr>
          <w:rFonts w:ascii="Times New Roman" w:hAnsi="Times New Roman" w:cs="Times New Roman"/>
        </w:rPr>
        <w:lastRenderedPageBreak/>
        <w:t>the pregnancy would go all the way to term.</w:t>
      </w:r>
      <w:r w:rsidR="00A448E9" w:rsidRPr="00E777D4">
        <w:rPr>
          <w:rFonts w:ascii="Times New Roman" w:hAnsi="Times New Roman" w:cs="Times New Roman"/>
        </w:rPr>
        <w:t xml:space="preserve"> There were all kinds of possibilities which are usually there in all the other patients I handle usually too but in this case the </w:t>
      </w:r>
      <w:r w:rsidR="009438E3" w:rsidRPr="00E777D4">
        <w:rPr>
          <w:rFonts w:ascii="Times New Roman" w:hAnsi="Times New Roman" w:cs="Times New Roman"/>
        </w:rPr>
        <w:t>anxiety</w:t>
      </w:r>
      <w:r w:rsidR="00A448E9" w:rsidRPr="00E777D4">
        <w:rPr>
          <w:rFonts w:ascii="Times New Roman" w:hAnsi="Times New Roman" w:cs="Times New Roman"/>
        </w:rPr>
        <w:t xml:space="preserve"> level was much higher than expected as the child that was to come out would be either not there already or come into this world and die in some time- a time which none of can actually predict. So then if I opt to keep this child as not many of my pro-choice friends </w:t>
      </w:r>
      <w:r w:rsidR="009438E3" w:rsidRPr="00E777D4">
        <w:rPr>
          <w:rFonts w:ascii="Times New Roman" w:hAnsi="Times New Roman" w:cs="Times New Roman"/>
        </w:rPr>
        <w:t>would</w:t>
      </w:r>
      <w:r w:rsidR="00A448E9" w:rsidRPr="00E777D4">
        <w:rPr>
          <w:rFonts w:ascii="Times New Roman" w:hAnsi="Times New Roman" w:cs="Times New Roman"/>
        </w:rPr>
        <w:t xml:space="preserve"> advice, what happen then</w:t>
      </w:r>
      <w:r w:rsidR="009438E3" w:rsidRPr="00E777D4">
        <w:rPr>
          <w:rFonts w:ascii="Times New Roman" w:hAnsi="Times New Roman" w:cs="Times New Roman"/>
        </w:rPr>
        <w:t>?</w:t>
      </w:r>
      <w:r w:rsidR="00A448E9" w:rsidRPr="00E777D4">
        <w:rPr>
          <w:rFonts w:ascii="Times New Roman" w:hAnsi="Times New Roman" w:cs="Times New Roman"/>
        </w:rPr>
        <w:t xml:space="preserve"> </w:t>
      </w:r>
      <w:r w:rsidR="003C7D49" w:rsidRPr="00E777D4">
        <w:rPr>
          <w:rFonts w:ascii="Times New Roman" w:hAnsi="Times New Roman" w:cs="Times New Roman"/>
        </w:rPr>
        <w:t xml:space="preserve">At birth, </w:t>
      </w:r>
      <w:r w:rsidR="00A448E9" w:rsidRPr="00E777D4">
        <w:rPr>
          <w:rFonts w:ascii="Times New Roman" w:hAnsi="Times New Roman" w:cs="Times New Roman"/>
        </w:rPr>
        <w:t>this child</w:t>
      </w:r>
      <w:r w:rsidR="003C7D49" w:rsidRPr="00E777D4">
        <w:rPr>
          <w:rFonts w:ascii="Times New Roman" w:hAnsi="Times New Roman" w:cs="Times New Roman"/>
        </w:rPr>
        <w:t xml:space="preserve"> could have breathed spontaneously or not at all. </w:t>
      </w:r>
      <w:r w:rsidR="00A448E9" w:rsidRPr="00E777D4">
        <w:rPr>
          <w:rFonts w:ascii="Times New Roman" w:hAnsi="Times New Roman" w:cs="Times New Roman"/>
        </w:rPr>
        <w:t>And if it did i</w:t>
      </w:r>
      <w:r w:rsidR="003C7D49" w:rsidRPr="00E777D4">
        <w:rPr>
          <w:rFonts w:ascii="Times New Roman" w:hAnsi="Times New Roman" w:cs="Times New Roman"/>
        </w:rPr>
        <w:t xml:space="preserve">t would probably need some assistance with breathing, and given the severity of the damage, </w:t>
      </w:r>
      <w:r w:rsidR="009438E3" w:rsidRPr="00E777D4">
        <w:rPr>
          <w:rFonts w:ascii="Times New Roman" w:hAnsi="Times New Roman" w:cs="Times New Roman"/>
        </w:rPr>
        <w:t xml:space="preserve">it </w:t>
      </w:r>
      <w:r w:rsidR="003C7D49" w:rsidRPr="00E777D4">
        <w:rPr>
          <w:rFonts w:ascii="Times New Roman" w:hAnsi="Times New Roman" w:cs="Times New Roman"/>
        </w:rPr>
        <w:t xml:space="preserve">most likely would </w:t>
      </w:r>
      <w:r w:rsidR="00A448E9" w:rsidRPr="00E777D4">
        <w:rPr>
          <w:rFonts w:ascii="Times New Roman" w:hAnsi="Times New Roman" w:cs="Times New Roman"/>
        </w:rPr>
        <w:t>require</w:t>
      </w:r>
      <w:r w:rsidR="003C7D49" w:rsidRPr="00E777D4">
        <w:rPr>
          <w:rFonts w:ascii="Times New Roman" w:hAnsi="Times New Roman" w:cs="Times New Roman"/>
        </w:rPr>
        <w:t xml:space="preserve"> mechanical ventilation, if that route is chosen. At </w:t>
      </w:r>
      <w:r w:rsidR="00370987" w:rsidRPr="00E777D4">
        <w:rPr>
          <w:rFonts w:ascii="Times New Roman" w:hAnsi="Times New Roman" w:cs="Times New Roman"/>
        </w:rPr>
        <w:t xml:space="preserve">birth </w:t>
      </w:r>
      <w:r w:rsidR="00A448E9" w:rsidRPr="00E777D4">
        <w:rPr>
          <w:rFonts w:ascii="Times New Roman" w:hAnsi="Times New Roman" w:cs="Times New Roman"/>
        </w:rPr>
        <w:t>as its</w:t>
      </w:r>
      <w:r w:rsidR="00370987" w:rsidRPr="00E777D4">
        <w:rPr>
          <w:rFonts w:ascii="Times New Roman" w:hAnsi="Times New Roman" w:cs="Times New Roman"/>
        </w:rPr>
        <w:t xml:space="preserve"> kidneys </w:t>
      </w:r>
      <w:r w:rsidR="00A448E9" w:rsidRPr="00E777D4">
        <w:rPr>
          <w:rFonts w:ascii="Times New Roman" w:hAnsi="Times New Roman" w:cs="Times New Roman"/>
        </w:rPr>
        <w:t>are absent so does this kid stand a chance for</w:t>
      </w:r>
      <w:r w:rsidR="00370987" w:rsidRPr="00E777D4">
        <w:rPr>
          <w:rFonts w:ascii="Times New Roman" w:hAnsi="Times New Roman" w:cs="Times New Roman"/>
        </w:rPr>
        <w:t xml:space="preserve"> a kidney transplant? What does it mean to have an infant on </w:t>
      </w:r>
      <w:r w:rsidR="00A448E9" w:rsidRPr="00E777D4">
        <w:rPr>
          <w:rFonts w:ascii="Times New Roman" w:hAnsi="Times New Roman" w:cs="Times New Roman"/>
        </w:rPr>
        <w:t>a transplant list</w:t>
      </w:r>
      <w:r w:rsidR="00370987" w:rsidRPr="00E777D4">
        <w:rPr>
          <w:rFonts w:ascii="Times New Roman" w:hAnsi="Times New Roman" w:cs="Times New Roman"/>
        </w:rPr>
        <w:t xml:space="preserve">? On dialysis </w:t>
      </w:r>
      <w:r w:rsidR="00A448E9" w:rsidRPr="00E777D4">
        <w:rPr>
          <w:rFonts w:ascii="Times New Roman" w:hAnsi="Times New Roman" w:cs="Times New Roman"/>
        </w:rPr>
        <w:t>or</w:t>
      </w:r>
      <w:r w:rsidR="00370987" w:rsidRPr="00E777D4">
        <w:rPr>
          <w:rFonts w:ascii="Times New Roman" w:hAnsi="Times New Roman" w:cs="Times New Roman"/>
        </w:rPr>
        <w:t xml:space="preserve"> mechanical ventilation? </w:t>
      </w:r>
      <w:ins w:id="16" w:author="nazli hossain" w:date="2019-08-07T18:32:00Z">
        <w:r w:rsidR="002345DA">
          <w:rPr>
            <w:rFonts w:ascii="Times New Roman" w:hAnsi="Times New Roman" w:cs="Times New Roman"/>
          </w:rPr>
          <w:t>(</w:t>
        </w:r>
      </w:ins>
      <w:ins w:id="17" w:author="nazli hossain" w:date="2019-08-07T18:33:00Z">
        <w:r w:rsidR="002345DA">
          <w:rPr>
            <w:rFonts w:ascii="Times New Roman" w:hAnsi="Times New Roman" w:cs="Times New Roman"/>
            <w:i/>
          </w:rPr>
          <w:t xml:space="preserve">Usually couples are counseled before </w:t>
        </w:r>
        <w:proofErr w:type="spellStart"/>
        <w:r w:rsidR="002345DA">
          <w:rPr>
            <w:rFonts w:ascii="Times New Roman" w:hAnsi="Times New Roman" w:cs="Times New Roman"/>
            <w:i/>
          </w:rPr>
          <w:t>anamoly</w:t>
        </w:r>
        <w:proofErr w:type="spellEnd"/>
        <w:r w:rsidR="002345DA">
          <w:rPr>
            <w:rFonts w:ascii="Times New Roman" w:hAnsi="Times New Roman" w:cs="Times New Roman"/>
            <w:i/>
          </w:rPr>
          <w:t xml:space="preserve"> scan that we are looking for structural </w:t>
        </w:r>
        <w:proofErr w:type="spellStart"/>
        <w:r w:rsidR="002345DA">
          <w:rPr>
            <w:rFonts w:ascii="Times New Roman" w:hAnsi="Times New Roman" w:cs="Times New Roman"/>
            <w:i/>
          </w:rPr>
          <w:t>anamolies</w:t>
        </w:r>
        <w:proofErr w:type="spellEnd"/>
        <w:r w:rsidR="002345DA">
          <w:rPr>
            <w:rFonts w:ascii="Times New Roman" w:hAnsi="Times New Roman" w:cs="Times New Roman"/>
            <w:i/>
          </w:rPr>
          <w:t xml:space="preserve"> and may require termination of pregnancy. This gives them strength to face situation. </w:t>
        </w:r>
      </w:ins>
      <w:ins w:id="18" w:author="nazli hossain" w:date="2019-08-07T18:34:00Z">
        <w:r w:rsidR="002345DA">
          <w:rPr>
            <w:rFonts w:ascii="Times New Roman" w:hAnsi="Times New Roman" w:cs="Times New Roman"/>
            <w:i/>
          </w:rPr>
          <w:t xml:space="preserve">The case in picture appears of Potter’s syndrome??, with no hope for survival globally. </w:t>
        </w:r>
      </w:ins>
      <w:ins w:id="19" w:author="nazli hossain" w:date="2019-08-07T18:35:00Z">
        <w:r w:rsidR="002345DA">
          <w:rPr>
            <w:rFonts w:ascii="Times New Roman" w:hAnsi="Times New Roman" w:cs="Times New Roman"/>
            <w:i/>
          </w:rPr>
          <w:t xml:space="preserve">The fetus dies in utero, some parents opt for termination, others may like to continue pregnancy.) </w:t>
        </w:r>
      </w:ins>
      <w:r w:rsidR="003C7D49" w:rsidRPr="00E777D4">
        <w:rPr>
          <w:rFonts w:ascii="Times New Roman" w:hAnsi="Times New Roman" w:cs="Times New Roman"/>
        </w:rPr>
        <w:t>Is that even a thought process that can be inculcated or are these just lines in some research book.</w:t>
      </w:r>
      <w:r w:rsidR="00A448E9" w:rsidRPr="00E777D4">
        <w:rPr>
          <w:rFonts w:ascii="Times New Roman" w:hAnsi="Times New Roman" w:cs="Times New Roman"/>
        </w:rPr>
        <w:t xml:space="preserve"> In todays world which is running to towards consumer rights, even in a place like India where so many essential medical facilities are in a big questionable form </w:t>
      </w:r>
      <w:r w:rsidR="00A73D0E" w:rsidRPr="00E777D4">
        <w:rPr>
          <w:rFonts w:ascii="Times New Roman" w:hAnsi="Times New Roman" w:cs="Times New Roman"/>
        </w:rPr>
        <w:t>when it comes to situations like these all such questions pop up and when there aren't any relevant answers given they go into jurisdictions of verdict where these kind of issues are fought on a day to day basis by giving one reason or the other and proving the fact that its all for good and aborting this child as soon as it was diagnosed is such a valid justice</w:t>
      </w:r>
      <w:r w:rsidR="009438E3" w:rsidRPr="00E777D4">
        <w:rPr>
          <w:rFonts w:ascii="Times New Roman" w:hAnsi="Times New Roman" w:cs="Times New Roman"/>
        </w:rPr>
        <w:t xml:space="preserve">. Making a </w:t>
      </w:r>
      <w:r w:rsidR="00A73D0E" w:rsidRPr="00E777D4">
        <w:rPr>
          <w:rFonts w:ascii="Times New Roman" w:hAnsi="Times New Roman" w:cs="Times New Roman"/>
        </w:rPr>
        <w:t xml:space="preserve">decision </w:t>
      </w:r>
      <w:r w:rsidR="009438E3" w:rsidRPr="00E777D4">
        <w:rPr>
          <w:rFonts w:ascii="Times New Roman" w:hAnsi="Times New Roman" w:cs="Times New Roman"/>
        </w:rPr>
        <w:t xml:space="preserve">like this </w:t>
      </w:r>
      <w:r w:rsidR="00A73D0E" w:rsidRPr="00E777D4">
        <w:rPr>
          <w:rFonts w:ascii="Times New Roman" w:hAnsi="Times New Roman" w:cs="Times New Roman"/>
        </w:rPr>
        <w:t xml:space="preserve">we are taking care of </w:t>
      </w:r>
      <w:r w:rsidR="009438E3" w:rsidRPr="00E777D4">
        <w:rPr>
          <w:rFonts w:ascii="Times New Roman" w:hAnsi="Times New Roman" w:cs="Times New Roman"/>
        </w:rPr>
        <w:t xml:space="preserve">both </w:t>
      </w:r>
      <w:r w:rsidR="00A73D0E" w:rsidRPr="00E777D4">
        <w:rPr>
          <w:rFonts w:ascii="Times New Roman" w:hAnsi="Times New Roman" w:cs="Times New Roman"/>
        </w:rPr>
        <w:t xml:space="preserve">the mother and the child. </w:t>
      </w:r>
      <w:proofErr w:type="gramStart"/>
      <w:ins w:id="20" w:author="nazli hossain" w:date="2019-08-07T18:37:00Z">
        <w:r w:rsidR="00CD1E43">
          <w:rPr>
            <w:rFonts w:ascii="Times New Roman" w:hAnsi="Times New Roman" w:cs="Times New Roman"/>
          </w:rPr>
          <w:t xml:space="preserve">( </w:t>
        </w:r>
        <w:r w:rsidR="00CD1E43">
          <w:rPr>
            <w:rFonts w:ascii="Times New Roman" w:hAnsi="Times New Roman" w:cs="Times New Roman"/>
            <w:i/>
          </w:rPr>
          <w:t>I</w:t>
        </w:r>
        <w:proofErr w:type="gramEnd"/>
        <w:r w:rsidR="00CD1E43">
          <w:rPr>
            <w:rFonts w:ascii="Times New Roman" w:hAnsi="Times New Roman" w:cs="Times New Roman"/>
            <w:i/>
          </w:rPr>
          <w:t xml:space="preserve"> had a similar case where women had conceived after 3 years. </w:t>
        </w:r>
      </w:ins>
      <w:ins w:id="21" w:author="nazli hossain" w:date="2019-08-07T18:38:00Z">
        <w:r w:rsidR="00CD1E43">
          <w:rPr>
            <w:rFonts w:ascii="Times New Roman" w:hAnsi="Times New Roman" w:cs="Times New Roman"/>
            <w:i/>
          </w:rPr>
          <w:t xml:space="preserve">She requested for continuation of pregnancy, and </w:t>
        </w:r>
        <w:r w:rsidR="00CD1E43">
          <w:rPr>
            <w:rFonts w:ascii="Times New Roman" w:hAnsi="Times New Roman" w:cs="Times New Roman"/>
            <w:i/>
          </w:rPr>
          <w:lastRenderedPageBreak/>
          <w:t xml:space="preserve">her wishes were respected. The point is </w:t>
        </w:r>
        <w:proofErr w:type="gramStart"/>
        <w:r w:rsidR="00CD1E43">
          <w:rPr>
            <w:rFonts w:ascii="Times New Roman" w:hAnsi="Times New Roman" w:cs="Times New Roman"/>
            <w:i/>
          </w:rPr>
          <w:t>it  not</w:t>
        </w:r>
        <w:proofErr w:type="gramEnd"/>
        <w:r w:rsidR="00CD1E43">
          <w:rPr>
            <w:rFonts w:ascii="Times New Roman" w:hAnsi="Times New Roman" w:cs="Times New Roman"/>
            <w:i/>
          </w:rPr>
          <w:t xml:space="preserve"> always termination. </w:t>
        </w:r>
      </w:ins>
      <w:ins w:id="22" w:author="nazli hossain" w:date="2019-08-07T18:39:00Z">
        <w:r w:rsidR="00CD1E43">
          <w:rPr>
            <w:rFonts w:ascii="Times New Roman" w:hAnsi="Times New Roman" w:cs="Times New Roman"/>
            <w:i/>
          </w:rPr>
          <w:t>Please do introduce this concept as well)</w:t>
        </w:r>
      </w:ins>
    </w:p>
    <w:p w14:paraId="64D2C15D" w14:textId="7AFBEDE0" w:rsidR="00A73D0E" w:rsidRPr="00E777D4" w:rsidRDefault="00A73D0E"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So,</w:t>
      </w:r>
      <w:r w:rsidR="009438E3" w:rsidRPr="00E777D4">
        <w:rPr>
          <w:rFonts w:ascii="Times New Roman" w:hAnsi="Times New Roman" w:cs="Times New Roman"/>
        </w:rPr>
        <w:t xml:space="preserve"> then</w:t>
      </w:r>
      <w:r w:rsidRPr="00E777D4">
        <w:rPr>
          <w:rFonts w:ascii="Times New Roman" w:hAnsi="Times New Roman" w:cs="Times New Roman"/>
        </w:rPr>
        <w:t xml:space="preserve"> are we </w:t>
      </w:r>
      <w:r w:rsidR="009438E3" w:rsidRPr="00E777D4">
        <w:rPr>
          <w:rFonts w:ascii="Times New Roman" w:hAnsi="Times New Roman" w:cs="Times New Roman"/>
        </w:rPr>
        <w:t xml:space="preserve">actually </w:t>
      </w:r>
      <w:r w:rsidRPr="00E777D4">
        <w:rPr>
          <w:rFonts w:ascii="Times New Roman" w:hAnsi="Times New Roman" w:cs="Times New Roman"/>
        </w:rPr>
        <w:t>taking care of the mother and the child? Undoubtedly for the time being yes by washing our hands to face the real situation and covering it up, but does that actually solve the situation is a question we need to dig deep into.</w:t>
      </w:r>
    </w:p>
    <w:p w14:paraId="70AE01AF"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5E839666" w14:textId="048F18C8" w:rsidR="003C7D49" w:rsidRPr="00E777D4" w:rsidRDefault="00A73D0E" w:rsidP="00E777D4">
      <w:pPr>
        <w:widowControl w:val="0"/>
        <w:autoSpaceDE w:val="0"/>
        <w:autoSpaceDN w:val="0"/>
        <w:adjustRightInd w:val="0"/>
        <w:spacing w:after="0" w:line="480" w:lineRule="auto"/>
        <w:ind w:firstLine="720"/>
        <w:rPr>
          <w:rFonts w:ascii="Times New Roman" w:hAnsi="Times New Roman" w:cs="Times New Roman"/>
        </w:rPr>
      </w:pPr>
      <w:r w:rsidRPr="00E777D4">
        <w:rPr>
          <w:rFonts w:ascii="Times New Roman" w:hAnsi="Times New Roman" w:cs="Times New Roman"/>
        </w:rPr>
        <w:t>C</w:t>
      </w:r>
      <w:r w:rsidR="003C7D49" w:rsidRPr="00E777D4">
        <w:rPr>
          <w:rFonts w:ascii="Times New Roman" w:hAnsi="Times New Roman" w:cs="Times New Roman"/>
        </w:rPr>
        <w:t xml:space="preserve">hoosing an end-of-life care plan for </w:t>
      </w:r>
      <w:r w:rsidRPr="00E777D4">
        <w:rPr>
          <w:rFonts w:ascii="Times New Roman" w:hAnsi="Times New Roman" w:cs="Times New Roman"/>
        </w:rPr>
        <w:t>this child</w:t>
      </w:r>
      <w:r w:rsidR="009438E3" w:rsidRPr="00E777D4">
        <w:rPr>
          <w:rFonts w:ascii="Times New Roman" w:hAnsi="Times New Roman" w:cs="Times New Roman"/>
        </w:rPr>
        <w:t>-</w:t>
      </w:r>
      <w:r w:rsidRPr="00E777D4">
        <w:rPr>
          <w:rFonts w:ascii="Times New Roman" w:hAnsi="Times New Roman" w:cs="Times New Roman"/>
        </w:rPr>
        <w:t xml:space="preserve"> is that something even heard of</w:t>
      </w:r>
      <w:r w:rsidR="009438E3" w:rsidRPr="00E777D4">
        <w:rPr>
          <w:rFonts w:ascii="Times New Roman" w:hAnsi="Times New Roman" w:cs="Times New Roman"/>
        </w:rPr>
        <w:t>? I</w:t>
      </w:r>
      <w:r w:rsidRPr="00E777D4">
        <w:rPr>
          <w:rFonts w:ascii="Times New Roman" w:hAnsi="Times New Roman" w:cs="Times New Roman"/>
        </w:rPr>
        <w:t>n the west may be</w:t>
      </w:r>
      <w:r w:rsidR="009438E3" w:rsidRPr="00E777D4">
        <w:rPr>
          <w:rFonts w:ascii="Times New Roman" w:hAnsi="Times New Roman" w:cs="Times New Roman"/>
        </w:rPr>
        <w:t>,</w:t>
      </w:r>
      <w:r w:rsidRPr="00E777D4">
        <w:rPr>
          <w:rFonts w:ascii="Times New Roman" w:hAnsi="Times New Roman" w:cs="Times New Roman"/>
        </w:rPr>
        <w:t xml:space="preserve"> but in India I don't think we are even wanting to hear about it</w:t>
      </w:r>
      <w:r w:rsidR="003C7D49" w:rsidRPr="00E777D4">
        <w:rPr>
          <w:rFonts w:ascii="Times New Roman" w:hAnsi="Times New Roman" w:cs="Times New Roman"/>
        </w:rPr>
        <w:t xml:space="preserve">. And because my </w:t>
      </w:r>
      <w:r w:rsidR="00A470A9" w:rsidRPr="00E777D4">
        <w:rPr>
          <w:rFonts w:ascii="Times New Roman" w:hAnsi="Times New Roman" w:cs="Times New Roman"/>
        </w:rPr>
        <w:t xml:space="preserve">patient and her </w:t>
      </w:r>
      <w:r w:rsidR="003C7D49" w:rsidRPr="00E777D4">
        <w:rPr>
          <w:rFonts w:ascii="Times New Roman" w:hAnsi="Times New Roman" w:cs="Times New Roman"/>
        </w:rPr>
        <w:t>husband</w:t>
      </w:r>
      <w:r w:rsidRPr="00E777D4">
        <w:rPr>
          <w:rFonts w:ascii="Times New Roman" w:hAnsi="Times New Roman" w:cs="Times New Roman"/>
        </w:rPr>
        <w:t xml:space="preserve"> like most of the other individuals in India nowadays</w:t>
      </w:r>
      <w:r w:rsidR="003C7D49" w:rsidRPr="00E777D4">
        <w:rPr>
          <w:rFonts w:ascii="Times New Roman" w:hAnsi="Times New Roman" w:cs="Times New Roman"/>
        </w:rPr>
        <w:t xml:space="preserve"> believe</w:t>
      </w:r>
      <w:r w:rsidR="00A470A9" w:rsidRPr="00E777D4">
        <w:rPr>
          <w:rFonts w:ascii="Times New Roman" w:hAnsi="Times New Roman" w:cs="Times New Roman"/>
        </w:rPr>
        <w:t>d</w:t>
      </w:r>
      <w:r w:rsidR="003C7D49" w:rsidRPr="00E777D4">
        <w:rPr>
          <w:rFonts w:ascii="Times New Roman" w:hAnsi="Times New Roman" w:cs="Times New Roman"/>
        </w:rPr>
        <w:t xml:space="preserve"> more in evidence than in </w:t>
      </w:r>
      <w:proofErr w:type="gramStart"/>
      <w:r w:rsidR="003C7D49" w:rsidRPr="00E777D4">
        <w:rPr>
          <w:rFonts w:ascii="Times New Roman" w:hAnsi="Times New Roman" w:cs="Times New Roman"/>
        </w:rPr>
        <w:t>miracles,</w:t>
      </w:r>
      <w:ins w:id="23" w:author="nazli hossain" w:date="2019-08-07T18:40:00Z">
        <w:r w:rsidR="00CD1E43">
          <w:rPr>
            <w:rFonts w:ascii="Times New Roman" w:hAnsi="Times New Roman" w:cs="Times New Roman"/>
          </w:rPr>
          <w:t>(</w:t>
        </w:r>
        <w:proofErr w:type="gramEnd"/>
        <w:r w:rsidR="00CD1E43">
          <w:rPr>
            <w:rFonts w:ascii="Times New Roman" w:hAnsi="Times New Roman" w:cs="Times New Roman"/>
          </w:rPr>
          <w:t>reference)</w:t>
        </w:r>
      </w:ins>
      <w:r w:rsidR="003C7D49" w:rsidRPr="00E777D4">
        <w:rPr>
          <w:rFonts w:ascii="Times New Roman" w:hAnsi="Times New Roman" w:cs="Times New Roman"/>
        </w:rPr>
        <w:t xml:space="preserve"> </w:t>
      </w:r>
      <w:r w:rsidR="00A470A9" w:rsidRPr="00E777D4">
        <w:rPr>
          <w:rFonts w:ascii="Times New Roman" w:hAnsi="Times New Roman" w:cs="Times New Roman"/>
        </w:rPr>
        <w:t>they wanted to know</w:t>
      </w:r>
      <w:r w:rsidR="003C7D49" w:rsidRPr="00E777D4">
        <w:rPr>
          <w:rFonts w:ascii="Times New Roman" w:hAnsi="Times New Roman" w:cs="Times New Roman"/>
        </w:rPr>
        <w:t xml:space="preserve"> the appropriate </w:t>
      </w:r>
      <w:r w:rsidR="00A470A9" w:rsidRPr="00E777D4">
        <w:rPr>
          <w:rFonts w:ascii="Times New Roman" w:hAnsi="Times New Roman" w:cs="Times New Roman"/>
        </w:rPr>
        <w:t>plan of action.</w:t>
      </w:r>
      <w:r w:rsidRPr="00E777D4">
        <w:rPr>
          <w:rFonts w:ascii="Times New Roman" w:hAnsi="Times New Roman" w:cs="Times New Roman"/>
        </w:rPr>
        <w:t xml:space="preserve"> The evidence of each of these entities comes with the search on Google which starts the sentence in such kind of cases as “</w:t>
      </w:r>
      <w:r w:rsidRPr="00E777D4">
        <w:rPr>
          <w:rFonts w:ascii="Times New Roman" w:hAnsi="Times New Roman" w:cs="Times New Roman"/>
          <w:i/>
        </w:rPr>
        <w:t>incompatible with life</w:t>
      </w:r>
      <w:r w:rsidRPr="00E777D4">
        <w:rPr>
          <w:rFonts w:ascii="Times New Roman" w:hAnsi="Times New Roman" w:cs="Times New Roman"/>
        </w:rPr>
        <w:t>”.</w:t>
      </w:r>
      <w:r w:rsidR="00A470A9" w:rsidRPr="00E777D4">
        <w:rPr>
          <w:rFonts w:ascii="Times New Roman" w:hAnsi="Times New Roman" w:cs="Times New Roman"/>
        </w:rPr>
        <w:t xml:space="preserve"> They </w:t>
      </w:r>
      <w:r w:rsidR="003C7D49" w:rsidRPr="00E777D4">
        <w:rPr>
          <w:rFonts w:ascii="Times New Roman" w:hAnsi="Times New Roman" w:cs="Times New Roman"/>
        </w:rPr>
        <w:t xml:space="preserve">explicitly consider the potentially tremendous cost of pursuing aggressive treatment </w:t>
      </w:r>
      <w:r w:rsidR="00A470A9" w:rsidRPr="00E777D4">
        <w:rPr>
          <w:rFonts w:ascii="Times New Roman" w:hAnsi="Times New Roman" w:cs="Times New Roman"/>
        </w:rPr>
        <w:t>and</w:t>
      </w:r>
      <w:r w:rsidR="003C7D49" w:rsidRPr="00E777D4">
        <w:rPr>
          <w:rFonts w:ascii="Times New Roman" w:hAnsi="Times New Roman" w:cs="Times New Roman"/>
        </w:rPr>
        <w:t xml:space="preserve"> the psychological impact on </w:t>
      </w:r>
      <w:r w:rsidR="00A470A9" w:rsidRPr="00E777D4">
        <w:rPr>
          <w:rFonts w:ascii="Times New Roman" w:hAnsi="Times New Roman" w:cs="Times New Roman"/>
        </w:rPr>
        <w:t>the</w:t>
      </w:r>
      <w:ins w:id="24" w:author="nazli hossain" w:date="2019-08-07T18:41:00Z">
        <w:r w:rsidR="00CD1E43">
          <w:rPr>
            <w:rFonts w:ascii="Times New Roman" w:hAnsi="Times New Roman" w:cs="Times New Roman"/>
          </w:rPr>
          <w:t xml:space="preserve">ir </w:t>
        </w:r>
      </w:ins>
      <w:del w:id="25" w:author="nazli hossain" w:date="2019-08-07T18:41:00Z">
        <w:r w:rsidR="00A470A9" w:rsidRPr="00E777D4" w:rsidDel="00CD1E43">
          <w:rPr>
            <w:rFonts w:ascii="Times New Roman" w:hAnsi="Times New Roman" w:cs="Times New Roman"/>
          </w:rPr>
          <w:delText>r</w:delText>
        </w:r>
      </w:del>
      <w:del w:id="26" w:author="nazli hossain" w:date="2019-08-07T18:40:00Z">
        <w:r w:rsidR="00A470A9" w:rsidRPr="00E777D4" w:rsidDel="00CD1E43">
          <w:rPr>
            <w:rFonts w:ascii="Times New Roman" w:hAnsi="Times New Roman" w:cs="Times New Roman"/>
          </w:rPr>
          <w:delText>e</w:delText>
        </w:r>
      </w:del>
      <w:r w:rsidR="003C7D49" w:rsidRPr="00E777D4">
        <w:rPr>
          <w:rFonts w:ascii="Times New Roman" w:hAnsi="Times New Roman" w:cs="Times New Roman"/>
        </w:rPr>
        <w:t xml:space="preserve"> family of continuing a pregnancy with what would end up being, one way or another, a dying child, but i</w:t>
      </w:r>
      <w:r w:rsidR="00A470A9" w:rsidRPr="00E777D4">
        <w:rPr>
          <w:rFonts w:ascii="Times New Roman" w:hAnsi="Times New Roman" w:cs="Times New Roman"/>
        </w:rPr>
        <w:t xml:space="preserve">n retrospect those </w:t>
      </w:r>
      <w:r w:rsidR="009438E3" w:rsidRPr="00E777D4">
        <w:rPr>
          <w:rFonts w:ascii="Times New Roman" w:hAnsi="Times New Roman" w:cs="Times New Roman"/>
        </w:rPr>
        <w:t xml:space="preserve">who are </w:t>
      </w:r>
      <w:proofErr w:type="gramStart"/>
      <w:r w:rsidR="00A470A9" w:rsidRPr="00E777D4">
        <w:rPr>
          <w:rFonts w:ascii="Times New Roman" w:hAnsi="Times New Roman" w:cs="Times New Roman"/>
        </w:rPr>
        <w:t>concern</w:t>
      </w:r>
      <w:r w:rsidR="009438E3" w:rsidRPr="00E777D4">
        <w:rPr>
          <w:rFonts w:ascii="Times New Roman" w:hAnsi="Times New Roman" w:cs="Times New Roman"/>
        </w:rPr>
        <w:t>ed</w:t>
      </w:r>
      <w:r w:rsidR="00A470A9" w:rsidRPr="00E777D4">
        <w:rPr>
          <w:rFonts w:ascii="Times New Roman" w:hAnsi="Times New Roman" w:cs="Times New Roman"/>
        </w:rPr>
        <w:t xml:space="preserve"> </w:t>
      </w:r>
      <w:r w:rsidR="009438E3" w:rsidRPr="00E777D4">
        <w:rPr>
          <w:rFonts w:ascii="Times New Roman" w:hAnsi="Times New Roman" w:cs="Times New Roman"/>
        </w:rPr>
        <w:t xml:space="preserve"> it</w:t>
      </w:r>
      <w:proofErr w:type="gramEnd"/>
      <w:r w:rsidR="009438E3" w:rsidRPr="00E777D4">
        <w:rPr>
          <w:rFonts w:ascii="Times New Roman" w:hAnsi="Times New Roman" w:cs="Times New Roman"/>
        </w:rPr>
        <w:t xml:space="preserve"> would be </w:t>
      </w:r>
      <w:r w:rsidR="003C7D49" w:rsidRPr="00E777D4">
        <w:rPr>
          <w:rFonts w:ascii="Times New Roman" w:hAnsi="Times New Roman" w:cs="Times New Roman"/>
        </w:rPr>
        <w:t>our decision-making.</w:t>
      </w:r>
    </w:p>
    <w:p w14:paraId="792DC2C2" w14:textId="77777777" w:rsidR="00A470A9" w:rsidRPr="00E777D4"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 </w:t>
      </w:r>
    </w:p>
    <w:p w14:paraId="2180FF7C" w14:textId="64774F4C" w:rsidR="008F2CA3" w:rsidRPr="00CD1E43" w:rsidRDefault="00A470A9" w:rsidP="00A5046A">
      <w:pPr>
        <w:widowControl w:val="0"/>
        <w:autoSpaceDE w:val="0"/>
        <w:autoSpaceDN w:val="0"/>
        <w:adjustRightInd w:val="0"/>
        <w:spacing w:after="0" w:line="480" w:lineRule="auto"/>
        <w:rPr>
          <w:rFonts w:ascii="Times New Roman" w:hAnsi="Times New Roman" w:cs="Times New Roman"/>
          <w:i/>
          <w:rPrChange w:id="27" w:author="nazli hossain" w:date="2019-08-07T18:43:00Z">
            <w:rPr>
              <w:rFonts w:ascii="Times New Roman" w:hAnsi="Times New Roman" w:cs="Times New Roman"/>
            </w:rPr>
          </w:rPrChange>
        </w:rPr>
      </w:pPr>
      <w:r w:rsidRPr="00E777D4">
        <w:rPr>
          <w:rFonts w:ascii="Times New Roman" w:hAnsi="Times New Roman" w:cs="Times New Roman"/>
        </w:rPr>
        <w:t>This is a true story of a couple who has a life threating condition, what about the numerous ones whom we diagnose</w:t>
      </w:r>
      <w:r w:rsidR="009438E3" w:rsidRPr="00E777D4">
        <w:rPr>
          <w:rFonts w:ascii="Times New Roman" w:hAnsi="Times New Roman" w:cs="Times New Roman"/>
        </w:rPr>
        <w:t xml:space="preserve"> everyday</w:t>
      </w:r>
      <w:r w:rsidRPr="00E777D4">
        <w:rPr>
          <w:rFonts w:ascii="Times New Roman" w:hAnsi="Times New Roman" w:cs="Times New Roman"/>
        </w:rPr>
        <w:t xml:space="preserve"> of having chances of any kind of anomaly even if they are</w:t>
      </w:r>
      <w:r w:rsidR="009438E3" w:rsidRPr="00E777D4">
        <w:rPr>
          <w:rFonts w:ascii="Times New Roman" w:hAnsi="Times New Roman" w:cs="Times New Roman"/>
        </w:rPr>
        <w:t xml:space="preserve"> in </w:t>
      </w:r>
      <w:r w:rsidRPr="00E777D4">
        <w:rPr>
          <w:rFonts w:ascii="Times New Roman" w:hAnsi="Times New Roman" w:cs="Times New Roman"/>
        </w:rPr>
        <w:t xml:space="preserve">particular not seen but a certain test has detected that there is a 1:500 chance of the child to have it. </w:t>
      </w:r>
      <w:r w:rsidR="009438E3" w:rsidRPr="00E777D4">
        <w:rPr>
          <w:rFonts w:ascii="Times New Roman" w:hAnsi="Times New Roman" w:cs="Times New Roman"/>
        </w:rPr>
        <w:t>N</w:t>
      </w:r>
      <w:r w:rsidRPr="00E777D4">
        <w:rPr>
          <w:rFonts w:ascii="Times New Roman" w:hAnsi="Times New Roman" w:cs="Times New Roman"/>
        </w:rPr>
        <w:t>ot necessary that the child would</w:t>
      </w:r>
      <w:r w:rsidR="009438E3" w:rsidRPr="00E777D4">
        <w:rPr>
          <w:rFonts w:ascii="Times New Roman" w:hAnsi="Times New Roman" w:cs="Times New Roman"/>
        </w:rPr>
        <w:t xml:space="preserve"> have this anomaly</w:t>
      </w:r>
      <w:r w:rsidRPr="00E777D4">
        <w:rPr>
          <w:rFonts w:ascii="Times New Roman" w:hAnsi="Times New Roman" w:cs="Times New Roman"/>
        </w:rPr>
        <w:t xml:space="preserve"> but there is a chance and so we don’t take any chances of abnormalities or disabilities in life and hence we chose to end th</w:t>
      </w:r>
      <w:r w:rsidR="00583A19" w:rsidRPr="00E777D4">
        <w:rPr>
          <w:rFonts w:ascii="Times New Roman" w:hAnsi="Times New Roman" w:cs="Times New Roman"/>
        </w:rPr>
        <w:t>is</w:t>
      </w:r>
      <w:r w:rsidRPr="00E777D4">
        <w:rPr>
          <w:rFonts w:ascii="Times New Roman" w:hAnsi="Times New Roman" w:cs="Times New Roman"/>
        </w:rPr>
        <w:t xml:space="preserve"> life – </w:t>
      </w:r>
      <w:r w:rsidR="00583A19" w:rsidRPr="00E777D4">
        <w:rPr>
          <w:rFonts w:ascii="Times New Roman" w:hAnsi="Times New Roman" w:cs="Times New Roman"/>
        </w:rPr>
        <w:t>as it would end up as a burden or a liability. Is this the same life we are talking about which is at other times claimed to be</w:t>
      </w:r>
      <w:r w:rsidRPr="00E777D4">
        <w:rPr>
          <w:rFonts w:ascii="Times New Roman" w:hAnsi="Times New Roman" w:cs="Times New Roman"/>
        </w:rPr>
        <w:t xml:space="preserve"> so </w:t>
      </w:r>
      <w:proofErr w:type="gramStart"/>
      <w:r w:rsidRPr="00E777D4">
        <w:rPr>
          <w:rFonts w:ascii="Times New Roman" w:hAnsi="Times New Roman" w:cs="Times New Roman"/>
        </w:rPr>
        <w:t>precious.</w:t>
      </w:r>
      <w:proofErr w:type="gramEnd"/>
      <w:r w:rsidRPr="00E777D4">
        <w:rPr>
          <w:rFonts w:ascii="Times New Roman" w:hAnsi="Times New Roman" w:cs="Times New Roman"/>
        </w:rPr>
        <w:t xml:space="preserve"> </w:t>
      </w:r>
      <w:ins w:id="28" w:author="nazli hossain" w:date="2019-08-07T18:43:00Z">
        <w:r w:rsidR="00CD1E43">
          <w:rPr>
            <w:rFonts w:ascii="Times New Roman" w:hAnsi="Times New Roman" w:cs="Times New Roman"/>
          </w:rPr>
          <w:t>(</w:t>
        </w:r>
        <w:r w:rsidR="00CD1E43">
          <w:rPr>
            <w:rFonts w:ascii="Times New Roman" w:hAnsi="Times New Roman" w:cs="Times New Roman"/>
            <w:i/>
          </w:rPr>
          <w:t xml:space="preserve">The author has selected a beautiful topic, but presents only one </w:t>
        </w:r>
        <w:r w:rsidR="00CD1E43">
          <w:rPr>
            <w:rFonts w:ascii="Times New Roman" w:hAnsi="Times New Roman" w:cs="Times New Roman"/>
            <w:i/>
          </w:rPr>
          <w:lastRenderedPageBreak/>
          <w:t xml:space="preserve">side of picture. Please also introduce other side when couple continues </w:t>
        </w:r>
        <w:proofErr w:type="gramStart"/>
        <w:r w:rsidR="00CD1E43">
          <w:rPr>
            <w:rFonts w:ascii="Times New Roman" w:hAnsi="Times New Roman" w:cs="Times New Roman"/>
            <w:i/>
          </w:rPr>
          <w:t>pregnancy )</w:t>
        </w:r>
      </w:ins>
      <w:proofErr w:type="gramEnd"/>
    </w:p>
    <w:p w14:paraId="629EE867" w14:textId="44A4901E" w:rsidR="00761CEC" w:rsidRPr="00495E1C"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w:t>
      </w:r>
      <w:r w:rsidR="008F2CA3" w:rsidRPr="00E777D4">
        <w:rPr>
          <w:rFonts w:ascii="Times New Roman" w:hAnsi="Times New Roman" w:cs="Times New Roman"/>
        </w:rPr>
        <w:t xml:space="preserve">pro-choice woman is </w:t>
      </w:r>
      <w:r w:rsidR="00583A19" w:rsidRPr="00E777D4">
        <w:rPr>
          <w:rFonts w:ascii="Times New Roman" w:hAnsi="Times New Roman" w:cs="Times New Roman"/>
        </w:rPr>
        <w:t>someone</w:t>
      </w:r>
      <w:r w:rsidRPr="00E777D4">
        <w:rPr>
          <w:rFonts w:ascii="Times New Roman" w:hAnsi="Times New Roman" w:cs="Times New Roman"/>
        </w:rPr>
        <w:t xml:space="preserve"> who decides to have an abortion she</w:t>
      </w:r>
      <w:r w:rsidR="008F2CA3" w:rsidRPr="00E777D4">
        <w:rPr>
          <w:rFonts w:ascii="Times New Roman" w:hAnsi="Times New Roman" w:cs="Times New Roman"/>
        </w:rPr>
        <w:t xml:space="preserve"> feels she has the right to</w:t>
      </w:r>
      <w:r w:rsidRPr="00E777D4">
        <w:rPr>
          <w:rFonts w:ascii="Times New Roman" w:hAnsi="Times New Roman" w:cs="Times New Roman"/>
        </w:rPr>
        <w:t xml:space="preserve"> cope with her experiences and her emotions on her own. A </w:t>
      </w:r>
      <w:r w:rsidR="008F2CA3" w:rsidRPr="00E777D4">
        <w:rPr>
          <w:rFonts w:ascii="Times New Roman" w:hAnsi="Times New Roman" w:cs="Times New Roman"/>
        </w:rPr>
        <w:t>pro-life woman on the other hand is an individual</w:t>
      </w:r>
      <w:r w:rsidRPr="00E777D4">
        <w:rPr>
          <w:rFonts w:ascii="Times New Roman" w:hAnsi="Times New Roman" w:cs="Times New Roman"/>
        </w:rPr>
        <w:t xml:space="preserve"> who choses that it's the </w:t>
      </w:r>
      <w:r w:rsidR="009E6D70" w:rsidRPr="00E777D4">
        <w:rPr>
          <w:rFonts w:ascii="Times New Roman" w:hAnsi="Times New Roman" w:cs="Times New Roman"/>
        </w:rPr>
        <w:t>child’s</w:t>
      </w:r>
      <w:r w:rsidRPr="00E777D4">
        <w:rPr>
          <w:rFonts w:ascii="Times New Roman" w:hAnsi="Times New Roman" w:cs="Times New Roman"/>
        </w:rPr>
        <w:t xml:space="preserve"> life and emotions at stake too and so </w:t>
      </w:r>
      <w:r w:rsidR="008F2CA3" w:rsidRPr="00E777D4">
        <w:rPr>
          <w:rFonts w:ascii="Times New Roman" w:hAnsi="Times New Roman" w:cs="Times New Roman"/>
        </w:rPr>
        <w:t xml:space="preserve">it is not right of me to </w:t>
      </w:r>
      <w:r w:rsidRPr="00E777D4">
        <w:rPr>
          <w:rFonts w:ascii="Times New Roman" w:hAnsi="Times New Roman" w:cs="Times New Roman"/>
        </w:rPr>
        <w:t>decide to end a life just because I feel its not worth</w:t>
      </w:r>
      <w:r w:rsidR="00583A19" w:rsidRPr="00E777D4">
        <w:rPr>
          <w:rFonts w:ascii="Times New Roman" w:hAnsi="Times New Roman" w:cs="Times New Roman"/>
        </w:rPr>
        <w:t xml:space="preserve"> a </w:t>
      </w:r>
      <w:r w:rsidRPr="00E777D4">
        <w:rPr>
          <w:rFonts w:ascii="Times New Roman" w:hAnsi="Times New Roman" w:cs="Times New Roman"/>
        </w:rPr>
        <w:t xml:space="preserve">living. </w:t>
      </w:r>
      <w:r w:rsidR="00761CEC" w:rsidRPr="00E777D4">
        <w:rPr>
          <w:rFonts w:ascii="Times New Roman" w:hAnsi="Times New Roman" w:cs="Times New Roman"/>
        </w:rPr>
        <w:t>Just like any experience of loss, the emotions after an abortion will differ from person to person.  There is no normal, </w:t>
      </w:r>
      <w:r w:rsidRPr="00E777D4">
        <w:rPr>
          <w:rFonts w:ascii="Times New Roman" w:hAnsi="Times New Roman" w:cs="Times New Roman"/>
        </w:rPr>
        <w:t>Abortion choices create a situation of disenfranchised grief in women’s lives.  Disenfranchised grief is grief experienced by an individual that is not openly acknowledged, socially validated or publically observed</w:t>
      </w:r>
      <w:r w:rsidR="004437DC" w:rsidRPr="00E777D4">
        <w:rPr>
          <w:rStyle w:val="FootnoteReference"/>
          <w:rFonts w:ascii="Times New Roman" w:hAnsi="Times New Roman" w:cs="Times New Roman"/>
        </w:rPr>
        <w:footnoteReference w:id="1"/>
      </w:r>
      <w:r w:rsidRPr="00E777D4">
        <w:rPr>
          <w:rFonts w:ascii="Times New Roman" w:hAnsi="Times New Roman" w:cs="Times New Roman"/>
        </w:rPr>
        <w:t>.  The loss experienced is real, but survivors are not accorded the “</w:t>
      </w:r>
      <w:r w:rsidRPr="00495E1C">
        <w:rPr>
          <w:rFonts w:ascii="Times New Roman" w:hAnsi="Times New Roman" w:cs="Times New Roman"/>
        </w:rPr>
        <w:t>right to grieve” by anyone around them.</w:t>
      </w:r>
      <w:r w:rsidR="00761CEC" w:rsidRPr="00495E1C">
        <w:rPr>
          <w:rFonts w:ascii="Times New Roman" w:hAnsi="Times New Roman" w:cs="Times New Roman"/>
        </w:rPr>
        <w:t xml:space="preserve"> </w:t>
      </w:r>
      <w:r w:rsidR="00EA4C8B" w:rsidRPr="00495E1C">
        <w:rPr>
          <w:rFonts w:ascii="Times New Roman" w:hAnsi="Times New Roman" w:cs="Times New Roman"/>
        </w:rPr>
        <w:t>Most of the times it is thought that the most common belief is the feeling of relief</w:t>
      </w:r>
      <w:r w:rsidR="00A808FD" w:rsidRPr="00495E1C">
        <w:rPr>
          <w:rFonts w:ascii="Times New Roman" w:hAnsi="Times New Roman" w:cs="Times New Roman"/>
        </w:rPr>
        <w:t xml:space="preserve"> from a problem. </w:t>
      </w:r>
      <w:r w:rsidR="00761CEC" w:rsidRPr="00495E1C">
        <w:rPr>
          <w:rFonts w:ascii="Times New Roman" w:hAnsi="Times New Roman" w:cs="Times New Roman"/>
        </w:rPr>
        <w:t>Unfortunately, this sense of relief is not always permanent.  Every circumstance surrounding an abortion experience is as unique as the woman who chooses the procedure.</w:t>
      </w:r>
    </w:p>
    <w:p w14:paraId="0546A38B" w14:textId="525327D1" w:rsidR="00761CEC" w:rsidRPr="00495E1C" w:rsidRDefault="00761CEC"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Sometimes a deep feeling of sadness will set in </w:t>
      </w:r>
      <w:r w:rsidRPr="00495E1C">
        <w:rPr>
          <w:rFonts w:ascii="Times New Roman" w:hAnsi="Times New Roman" w:cs="Times New Roman"/>
          <w:i/>
          <w:iCs/>
        </w:rPr>
        <w:t>immediately</w:t>
      </w:r>
      <w:r w:rsidRPr="00495E1C">
        <w:rPr>
          <w:rFonts w:ascii="Times New Roman" w:hAnsi="Times New Roman" w:cs="Times New Roman"/>
        </w:rPr>
        <w:t>.  Because abortion is a final decision that can’t be taken back, I believe most women, are forced to go into a period of stuffing down the sadness and getting on with life.</w:t>
      </w:r>
    </w:p>
    <w:p w14:paraId="3EFEB252" w14:textId="6E3BA52B" w:rsidR="00065B49" w:rsidRPr="00E240DF" w:rsidRDefault="00A808FD" w:rsidP="00A5046A">
      <w:pPr>
        <w:widowControl w:val="0"/>
        <w:autoSpaceDE w:val="0"/>
        <w:autoSpaceDN w:val="0"/>
        <w:adjustRightInd w:val="0"/>
        <w:spacing w:after="0" w:line="480" w:lineRule="auto"/>
        <w:rPr>
          <w:rFonts w:ascii="Times New Roman" w:hAnsi="Times New Roman" w:cs="Times New Roman"/>
          <w:i/>
          <w:rPrChange w:id="29" w:author="nazli hossain" w:date="2019-08-07T18:46:00Z">
            <w:rPr>
              <w:rFonts w:ascii="Times New Roman" w:hAnsi="Times New Roman" w:cs="Times New Roman"/>
            </w:rPr>
          </w:rPrChange>
        </w:rPr>
      </w:pPr>
      <w:r w:rsidRPr="00495E1C">
        <w:rPr>
          <w:rFonts w:ascii="Times New Roman" w:hAnsi="Times New Roman" w:cs="Times New Roman"/>
        </w:rPr>
        <w:t>Here comes the concoction.</w:t>
      </w:r>
      <w:r w:rsidR="00761CEC" w:rsidRPr="00495E1C">
        <w:rPr>
          <w:rFonts w:ascii="Times New Roman" w:hAnsi="Times New Roman" w:cs="Times New Roman"/>
        </w:rPr>
        <w:t xml:space="preserve">  Combine the emotions of relief and deep sadness and </w:t>
      </w:r>
      <w:r w:rsidR="00065B49" w:rsidRPr="00495E1C">
        <w:rPr>
          <w:rFonts w:ascii="Times New Roman" w:hAnsi="Times New Roman" w:cs="Times New Roman"/>
        </w:rPr>
        <w:t>the kind of</w:t>
      </w:r>
      <w:r w:rsidR="00761CEC" w:rsidRPr="00495E1C">
        <w:rPr>
          <w:rFonts w:ascii="Times New Roman" w:hAnsi="Times New Roman" w:cs="Times New Roman"/>
        </w:rPr>
        <w:t xml:space="preserve"> emotional cocktail do</w:t>
      </w:r>
      <w:r w:rsidR="00065B49" w:rsidRPr="00495E1C">
        <w:rPr>
          <w:rFonts w:ascii="Times New Roman" w:hAnsi="Times New Roman" w:cs="Times New Roman"/>
        </w:rPr>
        <w:t xml:space="preserve"> we </w:t>
      </w:r>
      <w:r w:rsidR="00761CEC" w:rsidRPr="00495E1C">
        <w:rPr>
          <w:rFonts w:ascii="Times New Roman" w:hAnsi="Times New Roman" w:cs="Times New Roman"/>
        </w:rPr>
        <w:t>get?  Confusion!  The days, weeks, months and years following the decision can result in a lot of confusing emotional distresses.  On one end of the spectrum is an overwhelming relief to be out of the crisis, and on the other end there is an amazing depth of sadness that resonates to the core of one’s being.</w:t>
      </w:r>
      <w:ins w:id="30" w:author="nazli hossain" w:date="2019-08-07T18:46:00Z">
        <w:r w:rsidR="00CD1E43">
          <w:rPr>
            <w:rFonts w:ascii="Times New Roman" w:hAnsi="Times New Roman" w:cs="Times New Roman"/>
          </w:rPr>
          <w:t xml:space="preserve"> </w:t>
        </w:r>
        <w:r w:rsidR="00E240DF">
          <w:rPr>
            <w:rFonts w:ascii="Times New Roman" w:hAnsi="Times New Roman" w:cs="Times New Roman"/>
          </w:rPr>
          <w:t>(</w:t>
        </w:r>
        <w:r w:rsidR="00E240DF">
          <w:rPr>
            <w:rFonts w:ascii="Times New Roman" w:hAnsi="Times New Roman" w:cs="Times New Roman"/>
            <w:i/>
          </w:rPr>
          <w:t>Again, discuss how it differs in societies where there are support groups, where we have dedicated pregnancy loss clini</w:t>
        </w:r>
      </w:ins>
      <w:ins w:id="31" w:author="nazli hossain" w:date="2019-08-07T18:47:00Z">
        <w:r w:rsidR="00E240DF">
          <w:rPr>
            <w:rFonts w:ascii="Times New Roman" w:hAnsi="Times New Roman" w:cs="Times New Roman"/>
            <w:i/>
          </w:rPr>
          <w:t xml:space="preserve">cs. Is the situation different? There are </w:t>
        </w:r>
        <w:r w:rsidR="00E240DF">
          <w:rPr>
            <w:rFonts w:ascii="Times New Roman" w:hAnsi="Times New Roman" w:cs="Times New Roman"/>
            <w:i/>
          </w:rPr>
          <w:lastRenderedPageBreak/>
          <w:t xml:space="preserve">number of articles available on </w:t>
        </w:r>
      </w:ins>
      <w:ins w:id="32" w:author="nazli hossain" w:date="2019-08-07T18:48:00Z">
        <w:r w:rsidR="00E240DF">
          <w:rPr>
            <w:rFonts w:ascii="Times New Roman" w:hAnsi="Times New Roman" w:cs="Times New Roman"/>
            <w:i/>
          </w:rPr>
          <w:t>Pubmed)</w:t>
        </w:r>
      </w:ins>
    </w:p>
    <w:p w14:paraId="58D54104" w14:textId="78FE1929" w:rsidR="00A470A9" w:rsidRPr="00B4382A" w:rsidRDefault="00065B49" w:rsidP="00E777D4">
      <w:pPr>
        <w:widowControl w:val="0"/>
        <w:autoSpaceDE w:val="0"/>
        <w:autoSpaceDN w:val="0"/>
        <w:adjustRightInd w:val="0"/>
        <w:spacing w:after="0" w:line="480" w:lineRule="auto"/>
        <w:ind w:firstLine="720"/>
        <w:rPr>
          <w:rFonts w:ascii="Times New Roman" w:hAnsi="Times New Roman" w:cs="Times New Roman"/>
          <w:i/>
          <w:rPrChange w:id="33" w:author="nazli hossain" w:date="2019-08-07T19:54:00Z">
            <w:rPr>
              <w:rFonts w:ascii="Times New Roman" w:hAnsi="Times New Roman" w:cs="Times New Roman"/>
            </w:rPr>
          </w:rPrChange>
        </w:rPr>
      </w:pPr>
      <w:r w:rsidRPr="00495E1C">
        <w:rPr>
          <w:rFonts w:ascii="Times New Roman" w:hAnsi="Times New Roman" w:cs="Times New Roman"/>
        </w:rPr>
        <w:t>I</w:t>
      </w:r>
      <w:r w:rsidR="00761CEC" w:rsidRPr="00495E1C">
        <w:rPr>
          <w:rFonts w:ascii="Times New Roman" w:hAnsi="Times New Roman" w:cs="Times New Roman"/>
        </w:rPr>
        <w:t>n our culture</w:t>
      </w:r>
      <w:r w:rsidRPr="00495E1C">
        <w:rPr>
          <w:rFonts w:ascii="Times New Roman" w:hAnsi="Times New Roman" w:cs="Times New Roman"/>
        </w:rPr>
        <w:t>s</w:t>
      </w:r>
      <w:r w:rsidR="00761CEC" w:rsidRPr="00495E1C">
        <w:rPr>
          <w:rFonts w:ascii="Times New Roman" w:hAnsi="Times New Roman" w:cs="Times New Roman"/>
        </w:rPr>
        <w:t xml:space="preserve"> the legalities of abortion </w:t>
      </w:r>
      <w:r w:rsidRPr="00495E1C">
        <w:rPr>
          <w:rFonts w:ascii="Times New Roman" w:hAnsi="Times New Roman" w:cs="Times New Roman"/>
        </w:rPr>
        <w:t xml:space="preserve">are confused </w:t>
      </w:r>
      <w:r w:rsidR="00761CEC" w:rsidRPr="00495E1C">
        <w:rPr>
          <w:rFonts w:ascii="Times New Roman" w:hAnsi="Times New Roman" w:cs="Times New Roman"/>
        </w:rPr>
        <w:t>with the actual process of resolving the natural loss that follows, there is an implied message that</w:t>
      </w:r>
      <w:r w:rsidR="003507CB" w:rsidRPr="00495E1C">
        <w:rPr>
          <w:rFonts w:ascii="Times New Roman" w:hAnsi="Times New Roman" w:cs="Times New Roman"/>
        </w:rPr>
        <w:t xml:space="preserve"> the abortion is the closure. </w:t>
      </w:r>
      <w:r w:rsidR="00761CEC" w:rsidRPr="00495E1C">
        <w:rPr>
          <w:rFonts w:ascii="Times New Roman" w:hAnsi="Times New Roman" w:cs="Times New Roman"/>
        </w:rPr>
        <w:t xml:space="preserve">This </w:t>
      </w:r>
      <w:r w:rsidR="003507CB" w:rsidRPr="00495E1C">
        <w:rPr>
          <w:rFonts w:ascii="Times New Roman" w:hAnsi="Times New Roman" w:cs="Times New Roman"/>
        </w:rPr>
        <w:t>is where the truth gets dispersed.</w:t>
      </w:r>
      <w:r w:rsidR="008F2CA3" w:rsidRPr="00495E1C">
        <w:rPr>
          <w:rFonts w:ascii="Times New Roman" w:hAnsi="Times New Roman" w:cs="Times New Roman"/>
        </w:rPr>
        <w:t xml:space="preserve"> Anyone who is </w:t>
      </w:r>
      <w:r w:rsidRPr="00495E1C">
        <w:rPr>
          <w:rFonts w:ascii="Times New Roman" w:hAnsi="Times New Roman" w:cs="Times New Roman"/>
        </w:rPr>
        <w:t>undergoing a</w:t>
      </w:r>
      <w:r w:rsidR="008F2CA3" w:rsidRPr="00495E1C">
        <w:rPr>
          <w:rFonts w:ascii="Times New Roman" w:hAnsi="Times New Roman" w:cs="Times New Roman"/>
        </w:rPr>
        <w:t xml:space="preserve"> loss needs a place which is comfortable for them to be in</w:t>
      </w:r>
      <w:r w:rsidR="00EC5874" w:rsidRPr="00495E1C">
        <w:rPr>
          <w:rFonts w:ascii="Times New Roman" w:hAnsi="Times New Roman" w:cs="Times New Roman"/>
        </w:rPr>
        <w:t>. H</w:t>
      </w:r>
      <w:r w:rsidR="008F2CA3" w:rsidRPr="00495E1C">
        <w:rPr>
          <w:rFonts w:ascii="Times New Roman" w:hAnsi="Times New Roman" w:cs="Times New Roman"/>
        </w:rPr>
        <w:t>aving a child who may not cope with life is a realty and giving it the dignity to die is peace and a lov</w:t>
      </w:r>
      <w:r w:rsidR="00EC5874" w:rsidRPr="00495E1C">
        <w:rPr>
          <w:rFonts w:ascii="Times New Roman" w:hAnsi="Times New Roman" w:cs="Times New Roman"/>
        </w:rPr>
        <w:t>ing</w:t>
      </w:r>
      <w:r w:rsidR="008F2CA3" w:rsidRPr="00495E1C">
        <w:rPr>
          <w:rFonts w:ascii="Times New Roman" w:hAnsi="Times New Roman" w:cs="Times New Roman"/>
        </w:rPr>
        <w:t xml:space="preserve"> environment is also something we as humans need to understand. </w:t>
      </w:r>
      <w:r w:rsidR="003507CB" w:rsidRPr="00495E1C">
        <w:rPr>
          <w:rFonts w:ascii="Times New Roman" w:hAnsi="Times New Roman" w:cs="Times New Roman"/>
        </w:rPr>
        <w:t xml:space="preserve">The reason for this statement being that when we loose a loved one, age no bar we are usually surrounded by our friends and family who stand along with us telling us the goods and the </w:t>
      </w:r>
      <w:proofErr w:type="spellStart"/>
      <w:r w:rsidR="003507CB" w:rsidRPr="00495E1C">
        <w:rPr>
          <w:rFonts w:ascii="Times New Roman" w:hAnsi="Times New Roman" w:cs="Times New Roman"/>
        </w:rPr>
        <w:t>bad</w:t>
      </w:r>
      <w:r w:rsidR="00EC5874" w:rsidRPr="00495E1C">
        <w:rPr>
          <w:rFonts w:ascii="Times New Roman" w:hAnsi="Times New Roman" w:cs="Times New Roman"/>
        </w:rPr>
        <w:t>’</w:t>
      </w:r>
      <w:r w:rsidR="003507CB" w:rsidRPr="00495E1C">
        <w:rPr>
          <w:rFonts w:ascii="Times New Roman" w:hAnsi="Times New Roman" w:cs="Times New Roman"/>
        </w:rPr>
        <w:t>s</w:t>
      </w:r>
      <w:proofErr w:type="spellEnd"/>
      <w:r w:rsidR="003507CB" w:rsidRPr="00495E1C">
        <w:rPr>
          <w:rFonts w:ascii="Times New Roman" w:hAnsi="Times New Roman" w:cs="Times New Roman"/>
        </w:rPr>
        <w:t xml:space="preserve">, the fun time and the </w:t>
      </w:r>
      <w:r w:rsidR="0061177D" w:rsidRPr="00495E1C">
        <w:rPr>
          <w:rFonts w:ascii="Times New Roman" w:hAnsi="Times New Roman" w:cs="Times New Roman"/>
        </w:rPr>
        <w:t xml:space="preserve">laughter, anything that would make us just comfortable. But, when we talk about abortion, usually it is not exactly how it is. The person is either alone when </w:t>
      </w:r>
      <w:r w:rsidR="00EC5874" w:rsidRPr="00495E1C">
        <w:rPr>
          <w:rFonts w:ascii="Times New Roman" w:hAnsi="Times New Roman" w:cs="Times New Roman"/>
        </w:rPr>
        <w:t>it’s</w:t>
      </w:r>
      <w:r w:rsidR="0061177D" w:rsidRPr="00495E1C">
        <w:rPr>
          <w:rFonts w:ascii="Times New Roman" w:hAnsi="Times New Roman" w:cs="Times New Roman"/>
        </w:rPr>
        <w:t xml:space="preserve"> done due to the reason called “unwanted pregnancy” and if it is else wise that</w:t>
      </w:r>
      <w:r w:rsidR="009F5D47" w:rsidRPr="00495E1C">
        <w:rPr>
          <w:rFonts w:ascii="Times New Roman" w:hAnsi="Times New Roman" w:cs="Times New Roman"/>
        </w:rPr>
        <w:t xml:space="preserve"> is</w:t>
      </w:r>
      <w:r w:rsidR="0061177D" w:rsidRPr="00495E1C">
        <w:rPr>
          <w:rFonts w:ascii="Times New Roman" w:hAnsi="Times New Roman" w:cs="Times New Roman"/>
        </w:rPr>
        <w:t xml:space="preserve"> </w:t>
      </w:r>
      <w:r w:rsidR="009F5D47" w:rsidRPr="00495E1C">
        <w:rPr>
          <w:rFonts w:ascii="Times New Roman" w:hAnsi="Times New Roman" w:cs="Times New Roman"/>
        </w:rPr>
        <w:t xml:space="preserve">when the reason </w:t>
      </w:r>
      <w:r w:rsidR="002679DE" w:rsidRPr="00495E1C">
        <w:rPr>
          <w:rFonts w:ascii="Times New Roman" w:hAnsi="Times New Roman" w:cs="Times New Roman"/>
        </w:rPr>
        <w:t>is the growing fetus is “not up to the mark”</w:t>
      </w:r>
      <w:r w:rsidR="00EC5874" w:rsidRPr="00495E1C">
        <w:rPr>
          <w:rFonts w:ascii="Times New Roman" w:hAnsi="Times New Roman" w:cs="Times New Roman"/>
        </w:rPr>
        <w:t xml:space="preserve"> there is </w:t>
      </w:r>
      <w:r w:rsidR="002679DE" w:rsidRPr="00495E1C">
        <w:rPr>
          <w:rFonts w:ascii="Times New Roman" w:hAnsi="Times New Roman" w:cs="Times New Roman"/>
        </w:rPr>
        <w:t xml:space="preserve"> fear, confusion, anger, blame, conflict, guilt, shame, isolation, and anxiety</w:t>
      </w:r>
      <w:r w:rsidR="00EC5874" w:rsidRPr="00495E1C">
        <w:rPr>
          <w:rFonts w:ascii="Times New Roman" w:hAnsi="Times New Roman" w:cs="Times New Roman"/>
        </w:rPr>
        <w:t xml:space="preserve"> which</w:t>
      </w:r>
      <w:r w:rsidR="002679DE" w:rsidRPr="00495E1C">
        <w:rPr>
          <w:rFonts w:ascii="Times New Roman" w:hAnsi="Times New Roman" w:cs="Times New Roman"/>
        </w:rPr>
        <w:t xml:space="preserve"> often</w:t>
      </w:r>
      <w:r w:rsidR="008F2CA3" w:rsidRPr="00495E1C">
        <w:rPr>
          <w:rFonts w:ascii="Times New Roman" w:hAnsi="Times New Roman" w:cs="Times New Roman"/>
        </w:rPr>
        <w:t xml:space="preserve"> </w:t>
      </w:r>
      <w:r w:rsidR="00EC5874" w:rsidRPr="00495E1C">
        <w:rPr>
          <w:rFonts w:ascii="Times New Roman" w:hAnsi="Times New Roman" w:cs="Times New Roman"/>
        </w:rPr>
        <w:t xml:space="preserve">undermined with the fact “good </w:t>
      </w:r>
      <w:proofErr w:type="spellStart"/>
      <w:r w:rsidR="00EC5874" w:rsidRPr="00495E1C">
        <w:rPr>
          <w:rFonts w:ascii="Times New Roman" w:hAnsi="Times New Roman" w:cs="Times New Roman"/>
        </w:rPr>
        <w:t>ridden’s</w:t>
      </w:r>
      <w:proofErr w:type="spellEnd"/>
      <w:r w:rsidR="00EC5874" w:rsidRPr="00495E1C">
        <w:rPr>
          <w:rFonts w:ascii="Times New Roman" w:hAnsi="Times New Roman" w:cs="Times New Roman"/>
        </w:rPr>
        <w:t xml:space="preserve">”. </w:t>
      </w:r>
      <w:ins w:id="34" w:author="nazli hossain" w:date="2019-08-07T19:54:00Z">
        <w:r w:rsidR="00B4382A">
          <w:rPr>
            <w:rFonts w:ascii="Times New Roman" w:hAnsi="Times New Roman" w:cs="Times New Roman"/>
            <w:i/>
          </w:rPr>
          <w:t xml:space="preserve">Introduce concept of Early pregnancy loss clinic / </w:t>
        </w:r>
      </w:ins>
      <w:ins w:id="35" w:author="nazli hossain" w:date="2019-08-07T19:55:00Z">
        <w:r w:rsidR="00B4382A">
          <w:rPr>
            <w:rFonts w:ascii="Times New Roman" w:hAnsi="Times New Roman" w:cs="Times New Roman"/>
            <w:i/>
          </w:rPr>
          <w:t>TLC tender loving care here, and what difference does it make)</w:t>
        </w:r>
      </w:ins>
    </w:p>
    <w:p w14:paraId="766C93B3" w14:textId="361BC44B" w:rsidR="00095DEA" w:rsidRPr="00495E1C" w:rsidRDefault="00EC5874"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There are</w:t>
      </w:r>
      <w:r w:rsidR="0061177D" w:rsidRPr="00495E1C">
        <w:rPr>
          <w:rFonts w:ascii="Times New Roman" w:hAnsi="Times New Roman" w:cs="Times New Roman"/>
        </w:rPr>
        <w:t xml:space="preserve"> many complex emotions </w:t>
      </w:r>
      <w:r w:rsidRPr="00495E1C">
        <w:rPr>
          <w:rFonts w:ascii="Times New Roman" w:hAnsi="Times New Roman" w:cs="Times New Roman"/>
        </w:rPr>
        <w:t xml:space="preserve">which </w:t>
      </w:r>
      <w:r w:rsidR="0061177D" w:rsidRPr="00495E1C">
        <w:rPr>
          <w:rFonts w:ascii="Times New Roman" w:hAnsi="Times New Roman" w:cs="Times New Roman"/>
        </w:rPr>
        <w:t xml:space="preserve">women are left to cope as soon as a woman learns (or even suspects) she is pregnant.  </w:t>
      </w:r>
      <w:r w:rsidR="008F2CA3" w:rsidRPr="00495E1C">
        <w:rPr>
          <w:rFonts w:ascii="Times New Roman" w:hAnsi="Times New Roman" w:cs="Times New Roman"/>
        </w:rPr>
        <w:t xml:space="preserve">There is a different kind of emotion of feeling one faces when one realizes that there is another </w:t>
      </w:r>
      <w:r w:rsidRPr="00495E1C">
        <w:rPr>
          <w:rFonts w:ascii="Times New Roman" w:hAnsi="Times New Roman" w:cs="Times New Roman"/>
        </w:rPr>
        <w:t>human</w:t>
      </w:r>
      <w:r w:rsidR="008F2CA3" w:rsidRPr="00495E1C">
        <w:rPr>
          <w:rFonts w:ascii="Times New Roman" w:hAnsi="Times New Roman" w:cs="Times New Roman"/>
        </w:rPr>
        <w:t xml:space="preserve"> being growing inside one self and then somewhere down the lane she is told that this human being whom she is </w:t>
      </w:r>
      <w:r w:rsidRPr="00495E1C">
        <w:rPr>
          <w:rFonts w:ascii="Times New Roman" w:hAnsi="Times New Roman" w:cs="Times New Roman"/>
        </w:rPr>
        <w:t>expecting going</w:t>
      </w:r>
      <w:r w:rsidR="008F2CA3" w:rsidRPr="00495E1C">
        <w:rPr>
          <w:rFonts w:ascii="Times New Roman" w:hAnsi="Times New Roman" w:cs="Times New Roman"/>
        </w:rPr>
        <w:t xml:space="preserve"> to be somewhat like her or her partner</w:t>
      </w:r>
      <w:r w:rsidRPr="00495E1C">
        <w:rPr>
          <w:rFonts w:ascii="Times New Roman" w:hAnsi="Times New Roman" w:cs="Times New Roman"/>
        </w:rPr>
        <w:t>. Then when you are told that this person</w:t>
      </w:r>
      <w:r w:rsidR="008F2CA3" w:rsidRPr="00495E1C">
        <w:rPr>
          <w:rFonts w:ascii="Times New Roman" w:hAnsi="Times New Roman" w:cs="Times New Roman"/>
        </w:rPr>
        <w:t xml:space="preserve"> is not perfectly made, the first thought </w:t>
      </w:r>
      <w:r w:rsidRPr="00495E1C">
        <w:rPr>
          <w:rFonts w:ascii="Times New Roman" w:hAnsi="Times New Roman" w:cs="Times New Roman"/>
        </w:rPr>
        <w:t>that passes one’s mind is that</w:t>
      </w:r>
      <w:r w:rsidR="008F2CA3" w:rsidRPr="00495E1C">
        <w:rPr>
          <w:rFonts w:ascii="Times New Roman" w:hAnsi="Times New Roman" w:cs="Times New Roman"/>
        </w:rPr>
        <w:t>, “</w:t>
      </w:r>
      <w:r w:rsidR="008F2CA3" w:rsidRPr="00495E1C">
        <w:rPr>
          <w:rFonts w:ascii="Times New Roman" w:hAnsi="Times New Roman" w:cs="Times New Roman"/>
          <w:i/>
        </w:rPr>
        <w:t>what did I not do right”</w:t>
      </w:r>
    </w:p>
    <w:p w14:paraId="2F352153" w14:textId="6995DCBF" w:rsidR="0061177D" w:rsidRPr="00495E1C" w:rsidRDefault="00095DEA" w:rsidP="00A5046A">
      <w:pPr>
        <w:widowControl w:val="0"/>
        <w:autoSpaceDE w:val="0"/>
        <w:autoSpaceDN w:val="0"/>
        <w:adjustRightInd w:val="0"/>
        <w:spacing w:after="0" w:line="480" w:lineRule="auto"/>
        <w:rPr>
          <w:rFonts w:ascii="Times New Roman" w:hAnsi="Times New Roman" w:cs="Times New Roman"/>
          <w:i/>
        </w:rPr>
      </w:pPr>
      <w:r w:rsidRPr="00495E1C">
        <w:rPr>
          <w:rFonts w:ascii="Times New Roman" w:hAnsi="Times New Roman" w:cs="Times New Roman"/>
        </w:rPr>
        <w:t xml:space="preserve">It has been my experience that it takes </w:t>
      </w:r>
      <w:r w:rsidR="00F74E39" w:rsidRPr="00495E1C">
        <w:rPr>
          <w:rFonts w:ascii="Times New Roman" w:hAnsi="Times New Roman" w:cs="Times New Roman"/>
        </w:rPr>
        <w:t xml:space="preserve">a lot of effort and </w:t>
      </w:r>
      <w:r w:rsidR="00EC5874" w:rsidRPr="00495E1C">
        <w:rPr>
          <w:rFonts w:ascii="Times New Roman" w:hAnsi="Times New Roman" w:cs="Times New Roman"/>
        </w:rPr>
        <w:t>counseling</w:t>
      </w:r>
      <w:r w:rsidR="00F74E39" w:rsidRPr="00495E1C">
        <w:rPr>
          <w:rFonts w:ascii="Times New Roman" w:hAnsi="Times New Roman" w:cs="Times New Roman"/>
        </w:rPr>
        <w:t xml:space="preserve"> at a personal level till one can really </w:t>
      </w:r>
      <w:r w:rsidRPr="00495E1C">
        <w:rPr>
          <w:rFonts w:ascii="Times New Roman" w:hAnsi="Times New Roman" w:cs="Times New Roman"/>
        </w:rPr>
        <w:t>admit a past abortion</w:t>
      </w:r>
      <w:r w:rsidR="00364937" w:rsidRPr="00495E1C">
        <w:rPr>
          <w:rFonts w:ascii="Times New Roman" w:hAnsi="Times New Roman" w:cs="Times New Roman"/>
        </w:rPr>
        <w:t xml:space="preserve">. And when asked if they would do </w:t>
      </w:r>
      <w:r w:rsidR="007F4522" w:rsidRPr="00495E1C">
        <w:rPr>
          <w:rFonts w:ascii="Times New Roman" w:hAnsi="Times New Roman" w:cs="Times New Roman"/>
        </w:rPr>
        <w:lastRenderedPageBreak/>
        <w:t>anything differently, most of</w:t>
      </w:r>
      <w:r w:rsidR="00EC5874" w:rsidRPr="00495E1C">
        <w:rPr>
          <w:rFonts w:ascii="Times New Roman" w:hAnsi="Times New Roman" w:cs="Times New Roman"/>
        </w:rPr>
        <w:t xml:space="preserve"> the patients I came in contact with </w:t>
      </w:r>
      <w:r w:rsidR="007F4522" w:rsidRPr="00495E1C">
        <w:rPr>
          <w:rFonts w:ascii="Times New Roman" w:hAnsi="Times New Roman" w:cs="Times New Roman"/>
        </w:rPr>
        <w:t xml:space="preserve">broke down saying </w:t>
      </w:r>
      <w:r w:rsidR="007F4522" w:rsidRPr="00495E1C">
        <w:rPr>
          <w:rFonts w:ascii="Times New Roman" w:hAnsi="Times New Roman" w:cs="Times New Roman"/>
          <w:i/>
        </w:rPr>
        <w:t>no one ever gave them an option or choice to think elsewise</w:t>
      </w:r>
      <w:r w:rsidR="00EC5874" w:rsidRPr="00495E1C">
        <w:rPr>
          <w:rFonts w:ascii="Times New Roman" w:hAnsi="Times New Roman" w:cs="Times New Roman"/>
          <w:i/>
        </w:rPr>
        <w:t>”</w:t>
      </w:r>
      <w:r w:rsidR="007F4522" w:rsidRPr="00495E1C">
        <w:rPr>
          <w:rFonts w:ascii="Times New Roman" w:hAnsi="Times New Roman" w:cs="Times New Roman"/>
          <w:i/>
        </w:rPr>
        <w:t>.</w:t>
      </w:r>
    </w:p>
    <w:p w14:paraId="1D7A6A74" w14:textId="224D745D" w:rsidR="00F74E39" w:rsidRPr="00E777D4"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w:t>
      </w:r>
      <w:del w:id="36" w:author="nazli hossain" w:date="2019-08-07T19:56:00Z">
        <w:r w:rsidRPr="00E777D4" w:rsidDel="00170648">
          <w:rPr>
            <w:rFonts w:ascii="Times New Roman" w:hAnsi="Times New Roman" w:cs="Times New Roman"/>
          </w:rPr>
          <w:delText xml:space="preserve">competent </w:delText>
        </w:r>
      </w:del>
      <w:ins w:id="37" w:author="nazli hossain" w:date="2019-08-07T19:56:00Z">
        <w:r w:rsidR="00170648">
          <w:rPr>
            <w:rFonts w:ascii="Times New Roman" w:hAnsi="Times New Roman" w:cs="Times New Roman"/>
            <w:i/>
          </w:rPr>
          <w:t xml:space="preserve">well informed </w:t>
        </w:r>
      </w:ins>
      <w:r w:rsidRPr="00E777D4">
        <w:rPr>
          <w:rFonts w:ascii="Times New Roman" w:hAnsi="Times New Roman" w:cs="Times New Roman"/>
        </w:rPr>
        <w:t>patient must always be involved in the decision-making process regarding offered medical treatment.</w:t>
      </w:r>
      <w:del w:id="38" w:author="nazli hossain" w:date="2019-08-07T19:57:00Z">
        <w:r w:rsidRPr="00E777D4" w:rsidDel="00170648">
          <w:rPr>
            <w:rFonts w:ascii="Times New Roman" w:hAnsi="Times New Roman" w:cs="Times New Roman"/>
          </w:rPr>
          <w:delText xml:space="preserve"> Competence is a global concept and may fluctuate from day to day, and a patient may be competent to make some decisions but not others</w:delText>
        </w:r>
        <w:r w:rsidRPr="00E777D4" w:rsidDel="00170648">
          <w:rPr>
            <w:rStyle w:val="FootnoteReference"/>
            <w:rFonts w:ascii="Times New Roman" w:hAnsi="Times New Roman" w:cs="Times New Roman"/>
          </w:rPr>
          <w:footnoteReference w:id="2"/>
        </w:r>
        <w:r w:rsidRPr="00E777D4" w:rsidDel="00170648">
          <w:rPr>
            <w:rFonts w:ascii="Times New Roman" w:hAnsi="Times New Roman" w:cs="Times New Roman"/>
          </w:rPr>
          <w:delText>. Decision making capacity is more of a clinical concept, and it acknowledges that capacity is task-specific and may fluctuate</w:delText>
        </w:r>
      </w:del>
      <w:r w:rsidRPr="00E777D4">
        <w:rPr>
          <w:rStyle w:val="FootnoteReference"/>
          <w:rFonts w:ascii="Times New Roman" w:hAnsi="Times New Roman" w:cs="Times New Roman"/>
        </w:rPr>
        <w:footnoteReference w:id="3"/>
      </w:r>
      <w:r w:rsidRPr="00E777D4">
        <w:rPr>
          <w:rFonts w:ascii="Times New Roman" w:hAnsi="Times New Roman" w:cs="Times New Roman"/>
        </w:rPr>
        <w:t>.</w:t>
      </w:r>
      <w:r w:rsidRPr="00495E1C">
        <w:rPr>
          <w:rFonts w:ascii="Times New Roman" w:hAnsi="Times New Roman" w:cs="Times New Roman"/>
        </w:rPr>
        <w:t xml:space="preserve"> If women could share their stories openly without fear of being judged by society.  Abortion is such a hot topic and there are many people shouting loudly on both sides of the argument.  Sadly, the one voice you never hear, and perhaps the voice that is most important, is the woman who has had an abortion.”</w:t>
      </w:r>
      <w:r w:rsidRPr="00E777D4">
        <w:rPr>
          <w:rFonts w:ascii="Times New Roman" w:hAnsi="Times New Roman" w:cs="Times New Roman"/>
        </w:rPr>
        <w:t xml:space="preserve"> It is therefore necessary to assess the decisional capacity as it is an essential part of the informed consent process</w:t>
      </w:r>
      <w:r w:rsidRPr="00E777D4">
        <w:rPr>
          <w:rStyle w:val="FootnoteReference"/>
          <w:rFonts w:ascii="Times New Roman" w:hAnsi="Times New Roman" w:cs="Times New Roman"/>
        </w:rPr>
        <w:footnoteReference w:id="4"/>
      </w:r>
      <w:r w:rsidR="00F74E39" w:rsidRPr="00E777D4">
        <w:rPr>
          <w:rFonts w:ascii="Times New Roman" w:hAnsi="Times New Roman" w:cs="Times New Roman"/>
        </w:rPr>
        <w:t>.</w:t>
      </w:r>
    </w:p>
    <w:p w14:paraId="6458D311" w14:textId="643E4C3E" w:rsidR="004B2E23" w:rsidRPr="00495E1C"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The medical decisions then must be based on either what the patient would have wanted under those circumstances or what is best for the patient</w:t>
      </w:r>
      <w:r w:rsidRPr="00E777D4">
        <w:rPr>
          <w:rStyle w:val="FootnoteReference"/>
          <w:rFonts w:ascii="Times New Roman" w:hAnsi="Times New Roman" w:cs="Times New Roman"/>
        </w:rPr>
        <w:footnoteReference w:id="5"/>
      </w:r>
      <w:r w:rsidRPr="00E777D4">
        <w:rPr>
          <w:rFonts w:ascii="Times New Roman" w:hAnsi="Times New Roman" w:cs="Times New Roman"/>
        </w:rPr>
        <w:t>. There is also no “objectively correct” standard delineating what a patient must decide; patient may make choice that the majority of people may not chose, but that does not necessarily mean that the patient does not have capacity</w:t>
      </w:r>
      <w:r w:rsidRPr="00E777D4">
        <w:rPr>
          <w:rStyle w:val="FootnoteReference"/>
          <w:rFonts w:ascii="Times New Roman" w:hAnsi="Times New Roman" w:cs="Times New Roman"/>
        </w:rPr>
        <w:footnoteReference w:id="6"/>
      </w:r>
      <w:r w:rsidRPr="00E777D4">
        <w:rPr>
          <w:rFonts w:ascii="Times New Roman" w:hAnsi="Times New Roman" w:cs="Times New Roman"/>
        </w:rPr>
        <w:t xml:space="preserve">. </w:t>
      </w:r>
      <w:r w:rsidRPr="00495E1C">
        <w:rPr>
          <w:rFonts w:ascii="Times New Roman" w:hAnsi="Times New Roman" w:cs="Times New Roman"/>
        </w:rPr>
        <w:t xml:space="preserve">What I learned from my personal experience and what I see with the women I work with is that in order to survive the dialectical thoughts of “I’m so relieved and I’m so sad,” a woman has to go into a shut down mode emotionally.  Imagine dealing with thoughts like “what made me so relieved also made me sadder than I’ve ever been and what made me sadder than I’ve </w:t>
      </w:r>
      <w:r w:rsidRPr="00495E1C">
        <w:rPr>
          <w:rFonts w:ascii="Times New Roman" w:hAnsi="Times New Roman" w:cs="Times New Roman"/>
        </w:rPr>
        <w:lastRenderedPageBreak/>
        <w:t>ever been actually gave me relief.”  This thought pattern has no positive return for the person stuck in it.</w:t>
      </w:r>
    </w:p>
    <w:p w14:paraId="2AE8D199" w14:textId="41876609" w:rsidR="00A5046A" w:rsidRPr="00170648" w:rsidRDefault="009F4764" w:rsidP="00A5046A">
      <w:pPr>
        <w:widowControl w:val="0"/>
        <w:autoSpaceDE w:val="0"/>
        <w:autoSpaceDN w:val="0"/>
        <w:adjustRightInd w:val="0"/>
        <w:spacing w:after="0" w:line="480" w:lineRule="auto"/>
        <w:rPr>
          <w:rFonts w:ascii="Times New Roman" w:hAnsi="Times New Roman" w:cs="Times New Roman"/>
          <w:i/>
          <w:rPrChange w:id="41" w:author="nazli hossain" w:date="2019-08-07T19:59:00Z">
            <w:rPr>
              <w:rFonts w:ascii="Times New Roman" w:hAnsi="Times New Roman" w:cs="Times New Roman"/>
            </w:rPr>
          </w:rPrChange>
        </w:rPr>
      </w:pPr>
      <w:r w:rsidRPr="00495E1C">
        <w:rPr>
          <w:rFonts w:ascii="Times New Roman" w:hAnsi="Times New Roman" w:cs="Times New Roman"/>
        </w:rPr>
        <w:t>Guilt is an important and valid feeling that follows many types of loss for many reasons.  In the case of abortion there may be unique feelings of guilt, as abortion is a decision deeply intertwined with our spiritual, ethical and political belief systems. </w:t>
      </w:r>
      <w:ins w:id="42" w:author="nazli hossain" w:date="2019-08-07T19:59:00Z">
        <w:r w:rsidR="00170648">
          <w:rPr>
            <w:rFonts w:ascii="Times New Roman" w:hAnsi="Times New Roman" w:cs="Times New Roman"/>
          </w:rPr>
          <w:t>(</w:t>
        </w:r>
        <w:r w:rsidR="00170648">
          <w:rPr>
            <w:rFonts w:ascii="Times New Roman" w:hAnsi="Times New Roman" w:cs="Times New Roman"/>
            <w:i/>
          </w:rPr>
          <w:t>political ??)</w:t>
        </w:r>
      </w:ins>
    </w:p>
    <w:p w14:paraId="1B5C9BAD" w14:textId="2E4A7984" w:rsidR="00650B97" w:rsidRPr="00495E1C" w:rsidRDefault="002C26F2" w:rsidP="00650B97">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  </w:t>
      </w:r>
      <w:r w:rsidR="00D71D7F" w:rsidRPr="00495E1C">
        <w:rPr>
          <w:rFonts w:ascii="Times New Roman" w:hAnsi="Times New Roman" w:cs="Times New Roman"/>
        </w:rPr>
        <w:t>Even when a woman feels confident in the decision</w:t>
      </w:r>
      <w:r w:rsidR="00EC5874" w:rsidRPr="00495E1C">
        <w:rPr>
          <w:rFonts w:ascii="Times New Roman" w:hAnsi="Times New Roman" w:cs="Times New Roman"/>
        </w:rPr>
        <w:t>s</w:t>
      </w:r>
      <w:r w:rsidR="00D71D7F" w:rsidRPr="00495E1C">
        <w:rPr>
          <w:rFonts w:ascii="Times New Roman" w:hAnsi="Times New Roman" w:cs="Times New Roman"/>
        </w:rPr>
        <w:t xml:space="preserve"> she made, there still can be sadness about the loss of a future as a mother, with that child.</w:t>
      </w:r>
      <w:r w:rsidR="00EC5874" w:rsidRPr="00495E1C" w:rsidDel="00EC5874">
        <w:rPr>
          <w:rFonts w:ascii="Times New Roman" w:hAnsi="Times New Roman" w:cs="Times New Roman"/>
        </w:rPr>
        <w:t xml:space="preserve"> </w:t>
      </w:r>
      <w:r w:rsidR="00D71D7F" w:rsidRPr="00495E1C">
        <w:rPr>
          <w:rFonts w:ascii="Times New Roman" w:hAnsi="Times New Roman" w:cs="Times New Roman"/>
        </w:rPr>
        <w:t>It is important to feel and acknowledge sadness, and accept that it is okay to feel this emotion despite the abortion being a choice.  Sadness can be confusing when it comes simultaneously with emotions like relief and happiness, but this is the reality and complexity of grief.</w:t>
      </w:r>
      <w:r w:rsidR="00F74E39" w:rsidRPr="00495E1C">
        <w:rPr>
          <w:rFonts w:ascii="Times New Roman" w:hAnsi="Times New Roman" w:cs="Times New Roman"/>
        </w:rPr>
        <w:t xml:space="preserve"> </w:t>
      </w:r>
      <w:r w:rsidR="00407ACF" w:rsidRPr="00495E1C">
        <w:rPr>
          <w:rFonts w:ascii="Times New Roman" w:hAnsi="Times New Roman" w:cs="Times New Roman"/>
        </w:rPr>
        <w:t xml:space="preserve">If </w:t>
      </w:r>
      <w:proofErr w:type="gramStart"/>
      <w:r w:rsidR="00407ACF" w:rsidRPr="00495E1C">
        <w:rPr>
          <w:rFonts w:ascii="Times New Roman" w:hAnsi="Times New Roman" w:cs="Times New Roman"/>
        </w:rPr>
        <w:t xml:space="preserve">one  </w:t>
      </w:r>
      <w:r w:rsidR="00F74E39" w:rsidRPr="00495E1C">
        <w:rPr>
          <w:rFonts w:ascii="Times New Roman" w:hAnsi="Times New Roman" w:cs="Times New Roman"/>
        </w:rPr>
        <w:t>chose</w:t>
      </w:r>
      <w:r w:rsidR="00407ACF" w:rsidRPr="00495E1C">
        <w:rPr>
          <w:rFonts w:ascii="Times New Roman" w:hAnsi="Times New Roman" w:cs="Times New Roman"/>
        </w:rPr>
        <w:t>s</w:t>
      </w:r>
      <w:proofErr w:type="gramEnd"/>
      <w:r w:rsidR="00650B97" w:rsidRPr="00495E1C">
        <w:rPr>
          <w:rFonts w:ascii="Times New Roman" w:hAnsi="Times New Roman" w:cs="Times New Roman"/>
        </w:rPr>
        <w:t xml:space="preserve"> to continue the pregnancy for purely </w:t>
      </w:r>
      <w:del w:id="43" w:author="nazli hossain" w:date="2019-08-07T20:00:00Z">
        <w:r w:rsidR="00650B97" w:rsidRPr="00495E1C" w:rsidDel="00170648">
          <w:rPr>
            <w:rFonts w:ascii="Times New Roman" w:hAnsi="Times New Roman" w:cs="Times New Roman"/>
          </w:rPr>
          <w:delText>selfish reasons</w:delText>
        </w:r>
      </w:del>
      <w:ins w:id="44" w:author="nazli hossain" w:date="2019-08-07T20:00:00Z">
        <w:r w:rsidR="00170648">
          <w:rPr>
            <w:rFonts w:ascii="Times New Roman" w:hAnsi="Times New Roman" w:cs="Times New Roman"/>
          </w:rPr>
          <w:t>(</w:t>
        </w:r>
        <w:r w:rsidR="00170648">
          <w:rPr>
            <w:rFonts w:ascii="Times New Roman" w:hAnsi="Times New Roman" w:cs="Times New Roman"/>
            <w:i/>
          </w:rPr>
          <w:t>not clear, what is meant by it ?)</w:t>
        </w:r>
      </w:ins>
      <w:r w:rsidR="00650B97" w:rsidRPr="00495E1C">
        <w:rPr>
          <w:rFonts w:ascii="Times New Roman" w:hAnsi="Times New Roman" w:cs="Times New Roman"/>
        </w:rPr>
        <w:t xml:space="preserve">. </w:t>
      </w:r>
      <w:r w:rsidR="00F74E39" w:rsidRPr="00495E1C">
        <w:rPr>
          <w:rFonts w:ascii="Times New Roman" w:hAnsi="Times New Roman" w:cs="Times New Roman"/>
        </w:rPr>
        <w:t xml:space="preserve">and not abort, </w:t>
      </w:r>
      <w:r w:rsidR="00407ACF" w:rsidRPr="00495E1C">
        <w:rPr>
          <w:rFonts w:ascii="Times New Roman" w:hAnsi="Times New Roman" w:cs="Times New Roman"/>
        </w:rPr>
        <w:t xml:space="preserve">this </w:t>
      </w:r>
      <w:r w:rsidR="00F74E39" w:rsidRPr="00495E1C">
        <w:rPr>
          <w:rFonts w:ascii="Times New Roman" w:hAnsi="Times New Roman" w:cs="Times New Roman"/>
        </w:rPr>
        <w:t xml:space="preserve">child’s </w:t>
      </w:r>
      <w:r w:rsidR="00650B97" w:rsidRPr="00495E1C">
        <w:rPr>
          <w:rFonts w:ascii="Times New Roman" w:hAnsi="Times New Roman" w:cs="Times New Roman"/>
        </w:rPr>
        <w:t xml:space="preserve">birth would be noted, his death would  be marked, and our deep and long-lasting grief would </w:t>
      </w:r>
      <w:r w:rsidR="00407ACF" w:rsidRPr="00495E1C">
        <w:rPr>
          <w:rFonts w:ascii="Times New Roman" w:hAnsi="Times New Roman" w:cs="Times New Roman"/>
        </w:rPr>
        <w:t xml:space="preserve">be </w:t>
      </w:r>
      <w:r w:rsidR="00650B97" w:rsidRPr="00495E1C">
        <w:rPr>
          <w:rFonts w:ascii="Times New Roman" w:hAnsi="Times New Roman" w:cs="Times New Roman"/>
        </w:rPr>
        <w:t xml:space="preserve">been acknowledged and validated. Instead, we chose to give </w:t>
      </w:r>
      <w:r w:rsidR="00407ACF" w:rsidRPr="00495E1C">
        <w:rPr>
          <w:rFonts w:ascii="Times New Roman" w:hAnsi="Times New Roman" w:cs="Times New Roman"/>
        </w:rPr>
        <w:t xml:space="preserve">this </w:t>
      </w:r>
      <w:r w:rsidR="00650B97" w:rsidRPr="00495E1C">
        <w:rPr>
          <w:rFonts w:ascii="Times New Roman" w:hAnsi="Times New Roman" w:cs="Times New Roman"/>
        </w:rPr>
        <w:t>baby what we f</w:t>
      </w:r>
      <w:r w:rsidR="00407ACF" w:rsidRPr="00495E1C">
        <w:rPr>
          <w:rFonts w:ascii="Times New Roman" w:hAnsi="Times New Roman" w:cs="Times New Roman"/>
        </w:rPr>
        <w:t>eel is</w:t>
      </w:r>
      <w:r w:rsidR="00650B97" w:rsidRPr="00495E1C">
        <w:rPr>
          <w:rFonts w:ascii="Times New Roman" w:hAnsi="Times New Roman" w:cs="Times New Roman"/>
        </w:rPr>
        <w:t xml:space="preserve"> the most humane, comfortable, and loving end-of-life experience </w:t>
      </w:r>
      <w:r w:rsidR="00F74E39" w:rsidRPr="00495E1C">
        <w:rPr>
          <w:rFonts w:ascii="Times New Roman" w:hAnsi="Times New Roman" w:cs="Times New Roman"/>
        </w:rPr>
        <w:t>“</w:t>
      </w:r>
      <w:r w:rsidR="00F74E39" w:rsidRPr="00495E1C">
        <w:rPr>
          <w:rFonts w:ascii="Times New Roman" w:hAnsi="Times New Roman" w:cs="Times New Roman"/>
          <w:i/>
        </w:rPr>
        <w:t>for the mother, not the baby</w:t>
      </w:r>
      <w:r w:rsidR="00F74E39" w:rsidRPr="00495E1C">
        <w:rPr>
          <w:rFonts w:ascii="Times New Roman" w:hAnsi="Times New Roman" w:cs="Times New Roman"/>
        </w:rPr>
        <w:t>”.</w:t>
      </w:r>
    </w:p>
    <w:p w14:paraId="4ACCF2FF" w14:textId="4B30936F" w:rsidR="00650B97" w:rsidRPr="00E777D4" w:rsidRDefault="00650B97" w:rsidP="00650B97">
      <w:pPr>
        <w:spacing w:line="480" w:lineRule="auto"/>
        <w:rPr>
          <w:rFonts w:ascii="Times New Roman" w:hAnsi="Times New Roman" w:cs="Times New Roman"/>
        </w:rPr>
      </w:pPr>
      <w:r w:rsidRPr="00495E1C">
        <w:rPr>
          <w:rFonts w:ascii="Times New Roman" w:hAnsi="Times New Roman" w:cs="Times New Roman"/>
        </w:rPr>
        <w:t>Because of the choice we ma</w:t>
      </w:r>
      <w:r w:rsidR="00407ACF" w:rsidRPr="00495E1C">
        <w:rPr>
          <w:rFonts w:ascii="Times New Roman" w:hAnsi="Times New Roman" w:cs="Times New Roman"/>
        </w:rPr>
        <w:t xml:space="preserve">ke </w:t>
      </w:r>
      <w:r w:rsidRPr="00495E1C">
        <w:rPr>
          <w:rFonts w:ascii="Times New Roman" w:hAnsi="Times New Roman" w:cs="Times New Roman"/>
        </w:rPr>
        <w:t xml:space="preserve">to end </w:t>
      </w:r>
      <w:r w:rsidR="00F74E39" w:rsidRPr="00495E1C">
        <w:rPr>
          <w:rFonts w:ascii="Times New Roman" w:hAnsi="Times New Roman" w:cs="Times New Roman"/>
        </w:rPr>
        <w:t>its</w:t>
      </w:r>
      <w:r w:rsidRPr="00495E1C">
        <w:rPr>
          <w:rFonts w:ascii="Times New Roman" w:hAnsi="Times New Roman" w:cs="Times New Roman"/>
        </w:rPr>
        <w:t xml:space="preserve"> life, </w:t>
      </w:r>
      <w:r w:rsidR="00F74E39" w:rsidRPr="00495E1C">
        <w:rPr>
          <w:rFonts w:ascii="Times New Roman" w:hAnsi="Times New Roman" w:cs="Times New Roman"/>
        </w:rPr>
        <w:t>th</w:t>
      </w:r>
      <w:r w:rsidR="00407ACF" w:rsidRPr="00495E1C">
        <w:rPr>
          <w:rFonts w:ascii="Times New Roman" w:hAnsi="Times New Roman" w:cs="Times New Roman"/>
        </w:rPr>
        <w:t>is</w:t>
      </w:r>
      <w:r w:rsidR="00F74E39" w:rsidRPr="00495E1C">
        <w:rPr>
          <w:rFonts w:ascii="Times New Roman" w:hAnsi="Times New Roman" w:cs="Times New Roman"/>
        </w:rPr>
        <w:t xml:space="preserve"> child</w:t>
      </w:r>
      <w:r w:rsidRPr="00495E1C">
        <w:rPr>
          <w:rFonts w:ascii="Times New Roman" w:hAnsi="Times New Roman" w:cs="Times New Roman"/>
        </w:rPr>
        <w:t xml:space="preserve"> </w:t>
      </w:r>
      <w:r w:rsidR="00407ACF" w:rsidRPr="00495E1C">
        <w:rPr>
          <w:rFonts w:ascii="Times New Roman" w:hAnsi="Times New Roman" w:cs="Times New Roman"/>
        </w:rPr>
        <w:t xml:space="preserve">will </w:t>
      </w:r>
      <w:r w:rsidRPr="00495E1C">
        <w:rPr>
          <w:rFonts w:ascii="Times New Roman" w:hAnsi="Times New Roman" w:cs="Times New Roman"/>
        </w:rPr>
        <w:t>never g</w:t>
      </w:r>
      <w:r w:rsidR="00407ACF" w:rsidRPr="00495E1C">
        <w:rPr>
          <w:rFonts w:ascii="Times New Roman" w:hAnsi="Times New Roman" w:cs="Times New Roman"/>
        </w:rPr>
        <w:t>et</w:t>
      </w:r>
      <w:r w:rsidRPr="00495E1C">
        <w:rPr>
          <w:rFonts w:ascii="Times New Roman" w:hAnsi="Times New Roman" w:cs="Times New Roman"/>
        </w:rPr>
        <w:t xml:space="preserve"> the chance to gaze up at his parents, to see who it was that had been talking and singing to </w:t>
      </w:r>
      <w:r w:rsidR="00F74E39" w:rsidRPr="00495E1C">
        <w:rPr>
          <w:rFonts w:ascii="Times New Roman" w:hAnsi="Times New Roman" w:cs="Times New Roman"/>
        </w:rPr>
        <w:t>it</w:t>
      </w:r>
      <w:r w:rsidRPr="00495E1C">
        <w:rPr>
          <w:rFonts w:ascii="Times New Roman" w:hAnsi="Times New Roman" w:cs="Times New Roman"/>
        </w:rPr>
        <w:t xml:space="preserve"> all along. </w:t>
      </w:r>
      <w:r w:rsidR="00F74E39" w:rsidRPr="00495E1C">
        <w:rPr>
          <w:rFonts w:ascii="Times New Roman" w:hAnsi="Times New Roman" w:cs="Times New Roman"/>
        </w:rPr>
        <w:t>It</w:t>
      </w:r>
      <w:r w:rsidRPr="00495E1C">
        <w:rPr>
          <w:rFonts w:ascii="Times New Roman" w:hAnsi="Times New Roman" w:cs="Times New Roman"/>
        </w:rPr>
        <w:t xml:space="preserve"> never got the chance to fall aslee</w:t>
      </w:r>
      <w:r w:rsidR="00F74E39" w:rsidRPr="00495E1C">
        <w:rPr>
          <w:rFonts w:ascii="Times New Roman" w:hAnsi="Times New Roman" w:cs="Times New Roman"/>
        </w:rPr>
        <w:t xml:space="preserve">p in </w:t>
      </w:r>
      <w:r w:rsidR="00407ACF" w:rsidRPr="00495E1C">
        <w:rPr>
          <w:rFonts w:ascii="Times New Roman" w:hAnsi="Times New Roman" w:cs="Times New Roman"/>
        </w:rPr>
        <w:t xml:space="preserve">its </w:t>
      </w:r>
      <w:proofErr w:type="gramStart"/>
      <w:r w:rsidR="00407ACF" w:rsidRPr="00495E1C">
        <w:rPr>
          <w:rFonts w:ascii="Times New Roman" w:hAnsi="Times New Roman" w:cs="Times New Roman"/>
        </w:rPr>
        <w:t>parents</w:t>
      </w:r>
      <w:proofErr w:type="gramEnd"/>
      <w:r w:rsidR="00407ACF" w:rsidRPr="00495E1C">
        <w:rPr>
          <w:rFonts w:ascii="Times New Roman" w:hAnsi="Times New Roman" w:cs="Times New Roman"/>
        </w:rPr>
        <w:t xml:space="preserve"> </w:t>
      </w:r>
      <w:r w:rsidR="00F74E39" w:rsidRPr="00495E1C">
        <w:rPr>
          <w:rFonts w:ascii="Times New Roman" w:hAnsi="Times New Roman" w:cs="Times New Roman"/>
        </w:rPr>
        <w:t>arms, bundled and cozy.</w:t>
      </w:r>
      <w:r w:rsidRPr="00495E1C">
        <w:rPr>
          <w:rFonts w:ascii="Times New Roman" w:hAnsi="Times New Roman" w:cs="Times New Roman"/>
        </w:rPr>
        <w:t xml:space="preserve"> </w:t>
      </w:r>
      <w:r w:rsidR="00F74E39" w:rsidRPr="00495E1C">
        <w:rPr>
          <w:rFonts w:ascii="Times New Roman" w:hAnsi="Times New Roman" w:cs="Times New Roman"/>
        </w:rPr>
        <w:t>Rather, what it</w:t>
      </w:r>
      <w:r w:rsidR="00407ACF" w:rsidRPr="00495E1C">
        <w:rPr>
          <w:rFonts w:ascii="Times New Roman" w:hAnsi="Times New Roman" w:cs="Times New Roman"/>
        </w:rPr>
        <w:t xml:space="preserve"> </w:t>
      </w:r>
      <w:proofErr w:type="gramStart"/>
      <w:r w:rsidR="00407ACF" w:rsidRPr="00495E1C">
        <w:rPr>
          <w:rFonts w:ascii="Times New Roman" w:hAnsi="Times New Roman" w:cs="Times New Roman"/>
        </w:rPr>
        <w:t xml:space="preserve">got </w:t>
      </w:r>
      <w:r w:rsidR="00F74E39" w:rsidRPr="00495E1C">
        <w:rPr>
          <w:rFonts w:ascii="Times New Roman" w:hAnsi="Times New Roman" w:cs="Times New Roman"/>
        </w:rPr>
        <w:t xml:space="preserve"> was</w:t>
      </w:r>
      <w:proofErr w:type="gramEnd"/>
      <w:r w:rsidR="00F74E39" w:rsidRPr="00495E1C">
        <w:rPr>
          <w:rFonts w:ascii="Times New Roman" w:hAnsi="Times New Roman" w:cs="Times New Roman"/>
        </w:rPr>
        <w:t xml:space="preserve"> </w:t>
      </w:r>
      <w:r w:rsidR="00407ACF" w:rsidRPr="00495E1C">
        <w:rPr>
          <w:rFonts w:ascii="Times New Roman" w:hAnsi="Times New Roman" w:cs="Times New Roman"/>
        </w:rPr>
        <w:t xml:space="preserve">to get </w:t>
      </w:r>
      <w:r w:rsidRPr="00495E1C">
        <w:rPr>
          <w:rFonts w:ascii="Times New Roman" w:hAnsi="Times New Roman" w:cs="Times New Roman"/>
        </w:rPr>
        <w:t>suffocate</w:t>
      </w:r>
      <w:r w:rsidR="00F74E39" w:rsidRPr="00495E1C">
        <w:rPr>
          <w:rFonts w:ascii="Times New Roman" w:hAnsi="Times New Roman" w:cs="Times New Roman"/>
        </w:rPr>
        <w:t>d to death at its abortion</w:t>
      </w:r>
      <w:r w:rsidRPr="00495E1C">
        <w:rPr>
          <w:rFonts w:ascii="Times New Roman" w:hAnsi="Times New Roman" w:cs="Times New Roman"/>
        </w:rPr>
        <w:t xml:space="preserve">, his small body gasping to fill his woefully </w:t>
      </w:r>
      <w:r w:rsidR="00407ACF" w:rsidRPr="00495E1C">
        <w:rPr>
          <w:rFonts w:ascii="Times New Roman" w:hAnsi="Times New Roman" w:cs="Times New Roman"/>
        </w:rPr>
        <w:t>hypo plastic</w:t>
      </w:r>
      <w:r w:rsidRPr="00495E1C">
        <w:rPr>
          <w:rFonts w:ascii="Times New Roman" w:hAnsi="Times New Roman" w:cs="Times New Roman"/>
        </w:rPr>
        <w:t xml:space="preserve"> lungs. He did feel </w:t>
      </w:r>
      <w:r w:rsidR="003F451E" w:rsidRPr="00495E1C">
        <w:rPr>
          <w:rFonts w:ascii="Times New Roman" w:hAnsi="Times New Roman" w:cs="Times New Roman"/>
        </w:rPr>
        <w:t xml:space="preserve">all kinds of </w:t>
      </w:r>
      <w:r w:rsidRPr="00495E1C">
        <w:rPr>
          <w:rFonts w:ascii="Times New Roman" w:hAnsi="Times New Roman" w:cs="Times New Roman"/>
        </w:rPr>
        <w:t xml:space="preserve">pain shooting throughout </w:t>
      </w:r>
      <w:r w:rsidR="003F451E" w:rsidRPr="00495E1C">
        <w:rPr>
          <w:rFonts w:ascii="Times New Roman" w:hAnsi="Times New Roman" w:cs="Times New Roman"/>
        </w:rPr>
        <w:t>its body as the medicines tired to cut its blood supply</w:t>
      </w:r>
      <w:r w:rsidRPr="00495E1C">
        <w:rPr>
          <w:rFonts w:ascii="Times New Roman" w:hAnsi="Times New Roman" w:cs="Times New Roman"/>
        </w:rPr>
        <w:t xml:space="preserve">. </w:t>
      </w:r>
      <w:r w:rsidR="00407ACF" w:rsidRPr="00495E1C">
        <w:rPr>
          <w:rFonts w:ascii="Times New Roman" w:hAnsi="Times New Roman" w:cs="Times New Roman"/>
        </w:rPr>
        <w:t>We</w:t>
      </w:r>
      <w:r w:rsidRPr="00495E1C">
        <w:rPr>
          <w:rFonts w:ascii="Times New Roman" w:hAnsi="Times New Roman" w:cs="Times New Roman"/>
        </w:rPr>
        <w:t xml:space="preserve"> </w:t>
      </w:r>
      <w:r w:rsidR="00407ACF" w:rsidRPr="00495E1C">
        <w:rPr>
          <w:rFonts w:ascii="Times New Roman" w:hAnsi="Times New Roman" w:cs="Times New Roman"/>
        </w:rPr>
        <w:t xml:space="preserve">to prevent it form being a burden, </w:t>
      </w:r>
      <w:r w:rsidRPr="00495E1C">
        <w:rPr>
          <w:rFonts w:ascii="Times New Roman" w:hAnsi="Times New Roman" w:cs="Times New Roman"/>
        </w:rPr>
        <w:t>chose</w:t>
      </w:r>
      <w:r w:rsidR="00407ACF" w:rsidRPr="00495E1C">
        <w:rPr>
          <w:rFonts w:ascii="Times New Roman" w:hAnsi="Times New Roman" w:cs="Times New Roman"/>
        </w:rPr>
        <w:t xml:space="preserve"> </w:t>
      </w:r>
      <w:r w:rsidRPr="00495E1C">
        <w:rPr>
          <w:rFonts w:ascii="Times New Roman" w:hAnsi="Times New Roman" w:cs="Times New Roman"/>
        </w:rPr>
        <w:t xml:space="preserve">instead, </w:t>
      </w:r>
      <w:proofErr w:type="gramStart"/>
      <w:r w:rsidR="00407ACF" w:rsidRPr="00495E1C">
        <w:rPr>
          <w:rFonts w:ascii="Times New Roman" w:hAnsi="Times New Roman" w:cs="Times New Roman"/>
        </w:rPr>
        <w:t>a</w:t>
      </w:r>
      <w:r w:rsidRPr="00495E1C">
        <w:rPr>
          <w:rFonts w:ascii="Times New Roman" w:hAnsi="Times New Roman" w:cs="Times New Roman"/>
        </w:rPr>
        <w:t xml:space="preserve"> </w:t>
      </w:r>
      <w:r w:rsidR="00407ACF" w:rsidRPr="00495E1C">
        <w:rPr>
          <w:rFonts w:ascii="Times New Roman" w:hAnsi="Times New Roman" w:cs="Times New Roman"/>
        </w:rPr>
        <w:t xml:space="preserve"> </w:t>
      </w:r>
      <w:r w:rsidR="003F451E" w:rsidRPr="00495E1C">
        <w:rPr>
          <w:rFonts w:ascii="Times New Roman" w:hAnsi="Times New Roman" w:cs="Times New Roman"/>
        </w:rPr>
        <w:t>painful</w:t>
      </w:r>
      <w:proofErr w:type="gramEnd"/>
      <w:r w:rsidR="003F451E" w:rsidRPr="00495E1C">
        <w:rPr>
          <w:rFonts w:ascii="Times New Roman" w:hAnsi="Times New Roman" w:cs="Times New Roman"/>
        </w:rPr>
        <w:t xml:space="preserve"> death at our own choice and time</w:t>
      </w:r>
      <w:r w:rsidRPr="00495E1C">
        <w:rPr>
          <w:rFonts w:ascii="Times New Roman" w:hAnsi="Times New Roman" w:cs="Times New Roman"/>
        </w:rPr>
        <w:t>.</w:t>
      </w:r>
    </w:p>
    <w:p w14:paraId="2C07E059" w14:textId="1030477C" w:rsidR="00650B97" w:rsidRPr="00E777D4" w:rsidRDefault="006D57F0" w:rsidP="006D57F0">
      <w:pPr>
        <w:widowControl w:val="0"/>
        <w:autoSpaceDE w:val="0"/>
        <w:autoSpaceDN w:val="0"/>
        <w:adjustRightInd w:val="0"/>
        <w:spacing w:after="0" w:line="480" w:lineRule="auto"/>
        <w:ind w:firstLine="1418"/>
        <w:rPr>
          <w:rFonts w:ascii="Times New Roman" w:hAnsi="Times New Roman" w:cs="Times New Roman"/>
        </w:rPr>
      </w:pPr>
      <w:r w:rsidRPr="00E777D4">
        <w:rPr>
          <w:rFonts w:ascii="Times New Roman" w:hAnsi="Times New Roman" w:cs="Times New Roman"/>
        </w:rPr>
        <w:t xml:space="preserve">We think that the right to life includes the right to live with human dignity and all that goes along with it, viz. the bare necessities of life such as adequate </w:t>
      </w:r>
      <w:r w:rsidRPr="00E777D4">
        <w:rPr>
          <w:rFonts w:ascii="Times New Roman" w:hAnsi="Times New Roman" w:cs="Times New Roman"/>
        </w:rPr>
        <w:lastRenderedPageBreak/>
        <w:t>nutrition, clothing and shelter over the head and facilities for reading, writing and expressing oneself in diverse forms, freely moving about and mixing and mingling with fellow human beings</w:t>
      </w:r>
      <w:r w:rsidRPr="00E777D4">
        <w:rPr>
          <w:rStyle w:val="FootnoteReference"/>
          <w:rFonts w:ascii="Times New Roman" w:hAnsi="Times New Roman" w:cs="Times New Roman"/>
        </w:rPr>
        <w:footnoteReference w:id="7"/>
      </w:r>
      <w:r w:rsidRPr="00E777D4">
        <w:rPr>
          <w:rFonts w:ascii="Times New Roman" w:hAnsi="Times New Roman" w:cs="Times New Roman"/>
        </w:rPr>
        <w:t>. Community in</w:t>
      </w:r>
      <w:r w:rsidR="00650B97" w:rsidRPr="00E777D4">
        <w:rPr>
          <w:rFonts w:ascii="Times New Roman" w:hAnsi="Times New Roman" w:cs="Times New Roman"/>
        </w:rPr>
        <w:t xml:space="preserve"> terms of the </w:t>
      </w:r>
      <w:r w:rsidRPr="00E777D4">
        <w:rPr>
          <w:rFonts w:ascii="Times New Roman" w:hAnsi="Times New Roman" w:cs="Times New Roman"/>
        </w:rPr>
        <w:t xml:space="preserve">individual or the collective </w:t>
      </w:r>
      <w:r w:rsidR="00650B97" w:rsidRPr="00E777D4">
        <w:rPr>
          <w:rFonts w:ascii="Times New Roman" w:hAnsi="Times New Roman" w:cs="Times New Roman"/>
        </w:rPr>
        <w:t>assigns equal worth to all, without any distinction of color, race, caste, gender, ethnicity, ability/disability, or language. It is intrinsically valuable and is hence non-negotiable. The vulnerability refers to people’s propensity to fall, or stay, below a pre-determined minimum security of basic needs of life</w:t>
      </w:r>
      <w:r w:rsidR="00650B97" w:rsidRPr="00E777D4">
        <w:rPr>
          <w:rStyle w:val="FootnoteReference"/>
          <w:rFonts w:ascii="Times New Roman" w:hAnsi="Times New Roman" w:cs="Times New Roman"/>
        </w:rPr>
        <w:footnoteReference w:id="8"/>
      </w:r>
      <w:r w:rsidR="00650B97" w:rsidRPr="00E777D4">
        <w:rPr>
          <w:rFonts w:ascii="Times New Roman" w:hAnsi="Times New Roman" w:cs="Times New Roman"/>
        </w:rPr>
        <w:t xml:space="preserve">. As the Council for International Organizations of Medical Sciences (CIOMS) </w:t>
      </w:r>
      <w:r w:rsidR="00BC10E7" w:rsidRPr="00E777D4">
        <w:rPr>
          <w:rFonts w:ascii="Times New Roman" w:hAnsi="Times New Roman" w:cs="Times New Roman"/>
        </w:rPr>
        <w:t xml:space="preserve">it </w:t>
      </w:r>
      <w:r w:rsidR="00650B97" w:rsidRPr="00E777D4">
        <w:rPr>
          <w:rFonts w:ascii="Times New Roman" w:hAnsi="Times New Roman" w:cs="Times New Roman"/>
        </w:rPr>
        <w:t>argues that vulnerability is best conceived as inability to protect one’s own interest, it’s the function of people’s exposure to risks and of their resilience to these</w:t>
      </w:r>
      <w:r w:rsidR="00650B97" w:rsidRPr="00E777D4">
        <w:rPr>
          <w:rStyle w:val="FootnoteReference"/>
          <w:rFonts w:ascii="Times New Roman" w:hAnsi="Times New Roman" w:cs="Times New Roman"/>
        </w:rPr>
        <w:footnoteReference w:id="9"/>
      </w:r>
      <w:r w:rsidR="00650B97" w:rsidRPr="00E777D4">
        <w:rPr>
          <w:rFonts w:ascii="Times New Roman" w:hAnsi="Times New Roman" w:cs="Times New Roman"/>
        </w:rPr>
        <w:t>. Basically the Dignity and vulnerability are two sides of the same coin. Vulnerability is neither necessary nor sufficient for determining whether exploitation has occurred</w:t>
      </w:r>
      <w:r w:rsidR="00650B97" w:rsidRPr="00E777D4">
        <w:rPr>
          <w:rStyle w:val="FootnoteReference"/>
          <w:rFonts w:ascii="Times New Roman" w:hAnsi="Times New Roman" w:cs="Times New Roman"/>
        </w:rPr>
        <w:footnoteReference w:id="10"/>
      </w:r>
      <w:r w:rsidR="00650B97" w:rsidRPr="00E777D4">
        <w:rPr>
          <w:rFonts w:ascii="Times New Roman" w:hAnsi="Times New Roman" w:cs="Times New Roman"/>
        </w:rPr>
        <w:t xml:space="preserve">. </w:t>
      </w:r>
    </w:p>
    <w:p w14:paraId="45368515" w14:textId="41886895" w:rsidR="00650B97" w:rsidRPr="00170648" w:rsidRDefault="00650B97" w:rsidP="00650B97">
      <w:pPr>
        <w:widowControl w:val="0"/>
        <w:autoSpaceDE w:val="0"/>
        <w:autoSpaceDN w:val="0"/>
        <w:adjustRightInd w:val="0"/>
        <w:spacing w:after="0" w:line="480" w:lineRule="auto"/>
        <w:ind w:firstLine="1418"/>
        <w:rPr>
          <w:rFonts w:ascii="Times New Roman" w:hAnsi="Times New Roman" w:cs="Times New Roman"/>
          <w:i/>
          <w:rPrChange w:id="45" w:author="nazli hossain" w:date="2019-08-07T20:03:00Z">
            <w:rPr>
              <w:rFonts w:ascii="Times New Roman" w:hAnsi="Times New Roman" w:cs="Times New Roman"/>
            </w:rPr>
          </w:rPrChange>
        </w:rPr>
      </w:pPr>
      <w:r w:rsidRPr="00E777D4">
        <w:rPr>
          <w:rFonts w:ascii="Times New Roman" w:hAnsi="Times New Roman" w:cs="Times New Roman"/>
        </w:rPr>
        <w:t xml:space="preserve">Human rights, as the term is most commonly used, are the rights that every human being is entitled to enjoy and to have protected. The contemporary international statement of those rights is the Universal Declaration of Human Rights </w:t>
      </w:r>
      <w:r w:rsidRPr="00E777D4">
        <w:rPr>
          <w:rStyle w:val="FootnoteReference"/>
          <w:rFonts w:ascii="Times New Roman" w:hAnsi="Times New Roman" w:cs="Times New Roman"/>
        </w:rPr>
        <w:footnoteReference w:id="11"/>
      </w:r>
      <w:r w:rsidRPr="00E777D4">
        <w:rPr>
          <w:rFonts w:ascii="Times New Roman" w:hAnsi="Times New Roman" w:cs="Times New Roman"/>
        </w:rPr>
        <w:t xml:space="preserve">. </w:t>
      </w:r>
      <w:r w:rsidR="00884E48" w:rsidRPr="00E777D4">
        <w:rPr>
          <w:rFonts w:ascii="Times New Roman" w:hAnsi="Times New Roman" w:cs="Times New Roman"/>
        </w:rPr>
        <w:t>Backed by a framework of rights, dignity creates a sense of self-respect, which can be reflected in demeanor and body language</w:t>
      </w:r>
      <w:r w:rsidR="00884E48" w:rsidRPr="00E777D4">
        <w:rPr>
          <w:rStyle w:val="FootnoteReference"/>
          <w:rFonts w:ascii="Times New Roman" w:hAnsi="Times New Roman" w:cs="Times New Roman"/>
        </w:rPr>
        <w:footnoteReference w:id="12"/>
      </w:r>
      <w:r w:rsidR="00884E48" w:rsidRPr="00E777D4">
        <w:rPr>
          <w:rFonts w:ascii="Times New Roman" w:hAnsi="Times New Roman" w:cs="Times New Roman"/>
        </w:rPr>
        <w:t xml:space="preserve">. Of course, the magnitude and the content of the components of this right would depend upon the extent of the economic development of the country, but it must in any view of the matter, include right to the basic necessities of life and also the right to carry on such functions, and activities as </w:t>
      </w:r>
      <w:r w:rsidR="00884E48" w:rsidRPr="00E777D4">
        <w:rPr>
          <w:rFonts w:ascii="Times New Roman" w:hAnsi="Times New Roman" w:cs="Times New Roman"/>
        </w:rPr>
        <w:lastRenderedPageBreak/>
        <w:t>constitute the bare minimum expression of the human self.</w:t>
      </w:r>
      <w:ins w:id="46" w:author="nazli hossain" w:date="2019-08-07T20:03:00Z">
        <w:r w:rsidR="00170648">
          <w:rPr>
            <w:rFonts w:ascii="Times New Roman" w:hAnsi="Times New Roman" w:cs="Times New Roman"/>
          </w:rPr>
          <w:t xml:space="preserve"> (</w:t>
        </w:r>
        <w:r w:rsidR="00170648">
          <w:rPr>
            <w:rFonts w:ascii="Times New Roman" w:hAnsi="Times New Roman" w:cs="Times New Roman"/>
            <w:i/>
          </w:rPr>
          <w:t>Also discuss when can fetus enjoy those rights? Since the author continues to look at one side only, it will be good to discuss both school of thoughts, one which thinks fetus does not have rights as an individual and vice versa for a balanced view)</w:t>
        </w:r>
      </w:ins>
    </w:p>
    <w:p w14:paraId="3CA2D0FF" w14:textId="5C583137" w:rsidR="00F51367" w:rsidRPr="00E777D4" w:rsidRDefault="00650B97" w:rsidP="006D57F0">
      <w:pPr>
        <w:widowControl w:val="0"/>
        <w:autoSpaceDE w:val="0"/>
        <w:autoSpaceDN w:val="0"/>
        <w:adjustRightInd w:val="0"/>
        <w:spacing w:after="400" w:line="480" w:lineRule="auto"/>
        <w:ind w:firstLine="720"/>
        <w:rPr>
          <w:rFonts w:ascii="Times New Roman" w:hAnsi="Times New Roman" w:cs="Times New Roman"/>
        </w:rPr>
      </w:pPr>
      <w:r w:rsidRPr="00E777D4">
        <w:rPr>
          <w:rFonts w:ascii="Times New Roman" w:hAnsi="Times New Roman" w:cs="Times New Roman"/>
        </w:rPr>
        <w:t xml:space="preserve">What has recently come to be recognized, however, is that women have long been undeserved in the context of modern medicine as well </w:t>
      </w:r>
      <w:r w:rsidRPr="00E777D4">
        <w:rPr>
          <w:rStyle w:val="FootnoteReference"/>
          <w:rFonts w:ascii="Times New Roman" w:hAnsi="Times New Roman" w:cs="Times New Roman"/>
        </w:rPr>
        <w:footnoteReference w:id="13"/>
      </w:r>
      <w:r w:rsidRPr="00E777D4">
        <w:rPr>
          <w:rFonts w:ascii="Times New Roman" w:hAnsi="Times New Roman" w:cs="Times New Roman"/>
        </w:rPr>
        <w:t>.</w:t>
      </w:r>
      <w:r w:rsidR="00F51367" w:rsidRPr="00E777D4">
        <w:rPr>
          <w:rFonts w:ascii="Times New Roman" w:hAnsi="Times New Roman" w:cs="Times New Roman"/>
        </w:rPr>
        <w:t xml:space="preserve"> People who are viewed in terms of dignity, sacredness, equality, and unity grounded in their identity as being in God’s image will be treated in certain ways </w:t>
      </w:r>
      <w:r w:rsidR="00F51367" w:rsidRPr="00E777D4">
        <w:rPr>
          <w:rStyle w:val="FootnoteReference"/>
          <w:rFonts w:ascii="Times New Roman" w:hAnsi="Times New Roman" w:cs="Times New Roman"/>
        </w:rPr>
        <w:footnoteReference w:id="14"/>
      </w:r>
      <w:r w:rsidR="00F51367" w:rsidRPr="00E777D4">
        <w:rPr>
          <w:rFonts w:ascii="Times New Roman" w:hAnsi="Times New Roman" w:cs="Times New Roman"/>
        </w:rPr>
        <w:t>. People will treat them with respect, by treating those created in the image of God in a particular way; one treats the creator in the same way</w:t>
      </w:r>
      <w:r w:rsidR="00F51367" w:rsidRPr="00E777D4">
        <w:rPr>
          <w:rStyle w:val="FootnoteReference"/>
          <w:rFonts w:ascii="Times New Roman" w:hAnsi="Times New Roman" w:cs="Times New Roman"/>
        </w:rPr>
        <w:footnoteReference w:id="15"/>
      </w:r>
      <w:r w:rsidR="00F51367" w:rsidRPr="00E777D4">
        <w:rPr>
          <w:rFonts w:ascii="Times New Roman" w:hAnsi="Times New Roman" w:cs="Times New Roman"/>
        </w:rPr>
        <w:t xml:space="preserve">. </w:t>
      </w:r>
      <w:r w:rsidR="00884E48" w:rsidRPr="00E777D4">
        <w:rPr>
          <w:rFonts w:ascii="Times New Roman" w:hAnsi="Times New Roman" w:cs="Times New Roman"/>
        </w:rPr>
        <w:t>As Christians we believe that God loves all of humanity and does not show favoritism, but accepts men from every nation who fear Him and do what is right” (Acts 10)</w:t>
      </w:r>
      <w:r w:rsidR="00884E48" w:rsidRPr="00E777D4">
        <w:rPr>
          <w:rStyle w:val="FootnoteReference"/>
          <w:rFonts w:ascii="Times New Roman" w:hAnsi="Times New Roman" w:cs="Times New Roman"/>
        </w:rPr>
        <w:footnoteReference w:id="16"/>
      </w:r>
      <w:r w:rsidR="00884E48" w:rsidRPr="00E777D4">
        <w:rPr>
          <w:rFonts w:ascii="Times New Roman" w:hAnsi="Times New Roman" w:cs="Times New Roman"/>
        </w:rPr>
        <w:t>. The ethics of care values the ties we have with particular people and the actual relationships constitute our identity</w:t>
      </w:r>
      <w:r w:rsidR="00884E48" w:rsidRPr="00E777D4">
        <w:rPr>
          <w:rStyle w:val="FootnoteReference"/>
          <w:rFonts w:ascii="Times New Roman" w:hAnsi="Times New Roman" w:cs="Times New Roman"/>
        </w:rPr>
        <w:footnoteReference w:id="17"/>
      </w:r>
      <w:r w:rsidR="00884E48" w:rsidRPr="00E777D4">
        <w:rPr>
          <w:rFonts w:ascii="Times New Roman" w:hAnsi="Times New Roman" w:cs="Times New Roman"/>
        </w:rPr>
        <w:t xml:space="preserve">. Emotional response to right and wrong, good or bad, is the only measure of the good. In other words, people make ethical decisions on the basis of their personal preference, attitudes, and feelings. And one person’s preference may not be another person’s choice. </w:t>
      </w:r>
    </w:p>
    <w:p w14:paraId="60DD924B" w14:textId="693224AE" w:rsidR="00F51367" w:rsidRPr="00E777D4" w:rsidRDefault="00F51367" w:rsidP="00F51367">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And so we are left with moral disputes and no objective mean to resolve them</w:t>
      </w:r>
      <w:r w:rsidRPr="00E777D4">
        <w:rPr>
          <w:rStyle w:val="FootnoteReference"/>
          <w:rFonts w:ascii="Times New Roman" w:hAnsi="Times New Roman" w:cs="Times New Roman"/>
        </w:rPr>
        <w:footnoteReference w:id="18"/>
      </w:r>
      <w:r w:rsidRPr="00E777D4">
        <w:rPr>
          <w:rFonts w:ascii="Times New Roman" w:hAnsi="Times New Roman" w:cs="Times New Roman"/>
        </w:rPr>
        <w:t xml:space="preserve">. </w:t>
      </w:r>
      <w:r w:rsidR="00884E48" w:rsidRPr="00E777D4">
        <w:rPr>
          <w:rFonts w:ascii="Times New Roman" w:hAnsi="Times New Roman" w:cs="Times New Roman"/>
        </w:rPr>
        <w:t>To commit an offence against another human being is also to commit an offence against God</w:t>
      </w:r>
      <w:r w:rsidR="00884E48" w:rsidRPr="00E777D4">
        <w:rPr>
          <w:rStyle w:val="FootnoteReference"/>
          <w:rFonts w:ascii="Times New Roman" w:hAnsi="Times New Roman" w:cs="Times New Roman"/>
        </w:rPr>
        <w:footnoteReference w:id="19"/>
      </w:r>
      <w:r w:rsidR="00884E48" w:rsidRPr="00E777D4">
        <w:rPr>
          <w:rFonts w:ascii="Times New Roman" w:hAnsi="Times New Roman" w:cs="Times New Roman"/>
        </w:rPr>
        <w:t xml:space="preserve">. </w:t>
      </w:r>
      <w:r w:rsidRPr="00E777D4">
        <w:rPr>
          <w:rFonts w:ascii="Times New Roman" w:hAnsi="Times New Roman" w:cs="Times New Roman"/>
        </w:rPr>
        <w:t xml:space="preserve">Christian ethics would be the principles derived from the Christian faith by which we act. </w:t>
      </w:r>
      <w:proofErr w:type="gramStart"/>
      <w:ins w:id="47" w:author="nazli hossain" w:date="2019-08-07T20:06:00Z">
        <w:r w:rsidR="00DF25AE">
          <w:rPr>
            <w:rFonts w:ascii="Times New Roman" w:hAnsi="Times New Roman" w:cs="Times New Roman"/>
          </w:rPr>
          <w:t xml:space="preserve">( </w:t>
        </w:r>
        <w:r w:rsidR="00DF25AE">
          <w:rPr>
            <w:rFonts w:ascii="Times New Roman" w:hAnsi="Times New Roman" w:cs="Times New Roman"/>
            <w:i/>
          </w:rPr>
          <w:t>None</w:t>
        </w:r>
        <w:proofErr w:type="gramEnd"/>
        <w:r w:rsidR="00DF25AE">
          <w:rPr>
            <w:rFonts w:ascii="Times New Roman" w:hAnsi="Times New Roman" w:cs="Times New Roman"/>
            <w:i/>
          </w:rPr>
          <w:t xml:space="preserve"> of the religion favors abortion, be it </w:t>
        </w:r>
      </w:ins>
      <w:ins w:id="48" w:author="nazli hossain" w:date="2019-08-07T20:07:00Z">
        <w:r w:rsidR="00DF25AE">
          <w:rPr>
            <w:rFonts w:ascii="Times New Roman" w:hAnsi="Times New Roman" w:cs="Times New Roman"/>
            <w:i/>
          </w:rPr>
          <w:t xml:space="preserve">Buddhism, </w:t>
        </w:r>
        <w:r w:rsidR="00DF25AE">
          <w:rPr>
            <w:rFonts w:ascii="Times New Roman" w:hAnsi="Times New Roman" w:cs="Times New Roman"/>
            <w:i/>
          </w:rPr>
          <w:lastRenderedPageBreak/>
          <w:t xml:space="preserve">Hinduism or Islam, respect for life is shown by all the religions. </w:t>
        </w:r>
      </w:ins>
      <w:ins w:id="49" w:author="nazli hossain" w:date="2019-08-07T20:08:00Z">
        <w:r w:rsidR="00DF25AE">
          <w:rPr>
            <w:rFonts w:ascii="Times New Roman" w:hAnsi="Times New Roman" w:cs="Times New Roman"/>
            <w:i/>
          </w:rPr>
          <w:t xml:space="preserve">Relevant scriptures need to be referenced here, as journal has a wide audience) </w:t>
        </w:r>
      </w:ins>
      <w:r w:rsidRPr="00E777D4">
        <w:rPr>
          <w:rFonts w:ascii="Times New Roman" w:hAnsi="Times New Roman" w:cs="Times New Roman"/>
        </w:rPr>
        <w:t>Love is God’s ultimate intention for relationships of people with one another and with the natural world a well</w:t>
      </w:r>
      <w:r w:rsidRPr="00E777D4">
        <w:rPr>
          <w:rStyle w:val="FootnoteReference"/>
          <w:rFonts w:ascii="Times New Roman" w:hAnsi="Times New Roman" w:cs="Times New Roman"/>
        </w:rPr>
        <w:footnoteReference w:id="20"/>
      </w:r>
      <w:r w:rsidRPr="00E777D4">
        <w:rPr>
          <w:rFonts w:ascii="Times New Roman" w:hAnsi="Times New Roman" w:cs="Times New Roman"/>
        </w:rPr>
        <w:t xml:space="preserve">. </w:t>
      </w:r>
      <w:r w:rsidR="00884E48" w:rsidRPr="00E777D4">
        <w:rPr>
          <w:rFonts w:ascii="Times New Roman" w:hAnsi="Times New Roman" w:cs="Times New Roman"/>
        </w:rPr>
        <w:t>Nearly all of us have benefited from another’s care and recognize that care as having fundamental value</w:t>
      </w:r>
      <w:r w:rsidR="00884E48" w:rsidRPr="00E777D4">
        <w:rPr>
          <w:rStyle w:val="FootnoteReference"/>
          <w:rFonts w:ascii="Times New Roman" w:hAnsi="Times New Roman" w:cs="Times New Roman"/>
        </w:rPr>
        <w:footnoteReference w:id="21"/>
      </w:r>
      <w:r w:rsidR="00884E48" w:rsidRPr="00E777D4">
        <w:rPr>
          <w:rFonts w:ascii="Times New Roman" w:hAnsi="Times New Roman" w:cs="Times New Roman"/>
        </w:rPr>
        <w:t>.</w:t>
      </w:r>
      <w:r w:rsidR="00E777D4">
        <w:rPr>
          <w:rFonts w:ascii="Times New Roman" w:hAnsi="Times New Roman" w:cs="Times New Roman"/>
        </w:rPr>
        <w:t xml:space="preserve"> </w:t>
      </w:r>
      <w:r w:rsidRPr="00E777D4">
        <w:rPr>
          <w:rFonts w:ascii="Times New Roman" w:hAnsi="Times New Roman" w:cs="Times New Roman"/>
        </w:rPr>
        <w:t>While God’s Word may not cover every situation we face throughout our lives, its principles give us the standards by which we must conduct ourselves in those situations where there are no explicit instructions. A happy life is one with a clear preponderance of pleasures over pains but, to treat happiness as a distinct state; one involving a feeling of satisfaction with one’s life as a whole, in past, present and future equates suffering or despair with dissatisfaction with one’s life as a whole</w:t>
      </w:r>
      <w:r w:rsidRPr="00E777D4">
        <w:rPr>
          <w:rStyle w:val="FootnoteReference"/>
          <w:rFonts w:ascii="Times New Roman" w:hAnsi="Times New Roman" w:cs="Times New Roman"/>
        </w:rPr>
        <w:footnoteReference w:id="22"/>
      </w:r>
      <w:r w:rsidRPr="00E777D4">
        <w:rPr>
          <w:rFonts w:ascii="Times New Roman" w:hAnsi="Times New Roman" w:cs="Times New Roman"/>
        </w:rPr>
        <w:t>.</w:t>
      </w:r>
      <w:r w:rsidR="00E65B00" w:rsidRPr="00E777D4">
        <w:rPr>
          <w:rFonts w:ascii="Times New Roman" w:hAnsi="Times New Roman" w:cs="Times New Roman"/>
        </w:rPr>
        <w:t xml:space="preserve"> </w:t>
      </w:r>
    </w:p>
    <w:p w14:paraId="693CEA11" w14:textId="59AA679A" w:rsidR="00E65B00" w:rsidRPr="00E777D4" w:rsidRDefault="00E65B00" w:rsidP="00E65B00">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Human relationships are not between equally informed and equally powerful persons but between unequal and interdependent persons. The greatest thing we can offer to each other through an ethic of care, the presence of God in us, full of faith, love and hope for the others and a presence that inspires and guides.  The shift in moral perspective is manifest by a change in the moral question from "what is just?" to "how to respond?"</w:t>
      </w:r>
      <w:r w:rsidRPr="00E777D4">
        <w:rPr>
          <w:rStyle w:val="FootnoteReference"/>
          <w:rFonts w:ascii="Times New Roman" w:hAnsi="Times New Roman" w:cs="Times New Roman"/>
        </w:rPr>
        <w:footnoteReference w:id="23"/>
      </w:r>
      <w:r w:rsidRPr="00E777D4">
        <w:rPr>
          <w:rFonts w:ascii="Times New Roman" w:hAnsi="Times New Roman" w:cs="Times New Roman"/>
        </w:rPr>
        <w:t>. Because issues can be complex, some of our decisions may involve choosing the wise course of action rather than the absolute moral good</w:t>
      </w:r>
      <w:r w:rsidRPr="00E777D4">
        <w:rPr>
          <w:rStyle w:val="FootnoteReference"/>
          <w:rFonts w:ascii="Times New Roman" w:hAnsi="Times New Roman" w:cs="Times New Roman"/>
        </w:rPr>
        <w:footnoteReference w:id="24"/>
      </w:r>
      <w:r w:rsidRPr="00E777D4">
        <w:rPr>
          <w:rFonts w:ascii="Times New Roman" w:hAnsi="Times New Roman" w:cs="Times New Roman"/>
        </w:rPr>
        <w:t>.</w:t>
      </w:r>
    </w:p>
    <w:p w14:paraId="24660577" w14:textId="74667B68" w:rsidR="004C0056" w:rsidRPr="00495E1C" w:rsidRDefault="006D57F0" w:rsidP="00495E1C">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So, instead of running to wards options to, terminate each and every “</w:t>
      </w:r>
      <w:r w:rsidRPr="00E777D4">
        <w:rPr>
          <w:rFonts w:ascii="Times New Roman" w:hAnsi="Times New Roman" w:cs="Times New Roman"/>
          <w:i/>
        </w:rPr>
        <w:t>unwanted”, “undeserved”, “underdeveloped</w:t>
      </w:r>
      <w:r w:rsidRPr="00E777D4">
        <w:rPr>
          <w:rFonts w:ascii="Times New Roman" w:hAnsi="Times New Roman" w:cs="Times New Roman"/>
        </w:rPr>
        <w:t>” individual, why not change o</w:t>
      </w:r>
      <w:r w:rsidR="00884E48" w:rsidRPr="00E777D4">
        <w:rPr>
          <w:rFonts w:ascii="Times New Roman" w:hAnsi="Times New Roman" w:cs="Times New Roman"/>
        </w:rPr>
        <w:t>u</w:t>
      </w:r>
      <w:r w:rsidRPr="00E777D4">
        <w:rPr>
          <w:rFonts w:ascii="Times New Roman" w:hAnsi="Times New Roman" w:cs="Times New Roman"/>
        </w:rPr>
        <w:t xml:space="preserve">r </w:t>
      </w:r>
      <w:r w:rsidRPr="00E777D4">
        <w:rPr>
          <w:rFonts w:ascii="Times New Roman" w:hAnsi="Times New Roman" w:cs="Times New Roman"/>
        </w:rPr>
        <w:lastRenderedPageBreak/>
        <w:t xml:space="preserve">perspective and </w:t>
      </w:r>
      <w:r w:rsidR="00884E48" w:rsidRPr="00E777D4">
        <w:rPr>
          <w:rFonts w:ascii="Times New Roman" w:hAnsi="Times New Roman" w:cs="Times New Roman"/>
        </w:rPr>
        <w:t xml:space="preserve">give them a chance to </w:t>
      </w:r>
      <w:r w:rsidRPr="00E777D4">
        <w:rPr>
          <w:rFonts w:ascii="Times New Roman" w:hAnsi="Times New Roman" w:cs="Times New Roman"/>
        </w:rPr>
        <w:t xml:space="preserve">live a life which might be just a few seconds or </w:t>
      </w:r>
      <w:r w:rsidR="004437DC" w:rsidRPr="00E777D4">
        <w:rPr>
          <w:rFonts w:ascii="Times New Roman" w:hAnsi="Times New Roman" w:cs="Times New Roman"/>
        </w:rPr>
        <w:t>minutes</w:t>
      </w:r>
      <w:r w:rsidRPr="00E777D4">
        <w:rPr>
          <w:rFonts w:ascii="Times New Roman" w:hAnsi="Times New Roman" w:cs="Times New Roman"/>
        </w:rPr>
        <w:t xml:space="preserve"> or hours or days or a few months or</w:t>
      </w:r>
      <w:r w:rsidR="00A24B02" w:rsidRPr="00E777D4">
        <w:rPr>
          <w:rFonts w:ascii="Times New Roman" w:hAnsi="Times New Roman" w:cs="Times New Roman"/>
        </w:rPr>
        <w:t xml:space="preserve"> years. When we don’t know when</w:t>
      </w:r>
      <w:r w:rsidRPr="00E777D4">
        <w:rPr>
          <w:rFonts w:ascii="Times New Roman" w:hAnsi="Times New Roman" w:cs="Times New Roman"/>
        </w:rPr>
        <w:t xml:space="preserve"> to stop the line </w:t>
      </w:r>
      <w:r w:rsidR="00884E48" w:rsidRPr="00E777D4">
        <w:rPr>
          <w:rFonts w:ascii="Times New Roman" w:hAnsi="Times New Roman" w:cs="Times New Roman"/>
        </w:rPr>
        <w:t>then, are</w:t>
      </w:r>
      <w:r w:rsidR="00A24B02" w:rsidRPr="00E777D4">
        <w:rPr>
          <w:rFonts w:ascii="Times New Roman" w:hAnsi="Times New Roman" w:cs="Times New Roman"/>
        </w:rPr>
        <w:t xml:space="preserve"> we rightful in saying its ok to stop the line. For only He knows the time which has been numbered for </w:t>
      </w:r>
      <w:r w:rsidR="00884E48" w:rsidRPr="00E777D4">
        <w:rPr>
          <w:rFonts w:ascii="Times New Roman" w:hAnsi="Times New Roman" w:cs="Times New Roman"/>
        </w:rPr>
        <w:t xml:space="preserve">each of us </w:t>
      </w:r>
      <w:r w:rsidR="004437DC" w:rsidRPr="00E777D4">
        <w:rPr>
          <w:rFonts w:ascii="Times New Roman" w:hAnsi="Times New Roman" w:cs="Times New Roman"/>
        </w:rPr>
        <w:t>and</w:t>
      </w:r>
      <w:r w:rsidR="00A24B02" w:rsidRPr="00E777D4">
        <w:rPr>
          <w:rFonts w:ascii="Times New Roman" w:hAnsi="Times New Roman" w:cs="Times New Roman"/>
        </w:rPr>
        <w:t xml:space="preserve"> then how can we even think of stopping someone else’s.</w:t>
      </w:r>
      <w:r w:rsidR="004437DC" w:rsidRPr="00E777D4">
        <w:rPr>
          <w:rFonts w:ascii="Times New Roman" w:hAnsi="Times New Roman" w:cs="Times New Roman"/>
        </w:rPr>
        <w:t xml:space="preserve"> </w:t>
      </w:r>
      <w:r w:rsidR="00542FC4" w:rsidRPr="00E777D4">
        <w:rPr>
          <w:rFonts w:ascii="Times New Roman" w:hAnsi="Times New Roman" w:cs="Times New Roman"/>
        </w:rPr>
        <w:t>Prenatal</w:t>
      </w:r>
      <w:r w:rsidR="004437DC" w:rsidRPr="00E777D4">
        <w:rPr>
          <w:rFonts w:ascii="Times New Roman" w:hAnsi="Times New Roman" w:cs="Times New Roman"/>
        </w:rPr>
        <w:t xml:space="preserve"> palliative car</w:t>
      </w:r>
      <w:r w:rsidR="00884E48" w:rsidRPr="00E777D4">
        <w:rPr>
          <w:rFonts w:ascii="Times New Roman" w:hAnsi="Times New Roman" w:cs="Times New Roman"/>
        </w:rPr>
        <w:t>e</w:t>
      </w:r>
      <w:r w:rsidR="004437DC" w:rsidRPr="00E777D4">
        <w:rPr>
          <w:rFonts w:ascii="Times New Roman" w:hAnsi="Times New Roman" w:cs="Times New Roman"/>
        </w:rPr>
        <w:t>s should be an option given to such individuals where they are fully aware of the situation they are in, the prognosis of the child</w:t>
      </w:r>
      <w:r w:rsidR="00884E48" w:rsidRPr="00E777D4">
        <w:rPr>
          <w:rFonts w:ascii="Times New Roman" w:hAnsi="Times New Roman" w:cs="Times New Roman"/>
        </w:rPr>
        <w:t>, the growing fetus, the not so wanted – as it would be a liability individual</w:t>
      </w:r>
      <w:r w:rsidR="004437DC" w:rsidRPr="00E777D4">
        <w:rPr>
          <w:rFonts w:ascii="Times New Roman" w:hAnsi="Times New Roman" w:cs="Times New Roman"/>
        </w:rPr>
        <w:t xml:space="preserve"> and yet they decide to be with this child till nature takes its natural course of death and make those moments worthwhile for proper grief and love to be established between the parents and the unborn or the new born child, leading to a more meaningful and less regretful decision for one’s life ahead. </w:t>
      </w:r>
      <w:r w:rsidR="00542FC4" w:rsidRPr="00E777D4">
        <w:rPr>
          <w:rFonts w:ascii="Times New Roman" w:hAnsi="Times New Roman" w:cs="Times New Roman"/>
        </w:rPr>
        <w:t>After all aren’t we to follow the principle “</w:t>
      </w:r>
      <w:r w:rsidR="00542FC4" w:rsidRPr="00E777D4">
        <w:rPr>
          <w:rFonts w:ascii="Times New Roman" w:hAnsi="Times New Roman" w:cs="Times New Roman"/>
          <w:i/>
        </w:rPr>
        <w:t xml:space="preserve">as to what ever you do to the least of my </w:t>
      </w:r>
      <w:proofErr w:type="spellStart"/>
      <w:r w:rsidR="00542FC4" w:rsidRPr="00E777D4">
        <w:rPr>
          <w:rFonts w:ascii="Times New Roman" w:hAnsi="Times New Roman" w:cs="Times New Roman"/>
          <w:i/>
        </w:rPr>
        <w:t>breathern</w:t>
      </w:r>
      <w:proofErr w:type="spellEnd"/>
      <w:r w:rsidR="00542FC4" w:rsidRPr="00E777D4">
        <w:rPr>
          <w:rFonts w:ascii="Times New Roman" w:hAnsi="Times New Roman" w:cs="Times New Roman"/>
          <w:i/>
        </w:rPr>
        <w:t xml:space="preserve"> you do it for me</w:t>
      </w:r>
      <w:r w:rsidR="00542FC4" w:rsidRPr="00E777D4">
        <w:rPr>
          <w:rFonts w:ascii="Times New Roman" w:hAnsi="Times New Roman" w:cs="Times New Roman"/>
        </w:rPr>
        <w:t>”</w:t>
      </w:r>
      <w:r w:rsidR="00542FC4" w:rsidRPr="00E777D4">
        <w:rPr>
          <w:rStyle w:val="FootnoteReference"/>
          <w:rFonts w:ascii="Times New Roman" w:hAnsi="Times New Roman" w:cs="Times New Roman"/>
        </w:rPr>
        <w:footnoteReference w:id="25"/>
      </w:r>
      <w:r w:rsidR="00542FC4" w:rsidRPr="00E777D4">
        <w:rPr>
          <w:rFonts w:ascii="Times New Roman" w:hAnsi="Times New Roman" w:cs="Times New Roman"/>
        </w:rPr>
        <w:t>. May be even in the form of Karma, let me not get in return the hatred I showed to my dearly so loved one but the immense love that I showed to them just by excepting them the way they are, unformed, broken yet fully in the image of the maker and sustainer.</w:t>
      </w:r>
    </w:p>
    <w:p w14:paraId="06F0D69E" w14:textId="77777777" w:rsidR="00E777D4" w:rsidRPr="00495E1C" w:rsidRDefault="00E777D4" w:rsidP="00A5046A">
      <w:pPr>
        <w:widowControl w:val="0"/>
        <w:autoSpaceDE w:val="0"/>
        <w:autoSpaceDN w:val="0"/>
        <w:adjustRightInd w:val="0"/>
        <w:spacing w:after="0" w:line="480" w:lineRule="auto"/>
        <w:rPr>
          <w:rFonts w:ascii="Times New Roman" w:hAnsi="Times New Roman" w:cs="Times New Roman"/>
        </w:rPr>
      </w:pPr>
    </w:p>
    <w:p w14:paraId="48091111" w14:textId="61043D1E" w:rsidR="00E777D4" w:rsidRDefault="00E777D4" w:rsidP="00495E1C">
      <w:pPr>
        <w:widowControl w:val="0"/>
        <w:autoSpaceDE w:val="0"/>
        <w:autoSpaceDN w:val="0"/>
        <w:adjustRightInd w:val="0"/>
        <w:spacing w:after="0" w:line="480" w:lineRule="auto"/>
        <w:jc w:val="center"/>
        <w:rPr>
          <w:rFonts w:ascii="Times New Roman" w:hAnsi="Times New Roman" w:cs="Times New Roman"/>
        </w:rPr>
      </w:pPr>
      <w:r>
        <w:rPr>
          <w:rFonts w:ascii="Times New Roman" w:hAnsi="Times New Roman" w:cs="Times New Roman"/>
        </w:rPr>
        <w:t>BIBLIOGRAPHY</w:t>
      </w:r>
    </w:p>
    <w:p w14:paraId="627F4021" w14:textId="1A992E0F" w:rsidR="00884E48" w:rsidRPr="00495E1C" w:rsidRDefault="00884E48" w:rsidP="00495E1C">
      <w:pPr>
        <w:pStyle w:val="NoSpacing"/>
        <w:spacing w:line="480" w:lineRule="auto"/>
      </w:pPr>
      <w:r w:rsidRPr="00495E1C">
        <w:t>Assembly, UN General. "Human Rights Council." Fourth Session," Civil and Political Rights 2 (2010).</w:t>
      </w:r>
    </w:p>
    <w:p w14:paraId="46CC10C6" w14:textId="77777777" w:rsidR="00884E48" w:rsidRPr="00495E1C" w:rsidRDefault="00884E48" w:rsidP="00495E1C">
      <w:pPr>
        <w:pStyle w:val="NoSpacing"/>
        <w:spacing w:line="480" w:lineRule="auto"/>
      </w:pPr>
      <w:r w:rsidRPr="00495E1C">
        <w:t xml:space="preserve"> Copp, David, ed. The Oxford handbook of ethical theory. Oxford University Press, 2005.</w:t>
      </w:r>
    </w:p>
    <w:p w14:paraId="1DAC4D28" w14:textId="77777777" w:rsidR="00884E48" w:rsidRPr="00495E1C" w:rsidRDefault="00884E48" w:rsidP="00495E1C">
      <w:pPr>
        <w:pStyle w:val="NoSpacing"/>
        <w:spacing w:line="480" w:lineRule="auto"/>
      </w:pPr>
      <w:r w:rsidRPr="00495E1C">
        <w:t xml:space="preserve"> Council for International Organizations of Medical Sciences. "International ethical guidelines for biomedical research involving human subjects." Bulletin of medical ethics 182 (2002): 17.</w:t>
      </w:r>
    </w:p>
    <w:p w14:paraId="7618A71C" w14:textId="77777777" w:rsidR="00884E48" w:rsidRPr="00495E1C" w:rsidRDefault="00884E48" w:rsidP="00495E1C">
      <w:pPr>
        <w:pStyle w:val="NoSpacing"/>
        <w:spacing w:line="480" w:lineRule="auto"/>
      </w:pPr>
      <w:r w:rsidRPr="00495E1C">
        <w:t xml:space="preserve"> Emanuel, Ezekiel J., and Linda L. Emanuel. "Four models of the physician-patient relationship." Jama 267.16 (1992): 2221-2226.</w:t>
      </w:r>
    </w:p>
    <w:p w14:paraId="2ACFC420" w14:textId="77777777" w:rsidR="00884E48" w:rsidRPr="00495E1C" w:rsidRDefault="00884E48" w:rsidP="00495E1C">
      <w:pPr>
        <w:pStyle w:val="NoSpacing"/>
        <w:spacing w:line="480" w:lineRule="auto"/>
      </w:pPr>
      <w:r w:rsidRPr="00495E1C">
        <w:t xml:space="preserve">  Gaston, Kevin J. What is </w:t>
      </w:r>
      <w:proofErr w:type="spellStart"/>
      <w:r w:rsidRPr="00495E1C">
        <w:t>rarity</w:t>
      </w:r>
      <w:proofErr w:type="gramStart"/>
      <w:r w:rsidRPr="00495E1C">
        <w:t>?.Springer</w:t>
      </w:r>
      <w:proofErr w:type="spellEnd"/>
      <w:proofErr w:type="gramEnd"/>
      <w:r w:rsidRPr="00495E1C">
        <w:t xml:space="preserve"> Netherlands, 1994.</w:t>
      </w:r>
    </w:p>
    <w:p w14:paraId="7FA3C947" w14:textId="77777777" w:rsidR="00884E48" w:rsidRPr="00495E1C" w:rsidRDefault="00884E48" w:rsidP="00495E1C">
      <w:pPr>
        <w:pStyle w:val="NoSpacing"/>
        <w:spacing w:line="480" w:lineRule="auto"/>
      </w:pPr>
      <w:r w:rsidRPr="00495E1C">
        <w:lastRenderedPageBreak/>
        <w:t xml:space="preserve"> Gilligan, Carol. "Moral Orientation and Moral Development." The Feminist Philosophy Reader. By Alison Bailey and Chris J. Cuomo. Boston: McGraw-Hill, 2008.</w:t>
      </w:r>
    </w:p>
    <w:p w14:paraId="496D97D6" w14:textId="77777777" w:rsidR="00884E48" w:rsidRPr="00495E1C" w:rsidRDefault="00884E48" w:rsidP="00495E1C">
      <w:pPr>
        <w:pStyle w:val="NoSpacing"/>
        <w:spacing w:line="480" w:lineRule="auto"/>
      </w:pPr>
      <w:r w:rsidRPr="00495E1C">
        <w:t xml:space="preserve"> Held, Virginia. Feminist morality: Transforming culture, society, and politics. University of Chicago Press, 1993.</w:t>
      </w:r>
    </w:p>
    <w:p w14:paraId="0C66CE14" w14:textId="77777777" w:rsidR="00884E48" w:rsidRPr="00495E1C" w:rsidRDefault="00884E48" w:rsidP="00495E1C">
      <w:pPr>
        <w:pStyle w:val="NoSpacing"/>
        <w:spacing w:line="480" w:lineRule="auto"/>
      </w:pPr>
      <w:r w:rsidRPr="00495E1C">
        <w:t xml:space="preserve">  Hester, D. Micah. Community as healing: Pragmatist ethics in medical encounters. Rowman &amp; Littlefield Publishers, 2001.</w:t>
      </w:r>
    </w:p>
    <w:p w14:paraId="5EFC86DE" w14:textId="77777777" w:rsidR="00884E48" w:rsidRPr="00495E1C" w:rsidRDefault="00884E48" w:rsidP="00495E1C">
      <w:pPr>
        <w:pStyle w:val="NoSpacing"/>
        <w:spacing w:line="480" w:lineRule="auto"/>
      </w:pPr>
      <w:r w:rsidRPr="00495E1C">
        <w:t xml:space="preserve"> Hollinger, Dennis P. Choosing the good: Christian ethics in a complex world. Baker Books, 2002.</w:t>
      </w:r>
    </w:p>
    <w:p w14:paraId="18CED5EE" w14:textId="77777777" w:rsidR="00884E48" w:rsidRPr="00495E1C" w:rsidRDefault="00884E48" w:rsidP="00495E1C">
      <w:pPr>
        <w:pStyle w:val="NoSpacing"/>
        <w:spacing w:line="480" w:lineRule="auto"/>
      </w:pPr>
      <w:r w:rsidRPr="00495E1C">
        <w:t xml:space="preserve"> </w:t>
      </w:r>
      <w:proofErr w:type="spellStart"/>
      <w:r w:rsidRPr="00495E1C">
        <w:t>Jonsen</w:t>
      </w:r>
      <w:proofErr w:type="spellEnd"/>
      <w:r w:rsidRPr="00495E1C">
        <w:t xml:space="preserve">, Albert R., Mark Siegler, and William J. </w:t>
      </w:r>
      <w:proofErr w:type="spellStart"/>
      <w:r w:rsidRPr="00495E1C">
        <w:t>Winslade</w:t>
      </w:r>
      <w:proofErr w:type="spellEnd"/>
      <w:r w:rsidRPr="00495E1C">
        <w:t>. "Clinical ethics a practical approach to ethical decisions in clinical medicine." (1982).</w:t>
      </w:r>
    </w:p>
    <w:p w14:paraId="51F1D8C9" w14:textId="77777777" w:rsidR="00884E48" w:rsidRPr="00495E1C" w:rsidRDefault="00884E48" w:rsidP="00495E1C">
      <w:pPr>
        <w:pStyle w:val="NoSpacing"/>
        <w:spacing w:line="480" w:lineRule="auto"/>
      </w:pPr>
      <w:r w:rsidRPr="00495E1C">
        <w:t xml:space="preserve">  </w:t>
      </w:r>
      <w:proofErr w:type="spellStart"/>
      <w:r w:rsidRPr="00495E1C">
        <w:t>Kilner</w:t>
      </w:r>
      <w:proofErr w:type="spellEnd"/>
      <w:r w:rsidRPr="00495E1C">
        <w:t xml:space="preserve">, John F. "Age criteria in medicine: are the medical justifications </w:t>
      </w:r>
      <w:proofErr w:type="gramStart"/>
      <w:r w:rsidRPr="00495E1C">
        <w:t>ethical?.</w:t>
      </w:r>
      <w:proofErr w:type="gramEnd"/>
      <w:r w:rsidRPr="00495E1C">
        <w:t>" Archives of internal medicine 149.10 (1989): 2343-2346.</w:t>
      </w:r>
    </w:p>
    <w:p w14:paraId="5EB98C3E" w14:textId="21C1AD93" w:rsidR="00884E48" w:rsidRPr="00495E1C" w:rsidRDefault="00884E48" w:rsidP="00495E1C">
      <w:pPr>
        <w:pStyle w:val="NoSpacing"/>
        <w:spacing w:line="480" w:lineRule="auto"/>
      </w:pPr>
      <w:r w:rsidRPr="00495E1C">
        <w:t>Mallick, Ganesh Chandra. "of the Paper: Understanding Poverty and Vulnerability: A Study among three." Journal of Development Research 17: 1.</w:t>
      </w:r>
    </w:p>
    <w:p w14:paraId="0F45FEF1" w14:textId="77777777" w:rsidR="00884E48" w:rsidRPr="00495E1C" w:rsidRDefault="00884E48" w:rsidP="00495E1C">
      <w:pPr>
        <w:pStyle w:val="NoSpacing"/>
        <w:spacing w:line="480" w:lineRule="auto"/>
      </w:pPr>
      <w:r w:rsidRPr="00495E1C">
        <w:t xml:space="preserve"> Mitchell, C. Ben. Biotechnology and the human good. Georgetown University Press, 2007.Biotechnology and the human good. Georgetown University Press, 2007</w:t>
      </w:r>
    </w:p>
    <w:p w14:paraId="0B5223EB" w14:textId="77777777" w:rsidR="00884E48" w:rsidRPr="00495E1C" w:rsidRDefault="00884E48" w:rsidP="00495E1C">
      <w:pPr>
        <w:pStyle w:val="NoSpacing"/>
        <w:spacing w:line="480" w:lineRule="auto"/>
      </w:pPr>
      <w:r w:rsidRPr="00495E1C">
        <w:t xml:space="preserve">  NIV</w:t>
      </w:r>
    </w:p>
    <w:p w14:paraId="3CD0F191" w14:textId="1E2C94EE" w:rsidR="00884E48" w:rsidRPr="00495E1C" w:rsidRDefault="00884E48" w:rsidP="00495E1C">
      <w:pPr>
        <w:pStyle w:val="NoSpacing"/>
        <w:spacing w:line="480" w:lineRule="auto"/>
      </w:pPr>
      <w:r w:rsidRPr="00495E1C">
        <w:t>Orr, Robert D. "Competence, Capacity and Surrogate-decision making." The Center for Bioethics and Human Dignity (2004).</w:t>
      </w:r>
    </w:p>
    <w:p w14:paraId="660D9FE1" w14:textId="2F5A2E9A" w:rsidR="00884E48" w:rsidRPr="00495E1C" w:rsidRDefault="00884E48" w:rsidP="00495E1C">
      <w:pPr>
        <w:pStyle w:val="NoSpacing"/>
        <w:spacing w:line="480" w:lineRule="auto"/>
      </w:pPr>
      <w:r w:rsidRPr="00495E1C">
        <w:t>Rae, Scott B. Moral choices: An introduction to ethics. Harper Collins, 2009.</w:t>
      </w:r>
    </w:p>
    <w:p w14:paraId="33BB5E65" w14:textId="77777777" w:rsidR="00884E48" w:rsidRPr="00495E1C" w:rsidRDefault="00884E48" w:rsidP="00495E1C">
      <w:pPr>
        <w:pStyle w:val="NoSpacing"/>
        <w:spacing w:line="480" w:lineRule="auto"/>
      </w:pPr>
      <w:r w:rsidRPr="00495E1C">
        <w:t xml:space="preserve"> Schulman, Adam. Human Dignity And Bioethics: Essays Commissioned by the President's Council On Bioethics. Government Printing Office, 2008.</w:t>
      </w:r>
    </w:p>
    <w:p w14:paraId="3621127F" w14:textId="77777777" w:rsidR="00884E48" w:rsidRPr="00495E1C" w:rsidRDefault="00884E48" w:rsidP="00495E1C">
      <w:pPr>
        <w:pStyle w:val="NoSpacing"/>
        <w:spacing w:line="480" w:lineRule="auto"/>
      </w:pPr>
      <w:r w:rsidRPr="00495E1C">
        <w:t xml:space="preserve"> Swinburne, Richard. "Responsibility and atonement." (1989).</w:t>
      </w:r>
    </w:p>
    <w:p w14:paraId="08F28D0F" w14:textId="31BA9001" w:rsidR="00884E48" w:rsidRPr="00495E1C" w:rsidRDefault="00884E48" w:rsidP="00495E1C">
      <w:pPr>
        <w:pStyle w:val="NoSpacing"/>
        <w:spacing w:line="480" w:lineRule="auto"/>
      </w:pPr>
      <w:r w:rsidRPr="00495E1C">
        <w:t>Tronto, Joan C. Moral boundaries: A political argument for an ethic of care. Psychology Press, 1993.</w:t>
      </w:r>
    </w:p>
    <w:p w14:paraId="5C1A1CDD" w14:textId="77777777" w:rsidR="00884E48" w:rsidRPr="00495E1C" w:rsidRDefault="00884E48" w:rsidP="00495E1C">
      <w:pPr>
        <w:pStyle w:val="NoSpacing"/>
        <w:spacing w:line="480" w:lineRule="auto"/>
      </w:pPr>
      <w:r w:rsidRPr="00495E1C">
        <w:t xml:space="preserve">  </w:t>
      </w:r>
      <w:proofErr w:type="spellStart"/>
      <w:r w:rsidRPr="00495E1C">
        <w:t>Wlodarczyk</w:t>
      </w:r>
      <w:proofErr w:type="spellEnd"/>
      <w:r w:rsidRPr="00495E1C">
        <w:t>, Natalie Marie. "Effect of a Single-Session Music Therapy Group Intervention for Grief Resolution on the Disenfranchised Grief of Hospice Workers." (2010).</w:t>
      </w:r>
    </w:p>
    <w:p w14:paraId="1E4B85A7" w14:textId="77777777" w:rsidR="004C0056" w:rsidRPr="00495E1C" w:rsidRDefault="004C0056" w:rsidP="00495E1C">
      <w:pPr>
        <w:pStyle w:val="NoSpacing"/>
        <w:spacing w:line="480" w:lineRule="auto"/>
      </w:pPr>
    </w:p>
    <w:p w14:paraId="52531855" w14:textId="77777777" w:rsidR="004C0056" w:rsidRPr="00495E1C" w:rsidRDefault="004C0056" w:rsidP="00495E1C">
      <w:pPr>
        <w:pStyle w:val="NoSpacing"/>
        <w:spacing w:line="480" w:lineRule="auto"/>
      </w:pPr>
    </w:p>
    <w:p w14:paraId="58D9455A" w14:textId="77777777" w:rsidR="004C0056" w:rsidRPr="00495E1C" w:rsidRDefault="004C0056" w:rsidP="00495E1C">
      <w:pPr>
        <w:pStyle w:val="NoSpacing"/>
        <w:spacing w:line="480" w:lineRule="auto"/>
      </w:pPr>
    </w:p>
    <w:p w14:paraId="22466AAF" w14:textId="77777777" w:rsidR="004C0056" w:rsidRPr="00495E1C" w:rsidRDefault="004C0056" w:rsidP="00495E1C">
      <w:pPr>
        <w:pStyle w:val="NoSpacing"/>
        <w:spacing w:line="480" w:lineRule="auto"/>
      </w:pPr>
    </w:p>
    <w:p w14:paraId="02777F04" w14:textId="77777777" w:rsidR="004C0056" w:rsidRPr="00495E1C" w:rsidRDefault="004C0056" w:rsidP="00495E1C">
      <w:pPr>
        <w:pStyle w:val="NoSpacing"/>
        <w:spacing w:line="480" w:lineRule="auto"/>
      </w:pPr>
    </w:p>
    <w:p w14:paraId="3D505BD9" w14:textId="77777777" w:rsidR="004C0056" w:rsidRPr="00495E1C" w:rsidRDefault="004C0056" w:rsidP="00495E1C">
      <w:pPr>
        <w:pStyle w:val="NoSpacing"/>
        <w:spacing w:line="480" w:lineRule="auto"/>
      </w:pPr>
    </w:p>
    <w:p w14:paraId="4EE071CB" w14:textId="77777777" w:rsidR="004C0056" w:rsidRPr="00495E1C" w:rsidRDefault="004C0056" w:rsidP="00495E1C">
      <w:pPr>
        <w:pStyle w:val="NoSpacing"/>
        <w:spacing w:line="480" w:lineRule="auto"/>
      </w:pPr>
    </w:p>
    <w:p w14:paraId="137A610D" w14:textId="77777777" w:rsidR="004C0056" w:rsidRPr="00495E1C" w:rsidRDefault="004C0056" w:rsidP="00495E1C">
      <w:pPr>
        <w:pStyle w:val="NoSpacing"/>
        <w:spacing w:line="480" w:lineRule="auto"/>
      </w:pPr>
    </w:p>
    <w:p w14:paraId="58E9DD34" w14:textId="77777777" w:rsidR="004C0056" w:rsidRPr="00495E1C" w:rsidRDefault="004C0056" w:rsidP="00495E1C">
      <w:pPr>
        <w:pStyle w:val="NoSpacing"/>
        <w:spacing w:line="480" w:lineRule="auto"/>
      </w:pPr>
    </w:p>
    <w:p w14:paraId="1ED7F78C" w14:textId="77777777" w:rsidR="004C0056" w:rsidRPr="00495E1C" w:rsidRDefault="004C0056" w:rsidP="00495E1C">
      <w:pPr>
        <w:pStyle w:val="NoSpacing"/>
        <w:spacing w:line="480" w:lineRule="auto"/>
      </w:pPr>
    </w:p>
    <w:p w14:paraId="5E407FAA" w14:textId="77777777" w:rsidR="004C0056" w:rsidRPr="00495E1C" w:rsidRDefault="004C0056" w:rsidP="00495E1C">
      <w:pPr>
        <w:pStyle w:val="NoSpacing"/>
        <w:spacing w:line="480" w:lineRule="auto"/>
      </w:pPr>
    </w:p>
    <w:p w14:paraId="6B6E735F" w14:textId="77777777" w:rsidR="004C0056" w:rsidRPr="00495E1C" w:rsidRDefault="004C0056" w:rsidP="00495E1C">
      <w:pPr>
        <w:pStyle w:val="NoSpacing"/>
        <w:spacing w:line="480" w:lineRule="auto"/>
      </w:pPr>
    </w:p>
    <w:p w14:paraId="074D02D2" w14:textId="77777777" w:rsidR="004C0056" w:rsidRPr="00495E1C" w:rsidRDefault="004C0056" w:rsidP="00495E1C">
      <w:pPr>
        <w:pStyle w:val="NoSpacing"/>
        <w:spacing w:line="480" w:lineRule="auto"/>
      </w:pPr>
    </w:p>
    <w:p w14:paraId="3071D6C8" w14:textId="77777777" w:rsidR="004C0056" w:rsidRPr="00495E1C" w:rsidRDefault="004C0056" w:rsidP="00495E1C">
      <w:pPr>
        <w:pStyle w:val="NoSpacing"/>
        <w:spacing w:line="480" w:lineRule="auto"/>
      </w:pPr>
    </w:p>
    <w:p w14:paraId="1A497BBE" w14:textId="77777777" w:rsidR="004C0056" w:rsidRPr="00495E1C" w:rsidRDefault="004C0056" w:rsidP="00495E1C">
      <w:pPr>
        <w:pStyle w:val="NoSpacing"/>
        <w:spacing w:line="480" w:lineRule="auto"/>
      </w:pPr>
    </w:p>
    <w:p w14:paraId="101CEDA3" w14:textId="77777777" w:rsidR="004C0056" w:rsidRPr="00495E1C" w:rsidRDefault="004C0056" w:rsidP="00495E1C">
      <w:pPr>
        <w:pStyle w:val="NoSpacing"/>
        <w:spacing w:line="480" w:lineRule="auto"/>
      </w:pPr>
    </w:p>
    <w:p w14:paraId="40D52FE0" w14:textId="77777777" w:rsidR="004C0056" w:rsidRPr="00495E1C" w:rsidRDefault="004C0056" w:rsidP="00495E1C">
      <w:pPr>
        <w:pStyle w:val="NoSpacing"/>
        <w:spacing w:line="480" w:lineRule="auto"/>
      </w:pPr>
    </w:p>
    <w:p w14:paraId="4D9A7DEA" w14:textId="77777777" w:rsidR="004C0056" w:rsidRPr="00495E1C" w:rsidRDefault="004C0056" w:rsidP="00495E1C">
      <w:pPr>
        <w:pStyle w:val="NoSpacing"/>
        <w:spacing w:line="480" w:lineRule="auto"/>
      </w:pPr>
    </w:p>
    <w:p w14:paraId="3ADD562C" w14:textId="77777777" w:rsidR="004C0056" w:rsidRPr="00495E1C" w:rsidRDefault="004C0056" w:rsidP="00495E1C">
      <w:pPr>
        <w:pStyle w:val="NoSpacing"/>
        <w:spacing w:line="480" w:lineRule="auto"/>
      </w:pPr>
    </w:p>
    <w:p w14:paraId="583F997E" w14:textId="77777777" w:rsidR="004C0056" w:rsidRPr="00495E1C" w:rsidRDefault="004C0056" w:rsidP="00495E1C">
      <w:pPr>
        <w:pStyle w:val="NoSpacing"/>
        <w:spacing w:line="480" w:lineRule="auto"/>
      </w:pPr>
    </w:p>
    <w:p w14:paraId="1AF069DE" w14:textId="77777777" w:rsidR="004C0056" w:rsidRPr="00495E1C" w:rsidRDefault="004C0056" w:rsidP="00495E1C">
      <w:pPr>
        <w:pStyle w:val="NoSpacing"/>
        <w:spacing w:line="480" w:lineRule="auto"/>
      </w:pPr>
    </w:p>
    <w:p w14:paraId="141A1D21" w14:textId="77777777" w:rsidR="004C0056" w:rsidRPr="00495E1C" w:rsidRDefault="004C0056" w:rsidP="00495E1C">
      <w:pPr>
        <w:pStyle w:val="NoSpacing"/>
        <w:spacing w:line="480" w:lineRule="auto"/>
      </w:pPr>
    </w:p>
    <w:p w14:paraId="48DC264C" w14:textId="77777777" w:rsidR="004C0056" w:rsidRPr="00495E1C" w:rsidRDefault="004C0056" w:rsidP="00495E1C">
      <w:pPr>
        <w:pStyle w:val="NoSpacing"/>
        <w:spacing w:line="480" w:lineRule="auto"/>
      </w:pPr>
    </w:p>
    <w:p w14:paraId="40B60B00" w14:textId="77777777" w:rsidR="004C0056" w:rsidRPr="00495E1C" w:rsidRDefault="004C0056" w:rsidP="00495E1C">
      <w:pPr>
        <w:pStyle w:val="NoSpacing"/>
        <w:spacing w:line="480" w:lineRule="auto"/>
      </w:pPr>
    </w:p>
    <w:p w14:paraId="22D0CD3A" w14:textId="77777777" w:rsidR="004C0056" w:rsidRPr="00495E1C" w:rsidRDefault="004C0056" w:rsidP="00495E1C">
      <w:pPr>
        <w:pStyle w:val="NoSpacing"/>
        <w:spacing w:line="480" w:lineRule="auto"/>
      </w:pPr>
    </w:p>
    <w:p w14:paraId="3F5DF5D3" w14:textId="77777777" w:rsidR="004C0056" w:rsidRPr="00495E1C" w:rsidRDefault="004C0056" w:rsidP="00495E1C">
      <w:pPr>
        <w:pStyle w:val="NoSpacing"/>
        <w:spacing w:line="480" w:lineRule="auto"/>
      </w:pPr>
    </w:p>
    <w:p w14:paraId="12AC6BA2" w14:textId="77777777" w:rsidR="004C0056" w:rsidRPr="00495E1C" w:rsidRDefault="004C0056" w:rsidP="00495E1C">
      <w:pPr>
        <w:pStyle w:val="NoSpacing"/>
        <w:spacing w:line="480" w:lineRule="auto"/>
      </w:pPr>
    </w:p>
    <w:p w14:paraId="7BA9E05E" w14:textId="77777777" w:rsidR="004C0056" w:rsidRPr="00495E1C" w:rsidRDefault="004C0056" w:rsidP="00495E1C">
      <w:pPr>
        <w:pStyle w:val="NoSpacing"/>
        <w:spacing w:line="480" w:lineRule="auto"/>
      </w:pPr>
    </w:p>
    <w:p w14:paraId="1F105646" w14:textId="2E2B1A28" w:rsidR="00650B97" w:rsidRPr="00E777D4" w:rsidRDefault="003314EB" w:rsidP="00495E1C">
      <w:pPr>
        <w:pStyle w:val="NoSpacing"/>
        <w:spacing w:line="480" w:lineRule="auto"/>
      </w:pPr>
      <w:r w:rsidRPr="00495E1C">
        <w:t> </w:t>
      </w:r>
    </w:p>
    <w:p w14:paraId="3AE04080" w14:textId="3392EE7D" w:rsidR="004C0056" w:rsidRPr="00E777D4" w:rsidRDefault="004C0056" w:rsidP="00A5046A">
      <w:pPr>
        <w:spacing w:line="480" w:lineRule="auto"/>
        <w:rPr>
          <w:rFonts w:ascii="Times New Roman" w:hAnsi="Times New Roman" w:cs="Times New Roman"/>
        </w:rPr>
      </w:pPr>
    </w:p>
    <w:sectPr w:rsidR="004C0056" w:rsidRPr="00E777D4" w:rsidSect="00E4154D">
      <w:pgSz w:w="11900" w:h="16840"/>
      <w:pgMar w:top="1440" w:right="1800" w:bottom="1440" w:left="1800"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35843" w14:textId="77777777" w:rsidR="000544D8" w:rsidRDefault="000544D8" w:rsidP="004B2E23">
      <w:pPr>
        <w:spacing w:after="0"/>
      </w:pPr>
      <w:r>
        <w:separator/>
      </w:r>
    </w:p>
  </w:endnote>
  <w:endnote w:type="continuationSeparator" w:id="0">
    <w:p w14:paraId="15DD3798" w14:textId="77777777" w:rsidR="000544D8" w:rsidRDefault="000544D8" w:rsidP="004B2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E79EE" w14:textId="77777777" w:rsidR="000544D8" w:rsidRDefault="000544D8" w:rsidP="004B2E23">
      <w:pPr>
        <w:spacing w:after="0"/>
      </w:pPr>
      <w:r>
        <w:separator/>
      </w:r>
    </w:p>
  </w:footnote>
  <w:footnote w:type="continuationSeparator" w:id="0">
    <w:p w14:paraId="3C0B6CA3" w14:textId="77777777" w:rsidR="000544D8" w:rsidRDefault="000544D8" w:rsidP="004B2E23">
      <w:pPr>
        <w:spacing w:after="0"/>
      </w:pPr>
      <w:r>
        <w:continuationSeparator/>
      </w:r>
    </w:p>
  </w:footnote>
  <w:footnote w:id="1">
    <w:p w14:paraId="73351F1A" w14:textId="7B62029C" w:rsidR="00170648" w:rsidRDefault="00170648">
      <w:pPr>
        <w:pStyle w:val="FootnoteText"/>
      </w:pPr>
      <w:r>
        <w:rPr>
          <w:rStyle w:val="FootnoteReference"/>
        </w:rPr>
        <w:footnoteRef/>
      </w:r>
      <w:r>
        <w:t xml:space="preserve"> </w:t>
      </w:r>
      <w:r w:rsidRPr="004437DC">
        <w:t>Wlodarczyk, Natalie Marie. "Effect of a Single-Session Music Therapy Group Intervention for Grief Resolution on the Disenfranchised Grief of Hospice Workers." (2010).</w:t>
      </w:r>
    </w:p>
  </w:footnote>
  <w:footnote w:id="2">
    <w:p w14:paraId="71BC9D29" w14:textId="77777777" w:rsidR="00170648" w:rsidRPr="002556D8" w:rsidDel="00170648" w:rsidRDefault="00170648" w:rsidP="004B2E23">
      <w:pPr>
        <w:pStyle w:val="NoSpacing"/>
        <w:rPr>
          <w:del w:id="39" w:author="nazli hossain" w:date="2019-08-07T19:57:00Z"/>
        </w:rPr>
      </w:pPr>
      <w:del w:id="40" w:author="nazli hossain" w:date="2019-08-07T19:57:00Z">
        <w:r w:rsidRPr="002556D8" w:rsidDel="00170648">
          <w:rPr>
            <w:rStyle w:val="FootnoteReference"/>
          </w:rPr>
          <w:footnoteRef/>
        </w:r>
        <w:r w:rsidRPr="002556D8" w:rsidDel="00170648">
          <w:delText xml:space="preserve"> Orr, Robert D. "Competence, Capacity and Surrogate-decision making." The Center for Bioethics and Human Dignity (2004).</w:delText>
        </w:r>
      </w:del>
    </w:p>
  </w:footnote>
  <w:footnote w:id="3">
    <w:p w14:paraId="6BE62939" w14:textId="77777777" w:rsidR="00170648" w:rsidRPr="002556D8" w:rsidRDefault="00170648" w:rsidP="004B2E23">
      <w:pPr>
        <w:pStyle w:val="NoSpacing"/>
      </w:pPr>
      <w:r w:rsidRPr="002556D8">
        <w:rPr>
          <w:rStyle w:val="FootnoteReference"/>
        </w:rPr>
        <w:footnoteRef/>
      </w:r>
      <w:r w:rsidRPr="002556D8">
        <w:t xml:space="preserve"> Orr, Robert D. "Competence, Capacity and Surrogate-decision making." The Center for Bioethics and Human Dignity (2004).</w:t>
      </w:r>
    </w:p>
  </w:footnote>
  <w:footnote w:id="4">
    <w:p w14:paraId="77C86F4F" w14:textId="77777777" w:rsidR="00170648" w:rsidRPr="002556D8" w:rsidRDefault="00170648" w:rsidP="004B2E23">
      <w:pPr>
        <w:pStyle w:val="NoSpacing"/>
      </w:pPr>
      <w:r w:rsidRPr="002556D8">
        <w:rPr>
          <w:rStyle w:val="FootnoteReference"/>
        </w:rPr>
        <w:footnoteRef/>
      </w:r>
      <w:r w:rsidRPr="002556D8">
        <w:t>Jonsen, Albert R., Mark Siegler, and William J. Winslade. "Clinical ethics a practical approach to ethical decisions in clinical medicine." (1982).</w:t>
      </w:r>
    </w:p>
  </w:footnote>
  <w:footnote w:id="5">
    <w:p w14:paraId="41773B4A" w14:textId="77777777" w:rsidR="00170648" w:rsidRPr="002556D8" w:rsidRDefault="00170648" w:rsidP="004B2E23">
      <w:pPr>
        <w:pStyle w:val="NoSpacing"/>
      </w:pPr>
      <w:r w:rsidRPr="002556D8">
        <w:rPr>
          <w:rStyle w:val="FootnoteReference"/>
        </w:rPr>
        <w:footnoteRef/>
      </w:r>
      <w:r w:rsidRPr="002556D8">
        <w:t xml:space="preserve"> Hester, D. Micah. Community as healing: Pragmatist ethics in medical encounters. Rowman &amp; Littlefield Publishers, 2001.</w:t>
      </w:r>
    </w:p>
  </w:footnote>
  <w:footnote w:id="6">
    <w:p w14:paraId="162A6A37" w14:textId="77777777" w:rsidR="00170648" w:rsidRPr="002556D8" w:rsidRDefault="00170648" w:rsidP="004B2E23">
      <w:pPr>
        <w:pStyle w:val="NoSpacing"/>
      </w:pPr>
      <w:r w:rsidRPr="002556D8">
        <w:rPr>
          <w:rStyle w:val="FootnoteReference"/>
        </w:rPr>
        <w:footnoteRef/>
      </w:r>
      <w:r w:rsidRPr="002556D8">
        <w:t xml:space="preserve">Mitchell, C. Ben. </w:t>
      </w:r>
      <w:r w:rsidRPr="002556D8">
        <w:rPr>
          <w:i/>
          <w:iCs/>
        </w:rPr>
        <w:t>Biotechnology and the human good</w:t>
      </w:r>
      <w:r w:rsidRPr="002556D8">
        <w:t>.</w:t>
      </w:r>
      <w:r>
        <w:t xml:space="preserve"> </w:t>
      </w:r>
      <w:r w:rsidRPr="002556D8">
        <w:t>Georgetown University Press, 2007.</w:t>
      </w:r>
      <w:r w:rsidRPr="002556D8">
        <w:rPr>
          <w:i/>
          <w:iCs/>
        </w:rPr>
        <w:t>Biotechnology and the human good</w:t>
      </w:r>
      <w:r w:rsidRPr="002556D8">
        <w:t>. Georgetown University Press, 2007</w:t>
      </w:r>
    </w:p>
  </w:footnote>
  <w:footnote w:id="7">
    <w:p w14:paraId="71469B9E" w14:textId="77777777" w:rsidR="00170648" w:rsidRPr="002556D8" w:rsidRDefault="00170648" w:rsidP="006D57F0">
      <w:pPr>
        <w:pStyle w:val="NoSpacing"/>
      </w:pPr>
      <w:r w:rsidRPr="002556D8">
        <w:rPr>
          <w:rStyle w:val="FootnoteReference"/>
        </w:rPr>
        <w:footnoteRef/>
      </w:r>
      <w:r w:rsidRPr="002556D8">
        <w:t xml:space="preserve"> Kilner, John F. "Age criteria in medicine: are the medical justifications ethical?." </w:t>
      </w:r>
      <w:r w:rsidRPr="002556D8">
        <w:rPr>
          <w:i/>
          <w:iCs/>
        </w:rPr>
        <w:t>Archives of internal medicine</w:t>
      </w:r>
      <w:r w:rsidRPr="002556D8">
        <w:t xml:space="preserve"> 149.10 (1989): 2343-2346.</w:t>
      </w:r>
    </w:p>
  </w:footnote>
  <w:footnote w:id="8">
    <w:p w14:paraId="4D060E73" w14:textId="77777777" w:rsidR="00170648" w:rsidRPr="002556D8" w:rsidRDefault="00170648" w:rsidP="00650B97">
      <w:pPr>
        <w:pStyle w:val="NoSpacing"/>
      </w:pPr>
      <w:r w:rsidRPr="002556D8">
        <w:rPr>
          <w:rStyle w:val="FootnoteReference"/>
        </w:rPr>
        <w:footnoteRef/>
      </w:r>
      <w:r w:rsidRPr="002556D8">
        <w:t xml:space="preserve">Mallick, Ganesh Chandra. "of the Paper: Understanding Poverty and Vulnerability: A Study among three." </w:t>
      </w:r>
      <w:r w:rsidRPr="002556D8">
        <w:rPr>
          <w:i/>
          <w:iCs/>
        </w:rPr>
        <w:t>Journal of Development Research</w:t>
      </w:r>
      <w:r w:rsidRPr="002556D8">
        <w:t xml:space="preserve"> 17: 1.</w:t>
      </w:r>
    </w:p>
  </w:footnote>
  <w:footnote w:id="9">
    <w:p w14:paraId="7C653401" w14:textId="77777777" w:rsidR="00170648" w:rsidRPr="002556D8" w:rsidRDefault="00170648" w:rsidP="00650B97">
      <w:pPr>
        <w:pStyle w:val="NoSpacing"/>
      </w:pPr>
      <w:r w:rsidRPr="002556D8">
        <w:rPr>
          <w:rStyle w:val="FootnoteReference"/>
        </w:rPr>
        <w:footnoteRef/>
      </w:r>
      <w:r w:rsidRPr="002556D8">
        <w:t xml:space="preserve">Council for International Organizations of Medical Sciences. "International ethical guidelines for biomedical research involving human subjects." </w:t>
      </w:r>
      <w:r w:rsidRPr="002556D8">
        <w:rPr>
          <w:i/>
          <w:iCs/>
        </w:rPr>
        <w:t>Bulletin of medical ethics</w:t>
      </w:r>
      <w:r w:rsidRPr="002556D8">
        <w:t xml:space="preserve"> 182 (2002): 17.</w:t>
      </w:r>
    </w:p>
  </w:footnote>
  <w:footnote w:id="10">
    <w:p w14:paraId="51890F96" w14:textId="77777777" w:rsidR="00170648" w:rsidRPr="002556D8" w:rsidRDefault="00170648" w:rsidP="00650B97">
      <w:pPr>
        <w:pStyle w:val="NoSpacing"/>
      </w:pPr>
      <w:r w:rsidRPr="002556D8">
        <w:rPr>
          <w:rStyle w:val="FootnoteReference"/>
        </w:rPr>
        <w:footnoteRef/>
      </w:r>
      <w:r w:rsidRPr="002556D8">
        <w:t xml:space="preserve"> Gaston, Kevin J. </w:t>
      </w:r>
      <w:r w:rsidRPr="002556D8">
        <w:rPr>
          <w:i/>
          <w:iCs/>
        </w:rPr>
        <w:t>What is rarity?</w:t>
      </w:r>
      <w:r w:rsidRPr="002556D8">
        <w:t>.Springer Netherlands, 1994.</w:t>
      </w:r>
    </w:p>
  </w:footnote>
  <w:footnote w:id="11">
    <w:p w14:paraId="1227C5D6" w14:textId="77777777" w:rsidR="00170648" w:rsidRPr="002556D8" w:rsidRDefault="00170648" w:rsidP="00650B97">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2">
    <w:p w14:paraId="12A09B99" w14:textId="77777777" w:rsidR="00170648" w:rsidRPr="002556D8" w:rsidRDefault="00170648" w:rsidP="00884E48">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3">
    <w:p w14:paraId="49C74434" w14:textId="77777777" w:rsidR="00170648" w:rsidRPr="002556D8" w:rsidRDefault="00170648" w:rsidP="00650B97">
      <w:pPr>
        <w:pStyle w:val="NoSpacing"/>
      </w:pPr>
      <w:r w:rsidRPr="002556D8">
        <w:rPr>
          <w:rStyle w:val="FootnoteReference"/>
        </w:rPr>
        <w:footnoteRef/>
      </w:r>
      <w:r w:rsidRPr="002556D8">
        <w:t xml:space="preserve">Emanuel, Ezekiel J., and Linda L. Emanuel. "Four models of the physician-patient relationship." </w:t>
      </w:r>
      <w:r w:rsidRPr="002556D8">
        <w:rPr>
          <w:i/>
          <w:iCs/>
        </w:rPr>
        <w:t>Jama</w:t>
      </w:r>
      <w:r w:rsidRPr="002556D8">
        <w:t xml:space="preserve"> 267.16 (1992): 2221-2226.</w:t>
      </w:r>
    </w:p>
  </w:footnote>
  <w:footnote w:id="14">
    <w:p w14:paraId="4179AED4" w14:textId="77777777" w:rsidR="00170648" w:rsidRDefault="00170648" w:rsidP="00F51367">
      <w:pPr>
        <w:pStyle w:val="FootnoteText"/>
      </w:pPr>
      <w:r>
        <w:rPr>
          <w:rStyle w:val="FootnoteReference"/>
        </w:rPr>
        <w:footnoteRef/>
      </w:r>
      <w:r w:rsidRPr="006939E3">
        <w:t>Rae, Scott B. Moral choices: An introduction to ethics. Harper Collins, 2009.</w:t>
      </w:r>
    </w:p>
  </w:footnote>
  <w:footnote w:id="15">
    <w:p w14:paraId="7434E509" w14:textId="77777777" w:rsidR="00170648" w:rsidRPr="002556D8" w:rsidRDefault="00170648" w:rsidP="00F51367">
      <w:pPr>
        <w:pStyle w:val="NoSpacing"/>
      </w:pPr>
      <w:r w:rsidRPr="002556D8">
        <w:rPr>
          <w:rStyle w:val="FootnoteReference"/>
        </w:rPr>
        <w:footnoteRef/>
      </w:r>
      <w:r w:rsidRPr="002556D8">
        <w:t xml:space="preserve">Schulman, Adam. </w:t>
      </w:r>
      <w:r w:rsidRPr="002556D8">
        <w:rPr>
          <w:i/>
          <w:iCs/>
        </w:rPr>
        <w:t>Human Dignity And Bioethics: Essays Commissioned by the President's Council On Bioethics</w:t>
      </w:r>
      <w:r w:rsidRPr="002556D8">
        <w:t>. Government Printing Office, 2008.</w:t>
      </w:r>
    </w:p>
  </w:footnote>
  <w:footnote w:id="16">
    <w:p w14:paraId="4B3852A6" w14:textId="77777777" w:rsidR="00170648" w:rsidRPr="002556D8" w:rsidRDefault="00170648" w:rsidP="00884E48">
      <w:pPr>
        <w:pStyle w:val="NoSpacing"/>
      </w:pPr>
      <w:r w:rsidRPr="002556D8">
        <w:rPr>
          <w:rStyle w:val="FootnoteReference"/>
        </w:rPr>
        <w:footnoteRef/>
      </w:r>
      <w:r w:rsidRPr="002556D8">
        <w:t xml:space="preserve"> NIV</w:t>
      </w:r>
    </w:p>
  </w:footnote>
  <w:footnote w:id="17">
    <w:p w14:paraId="4AC78112" w14:textId="77777777" w:rsidR="00170648" w:rsidRPr="002556D8" w:rsidRDefault="00170648" w:rsidP="00884E48">
      <w:pPr>
        <w:pStyle w:val="NoSpacing"/>
        <w:rPr>
          <w:color w:val="1A1A1A"/>
        </w:rPr>
      </w:pPr>
      <w:r w:rsidRPr="002556D8">
        <w:rPr>
          <w:rStyle w:val="FootnoteReference"/>
        </w:rPr>
        <w:footnoteRef/>
      </w:r>
      <w:r w:rsidRPr="002556D8">
        <w:rPr>
          <w:color w:val="1A1A1A"/>
        </w:rPr>
        <w:t>Copp, David, ed. The Oxford handbook of ethical theory. Oxford University Press, 2005.</w:t>
      </w:r>
    </w:p>
  </w:footnote>
  <w:footnote w:id="18">
    <w:p w14:paraId="686BCE47" w14:textId="77777777" w:rsidR="00170648" w:rsidRPr="002556D8" w:rsidRDefault="00170648"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19">
    <w:p w14:paraId="02A1C10D" w14:textId="77777777" w:rsidR="00170648" w:rsidRPr="002556D8" w:rsidRDefault="00170648" w:rsidP="00884E48">
      <w:pPr>
        <w:pStyle w:val="NoSpacing"/>
      </w:pPr>
      <w:r w:rsidRPr="002556D8">
        <w:rPr>
          <w:rStyle w:val="FootnoteReference"/>
        </w:rPr>
        <w:footnoteRef/>
      </w:r>
      <w:r w:rsidRPr="002556D8">
        <w:t>Swinburne, Richard. "Responsibility and atonement." (1989).</w:t>
      </w:r>
    </w:p>
  </w:footnote>
  <w:footnote w:id="20">
    <w:p w14:paraId="2F423D42" w14:textId="77777777" w:rsidR="00170648" w:rsidRPr="002556D8" w:rsidRDefault="00170648" w:rsidP="00F51367">
      <w:pPr>
        <w:pStyle w:val="NoSpacing"/>
      </w:pPr>
      <w:r w:rsidRPr="002556D8">
        <w:rPr>
          <w:rStyle w:val="FootnoteReference"/>
        </w:rPr>
        <w:footnoteRef/>
      </w:r>
      <w:r w:rsidRPr="002556D8">
        <w:t>Hollinger, Dennis P. Choosing the good: Christian ethics in a complex world. Baker Books, 2002.</w:t>
      </w:r>
    </w:p>
  </w:footnote>
  <w:footnote w:id="21">
    <w:p w14:paraId="1E273AFF" w14:textId="77777777" w:rsidR="00170648" w:rsidRPr="002556D8" w:rsidRDefault="00170648" w:rsidP="00884E48">
      <w:pPr>
        <w:pStyle w:val="NoSpacing"/>
      </w:pPr>
      <w:r w:rsidRPr="002556D8">
        <w:rPr>
          <w:rStyle w:val="FootnoteReference"/>
        </w:rPr>
        <w:footnoteRef/>
      </w:r>
      <w:r w:rsidRPr="002556D8">
        <w:t>Swinburne, Richard. "Responsibility and atonement." (1989).</w:t>
      </w:r>
    </w:p>
  </w:footnote>
  <w:footnote w:id="22">
    <w:p w14:paraId="1B34EA0A" w14:textId="77777777" w:rsidR="00170648" w:rsidRPr="002556D8" w:rsidRDefault="00170648"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23">
    <w:p w14:paraId="60EC6D2F" w14:textId="77777777" w:rsidR="00170648" w:rsidRPr="002556D8" w:rsidRDefault="00170648" w:rsidP="00E65B00">
      <w:pPr>
        <w:pStyle w:val="NoSpacing"/>
      </w:pPr>
      <w:r w:rsidRPr="002556D8">
        <w:rPr>
          <w:rStyle w:val="FootnoteReference"/>
        </w:rPr>
        <w:footnoteRef/>
      </w:r>
      <w:r w:rsidRPr="002556D8">
        <w:t>Gilligan, Carol. "Moral Orientation and Moral Development." The Feminist Philosophy Reader. By Alison Bailey and Chris J. Cuomo. Boston: McGraw-Hill, 2008.</w:t>
      </w:r>
    </w:p>
  </w:footnote>
  <w:footnote w:id="24">
    <w:p w14:paraId="69258A33" w14:textId="77777777" w:rsidR="00170648" w:rsidRPr="002556D8" w:rsidRDefault="00170648" w:rsidP="00E65B00">
      <w:pPr>
        <w:pStyle w:val="NoSpacing"/>
      </w:pPr>
      <w:r w:rsidRPr="002556D8">
        <w:rPr>
          <w:rStyle w:val="FootnoteReference"/>
        </w:rPr>
        <w:footnoteRef/>
      </w:r>
      <w:r w:rsidRPr="002556D8">
        <w:t xml:space="preserve">Tronto, Joan C. </w:t>
      </w:r>
      <w:r w:rsidRPr="002556D8">
        <w:rPr>
          <w:i/>
          <w:iCs/>
        </w:rPr>
        <w:t>Moral boundaries: A political argument for an ethic of care</w:t>
      </w:r>
      <w:r w:rsidRPr="002556D8">
        <w:t>. Psychology Press, 1993.</w:t>
      </w:r>
    </w:p>
  </w:footnote>
  <w:footnote w:id="25">
    <w:p w14:paraId="62615BBF" w14:textId="1EF6782A" w:rsidR="00170648" w:rsidRDefault="00170648">
      <w:pPr>
        <w:pStyle w:val="FootnoteText"/>
      </w:pPr>
      <w:r>
        <w:rPr>
          <w:rStyle w:val="FootnoteReference"/>
        </w:rPr>
        <w:footnoteRef/>
      </w:r>
      <w:r>
        <w:t xml:space="preserve"> NIV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EB"/>
    <w:rsid w:val="000544D8"/>
    <w:rsid w:val="00057233"/>
    <w:rsid w:val="00065B49"/>
    <w:rsid w:val="00076FD0"/>
    <w:rsid w:val="00095DEA"/>
    <w:rsid w:val="00170648"/>
    <w:rsid w:val="00185FB9"/>
    <w:rsid w:val="00231749"/>
    <w:rsid w:val="002345DA"/>
    <w:rsid w:val="002679DE"/>
    <w:rsid w:val="002A4484"/>
    <w:rsid w:val="002C26F2"/>
    <w:rsid w:val="002F6059"/>
    <w:rsid w:val="003314EB"/>
    <w:rsid w:val="003317F3"/>
    <w:rsid w:val="00332C01"/>
    <w:rsid w:val="003507CB"/>
    <w:rsid w:val="00364937"/>
    <w:rsid w:val="00370987"/>
    <w:rsid w:val="003B6B20"/>
    <w:rsid w:val="003C7D49"/>
    <w:rsid w:val="003E1849"/>
    <w:rsid w:val="003F451E"/>
    <w:rsid w:val="00407ACF"/>
    <w:rsid w:val="004437DC"/>
    <w:rsid w:val="00495E1C"/>
    <w:rsid w:val="004A02F6"/>
    <w:rsid w:val="004B2E23"/>
    <w:rsid w:val="004C0056"/>
    <w:rsid w:val="00542FC4"/>
    <w:rsid w:val="00572CA2"/>
    <w:rsid w:val="00583A19"/>
    <w:rsid w:val="005840C3"/>
    <w:rsid w:val="0061177D"/>
    <w:rsid w:val="00650B97"/>
    <w:rsid w:val="00666538"/>
    <w:rsid w:val="006D57F0"/>
    <w:rsid w:val="00740237"/>
    <w:rsid w:val="00761CEC"/>
    <w:rsid w:val="007C6B6E"/>
    <w:rsid w:val="007F4522"/>
    <w:rsid w:val="008516E3"/>
    <w:rsid w:val="00884E48"/>
    <w:rsid w:val="008A5BE4"/>
    <w:rsid w:val="008F2CA3"/>
    <w:rsid w:val="009438E3"/>
    <w:rsid w:val="009E6D70"/>
    <w:rsid w:val="009F4764"/>
    <w:rsid w:val="009F5D47"/>
    <w:rsid w:val="00A24B02"/>
    <w:rsid w:val="00A448E9"/>
    <w:rsid w:val="00A470A9"/>
    <w:rsid w:val="00A5046A"/>
    <w:rsid w:val="00A73D0E"/>
    <w:rsid w:val="00A808FD"/>
    <w:rsid w:val="00AA7A0B"/>
    <w:rsid w:val="00B4382A"/>
    <w:rsid w:val="00BC10E7"/>
    <w:rsid w:val="00C87D6A"/>
    <w:rsid w:val="00CD1E43"/>
    <w:rsid w:val="00D23BEB"/>
    <w:rsid w:val="00D71D7F"/>
    <w:rsid w:val="00DF25AE"/>
    <w:rsid w:val="00DF537E"/>
    <w:rsid w:val="00E240DF"/>
    <w:rsid w:val="00E4154D"/>
    <w:rsid w:val="00E51BE2"/>
    <w:rsid w:val="00E65B00"/>
    <w:rsid w:val="00E777D4"/>
    <w:rsid w:val="00EA4C8B"/>
    <w:rsid w:val="00EC5874"/>
    <w:rsid w:val="00EF73A7"/>
    <w:rsid w:val="00F51367"/>
    <w:rsid w:val="00F74E39"/>
    <w:rsid w:val="00F968E2"/>
    <w:rsid w:val="00FA189A"/>
    <w:rsid w:val="00FC5A9D"/>
    <w:rsid w:val="00FC76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CB7A"/>
  <w15:docId w15:val="{CF2A512C-BDCB-4135-83D6-C9D891AC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qFormat/>
    <w:rsid w:val="00AA7A0B"/>
    <w:pPr>
      <w:spacing w:after="0"/>
    </w:pPr>
    <w:rPr>
      <w:rFonts w:ascii="Times New Roman" w:eastAsia="Times" w:hAnsi="Times New Roman" w:cs="Times New Roman"/>
      <w:noProof/>
      <w:color w:val="1A1A1A"/>
      <w:sz w:val="20"/>
      <w:szCs w:val="20"/>
      <w:lang w:eastAsia="en-US"/>
    </w:rPr>
  </w:style>
  <w:style w:type="character" w:customStyle="1" w:styleId="FootnoteTextChar">
    <w:name w:val="Footnote Text Char"/>
    <w:basedOn w:val="DefaultParagraphFont"/>
    <w:link w:val="FootnoteText"/>
    <w:rsid w:val="00AA7A0B"/>
    <w:rPr>
      <w:rFonts w:ascii="Times New Roman" w:eastAsia="Times" w:hAnsi="Times New Roman" w:cs="Times New Roman"/>
      <w:noProof/>
      <w:color w:val="1A1A1A"/>
      <w:sz w:val="20"/>
      <w:szCs w:val="20"/>
      <w:lang w:eastAsia="en-US"/>
    </w:rPr>
  </w:style>
  <w:style w:type="paragraph" w:styleId="BalloonText">
    <w:name w:val="Balloon Text"/>
    <w:basedOn w:val="Normal"/>
    <w:link w:val="BalloonTextChar"/>
    <w:uiPriority w:val="99"/>
    <w:semiHidden/>
    <w:unhideWhenUsed/>
    <w:rsid w:val="003314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4EB"/>
    <w:rPr>
      <w:rFonts w:ascii="Lucida Grande" w:hAnsi="Lucida Grande" w:cs="Lucida Grande"/>
      <w:sz w:val="18"/>
      <w:szCs w:val="18"/>
    </w:rPr>
  </w:style>
  <w:style w:type="character" w:styleId="FootnoteReference">
    <w:name w:val="footnote reference"/>
    <w:basedOn w:val="DefaultParagraphFont"/>
    <w:uiPriority w:val="99"/>
    <w:unhideWhenUsed/>
    <w:rsid w:val="004B2E23"/>
    <w:rPr>
      <w:vertAlign w:val="superscript"/>
    </w:rPr>
  </w:style>
  <w:style w:type="paragraph" w:styleId="NoSpacing">
    <w:name w:val="No Spacing"/>
    <w:uiPriority w:val="1"/>
    <w:qFormat/>
    <w:rsid w:val="004B2E23"/>
    <w:pPr>
      <w:spacing w:after="0"/>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8A5BE4"/>
    <w:rPr>
      <w:sz w:val="16"/>
      <w:szCs w:val="16"/>
    </w:rPr>
  </w:style>
  <w:style w:type="paragraph" w:styleId="CommentText">
    <w:name w:val="annotation text"/>
    <w:basedOn w:val="Normal"/>
    <w:link w:val="CommentTextChar"/>
    <w:uiPriority w:val="99"/>
    <w:semiHidden/>
    <w:unhideWhenUsed/>
    <w:rsid w:val="008A5BE4"/>
    <w:rPr>
      <w:sz w:val="20"/>
      <w:szCs w:val="20"/>
    </w:rPr>
  </w:style>
  <w:style w:type="character" w:customStyle="1" w:styleId="CommentTextChar">
    <w:name w:val="Comment Text Char"/>
    <w:basedOn w:val="DefaultParagraphFont"/>
    <w:link w:val="CommentText"/>
    <w:uiPriority w:val="99"/>
    <w:semiHidden/>
    <w:rsid w:val="008A5BE4"/>
    <w:rPr>
      <w:sz w:val="20"/>
      <w:szCs w:val="20"/>
    </w:rPr>
  </w:style>
  <w:style w:type="paragraph" w:styleId="CommentSubject">
    <w:name w:val="annotation subject"/>
    <w:basedOn w:val="CommentText"/>
    <w:next w:val="CommentText"/>
    <w:link w:val="CommentSubjectChar"/>
    <w:uiPriority w:val="99"/>
    <w:semiHidden/>
    <w:unhideWhenUsed/>
    <w:rsid w:val="008A5BE4"/>
    <w:rPr>
      <w:b/>
      <w:bCs/>
    </w:rPr>
  </w:style>
  <w:style w:type="character" w:customStyle="1" w:styleId="CommentSubjectChar">
    <w:name w:val="Comment Subject Char"/>
    <w:basedOn w:val="CommentTextChar"/>
    <w:link w:val="CommentSubject"/>
    <w:uiPriority w:val="99"/>
    <w:semiHidden/>
    <w:rsid w:val="008A5BE4"/>
    <w:rPr>
      <w:b/>
      <w:bCs/>
      <w:sz w:val="20"/>
      <w:szCs w:val="20"/>
    </w:rPr>
  </w:style>
  <w:style w:type="character" w:styleId="LineNumber">
    <w:name w:val="line number"/>
    <w:basedOn w:val="DefaultParagraphFont"/>
    <w:uiPriority w:val="99"/>
    <w:semiHidden/>
    <w:unhideWhenUsed/>
    <w:rsid w:val="00E41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2975">
      <w:bodyDiv w:val="1"/>
      <w:marLeft w:val="0"/>
      <w:marRight w:val="0"/>
      <w:marTop w:val="0"/>
      <w:marBottom w:val="0"/>
      <w:divBdr>
        <w:top w:val="none" w:sz="0" w:space="0" w:color="auto"/>
        <w:left w:val="none" w:sz="0" w:space="0" w:color="auto"/>
        <w:bottom w:val="none" w:sz="0" w:space="0" w:color="auto"/>
        <w:right w:val="none" w:sz="0" w:space="0" w:color="auto"/>
      </w:divBdr>
      <w:divsChild>
        <w:div w:id="1198858433">
          <w:marLeft w:val="0"/>
          <w:marRight w:val="0"/>
          <w:marTop w:val="0"/>
          <w:marBottom w:val="0"/>
          <w:divBdr>
            <w:top w:val="none" w:sz="0" w:space="0" w:color="auto"/>
            <w:left w:val="none" w:sz="0" w:space="0" w:color="auto"/>
            <w:bottom w:val="none" w:sz="0" w:space="0" w:color="auto"/>
            <w:right w:val="none" w:sz="0" w:space="0" w:color="auto"/>
          </w:divBdr>
          <w:divsChild>
            <w:div w:id="1259020092">
              <w:marLeft w:val="0"/>
              <w:marRight w:val="0"/>
              <w:marTop w:val="0"/>
              <w:marBottom w:val="0"/>
              <w:divBdr>
                <w:top w:val="none" w:sz="0" w:space="0" w:color="auto"/>
                <w:left w:val="none" w:sz="0" w:space="0" w:color="auto"/>
                <w:bottom w:val="none" w:sz="0" w:space="0" w:color="auto"/>
                <w:right w:val="none" w:sz="0" w:space="0" w:color="auto"/>
              </w:divBdr>
              <w:divsChild>
                <w:div w:id="2081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8B70-8302-47D5-AF58-C3D8AC3A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Landour Community Hospital</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Jacob</dc:creator>
  <cp:keywords/>
  <dc:description/>
  <cp:lastModifiedBy>Copy editor</cp:lastModifiedBy>
  <cp:revision>2</cp:revision>
  <dcterms:created xsi:type="dcterms:W3CDTF">2019-08-07T17:42:00Z</dcterms:created>
  <dcterms:modified xsi:type="dcterms:W3CDTF">2019-08-07T17:42:00Z</dcterms:modified>
</cp:coreProperties>
</file>