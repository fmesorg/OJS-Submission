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011" w:rsidRDefault="00747011">
      <w:pPr>
        <w:rPr>
          <w:b/>
          <w:sz w:val="24"/>
          <w:szCs w:val="24"/>
        </w:rPr>
      </w:pPr>
    </w:p>
    <w:p w:rsidR="00471AC1" w:rsidRDefault="00765E43" w:rsidP="00977EC2">
      <w:pPr>
        <w:spacing w:line="360" w:lineRule="auto"/>
        <w:jc w:val="center"/>
        <w:rPr>
          <w:b/>
          <w:sz w:val="24"/>
          <w:szCs w:val="24"/>
        </w:rPr>
      </w:pPr>
      <w:r w:rsidRPr="00945280">
        <w:rPr>
          <w:b/>
          <w:sz w:val="24"/>
          <w:szCs w:val="24"/>
        </w:rPr>
        <w:t xml:space="preserve">Nestle violates </w:t>
      </w:r>
      <w:r w:rsidR="0097549E" w:rsidRPr="00945280">
        <w:rPr>
          <w:b/>
          <w:sz w:val="24"/>
          <w:szCs w:val="24"/>
        </w:rPr>
        <w:t>India’s</w:t>
      </w:r>
      <w:r w:rsidRPr="00945280">
        <w:rPr>
          <w:b/>
          <w:sz w:val="24"/>
          <w:szCs w:val="24"/>
        </w:rPr>
        <w:t xml:space="preserve"> law on infant milk substitutes</w:t>
      </w:r>
    </w:p>
    <w:p w:rsidR="00096BB0" w:rsidRPr="00DD1737" w:rsidRDefault="00096BB0" w:rsidP="00977EC2">
      <w:pPr>
        <w:spacing w:line="360" w:lineRule="auto"/>
        <w:jc w:val="center"/>
        <w:rPr>
          <w:sz w:val="24"/>
          <w:szCs w:val="24"/>
          <w:vertAlign w:val="superscript"/>
        </w:rPr>
      </w:pPr>
      <w:proofErr w:type="spellStart"/>
      <w:r w:rsidRPr="00DD1737">
        <w:rPr>
          <w:sz w:val="24"/>
          <w:szCs w:val="24"/>
        </w:rPr>
        <w:t>Ankita</w:t>
      </w:r>
      <w:proofErr w:type="spellEnd"/>
      <w:r w:rsidRPr="00DD1737">
        <w:rPr>
          <w:sz w:val="24"/>
          <w:szCs w:val="24"/>
        </w:rPr>
        <w:t xml:space="preserve"> </w:t>
      </w:r>
      <w:proofErr w:type="spellStart"/>
      <w:r w:rsidRPr="00DD1737">
        <w:rPr>
          <w:sz w:val="24"/>
          <w:szCs w:val="24"/>
        </w:rPr>
        <w:t>Dubey</w:t>
      </w:r>
      <w:proofErr w:type="spellEnd"/>
      <w:r w:rsidRPr="00DD1737">
        <w:rPr>
          <w:sz w:val="24"/>
          <w:szCs w:val="24"/>
        </w:rPr>
        <w:t xml:space="preserve"> </w:t>
      </w:r>
      <w:r w:rsidRPr="00DD1737">
        <w:rPr>
          <w:sz w:val="24"/>
          <w:szCs w:val="24"/>
          <w:vertAlign w:val="superscript"/>
        </w:rPr>
        <w:t>1</w:t>
      </w:r>
      <w:r w:rsidRPr="00DD1737">
        <w:rPr>
          <w:sz w:val="24"/>
          <w:szCs w:val="24"/>
        </w:rPr>
        <w:t xml:space="preserve">, Vijay </w:t>
      </w:r>
      <w:proofErr w:type="spellStart"/>
      <w:r w:rsidRPr="00DD1737">
        <w:rPr>
          <w:sz w:val="24"/>
          <w:szCs w:val="24"/>
        </w:rPr>
        <w:t>Thawani</w:t>
      </w:r>
      <w:proofErr w:type="spellEnd"/>
      <w:r w:rsidRPr="00DD1737">
        <w:rPr>
          <w:sz w:val="24"/>
          <w:szCs w:val="24"/>
        </w:rPr>
        <w:t xml:space="preserve"> </w:t>
      </w:r>
      <w:r w:rsidRPr="00DD1737">
        <w:rPr>
          <w:sz w:val="24"/>
          <w:szCs w:val="24"/>
          <w:vertAlign w:val="superscript"/>
        </w:rPr>
        <w:t>2 *</w:t>
      </w:r>
    </w:p>
    <w:p w:rsidR="00096BB0" w:rsidRPr="00DD1737" w:rsidRDefault="00096BB0" w:rsidP="00977EC2">
      <w:pPr>
        <w:spacing w:line="360" w:lineRule="auto"/>
        <w:jc w:val="both"/>
        <w:rPr>
          <w:sz w:val="24"/>
          <w:szCs w:val="24"/>
        </w:rPr>
      </w:pPr>
    </w:p>
    <w:p w:rsidR="00096BB0" w:rsidRPr="00DD1737" w:rsidRDefault="00096BB0" w:rsidP="00977EC2">
      <w:pPr>
        <w:spacing w:line="360" w:lineRule="auto"/>
        <w:jc w:val="both"/>
        <w:rPr>
          <w:sz w:val="24"/>
          <w:szCs w:val="24"/>
        </w:rPr>
      </w:pPr>
      <w:r w:rsidRPr="00DD1737">
        <w:rPr>
          <w:sz w:val="24"/>
          <w:szCs w:val="24"/>
        </w:rPr>
        <w:t>1 UG student of Second MBBS</w:t>
      </w:r>
    </w:p>
    <w:p w:rsidR="00096BB0" w:rsidRPr="00DD1737" w:rsidRDefault="00096BB0" w:rsidP="00977EC2">
      <w:pPr>
        <w:spacing w:line="360" w:lineRule="auto"/>
        <w:jc w:val="both"/>
        <w:rPr>
          <w:sz w:val="24"/>
          <w:szCs w:val="24"/>
        </w:rPr>
      </w:pPr>
      <w:r w:rsidRPr="00DD1737">
        <w:rPr>
          <w:sz w:val="24"/>
          <w:szCs w:val="24"/>
        </w:rPr>
        <w:t>2 Professor and Head, Pharmacology Department</w:t>
      </w:r>
    </w:p>
    <w:p w:rsidR="00096BB0" w:rsidRPr="00DD1737" w:rsidRDefault="00096BB0" w:rsidP="00977EC2">
      <w:pPr>
        <w:spacing w:line="360" w:lineRule="auto"/>
        <w:jc w:val="both"/>
        <w:rPr>
          <w:sz w:val="24"/>
          <w:szCs w:val="24"/>
        </w:rPr>
      </w:pPr>
      <w:r w:rsidRPr="00DD1737">
        <w:rPr>
          <w:sz w:val="24"/>
          <w:szCs w:val="24"/>
        </w:rPr>
        <w:t xml:space="preserve">Both from: People’s College of Medical Sciences and Research Centre, </w:t>
      </w:r>
      <w:proofErr w:type="spellStart"/>
      <w:r w:rsidRPr="00DD1737">
        <w:rPr>
          <w:sz w:val="24"/>
          <w:szCs w:val="24"/>
        </w:rPr>
        <w:t>Bhanpur</w:t>
      </w:r>
      <w:proofErr w:type="spellEnd"/>
      <w:r w:rsidRPr="00DD1737">
        <w:rPr>
          <w:sz w:val="24"/>
          <w:szCs w:val="24"/>
        </w:rPr>
        <w:t>, Bhopal–462037.</w:t>
      </w:r>
    </w:p>
    <w:p w:rsidR="00096BB0" w:rsidRPr="00DD1737" w:rsidRDefault="00096BB0" w:rsidP="00977EC2">
      <w:pPr>
        <w:spacing w:line="360" w:lineRule="auto"/>
        <w:jc w:val="both"/>
        <w:rPr>
          <w:color w:val="000000"/>
          <w:sz w:val="24"/>
          <w:szCs w:val="24"/>
        </w:rPr>
      </w:pPr>
      <w:bookmarkStart w:id="0" w:name="_gjdgxs" w:colFirst="0" w:colLast="0"/>
      <w:bookmarkEnd w:id="0"/>
      <w:r w:rsidRPr="00DD1737">
        <w:rPr>
          <w:sz w:val="24"/>
          <w:szCs w:val="24"/>
        </w:rPr>
        <w:t xml:space="preserve">*Corresponding author email: </w:t>
      </w:r>
      <w:hyperlink r:id="rId6">
        <w:r w:rsidRPr="00DD1737">
          <w:rPr>
            <w:color w:val="000000"/>
            <w:sz w:val="24"/>
            <w:szCs w:val="24"/>
          </w:rPr>
          <w:t>vijaythawani@rediffmail.com</w:t>
        </w:r>
      </w:hyperlink>
    </w:p>
    <w:p w:rsidR="00471AC1" w:rsidRPr="0097549E" w:rsidRDefault="00096BB0" w:rsidP="00977EC2">
      <w:pPr>
        <w:spacing w:line="360" w:lineRule="auto"/>
        <w:jc w:val="both"/>
        <w:rPr>
          <w:sz w:val="24"/>
          <w:szCs w:val="24"/>
        </w:rPr>
      </w:pPr>
      <w:r w:rsidRPr="00DD1737">
        <w:rPr>
          <w:color w:val="000000"/>
          <w:sz w:val="24"/>
          <w:szCs w:val="24"/>
        </w:rPr>
        <w:t>-------------------------------------------------------------------------------------</w:t>
      </w:r>
      <w:r>
        <w:rPr>
          <w:color w:val="000000"/>
          <w:sz w:val="24"/>
          <w:szCs w:val="24"/>
        </w:rPr>
        <w:t>---------------------------</w:t>
      </w:r>
    </w:p>
    <w:p w:rsidR="0097549E" w:rsidRPr="00BD495F" w:rsidRDefault="00765E43" w:rsidP="00977EC2">
      <w:pPr>
        <w:spacing w:line="360" w:lineRule="auto"/>
        <w:jc w:val="both"/>
        <w:rPr>
          <w:rFonts w:eastAsia="Verdana"/>
          <w:sz w:val="24"/>
          <w:szCs w:val="24"/>
          <w:vertAlign w:val="superscript"/>
        </w:rPr>
      </w:pPr>
      <w:r w:rsidRPr="0097549E">
        <w:rPr>
          <w:rFonts w:eastAsia="Verdana"/>
          <w:sz w:val="24"/>
          <w:szCs w:val="24"/>
        </w:rPr>
        <w:t xml:space="preserve">Nestle India Ltd, one of the biggest players in </w:t>
      </w:r>
      <w:r w:rsidR="0097549E" w:rsidRPr="0097549E">
        <w:rPr>
          <w:rFonts w:eastAsia="Verdana"/>
          <w:sz w:val="24"/>
          <w:szCs w:val="24"/>
        </w:rPr>
        <w:t>f</w:t>
      </w:r>
      <w:r w:rsidRPr="0097549E">
        <w:rPr>
          <w:sz w:val="24"/>
          <w:szCs w:val="24"/>
          <w:highlight w:val="white"/>
        </w:rPr>
        <w:t>ast-moving consumer goods</w:t>
      </w:r>
      <w:r w:rsidR="0097549E" w:rsidRPr="0097549E">
        <w:rPr>
          <w:rFonts w:eastAsia="Verdana"/>
          <w:sz w:val="24"/>
          <w:szCs w:val="24"/>
        </w:rPr>
        <w:t xml:space="preserve"> (FMCG</w:t>
      </w:r>
      <w:r w:rsidRPr="0097549E">
        <w:rPr>
          <w:sz w:val="24"/>
          <w:szCs w:val="24"/>
          <w:highlight w:val="white"/>
        </w:rPr>
        <w:t>)</w:t>
      </w:r>
      <w:r w:rsidRPr="0097549E">
        <w:rPr>
          <w:rFonts w:eastAsia="Verdana"/>
          <w:sz w:val="24"/>
          <w:szCs w:val="24"/>
        </w:rPr>
        <w:t xml:space="preserve"> segment, is engaged in the food business</w:t>
      </w:r>
      <w:r w:rsidR="001D5B30">
        <w:rPr>
          <w:rFonts w:eastAsia="Verdana"/>
          <w:sz w:val="24"/>
          <w:szCs w:val="24"/>
        </w:rPr>
        <w:t xml:space="preserve"> </w:t>
      </w:r>
      <w:r w:rsidR="00251710">
        <w:rPr>
          <w:rFonts w:eastAsia="Verdana"/>
          <w:sz w:val="24"/>
          <w:szCs w:val="24"/>
        </w:rPr>
        <w:t>of</w:t>
      </w:r>
      <w:r w:rsidRPr="0097549E">
        <w:rPr>
          <w:rFonts w:eastAsia="Verdana"/>
          <w:sz w:val="24"/>
          <w:szCs w:val="24"/>
        </w:rPr>
        <w:t xml:space="preserve"> milk products</w:t>
      </w:r>
      <w:r w:rsidR="00784EDE">
        <w:rPr>
          <w:rFonts w:eastAsia="Verdana"/>
          <w:sz w:val="24"/>
          <w:szCs w:val="24"/>
        </w:rPr>
        <w:t xml:space="preserve">, </w:t>
      </w:r>
      <w:r w:rsidRPr="0097549E">
        <w:rPr>
          <w:rFonts w:eastAsia="Verdana"/>
          <w:sz w:val="24"/>
          <w:szCs w:val="24"/>
        </w:rPr>
        <w:t>nutrition, beverages, prepared dishes</w:t>
      </w:r>
      <w:r w:rsidR="00784EDE">
        <w:rPr>
          <w:rFonts w:eastAsia="Verdana"/>
          <w:sz w:val="24"/>
          <w:szCs w:val="24"/>
        </w:rPr>
        <w:t xml:space="preserve">, </w:t>
      </w:r>
      <w:r w:rsidRPr="0097549E">
        <w:rPr>
          <w:rFonts w:eastAsia="Verdana"/>
          <w:sz w:val="24"/>
          <w:szCs w:val="24"/>
        </w:rPr>
        <w:t xml:space="preserve">cooking aids, chocolates and confectionery. The company </w:t>
      </w:r>
      <w:r w:rsidR="00251710">
        <w:rPr>
          <w:rFonts w:eastAsia="Verdana"/>
          <w:sz w:val="24"/>
          <w:szCs w:val="24"/>
        </w:rPr>
        <w:t xml:space="preserve">manufactures and </w:t>
      </w:r>
      <w:r w:rsidR="00784EDE">
        <w:rPr>
          <w:rFonts w:eastAsia="Verdana"/>
          <w:sz w:val="24"/>
          <w:szCs w:val="24"/>
        </w:rPr>
        <w:t>ma</w:t>
      </w:r>
      <w:r w:rsidR="00251710">
        <w:rPr>
          <w:rFonts w:eastAsia="Verdana"/>
          <w:sz w:val="24"/>
          <w:szCs w:val="24"/>
        </w:rPr>
        <w:t>rkets</w:t>
      </w:r>
      <w:r w:rsidRPr="0097549E">
        <w:rPr>
          <w:rFonts w:eastAsia="Verdana"/>
          <w:sz w:val="24"/>
          <w:szCs w:val="24"/>
        </w:rPr>
        <w:t xml:space="preserve"> </w:t>
      </w:r>
      <w:r w:rsidR="0067796F">
        <w:rPr>
          <w:rFonts w:eastAsia="Verdana"/>
          <w:sz w:val="24"/>
          <w:szCs w:val="24"/>
        </w:rPr>
        <w:t xml:space="preserve">branded </w:t>
      </w:r>
      <w:r w:rsidRPr="0097549E">
        <w:rPr>
          <w:rFonts w:eastAsia="Verdana"/>
          <w:sz w:val="24"/>
          <w:szCs w:val="24"/>
        </w:rPr>
        <w:t>products of daily consumption and use, such as</w:t>
      </w:r>
      <w:r w:rsidR="0067796F">
        <w:rPr>
          <w:rFonts w:eastAsia="Verdana"/>
          <w:sz w:val="24"/>
          <w:szCs w:val="24"/>
        </w:rPr>
        <w:t xml:space="preserve"> coffee,</w:t>
      </w:r>
      <w:r w:rsidRPr="0097549E">
        <w:rPr>
          <w:rFonts w:eastAsia="Verdana"/>
          <w:sz w:val="24"/>
          <w:szCs w:val="24"/>
        </w:rPr>
        <w:t xml:space="preserve"> </w:t>
      </w:r>
      <w:r w:rsidR="00C2601C">
        <w:rPr>
          <w:rFonts w:eastAsia="Verdana"/>
          <w:sz w:val="24"/>
          <w:szCs w:val="24"/>
        </w:rPr>
        <w:t xml:space="preserve">milk, </w:t>
      </w:r>
      <w:r w:rsidR="0067796F">
        <w:rPr>
          <w:rFonts w:eastAsia="Verdana"/>
          <w:sz w:val="24"/>
          <w:szCs w:val="24"/>
        </w:rPr>
        <w:t xml:space="preserve">ghee, </w:t>
      </w:r>
      <w:r w:rsidR="00C2601C">
        <w:rPr>
          <w:rFonts w:eastAsia="Verdana"/>
          <w:sz w:val="24"/>
          <w:szCs w:val="24"/>
        </w:rPr>
        <w:t>curd, and</w:t>
      </w:r>
      <w:r w:rsidRPr="0097549E">
        <w:rPr>
          <w:rFonts w:eastAsia="Verdana"/>
          <w:sz w:val="24"/>
          <w:szCs w:val="24"/>
        </w:rPr>
        <w:t xml:space="preserve"> </w:t>
      </w:r>
      <w:proofErr w:type="spellStart"/>
      <w:r w:rsidR="00C2601C">
        <w:rPr>
          <w:rFonts w:eastAsia="Verdana"/>
          <w:sz w:val="24"/>
          <w:szCs w:val="24"/>
        </w:rPr>
        <w:t>r</w:t>
      </w:r>
      <w:r w:rsidRPr="0097549E">
        <w:rPr>
          <w:rFonts w:eastAsia="Verdana"/>
          <w:sz w:val="24"/>
          <w:szCs w:val="24"/>
        </w:rPr>
        <w:t>aita</w:t>
      </w:r>
      <w:proofErr w:type="spellEnd"/>
      <w:r w:rsidRPr="0097549E">
        <w:rPr>
          <w:rFonts w:eastAsia="Verdana"/>
          <w:sz w:val="24"/>
          <w:szCs w:val="24"/>
        </w:rPr>
        <w:t>. Nestle India is a subsidiary of Nestle S.A. of Switzerland</w:t>
      </w:r>
      <w:r w:rsidR="0067796F">
        <w:rPr>
          <w:rFonts w:eastAsia="Verdana"/>
          <w:sz w:val="24"/>
          <w:szCs w:val="24"/>
        </w:rPr>
        <w:t>.</w:t>
      </w:r>
      <w:r w:rsidR="00BD495F" w:rsidRPr="00BD495F">
        <w:rPr>
          <w:rFonts w:eastAsia="Verdana"/>
          <w:sz w:val="24"/>
          <w:szCs w:val="24"/>
          <w:vertAlign w:val="superscript"/>
        </w:rPr>
        <w:t>1</w:t>
      </w:r>
    </w:p>
    <w:p w:rsidR="0067796F" w:rsidRDefault="0067796F" w:rsidP="00977EC2">
      <w:pPr>
        <w:spacing w:line="360" w:lineRule="auto"/>
        <w:jc w:val="both"/>
        <w:rPr>
          <w:rFonts w:eastAsia="Verdana"/>
          <w:sz w:val="24"/>
          <w:szCs w:val="24"/>
        </w:rPr>
      </w:pPr>
    </w:p>
    <w:p w:rsidR="00471AC1" w:rsidRPr="0097549E" w:rsidRDefault="00765E43" w:rsidP="00977EC2">
      <w:pPr>
        <w:spacing w:line="360" w:lineRule="auto"/>
        <w:jc w:val="both"/>
        <w:rPr>
          <w:rFonts w:eastAsia="Verdana"/>
          <w:sz w:val="24"/>
          <w:szCs w:val="24"/>
        </w:rPr>
      </w:pPr>
      <w:r w:rsidRPr="00E63936">
        <w:rPr>
          <w:rFonts w:eastAsia="Verdana"/>
          <w:sz w:val="24"/>
          <w:szCs w:val="24"/>
        </w:rPr>
        <w:t xml:space="preserve">In 2004, </w:t>
      </w:r>
      <w:r w:rsidR="00E63936" w:rsidRPr="0097549E">
        <w:rPr>
          <w:rFonts w:eastAsia="Verdana"/>
          <w:sz w:val="24"/>
          <w:szCs w:val="24"/>
        </w:rPr>
        <w:t>Nestle India Ltd</w:t>
      </w:r>
      <w:r w:rsidR="00E63936" w:rsidRPr="00E63936">
        <w:rPr>
          <w:rFonts w:eastAsia="Verdana"/>
          <w:sz w:val="24"/>
          <w:szCs w:val="24"/>
        </w:rPr>
        <w:t xml:space="preserve"> </w:t>
      </w:r>
      <w:r w:rsidRPr="00E63936">
        <w:rPr>
          <w:rFonts w:eastAsia="Verdana"/>
          <w:sz w:val="24"/>
          <w:szCs w:val="24"/>
        </w:rPr>
        <w:t xml:space="preserve">initiated </w:t>
      </w:r>
      <w:r w:rsidR="00E63936">
        <w:rPr>
          <w:rFonts w:eastAsia="Verdana"/>
          <w:sz w:val="24"/>
          <w:szCs w:val="24"/>
        </w:rPr>
        <w:t xml:space="preserve">a project </w:t>
      </w:r>
      <w:r w:rsidRPr="00E63936">
        <w:rPr>
          <w:rFonts w:eastAsia="Verdana"/>
          <w:sz w:val="24"/>
          <w:szCs w:val="24"/>
        </w:rPr>
        <w:t>to upgrade the production technology for infant nutrition products</w:t>
      </w:r>
      <w:r w:rsidR="00E63936">
        <w:rPr>
          <w:rFonts w:eastAsia="Verdana"/>
          <w:sz w:val="24"/>
          <w:szCs w:val="24"/>
        </w:rPr>
        <w:t xml:space="preserve"> and </w:t>
      </w:r>
      <w:r w:rsidRPr="00E63936">
        <w:rPr>
          <w:rFonts w:eastAsia="Verdana"/>
          <w:sz w:val="24"/>
          <w:szCs w:val="24"/>
        </w:rPr>
        <w:t>the company launched NESTLE NAN 3, a follow-up formula for older infants.</w:t>
      </w:r>
      <w:r w:rsidR="00F2345B" w:rsidRPr="00E63936">
        <w:rPr>
          <w:rFonts w:eastAsia="Verdana"/>
          <w:sz w:val="24"/>
          <w:szCs w:val="24"/>
        </w:rPr>
        <w:t xml:space="preserve"> </w:t>
      </w:r>
      <w:r w:rsidR="00F2345B" w:rsidRPr="00E63936">
        <w:rPr>
          <w:rFonts w:eastAsia="Verdana"/>
          <w:sz w:val="24"/>
          <w:szCs w:val="24"/>
          <w:vertAlign w:val="superscript"/>
        </w:rPr>
        <w:t>2</w:t>
      </w:r>
      <w:r w:rsidR="00F2345B" w:rsidRPr="0097549E">
        <w:rPr>
          <w:rFonts w:eastAsia="Verdana"/>
          <w:sz w:val="24"/>
          <w:szCs w:val="24"/>
        </w:rPr>
        <w:t xml:space="preserve"> </w:t>
      </w:r>
    </w:p>
    <w:p w:rsidR="00471AC1" w:rsidRPr="0097549E" w:rsidRDefault="00471AC1" w:rsidP="00977EC2">
      <w:pPr>
        <w:spacing w:line="360" w:lineRule="auto"/>
        <w:jc w:val="both"/>
        <w:rPr>
          <w:rFonts w:eastAsia="Verdana"/>
          <w:sz w:val="24"/>
          <w:szCs w:val="24"/>
        </w:rPr>
      </w:pPr>
    </w:p>
    <w:p w:rsidR="00471AC1" w:rsidRPr="00784EDE" w:rsidRDefault="00765E43" w:rsidP="00977EC2">
      <w:pPr>
        <w:spacing w:line="360" w:lineRule="auto"/>
        <w:jc w:val="both"/>
        <w:rPr>
          <w:rFonts w:eastAsia="Verdana"/>
          <w:b/>
          <w:sz w:val="24"/>
          <w:szCs w:val="24"/>
        </w:rPr>
      </w:pPr>
      <w:r w:rsidRPr="00784EDE">
        <w:rPr>
          <w:rFonts w:eastAsia="Verdana"/>
          <w:b/>
          <w:sz w:val="24"/>
          <w:szCs w:val="24"/>
        </w:rPr>
        <w:t>N</w:t>
      </w:r>
      <w:r w:rsidR="00FA5218" w:rsidRPr="00784EDE">
        <w:rPr>
          <w:rFonts w:eastAsia="Verdana"/>
          <w:b/>
          <w:sz w:val="24"/>
          <w:szCs w:val="24"/>
        </w:rPr>
        <w:t>estle under scanner</w:t>
      </w:r>
    </w:p>
    <w:p w:rsidR="00FA5218" w:rsidRDefault="00FA5218" w:rsidP="00977EC2">
      <w:pPr>
        <w:spacing w:line="360" w:lineRule="auto"/>
        <w:jc w:val="both"/>
        <w:rPr>
          <w:rFonts w:eastAsia="Verdana"/>
          <w:sz w:val="24"/>
          <w:szCs w:val="24"/>
        </w:rPr>
      </w:pPr>
    </w:p>
    <w:p w:rsidR="00471AC1" w:rsidRPr="0097549E" w:rsidRDefault="00FA5218" w:rsidP="00977EC2">
      <w:pPr>
        <w:spacing w:line="360" w:lineRule="auto"/>
        <w:jc w:val="both"/>
        <w:rPr>
          <w:rFonts w:eastAsia="Verdana"/>
          <w:sz w:val="24"/>
          <w:szCs w:val="24"/>
        </w:rPr>
      </w:pPr>
      <w:r>
        <w:rPr>
          <w:rFonts w:eastAsia="Verdana"/>
          <w:sz w:val="24"/>
          <w:szCs w:val="24"/>
        </w:rPr>
        <w:t>I</w:t>
      </w:r>
      <w:r w:rsidR="00765E43" w:rsidRPr="0097549E">
        <w:rPr>
          <w:sz w:val="24"/>
          <w:szCs w:val="24"/>
        </w:rPr>
        <w:t xml:space="preserve">n May 2015, food safety regulators </w:t>
      </w:r>
      <w:r w:rsidR="00784EDE">
        <w:rPr>
          <w:sz w:val="24"/>
          <w:szCs w:val="24"/>
        </w:rPr>
        <w:t xml:space="preserve">reported that </w:t>
      </w:r>
      <w:r w:rsidR="00765E43" w:rsidRPr="0097549E">
        <w:rPr>
          <w:sz w:val="24"/>
          <w:szCs w:val="24"/>
        </w:rPr>
        <w:t xml:space="preserve">samples of </w:t>
      </w:r>
      <w:r>
        <w:rPr>
          <w:sz w:val="24"/>
          <w:szCs w:val="24"/>
        </w:rPr>
        <w:t xml:space="preserve">its </w:t>
      </w:r>
      <w:r w:rsidR="00784EDE" w:rsidRPr="00784EDE">
        <w:rPr>
          <w:sz w:val="24"/>
          <w:szCs w:val="24"/>
        </w:rPr>
        <w:t>M</w:t>
      </w:r>
      <w:r w:rsidR="00765E43" w:rsidRPr="00784EDE">
        <w:rPr>
          <w:sz w:val="24"/>
          <w:szCs w:val="24"/>
        </w:rPr>
        <w:t>aggi 2</w:t>
      </w:r>
      <w:r w:rsidR="00765E43" w:rsidRPr="0097549E">
        <w:rPr>
          <w:sz w:val="24"/>
          <w:szCs w:val="24"/>
        </w:rPr>
        <w:t xml:space="preserve"> Minute Noodles had unexpectedly high levels of monosodium glutamate, a</w:t>
      </w:r>
      <w:r w:rsidR="00966BBC">
        <w:rPr>
          <w:sz w:val="24"/>
          <w:szCs w:val="24"/>
        </w:rPr>
        <w:t xml:space="preserve">nd </w:t>
      </w:r>
      <w:r w:rsidR="00765E43" w:rsidRPr="0097549E">
        <w:rPr>
          <w:sz w:val="24"/>
          <w:szCs w:val="24"/>
        </w:rPr>
        <w:t>17 times the permissible limit of lead.</w:t>
      </w:r>
      <w:r w:rsidR="00F2345B">
        <w:rPr>
          <w:sz w:val="24"/>
          <w:szCs w:val="24"/>
        </w:rPr>
        <w:t xml:space="preserve"> </w:t>
      </w:r>
      <w:r w:rsidR="00F2345B">
        <w:rPr>
          <w:sz w:val="24"/>
          <w:szCs w:val="24"/>
          <w:vertAlign w:val="superscript"/>
        </w:rPr>
        <w:t>3</w:t>
      </w:r>
    </w:p>
    <w:p w:rsidR="00471AC1" w:rsidRPr="0097549E" w:rsidRDefault="00471AC1" w:rsidP="00977EC2">
      <w:pPr>
        <w:spacing w:line="360" w:lineRule="auto"/>
        <w:jc w:val="both"/>
        <w:rPr>
          <w:rFonts w:eastAsia="Verdana"/>
          <w:sz w:val="24"/>
          <w:szCs w:val="24"/>
        </w:rPr>
      </w:pPr>
    </w:p>
    <w:p w:rsidR="00471AC1" w:rsidRDefault="00765E43" w:rsidP="00977EC2">
      <w:pPr>
        <w:spacing w:line="360" w:lineRule="auto"/>
        <w:jc w:val="both"/>
        <w:rPr>
          <w:rFonts w:eastAsia="Times New Roman"/>
          <w:sz w:val="24"/>
          <w:szCs w:val="24"/>
        </w:rPr>
      </w:pPr>
      <w:r w:rsidRPr="0097549E">
        <w:rPr>
          <w:rFonts w:eastAsia="Times New Roman"/>
          <w:sz w:val="24"/>
          <w:szCs w:val="24"/>
          <w:highlight w:val="white"/>
        </w:rPr>
        <w:t>In August 2019 the news</w:t>
      </w:r>
      <w:r w:rsidR="00784EDE">
        <w:rPr>
          <w:rFonts w:eastAsia="Times New Roman"/>
          <w:sz w:val="24"/>
          <w:szCs w:val="24"/>
          <w:highlight w:val="white"/>
        </w:rPr>
        <w:t xml:space="preserve"> appeared</w:t>
      </w:r>
      <w:r w:rsidRPr="0097549E">
        <w:rPr>
          <w:rFonts w:eastAsia="Times New Roman"/>
          <w:sz w:val="24"/>
          <w:szCs w:val="24"/>
          <w:highlight w:val="white"/>
        </w:rPr>
        <w:t xml:space="preserve"> that Nestle conducted clinical trials in five hospitals on substitutes for breast milk in complete contravention of the Infant Milk Substitutes Act. </w:t>
      </w:r>
      <w:r w:rsidR="00966BBC">
        <w:rPr>
          <w:rFonts w:eastAsia="Times New Roman"/>
          <w:sz w:val="24"/>
          <w:szCs w:val="24"/>
          <w:highlight w:val="white"/>
        </w:rPr>
        <w:t xml:space="preserve">The </w:t>
      </w:r>
      <w:r w:rsidRPr="0097549E">
        <w:rPr>
          <w:rFonts w:eastAsia="Times New Roman"/>
          <w:sz w:val="24"/>
          <w:szCs w:val="24"/>
          <w:highlight w:val="white"/>
        </w:rPr>
        <w:t xml:space="preserve">Breastfeeding Promotion Network of India (BPNI) </w:t>
      </w:r>
      <w:r w:rsidR="00966BBC">
        <w:rPr>
          <w:rFonts w:eastAsia="Times New Roman"/>
          <w:sz w:val="24"/>
          <w:szCs w:val="24"/>
          <w:highlight w:val="white"/>
        </w:rPr>
        <w:t xml:space="preserve">found </w:t>
      </w:r>
      <w:r w:rsidRPr="0097549E">
        <w:rPr>
          <w:rFonts w:eastAsia="Times New Roman"/>
          <w:sz w:val="24"/>
          <w:szCs w:val="24"/>
          <w:highlight w:val="white"/>
        </w:rPr>
        <w:t>on screening the trial registry of Indian Council of Medical Research (ICMR) that Nestle has sponsored a research titled “</w:t>
      </w:r>
      <w:proofErr w:type="spellStart"/>
      <w:r w:rsidRPr="0097549E">
        <w:rPr>
          <w:rFonts w:eastAsia="Times New Roman"/>
          <w:sz w:val="24"/>
          <w:szCs w:val="24"/>
          <w:highlight w:val="white"/>
        </w:rPr>
        <w:t>Multicentric</w:t>
      </w:r>
      <w:proofErr w:type="spellEnd"/>
      <w:r w:rsidRPr="0097549E">
        <w:rPr>
          <w:rFonts w:eastAsia="Times New Roman"/>
          <w:sz w:val="24"/>
          <w:szCs w:val="24"/>
          <w:highlight w:val="white"/>
        </w:rPr>
        <w:t xml:space="preserve"> Observational Study to Observe Growth in Preterm </w:t>
      </w:r>
      <w:proofErr w:type="spellStart"/>
      <w:r w:rsidRPr="0097549E">
        <w:rPr>
          <w:rFonts w:eastAsia="Times New Roman"/>
          <w:sz w:val="24"/>
          <w:szCs w:val="24"/>
          <w:highlight w:val="white"/>
        </w:rPr>
        <w:t>hospitalised</w:t>
      </w:r>
      <w:proofErr w:type="spellEnd"/>
      <w:r w:rsidRPr="0097549E">
        <w:rPr>
          <w:rFonts w:eastAsia="Times New Roman"/>
          <w:sz w:val="24"/>
          <w:szCs w:val="24"/>
          <w:highlight w:val="white"/>
        </w:rPr>
        <w:t xml:space="preserve"> infants”.</w:t>
      </w:r>
    </w:p>
    <w:p w:rsidR="00FA5218" w:rsidRPr="0097549E" w:rsidRDefault="00FA5218" w:rsidP="00977EC2">
      <w:pPr>
        <w:spacing w:line="360" w:lineRule="auto"/>
        <w:jc w:val="both"/>
        <w:rPr>
          <w:rFonts w:eastAsia="Roboto"/>
          <w:sz w:val="24"/>
          <w:szCs w:val="24"/>
          <w:shd w:val="clear" w:color="auto" w:fill="F3F3F3"/>
        </w:rPr>
      </w:pPr>
    </w:p>
    <w:p w:rsidR="00471AC1" w:rsidRPr="0097549E" w:rsidRDefault="00765E43" w:rsidP="00977EC2">
      <w:pPr>
        <w:spacing w:line="360" w:lineRule="auto"/>
        <w:jc w:val="both"/>
        <w:rPr>
          <w:rFonts w:eastAsia="Times New Roman"/>
          <w:sz w:val="24"/>
          <w:szCs w:val="24"/>
          <w:highlight w:val="white"/>
        </w:rPr>
      </w:pPr>
      <w:r w:rsidRPr="0097549E">
        <w:rPr>
          <w:rFonts w:eastAsia="Times New Roman"/>
          <w:sz w:val="24"/>
          <w:szCs w:val="24"/>
        </w:rPr>
        <w:lastRenderedPageBreak/>
        <w:t>Th</w:t>
      </w:r>
      <w:r w:rsidR="00FA5218">
        <w:rPr>
          <w:rFonts w:eastAsia="Times New Roman"/>
          <w:sz w:val="24"/>
          <w:szCs w:val="24"/>
        </w:rPr>
        <w:t>is</w:t>
      </w:r>
      <w:r w:rsidRPr="0097549E">
        <w:rPr>
          <w:rFonts w:eastAsia="Times New Roman"/>
          <w:sz w:val="24"/>
          <w:szCs w:val="24"/>
        </w:rPr>
        <w:t xml:space="preserve"> trial was c</w:t>
      </w:r>
      <w:r w:rsidRPr="0097549E">
        <w:rPr>
          <w:rFonts w:eastAsia="Times New Roman"/>
          <w:sz w:val="24"/>
          <w:szCs w:val="24"/>
          <w:highlight w:val="white"/>
        </w:rPr>
        <w:t xml:space="preserve">onducted on 75 premature babies between the </w:t>
      </w:r>
      <w:proofErr w:type="gramStart"/>
      <w:r w:rsidRPr="0097549E">
        <w:rPr>
          <w:rFonts w:eastAsia="Times New Roman"/>
          <w:sz w:val="24"/>
          <w:szCs w:val="24"/>
          <w:highlight w:val="white"/>
        </w:rPr>
        <w:t>age</w:t>
      </w:r>
      <w:proofErr w:type="gramEnd"/>
      <w:r w:rsidRPr="0097549E">
        <w:rPr>
          <w:rFonts w:eastAsia="Times New Roman"/>
          <w:sz w:val="24"/>
          <w:szCs w:val="24"/>
          <w:highlight w:val="white"/>
        </w:rPr>
        <w:t xml:space="preserve"> of 28-34 weeks. The objective of the study was to assess the growth and feeding intolerance in preterm infants. One of the exclusions was that the infant could not be fed milk substitute within 48 hours of birth, but from the third day onwards, the trial suggested that the infant could be given a milk substitute instead of breast milk</w:t>
      </w:r>
      <w:r w:rsidR="00A16294">
        <w:rPr>
          <w:rFonts w:eastAsia="Times New Roman"/>
          <w:sz w:val="24"/>
          <w:szCs w:val="24"/>
        </w:rPr>
        <w:t>.</w:t>
      </w:r>
      <w:r w:rsidR="00FA5218">
        <w:rPr>
          <w:rFonts w:eastAsia="Times New Roman"/>
          <w:sz w:val="24"/>
          <w:szCs w:val="24"/>
        </w:rPr>
        <w:t xml:space="preserve"> </w:t>
      </w:r>
      <w:r w:rsidR="00F2345B">
        <w:rPr>
          <w:rFonts w:eastAsia="Times New Roman"/>
          <w:sz w:val="24"/>
          <w:szCs w:val="24"/>
          <w:vertAlign w:val="superscript"/>
        </w:rPr>
        <w:t>4</w:t>
      </w:r>
    </w:p>
    <w:p w:rsidR="00FA5218" w:rsidRDefault="00FA5218"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966BBC"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Pr>
          <w:rFonts w:eastAsia="Times New Roman"/>
          <w:sz w:val="24"/>
          <w:szCs w:val="24"/>
        </w:rPr>
        <w:t>On 17 July 2019 t</w:t>
      </w:r>
      <w:r w:rsidR="00765E43" w:rsidRPr="0097549E">
        <w:rPr>
          <w:rFonts w:eastAsia="Times New Roman"/>
          <w:sz w:val="24"/>
          <w:szCs w:val="24"/>
        </w:rPr>
        <w:t>he BPNI complained to Union Health Minister</w:t>
      </w:r>
      <w:r w:rsidR="00FA5218">
        <w:rPr>
          <w:rFonts w:eastAsia="Times New Roman"/>
          <w:sz w:val="24"/>
          <w:szCs w:val="24"/>
        </w:rPr>
        <w:t xml:space="preserve">, </w:t>
      </w:r>
      <w:proofErr w:type="spellStart"/>
      <w:r w:rsidR="00FA5218">
        <w:rPr>
          <w:rFonts w:eastAsia="Times New Roman"/>
          <w:sz w:val="24"/>
          <w:szCs w:val="24"/>
        </w:rPr>
        <w:t>Govt</w:t>
      </w:r>
      <w:proofErr w:type="spellEnd"/>
      <w:r w:rsidR="00FA5218">
        <w:rPr>
          <w:rFonts w:eastAsia="Times New Roman"/>
          <w:sz w:val="24"/>
          <w:szCs w:val="24"/>
        </w:rPr>
        <w:t xml:space="preserve"> of India</w:t>
      </w:r>
      <w:r w:rsidR="00765E43" w:rsidRPr="0097549E">
        <w:rPr>
          <w:rFonts w:eastAsia="Times New Roman"/>
          <w:sz w:val="24"/>
          <w:szCs w:val="24"/>
        </w:rPr>
        <w:t xml:space="preserve"> that the company had violated Section 9(2) of the IMS Act</w:t>
      </w:r>
      <w:r w:rsidR="00FA5218">
        <w:rPr>
          <w:rFonts w:eastAsia="Times New Roman"/>
          <w:sz w:val="24"/>
          <w:szCs w:val="24"/>
        </w:rPr>
        <w:t xml:space="preserve"> </w:t>
      </w:r>
      <w:r w:rsidR="00765E43" w:rsidRPr="0097549E">
        <w:rPr>
          <w:rFonts w:eastAsia="Times New Roman"/>
          <w:sz w:val="24"/>
          <w:szCs w:val="24"/>
        </w:rPr>
        <w:t>(The Infant Milk Substitutes, Feeding Bottles and Infant Foods)</w:t>
      </w:r>
      <w:r w:rsidR="00A16294">
        <w:rPr>
          <w:rFonts w:eastAsia="Times New Roman"/>
          <w:sz w:val="24"/>
          <w:szCs w:val="24"/>
        </w:rPr>
        <w:t xml:space="preserve">. </w:t>
      </w:r>
      <w:r w:rsidR="00FA5218">
        <w:rPr>
          <w:rFonts w:eastAsia="Times New Roman"/>
          <w:sz w:val="24"/>
          <w:szCs w:val="24"/>
        </w:rPr>
        <w:t xml:space="preserve"> </w:t>
      </w:r>
      <w:r w:rsidR="00A16294">
        <w:rPr>
          <w:rFonts w:eastAsia="Times New Roman"/>
          <w:sz w:val="24"/>
          <w:szCs w:val="24"/>
        </w:rPr>
        <w:t>A</w:t>
      </w:r>
      <w:r w:rsidR="00765E43" w:rsidRPr="0097549E">
        <w:rPr>
          <w:rFonts w:eastAsia="Times New Roman"/>
          <w:sz w:val="24"/>
          <w:szCs w:val="24"/>
        </w:rPr>
        <w:t>llowing the complaint, Union Health Secretary on August 2</w:t>
      </w:r>
      <w:r w:rsidR="00FA5218">
        <w:rPr>
          <w:rFonts w:eastAsia="Times New Roman"/>
          <w:sz w:val="24"/>
          <w:szCs w:val="24"/>
        </w:rPr>
        <w:t>,</w:t>
      </w:r>
      <w:r w:rsidR="00765E43" w:rsidRPr="0097549E">
        <w:rPr>
          <w:rFonts w:eastAsia="Times New Roman"/>
          <w:sz w:val="24"/>
          <w:szCs w:val="24"/>
        </w:rPr>
        <w:t xml:space="preserve"> directed </w:t>
      </w:r>
      <w:r w:rsidR="00765E43" w:rsidRPr="0097549E">
        <w:rPr>
          <w:rFonts w:eastAsia="Times New Roman"/>
          <w:sz w:val="24"/>
          <w:szCs w:val="24"/>
          <w:highlight w:val="white"/>
        </w:rPr>
        <w:t>I</w:t>
      </w:r>
      <w:r w:rsidR="00FA5218">
        <w:rPr>
          <w:rFonts w:eastAsia="Times New Roman"/>
          <w:sz w:val="24"/>
          <w:szCs w:val="24"/>
          <w:highlight w:val="white"/>
        </w:rPr>
        <w:t>CMR</w:t>
      </w:r>
      <w:r w:rsidR="00765E43" w:rsidRPr="0097549E">
        <w:rPr>
          <w:rFonts w:eastAsia="Times New Roman"/>
          <w:sz w:val="24"/>
          <w:szCs w:val="24"/>
        </w:rPr>
        <w:t xml:space="preserve"> Director to “get the trial examined and take necessary action to comply with the provisions of the IMS Act”.</w:t>
      </w:r>
      <w:r w:rsidR="00FA5218">
        <w:rPr>
          <w:rFonts w:eastAsia="Times New Roman"/>
          <w:sz w:val="24"/>
          <w:szCs w:val="24"/>
        </w:rPr>
        <w:t xml:space="preserve"> </w:t>
      </w:r>
      <w:r w:rsidR="00765E43" w:rsidRPr="0097549E">
        <w:rPr>
          <w:rFonts w:eastAsia="Times New Roman"/>
          <w:sz w:val="24"/>
          <w:szCs w:val="24"/>
        </w:rPr>
        <w:t xml:space="preserve">She directed </w:t>
      </w:r>
      <w:r w:rsidR="00FA5218">
        <w:rPr>
          <w:rFonts w:eastAsia="Times New Roman"/>
          <w:sz w:val="24"/>
          <w:szCs w:val="24"/>
        </w:rPr>
        <w:t xml:space="preserve">that </w:t>
      </w:r>
      <w:r w:rsidR="00765E43" w:rsidRPr="0097549E">
        <w:rPr>
          <w:rFonts w:eastAsia="Times New Roman"/>
          <w:sz w:val="24"/>
          <w:szCs w:val="24"/>
        </w:rPr>
        <w:t xml:space="preserve">trials </w:t>
      </w:r>
      <w:r w:rsidR="00FA5218">
        <w:rPr>
          <w:rFonts w:eastAsia="Times New Roman"/>
          <w:sz w:val="24"/>
          <w:szCs w:val="24"/>
        </w:rPr>
        <w:t>be</w:t>
      </w:r>
      <w:r w:rsidR="00765E43" w:rsidRPr="0097549E">
        <w:rPr>
          <w:rFonts w:eastAsia="Times New Roman"/>
          <w:sz w:val="24"/>
          <w:szCs w:val="24"/>
        </w:rPr>
        <w:t xml:space="preserve"> first screened for infringement of the IMS Act in future.</w:t>
      </w:r>
    </w:p>
    <w:p w:rsidR="00721B65" w:rsidRDefault="00721B65"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roofErr w:type="spellStart"/>
      <w:r w:rsidRPr="0097549E">
        <w:rPr>
          <w:rFonts w:eastAsia="Times New Roman"/>
          <w:sz w:val="24"/>
          <w:szCs w:val="24"/>
        </w:rPr>
        <w:t>Dr</w:t>
      </w:r>
      <w:proofErr w:type="spellEnd"/>
      <w:r w:rsidRPr="0097549E">
        <w:rPr>
          <w:rFonts w:eastAsia="Times New Roman"/>
          <w:sz w:val="24"/>
          <w:szCs w:val="24"/>
        </w:rPr>
        <w:t xml:space="preserve"> </w:t>
      </w:r>
      <w:proofErr w:type="spellStart"/>
      <w:r w:rsidRPr="0097549E">
        <w:rPr>
          <w:rFonts w:eastAsia="Times New Roman"/>
          <w:sz w:val="24"/>
          <w:szCs w:val="24"/>
        </w:rPr>
        <w:t>Monjori</w:t>
      </w:r>
      <w:proofErr w:type="spellEnd"/>
      <w:r w:rsidRPr="0097549E">
        <w:rPr>
          <w:rFonts w:eastAsia="Times New Roman"/>
          <w:sz w:val="24"/>
          <w:szCs w:val="24"/>
        </w:rPr>
        <w:t xml:space="preserve"> </w:t>
      </w:r>
      <w:proofErr w:type="spellStart"/>
      <w:r w:rsidRPr="0097549E">
        <w:rPr>
          <w:rFonts w:eastAsia="Times New Roman"/>
          <w:sz w:val="24"/>
          <w:szCs w:val="24"/>
        </w:rPr>
        <w:t>Mitra</w:t>
      </w:r>
      <w:proofErr w:type="spellEnd"/>
      <w:r w:rsidRPr="0097549E">
        <w:rPr>
          <w:rFonts w:eastAsia="Times New Roman"/>
          <w:sz w:val="24"/>
          <w:szCs w:val="24"/>
        </w:rPr>
        <w:t xml:space="preserve"> of </w:t>
      </w:r>
      <w:proofErr w:type="spellStart"/>
      <w:r w:rsidRPr="0097549E">
        <w:rPr>
          <w:rFonts w:eastAsia="Times New Roman"/>
          <w:sz w:val="24"/>
          <w:szCs w:val="24"/>
        </w:rPr>
        <w:t>Medclin</w:t>
      </w:r>
      <w:proofErr w:type="spellEnd"/>
      <w:r w:rsidRPr="0097549E">
        <w:rPr>
          <w:rFonts w:eastAsia="Times New Roman"/>
          <w:sz w:val="24"/>
          <w:szCs w:val="24"/>
        </w:rPr>
        <w:t xml:space="preserve"> Research </w:t>
      </w:r>
      <w:proofErr w:type="spellStart"/>
      <w:r w:rsidRPr="0097549E">
        <w:rPr>
          <w:rFonts w:eastAsia="Times New Roman"/>
          <w:sz w:val="24"/>
          <w:szCs w:val="24"/>
        </w:rPr>
        <w:t>Pvt</w:t>
      </w:r>
      <w:proofErr w:type="spellEnd"/>
      <w:r w:rsidRPr="0097549E">
        <w:rPr>
          <w:rFonts w:eastAsia="Times New Roman"/>
          <w:sz w:val="24"/>
          <w:szCs w:val="24"/>
        </w:rPr>
        <w:t xml:space="preserve"> Ltd. is the trial coordinator and research director of the clinical trial number — CTRI/2018/12/016715 — registered under the Clinical Trial Registry of </w:t>
      </w:r>
      <w:r w:rsidR="003F28B9">
        <w:rPr>
          <w:rFonts w:eastAsia="Times New Roman"/>
          <w:sz w:val="24"/>
          <w:szCs w:val="24"/>
        </w:rPr>
        <w:t>India (CTRI)</w:t>
      </w:r>
      <w:r w:rsidRPr="0097549E">
        <w:rPr>
          <w:rFonts w:eastAsia="Times New Roman"/>
          <w:sz w:val="24"/>
          <w:szCs w:val="24"/>
        </w:rPr>
        <w:t>. The five hospitals which participated in th</w:t>
      </w:r>
      <w:r w:rsidR="00A16294">
        <w:rPr>
          <w:rFonts w:eastAsia="Times New Roman"/>
          <w:sz w:val="24"/>
          <w:szCs w:val="24"/>
        </w:rPr>
        <w:t>is</w:t>
      </w:r>
      <w:r w:rsidRPr="0097549E">
        <w:rPr>
          <w:rFonts w:eastAsia="Times New Roman"/>
          <w:sz w:val="24"/>
          <w:szCs w:val="24"/>
        </w:rPr>
        <w:t xml:space="preserve"> research </w:t>
      </w:r>
      <w:r w:rsidR="00A16294">
        <w:rPr>
          <w:rFonts w:eastAsia="Times New Roman"/>
          <w:sz w:val="24"/>
          <w:szCs w:val="24"/>
        </w:rPr>
        <w:t>were</w:t>
      </w:r>
      <w:r w:rsidRPr="0097549E">
        <w:rPr>
          <w:rFonts w:eastAsia="Times New Roman"/>
          <w:sz w:val="24"/>
          <w:szCs w:val="24"/>
        </w:rPr>
        <w:t xml:space="preserve"> </w:t>
      </w:r>
      <w:proofErr w:type="spellStart"/>
      <w:r w:rsidRPr="0097549E">
        <w:rPr>
          <w:rFonts w:eastAsia="Times New Roman"/>
          <w:sz w:val="24"/>
          <w:szCs w:val="24"/>
        </w:rPr>
        <w:t>Cloudnine</w:t>
      </w:r>
      <w:proofErr w:type="spellEnd"/>
      <w:r w:rsidRPr="0097549E">
        <w:rPr>
          <w:rFonts w:eastAsia="Times New Roman"/>
          <w:sz w:val="24"/>
          <w:szCs w:val="24"/>
        </w:rPr>
        <w:t xml:space="preserve"> Hospital (Bengaluru), Institute of Child Health (Kolkata), </w:t>
      </w:r>
      <w:proofErr w:type="spellStart"/>
      <w:r w:rsidRPr="0097549E">
        <w:rPr>
          <w:rFonts w:eastAsia="Times New Roman"/>
          <w:sz w:val="24"/>
          <w:szCs w:val="24"/>
        </w:rPr>
        <w:t>Manipal</w:t>
      </w:r>
      <w:proofErr w:type="spellEnd"/>
      <w:r w:rsidRPr="0097549E">
        <w:rPr>
          <w:rFonts w:eastAsia="Times New Roman"/>
          <w:sz w:val="24"/>
          <w:szCs w:val="24"/>
        </w:rPr>
        <w:t xml:space="preserve"> Hospital (Bengaluru), Sir Ganga Ram Hospital (New Delhi) and Calcutta Medical Research Institute (Kolkata)</w:t>
      </w:r>
      <w:r w:rsidR="00A16294">
        <w:rPr>
          <w:rFonts w:eastAsia="Times New Roman"/>
          <w:sz w:val="24"/>
          <w:szCs w:val="24"/>
        </w:rPr>
        <w:t>, all</w:t>
      </w:r>
      <w:r w:rsidRPr="0097549E">
        <w:rPr>
          <w:rFonts w:eastAsia="Times New Roman"/>
          <w:sz w:val="24"/>
          <w:szCs w:val="24"/>
        </w:rPr>
        <w:t xml:space="preserve"> private institutions.</w:t>
      </w:r>
      <w:r w:rsidR="00F2345B">
        <w:rPr>
          <w:rFonts w:eastAsia="Times New Roman"/>
          <w:sz w:val="24"/>
          <w:szCs w:val="24"/>
          <w:vertAlign w:val="superscript"/>
        </w:rPr>
        <w:t>4</w:t>
      </w:r>
    </w:p>
    <w:p w:rsidR="00721B65" w:rsidRDefault="00721B65"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A16294"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b/>
          <w:sz w:val="24"/>
          <w:szCs w:val="24"/>
        </w:rPr>
      </w:pPr>
      <w:r w:rsidRPr="00A16294">
        <w:rPr>
          <w:rFonts w:eastAsia="Times New Roman"/>
          <w:b/>
          <w:sz w:val="24"/>
          <w:szCs w:val="24"/>
        </w:rPr>
        <w:t>W</w:t>
      </w:r>
      <w:r w:rsidR="00721B65" w:rsidRPr="00A16294">
        <w:rPr>
          <w:rFonts w:eastAsia="Times New Roman"/>
          <w:b/>
          <w:sz w:val="24"/>
          <w:szCs w:val="24"/>
        </w:rPr>
        <w:t>hat is IMS act</w:t>
      </w:r>
      <w:r w:rsidR="0097549E" w:rsidRPr="00A16294">
        <w:rPr>
          <w:rFonts w:eastAsia="Times New Roman"/>
          <w:b/>
          <w:sz w:val="24"/>
          <w:szCs w:val="24"/>
        </w:rPr>
        <w:t>?</w:t>
      </w:r>
      <w:r w:rsidRPr="00A16294">
        <w:rPr>
          <w:rFonts w:eastAsia="Times New Roman"/>
          <w:b/>
          <w:sz w:val="24"/>
          <w:szCs w:val="24"/>
        </w:rPr>
        <w:t xml:space="preserve"> </w:t>
      </w:r>
    </w:p>
    <w:p w:rsidR="00B1294F" w:rsidRDefault="00B1294F"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21B65"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Pr>
          <w:rFonts w:eastAsia="Times New Roman"/>
          <w:sz w:val="24"/>
          <w:szCs w:val="24"/>
        </w:rPr>
        <w:t>It is the</w:t>
      </w:r>
      <w:r w:rsidR="00765E43" w:rsidRPr="0097549E">
        <w:rPr>
          <w:rFonts w:eastAsia="Times New Roman"/>
          <w:sz w:val="24"/>
          <w:szCs w:val="24"/>
        </w:rPr>
        <w:t xml:space="preserve"> Infant Milk Substitutes, Feeding Bottles and Infant Foods (Regulation of Production, Supply and Distribution) Act, 1992 as Amended in 2003</w:t>
      </w:r>
      <w:r>
        <w:rPr>
          <w:rFonts w:eastAsia="Times New Roman"/>
          <w:sz w:val="24"/>
          <w:szCs w:val="24"/>
        </w:rPr>
        <w:t>.</w:t>
      </w:r>
      <w:r w:rsidR="00EC57A9">
        <w:rPr>
          <w:rFonts w:eastAsia="Times New Roman"/>
          <w:sz w:val="24"/>
          <w:szCs w:val="24"/>
        </w:rPr>
        <w:t xml:space="preserve"> </w:t>
      </w:r>
      <w:r w:rsidR="00765E43" w:rsidRPr="0097549E">
        <w:rPr>
          <w:rFonts w:eastAsia="Times New Roman"/>
          <w:sz w:val="24"/>
          <w:szCs w:val="24"/>
        </w:rPr>
        <w:t>It provides for the regulation of production, supply and distribution of infant milk substitutes, feeding bottles and infant foods with a view to the protection and promotion of breastfeeding and ensuring the proper use of infant foods and for matters connected therewith or incidental thereto.</w:t>
      </w:r>
    </w:p>
    <w:p w:rsidR="00C43C29" w:rsidRDefault="00C43C29"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B1294F"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Pr>
          <w:rFonts w:eastAsia="Times New Roman"/>
          <w:sz w:val="24"/>
          <w:szCs w:val="24"/>
        </w:rPr>
        <w:t>It states that n</w:t>
      </w:r>
      <w:r w:rsidR="00765E43" w:rsidRPr="0097549E">
        <w:rPr>
          <w:rFonts w:eastAsia="Times New Roman"/>
          <w:sz w:val="24"/>
          <w:szCs w:val="24"/>
        </w:rPr>
        <w:t>o person who produces, supplies, distributes or sells infant milk substitutes or feeding bottles or infant foods shall offer or give, directly or indirectly, any financial inducements or gifts to a health worker or to any member of his family for the purpose of promoting the use of such substitutes or bottles or foods.</w:t>
      </w:r>
      <w:r w:rsidR="00491B80">
        <w:rPr>
          <w:rFonts w:eastAsia="Times New Roman"/>
          <w:sz w:val="24"/>
          <w:szCs w:val="24"/>
        </w:rPr>
        <w:t xml:space="preserve"> </w:t>
      </w:r>
      <w:r w:rsidR="00765E43" w:rsidRPr="0097549E">
        <w:rPr>
          <w:rFonts w:eastAsia="Times New Roman"/>
          <w:sz w:val="24"/>
          <w:szCs w:val="24"/>
        </w:rPr>
        <w:t xml:space="preserve">No producer, supplier or distributor shall offer or give any contribution or pecuniary </w:t>
      </w:r>
      <w:r w:rsidR="00765E43" w:rsidRPr="0097549E">
        <w:rPr>
          <w:rFonts w:eastAsia="Times New Roman"/>
          <w:sz w:val="24"/>
          <w:szCs w:val="24"/>
        </w:rPr>
        <w:lastRenderedPageBreak/>
        <w:t>benefit to a health worker or any association of health workers, including funding of seminars, meetings, conferences, educational course, contest, fellowship, research work or sponsorship.</w:t>
      </w:r>
      <w:r w:rsidR="00F2345B">
        <w:rPr>
          <w:rFonts w:eastAsia="Times New Roman"/>
          <w:sz w:val="24"/>
          <w:szCs w:val="24"/>
        </w:rPr>
        <w:t xml:space="preserve"> </w:t>
      </w:r>
      <w:r w:rsidR="00F2345B">
        <w:rPr>
          <w:rFonts w:eastAsia="Times New Roman"/>
          <w:sz w:val="24"/>
          <w:szCs w:val="24"/>
          <w:vertAlign w:val="superscript"/>
        </w:rPr>
        <w:t>5</w:t>
      </w:r>
    </w:p>
    <w:p w:rsidR="00B1294F" w:rsidRDefault="00B1294F"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B1294F"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b/>
          <w:sz w:val="24"/>
          <w:szCs w:val="24"/>
        </w:rPr>
      </w:pPr>
      <w:proofErr w:type="spellStart"/>
      <w:r w:rsidRPr="00B1294F">
        <w:rPr>
          <w:rFonts w:eastAsia="Times New Roman"/>
          <w:b/>
          <w:sz w:val="24"/>
          <w:szCs w:val="24"/>
        </w:rPr>
        <w:t>N</w:t>
      </w:r>
      <w:r w:rsidR="002628EB" w:rsidRPr="00B1294F">
        <w:rPr>
          <w:rFonts w:eastAsia="Times New Roman"/>
          <w:b/>
          <w:sz w:val="24"/>
          <w:szCs w:val="24"/>
        </w:rPr>
        <w:t>estle’s</w:t>
      </w:r>
      <w:proofErr w:type="spellEnd"/>
      <w:r w:rsidR="002628EB" w:rsidRPr="00B1294F">
        <w:rPr>
          <w:rFonts w:eastAsia="Times New Roman"/>
          <w:b/>
          <w:sz w:val="24"/>
          <w:szCs w:val="24"/>
        </w:rPr>
        <w:t xml:space="preserve"> response</w:t>
      </w:r>
    </w:p>
    <w:p w:rsidR="002628EB" w:rsidRPr="0097549E"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2628EB" w:rsidRPr="005F4470"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b/>
          <w:sz w:val="24"/>
          <w:szCs w:val="24"/>
          <w:highlight w:val="white"/>
          <w:vertAlign w:val="superscript"/>
        </w:rPr>
      </w:pPr>
      <w:r w:rsidRPr="0097549E">
        <w:rPr>
          <w:rFonts w:eastAsia="Times New Roman"/>
          <w:sz w:val="24"/>
          <w:szCs w:val="24"/>
        </w:rPr>
        <w:t xml:space="preserve">Responding to the allegations, Nestle India </w:t>
      </w:r>
      <w:r w:rsidR="00491B80" w:rsidRPr="0097549E">
        <w:rPr>
          <w:rFonts w:eastAsia="Times New Roman"/>
          <w:sz w:val="24"/>
          <w:szCs w:val="24"/>
        </w:rPr>
        <w:t>emphasized</w:t>
      </w:r>
      <w:r w:rsidRPr="0097549E">
        <w:rPr>
          <w:rFonts w:eastAsia="Times New Roman"/>
          <w:sz w:val="24"/>
          <w:szCs w:val="24"/>
        </w:rPr>
        <w:t xml:space="preserve"> that the company always complied with all laws and regulations including the IMS Act.</w:t>
      </w:r>
      <w:r w:rsidR="002628EB">
        <w:rPr>
          <w:rFonts w:eastAsia="Times New Roman"/>
          <w:sz w:val="24"/>
          <w:szCs w:val="24"/>
        </w:rPr>
        <w:t xml:space="preserve"> </w:t>
      </w:r>
      <w:r w:rsidR="00491B80">
        <w:rPr>
          <w:rFonts w:eastAsia="Times New Roman"/>
          <w:sz w:val="24"/>
          <w:szCs w:val="24"/>
        </w:rPr>
        <w:t xml:space="preserve">It </w:t>
      </w:r>
      <w:r w:rsidRPr="0097549E">
        <w:rPr>
          <w:rFonts w:eastAsia="Times New Roman"/>
          <w:sz w:val="24"/>
          <w:szCs w:val="24"/>
        </w:rPr>
        <w:t xml:space="preserve">said </w:t>
      </w:r>
      <w:r w:rsidR="00B1294F">
        <w:rPr>
          <w:rFonts w:eastAsia="Times New Roman"/>
          <w:sz w:val="24"/>
          <w:szCs w:val="24"/>
        </w:rPr>
        <w:t xml:space="preserve">that </w:t>
      </w:r>
      <w:r w:rsidRPr="0097549E">
        <w:rPr>
          <w:rFonts w:eastAsia="Times New Roman"/>
          <w:sz w:val="24"/>
          <w:szCs w:val="24"/>
        </w:rPr>
        <w:t>the objective of the clinical study was to encourage science-based research and all Institutional Ethics Committee approvals had been obtained from the participating sites.</w:t>
      </w:r>
      <w:r w:rsidR="002628EB">
        <w:rPr>
          <w:rFonts w:eastAsia="Times New Roman"/>
          <w:sz w:val="24"/>
          <w:szCs w:val="24"/>
        </w:rPr>
        <w:t xml:space="preserve"> </w:t>
      </w:r>
      <w:r w:rsidRPr="0097549E">
        <w:rPr>
          <w:rFonts w:eastAsia="Times New Roman"/>
          <w:sz w:val="24"/>
          <w:szCs w:val="24"/>
        </w:rPr>
        <w:t xml:space="preserve">Nestlé India </w:t>
      </w:r>
      <w:r w:rsidR="00B1294F">
        <w:rPr>
          <w:rFonts w:eastAsia="Times New Roman"/>
          <w:sz w:val="24"/>
          <w:szCs w:val="24"/>
        </w:rPr>
        <w:t xml:space="preserve">assured to </w:t>
      </w:r>
      <w:r w:rsidRPr="0097549E">
        <w:rPr>
          <w:rFonts w:eastAsia="Times New Roman"/>
          <w:sz w:val="24"/>
          <w:szCs w:val="24"/>
        </w:rPr>
        <w:t>provide all its support on this issue to ICMR</w:t>
      </w:r>
      <w:r w:rsidR="00B1294F">
        <w:rPr>
          <w:rFonts w:eastAsia="Times New Roman"/>
          <w:sz w:val="24"/>
          <w:szCs w:val="24"/>
        </w:rPr>
        <w:t>, claiming that they were</w:t>
      </w:r>
      <w:r w:rsidRPr="0097549E">
        <w:rPr>
          <w:rFonts w:eastAsia="Times New Roman"/>
          <w:sz w:val="24"/>
          <w:szCs w:val="24"/>
        </w:rPr>
        <w:t xml:space="preserve"> confident of </w:t>
      </w:r>
      <w:r w:rsidR="00B1294F">
        <w:rPr>
          <w:rFonts w:eastAsia="Times New Roman"/>
          <w:sz w:val="24"/>
          <w:szCs w:val="24"/>
        </w:rPr>
        <w:t xml:space="preserve">their </w:t>
      </w:r>
      <w:r w:rsidRPr="0097549E">
        <w:rPr>
          <w:rFonts w:eastAsia="Times New Roman"/>
          <w:sz w:val="24"/>
          <w:szCs w:val="24"/>
        </w:rPr>
        <w:t>position</w:t>
      </w:r>
      <w:r w:rsidR="00B1294F">
        <w:rPr>
          <w:rFonts w:eastAsia="Times New Roman"/>
          <w:sz w:val="24"/>
          <w:szCs w:val="24"/>
        </w:rPr>
        <w:t>.</w:t>
      </w:r>
      <w:r w:rsidRPr="0097549E">
        <w:rPr>
          <w:rFonts w:eastAsia="Times New Roman"/>
          <w:sz w:val="24"/>
          <w:szCs w:val="24"/>
        </w:rPr>
        <w:t xml:space="preserve"> </w:t>
      </w:r>
      <w:r w:rsidR="005F4470" w:rsidRPr="005F4470">
        <w:rPr>
          <w:rFonts w:eastAsia="Times New Roman"/>
          <w:sz w:val="24"/>
          <w:szCs w:val="24"/>
          <w:vertAlign w:val="superscript"/>
        </w:rPr>
        <w:t>6</w:t>
      </w:r>
    </w:p>
    <w:p w:rsidR="005F4470" w:rsidRDefault="005F4470"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b/>
          <w:sz w:val="24"/>
          <w:szCs w:val="24"/>
          <w:highlight w:val="white"/>
        </w:rPr>
      </w:pPr>
    </w:p>
    <w:p w:rsidR="00471AC1" w:rsidRPr="005F4470"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b/>
          <w:sz w:val="24"/>
          <w:szCs w:val="24"/>
          <w:vertAlign w:val="superscript"/>
        </w:rPr>
      </w:pPr>
      <w:r w:rsidRPr="0097549E">
        <w:rPr>
          <w:rFonts w:eastAsia="Times New Roman"/>
          <w:b/>
          <w:sz w:val="24"/>
          <w:szCs w:val="24"/>
          <w:highlight w:val="white"/>
        </w:rPr>
        <w:t>I</w:t>
      </w:r>
      <w:r w:rsidR="002628EB">
        <w:rPr>
          <w:rFonts w:eastAsia="Times New Roman"/>
          <w:b/>
          <w:sz w:val="24"/>
          <w:szCs w:val="24"/>
          <w:highlight w:val="white"/>
        </w:rPr>
        <w:t>CMR</w:t>
      </w:r>
      <w:r w:rsidRPr="0097549E">
        <w:rPr>
          <w:rFonts w:eastAsia="Times New Roman"/>
          <w:b/>
          <w:sz w:val="24"/>
          <w:szCs w:val="24"/>
        </w:rPr>
        <w:t xml:space="preserve"> </w:t>
      </w:r>
      <w:r w:rsidR="002628EB">
        <w:rPr>
          <w:rFonts w:eastAsia="Times New Roman"/>
          <w:b/>
          <w:sz w:val="24"/>
          <w:szCs w:val="24"/>
        </w:rPr>
        <w:t>h</w:t>
      </w:r>
      <w:r w:rsidRPr="0097549E">
        <w:rPr>
          <w:rFonts w:eastAsia="Times New Roman"/>
          <w:b/>
          <w:sz w:val="24"/>
          <w:szCs w:val="24"/>
        </w:rPr>
        <w:t xml:space="preserve">istory with clinical trials </w:t>
      </w:r>
      <w:r w:rsidR="005F4470">
        <w:rPr>
          <w:rFonts w:eastAsia="Times New Roman"/>
          <w:b/>
          <w:sz w:val="24"/>
          <w:szCs w:val="24"/>
          <w:vertAlign w:val="superscript"/>
        </w:rPr>
        <w:t>4</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sidRPr="0097549E">
        <w:rPr>
          <w:rFonts w:eastAsia="Times New Roman"/>
          <w:sz w:val="24"/>
          <w:szCs w:val="24"/>
        </w:rPr>
        <w:t xml:space="preserve">Since 2007, ICMR </w:t>
      </w:r>
      <w:r w:rsidR="00696CC2">
        <w:rPr>
          <w:rFonts w:eastAsia="Times New Roman"/>
          <w:sz w:val="24"/>
          <w:szCs w:val="24"/>
        </w:rPr>
        <w:t xml:space="preserve">has been </w:t>
      </w:r>
      <w:r w:rsidR="00B1294F">
        <w:rPr>
          <w:rFonts w:eastAsia="Times New Roman"/>
          <w:sz w:val="24"/>
          <w:szCs w:val="24"/>
        </w:rPr>
        <w:t>monitor</w:t>
      </w:r>
      <w:r w:rsidR="00696CC2">
        <w:rPr>
          <w:rFonts w:eastAsia="Times New Roman"/>
          <w:sz w:val="24"/>
          <w:szCs w:val="24"/>
        </w:rPr>
        <w:t>ing the</w:t>
      </w:r>
      <w:r w:rsidRPr="0097549E">
        <w:rPr>
          <w:rFonts w:eastAsia="Times New Roman"/>
          <w:sz w:val="24"/>
          <w:szCs w:val="24"/>
        </w:rPr>
        <w:t xml:space="preserve"> clinical trials for administration of anti-cervical cancer HPV vaccines to prevent cervical cancer in 24,000 girls in the tribal belts of Andhra Pradesh and Gujarat. In 2010, six tribal girls from Gujarat and Andhra Pradesh involved </w:t>
      </w:r>
      <w:r w:rsidR="002628EB">
        <w:rPr>
          <w:rFonts w:eastAsia="Times New Roman"/>
          <w:sz w:val="24"/>
          <w:szCs w:val="24"/>
        </w:rPr>
        <w:t xml:space="preserve">in </w:t>
      </w:r>
      <w:r w:rsidRPr="0097549E">
        <w:rPr>
          <w:rFonts w:eastAsia="Times New Roman"/>
          <w:sz w:val="24"/>
          <w:szCs w:val="24"/>
        </w:rPr>
        <w:t>these trials died.</w:t>
      </w:r>
    </w:p>
    <w:p w:rsidR="00B1294F" w:rsidRDefault="00B1294F"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sidRPr="0097549E">
        <w:rPr>
          <w:rFonts w:eastAsia="Times New Roman"/>
          <w:sz w:val="24"/>
          <w:szCs w:val="24"/>
        </w:rPr>
        <w:t>The vaccines, produced by Merck and GlaxoSmithKline, were given under an “observational study” conducted under the aegis of Programme for Appropriate Technology in Health</w:t>
      </w:r>
      <w:r w:rsidR="002628EB">
        <w:rPr>
          <w:rFonts w:eastAsia="Times New Roman"/>
          <w:sz w:val="24"/>
          <w:szCs w:val="24"/>
        </w:rPr>
        <w:t xml:space="preserve"> (</w:t>
      </w:r>
      <w:r w:rsidR="002628EB" w:rsidRPr="0097549E">
        <w:rPr>
          <w:rFonts w:eastAsia="Times New Roman"/>
          <w:sz w:val="24"/>
          <w:szCs w:val="24"/>
        </w:rPr>
        <w:t>Path</w:t>
      </w:r>
      <w:r w:rsidRPr="0097549E">
        <w:rPr>
          <w:rFonts w:eastAsia="Times New Roman"/>
          <w:sz w:val="24"/>
          <w:szCs w:val="24"/>
        </w:rPr>
        <w:t xml:space="preserve">), an </w:t>
      </w:r>
      <w:proofErr w:type="spellStart"/>
      <w:r w:rsidRPr="0097549E">
        <w:rPr>
          <w:rFonts w:eastAsia="Times New Roman"/>
          <w:sz w:val="24"/>
          <w:szCs w:val="24"/>
        </w:rPr>
        <w:t>organisation</w:t>
      </w:r>
      <w:proofErr w:type="spellEnd"/>
      <w:r w:rsidRPr="0097549E">
        <w:rPr>
          <w:rFonts w:eastAsia="Times New Roman"/>
          <w:sz w:val="24"/>
          <w:szCs w:val="24"/>
        </w:rPr>
        <w:t xml:space="preserve"> funded by the Bill and Melinda Gates Foundation. These programmes were conducted in 2007 while the vaccines were approved later.</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sidRPr="0097549E">
        <w:rPr>
          <w:rFonts w:eastAsia="Times New Roman"/>
          <w:sz w:val="24"/>
          <w:szCs w:val="24"/>
        </w:rPr>
        <w:t>Under rules, a firm interested in trial is supposed to approach the Drug Controller with a protocol to get approvals, but in India there have been several evidences of weak monitoring.</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sidRPr="0097549E">
        <w:rPr>
          <w:rFonts w:eastAsia="Times New Roman"/>
          <w:sz w:val="24"/>
          <w:szCs w:val="24"/>
        </w:rPr>
        <w:t>The government had in 2010 stated that 1,725 persons lost their lives to drug trials in four years from 2007 to 2010.</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sidRPr="0097549E">
        <w:rPr>
          <w:rFonts w:eastAsia="Times New Roman"/>
          <w:sz w:val="24"/>
          <w:szCs w:val="24"/>
        </w:rPr>
        <w:lastRenderedPageBreak/>
        <w:t xml:space="preserve">A Parliamentary committee report in 2010 found that ICMR had signed a memorandum of understanding to provide technical support to the project in 2006 even before the Drugs Controller General of India (DGCI) approved its use in the country, which actually happened in 2008. An ICMR official was implicated in this for </w:t>
      </w:r>
      <w:proofErr w:type="spellStart"/>
      <w:r w:rsidRPr="0097549E">
        <w:rPr>
          <w:rFonts w:eastAsia="Times New Roman"/>
          <w:sz w:val="24"/>
          <w:szCs w:val="24"/>
        </w:rPr>
        <w:t>favouring</w:t>
      </w:r>
      <w:proofErr w:type="spellEnd"/>
      <w:r w:rsidRPr="0097549E">
        <w:rPr>
          <w:rFonts w:eastAsia="Times New Roman"/>
          <w:sz w:val="24"/>
          <w:szCs w:val="24"/>
        </w:rPr>
        <w:t xml:space="preserve"> this project.</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sidRPr="0097549E">
        <w:rPr>
          <w:rFonts w:eastAsia="Times New Roman"/>
          <w:sz w:val="24"/>
          <w:szCs w:val="24"/>
        </w:rPr>
        <w:t xml:space="preserve">The Ministry directed ICMR to regulate a trial that is already underway. The question </w:t>
      </w:r>
      <w:r w:rsidR="00696CC2">
        <w:rPr>
          <w:rFonts w:eastAsia="Times New Roman"/>
          <w:sz w:val="24"/>
          <w:szCs w:val="24"/>
        </w:rPr>
        <w:t>wa</w:t>
      </w:r>
      <w:r w:rsidRPr="0097549E">
        <w:rPr>
          <w:rFonts w:eastAsia="Times New Roman"/>
          <w:sz w:val="24"/>
          <w:szCs w:val="24"/>
        </w:rPr>
        <w:t xml:space="preserve">s how are such trials </w:t>
      </w:r>
      <w:r w:rsidR="00696CC2">
        <w:rPr>
          <w:rFonts w:eastAsia="Times New Roman"/>
          <w:sz w:val="24"/>
          <w:szCs w:val="24"/>
        </w:rPr>
        <w:t>were ha</w:t>
      </w:r>
      <w:r w:rsidRPr="0097549E">
        <w:rPr>
          <w:rFonts w:eastAsia="Times New Roman"/>
          <w:sz w:val="24"/>
          <w:szCs w:val="24"/>
        </w:rPr>
        <w:t xml:space="preserve">ppening under the watch of ICMR? </w:t>
      </w:r>
      <w:r w:rsidR="00696CC2">
        <w:rPr>
          <w:rFonts w:eastAsia="Times New Roman"/>
          <w:sz w:val="24"/>
          <w:szCs w:val="24"/>
        </w:rPr>
        <w:t xml:space="preserve">It </w:t>
      </w:r>
      <w:proofErr w:type="spellStart"/>
      <w:r w:rsidRPr="0097549E">
        <w:rPr>
          <w:rFonts w:eastAsia="Times New Roman"/>
          <w:sz w:val="24"/>
          <w:szCs w:val="24"/>
        </w:rPr>
        <w:t>can</w:t>
      </w:r>
      <w:r w:rsidR="001437ED">
        <w:rPr>
          <w:rFonts w:eastAsia="Times New Roman"/>
          <w:sz w:val="24"/>
          <w:szCs w:val="24"/>
        </w:rPr>
        <w:t xml:space="preserve"> no</w:t>
      </w:r>
      <w:r w:rsidRPr="0097549E">
        <w:rPr>
          <w:rFonts w:eastAsia="Times New Roman"/>
          <w:sz w:val="24"/>
          <w:szCs w:val="24"/>
        </w:rPr>
        <w:t>t</w:t>
      </w:r>
      <w:proofErr w:type="spellEnd"/>
      <w:r w:rsidRPr="0097549E">
        <w:rPr>
          <w:rFonts w:eastAsia="Times New Roman"/>
          <w:sz w:val="24"/>
          <w:szCs w:val="24"/>
        </w:rPr>
        <w:t xml:space="preserve"> regulate a trial retrospectively. It has to be done before the trials begin</w:t>
      </w:r>
      <w:r w:rsidR="00696CC2">
        <w:rPr>
          <w:rFonts w:eastAsia="Times New Roman"/>
          <w:sz w:val="24"/>
          <w:szCs w:val="24"/>
        </w:rPr>
        <w:t>.</w:t>
      </w:r>
    </w:p>
    <w:p w:rsidR="002628EB" w:rsidRPr="0097549E"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2628EB" w:rsidRPr="005F4470"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vertAlign w:val="superscript"/>
        </w:rPr>
      </w:pPr>
      <w:r w:rsidRPr="0097549E">
        <w:rPr>
          <w:rFonts w:eastAsia="Verdana"/>
          <w:b/>
          <w:sz w:val="24"/>
          <w:szCs w:val="24"/>
          <w:highlight w:val="white"/>
        </w:rPr>
        <w:t>ICMR panel calls for end to Nestle-sponsored medical study</w:t>
      </w:r>
      <w:r w:rsidR="00696CC2">
        <w:rPr>
          <w:rFonts w:eastAsia="Verdana"/>
          <w:b/>
          <w:sz w:val="24"/>
          <w:szCs w:val="24"/>
        </w:rPr>
        <w:t xml:space="preserve"> </w:t>
      </w:r>
      <w:r w:rsidR="005F4470" w:rsidRPr="005F4470">
        <w:rPr>
          <w:rFonts w:eastAsia="Verdana"/>
          <w:b/>
          <w:sz w:val="24"/>
          <w:szCs w:val="24"/>
          <w:vertAlign w:val="superscript"/>
        </w:rPr>
        <w:t>7</w:t>
      </w:r>
    </w:p>
    <w:p w:rsidR="001437ED" w:rsidRDefault="001437ED"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rPr>
      </w:pPr>
    </w:p>
    <w:p w:rsidR="00003E80" w:rsidRPr="00E9392D" w:rsidRDefault="00765E43" w:rsidP="00003E80">
      <w:pPr>
        <w:rPr>
          <w:ins w:id="1" w:author="thawani" w:date="2020-04-17T15:03:00Z"/>
          <w:bCs/>
        </w:rPr>
      </w:pPr>
      <w:r w:rsidRPr="0097549E">
        <w:rPr>
          <w:rFonts w:eastAsia="Verdana"/>
          <w:sz w:val="24"/>
          <w:szCs w:val="24"/>
          <w:highlight w:val="white"/>
        </w:rPr>
        <w:t xml:space="preserve">On receiving the complaint, union health secretary directed </w:t>
      </w:r>
      <w:del w:id="2" w:author="thawani" w:date="2020-04-17T15:04:00Z">
        <w:r w:rsidRPr="0097549E" w:rsidDel="00B746D7">
          <w:rPr>
            <w:rFonts w:eastAsia="Verdana"/>
            <w:sz w:val="24"/>
            <w:szCs w:val="24"/>
            <w:highlight w:val="white"/>
          </w:rPr>
          <w:delText xml:space="preserve">of </w:delText>
        </w:r>
      </w:del>
      <w:r w:rsidR="002628EB">
        <w:rPr>
          <w:rFonts w:eastAsia="Verdana"/>
          <w:sz w:val="24"/>
          <w:szCs w:val="24"/>
          <w:highlight w:val="white"/>
        </w:rPr>
        <w:t>ICMR</w:t>
      </w:r>
      <w:r w:rsidRPr="0097549E">
        <w:rPr>
          <w:rFonts w:eastAsia="Verdana"/>
          <w:sz w:val="24"/>
          <w:szCs w:val="24"/>
          <w:highlight w:val="white"/>
        </w:rPr>
        <w:t xml:space="preserve"> Director to “get the trial examined and take necessary action to comply with the provisions of the IMS ACT”</w:t>
      </w:r>
      <w:r w:rsidR="00105796">
        <w:rPr>
          <w:rFonts w:eastAsia="Verdana"/>
          <w:sz w:val="24"/>
          <w:szCs w:val="24"/>
          <w:highlight w:val="white"/>
        </w:rPr>
        <w:t xml:space="preserve">. </w:t>
      </w:r>
      <w:r w:rsidR="002628EB">
        <w:rPr>
          <w:rFonts w:eastAsia="Georgia"/>
          <w:sz w:val="24"/>
          <w:szCs w:val="24"/>
          <w:highlight w:val="white"/>
        </w:rPr>
        <w:t>The</w:t>
      </w:r>
      <w:r w:rsidRPr="0097549E">
        <w:rPr>
          <w:rFonts w:eastAsia="Georgia"/>
          <w:sz w:val="24"/>
          <w:szCs w:val="24"/>
          <w:highlight w:val="white"/>
        </w:rPr>
        <w:t xml:space="preserve"> committee constituted by the </w:t>
      </w:r>
      <w:r w:rsidR="002628EB">
        <w:rPr>
          <w:rFonts w:eastAsia="Georgia"/>
          <w:sz w:val="24"/>
          <w:szCs w:val="24"/>
          <w:highlight w:val="white"/>
        </w:rPr>
        <w:t>ICMR</w:t>
      </w:r>
      <w:r w:rsidRPr="0097549E">
        <w:rPr>
          <w:rFonts w:eastAsia="Georgia"/>
          <w:sz w:val="24"/>
          <w:szCs w:val="24"/>
          <w:highlight w:val="white"/>
        </w:rPr>
        <w:t xml:space="preserve"> concluded that the company’s sponsorship of a five-hospital study violates India’s law on infant milk substitutes. The committee recommended immediate termination of the study and prosecution of the violators (researchers and company). </w:t>
      </w:r>
      <w:r w:rsidR="00105796">
        <w:rPr>
          <w:rFonts w:eastAsia="Georgia"/>
          <w:sz w:val="24"/>
          <w:szCs w:val="24"/>
          <w:highlight w:val="white"/>
        </w:rPr>
        <w:t>T</w:t>
      </w:r>
      <w:r w:rsidRPr="0097549E">
        <w:rPr>
          <w:rFonts w:eastAsia="Georgia"/>
          <w:sz w:val="24"/>
          <w:szCs w:val="24"/>
          <w:highlight w:val="white"/>
        </w:rPr>
        <w:t xml:space="preserve">wo more instances of </w:t>
      </w:r>
      <w:hyperlink r:id="rId7">
        <w:r w:rsidRPr="0097549E">
          <w:rPr>
            <w:rFonts w:eastAsia="Georgia"/>
            <w:sz w:val="24"/>
            <w:szCs w:val="24"/>
            <w:highlight w:val="white"/>
          </w:rPr>
          <w:t>Nestle</w:t>
        </w:r>
      </w:hyperlink>
      <w:r w:rsidR="002628EB">
        <w:rPr>
          <w:rFonts w:eastAsia="Georgia"/>
          <w:sz w:val="24"/>
          <w:szCs w:val="24"/>
          <w:highlight w:val="white"/>
        </w:rPr>
        <w:t xml:space="preserve"> </w:t>
      </w:r>
      <w:r w:rsidRPr="0097549E">
        <w:rPr>
          <w:rFonts w:eastAsia="Georgia"/>
          <w:sz w:val="24"/>
          <w:szCs w:val="24"/>
          <w:highlight w:val="white"/>
        </w:rPr>
        <w:t>sponsor</w:t>
      </w:r>
      <w:r w:rsidR="00105796">
        <w:rPr>
          <w:rFonts w:eastAsia="Georgia"/>
          <w:sz w:val="24"/>
          <w:szCs w:val="24"/>
          <w:highlight w:val="white"/>
        </w:rPr>
        <w:t>ed</w:t>
      </w:r>
      <w:r w:rsidRPr="0097549E">
        <w:rPr>
          <w:rFonts w:eastAsia="Georgia"/>
          <w:sz w:val="24"/>
          <w:szCs w:val="24"/>
          <w:highlight w:val="white"/>
        </w:rPr>
        <w:t xml:space="preserve"> clinical trials have been brought to the attention of </w:t>
      </w:r>
      <w:hyperlink r:id="rId8">
        <w:r w:rsidRPr="0097549E">
          <w:rPr>
            <w:rFonts w:eastAsia="Georgia"/>
            <w:sz w:val="24"/>
            <w:szCs w:val="24"/>
            <w:highlight w:val="white"/>
          </w:rPr>
          <w:t>ICMR</w:t>
        </w:r>
      </w:hyperlink>
      <w:r w:rsidRPr="0097549E">
        <w:rPr>
          <w:rFonts w:eastAsia="Georgia"/>
          <w:sz w:val="24"/>
          <w:szCs w:val="24"/>
          <w:highlight w:val="white"/>
        </w:rPr>
        <w:t>.</w:t>
      </w:r>
      <w:r w:rsidR="002427CA">
        <w:rPr>
          <w:rFonts w:eastAsia="Georgia"/>
          <w:sz w:val="24"/>
          <w:szCs w:val="24"/>
          <w:highlight w:val="white"/>
        </w:rPr>
        <w:t xml:space="preserve"> </w:t>
      </w:r>
      <w:r w:rsidRPr="0097549E">
        <w:rPr>
          <w:rFonts w:eastAsia="Georgia"/>
          <w:sz w:val="24"/>
          <w:szCs w:val="24"/>
        </w:rPr>
        <w:t xml:space="preserve">These are a multi-country observational study on infant feeding registered in December 2018 that lists </w:t>
      </w:r>
      <w:proofErr w:type="spellStart"/>
      <w:r w:rsidRPr="0097549E">
        <w:rPr>
          <w:rFonts w:eastAsia="Georgia"/>
          <w:sz w:val="24"/>
          <w:szCs w:val="24"/>
        </w:rPr>
        <w:t>Societe</w:t>
      </w:r>
      <w:proofErr w:type="spellEnd"/>
      <w:r w:rsidRPr="0097549E">
        <w:rPr>
          <w:rFonts w:eastAsia="Georgia"/>
          <w:sz w:val="24"/>
          <w:szCs w:val="24"/>
        </w:rPr>
        <w:t xml:space="preserve"> des </w:t>
      </w:r>
      <w:proofErr w:type="spellStart"/>
      <w:r w:rsidRPr="0097549E">
        <w:rPr>
          <w:rFonts w:eastAsia="Georgia"/>
          <w:sz w:val="24"/>
          <w:szCs w:val="24"/>
        </w:rPr>
        <w:t>Produits</w:t>
      </w:r>
      <w:proofErr w:type="spellEnd"/>
      <w:r w:rsidRPr="0097549E">
        <w:rPr>
          <w:rFonts w:eastAsia="Georgia"/>
          <w:sz w:val="24"/>
          <w:szCs w:val="24"/>
        </w:rPr>
        <w:t xml:space="preserve"> Nestle </w:t>
      </w:r>
      <w:r w:rsidR="00706F07">
        <w:rPr>
          <w:rFonts w:eastAsia="Georgia"/>
          <w:sz w:val="24"/>
          <w:szCs w:val="24"/>
        </w:rPr>
        <w:t>of</w:t>
      </w:r>
      <w:r w:rsidRPr="0097549E">
        <w:rPr>
          <w:rFonts w:eastAsia="Georgia"/>
          <w:sz w:val="24"/>
          <w:szCs w:val="24"/>
        </w:rPr>
        <w:t xml:space="preserve"> Switzerland as its primary sponsor and another observational study on composition of milk of nourished and under-nourished mothers with funding and sponsorship of </w:t>
      </w:r>
      <w:proofErr w:type="spellStart"/>
      <w:r w:rsidRPr="0097549E">
        <w:rPr>
          <w:rFonts w:eastAsia="Georgia"/>
          <w:sz w:val="24"/>
          <w:szCs w:val="24"/>
        </w:rPr>
        <w:t>Nestec</w:t>
      </w:r>
      <w:proofErr w:type="spellEnd"/>
      <w:r w:rsidRPr="0097549E">
        <w:rPr>
          <w:rFonts w:eastAsia="Georgia"/>
          <w:sz w:val="24"/>
          <w:szCs w:val="24"/>
        </w:rPr>
        <w:t xml:space="preserve"> Ltd of Switzerland, which was registered in 2014. Both studies include</w:t>
      </w:r>
      <w:r w:rsidR="00706F07">
        <w:rPr>
          <w:rFonts w:eastAsia="Georgia"/>
          <w:sz w:val="24"/>
          <w:szCs w:val="24"/>
        </w:rPr>
        <w:t>d</w:t>
      </w:r>
      <w:r w:rsidRPr="0097549E">
        <w:rPr>
          <w:rFonts w:eastAsia="Georgia"/>
          <w:sz w:val="24"/>
          <w:szCs w:val="24"/>
        </w:rPr>
        <w:t xml:space="preserve"> several hospitals such as Apollo Children's Hospital, Chennai</w:t>
      </w:r>
      <w:r w:rsidR="002A2C51">
        <w:rPr>
          <w:rFonts w:eastAsia="Georgia"/>
          <w:sz w:val="24"/>
          <w:szCs w:val="24"/>
        </w:rPr>
        <w:t>;</w:t>
      </w:r>
      <w:r w:rsidRPr="0097549E">
        <w:rPr>
          <w:rFonts w:eastAsia="Georgia"/>
          <w:sz w:val="24"/>
          <w:szCs w:val="24"/>
        </w:rPr>
        <w:t xml:space="preserve"> Sir Ganga Ram Hospital, Delhi</w:t>
      </w:r>
      <w:r w:rsidR="002A2C51">
        <w:rPr>
          <w:rFonts w:eastAsia="Georgia"/>
          <w:sz w:val="24"/>
          <w:szCs w:val="24"/>
        </w:rPr>
        <w:t>;</w:t>
      </w:r>
      <w:r w:rsidRPr="0097549E">
        <w:rPr>
          <w:rFonts w:eastAsia="Georgia"/>
          <w:sz w:val="24"/>
          <w:szCs w:val="24"/>
        </w:rPr>
        <w:t xml:space="preserve"> </w:t>
      </w:r>
      <w:proofErr w:type="spellStart"/>
      <w:r w:rsidRPr="0097549E">
        <w:rPr>
          <w:rFonts w:eastAsia="Georgia"/>
          <w:sz w:val="24"/>
          <w:szCs w:val="24"/>
        </w:rPr>
        <w:t>Hiranandani</w:t>
      </w:r>
      <w:proofErr w:type="spellEnd"/>
      <w:r w:rsidRPr="0097549E">
        <w:rPr>
          <w:rFonts w:eastAsia="Georgia"/>
          <w:sz w:val="24"/>
          <w:szCs w:val="24"/>
        </w:rPr>
        <w:t xml:space="preserve"> Hospital, Thane</w:t>
      </w:r>
      <w:r w:rsidR="002A2C51">
        <w:rPr>
          <w:rFonts w:eastAsia="Georgia"/>
          <w:sz w:val="24"/>
          <w:szCs w:val="24"/>
        </w:rPr>
        <w:t xml:space="preserve">; </w:t>
      </w:r>
      <w:r w:rsidRPr="0097549E">
        <w:rPr>
          <w:rFonts w:eastAsia="Georgia"/>
          <w:sz w:val="24"/>
          <w:szCs w:val="24"/>
        </w:rPr>
        <w:t xml:space="preserve">and a Bangalore hospital of the </w:t>
      </w:r>
      <w:proofErr w:type="spellStart"/>
      <w:r w:rsidRPr="0097549E">
        <w:rPr>
          <w:rFonts w:eastAsia="Georgia"/>
          <w:sz w:val="24"/>
          <w:szCs w:val="24"/>
        </w:rPr>
        <w:t>Narayana</w:t>
      </w:r>
      <w:proofErr w:type="spellEnd"/>
      <w:r w:rsidRPr="0097549E">
        <w:rPr>
          <w:rFonts w:eastAsia="Georgia"/>
          <w:sz w:val="24"/>
          <w:szCs w:val="24"/>
        </w:rPr>
        <w:t xml:space="preserve"> Health Group.</w:t>
      </w:r>
      <w:r w:rsidR="00003E80">
        <w:rPr>
          <w:rFonts w:eastAsia="Georgia"/>
          <w:sz w:val="24"/>
          <w:szCs w:val="24"/>
        </w:rPr>
        <w:t xml:space="preserve"> </w:t>
      </w:r>
      <w:ins w:id="3" w:author="thawani" w:date="2020-04-17T15:03:00Z">
        <w:r w:rsidR="00003E80">
          <w:rPr>
            <w:bCs/>
          </w:rPr>
          <w:t xml:space="preserve">The </w:t>
        </w:r>
        <w:r w:rsidR="00003E80" w:rsidRPr="00E9392D">
          <w:rPr>
            <w:bCs/>
          </w:rPr>
          <w:t xml:space="preserve">ICMR </w:t>
        </w:r>
        <w:r w:rsidR="00003E80">
          <w:rPr>
            <w:bCs/>
          </w:rPr>
          <w:t xml:space="preserve">is requested </w:t>
        </w:r>
        <w:r w:rsidR="00003E80" w:rsidRPr="00E9392D">
          <w:rPr>
            <w:bCs/>
          </w:rPr>
          <w:t xml:space="preserve">to take appropriate action against </w:t>
        </w:r>
        <w:r w:rsidR="00003E80">
          <w:rPr>
            <w:bCs/>
          </w:rPr>
          <w:t xml:space="preserve">such </w:t>
        </w:r>
        <w:r w:rsidR="00003E80" w:rsidRPr="00E9392D">
          <w:rPr>
            <w:bCs/>
          </w:rPr>
          <w:t xml:space="preserve">studies also and follow up of action </w:t>
        </w:r>
        <w:r w:rsidR="00003E80">
          <w:rPr>
            <w:bCs/>
          </w:rPr>
          <w:t xml:space="preserve">also </w:t>
        </w:r>
        <w:r w:rsidR="00003E80" w:rsidRPr="00E9392D">
          <w:rPr>
            <w:bCs/>
          </w:rPr>
          <w:t>must be done.</w:t>
        </w:r>
      </w:ins>
    </w:p>
    <w:p w:rsidR="00471AC1" w:rsidRPr="0097549E" w:rsidRDefault="00471AC1"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Georgia"/>
          <w:sz w:val="24"/>
          <w:szCs w:val="24"/>
        </w:rPr>
      </w:pPr>
    </w:p>
    <w:p w:rsidR="002A2C51" w:rsidRDefault="002A2C51"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Georgia"/>
          <w:b/>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Georgia"/>
          <w:b/>
          <w:sz w:val="24"/>
          <w:szCs w:val="24"/>
        </w:rPr>
      </w:pPr>
      <w:r w:rsidRPr="0097549E">
        <w:rPr>
          <w:rFonts w:eastAsia="Georgia"/>
          <w:b/>
          <w:sz w:val="24"/>
          <w:szCs w:val="24"/>
        </w:rPr>
        <w:t>CONCLUSION</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Georgia"/>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Georgia"/>
          <w:sz w:val="24"/>
          <w:szCs w:val="24"/>
        </w:rPr>
      </w:pPr>
      <w:r w:rsidRPr="0097549E">
        <w:rPr>
          <w:rFonts w:eastAsia="Georgia"/>
          <w:sz w:val="24"/>
          <w:szCs w:val="24"/>
        </w:rPr>
        <w:t xml:space="preserve">The ICMR constituted a committee, which stated that “the complaint is well founded” and that “the study is </w:t>
      </w:r>
      <w:proofErr w:type="spellStart"/>
      <w:r w:rsidRPr="0097549E">
        <w:rPr>
          <w:rFonts w:eastAsia="Georgia"/>
          <w:sz w:val="24"/>
          <w:szCs w:val="24"/>
        </w:rPr>
        <w:t>violative</w:t>
      </w:r>
      <w:proofErr w:type="spellEnd"/>
      <w:r w:rsidRPr="0097549E">
        <w:rPr>
          <w:rFonts w:eastAsia="Georgia"/>
          <w:sz w:val="24"/>
          <w:szCs w:val="24"/>
        </w:rPr>
        <w:t xml:space="preserve"> of section 9(2) of the IMS Act” and that it was “funded and sponsored by Nestle India, which is a producer/supplier/distributor on infant milk substitutes as defined under the Act”.</w:t>
      </w:r>
      <w:r w:rsidR="00482C2E">
        <w:rPr>
          <w:rFonts w:eastAsia="Georgia"/>
          <w:sz w:val="24"/>
          <w:szCs w:val="24"/>
        </w:rPr>
        <w:t xml:space="preserve"> </w:t>
      </w:r>
      <w:r w:rsidRPr="0097549E">
        <w:rPr>
          <w:rFonts w:eastAsia="Georgia"/>
          <w:sz w:val="24"/>
          <w:szCs w:val="24"/>
        </w:rPr>
        <w:t xml:space="preserve">Section 9(2) of the Act states: “No producer, supplier or distributor shall offer or give any contribution or pecuniary benefit to a health worker or any association of health workers, including funding of seminars, </w:t>
      </w:r>
      <w:r w:rsidRPr="0097549E">
        <w:rPr>
          <w:rFonts w:eastAsia="Georgia"/>
          <w:sz w:val="24"/>
          <w:szCs w:val="24"/>
        </w:rPr>
        <w:lastRenderedPageBreak/>
        <w:t>meeting, conference, educational course, contest, fellowship, research work or sponsorship.”</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Georgia"/>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rPr>
      </w:pPr>
      <w:r w:rsidRPr="0097549E">
        <w:rPr>
          <w:rFonts w:eastAsia="Georgia"/>
          <w:sz w:val="24"/>
          <w:szCs w:val="24"/>
        </w:rPr>
        <w:t>The ICMR committee recommended termination of the study and for its status in the CTRI to show the reasons for termination. It further stated that the Drug Controller General of India (DCGI) should examine whether the respective institutional ethics committees that permitted the studies were constituted in accordance with existing regulations. It said “the respective ethics committees may be directed to explain how they permitted such study in violation of the IMS Act”.</w:t>
      </w:r>
      <w:r w:rsidR="007A1D2B">
        <w:rPr>
          <w:rFonts w:eastAsia="Georgia"/>
          <w:sz w:val="24"/>
          <w:szCs w:val="24"/>
        </w:rPr>
        <w:t xml:space="preserve"> </w:t>
      </w:r>
      <w:r w:rsidRPr="0097549E">
        <w:rPr>
          <w:rFonts w:eastAsia="Georgia"/>
          <w:sz w:val="24"/>
          <w:szCs w:val="24"/>
        </w:rPr>
        <w:t>The committee recommended the prosecution of violators to serve as a deterrent. Nestle has been arguing that its sponsorship of such studies does not amount to violating the IMS Act.</w:t>
      </w:r>
      <w:r w:rsidR="005F4470">
        <w:rPr>
          <w:rFonts w:eastAsia="Georgia"/>
          <w:sz w:val="24"/>
          <w:szCs w:val="24"/>
          <w:vertAlign w:val="superscript"/>
        </w:rPr>
        <w:t>7</w:t>
      </w:r>
      <w:r w:rsidR="003E3B7A">
        <w:rPr>
          <w:rFonts w:eastAsia="Georgia"/>
          <w:sz w:val="24"/>
          <w:szCs w:val="24"/>
        </w:rPr>
        <w:t xml:space="preserve"> </w:t>
      </w:r>
    </w:p>
    <w:p w:rsidR="003E3B7A" w:rsidRDefault="003E3B7A"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Verdana" w:hAnsi="Verdana"/>
          <w:sz w:val="27"/>
          <w:szCs w:val="27"/>
        </w:rPr>
      </w:pPr>
    </w:p>
    <w:p w:rsidR="002628EB" w:rsidRPr="007F1E79" w:rsidRDefault="003653D7" w:rsidP="003653D7">
      <w:pPr>
        <w:rPr>
          <w:rFonts w:eastAsia="Verdana"/>
          <w:b/>
          <w:sz w:val="24"/>
          <w:szCs w:val="24"/>
          <w:highlight w:val="white"/>
        </w:rPr>
        <w:pPrChange w:id="4" w:author="thawani" w:date="2020-04-17T15:19:00Z">
          <w:pPr>
            <w:pBdr>
              <w:top w:val="none" w:sz="0" w:space="0" w:color="000000"/>
              <w:left w:val="none" w:sz="0" w:space="0" w:color="000000"/>
              <w:bottom w:val="none" w:sz="0" w:space="0" w:color="000000"/>
              <w:right w:val="none" w:sz="0" w:space="0" w:color="000000"/>
              <w:between w:val="none" w:sz="0" w:space="0" w:color="000000"/>
            </w:pBdr>
            <w:spacing w:line="360" w:lineRule="auto"/>
            <w:jc w:val="both"/>
          </w:pPr>
        </w:pPrChange>
      </w:pPr>
      <w:ins w:id="5" w:author="thawani" w:date="2020-04-17T15:19:00Z">
        <w:r>
          <w:t xml:space="preserve">The ICMR is paramount moral, ethical and disciplinary body in India and hence needs to control, correct and administer such acts </w:t>
        </w:r>
        <w:proofErr w:type="gramStart"/>
        <w:r>
          <w:t>of  unethical</w:t>
        </w:r>
        <w:proofErr w:type="gramEnd"/>
        <w:r>
          <w:t xml:space="preserve"> promotion of infant milk substitutes which violates the law of the land.</w:t>
        </w:r>
        <w:r>
          <w:t xml:space="preserve"> </w:t>
        </w:r>
      </w:ins>
      <w:bookmarkStart w:id="6" w:name="_GoBack"/>
      <w:bookmarkEnd w:id="6"/>
      <w:r w:rsidR="003E3B7A" w:rsidRPr="007F1E79">
        <w:rPr>
          <w:sz w:val="24"/>
          <w:szCs w:val="24"/>
        </w:rPr>
        <w:t>It is hoped that Nestle India will learn from this sad happening and desist from such acts of violating the laws of the land in future.</w:t>
      </w:r>
    </w:p>
    <w:p w:rsidR="005F4470" w:rsidRDefault="005F4470"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b/>
          <w:sz w:val="24"/>
          <w:szCs w:val="24"/>
          <w:highlight w:val="white"/>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b/>
          <w:sz w:val="24"/>
          <w:szCs w:val="24"/>
          <w:highlight w:val="white"/>
        </w:rPr>
      </w:pPr>
      <w:r w:rsidRPr="0097549E">
        <w:rPr>
          <w:rFonts w:eastAsia="Verdana"/>
          <w:b/>
          <w:sz w:val="24"/>
          <w:szCs w:val="24"/>
          <w:highlight w:val="white"/>
        </w:rPr>
        <w:t>R</w:t>
      </w:r>
      <w:r w:rsidR="002628EB">
        <w:rPr>
          <w:rFonts w:eastAsia="Verdana"/>
          <w:b/>
          <w:sz w:val="24"/>
          <w:szCs w:val="24"/>
          <w:highlight w:val="white"/>
        </w:rPr>
        <w:t>eferences</w:t>
      </w:r>
    </w:p>
    <w:p w:rsidR="00DF1851" w:rsidRDefault="0068073C" w:rsidP="00DF1851">
      <w:pPr>
        <w:pStyle w:val="ListParagraph"/>
        <w:numPr>
          <w:ilvl w:val="0"/>
          <w:numId w:val="1"/>
        </w:numPr>
        <w:shd w:val="clear" w:color="auto" w:fill="FFFFFF"/>
        <w:spacing w:after="150" w:line="360" w:lineRule="auto"/>
        <w:ind w:left="547"/>
        <w:outlineLvl w:val="1"/>
        <w:rPr>
          <w:rFonts w:eastAsia="Times New Roman"/>
          <w:bCs/>
          <w:caps/>
          <w:color w:val="000000"/>
          <w:sz w:val="24"/>
          <w:szCs w:val="24"/>
        </w:rPr>
      </w:pPr>
      <w:r>
        <w:rPr>
          <w:rFonts w:eastAsia="Times New Roman"/>
          <w:bCs/>
          <w:sz w:val="24"/>
          <w:szCs w:val="24"/>
        </w:rPr>
        <w:t xml:space="preserve">Business Standard. </w:t>
      </w:r>
      <w:r w:rsidR="00BD495F" w:rsidRPr="00BD495F">
        <w:rPr>
          <w:rFonts w:eastAsia="Times New Roman"/>
          <w:bCs/>
          <w:sz w:val="24"/>
          <w:szCs w:val="24"/>
        </w:rPr>
        <w:t>Nestle India Ltd.  Available at:</w:t>
      </w:r>
      <w:r w:rsidR="00BD495F" w:rsidRPr="00BD495F">
        <w:rPr>
          <w:rFonts w:eastAsia="Times New Roman"/>
          <w:bCs/>
          <w:caps/>
          <w:sz w:val="24"/>
          <w:szCs w:val="24"/>
        </w:rPr>
        <w:t xml:space="preserve"> </w:t>
      </w:r>
      <w:hyperlink r:id="rId9" w:history="1">
        <w:r w:rsidR="00BD495F" w:rsidRPr="00BD495F">
          <w:rPr>
            <w:sz w:val="24"/>
            <w:szCs w:val="24"/>
          </w:rPr>
          <w:t>https://www.business-standard.com/company/nestle-india-175/information/company-history</w:t>
        </w:r>
      </w:hyperlink>
      <w:r w:rsidR="00BD495F">
        <w:rPr>
          <w:sz w:val="24"/>
          <w:szCs w:val="24"/>
        </w:rPr>
        <w:t xml:space="preserve">. Accessed on </w:t>
      </w:r>
      <w:r>
        <w:rPr>
          <w:sz w:val="24"/>
          <w:szCs w:val="24"/>
        </w:rPr>
        <w:t>7 Oct</w:t>
      </w:r>
      <w:r w:rsidR="00BD495F">
        <w:rPr>
          <w:sz w:val="24"/>
          <w:szCs w:val="24"/>
        </w:rPr>
        <w:t xml:space="preserve"> 2019.</w:t>
      </w:r>
      <w:r w:rsidR="00DF1851">
        <w:rPr>
          <w:rFonts w:eastAsia="Times New Roman"/>
          <w:bCs/>
          <w:caps/>
          <w:color w:val="000000"/>
          <w:sz w:val="24"/>
          <w:szCs w:val="24"/>
        </w:rPr>
        <w:t xml:space="preserve"> </w:t>
      </w:r>
    </w:p>
    <w:p w:rsidR="00DF1851" w:rsidRPr="00DF1851" w:rsidRDefault="00DF1851" w:rsidP="00DF1851">
      <w:pPr>
        <w:pStyle w:val="ListParagraph"/>
        <w:shd w:val="clear" w:color="auto" w:fill="FFFFFF"/>
        <w:spacing w:after="150" w:line="360" w:lineRule="auto"/>
        <w:ind w:left="547"/>
        <w:outlineLvl w:val="1"/>
        <w:rPr>
          <w:rFonts w:eastAsia="Times New Roman"/>
          <w:bCs/>
          <w:caps/>
          <w:color w:val="000000"/>
          <w:sz w:val="24"/>
          <w:szCs w:val="24"/>
        </w:rPr>
      </w:pPr>
    </w:p>
    <w:p w:rsidR="002F3F70" w:rsidRPr="002F3F70" w:rsidRDefault="00765E43" w:rsidP="00977EC2">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50" w:line="360" w:lineRule="auto"/>
        <w:jc w:val="both"/>
        <w:outlineLvl w:val="1"/>
        <w:rPr>
          <w:rFonts w:eastAsia="Verdana"/>
          <w:sz w:val="24"/>
          <w:szCs w:val="24"/>
        </w:rPr>
      </w:pPr>
      <w:proofErr w:type="spellStart"/>
      <w:r w:rsidRPr="002F3F70">
        <w:rPr>
          <w:rFonts w:eastAsia="Verdana"/>
          <w:sz w:val="24"/>
          <w:szCs w:val="24"/>
        </w:rPr>
        <w:t>Capitalmarket</w:t>
      </w:r>
      <w:proofErr w:type="spellEnd"/>
      <w:r w:rsidRPr="002F3F70">
        <w:rPr>
          <w:rFonts w:eastAsia="Verdana"/>
          <w:sz w:val="24"/>
          <w:szCs w:val="24"/>
        </w:rPr>
        <w:t xml:space="preserve">-Information </w:t>
      </w:r>
      <w:r w:rsidR="007069DF" w:rsidRPr="002F3F70">
        <w:rPr>
          <w:rFonts w:eastAsia="Verdana"/>
          <w:sz w:val="24"/>
          <w:szCs w:val="24"/>
        </w:rPr>
        <w:t>a</w:t>
      </w:r>
      <w:r w:rsidRPr="002F3F70">
        <w:rPr>
          <w:rFonts w:eastAsia="Verdana"/>
          <w:sz w:val="24"/>
          <w:szCs w:val="24"/>
        </w:rPr>
        <w:t xml:space="preserve">bout </w:t>
      </w:r>
      <w:r w:rsidR="007069DF" w:rsidRPr="002F3F70">
        <w:rPr>
          <w:rFonts w:eastAsia="Verdana"/>
          <w:sz w:val="24"/>
          <w:szCs w:val="24"/>
        </w:rPr>
        <w:t>c</w:t>
      </w:r>
      <w:r w:rsidRPr="002F3F70">
        <w:rPr>
          <w:rFonts w:eastAsia="Verdana"/>
          <w:sz w:val="24"/>
          <w:szCs w:val="24"/>
        </w:rPr>
        <w:t>ompany Nestle India Ltd. A</w:t>
      </w:r>
      <w:r w:rsidR="007069DF" w:rsidRPr="002F3F70">
        <w:rPr>
          <w:rFonts w:eastAsia="Verdana"/>
          <w:sz w:val="24"/>
          <w:szCs w:val="24"/>
        </w:rPr>
        <w:t>vailable at</w:t>
      </w:r>
      <w:r w:rsidRPr="002F3F70">
        <w:rPr>
          <w:rFonts w:eastAsia="Verdana"/>
          <w:sz w:val="24"/>
          <w:szCs w:val="24"/>
        </w:rPr>
        <w:t>:</w:t>
      </w:r>
      <w:r w:rsidR="007069DF" w:rsidRPr="002F3F70">
        <w:rPr>
          <w:rFonts w:eastAsia="Verdana"/>
          <w:sz w:val="24"/>
          <w:szCs w:val="24"/>
        </w:rPr>
        <w:t xml:space="preserve"> </w:t>
      </w:r>
      <w:hyperlink r:id="rId10">
        <w:r w:rsidRPr="002F3F70">
          <w:rPr>
            <w:rFonts w:eastAsia="Verdana"/>
            <w:sz w:val="24"/>
            <w:szCs w:val="24"/>
          </w:rPr>
          <w:t>http://www.capitalmarket.com/Company-Information/Information/About-Company/Nestle-India-Ltd/175</w:t>
        </w:r>
      </w:hyperlink>
      <w:r w:rsidR="000A69DC" w:rsidRPr="002F3F70">
        <w:rPr>
          <w:rFonts w:eastAsia="Verdana"/>
          <w:sz w:val="24"/>
          <w:szCs w:val="24"/>
        </w:rPr>
        <w:t xml:space="preserve">. Accessed on </w:t>
      </w:r>
      <w:r w:rsidR="00DF1851" w:rsidRPr="002F3F70">
        <w:rPr>
          <w:rFonts w:eastAsia="Verdana"/>
          <w:sz w:val="24"/>
          <w:szCs w:val="24"/>
        </w:rPr>
        <w:t xml:space="preserve">7 Oct 2019. </w:t>
      </w:r>
    </w:p>
    <w:p w:rsidR="002F3F70" w:rsidRPr="002F3F70" w:rsidRDefault="002F3F70" w:rsidP="002F3F70">
      <w:pPr>
        <w:pStyle w:val="ListParagraph"/>
        <w:rPr>
          <w:rFonts w:eastAsia="Verdana"/>
          <w:sz w:val="24"/>
          <w:szCs w:val="24"/>
        </w:rPr>
      </w:pPr>
    </w:p>
    <w:p w:rsidR="000A69DC" w:rsidRPr="002F3F70" w:rsidRDefault="00765E43" w:rsidP="00977EC2">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50" w:line="360" w:lineRule="auto"/>
        <w:jc w:val="both"/>
        <w:outlineLvl w:val="1"/>
        <w:rPr>
          <w:rFonts w:eastAsia="Verdana"/>
          <w:sz w:val="24"/>
          <w:szCs w:val="24"/>
        </w:rPr>
      </w:pPr>
      <w:r w:rsidRPr="002F3F70">
        <w:rPr>
          <w:rFonts w:eastAsia="Verdana"/>
          <w:sz w:val="24"/>
          <w:szCs w:val="24"/>
        </w:rPr>
        <w:t xml:space="preserve">WIKIPEDIA- controversy of </w:t>
      </w:r>
      <w:proofErr w:type="spellStart"/>
      <w:r w:rsidRPr="002F3F70">
        <w:rPr>
          <w:rFonts w:eastAsia="Verdana"/>
          <w:sz w:val="24"/>
          <w:szCs w:val="24"/>
        </w:rPr>
        <w:t>maggi</w:t>
      </w:r>
      <w:proofErr w:type="spellEnd"/>
      <w:r w:rsidRPr="002F3F70">
        <w:rPr>
          <w:rFonts w:eastAsia="Verdana"/>
          <w:sz w:val="24"/>
          <w:szCs w:val="24"/>
        </w:rPr>
        <w:t xml:space="preserve">. Available at: </w:t>
      </w:r>
      <w:hyperlink r:id="rId11">
        <w:r w:rsidRPr="002F3F70">
          <w:rPr>
            <w:rFonts w:eastAsia="Verdana"/>
            <w:sz w:val="24"/>
            <w:szCs w:val="24"/>
          </w:rPr>
          <w:t>https://en.wikipedia.org/wiki/Maggi</w:t>
        </w:r>
      </w:hyperlink>
      <w:r w:rsidR="000A69DC" w:rsidRPr="002F3F70">
        <w:rPr>
          <w:rFonts w:eastAsia="Verdana"/>
          <w:sz w:val="24"/>
          <w:szCs w:val="24"/>
        </w:rPr>
        <w:t>. Accessed on</w:t>
      </w:r>
      <w:r w:rsidR="002F3F70" w:rsidRPr="002F3F70">
        <w:rPr>
          <w:rFonts w:eastAsia="Verdana"/>
          <w:sz w:val="24"/>
          <w:szCs w:val="24"/>
        </w:rPr>
        <w:t xml:space="preserve"> 7 Oct 2019.</w:t>
      </w:r>
    </w:p>
    <w:p w:rsidR="00471AC1" w:rsidRPr="007069DF" w:rsidRDefault="000A69DC" w:rsidP="00977EC2">
      <w:pPr>
        <w:pStyle w:val="ListParagraph"/>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rPr>
      </w:pPr>
      <w:r>
        <w:rPr>
          <w:rFonts w:eastAsia="Verdana"/>
          <w:sz w:val="24"/>
          <w:szCs w:val="24"/>
          <w:highlight w:val="white"/>
        </w:rPr>
        <w:t xml:space="preserve"> </w:t>
      </w:r>
      <w:r w:rsidRPr="007069DF">
        <w:rPr>
          <w:rFonts w:eastAsia="Verdana"/>
          <w:sz w:val="24"/>
          <w:szCs w:val="24"/>
          <w:highlight w:val="white"/>
        </w:rPr>
        <w:t xml:space="preserve"> </w:t>
      </w:r>
    </w:p>
    <w:p w:rsidR="000A69DC" w:rsidRPr="009B13DC" w:rsidRDefault="009B13DC" w:rsidP="00977EC2">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rPr>
      </w:pPr>
      <w:r>
        <w:rPr>
          <w:rFonts w:eastAsia="Verdana"/>
          <w:sz w:val="24"/>
          <w:szCs w:val="24"/>
          <w:highlight w:val="white"/>
        </w:rPr>
        <w:t xml:space="preserve">Mathew A. </w:t>
      </w:r>
      <w:r w:rsidR="00765E43" w:rsidRPr="000A69DC">
        <w:rPr>
          <w:rFonts w:eastAsia="Verdana"/>
          <w:sz w:val="24"/>
          <w:szCs w:val="24"/>
          <w:highlight w:val="white"/>
        </w:rPr>
        <w:t xml:space="preserve">National </w:t>
      </w:r>
      <w:r w:rsidR="007069DF" w:rsidRPr="000A69DC">
        <w:rPr>
          <w:rFonts w:eastAsia="Verdana"/>
          <w:sz w:val="24"/>
          <w:szCs w:val="24"/>
          <w:highlight w:val="white"/>
        </w:rPr>
        <w:t>H</w:t>
      </w:r>
      <w:r w:rsidR="00765E43" w:rsidRPr="000A69DC">
        <w:rPr>
          <w:rFonts w:eastAsia="Verdana"/>
          <w:sz w:val="24"/>
          <w:szCs w:val="24"/>
          <w:highlight w:val="white"/>
        </w:rPr>
        <w:t xml:space="preserve">erald </w:t>
      </w:r>
      <w:r w:rsidR="007069DF" w:rsidRPr="000A69DC">
        <w:rPr>
          <w:rFonts w:eastAsia="Verdana"/>
          <w:sz w:val="24"/>
          <w:szCs w:val="24"/>
          <w:highlight w:val="white"/>
        </w:rPr>
        <w:t>India</w:t>
      </w:r>
      <w:r w:rsidR="00765E43" w:rsidRPr="000A69DC">
        <w:rPr>
          <w:rFonts w:eastAsia="Verdana"/>
          <w:sz w:val="24"/>
          <w:szCs w:val="24"/>
          <w:highlight w:val="white"/>
        </w:rPr>
        <w:t>.</w:t>
      </w:r>
      <w:r w:rsidR="000A69DC" w:rsidRPr="000A69DC">
        <w:rPr>
          <w:rFonts w:eastAsia="Verdana"/>
          <w:sz w:val="24"/>
          <w:szCs w:val="24"/>
          <w:highlight w:val="white"/>
        </w:rPr>
        <w:t xml:space="preserve"> </w:t>
      </w:r>
      <w:r w:rsidR="00765E43" w:rsidRPr="000A69DC">
        <w:rPr>
          <w:rFonts w:eastAsia="Verdana"/>
          <w:sz w:val="24"/>
          <w:szCs w:val="24"/>
          <w:highlight w:val="white"/>
        </w:rPr>
        <w:t xml:space="preserve">Nestle violates law in </w:t>
      </w:r>
      <w:r w:rsidR="000A69DC" w:rsidRPr="000A69DC">
        <w:rPr>
          <w:rFonts w:eastAsia="Verdana"/>
          <w:sz w:val="24"/>
          <w:szCs w:val="24"/>
          <w:highlight w:val="white"/>
        </w:rPr>
        <w:t>India</w:t>
      </w:r>
      <w:r w:rsidR="00765E43" w:rsidRPr="000A69DC">
        <w:rPr>
          <w:rFonts w:eastAsia="Verdana"/>
          <w:sz w:val="24"/>
          <w:szCs w:val="24"/>
          <w:highlight w:val="white"/>
        </w:rPr>
        <w:t xml:space="preserve"> conducts clinical trials on premature infants for baby food</w:t>
      </w:r>
      <w:r>
        <w:rPr>
          <w:rFonts w:eastAsia="Verdana"/>
          <w:sz w:val="24"/>
          <w:szCs w:val="24"/>
          <w:highlight w:val="white"/>
        </w:rPr>
        <w:t>.</w:t>
      </w:r>
      <w:r w:rsidR="00765E43" w:rsidRPr="000A69DC">
        <w:rPr>
          <w:rFonts w:eastAsia="Verdana"/>
          <w:sz w:val="24"/>
          <w:szCs w:val="24"/>
          <w:highlight w:val="white"/>
        </w:rPr>
        <w:t xml:space="preserve"> Available at:</w:t>
      </w:r>
      <w:r w:rsidR="007069DF" w:rsidRPr="000A69DC">
        <w:rPr>
          <w:rFonts w:eastAsia="Verdana"/>
          <w:sz w:val="24"/>
          <w:szCs w:val="24"/>
        </w:rPr>
        <w:t xml:space="preserve"> </w:t>
      </w:r>
      <w:hyperlink r:id="rId12" w:history="1">
        <w:r w:rsidR="000A69DC" w:rsidRPr="000A69DC">
          <w:rPr>
            <w:rStyle w:val="Hyperlink"/>
            <w:rFonts w:eastAsia="Verdana"/>
            <w:color w:val="auto"/>
            <w:sz w:val="24"/>
            <w:szCs w:val="24"/>
            <w:highlight w:val="white"/>
            <w:u w:val="none"/>
          </w:rPr>
          <w:t>https://www.nationalheraldindia.com/india/nestle-violates-law-in-india-conducts-clinical-trials-on-premature-infants-for-baby-food</w:t>
        </w:r>
      </w:hyperlink>
      <w:r w:rsidR="000A69DC" w:rsidRPr="000A69DC">
        <w:rPr>
          <w:rFonts w:eastAsia="Verdana"/>
          <w:sz w:val="24"/>
          <w:szCs w:val="24"/>
          <w:highlight w:val="white"/>
        </w:rPr>
        <w:t xml:space="preserve">. </w:t>
      </w:r>
      <w:r w:rsidR="00765E43" w:rsidRPr="000A69DC">
        <w:rPr>
          <w:rFonts w:eastAsia="Verdana"/>
          <w:sz w:val="24"/>
          <w:szCs w:val="24"/>
          <w:highlight w:val="white"/>
        </w:rPr>
        <w:t xml:space="preserve"> </w:t>
      </w:r>
      <w:r w:rsidR="000A69DC" w:rsidRPr="009B13DC">
        <w:rPr>
          <w:rFonts w:eastAsia="Verdana"/>
          <w:sz w:val="24"/>
          <w:szCs w:val="24"/>
        </w:rPr>
        <w:t>Accessed on</w:t>
      </w:r>
      <w:r>
        <w:rPr>
          <w:rFonts w:eastAsia="Verdana"/>
          <w:sz w:val="24"/>
          <w:szCs w:val="24"/>
        </w:rPr>
        <w:t xml:space="preserve"> 7 Oct 2019.</w:t>
      </w:r>
    </w:p>
    <w:p w:rsidR="00471AC1" w:rsidRPr="007069DF" w:rsidRDefault="000A69DC" w:rsidP="00977EC2">
      <w:pPr>
        <w:pStyle w:val="ListParagraph"/>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rPr>
      </w:pPr>
      <w:r>
        <w:rPr>
          <w:rFonts w:eastAsia="Verdana"/>
          <w:sz w:val="24"/>
          <w:szCs w:val="24"/>
          <w:highlight w:val="white"/>
        </w:rPr>
        <w:t xml:space="preserve"> </w:t>
      </w:r>
      <w:r w:rsidRPr="007069DF">
        <w:rPr>
          <w:rFonts w:eastAsia="Verdana"/>
          <w:sz w:val="24"/>
          <w:szCs w:val="24"/>
          <w:highlight w:val="white"/>
        </w:rPr>
        <w:t xml:space="preserve"> </w:t>
      </w:r>
    </w:p>
    <w:p w:rsidR="00D01D68" w:rsidRPr="00D01D68" w:rsidRDefault="00765E43" w:rsidP="00977EC2">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rPr>
      </w:pPr>
      <w:r w:rsidRPr="007069DF">
        <w:rPr>
          <w:rFonts w:eastAsia="Verdana"/>
          <w:sz w:val="24"/>
          <w:szCs w:val="24"/>
          <w:highlight w:val="white"/>
        </w:rPr>
        <w:lastRenderedPageBreak/>
        <w:t xml:space="preserve">BPNI. IMS ACT PDF. Available at: </w:t>
      </w:r>
      <w:hyperlink r:id="rId13">
        <w:r w:rsidRPr="007069DF">
          <w:rPr>
            <w:rFonts w:eastAsia="Verdana"/>
            <w:sz w:val="24"/>
            <w:szCs w:val="24"/>
            <w:highlight w:val="white"/>
          </w:rPr>
          <w:t>http://www.bpni.org/docments/IMS-act.pdf</w:t>
        </w:r>
      </w:hyperlink>
      <w:r w:rsidR="000A69DC">
        <w:rPr>
          <w:rFonts w:eastAsia="Verdana"/>
          <w:sz w:val="24"/>
          <w:szCs w:val="24"/>
          <w:highlight w:val="white"/>
        </w:rPr>
        <w:t xml:space="preserve">. </w:t>
      </w:r>
      <w:r w:rsidR="000A69DC" w:rsidRPr="00D01D68">
        <w:rPr>
          <w:rFonts w:eastAsia="Verdana"/>
          <w:sz w:val="24"/>
          <w:szCs w:val="24"/>
        </w:rPr>
        <w:t>Accessed on</w:t>
      </w:r>
      <w:r w:rsidR="00D01D68">
        <w:rPr>
          <w:rFonts w:eastAsia="Verdana"/>
          <w:sz w:val="24"/>
          <w:szCs w:val="24"/>
        </w:rPr>
        <w:t xml:space="preserve"> 7 Oct 2019.</w:t>
      </w:r>
    </w:p>
    <w:p w:rsidR="00D01D68" w:rsidRPr="00D01D68" w:rsidRDefault="00D01D68" w:rsidP="00D01D68">
      <w:pPr>
        <w:pStyle w:val="ListParagraph"/>
        <w:rPr>
          <w:rFonts w:eastAsia="Verdana"/>
          <w:sz w:val="24"/>
          <w:szCs w:val="24"/>
        </w:rPr>
      </w:pPr>
    </w:p>
    <w:p w:rsidR="00B85E3F" w:rsidRPr="000B7D73" w:rsidRDefault="000A69DC" w:rsidP="00977EC2">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rPr>
      </w:pPr>
      <w:r w:rsidRPr="000B7D73">
        <w:rPr>
          <w:rFonts w:eastAsia="Verdana"/>
          <w:sz w:val="24"/>
          <w:szCs w:val="24"/>
        </w:rPr>
        <w:t xml:space="preserve"> </w:t>
      </w:r>
      <w:r w:rsidR="00765E43" w:rsidRPr="000B7D73">
        <w:rPr>
          <w:rFonts w:eastAsia="Verdana"/>
          <w:sz w:val="24"/>
          <w:szCs w:val="24"/>
          <w:highlight w:val="white"/>
        </w:rPr>
        <w:t>Yasmeen A</w:t>
      </w:r>
      <w:r w:rsidR="00B85E3F" w:rsidRPr="000B7D73">
        <w:rPr>
          <w:rFonts w:eastAsia="Verdana"/>
          <w:sz w:val="24"/>
          <w:szCs w:val="24"/>
          <w:highlight w:val="white"/>
        </w:rPr>
        <w:t>.</w:t>
      </w:r>
      <w:r w:rsidR="00765E43" w:rsidRPr="000B7D73">
        <w:rPr>
          <w:rFonts w:eastAsia="Verdana"/>
          <w:sz w:val="24"/>
          <w:szCs w:val="24"/>
          <w:highlight w:val="white"/>
        </w:rPr>
        <w:t xml:space="preserve"> </w:t>
      </w:r>
      <w:r w:rsidR="00765E43" w:rsidRPr="000B7D73">
        <w:rPr>
          <w:rFonts w:eastAsia="Times New Roman"/>
          <w:sz w:val="24"/>
          <w:szCs w:val="24"/>
          <w:highlight w:val="white"/>
        </w:rPr>
        <w:t xml:space="preserve">Infant milk: </w:t>
      </w:r>
      <w:proofErr w:type="spellStart"/>
      <w:r w:rsidR="00765E43" w:rsidRPr="000B7D73">
        <w:rPr>
          <w:rFonts w:eastAsia="Times New Roman"/>
          <w:sz w:val="24"/>
          <w:szCs w:val="24"/>
          <w:highlight w:val="white"/>
        </w:rPr>
        <w:t>Nestle’s</w:t>
      </w:r>
      <w:proofErr w:type="spellEnd"/>
      <w:r w:rsidR="00765E43" w:rsidRPr="000B7D73">
        <w:rPr>
          <w:rFonts w:eastAsia="Times New Roman"/>
          <w:sz w:val="24"/>
          <w:szCs w:val="24"/>
          <w:highlight w:val="white"/>
        </w:rPr>
        <w:t xml:space="preserve"> clinical trial under scanner</w:t>
      </w:r>
      <w:r w:rsidR="00FE4783">
        <w:rPr>
          <w:rFonts w:eastAsia="Times New Roman"/>
          <w:sz w:val="24"/>
          <w:szCs w:val="24"/>
          <w:highlight w:val="white"/>
        </w:rPr>
        <w:t>.</w:t>
      </w:r>
      <w:r w:rsidR="007069DF" w:rsidRPr="000B7D73">
        <w:rPr>
          <w:rFonts w:eastAsia="Times New Roman"/>
          <w:sz w:val="24"/>
          <w:szCs w:val="24"/>
          <w:highlight w:val="white"/>
        </w:rPr>
        <w:t xml:space="preserve"> </w:t>
      </w:r>
      <w:r w:rsidR="00765E43" w:rsidRPr="000B7D73">
        <w:rPr>
          <w:rFonts w:eastAsia="Times New Roman"/>
          <w:sz w:val="24"/>
          <w:szCs w:val="24"/>
          <w:highlight w:val="white"/>
        </w:rPr>
        <w:t xml:space="preserve">The Hindu, </w:t>
      </w:r>
      <w:r w:rsidR="00765E43" w:rsidRPr="000B7D73">
        <w:rPr>
          <w:sz w:val="24"/>
          <w:szCs w:val="24"/>
          <w:highlight w:val="white"/>
        </w:rPr>
        <w:t>B</w:t>
      </w:r>
      <w:r w:rsidR="007069DF" w:rsidRPr="000B7D73">
        <w:rPr>
          <w:sz w:val="24"/>
          <w:szCs w:val="24"/>
          <w:highlight w:val="white"/>
        </w:rPr>
        <w:t>engaluru</w:t>
      </w:r>
      <w:r w:rsidR="00765E43" w:rsidRPr="000B7D73">
        <w:rPr>
          <w:sz w:val="24"/>
          <w:szCs w:val="24"/>
          <w:highlight w:val="white"/>
        </w:rPr>
        <w:t>, A</w:t>
      </w:r>
      <w:r w:rsidR="007069DF" w:rsidRPr="000B7D73">
        <w:rPr>
          <w:sz w:val="24"/>
          <w:szCs w:val="24"/>
          <w:highlight w:val="white"/>
        </w:rPr>
        <w:t xml:space="preserve">ug </w:t>
      </w:r>
      <w:r w:rsidR="00765E43" w:rsidRPr="000B7D73">
        <w:rPr>
          <w:sz w:val="24"/>
          <w:szCs w:val="24"/>
          <w:highlight w:val="white"/>
        </w:rPr>
        <w:t>03, 2019, Available at:</w:t>
      </w:r>
      <w:r w:rsidR="00765E43" w:rsidRPr="000B7D73">
        <w:rPr>
          <w:rFonts w:eastAsia="Times New Roman"/>
          <w:sz w:val="24"/>
          <w:szCs w:val="24"/>
          <w:highlight w:val="white"/>
        </w:rPr>
        <w:t xml:space="preserve"> </w:t>
      </w:r>
      <w:hyperlink r:id="rId14">
        <w:r w:rsidR="00765E43" w:rsidRPr="000B7D73">
          <w:rPr>
            <w:rFonts w:eastAsia="Verdana"/>
            <w:sz w:val="24"/>
            <w:szCs w:val="24"/>
            <w:highlight w:val="white"/>
          </w:rPr>
          <w:t>https://www.thehindu.com/news/national/infant-milk-nestles-clinical-trial-under-scanner/article28809296.ece</w:t>
        </w:r>
      </w:hyperlink>
      <w:r w:rsidRPr="000B7D73">
        <w:rPr>
          <w:rFonts w:eastAsia="Verdana"/>
          <w:sz w:val="24"/>
          <w:szCs w:val="24"/>
          <w:highlight w:val="white"/>
        </w:rPr>
        <w:t xml:space="preserve">. </w:t>
      </w:r>
      <w:r w:rsidR="00765E43" w:rsidRPr="000B7D73">
        <w:rPr>
          <w:rFonts w:eastAsia="Verdana"/>
          <w:sz w:val="24"/>
          <w:szCs w:val="24"/>
          <w:highlight w:val="white"/>
        </w:rPr>
        <w:t xml:space="preserve"> </w:t>
      </w:r>
      <w:r w:rsidRPr="00FE4783">
        <w:rPr>
          <w:rFonts w:eastAsia="Verdana"/>
          <w:sz w:val="24"/>
          <w:szCs w:val="24"/>
        </w:rPr>
        <w:t>Accessed on</w:t>
      </w:r>
      <w:r w:rsidR="00FE4783">
        <w:rPr>
          <w:rFonts w:eastAsia="Verdana"/>
          <w:sz w:val="24"/>
          <w:szCs w:val="24"/>
        </w:rPr>
        <w:t xml:space="preserve"> 7 Oct 2019.</w:t>
      </w:r>
    </w:p>
    <w:p w:rsidR="00B85E3F" w:rsidRPr="00B85E3F" w:rsidRDefault="00B85E3F" w:rsidP="00977EC2">
      <w:pPr>
        <w:pStyle w:val="ListParagraph"/>
        <w:spacing w:line="360" w:lineRule="auto"/>
        <w:jc w:val="both"/>
        <w:rPr>
          <w:rFonts w:eastAsia="Verdana"/>
          <w:sz w:val="24"/>
          <w:szCs w:val="24"/>
          <w:highlight w:val="white"/>
        </w:rPr>
      </w:pPr>
    </w:p>
    <w:p w:rsidR="00471AC1" w:rsidRDefault="00765E43" w:rsidP="00977EC2">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rPr>
      </w:pPr>
      <w:proofErr w:type="spellStart"/>
      <w:r w:rsidRPr="007069DF">
        <w:rPr>
          <w:rFonts w:eastAsia="Verdana"/>
          <w:sz w:val="24"/>
          <w:szCs w:val="24"/>
          <w:highlight w:val="white"/>
        </w:rPr>
        <w:t>N</w:t>
      </w:r>
      <w:r w:rsidR="007069DF">
        <w:rPr>
          <w:rFonts w:eastAsia="Verdana"/>
          <w:sz w:val="24"/>
          <w:szCs w:val="24"/>
          <w:highlight w:val="white"/>
        </w:rPr>
        <w:t>agarajan</w:t>
      </w:r>
      <w:proofErr w:type="spellEnd"/>
      <w:r w:rsidRPr="007069DF">
        <w:rPr>
          <w:rFonts w:eastAsia="Verdana"/>
          <w:sz w:val="24"/>
          <w:szCs w:val="24"/>
          <w:highlight w:val="white"/>
        </w:rPr>
        <w:t xml:space="preserve"> R</w:t>
      </w:r>
      <w:r w:rsidR="007069DF">
        <w:rPr>
          <w:rFonts w:eastAsia="Verdana"/>
          <w:sz w:val="24"/>
          <w:szCs w:val="24"/>
          <w:highlight w:val="white"/>
        </w:rPr>
        <w:t>.</w:t>
      </w:r>
      <w:r w:rsidRPr="007069DF">
        <w:rPr>
          <w:rFonts w:eastAsia="Verdana"/>
          <w:sz w:val="24"/>
          <w:szCs w:val="24"/>
          <w:highlight w:val="white"/>
        </w:rPr>
        <w:t xml:space="preserve"> ICMR panel calls for end to Nestle-sponsored medical study, TOI, B</w:t>
      </w:r>
      <w:r w:rsidR="007069DF">
        <w:rPr>
          <w:rFonts w:eastAsia="Verdana"/>
          <w:sz w:val="24"/>
          <w:szCs w:val="24"/>
          <w:highlight w:val="white"/>
        </w:rPr>
        <w:t>hopal</w:t>
      </w:r>
      <w:r w:rsidRPr="007069DF">
        <w:rPr>
          <w:rFonts w:eastAsia="Verdana"/>
          <w:sz w:val="24"/>
          <w:szCs w:val="24"/>
          <w:highlight w:val="white"/>
        </w:rPr>
        <w:t>, 0</w:t>
      </w:r>
      <w:r w:rsidR="001B6D15">
        <w:rPr>
          <w:rFonts w:eastAsia="Verdana"/>
          <w:sz w:val="24"/>
          <w:szCs w:val="24"/>
          <w:highlight w:val="white"/>
        </w:rPr>
        <w:t>1</w:t>
      </w:r>
      <w:r w:rsidRPr="007069DF">
        <w:rPr>
          <w:rFonts w:eastAsia="Verdana"/>
          <w:sz w:val="24"/>
          <w:szCs w:val="24"/>
          <w:highlight w:val="white"/>
        </w:rPr>
        <w:t xml:space="preserve">/09/2019, page 8, col 2-3. Available at: </w:t>
      </w:r>
      <w:hyperlink r:id="rId15">
        <w:r w:rsidRPr="007069DF">
          <w:rPr>
            <w:rFonts w:eastAsia="Verdana"/>
            <w:sz w:val="24"/>
            <w:szCs w:val="24"/>
            <w:highlight w:val="white"/>
          </w:rPr>
          <w:t>https://timesofindia.indiatimes.com/india/icmr-panel-calls-for-end-to-nestle-sponsored-medical-study/articleshow/70932427.cms</w:t>
        </w:r>
      </w:hyperlink>
      <w:r w:rsidR="000A69DC">
        <w:rPr>
          <w:rFonts w:eastAsia="Verdana"/>
          <w:sz w:val="24"/>
          <w:szCs w:val="24"/>
          <w:highlight w:val="white"/>
        </w:rPr>
        <w:t xml:space="preserve">. </w:t>
      </w:r>
      <w:r w:rsidRPr="007069DF">
        <w:rPr>
          <w:rFonts w:eastAsia="Verdana"/>
          <w:sz w:val="24"/>
          <w:szCs w:val="24"/>
          <w:highlight w:val="white"/>
        </w:rPr>
        <w:t xml:space="preserve"> </w:t>
      </w:r>
      <w:r w:rsidR="000A69DC">
        <w:rPr>
          <w:rFonts w:eastAsia="Verdana"/>
          <w:sz w:val="24"/>
          <w:szCs w:val="24"/>
          <w:highlight w:val="white"/>
        </w:rPr>
        <w:t xml:space="preserve">Accessed on </w:t>
      </w:r>
      <w:r w:rsidR="00B64414">
        <w:rPr>
          <w:rFonts w:eastAsia="Verdana"/>
          <w:sz w:val="24"/>
          <w:szCs w:val="24"/>
          <w:highlight w:val="white"/>
        </w:rPr>
        <w:t xml:space="preserve">7 Oct </w:t>
      </w:r>
      <w:r w:rsidR="001B6D15">
        <w:rPr>
          <w:rFonts w:eastAsia="Verdana"/>
          <w:sz w:val="24"/>
          <w:szCs w:val="24"/>
          <w:highlight w:val="white"/>
        </w:rPr>
        <w:t>2019.</w:t>
      </w:r>
      <w:r w:rsidR="000A69DC" w:rsidRPr="007069DF">
        <w:rPr>
          <w:rFonts w:eastAsia="Verdana"/>
          <w:sz w:val="24"/>
          <w:szCs w:val="24"/>
          <w:highlight w:val="white"/>
        </w:rPr>
        <w:t xml:space="preserve"> </w:t>
      </w:r>
    </w:p>
    <w:p w:rsidR="008C36D1" w:rsidRPr="008C36D1" w:rsidRDefault="008C36D1" w:rsidP="008C36D1">
      <w:pPr>
        <w:pStyle w:val="ListParagraph"/>
        <w:rPr>
          <w:rFonts w:eastAsia="Verdana"/>
          <w:sz w:val="24"/>
          <w:szCs w:val="24"/>
          <w:highlight w:val="white"/>
        </w:rPr>
      </w:pPr>
    </w:p>
    <w:p w:rsidR="008C36D1" w:rsidRDefault="008C36D1" w:rsidP="008C36D1">
      <w:pPr>
        <w:pStyle w:val="ListParagraph"/>
        <w:pBdr>
          <w:top w:val="none" w:sz="0" w:space="0" w:color="000000"/>
          <w:left w:val="none" w:sz="0" w:space="0" w:color="000000"/>
          <w:bottom w:val="none" w:sz="0" w:space="0" w:color="000000"/>
          <w:right w:val="none" w:sz="0" w:space="0" w:color="000000"/>
          <w:between w:val="none" w:sz="0" w:space="0" w:color="000000"/>
        </w:pBdr>
        <w:spacing w:line="360" w:lineRule="auto"/>
        <w:ind w:left="540"/>
        <w:jc w:val="both"/>
        <w:rPr>
          <w:ins w:id="7" w:author="thawani" w:date="2020-04-17T15:06:00Z"/>
          <w:rFonts w:eastAsia="Verdana"/>
          <w:sz w:val="24"/>
          <w:szCs w:val="24"/>
          <w:highlight w:val="white"/>
        </w:rPr>
      </w:pPr>
      <w:ins w:id="8" w:author="thawani" w:date="2020-04-17T15:06:00Z">
        <w:r>
          <w:rPr>
            <w:rFonts w:eastAsia="Verdana"/>
            <w:sz w:val="24"/>
            <w:szCs w:val="24"/>
            <w:highlight w:val="white"/>
          </w:rPr>
          <w:t>Conflict of Interest</w:t>
        </w:r>
      </w:ins>
    </w:p>
    <w:p w:rsidR="008C36D1" w:rsidRPr="007069DF" w:rsidRDefault="008C36D1" w:rsidP="008C36D1">
      <w:pPr>
        <w:pStyle w:val="ListParagraph"/>
        <w:pBdr>
          <w:top w:val="none" w:sz="0" w:space="0" w:color="000000"/>
          <w:left w:val="none" w:sz="0" w:space="0" w:color="000000"/>
          <w:bottom w:val="none" w:sz="0" w:space="0" w:color="000000"/>
          <w:right w:val="none" w:sz="0" w:space="0" w:color="000000"/>
          <w:between w:val="none" w:sz="0" w:space="0" w:color="000000"/>
        </w:pBdr>
        <w:spacing w:line="360" w:lineRule="auto"/>
        <w:ind w:left="540"/>
        <w:jc w:val="both"/>
        <w:rPr>
          <w:rFonts w:eastAsia="Verdana"/>
          <w:sz w:val="24"/>
          <w:szCs w:val="24"/>
          <w:highlight w:val="white"/>
        </w:rPr>
      </w:pPr>
      <w:ins w:id="9" w:author="thawani" w:date="2020-04-17T15:07:00Z">
        <w:r>
          <w:rPr>
            <w:rFonts w:eastAsia="Verdana"/>
            <w:sz w:val="24"/>
            <w:szCs w:val="24"/>
            <w:highlight w:val="white"/>
          </w:rPr>
          <w:t>There is no conflict of interest for the authors.</w:t>
        </w:r>
      </w:ins>
    </w:p>
    <w:sectPr w:rsidR="008C36D1" w:rsidRPr="007069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oboto">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13FAC"/>
    <w:multiLevelType w:val="hybridMultilevel"/>
    <w:tmpl w:val="C3B4840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2ECD2486"/>
    <w:multiLevelType w:val="hybridMultilevel"/>
    <w:tmpl w:val="C220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AC1"/>
    <w:rsid w:val="00003E80"/>
    <w:rsid w:val="00096BB0"/>
    <w:rsid w:val="000A4FA9"/>
    <w:rsid w:val="000A69DC"/>
    <w:rsid w:val="000B7D73"/>
    <w:rsid w:val="000E6A82"/>
    <w:rsid w:val="00105796"/>
    <w:rsid w:val="001437ED"/>
    <w:rsid w:val="00165158"/>
    <w:rsid w:val="00184A60"/>
    <w:rsid w:val="001B6D15"/>
    <w:rsid w:val="001D5B30"/>
    <w:rsid w:val="002427CA"/>
    <w:rsid w:val="00250978"/>
    <w:rsid w:val="00251710"/>
    <w:rsid w:val="002628EB"/>
    <w:rsid w:val="00293400"/>
    <w:rsid w:val="002A2C51"/>
    <w:rsid w:val="002F3F70"/>
    <w:rsid w:val="003653D7"/>
    <w:rsid w:val="003E3B7A"/>
    <w:rsid w:val="003F0697"/>
    <w:rsid w:val="003F28B9"/>
    <w:rsid w:val="00417DD4"/>
    <w:rsid w:val="00471AC1"/>
    <w:rsid w:val="00482C2E"/>
    <w:rsid w:val="00491B80"/>
    <w:rsid w:val="00515AD3"/>
    <w:rsid w:val="005C60F9"/>
    <w:rsid w:val="005D1B20"/>
    <w:rsid w:val="005F4470"/>
    <w:rsid w:val="0064080E"/>
    <w:rsid w:val="0067796F"/>
    <w:rsid w:val="00680276"/>
    <w:rsid w:val="0068073C"/>
    <w:rsid w:val="00696CC2"/>
    <w:rsid w:val="006A0EAF"/>
    <w:rsid w:val="007069DF"/>
    <w:rsid w:val="00706F07"/>
    <w:rsid w:val="00721B65"/>
    <w:rsid w:val="00747011"/>
    <w:rsid w:val="00765E43"/>
    <w:rsid w:val="00781B5C"/>
    <w:rsid w:val="00784EDE"/>
    <w:rsid w:val="00791BD5"/>
    <w:rsid w:val="00797266"/>
    <w:rsid w:val="007A1D2B"/>
    <w:rsid w:val="007F1E79"/>
    <w:rsid w:val="008C36D1"/>
    <w:rsid w:val="00902EAA"/>
    <w:rsid w:val="00945280"/>
    <w:rsid w:val="00966BBC"/>
    <w:rsid w:val="0097549E"/>
    <w:rsid w:val="00977EC2"/>
    <w:rsid w:val="009B13DC"/>
    <w:rsid w:val="00A16294"/>
    <w:rsid w:val="00A26BF6"/>
    <w:rsid w:val="00AC65C9"/>
    <w:rsid w:val="00B11B20"/>
    <w:rsid w:val="00B1294F"/>
    <w:rsid w:val="00B64414"/>
    <w:rsid w:val="00B746D7"/>
    <w:rsid w:val="00B85E3F"/>
    <w:rsid w:val="00BD495F"/>
    <w:rsid w:val="00C2601C"/>
    <w:rsid w:val="00C43C29"/>
    <w:rsid w:val="00CF3A42"/>
    <w:rsid w:val="00D01D68"/>
    <w:rsid w:val="00D43F07"/>
    <w:rsid w:val="00DA5FB8"/>
    <w:rsid w:val="00DF1851"/>
    <w:rsid w:val="00E0268C"/>
    <w:rsid w:val="00E036B3"/>
    <w:rsid w:val="00E1706A"/>
    <w:rsid w:val="00E63936"/>
    <w:rsid w:val="00EC4C4C"/>
    <w:rsid w:val="00EC57A9"/>
    <w:rsid w:val="00F2345B"/>
    <w:rsid w:val="00FA5218"/>
    <w:rsid w:val="00FE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069DF"/>
    <w:pPr>
      <w:ind w:left="720"/>
      <w:contextualSpacing/>
    </w:pPr>
  </w:style>
  <w:style w:type="character" w:styleId="Hyperlink">
    <w:name w:val="Hyperlink"/>
    <w:basedOn w:val="DefaultParagraphFont"/>
    <w:uiPriority w:val="99"/>
    <w:unhideWhenUsed/>
    <w:rsid w:val="000A69DC"/>
    <w:rPr>
      <w:color w:val="0000FF" w:themeColor="hyperlink"/>
      <w:u w:val="single"/>
    </w:rPr>
  </w:style>
  <w:style w:type="paragraph" w:styleId="BalloonText">
    <w:name w:val="Balloon Text"/>
    <w:basedOn w:val="Normal"/>
    <w:link w:val="BalloonTextChar"/>
    <w:uiPriority w:val="99"/>
    <w:semiHidden/>
    <w:unhideWhenUsed/>
    <w:rsid w:val="007470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0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069DF"/>
    <w:pPr>
      <w:ind w:left="720"/>
      <w:contextualSpacing/>
    </w:pPr>
  </w:style>
  <w:style w:type="character" w:styleId="Hyperlink">
    <w:name w:val="Hyperlink"/>
    <w:basedOn w:val="DefaultParagraphFont"/>
    <w:uiPriority w:val="99"/>
    <w:unhideWhenUsed/>
    <w:rsid w:val="000A69DC"/>
    <w:rPr>
      <w:color w:val="0000FF" w:themeColor="hyperlink"/>
      <w:u w:val="single"/>
    </w:rPr>
  </w:style>
  <w:style w:type="paragraph" w:styleId="BalloonText">
    <w:name w:val="Balloon Text"/>
    <w:basedOn w:val="Normal"/>
    <w:link w:val="BalloonTextChar"/>
    <w:uiPriority w:val="99"/>
    <w:semiHidden/>
    <w:unhideWhenUsed/>
    <w:rsid w:val="007470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0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99647">
      <w:bodyDiv w:val="1"/>
      <w:marLeft w:val="0"/>
      <w:marRight w:val="0"/>
      <w:marTop w:val="0"/>
      <w:marBottom w:val="0"/>
      <w:divBdr>
        <w:top w:val="none" w:sz="0" w:space="0" w:color="auto"/>
        <w:left w:val="none" w:sz="0" w:space="0" w:color="auto"/>
        <w:bottom w:val="none" w:sz="0" w:space="0" w:color="auto"/>
        <w:right w:val="none" w:sz="0" w:space="0" w:color="auto"/>
      </w:divBdr>
      <w:divsChild>
        <w:div w:id="187258540">
          <w:marLeft w:val="0"/>
          <w:marRight w:val="0"/>
          <w:marTop w:val="0"/>
          <w:marBottom w:val="0"/>
          <w:divBdr>
            <w:top w:val="none" w:sz="0" w:space="0" w:color="auto"/>
            <w:left w:val="none" w:sz="0" w:space="0" w:color="auto"/>
            <w:bottom w:val="none" w:sz="0" w:space="0" w:color="auto"/>
            <w:right w:val="none" w:sz="0" w:space="0" w:color="auto"/>
          </w:divBdr>
        </w:div>
      </w:divsChild>
    </w:div>
    <w:div w:id="1324620962">
      <w:bodyDiv w:val="1"/>
      <w:marLeft w:val="0"/>
      <w:marRight w:val="0"/>
      <w:marTop w:val="0"/>
      <w:marBottom w:val="0"/>
      <w:divBdr>
        <w:top w:val="none" w:sz="0" w:space="0" w:color="auto"/>
        <w:left w:val="none" w:sz="0" w:space="0" w:color="auto"/>
        <w:bottom w:val="none" w:sz="0" w:space="0" w:color="auto"/>
        <w:right w:val="none" w:sz="0" w:space="0" w:color="auto"/>
      </w:divBdr>
      <w:divsChild>
        <w:div w:id="537817215">
          <w:marLeft w:val="0"/>
          <w:marRight w:val="0"/>
          <w:marTop w:val="0"/>
          <w:marBottom w:val="0"/>
          <w:divBdr>
            <w:top w:val="none" w:sz="0" w:space="0" w:color="auto"/>
            <w:left w:val="none" w:sz="0" w:space="0" w:color="auto"/>
            <w:bottom w:val="none" w:sz="0" w:space="0" w:color="auto"/>
            <w:right w:val="none" w:sz="0" w:space="0" w:color="auto"/>
          </w:divBdr>
        </w:div>
      </w:divsChild>
    </w:div>
    <w:div w:id="1489436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timesofindia.com/topic/ICMR" TargetMode="External"/><Relationship Id="rId13" Type="http://schemas.openxmlformats.org/officeDocument/2006/relationships/hyperlink" Target="http://www.bpni.org/docments/IMS-act.pdf" TargetMode="External"/><Relationship Id="rId3" Type="http://schemas.microsoft.com/office/2007/relationships/stylesWithEffects" Target="stylesWithEffects.xml"/><Relationship Id="rId7" Type="http://schemas.openxmlformats.org/officeDocument/2006/relationships/hyperlink" Target="http://timesofindia.indiatimes.com/topic/Nestle" TargetMode="External"/><Relationship Id="rId12" Type="http://schemas.openxmlformats.org/officeDocument/2006/relationships/hyperlink" Target="https://www.nationalheraldindia.com/india/nestle-violates-law-in-india-conducts-clinical-trials-on-premature-infants-for-baby-foo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vijaythawani@rediffmail.com" TargetMode="External"/><Relationship Id="rId11" Type="http://schemas.openxmlformats.org/officeDocument/2006/relationships/hyperlink" Target="https://en.wikipedia.org/wiki/Maggi" TargetMode="External"/><Relationship Id="rId5" Type="http://schemas.openxmlformats.org/officeDocument/2006/relationships/webSettings" Target="webSettings.xml"/><Relationship Id="rId15" Type="http://schemas.openxmlformats.org/officeDocument/2006/relationships/hyperlink" Target="https://timesofindia.indiatimes.com/india/icmr-panel-calls-for-end-to-nestle-sponsored-medical-study/articleshow/70932427.cms" TargetMode="External"/><Relationship Id="rId10" Type="http://schemas.openxmlformats.org/officeDocument/2006/relationships/hyperlink" Target="http://www.capitalmarket.com/Company-Information/Information/About-Company/Nestle-India-Ltd/175" TargetMode="External"/><Relationship Id="rId4" Type="http://schemas.openxmlformats.org/officeDocument/2006/relationships/settings" Target="settings.xml"/><Relationship Id="rId9" Type="http://schemas.openxmlformats.org/officeDocument/2006/relationships/hyperlink" Target="https://www.business-standard.com/company/nestle-india-175/information/company-history" TargetMode="External"/><Relationship Id="rId14" Type="http://schemas.openxmlformats.org/officeDocument/2006/relationships/hyperlink" Target="https://www.thehindu.com/news/national/infant-milk-nestles-clinical-trial-under-scanner/article28809296.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thawani</dc:creator>
  <cp:lastModifiedBy>thawani</cp:lastModifiedBy>
  <cp:revision>5</cp:revision>
  <dcterms:created xsi:type="dcterms:W3CDTF">2020-04-17T09:13:00Z</dcterms:created>
  <dcterms:modified xsi:type="dcterms:W3CDTF">2020-04-17T09:49:00Z</dcterms:modified>
</cp:coreProperties>
</file>