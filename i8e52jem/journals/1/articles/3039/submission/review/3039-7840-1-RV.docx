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6376" w14:textId="77777777" w:rsidR="00AF26E9" w:rsidRDefault="00AF26E9" w:rsidP="000028E9">
      <w:pPr>
        <w:spacing w:after="0" w:line="240" w:lineRule="auto"/>
        <w:rPr>
          <w:rFonts w:ascii="Times New Roman" w:hAnsi="Times New Roman"/>
          <w:b/>
          <w:iCs/>
          <w:sz w:val="24"/>
          <w:lang w:val="en-IN"/>
        </w:rPr>
      </w:pPr>
      <w:r>
        <w:rPr>
          <w:rFonts w:ascii="Times New Roman" w:hAnsi="Times New Roman"/>
          <w:b/>
          <w:iCs/>
          <w:sz w:val="24"/>
          <w:lang w:val="en-IN"/>
        </w:rPr>
        <w:t>SLUG: REPORT</w:t>
      </w:r>
    </w:p>
    <w:p w14:paraId="3B3C6794" w14:textId="77777777" w:rsidR="00AE30CF" w:rsidRPr="005A41B2" w:rsidRDefault="00AF26E9" w:rsidP="000028E9">
      <w:pPr>
        <w:spacing w:after="0" w:line="240" w:lineRule="auto"/>
        <w:rPr>
          <w:rFonts w:ascii="Times New Roman" w:hAnsi="Times New Roman"/>
          <w:b/>
          <w:iCs/>
          <w:sz w:val="24"/>
          <w:lang w:val="en-IN"/>
        </w:rPr>
      </w:pPr>
      <w:r>
        <w:rPr>
          <w:rFonts w:ascii="Times New Roman" w:hAnsi="Times New Roman"/>
          <w:b/>
          <w:iCs/>
          <w:sz w:val="24"/>
          <w:lang w:val="en-IN"/>
        </w:rPr>
        <w:t xml:space="preserve">TITLE: </w:t>
      </w:r>
      <w:r w:rsidR="00AE30CF" w:rsidRPr="005A41B2">
        <w:rPr>
          <w:rFonts w:ascii="Times New Roman" w:hAnsi="Times New Roman"/>
          <w:b/>
          <w:iCs/>
          <w:sz w:val="24"/>
          <w:lang w:val="en-IN"/>
        </w:rPr>
        <w:t xml:space="preserve">Consultations on human infection studies in India: </w:t>
      </w:r>
      <w:r>
        <w:rPr>
          <w:rFonts w:ascii="Times New Roman" w:hAnsi="Times New Roman"/>
          <w:b/>
          <w:iCs/>
          <w:sz w:val="24"/>
          <w:lang w:val="en-IN"/>
        </w:rPr>
        <w:t>D</w:t>
      </w:r>
      <w:r w:rsidR="00AE30CF" w:rsidRPr="005A41B2">
        <w:rPr>
          <w:rFonts w:ascii="Times New Roman" w:hAnsi="Times New Roman"/>
          <w:b/>
          <w:iCs/>
          <w:sz w:val="24"/>
          <w:lang w:val="en-IN"/>
        </w:rPr>
        <w:t>o people’s voices really count?</w:t>
      </w:r>
    </w:p>
    <w:p w14:paraId="175E7E12" w14:textId="77777777" w:rsidR="00AE30CF" w:rsidRPr="005A41B2" w:rsidRDefault="00AE30CF" w:rsidP="000028E9">
      <w:pPr>
        <w:spacing w:after="0" w:line="240" w:lineRule="auto"/>
        <w:rPr>
          <w:rFonts w:ascii="Times New Roman" w:hAnsi="Times New Roman"/>
          <w:iCs/>
          <w:sz w:val="24"/>
          <w:lang w:val="en-IN"/>
        </w:rPr>
      </w:pPr>
    </w:p>
    <w:p w14:paraId="1F174232" w14:textId="77777777" w:rsidR="004F7AF4" w:rsidRPr="005A41B2" w:rsidRDefault="004F7AF4" w:rsidP="000028E9">
      <w:pPr>
        <w:spacing w:after="0" w:line="240" w:lineRule="auto"/>
        <w:rPr>
          <w:rFonts w:ascii="Times New Roman" w:hAnsi="Times New Roman"/>
          <w:b/>
          <w:bCs/>
          <w:iCs/>
          <w:sz w:val="24"/>
          <w:lang w:val="en-IN"/>
        </w:rPr>
      </w:pPr>
      <w:r w:rsidRPr="005A41B2">
        <w:rPr>
          <w:rFonts w:ascii="Times New Roman" w:hAnsi="Times New Roman"/>
          <w:b/>
          <w:bCs/>
          <w:iCs/>
          <w:sz w:val="24"/>
          <w:lang w:val="en-IN"/>
        </w:rPr>
        <w:t>Introduction</w:t>
      </w:r>
    </w:p>
    <w:p w14:paraId="5A5340D8" w14:textId="77777777" w:rsidR="004F7AF4" w:rsidRPr="005A41B2" w:rsidRDefault="00237EE0"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 Controlled </w:t>
      </w:r>
      <w:r w:rsidR="00870770" w:rsidRPr="005A41B2">
        <w:rPr>
          <w:rFonts w:ascii="Times New Roman" w:hAnsi="Times New Roman"/>
          <w:sz w:val="24"/>
          <w:lang w:val="en-IN"/>
        </w:rPr>
        <w:t>H</w:t>
      </w:r>
      <w:r w:rsidRPr="005A41B2">
        <w:rPr>
          <w:rFonts w:ascii="Times New Roman" w:hAnsi="Times New Roman"/>
          <w:sz w:val="24"/>
          <w:lang w:val="en-IN"/>
        </w:rPr>
        <w:t xml:space="preserve">uman </w:t>
      </w:r>
      <w:r w:rsidR="00870770" w:rsidRPr="005A41B2">
        <w:rPr>
          <w:rFonts w:ascii="Times New Roman" w:hAnsi="Times New Roman"/>
          <w:sz w:val="24"/>
          <w:lang w:val="en-IN"/>
        </w:rPr>
        <w:t>Infection M</w:t>
      </w:r>
      <w:r w:rsidRPr="005A41B2">
        <w:rPr>
          <w:rFonts w:ascii="Times New Roman" w:hAnsi="Times New Roman"/>
          <w:sz w:val="24"/>
          <w:lang w:val="en-IN"/>
        </w:rPr>
        <w:t>odel</w:t>
      </w:r>
      <w:r w:rsidR="000529AB" w:rsidRPr="005A41B2">
        <w:rPr>
          <w:rFonts w:ascii="Times New Roman" w:hAnsi="Times New Roman"/>
          <w:sz w:val="24"/>
          <w:lang w:val="en-IN"/>
        </w:rPr>
        <w:t xml:space="preserve"> or CHIM</w:t>
      </w:r>
      <w:r w:rsidRPr="005A41B2">
        <w:rPr>
          <w:rFonts w:ascii="Times New Roman" w:hAnsi="Times New Roman"/>
          <w:sz w:val="24"/>
          <w:lang w:val="en-IN"/>
        </w:rPr>
        <w:t>,</w:t>
      </w:r>
      <w:r w:rsidR="004F7AF4" w:rsidRPr="005A41B2">
        <w:rPr>
          <w:rFonts w:ascii="Times New Roman" w:hAnsi="Times New Roman"/>
          <w:sz w:val="24"/>
          <w:lang w:val="en-IN"/>
        </w:rPr>
        <w:t xml:space="preserve"> sometimes described as a human challenge study, is a relatively specialised medical research technique. Researchers infect healthy participants with a weakened strain </w:t>
      </w:r>
      <w:r w:rsidR="003D0E14" w:rsidRPr="005A41B2">
        <w:rPr>
          <w:rFonts w:ascii="Times New Roman" w:hAnsi="Times New Roman"/>
          <w:sz w:val="24"/>
          <w:lang w:val="en-IN"/>
        </w:rPr>
        <w:t>of a pathogen</w:t>
      </w:r>
      <w:del w:id="0" w:author="Admin" w:date="2019-03-19T12:14:00Z">
        <w:r w:rsidR="003D0E14" w:rsidRPr="005A41B2" w:rsidDel="00AF26E9">
          <w:rPr>
            <w:rFonts w:ascii="Times New Roman" w:hAnsi="Times New Roman"/>
            <w:sz w:val="24"/>
            <w:lang w:val="en-IN"/>
          </w:rPr>
          <w:delText>,</w:delText>
        </w:r>
      </w:del>
      <w:r w:rsidR="003D0E14" w:rsidRPr="005A41B2">
        <w:rPr>
          <w:rFonts w:ascii="Times New Roman" w:hAnsi="Times New Roman"/>
          <w:sz w:val="24"/>
          <w:lang w:val="en-IN"/>
        </w:rPr>
        <w:t xml:space="preserve"> </w:t>
      </w:r>
      <w:r w:rsidR="004F7AF4" w:rsidRPr="005A41B2">
        <w:rPr>
          <w:rFonts w:ascii="Times New Roman" w:hAnsi="Times New Roman"/>
          <w:sz w:val="24"/>
          <w:lang w:val="en-IN"/>
        </w:rPr>
        <w:t>in a controlled</w:t>
      </w:r>
      <w:r w:rsidR="00AF26E9">
        <w:rPr>
          <w:rFonts w:ascii="Times New Roman" w:hAnsi="Times New Roman"/>
          <w:sz w:val="24"/>
          <w:lang w:val="en-IN"/>
        </w:rPr>
        <w:t xml:space="preserve"> </w:t>
      </w:r>
      <w:r w:rsidR="004F7AF4" w:rsidRPr="005A41B2">
        <w:rPr>
          <w:rFonts w:ascii="Times New Roman" w:hAnsi="Times New Roman"/>
          <w:sz w:val="24"/>
          <w:lang w:val="en-IN"/>
        </w:rPr>
        <w:t>setting</w:t>
      </w:r>
      <w:r w:rsidR="003D0E14" w:rsidRPr="005A41B2">
        <w:rPr>
          <w:rFonts w:ascii="Times New Roman" w:hAnsi="Times New Roman"/>
          <w:sz w:val="24"/>
          <w:lang w:val="en-IN"/>
        </w:rPr>
        <w:t>,</w:t>
      </w:r>
      <w:r w:rsidR="004F7AF4" w:rsidRPr="005A41B2">
        <w:rPr>
          <w:rFonts w:ascii="Times New Roman" w:hAnsi="Times New Roman"/>
          <w:sz w:val="24"/>
          <w:lang w:val="en-IN"/>
        </w:rPr>
        <w:t xml:space="preserve"> in order to learn more about the infection and the disease, or to develop new vaccines for that disease. Unlike in other human clinical trials, where participants face a risk of harm because of, for example, the drug’s side effects, healthy participants in CHIM trials are </w:t>
      </w:r>
      <w:r w:rsidR="004F7AF4" w:rsidRPr="005A41B2">
        <w:rPr>
          <w:rFonts w:ascii="Times New Roman" w:hAnsi="Times New Roman"/>
          <w:i/>
          <w:sz w:val="24"/>
          <w:lang w:val="en-IN"/>
        </w:rPr>
        <w:t>deliberately</w:t>
      </w:r>
      <w:r w:rsidR="004F7AF4" w:rsidRPr="005A41B2">
        <w:rPr>
          <w:rFonts w:ascii="Times New Roman" w:hAnsi="Times New Roman"/>
          <w:sz w:val="24"/>
          <w:lang w:val="en-IN"/>
        </w:rPr>
        <w:t xml:space="preserve"> harmed through infection </w:t>
      </w:r>
      <w:r w:rsidR="00AF26E9">
        <w:rPr>
          <w:rFonts w:ascii="Times New Roman" w:hAnsi="Times New Roman" w:cs="Times New Roman"/>
          <w:sz w:val="24"/>
          <w:lang w:val="en-IN"/>
        </w:rPr>
        <w:t>‒</w:t>
      </w:r>
      <w:r w:rsidR="001829A6" w:rsidRPr="005A41B2">
        <w:rPr>
          <w:rFonts w:ascii="Times New Roman" w:hAnsi="Times New Roman"/>
          <w:sz w:val="24"/>
          <w:lang w:val="en-IN"/>
        </w:rPr>
        <w:t xml:space="preserve"> </w:t>
      </w:r>
      <w:r w:rsidR="004F7AF4" w:rsidRPr="005A41B2">
        <w:rPr>
          <w:rFonts w:ascii="Times New Roman" w:hAnsi="Times New Roman"/>
          <w:sz w:val="24"/>
          <w:lang w:val="en-IN"/>
        </w:rPr>
        <w:t>contrary to every principle and guideline of medical practice and research.</w:t>
      </w:r>
    </w:p>
    <w:p w14:paraId="46EB7FA7" w14:textId="77777777" w:rsidR="004F7AF4" w:rsidRPr="005A41B2" w:rsidRDefault="004F7AF4" w:rsidP="000028E9">
      <w:pPr>
        <w:spacing w:after="0" w:line="240" w:lineRule="auto"/>
        <w:rPr>
          <w:rFonts w:ascii="Times New Roman" w:hAnsi="Times New Roman"/>
          <w:sz w:val="24"/>
          <w:lang w:val="en-IN"/>
        </w:rPr>
      </w:pPr>
    </w:p>
    <w:p w14:paraId="538CF3B2" w14:textId="65F96E9F" w:rsidR="001829A6" w:rsidRPr="005A41B2" w:rsidRDefault="001829A6" w:rsidP="000028E9">
      <w:pPr>
        <w:spacing w:after="0" w:line="240" w:lineRule="auto"/>
        <w:rPr>
          <w:rFonts w:ascii="Times New Roman" w:hAnsi="Times New Roman"/>
          <w:sz w:val="24"/>
          <w:lang w:val="en-IN"/>
        </w:rPr>
      </w:pPr>
      <w:r w:rsidRPr="005A41B2">
        <w:rPr>
          <w:rFonts w:ascii="Times New Roman" w:hAnsi="Times New Roman"/>
          <w:sz w:val="24"/>
          <w:lang w:val="en-IN"/>
        </w:rPr>
        <w:t>The practice of deliberate infection avowedly in the search for knowledge is not new</w:t>
      </w:r>
      <w:r w:rsidR="00582C15" w:rsidRPr="005A41B2">
        <w:rPr>
          <w:rFonts w:ascii="Times New Roman" w:hAnsi="Times New Roman"/>
          <w:sz w:val="24"/>
          <w:lang w:val="en-IN"/>
        </w:rPr>
        <w:t>. The best</w:t>
      </w:r>
      <w:ins w:id="1" w:author="Admin" w:date="2019-03-19T20:17:00Z">
        <w:r w:rsidR="00971C05">
          <w:rPr>
            <w:rFonts w:ascii="Times New Roman" w:hAnsi="Times New Roman"/>
            <w:sz w:val="24"/>
            <w:lang w:val="en-IN"/>
          </w:rPr>
          <w:t xml:space="preserve"> </w:t>
        </w:r>
      </w:ins>
      <w:del w:id="2" w:author="Admin" w:date="2019-03-19T12:15:00Z">
        <w:r w:rsidR="00582C15" w:rsidRPr="005A41B2" w:rsidDel="00AF26E9">
          <w:rPr>
            <w:rFonts w:ascii="Times New Roman" w:hAnsi="Times New Roman"/>
            <w:sz w:val="24"/>
            <w:lang w:val="en-IN"/>
          </w:rPr>
          <w:delText xml:space="preserve"> </w:delText>
        </w:r>
      </w:del>
      <w:r w:rsidR="00582C15" w:rsidRPr="005A41B2">
        <w:rPr>
          <w:rFonts w:ascii="Times New Roman" w:hAnsi="Times New Roman"/>
          <w:sz w:val="24"/>
          <w:lang w:val="en-IN"/>
        </w:rPr>
        <w:t xml:space="preserve">known instance dates back to 1796, when the physician </w:t>
      </w:r>
      <w:r w:rsidRPr="005A41B2">
        <w:rPr>
          <w:rFonts w:ascii="Times New Roman" w:hAnsi="Times New Roman"/>
          <w:sz w:val="24"/>
          <w:lang w:val="en-IN"/>
        </w:rPr>
        <w:t>Edward Jenner infected a child with cowpox</w:t>
      </w:r>
      <w:r w:rsidR="00BA4F1C">
        <w:rPr>
          <w:rFonts w:ascii="Times New Roman" w:hAnsi="Times New Roman"/>
          <w:sz w:val="24"/>
          <w:lang w:val="en-IN"/>
        </w:rPr>
        <w:t>, collecting</w:t>
      </w:r>
      <w:r w:rsidRPr="005A41B2">
        <w:rPr>
          <w:rFonts w:ascii="Times New Roman" w:hAnsi="Times New Roman"/>
          <w:sz w:val="24"/>
          <w:lang w:val="en-IN"/>
        </w:rPr>
        <w:t xml:space="preserve"> information </w:t>
      </w:r>
      <w:r w:rsidR="00BA4F1C">
        <w:rPr>
          <w:rFonts w:ascii="Times New Roman" w:hAnsi="Times New Roman"/>
          <w:sz w:val="24"/>
          <w:lang w:val="en-IN"/>
        </w:rPr>
        <w:t xml:space="preserve">that </w:t>
      </w:r>
      <w:r w:rsidR="00126B6F" w:rsidRPr="005A41B2">
        <w:rPr>
          <w:rFonts w:ascii="Times New Roman" w:hAnsi="Times New Roman"/>
          <w:sz w:val="24"/>
          <w:lang w:val="en-IN"/>
        </w:rPr>
        <w:t xml:space="preserve">eventually </w:t>
      </w:r>
      <w:r w:rsidRPr="005A41B2">
        <w:rPr>
          <w:rFonts w:ascii="Times New Roman" w:hAnsi="Times New Roman"/>
          <w:sz w:val="24"/>
          <w:lang w:val="en-IN"/>
        </w:rPr>
        <w:t>led to the development of the smallpox vaccine</w:t>
      </w:r>
      <w:r w:rsidR="00BA4F1C">
        <w:rPr>
          <w:rFonts w:ascii="Times New Roman" w:hAnsi="Times New Roman"/>
          <w:sz w:val="24"/>
          <w:lang w:val="en-IN"/>
        </w:rPr>
        <w:t xml:space="preserve"> (1)</w:t>
      </w:r>
      <w:r w:rsidRPr="005A41B2">
        <w:rPr>
          <w:rFonts w:ascii="Times New Roman" w:hAnsi="Times New Roman"/>
          <w:sz w:val="24"/>
          <w:lang w:val="en-IN"/>
        </w:rPr>
        <w:t xml:space="preserve">. </w:t>
      </w:r>
    </w:p>
    <w:p w14:paraId="616DDF2F" w14:textId="77777777" w:rsidR="001829A6" w:rsidRPr="005A41B2" w:rsidRDefault="001829A6" w:rsidP="000028E9">
      <w:pPr>
        <w:spacing w:after="0" w:line="240" w:lineRule="auto"/>
        <w:rPr>
          <w:rFonts w:ascii="Times New Roman" w:hAnsi="Times New Roman"/>
          <w:sz w:val="24"/>
          <w:lang w:val="en-IN"/>
        </w:rPr>
      </w:pPr>
    </w:p>
    <w:p w14:paraId="4F180103" w14:textId="77777777" w:rsidR="009D4FE0" w:rsidRPr="005A41B2" w:rsidRDefault="000E3FD1"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There are </w:t>
      </w:r>
      <w:r w:rsidR="002E397C" w:rsidRPr="005A41B2">
        <w:rPr>
          <w:rFonts w:ascii="Times New Roman" w:hAnsi="Times New Roman"/>
          <w:sz w:val="24"/>
          <w:lang w:val="en-IN"/>
        </w:rPr>
        <w:t xml:space="preserve">some </w:t>
      </w:r>
      <w:r w:rsidR="006942CE" w:rsidRPr="005A41B2">
        <w:rPr>
          <w:rFonts w:ascii="Times New Roman" w:hAnsi="Times New Roman"/>
          <w:sz w:val="24"/>
          <w:lang w:val="en-IN"/>
        </w:rPr>
        <w:t>155 CHIM studies</w:t>
      </w:r>
      <w:r w:rsidRPr="005A41B2">
        <w:rPr>
          <w:rFonts w:ascii="Times New Roman" w:hAnsi="Times New Roman"/>
          <w:sz w:val="24"/>
          <w:lang w:val="en-IN"/>
        </w:rPr>
        <w:t xml:space="preserve"> across the world</w:t>
      </w:r>
      <w:r w:rsidR="008315DB" w:rsidRPr="005A41B2">
        <w:rPr>
          <w:rFonts w:ascii="Times New Roman" w:hAnsi="Times New Roman"/>
          <w:sz w:val="24"/>
          <w:lang w:val="en-IN"/>
        </w:rPr>
        <w:t xml:space="preserve">, of which the vast majority are </w:t>
      </w:r>
      <w:ins w:id="3" w:author="Admin" w:date="2019-03-19T12:16:00Z">
        <w:r w:rsidR="00AF26E9">
          <w:rPr>
            <w:rFonts w:ascii="Times New Roman" w:hAnsi="Times New Roman"/>
            <w:sz w:val="24"/>
            <w:lang w:val="en-IN"/>
          </w:rPr>
          <w:t xml:space="preserve">being carried out </w:t>
        </w:r>
      </w:ins>
      <w:r w:rsidR="006942CE" w:rsidRPr="005A41B2">
        <w:rPr>
          <w:rFonts w:ascii="Times New Roman" w:hAnsi="Times New Roman"/>
          <w:sz w:val="24"/>
          <w:lang w:val="en-IN"/>
        </w:rPr>
        <w:t>in developed countri</w:t>
      </w:r>
      <w:r w:rsidR="008315DB" w:rsidRPr="005A41B2">
        <w:rPr>
          <w:rFonts w:ascii="Times New Roman" w:hAnsi="Times New Roman"/>
          <w:sz w:val="24"/>
          <w:lang w:val="en-IN"/>
        </w:rPr>
        <w:t xml:space="preserve">es, </w:t>
      </w:r>
      <w:r w:rsidR="006942CE" w:rsidRPr="005A41B2">
        <w:rPr>
          <w:rFonts w:ascii="Times New Roman" w:hAnsi="Times New Roman"/>
          <w:sz w:val="24"/>
          <w:lang w:val="en-IN"/>
        </w:rPr>
        <w:t>most of these in the US, the UK</w:t>
      </w:r>
      <w:ins w:id="4" w:author="Admin" w:date="2019-03-19T12:16:00Z">
        <w:r w:rsidR="00AF26E9">
          <w:rPr>
            <w:rFonts w:ascii="Times New Roman" w:hAnsi="Times New Roman"/>
            <w:sz w:val="24"/>
            <w:lang w:val="en-IN"/>
          </w:rPr>
          <w:t>,</w:t>
        </w:r>
      </w:ins>
      <w:r w:rsidR="006942CE" w:rsidRPr="005A41B2">
        <w:rPr>
          <w:rFonts w:ascii="Times New Roman" w:hAnsi="Times New Roman"/>
          <w:sz w:val="24"/>
          <w:lang w:val="en-IN"/>
        </w:rPr>
        <w:t xml:space="preserve"> and the Netherlands </w:t>
      </w:r>
      <w:r w:rsidR="003D0E14" w:rsidRPr="005A41B2">
        <w:rPr>
          <w:rFonts w:ascii="Times New Roman" w:hAnsi="Times New Roman"/>
          <w:sz w:val="24"/>
          <w:lang w:val="en-IN"/>
        </w:rPr>
        <w:t xml:space="preserve">with </w:t>
      </w:r>
      <w:r w:rsidR="006942CE" w:rsidRPr="005A41B2">
        <w:rPr>
          <w:rFonts w:ascii="Times New Roman" w:hAnsi="Times New Roman"/>
          <w:sz w:val="24"/>
          <w:lang w:val="en-IN"/>
        </w:rPr>
        <w:t>a few in Spain, Germany, Australia and Belgium. More recently, CHIM has been used in Mali, Kenya, Tanzania, Gabon, Colombia</w:t>
      </w:r>
      <w:r w:rsidR="00FD40F0" w:rsidRPr="005A41B2">
        <w:rPr>
          <w:rFonts w:ascii="Times New Roman" w:hAnsi="Times New Roman"/>
          <w:sz w:val="24"/>
          <w:lang w:val="en-IN"/>
        </w:rPr>
        <w:t>, Thailand</w:t>
      </w:r>
      <w:r w:rsidR="006942CE" w:rsidRPr="005A41B2">
        <w:rPr>
          <w:rFonts w:ascii="Times New Roman" w:hAnsi="Times New Roman"/>
          <w:sz w:val="24"/>
          <w:lang w:val="en-IN"/>
        </w:rPr>
        <w:t xml:space="preserve"> and Equatorial Guinea.</w:t>
      </w:r>
      <w:r w:rsidR="000B0DD8">
        <w:rPr>
          <w:rFonts w:ascii="Times New Roman" w:hAnsi="Times New Roman"/>
          <w:sz w:val="24"/>
          <w:lang w:val="en-IN"/>
        </w:rPr>
        <w:t xml:space="preserve"> </w:t>
      </w:r>
      <w:r w:rsidR="00FD40F0" w:rsidRPr="005A41B2">
        <w:rPr>
          <w:rFonts w:ascii="Times New Roman" w:hAnsi="Times New Roman"/>
          <w:sz w:val="24"/>
          <w:lang w:val="en-IN"/>
        </w:rPr>
        <w:t xml:space="preserve">The </w:t>
      </w:r>
      <w:r w:rsidR="00126B6F" w:rsidRPr="005A41B2">
        <w:rPr>
          <w:rFonts w:ascii="Times New Roman" w:hAnsi="Times New Roman"/>
          <w:sz w:val="24"/>
          <w:lang w:val="en-IN"/>
        </w:rPr>
        <w:t xml:space="preserve">US clinical trials registry </w:t>
      </w:r>
      <w:r w:rsidR="00CD6698">
        <w:rPr>
          <w:rFonts w:ascii="Times New Roman" w:hAnsi="Times New Roman"/>
          <w:sz w:val="24"/>
          <w:lang w:val="en-IN"/>
        </w:rPr>
        <w:t>clinicaltrials.go</w:t>
      </w:r>
      <w:r w:rsidR="00D330F7">
        <w:rPr>
          <w:rFonts w:ascii="Times New Roman" w:hAnsi="Times New Roman"/>
          <w:sz w:val="24"/>
          <w:lang w:val="en-IN"/>
        </w:rPr>
        <w:t>v</w:t>
      </w:r>
      <w:ins w:id="5" w:author="Admin" w:date="2019-03-19T12:17:00Z">
        <w:r w:rsidR="00AF26E9">
          <w:rPr>
            <w:rFonts w:ascii="Times New Roman" w:hAnsi="Times New Roman"/>
            <w:sz w:val="24"/>
            <w:lang w:val="en-IN"/>
          </w:rPr>
          <w:t xml:space="preserve"> </w:t>
        </w:r>
      </w:ins>
      <w:r w:rsidR="00126B6F" w:rsidRPr="005A41B2">
        <w:rPr>
          <w:rFonts w:ascii="Times New Roman" w:hAnsi="Times New Roman"/>
          <w:sz w:val="24"/>
          <w:lang w:val="en-IN"/>
        </w:rPr>
        <w:t xml:space="preserve">lists </w:t>
      </w:r>
      <w:r w:rsidR="00FD40F0" w:rsidRPr="005A41B2">
        <w:rPr>
          <w:rFonts w:ascii="Times New Roman" w:hAnsi="Times New Roman"/>
          <w:sz w:val="24"/>
          <w:lang w:val="en-IN"/>
        </w:rPr>
        <w:t xml:space="preserve">CHIM studies for </w:t>
      </w:r>
      <w:r w:rsidR="00126B6F" w:rsidRPr="005A41B2">
        <w:rPr>
          <w:rFonts w:ascii="Times New Roman" w:hAnsi="Times New Roman"/>
          <w:sz w:val="24"/>
          <w:lang w:val="en-IN"/>
        </w:rPr>
        <w:t>m</w:t>
      </w:r>
      <w:r w:rsidR="00FD40F0" w:rsidRPr="005A41B2">
        <w:rPr>
          <w:rFonts w:ascii="Times New Roman" w:hAnsi="Times New Roman"/>
          <w:sz w:val="24"/>
          <w:lang w:val="en-IN"/>
        </w:rPr>
        <w:t xml:space="preserve">alaria (76), </w:t>
      </w:r>
      <w:r w:rsidR="00126B6F" w:rsidRPr="005A41B2">
        <w:rPr>
          <w:rFonts w:ascii="Times New Roman" w:hAnsi="Times New Roman"/>
          <w:sz w:val="24"/>
          <w:lang w:val="en-IN"/>
        </w:rPr>
        <w:t>i</w:t>
      </w:r>
      <w:r w:rsidR="00FD40F0" w:rsidRPr="005A41B2">
        <w:rPr>
          <w:rFonts w:ascii="Times New Roman" w:hAnsi="Times New Roman"/>
          <w:sz w:val="24"/>
          <w:lang w:val="en-IN"/>
        </w:rPr>
        <w:t xml:space="preserve">nfluenza (30), </w:t>
      </w:r>
      <w:r w:rsidR="007D01D5" w:rsidRPr="005A41B2">
        <w:rPr>
          <w:rFonts w:ascii="Times New Roman" w:hAnsi="Times New Roman"/>
          <w:sz w:val="24"/>
          <w:lang w:val="en-IN"/>
        </w:rPr>
        <w:t xml:space="preserve">respiratory syncytial virus </w:t>
      </w:r>
      <w:r w:rsidR="00FD40F0" w:rsidRPr="005A41B2">
        <w:rPr>
          <w:rFonts w:ascii="Times New Roman" w:hAnsi="Times New Roman"/>
          <w:sz w:val="24"/>
          <w:lang w:val="en-IN"/>
        </w:rPr>
        <w:t xml:space="preserve">(12), </w:t>
      </w:r>
      <w:r w:rsidR="00126B6F" w:rsidRPr="005A41B2">
        <w:rPr>
          <w:rFonts w:ascii="Times New Roman" w:hAnsi="Times New Roman"/>
          <w:sz w:val="24"/>
          <w:lang w:val="en-IN"/>
        </w:rPr>
        <w:t>n</w:t>
      </w:r>
      <w:r w:rsidR="00FD40F0" w:rsidRPr="005A41B2">
        <w:rPr>
          <w:rFonts w:ascii="Times New Roman" w:hAnsi="Times New Roman"/>
          <w:sz w:val="24"/>
          <w:lang w:val="en-IN"/>
        </w:rPr>
        <w:t xml:space="preserve">orovirus (9), </w:t>
      </w:r>
      <w:r w:rsidR="00126B6F" w:rsidRPr="005A41B2">
        <w:rPr>
          <w:rFonts w:ascii="Times New Roman" w:hAnsi="Times New Roman"/>
          <w:sz w:val="24"/>
          <w:lang w:val="en-IN"/>
        </w:rPr>
        <w:t>s</w:t>
      </w:r>
      <w:r w:rsidR="00FD40F0" w:rsidRPr="005A41B2">
        <w:rPr>
          <w:rFonts w:ascii="Times New Roman" w:hAnsi="Times New Roman"/>
          <w:sz w:val="24"/>
          <w:lang w:val="en-IN"/>
        </w:rPr>
        <w:t>hi</w:t>
      </w:r>
      <w:r w:rsidR="00D31D80" w:rsidRPr="005A41B2">
        <w:rPr>
          <w:rFonts w:ascii="Times New Roman" w:hAnsi="Times New Roman"/>
          <w:sz w:val="24"/>
          <w:lang w:val="en-IN"/>
        </w:rPr>
        <w:t>g</w:t>
      </w:r>
      <w:r w:rsidR="00FD40F0" w:rsidRPr="005A41B2">
        <w:rPr>
          <w:rFonts w:ascii="Times New Roman" w:hAnsi="Times New Roman"/>
          <w:sz w:val="24"/>
          <w:lang w:val="en-IN"/>
        </w:rPr>
        <w:t xml:space="preserve">ella (6), </w:t>
      </w:r>
      <w:r w:rsidR="00126B6F" w:rsidRPr="005A41B2">
        <w:rPr>
          <w:rFonts w:ascii="Times New Roman" w:hAnsi="Times New Roman"/>
          <w:sz w:val="24"/>
          <w:lang w:val="en-IN"/>
        </w:rPr>
        <w:t>t</w:t>
      </w:r>
      <w:r w:rsidR="00FD40F0" w:rsidRPr="005A41B2">
        <w:rPr>
          <w:rFonts w:ascii="Times New Roman" w:hAnsi="Times New Roman"/>
          <w:sz w:val="24"/>
          <w:lang w:val="en-IN"/>
        </w:rPr>
        <w:t xml:space="preserve">yphoid (5), </w:t>
      </w:r>
      <w:r w:rsidR="00126B6F" w:rsidRPr="005A41B2">
        <w:rPr>
          <w:rFonts w:ascii="Times New Roman" w:hAnsi="Times New Roman"/>
          <w:sz w:val="24"/>
          <w:lang w:val="en-IN"/>
        </w:rPr>
        <w:t>c</w:t>
      </w:r>
      <w:r w:rsidR="00FD40F0" w:rsidRPr="005A41B2">
        <w:rPr>
          <w:rFonts w:ascii="Times New Roman" w:hAnsi="Times New Roman"/>
          <w:sz w:val="24"/>
          <w:lang w:val="en-IN"/>
        </w:rPr>
        <w:t xml:space="preserve">ampylobacter (4), </w:t>
      </w:r>
      <w:r w:rsidR="00126B6F" w:rsidRPr="005A41B2">
        <w:rPr>
          <w:rFonts w:ascii="Times New Roman" w:hAnsi="Times New Roman"/>
          <w:sz w:val="24"/>
          <w:lang w:val="en-IN"/>
        </w:rPr>
        <w:t>t</w:t>
      </w:r>
      <w:r w:rsidR="00FD40F0" w:rsidRPr="005A41B2">
        <w:rPr>
          <w:rFonts w:ascii="Times New Roman" w:hAnsi="Times New Roman"/>
          <w:sz w:val="24"/>
          <w:lang w:val="en-IN"/>
        </w:rPr>
        <w:t xml:space="preserve">uberculosis (4), </w:t>
      </w:r>
      <w:r w:rsidR="00126B6F" w:rsidRPr="005A41B2">
        <w:rPr>
          <w:rFonts w:ascii="Times New Roman" w:hAnsi="Times New Roman"/>
          <w:sz w:val="24"/>
          <w:lang w:val="en-IN"/>
        </w:rPr>
        <w:t>h</w:t>
      </w:r>
      <w:r w:rsidR="00FD40F0" w:rsidRPr="005A41B2">
        <w:rPr>
          <w:rFonts w:ascii="Times New Roman" w:hAnsi="Times New Roman"/>
          <w:sz w:val="24"/>
          <w:lang w:val="en-IN"/>
        </w:rPr>
        <w:t>ookworm (2)</w:t>
      </w:r>
      <w:r w:rsidR="003D0E14" w:rsidRPr="005A41B2">
        <w:rPr>
          <w:rFonts w:ascii="Times New Roman" w:hAnsi="Times New Roman"/>
          <w:sz w:val="24"/>
          <w:lang w:val="en-IN"/>
        </w:rPr>
        <w:t>,</w:t>
      </w:r>
      <w:r w:rsidR="00FD40F0" w:rsidRPr="005A41B2">
        <w:rPr>
          <w:rFonts w:ascii="Times New Roman" w:hAnsi="Times New Roman"/>
          <w:sz w:val="24"/>
          <w:lang w:val="en-IN"/>
        </w:rPr>
        <w:t xml:space="preserve"> and </w:t>
      </w:r>
      <w:r w:rsidR="00126B6F" w:rsidRPr="005A41B2">
        <w:rPr>
          <w:rFonts w:ascii="Times New Roman" w:hAnsi="Times New Roman"/>
          <w:sz w:val="24"/>
          <w:lang w:val="en-IN"/>
        </w:rPr>
        <w:t>c</w:t>
      </w:r>
      <w:r w:rsidR="00FD40F0" w:rsidRPr="005A41B2">
        <w:rPr>
          <w:rFonts w:ascii="Times New Roman" w:hAnsi="Times New Roman"/>
          <w:sz w:val="24"/>
          <w:lang w:val="en-IN"/>
        </w:rPr>
        <w:t xml:space="preserve">holera, </w:t>
      </w:r>
      <w:r w:rsidR="00126B6F" w:rsidRPr="005A41B2">
        <w:rPr>
          <w:rFonts w:ascii="Times New Roman" w:hAnsi="Times New Roman"/>
          <w:sz w:val="24"/>
          <w:lang w:val="en-IN"/>
        </w:rPr>
        <w:t>c</w:t>
      </w:r>
      <w:r w:rsidR="00FD40F0" w:rsidRPr="005A41B2">
        <w:rPr>
          <w:rFonts w:ascii="Times New Roman" w:hAnsi="Times New Roman"/>
          <w:sz w:val="24"/>
          <w:lang w:val="en-IN"/>
        </w:rPr>
        <w:t xml:space="preserve">ommon </w:t>
      </w:r>
      <w:r w:rsidR="00126B6F" w:rsidRPr="005A41B2">
        <w:rPr>
          <w:rFonts w:ascii="Times New Roman" w:hAnsi="Times New Roman"/>
          <w:sz w:val="24"/>
          <w:lang w:val="en-IN"/>
        </w:rPr>
        <w:t>c</w:t>
      </w:r>
      <w:r w:rsidR="00FD40F0" w:rsidRPr="005A41B2">
        <w:rPr>
          <w:rFonts w:ascii="Times New Roman" w:hAnsi="Times New Roman"/>
          <w:sz w:val="24"/>
          <w:lang w:val="en-IN"/>
        </w:rPr>
        <w:t xml:space="preserve">old, </w:t>
      </w:r>
      <w:r w:rsidR="00126B6F" w:rsidRPr="005A41B2">
        <w:rPr>
          <w:rFonts w:ascii="Times New Roman" w:hAnsi="Times New Roman"/>
          <w:sz w:val="24"/>
          <w:lang w:val="en-IN"/>
        </w:rPr>
        <w:t>d</w:t>
      </w:r>
      <w:r w:rsidR="00FD40F0" w:rsidRPr="005A41B2">
        <w:rPr>
          <w:rFonts w:ascii="Times New Roman" w:hAnsi="Times New Roman"/>
          <w:sz w:val="24"/>
          <w:lang w:val="en-IN"/>
        </w:rPr>
        <w:t xml:space="preserve">engue, </w:t>
      </w:r>
      <w:r w:rsidR="00126B6F" w:rsidRPr="005A41B2">
        <w:rPr>
          <w:rFonts w:ascii="Times New Roman" w:hAnsi="Times New Roman"/>
          <w:sz w:val="24"/>
          <w:lang w:val="en-IN"/>
        </w:rPr>
        <w:t>e</w:t>
      </w:r>
      <w:r w:rsidR="00FD40F0" w:rsidRPr="005A41B2">
        <w:rPr>
          <w:rFonts w:ascii="Times New Roman" w:hAnsi="Times New Roman"/>
          <w:sz w:val="24"/>
          <w:lang w:val="en-IN"/>
        </w:rPr>
        <w:t xml:space="preserve">-coli, </w:t>
      </w:r>
      <w:r w:rsidR="005B007B" w:rsidRPr="005A41B2">
        <w:rPr>
          <w:rFonts w:ascii="Times New Roman" w:hAnsi="Times New Roman"/>
          <w:sz w:val="24"/>
          <w:lang w:val="en-IN"/>
        </w:rPr>
        <w:t xml:space="preserve">streptococcus </w:t>
      </w:r>
      <w:r w:rsidR="003C366D" w:rsidRPr="005A41B2">
        <w:rPr>
          <w:rFonts w:ascii="Times New Roman" w:hAnsi="Times New Roman"/>
          <w:sz w:val="24"/>
          <w:lang w:val="en-IN"/>
        </w:rPr>
        <w:t>pneumonia</w:t>
      </w:r>
      <w:r w:rsidR="005B007B" w:rsidRPr="005A41B2">
        <w:rPr>
          <w:rFonts w:ascii="Times New Roman" w:hAnsi="Times New Roman"/>
          <w:sz w:val="24"/>
          <w:lang w:val="en-IN"/>
        </w:rPr>
        <w:t>e</w:t>
      </w:r>
      <w:r w:rsidR="00FD40F0" w:rsidRPr="005A41B2">
        <w:rPr>
          <w:rFonts w:ascii="Times New Roman" w:hAnsi="Times New Roman"/>
          <w:sz w:val="24"/>
          <w:lang w:val="en-IN"/>
        </w:rPr>
        <w:t xml:space="preserve">, </w:t>
      </w:r>
      <w:r w:rsidR="00126B6F" w:rsidRPr="005A41B2">
        <w:rPr>
          <w:rFonts w:ascii="Times New Roman" w:hAnsi="Times New Roman"/>
          <w:sz w:val="24"/>
          <w:lang w:val="en-IN"/>
        </w:rPr>
        <w:t>s</w:t>
      </w:r>
      <w:r w:rsidR="00FD40F0" w:rsidRPr="005A41B2">
        <w:rPr>
          <w:rFonts w:ascii="Times New Roman" w:hAnsi="Times New Roman"/>
          <w:sz w:val="24"/>
          <w:lang w:val="en-IN"/>
        </w:rPr>
        <w:t xml:space="preserve">chistosomiasis, </w:t>
      </w:r>
      <w:r w:rsidR="003D0E14" w:rsidRPr="005A41B2">
        <w:rPr>
          <w:rFonts w:ascii="Times New Roman" w:hAnsi="Times New Roman"/>
          <w:sz w:val="24"/>
          <w:lang w:val="en-IN"/>
        </w:rPr>
        <w:t xml:space="preserve">and </w:t>
      </w:r>
      <w:r w:rsidR="00126B6F" w:rsidRPr="005A41B2">
        <w:rPr>
          <w:rFonts w:ascii="Times New Roman" w:hAnsi="Times New Roman"/>
          <w:sz w:val="24"/>
          <w:lang w:val="en-IN"/>
        </w:rPr>
        <w:t>c</w:t>
      </w:r>
      <w:r w:rsidR="00FD40F0" w:rsidRPr="005A41B2">
        <w:rPr>
          <w:rFonts w:ascii="Times New Roman" w:hAnsi="Times New Roman"/>
          <w:sz w:val="24"/>
          <w:lang w:val="en-IN"/>
        </w:rPr>
        <w:t xml:space="preserve">eliac disease (1 each).  </w:t>
      </w:r>
    </w:p>
    <w:p w14:paraId="66EBC25A" w14:textId="77777777" w:rsidR="009D4FE0" w:rsidRPr="005A41B2" w:rsidRDefault="009D4FE0" w:rsidP="000028E9">
      <w:pPr>
        <w:spacing w:after="0" w:line="240" w:lineRule="auto"/>
        <w:rPr>
          <w:rFonts w:ascii="Times New Roman" w:hAnsi="Times New Roman"/>
          <w:sz w:val="24"/>
          <w:lang w:val="en-IN"/>
        </w:rPr>
      </w:pPr>
    </w:p>
    <w:p w14:paraId="7D8BF6F8" w14:textId="77777777" w:rsidR="00F606F4" w:rsidRPr="00B60F8F" w:rsidRDefault="00F606F4"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Today, CHIM seems to be largely used for the purpose of speeding up the development of vaccines. </w:t>
      </w:r>
      <w:r w:rsidR="003D0E14" w:rsidRPr="005A41B2">
        <w:rPr>
          <w:rFonts w:ascii="Times New Roman" w:hAnsi="Times New Roman"/>
          <w:sz w:val="24"/>
          <w:lang w:val="en-IN"/>
        </w:rPr>
        <w:t>T</w:t>
      </w:r>
      <w:r w:rsidRPr="005A41B2">
        <w:rPr>
          <w:rFonts w:ascii="Times New Roman" w:hAnsi="Times New Roman"/>
          <w:sz w:val="24"/>
          <w:lang w:val="en-IN"/>
        </w:rPr>
        <w:t>he current vaccine development paradigm</w:t>
      </w:r>
      <w:r w:rsidR="003D0E14" w:rsidRPr="005A41B2">
        <w:rPr>
          <w:rFonts w:ascii="Times New Roman" w:hAnsi="Times New Roman"/>
          <w:sz w:val="24"/>
          <w:lang w:val="en-IN"/>
        </w:rPr>
        <w:t>,</w:t>
      </w:r>
      <w:r w:rsidRPr="005A41B2">
        <w:rPr>
          <w:rFonts w:ascii="Times New Roman" w:hAnsi="Times New Roman"/>
          <w:sz w:val="24"/>
          <w:lang w:val="en-IN"/>
        </w:rPr>
        <w:t xml:space="preserve"> in which vaccine candidates are tested in real-life settings</w:t>
      </w:r>
      <w:r w:rsidR="003D0E14" w:rsidRPr="005A41B2">
        <w:rPr>
          <w:rFonts w:ascii="Times New Roman" w:hAnsi="Times New Roman"/>
          <w:sz w:val="24"/>
          <w:lang w:val="en-IN"/>
        </w:rPr>
        <w:t>,</w:t>
      </w:r>
      <w:r w:rsidRPr="005A41B2">
        <w:rPr>
          <w:rFonts w:ascii="Times New Roman" w:hAnsi="Times New Roman"/>
          <w:sz w:val="24"/>
          <w:lang w:val="en-IN"/>
        </w:rPr>
        <w:t xml:space="preserve"> takes a long time and </w:t>
      </w:r>
      <w:r w:rsidR="00B258D4">
        <w:rPr>
          <w:rFonts w:ascii="Times New Roman" w:hAnsi="Times New Roman"/>
          <w:sz w:val="24"/>
          <w:lang w:val="en-IN"/>
        </w:rPr>
        <w:t xml:space="preserve">a </w:t>
      </w:r>
      <w:r w:rsidRPr="005A41B2">
        <w:rPr>
          <w:rFonts w:ascii="Times New Roman" w:hAnsi="Times New Roman"/>
          <w:sz w:val="24"/>
          <w:lang w:val="en-IN"/>
        </w:rPr>
        <w:t>lot</w:t>
      </w:r>
      <w:r w:rsidR="00B258D4">
        <w:rPr>
          <w:rFonts w:ascii="Times New Roman" w:hAnsi="Times New Roman"/>
          <w:sz w:val="24"/>
          <w:lang w:val="en-IN"/>
        </w:rPr>
        <w:t> </w:t>
      </w:r>
      <w:r w:rsidRPr="005A41B2">
        <w:rPr>
          <w:rFonts w:ascii="Times New Roman" w:hAnsi="Times New Roman"/>
          <w:sz w:val="24"/>
          <w:lang w:val="en-IN"/>
        </w:rPr>
        <w:t xml:space="preserve">of money. </w:t>
      </w:r>
      <w:r w:rsidR="003D0E14" w:rsidRPr="005A41B2">
        <w:rPr>
          <w:rFonts w:ascii="Times New Roman" w:hAnsi="Times New Roman"/>
          <w:sz w:val="24"/>
          <w:lang w:val="en-IN"/>
        </w:rPr>
        <w:t xml:space="preserve">As was stated at a recent consultation, </w:t>
      </w:r>
      <w:r w:rsidRPr="005A41B2">
        <w:rPr>
          <w:rFonts w:ascii="Times New Roman" w:hAnsi="Times New Roman"/>
          <w:sz w:val="24"/>
          <w:lang w:val="en-IN"/>
        </w:rPr>
        <w:t>CHIM</w:t>
      </w:r>
      <w:r w:rsidR="008222D6" w:rsidRPr="005A41B2">
        <w:rPr>
          <w:rFonts w:ascii="Times New Roman" w:hAnsi="Times New Roman"/>
          <w:sz w:val="24"/>
          <w:lang w:val="en-IN"/>
        </w:rPr>
        <w:t> </w:t>
      </w:r>
      <w:r w:rsidRPr="005A41B2">
        <w:rPr>
          <w:rFonts w:ascii="Times New Roman" w:hAnsi="Times New Roman"/>
          <w:sz w:val="24"/>
          <w:lang w:val="en-IN"/>
        </w:rPr>
        <w:t>could be a strategy to cut the time and costs to “bring the vaccine to market”.</w:t>
      </w:r>
      <w:r w:rsidR="00582C15" w:rsidRPr="005A41B2">
        <w:rPr>
          <w:rFonts w:ascii="Times New Roman" w:hAnsi="Times New Roman"/>
          <w:sz w:val="24"/>
          <w:lang w:val="en-IN"/>
        </w:rPr>
        <w:t xml:space="preserve"> CHIM studies have contributed to the development of </w:t>
      </w:r>
      <w:r w:rsidR="00C43F6B">
        <w:rPr>
          <w:rFonts w:ascii="Times New Roman" w:hAnsi="Times New Roman"/>
          <w:sz w:val="24"/>
          <w:lang w:val="en-IN"/>
        </w:rPr>
        <w:t xml:space="preserve">a </w:t>
      </w:r>
      <w:r w:rsidR="00582C15" w:rsidRPr="005A41B2">
        <w:rPr>
          <w:rFonts w:ascii="Times New Roman" w:hAnsi="Times New Roman"/>
          <w:sz w:val="24"/>
          <w:lang w:val="en-IN"/>
        </w:rPr>
        <w:t>cholera vaccine</w:t>
      </w:r>
      <w:r w:rsidR="000B0DD8">
        <w:rPr>
          <w:rFonts w:ascii="Times New Roman" w:hAnsi="Times New Roman"/>
          <w:sz w:val="24"/>
          <w:lang w:val="en-IN"/>
        </w:rPr>
        <w:t xml:space="preserve"> </w:t>
      </w:r>
      <w:r w:rsidR="00582C15" w:rsidRPr="005A41B2">
        <w:rPr>
          <w:rFonts w:ascii="Times New Roman" w:hAnsi="Times New Roman"/>
          <w:sz w:val="24"/>
          <w:lang w:val="en-IN"/>
        </w:rPr>
        <w:t xml:space="preserve">licensed </w:t>
      </w:r>
      <w:r w:rsidR="005D0219">
        <w:rPr>
          <w:rFonts w:ascii="Times New Roman" w:hAnsi="Times New Roman"/>
          <w:sz w:val="24"/>
          <w:lang w:val="en-IN"/>
        </w:rPr>
        <w:t xml:space="preserve">by </w:t>
      </w:r>
      <w:r w:rsidR="00582C15" w:rsidRPr="005A41B2">
        <w:rPr>
          <w:rFonts w:ascii="Times New Roman" w:hAnsi="Times New Roman"/>
          <w:sz w:val="24"/>
          <w:lang w:val="en-IN"/>
        </w:rPr>
        <w:t xml:space="preserve">the </w:t>
      </w:r>
      <w:r w:rsidR="005D0219" w:rsidRPr="005A41B2">
        <w:rPr>
          <w:rFonts w:ascii="Times New Roman" w:hAnsi="Times New Roman"/>
          <w:sz w:val="24"/>
          <w:lang w:val="en-IN"/>
        </w:rPr>
        <w:t>U</w:t>
      </w:r>
      <w:r w:rsidR="0053255B">
        <w:rPr>
          <w:rFonts w:ascii="Times New Roman" w:hAnsi="Times New Roman"/>
          <w:sz w:val="24"/>
          <w:lang w:val="en-IN"/>
        </w:rPr>
        <w:t xml:space="preserve">nited </w:t>
      </w:r>
      <w:r w:rsidR="005D0219" w:rsidRPr="005A41B2">
        <w:rPr>
          <w:rFonts w:ascii="Times New Roman" w:hAnsi="Times New Roman"/>
          <w:sz w:val="24"/>
          <w:lang w:val="en-IN"/>
        </w:rPr>
        <w:t>S</w:t>
      </w:r>
      <w:r w:rsidR="0053255B">
        <w:rPr>
          <w:rFonts w:ascii="Times New Roman" w:hAnsi="Times New Roman"/>
          <w:sz w:val="24"/>
          <w:lang w:val="en-IN"/>
        </w:rPr>
        <w:t>tates</w:t>
      </w:r>
      <w:r w:rsidR="005D0219">
        <w:rPr>
          <w:rFonts w:ascii="Times New Roman" w:hAnsi="Times New Roman"/>
          <w:sz w:val="24"/>
          <w:lang w:val="en-IN"/>
        </w:rPr>
        <w:t xml:space="preserve"> Food and Drugs Administration</w:t>
      </w:r>
      <w:ins w:id="6" w:author="Admin" w:date="2019-03-19T12:19:00Z">
        <w:r w:rsidR="00AF26E9">
          <w:rPr>
            <w:rFonts w:ascii="Times New Roman" w:hAnsi="Times New Roman"/>
            <w:sz w:val="24"/>
            <w:lang w:val="en-IN"/>
          </w:rPr>
          <w:t xml:space="preserve"> </w:t>
        </w:r>
      </w:ins>
      <w:r w:rsidR="00C43F6B" w:rsidRPr="004116DC">
        <w:rPr>
          <w:rFonts w:ascii="Times New Roman" w:hAnsi="Times New Roman"/>
          <w:sz w:val="24"/>
          <w:lang w:val="en-IN"/>
        </w:rPr>
        <w:t>(</w:t>
      </w:r>
      <w:r w:rsidR="007E3423">
        <w:rPr>
          <w:rFonts w:ascii="Times New Roman" w:hAnsi="Times New Roman"/>
          <w:sz w:val="24"/>
          <w:lang w:val="en-IN"/>
        </w:rPr>
        <w:t>1</w:t>
      </w:r>
      <w:r w:rsidR="00C43F6B" w:rsidRPr="00B60F8F">
        <w:rPr>
          <w:rFonts w:ascii="Times New Roman" w:hAnsi="Times New Roman"/>
          <w:sz w:val="24"/>
          <w:lang w:val="en-IN"/>
        </w:rPr>
        <w:t>)</w:t>
      </w:r>
      <w:r w:rsidR="00C43F6B">
        <w:rPr>
          <w:rFonts w:ascii="Times New Roman" w:hAnsi="Times New Roman"/>
          <w:sz w:val="24"/>
          <w:lang w:val="en-IN"/>
        </w:rPr>
        <w:t xml:space="preserve">, a malaria vaccine licensed by </w:t>
      </w:r>
      <w:r w:rsidR="005D0219">
        <w:rPr>
          <w:rFonts w:ascii="Times New Roman" w:hAnsi="Times New Roman"/>
          <w:sz w:val="24"/>
          <w:lang w:val="en-IN"/>
        </w:rPr>
        <w:t>the European Medicines Agenc</w:t>
      </w:r>
      <w:r w:rsidR="00C43F6B">
        <w:rPr>
          <w:rFonts w:ascii="Times New Roman" w:hAnsi="Times New Roman"/>
          <w:sz w:val="24"/>
          <w:lang w:val="en-IN"/>
        </w:rPr>
        <w:t xml:space="preserve">y </w:t>
      </w:r>
      <w:r w:rsidR="00C43F6B" w:rsidRPr="004116DC">
        <w:rPr>
          <w:rFonts w:ascii="Times New Roman" w:hAnsi="Times New Roman"/>
          <w:sz w:val="24"/>
          <w:lang w:val="en-IN"/>
        </w:rPr>
        <w:t>(</w:t>
      </w:r>
      <w:r w:rsidR="007E3423">
        <w:rPr>
          <w:rFonts w:ascii="Times New Roman" w:hAnsi="Times New Roman"/>
          <w:sz w:val="24"/>
          <w:lang w:val="en-IN"/>
        </w:rPr>
        <w:t>1</w:t>
      </w:r>
      <w:r w:rsidR="00C43F6B" w:rsidRPr="00B60F8F">
        <w:rPr>
          <w:rFonts w:ascii="Times New Roman" w:hAnsi="Times New Roman"/>
          <w:sz w:val="24"/>
          <w:lang w:val="en-IN"/>
        </w:rPr>
        <w:t>)</w:t>
      </w:r>
      <w:r w:rsidR="00C43F6B">
        <w:rPr>
          <w:rFonts w:ascii="Times New Roman" w:hAnsi="Times New Roman"/>
          <w:sz w:val="24"/>
          <w:lang w:val="en-IN"/>
        </w:rPr>
        <w:t xml:space="preserve">, and a typhoid vaccine </w:t>
      </w:r>
      <w:r w:rsidR="005D0219">
        <w:rPr>
          <w:rFonts w:ascii="Times New Roman" w:hAnsi="Times New Roman"/>
          <w:sz w:val="24"/>
          <w:lang w:val="en-IN"/>
        </w:rPr>
        <w:t xml:space="preserve">pre-approved by the World Health Organisation </w:t>
      </w:r>
      <w:r w:rsidR="00C43F6B">
        <w:rPr>
          <w:rFonts w:ascii="Times New Roman" w:hAnsi="Times New Roman"/>
          <w:sz w:val="24"/>
          <w:lang w:val="en-IN"/>
        </w:rPr>
        <w:t>(</w:t>
      </w:r>
      <w:r w:rsidR="007E3423">
        <w:rPr>
          <w:rFonts w:ascii="Times New Roman" w:hAnsi="Times New Roman"/>
          <w:sz w:val="24"/>
          <w:lang w:val="en-IN"/>
        </w:rPr>
        <w:t>2</w:t>
      </w:r>
      <w:r w:rsidR="00C43F6B">
        <w:rPr>
          <w:rFonts w:ascii="Times New Roman" w:hAnsi="Times New Roman"/>
          <w:sz w:val="24"/>
          <w:lang w:val="en-IN"/>
        </w:rPr>
        <w:t>)</w:t>
      </w:r>
      <w:r w:rsidR="00B258D4">
        <w:rPr>
          <w:rFonts w:ascii="Times New Roman" w:hAnsi="Times New Roman"/>
          <w:sz w:val="24"/>
          <w:lang w:val="en-IN"/>
        </w:rPr>
        <w:t>, among other products</w:t>
      </w:r>
      <w:r w:rsidR="00582C15" w:rsidRPr="00B60F8F">
        <w:rPr>
          <w:rFonts w:ascii="Times New Roman" w:hAnsi="Times New Roman"/>
          <w:sz w:val="24"/>
          <w:lang w:val="en-IN"/>
        </w:rPr>
        <w:t>.</w:t>
      </w:r>
    </w:p>
    <w:p w14:paraId="7D8E8718" w14:textId="77777777" w:rsidR="00F606F4" w:rsidRPr="005A41B2" w:rsidRDefault="00F606F4" w:rsidP="000028E9">
      <w:pPr>
        <w:spacing w:after="0" w:line="240" w:lineRule="auto"/>
        <w:rPr>
          <w:rFonts w:ascii="Times New Roman" w:hAnsi="Times New Roman"/>
          <w:sz w:val="24"/>
          <w:lang w:val="en-IN"/>
        </w:rPr>
      </w:pPr>
    </w:p>
    <w:p w14:paraId="5FE19F6C" w14:textId="77777777" w:rsidR="005E5A73" w:rsidRPr="005A41B2" w:rsidRDefault="005E5A73" w:rsidP="000028E9">
      <w:pPr>
        <w:spacing w:after="0" w:line="240" w:lineRule="auto"/>
        <w:rPr>
          <w:rFonts w:ascii="Times New Roman" w:hAnsi="Times New Roman"/>
          <w:b/>
          <w:sz w:val="24"/>
          <w:lang w:val="en-IN"/>
        </w:rPr>
      </w:pPr>
      <w:r w:rsidRPr="005A41B2">
        <w:rPr>
          <w:rFonts w:ascii="Times New Roman" w:hAnsi="Times New Roman"/>
          <w:b/>
          <w:sz w:val="24"/>
          <w:lang w:val="en-IN"/>
        </w:rPr>
        <w:t>A series of consultations</w:t>
      </w:r>
    </w:p>
    <w:p w14:paraId="6DADEE3D" w14:textId="77777777" w:rsidR="001E1158" w:rsidRPr="005A41B2" w:rsidRDefault="00D41786" w:rsidP="000028E9">
      <w:pPr>
        <w:spacing w:after="0" w:line="240" w:lineRule="auto"/>
        <w:rPr>
          <w:rFonts w:ascii="Times New Roman" w:hAnsi="Times New Roman"/>
          <w:sz w:val="24"/>
          <w:lang w:val="en-IN"/>
        </w:rPr>
      </w:pPr>
      <w:r w:rsidRPr="005A41B2">
        <w:rPr>
          <w:rFonts w:ascii="Times New Roman" w:hAnsi="Times New Roman"/>
          <w:sz w:val="24"/>
          <w:lang w:val="en-IN"/>
        </w:rPr>
        <w:t>Sinc</w:t>
      </w:r>
      <w:r w:rsidR="001D446E" w:rsidRPr="005A41B2">
        <w:rPr>
          <w:rFonts w:ascii="Times New Roman" w:hAnsi="Times New Roman"/>
          <w:sz w:val="24"/>
          <w:lang w:val="en-IN"/>
        </w:rPr>
        <w:t xml:space="preserve">e 2017, there </w:t>
      </w:r>
      <w:r w:rsidR="00126B6F" w:rsidRPr="005A41B2">
        <w:rPr>
          <w:rFonts w:ascii="Times New Roman" w:hAnsi="Times New Roman"/>
          <w:sz w:val="24"/>
          <w:lang w:val="en-IN"/>
        </w:rPr>
        <w:t xml:space="preserve">has been talk </w:t>
      </w:r>
      <w:r w:rsidR="001D446E" w:rsidRPr="005A41B2">
        <w:rPr>
          <w:rFonts w:ascii="Times New Roman" w:hAnsi="Times New Roman"/>
          <w:sz w:val="24"/>
          <w:lang w:val="en-IN"/>
        </w:rPr>
        <w:t>of</w:t>
      </w:r>
      <w:r w:rsidRPr="005A41B2">
        <w:rPr>
          <w:rFonts w:ascii="Times New Roman" w:hAnsi="Times New Roman"/>
          <w:sz w:val="24"/>
          <w:lang w:val="en-IN"/>
        </w:rPr>
        <w:t xml:space="preserve"> introducing CHIM studies in India. Three consultations</w:t>
      </w:r>
      <w:r w:rsidR="000E0D05" w:rsidRPr="005A41B2">
        <w:rPr>
          <w:rFonts w:ascii="Times New Roman" w:hAnsi="Times New Roman"/>
          <w:sz w:val="24"/>
          <w:lang w:val="en-IN"/>
        </w:rPr>
        <w:t xml:space="preserve">, </w:t>
      </w:r>
      <w:r w:rsidR="00870770" w:rsidRPr="005A41B2">
        <w:rPr>
          <w:rFonts w:ascii="Times New Roman" w:hAnsi="Times New Roman"/>
          <w:sz w:val="24"/>
          <w:lang w:val="en-IN"/>
        </w:rPr>
        <w:t>bringing together scientists, public health specialists, lawyers and ethicists</w:t>
      </w:r>
      <w:r w:rsidR="006B19C4" w:rsidRPr="005A41B2">
        <w:rPr>
          <w:rFonts w:ascii="Times New Roman" w:hAnsi="Times New Roman"/>
          <w:sz w:val="24"/>
          <w:lang w:val="en-IN"/>
        </w:rPr>
        <w:t xml:space="preserve"> to deliberate on the</w:t>
      </w:r>
      <w:r w:rsidR="000529AB" w:rsidRPr="005A41B2">
        <w:rPr>
          <w:rFonts w:ascii="Times New Roman" w:hAnsi="Times New Roman"/>
          <w:sz w:val="24"/>
          <w:lang w:val="en-IN"/>
        </w:rPr>
        <w:t xml:space="preserve"> science and ethics</w:t>
      </w:r>
      <w:r w:rsidR="006B19C4" w:rsidRPr="005A41B2">
        <w:rPr>
          <w:rFonts w:ascii="Times New Roman" w:hAnsi="Times New Roman"/>
          <w:sz w:val="24"/>
          <w:lang w:val="en-IN"/>
        </w:rPr>
        <w:t xml:space="preserve"> of CHIM studies</w:t>
      </w:r>
      <w:r w:rsidR="00582C15" w:rsidRPr="005A41B2">
        <w:rPr>
          <w:rFonts w:ascii="Times New Roman" w:hAnsi="Times New Roman"/>
          <w:sz w:val="24"/>
          <w:lang w:val="en-IN"/>
        </w:rPr>
        <w:t>,</w:t>
      </w:r>
      <w:r w:rsidR="006B19C4" w:rsidRPr="005A41B2">
        <w:rPr>
          <w:rFonts w:ascii="Times New Roman" w:hAnsi="Times New Roman"/>
          <w:sz w:val="24"/>
          <w:lang w:val="en-IN"/>
        </w:rPr>
        <w:t xml:space="preserve"> have taken place</w:t>
      </w:r>
      <w:r w:rsidR="00870770" w:rsidRPr="005A41B2">
        <w:rPr>
          <w:rFonts w:ascii="Times New Roman" w:hAnsi="Times New Roman"/>
          <w:sz w:val="24"/>
          <w:lang w:val="en-IN"/>
        </w:rPr>
        <w:t xml:space="preserve">. The meetings have been </w:t>
      </w:r>
      <w:r w:rsidR="00237EE0" w:rsidRPr="005A41B2">
        <w:rPr>
          <w:rFonts w:ascii="Times New Roman" w:hAnsi="Times New Roman"/>
          <w:sz w:val="24"/>
          <w:lang w:val="en-IN"/>
        </w:rPr>
        <w:t>supported by the Translational Health Sciences and Technology Institute</w:t>
      </w:r>
      <w:r w:rsidR="00006E22" w:rsidRPr="005A41B2">
        <w:rPr>
          <w:rFonts w:ascii="Times New Roman" w:hAnsi="Times New Roman"/>
          <w:sz w:val="24"/>
          <w:lang w:val="en-IN"/>
        </w:rPr>
        <w:t xml:space="preserve"> (THSTI)</w:t>
      </w:r>
      <w:r w:rsidR="00237EE0" w:rsidRPr="005A41B2">
        <w:rPr>
          <w:rFonts w:ascii="Times New Roman" w:hAnsi="Times New Roman"/>
          <w:sz w:val="24"/>
          <w:lang w:val="en-IN"/>
        </w:rPr>
        <w:t>, a</w:t>
      </w:r>
      <w:r w:rsidR="009E773E">
        <w:rPr>
          <w:rFonts w:ascii="Times New Roman" w:hAnsi="Times New Roman"/>
          <w:sz w:val="24"/>
          <w:lang w:val="en-IN"/>
        </w:rPr>
        <w:t>n autonomous institute of the</w:t>
      </w:r>
      <w:r w:rsidR="00237EE0" w:rsidRPr="005A41B2">
        <w:rPr>
          <w:rFonts w:ascii="Times New Roman" w:hAnsi="Times New Roman"/>
          <w:sz w:val="24"/>
          <w:lang w:val="en-IN"/>
        </w:rPr>
        <w:t xml:space="preserve"> division of the </w:t>
      </w:r>
      <w:r w:rsidR="00126B6F" w:rsidRPr="005A41B2">
        <w:rPr>
          <w:rFonts w:ascii="Times New Roman" w:hAnsi="Times New Roman"/>
          <w:sz w:val="24"/>
          <w:lang w:val="en-IN"/>
        </w:rPr>
        <w:t xml:space="preserve">Indian government’s </w:t>
      </w:r>
      <w:r w:rsidR="00237EE0" w:rsidRPr="005A41B2">
        <w:rPr>
          <w:rFonts w:ascii="Times New Roman" w:hAnsi="Times New Roman"/>
          <w:sz w:val="24"/>
          <w:lang w:val="en-IN"/>
        </w:rPr>
        <w:t>department of biotechnology</w:t>
      </w:r>
      <w:r w:rsidR="00006E22" w:rsidRPr="005A41B2">
        <w:rPr>
          <w:rFonts w:ascii="Times New Roman" w:hAnsi="Times New Roman"/>
          <w:sz w:val="24"/>
          <w:lang w:val="en-IN"/>
        </w:rPr>
        <w:t xml:space="preserve"> (DBT)</w:t>
      </w:r>
      <w:r w:rsidR="00237EE0" w:rsidRPr="005A41B2">
        <w:rPr>
          <w:rFonts w:ascii="Times New Roman" w:hAnsi="Times New Roman"/>
          <w:sz w:val="24"/>
          <w:lang w:val="en-IN"/>
        </w:rPr>
        <w:t>.</w:t>
      </w:r>
      <w:r w:rsidR="00F81064" w:rsidRPr="005A41B2">
        <w:rPr>
          <w:rFonts w:ascii="Times New Roman" w:hAnsi="Times New Roman"/>
          <w:sz w:val="24"/>
          <w:lang w:val="en-IN"/>
        </w:rPr>
        <w:t xml:space="preserve"> The latest of these meetings was held in March 2019.</w:t>
      </w:r>
    </w:p>
    <w:p w14:paraId="44998B9A" w14:textId="77777777" w:rsidR="001E1158" w:rsidRPr="005A41B2" w:rsidRDefault="001E1158" w:rsidP="000028E9">
      <w:pPr>
        <w:spacing w:after="0" w:line="240" w:lineRule="auto"/>
        <w:rPr>
          <w:rFonts w:ascii="Times New Roman" w:hAnsi="Times New Roman"/>
          <w:sz w:val="24"/>
          <w:lang w:val="en-IN"/>
        </w:rPr>
      </w:pPr>
    </w:p>
    <w:p w14:paraId="518D6D15" w14:textId="77777777" w:rsidR="00104E14" w:rsidRPr="005A41B2" w:rsidRDefault="00F81064" w:rsidP="000028E9">
      <w:pPr>
        <w:spacing w:after="0" w:line="240" w:lineRule="auto"/>
        <w:rPr>
          <w:rFonts w:ascii="Times New Roman" w:hAnsi="Times New Roman"/>
          <w:sz w:val="24"/>
          <w:lang w:val="en-IN"/>
        </w:rPr>
      </w:pPr>
      <w:r w:rsidRPr="005A41B2">
        <w:rPr>
          <w:rFonts w:ascii="Times New Roman" w:hAnsi="Times New Roman"/>
          <w:sz w:val="24"/>
          <w:lang w:val="en-IN"/>
        </w:rPr>
        <w:t>At t</w:t>
      </w:r>
      <w:r w:rsidR="00870770" w:rsidRPr="005A41B2">
        <w:rPr>
          <w:rFonts w:ascii="Times New Roman" w:hAnsi="Times New Roman"/>
          <w:sz w:val="24"/>
          <w:lang w:val="en-IN"/>
        </w:rPr>
        <w:t xml:space="preserve">he first meeting in Vellore in </w:t>
      </w:r>
      <w:r w:rsidR="002E5BA0" w:rsidRPr="005A41B2">
        <w:rPr>
          <w:rFonts w:ascii="Times New Roman" w:hAnsi="Times New Roman"/>
          <w:sz w:val="24"/>
          <w:lang w:val="en-IN"/>
        </w:rPr>
        <w:t>October</w:t>
      </w:r>
      <w:r w:rsidR="00870770" w:rsidRPr="005A41B2">
        <w:rPr>
          <w:rFonts w:ascii="Times New Roman" w:hAnsi="Times New Roman"/>
          <w:sz w:val="24"/>
          <w:lang w:val="en-IN"/>
        </w:rPr>
        <w:t xml:space="preserve"> 2017, </w:t>
      </w:r>
      <w:r w:rsidR="006B1EA4" w:rsidRPr="005A41B2">
        <w:rPr>
          <w:rFonts w:ascii="Times New Roman" w:hAnsi="Times New Roman"/>
          <w:sz w:val="24"/>
          <w:lang w:val="en-IN"/>
        </w:rPr>
        <w:t xml:space="preserve">on </w:t>
      </w:r>
      <w:r w:rsidR="00CB0474" w:rsidRPr="005A41B2">
        <w:rPr>
          <w:rFonts w:ascii="Times New Roman" w:hAnsi="Times New Roman"/>
          <w:sz w:val="24"/>
          <w:lang w:val="en-IN"/>
        </w:rPr>
        <w:t>the possib</w:t>
      </w:r>
      <w:r w:rsidR="006B1EA4" w:rsidRPr="005A41B2">
        <w:rPr>
          <w:rFonts w:ascii="Times New Roman" w:hAnsi="Times New Roman"/>
          <w:sz w:val="24"/>
          <w:lang w:val="en-IN"/>
        </w:rPr>
        <w:t xml:space="preserve">le introduction of </w:t>
      </w:r>
      <w:r w:rsidR="00CB0474" w:rsidRPr="005A41B2">
        <w:rPr>
          <w:rFonts w:ascii="Times New Roman" w:hAnsi="Times New Roman"/>
          <w:sz w:val="24"/>
          <w:lang w:val="en-IN"/>
        </w:rPr>
        <w:t>human challenge trials in India</w:t>
      </w:r>
      <w:r w:rsidR="00CD6698">
        <w:rPr>
          <w:rFonts w:ascii="Times New Roman" w:hAnsi="Times New Roman"/>
          <w:sz w:val="24"/>
          <w:lang w:val="en-IN"/>
        </w:rPr>
        <w:t>,</w:t>
      </w:r>
      <w:r w:rsidR="000B0DD8">
        <w:rPr>
          <w:rFonts w:ascii="Times New Roman" w:hAnsi="Times New Roman"/>
          <w:sz w:val="24"/>
          <w:lang w:val="en-IN"/>
        </w:rPr>
        <w:t xml:space="preserve"> </w:t>
      </w:r>
      <w:r w:rsidR="00870770" w:rsidRPr="005A41B2">
        <w:rPr>
          <w:rFonts w:ascii="Times New Roman" w:hAnsi="Times New Roman"/>
          <w:sz w:val="24"/>
          <w:lang w:val="en-IN"/>
        </w:rPr>
        <w:t xml:space="preserve">participants </w:t>
      </w:r>
      <w:r w:rsidR="00E53F8C">
        <w:rPr>
          <w:rFonts w:ascii="Times New Roman" w:hAnsi="Times New Roman"/>
          <w:sz w:val="24"/>
          <w:lang w:val="en-IN"/>
        </w:rPr>
        <w:t xml:space="preserve">asked </w:t>
      </w:r>
      <w:r w:rsidR="00870770" w:rsidRPr="005A41B2">
        <w:rPr>
          <w:rFonts w:ascii="Times New Roman" w:hAnsi="Times New Roman"/>
          <w:sz w:val="24"/>
          <w:lang w:val="en-IN"/>
        </w:rPr>
        <w:t xml:space="preserve">for </w:t>
      </w:r>
      <w:r w:rsidR="00BC189D">
        <w:rPr>
          <w:rFonts w:ascii="Times New Roman" w:hAnsi="Times New Roman"/>
          <w:sz w:val="24"/>
          <w:lang w:val="en-IN"/>
        </w:rPr>
        <w:t xml:space="preserve">transparency in </w:t>
      </w:r>
      <w:r w:rsidR="00CD6698">
        <w:rPr>
          <w:rFonts w:ascii="Times New Roman" w:hAnsi="Times New Roman"/>
          <w:sz w:val="24"/>
          <w:lang w:val="en-IN"/>
        </w:rPr>
        <w:t>the decision</w:t>
      </w:r>
      <w:ins w:id="7" w:author="Admin" w:date="2019-03-19T12:20:00Z">
        <w:r w:rsidR="00AF26E9">
          <w:rPr>
            <w:rFonts w:ascii="Times New Roman" w:hAnsi="Times New Roman"/>
            <w:sz w:val="24"/>
            <w:lang w:val="en-IN"/>
          </w:rPr>
          <w:t>-</w:t>
        </w:r>
      </w:ins>
      <w:del w:id="8" w:author="Admin" w:date="2019-03-19T12:20:00Z">
        <w:r w:rsidR="00CD6698" w:rsidDel="00AF26E9">
          <w:rPr>
            <w:rFonts w:ascii="Times New Roman" w:hAnsi="Times New Roman"/>
            <w:sz w:val="24"/>
            <w:lang w:val="en-IN"/>
          </w:rPr>
          <w:delText xml:space="preserve"> </w:delText>
        </w:r>
      </w:del>
      <w:r w:rsidR="00CD6698">
        <w:rPr>
          <w:rFonts w:ascii="Times New Roman" w:hAnsi="Times New Roman"/>
          <w:sz w:val="24"/>
          <w:lang w:val="en-IN"/>
        </w:rPr>
        <w:t xml:space="preserve">making </w:t>
      </w:r>
      <w:r w:rsidR="00BC189D">
        <w:rPr>
          <w:rFonts w:ascii="Times New Roman" w:hAnsi="Times New Roman"/>
          <w:sz w:val="24"/>
          <w:lang w:val="en-IN"/>
        </w:rPr>
        <w:t xml:space="preserve">process, </w:t>
      </w:r>
      <w:r w:rsidR="00CD6698">
        <w:rPr>
          <w:rFonts w:ascii="Times New Roman" w:hAnsi="Times New Roman"/>
          <w:sz w:val="24"/>
          <w:lang w:val="en-IN"/>
        </w:rPr>
        <w:t xml:space="preserve">with </w:t>
      </w:r>
      <w:r w:rsidR="003F02CD">
        <w:rPr>
          <w:rFonts w:ascii="Times New Roman" w:hAnsi="Times New Roman"/>
          <w:sz w:val="24"/>
          <w:lang w:val="en-IN"/>
        </w:rPr>
        <w:lastRenderedPageBreak/>
        <w:t>consultations with stakeholders</w:t>
      </w:r>
      <w:r w:rsidR="00CD6698">
        <w:rPr>
          <w:rFonts w:ascii="Times New Roman" w:hAnsi="Times New Roman"/>
          <w:sz w:val="24"/>
          <w:lang w:val="en-IN"/>
        </w:rPr>
        <w:t xml:space="preserve">, </w:t>
      </w:r>
      <w:r w:rsidR="006B1EA4" w:rsidRPr="005A41B2">
        <w:rPr>
          <w:rFonts w:ascii="Times New Roman" w:hAnsi="Times New Roman"/>
          <w:sz w:val="24"/>
          <w:lang w:val="en-IN"/>
        </w:rPr>
        <w:t>extensive public engagement</w:t>
      </w:r>
      <w:r w:rsidR="00CD6698">
        <w:rPr>
          <w:rFonts w:ascii="Times New Roman" w:hAnsi="Times New Roman"/>
          <w:sz w:val="24"/>
          <w:lang w:val="en-IN"/>
        </w:rPr>
        <w:t>,</w:t>
      </w:r>
      <w:r w:rsidR="000B0DD8">
        <w:rPr>
          <w:rFonts w:ascii="Times New Roman" w:hAnsi="Times New Roman"/>
          <w:sz w:val="24"/>
          <w:lang w:val="en-IN"/>
        </w:rPr>
        <w:t xml:space="preserve"> </w:t>
      </w:r>
      <w:r w:rsidR="00CD6698">
        <w:rPr>
          <w:rFonts w:ascii="Times New Roman" w:hAnsi="Times New Roman"/>
          <w:sz w:val="24"/>
          <w:lang w:val="en-IN"/>
        </w:rPr>
        <w:t xml:space="preserve">and </w:t>
      </w:r>
      <w:r w:rsidR="006B1EA4" w:rsidRPr="005A41B2">
        <w:rPr>
          <w:rFonts w:ascii="Times New Roman" w:hAnsi="Times New Roman"/>
          <w:sz w:val="24"/>
          <w:lang w:val="en-IN"/>
        </w:rPr>
        <w:t>tak</w:t>
      </w:r>
      <w:r w:rsidR="00CD6698">
        <w:rPr>
          <w:rFonts w:ascii="Times New Roman" w:hAnsi="Times New Roman"/>
          <w:sz w:val="24"/>
          <w:lang w:val="en-IN"/>
        </w:rPr>
        <w:t xml:space="preserve">ing </w:t>
      </w:r>
      <w:r w:rsidR="006B1EA4" w:rsidRPr="005A41B2">
        <w:rPr>
          <w:rFonts w:ascii="Times New Roman" w:hAnsi="Times New Roman"/>
          <w:sz w:val="24"/>
          <w:lang w:val="en-IN"/>
        </w:rPr>
        <w:t>the public into confidence</w:t>
      </w:r>
      <w:r w:rsidR="00B258D4">
        <w:rPr>
          <w:rFonts w:ascii="Times New Roman" w:hAnsi="Times New Roman"/>
          <w:sz w:val="24"/>
          <w:lang w:val="en-IN"/>
        </w:rPr>
        <w:t>,</w:t>
      </w:r>
      <w:r w:rsidR="000B0DD8">
        <w:rPr>
          <w:rFonts w:ascii="Times New Roman" w:hAnsi="Times New Roman"/>
          <w:sz w:val="24"/>
          <w:lang w:val="en-IN"/>
        </w:rPr>
        <w:t xml:space="preserve"> </w:t>
      </w:r>
      <w:r w:rsidR="001E1158" w:rsidRPr="005A41B2">
        <w:rPr>
          <w:rFonts w:ascii="Times New Roman" w:hAnsi="Times New Roman"/>
          <w:sz w:val="24"/>
          <w:lang w:val="en-IN"/>
        </w:rPr>
        <w:t xml:space="preserve">before </w:t>
      </w:r>
      <w:r w:rsidR="00CD6698">
        <w:rPr>
          <w:rFonts w:ascii="Times New Roman" w:hAnsi="Times New Roman"/>
          <w:sz w:val="24"/>
          <w:lang w:val="en-IN"/>
        </w:rPr>
        <w:t>such studies</w:t>
      </w:r>
      <w:r w:rsidR="000B0DD8">
        <w:rPr>
          <w:rFonts w:ascii="Times New Roman" w:hAnsi="Times New Roman"/>
          <w:sz w:val="24"/>
          <w:lang w:val="en-IN"/>
        </w:rPr>
        <w:t xml:space="preserve"> </w:t>
      </w:r>
      <w:r w:rsidR="00CD6698">
        <w:rPr>
          <w:rFonts w:ascii="Times New Roman" w:hAnsi="Times New Roman"/>
          <w:sz w:val="24"/>
          <w:lang w:val="en-IN"/>
        </w:rPr>
        <w:t>are conducted here</w:t>
      </w:r>
      <w:r w:rsidR="001E1158" w:rsidRPr="005A41B2">
        <w:rPr>
          <w:rFonts w:ascii="Times New Roman" w:hAnsi="Times New Roman"/>
          <w:sz w:val="24"/>
          <w:lang w:val="en-IN"/>
        </w:rPr>
        <w:t>.</w:t>
      </w:r>
    </w:p>
    <w:p w14:paraId="399EAC2D" w14:textId="77777777" w:rsidR="00104E14" w:rsidRPr="005A41B2" w:rsidRDefault="00104E14" w:rsidP="000028E9">
      <w:pPr>
        <w:spacing w:after="0" w:line="240" w:lineRule="auto"/>
        <w:rPr>
          <w:rFonts w:ascii="Times New Roman" w:hAnsi="Times New Roman"/>
          <w:sz w:val="24"/>
          <w:lang w:val="en-IN"/>
        </w:rPr>
      </w:pPr>
    </w:p>
    <w:p w14:paraId="17400341" w14:textId="77777777" w:rsidR="00582C15" w:rsidRPr="005A41B2" w:rsidRDefault="006B1EA4"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 </w:t>
      </w:r>
      <w:r w:rsidR="002D2B6D" w:rsidRPr="005A41B2">
        <w:rPr>
          <w:rFonts w:ascii="Times New Roman" w:hAnsi="Times New Roman"/>
          <w:sz w:val="24"/>
          <w:lang w:val="en-IN"/>
        </w:rPr>
        <w:t>January 2018</w:t>
      </w:r>
      <w:ins w:id="9" w:author="Admin" w:date="2019-03-19T12:20:00Z">
        <w:r w:rsidR="00AF26E9">
          <w:rPr>
            <w:rFonts w:ascii="Times New Roman" w:hAnsi="Times New Roman"/>
            <w:sz w:val="24"/>
            <w:lang w:val="en-IN"/>
          </w:rPr>
          <w:t xml:space="preserve"> </w:t>
        </w:r>
      </w:ins>
      <w:r w:rsidR="007946C9" w:rsidRPr="005A41B2">
        <w:rPr>
          <w:rFonts w:ascii="Times New Roman" w:hAnsi="Times New Roman"/>
          <w:sz w:val="24"/>
          <w:lang w:val="en-IN"/>
        </w:rPr>
        <w:t xml:space="preserve">consultation in </w:t>
      </w:r>
      <w:r w:rsidR="001E1158" w:rsidRPr="005A41B2">
        <w:rPr>
          <w:rFonts w:ascii="Times New Roman" w:hAnsi="Times New Roman"/>
          <w:sz w:val="24"/>
          <w:lang w:val="en-IN"/>
        </w:rPr>
        <w:t>Mumbai</w:t>
      </w:r>
      <w:r w:rsidRPr="005A41B2">
        <w:rPr>
          <w:rFonts w:ascii="Times New Roman" w:hAnsi="Times New Roman"/>
          <w:sz w:val="24"/>
          <w:lang w:val="en-IN"/>
        </w:rPr>
        <w:t xml:space="preserve"> included biomedical scientists, social scientists,</w:t>
      </w:r>
      <w:r w:rsidR="00FE7DC3">
        <w:rPr>
          <w:rFonts w:ascii="Times New Roman" w:hAnsi="Times New Roman"/>
          <w:sz w:val="24"/>
          <w:lang w:val="en-IN"/>
        </w:rPr>
        <w:t xml:space="preserve"> </w:t>
      </w:r>
      <w:r w:rsidRPr="005A41B2">
        <w:rPr>
          <w:rFonts w:ascii="Times New Roman" w:hAnsi="Times New Roman"/>
          <w:sz w:val="24"/>
          <w:lang w:val="en-IN"/>
        </w:rPr>
        <w:t>medical professionals, industry representatives, media, lawyers, nongovernmental organisations</w:t>
      </w:r>
      <w:r w:rsidR="002D2B6D" w:rsidRPr="005A41B2">
        <w:rPr>
          <w:rFonts w:ascii="Times New Roman" w:hAnsi="Times New Roman"/>
          <w:sz w:val="24"/>
          <w:lang w:val="en-IN"/>
        </w:rPr>
        <w:t>,</w:t>
      </w:r>
      <w:r w:rsidR="00997DFE" w:rsidRPr="005A41B2">
        <w:rPr>
          <w:rFonts w:ascii="Times New Roman" w:hAnsi="Times New Roman"/>
          <w:sz w:val="24"/>
          <w:lang w:val="en-IN"/>
        </w:rPr>
        <w:t xml:space="preserve"> and those working on ethics. At this consultation, </w:t>
      </w:r>
      <w:r w:rsidR="002D2B6D" w:rsidRPr="005A41B2">
        <w:rPr>
          <w:rFonts w:ascii="Times New Roman" w:hAnsi="Times New Roman"/>
          <w:sz w:val="24"/>
          <w:lang w:val="en-IN"/>
        </w:rPr>
        <w:t xml:space="preserve">researchers from Kenya spoke on their experiences with </w:t>
      </w:r>
      <w:r w:rsidR="001101B1" w:rsidRPr="005A41B2">
        <w:rPr>
          <w:rFonts w:ascii="Times New Roman" w:hAnsi="Times New Roman"/>
          <w:sz w:val="24"/>
          <w:lang w:val="en-IN"/>
        </w:rPr>
        <w:t xml:space="preserve">CHIM for </w:t>
      </w:r>
      <w:r w:rsidR="00C01063" w:rsidRPr="005A41B2">
        <w:rPr>
          <w:rFonts w:ascii="Times New Roman" w:hAnsi="Times New Roman"/>
          <w:sz w:val="24"/>
          <w:lang w:val="en-IN"/>
        </w:rPr>
        <w:t xml:space="preserve">a </w:t>
      </w:r>
      <w:r w:rsidR="001101B1" w:rsidRPr="005A41B2">
        <w:rPr>
          <w:rFonts w:ascii="Times New Roman" w:hAnsi="Times New Roman"/>
          <w:sz w:val="24"/>
          <w:lang w:val="en-IN"/>
        </w:rPr>
        <w:t>malaria</w:t>
      </w:r>
      <w:r w:rsidR="00C01063" w:rsidRPr="005A41B2">
        <w:rPr>
          <w:rFonts w:ascii="Times New Roman" w:hAnsi="Times New Roman"/>
          <w:sz w:val="24"/>
          <w:lang w:val="en-IN"/>
        </w:rPr>
        <w:t xml:space="preserve"> vaccine</w:t>
      </w:r>
      <w:r w:rsidR="0080407A" w:rsidRPr="005A41B2">
        <w:rPr>
          <w:rFonts w:ascii="Times New Roman" w:hAnsi="Times New Roman"/>
          <w:sz w:val="24"/>
          <w:lang w:val="en-IN"/>
        </w:rPr>
        <w:t xml:space="preserve">. </w:t>
      </w:r>
      <w:r w:rsidR="008222D6" w:rsidRPr="005A41B2">
        <w:rPr>
          <w:rFonts w:ascii="Times New Roman" w:hAnsi="Times New Roman"/>
          <w:sz w:val="24"/>
          <w:lang w:val="en-IN"/>
        </w:rPr>
        <w:t xml:space="preserve">A </w:t>
      </w:r>
      <w:r w:rsidR="00334743" w:rsidRPr="005A41B2">
        <w:rPr>
          <w:rFonts w:ascii="Times New Roman" w:hAnsi="Times New Roman"/>
          <w:sz w:val="24"/>
          <w:lang w:val="en-IN"/>
        </w:rPr>
        <w:t xml:space="preserve">presentation was </w:t>
      </w:r>
      <w:r w:rsidR="008222D6" w:rsidRPr="005A41B2">
        <w:rPr>
          <w:rFonts w:ascii="Times New Roman" w:hAnsi="Times New Roman"/>
          <w:sz w:val="24"/>
          <w:lang w:val="en-IN"/>
        </w:rPr>
        <w:t xml:space="preserve">also </w:t>
      </w:r>
      <w:r w:rsidR="00334743" w:rsidRPr="005A41B2">
        <w:rPr>
          <w:rFonts w:ascii="Times New Roman" w:hAnsi="Times New Roman"/>
          <w:sz w:val="24"/>
          <w:lang w:val="en-IN"/>
        </w:rPr>
        <w:t>made on whether CHIM could be used for Zika virus research</w:t>
      </w:r>
      <w:ins w:id="10" w:author="Admin" w:date="2019-03-19T12:21:00Z">
        <w:r w:rsidR="00AF26E9">
          <w:rPr>
            <w:rFonts w:ascii="Times New Roman" w:hAnsi="Times New Roman"/>
            <w:sz w:val="24"/>
            <w:lang w:val="en-IN"/>
          </w:rPr>
          <w:t>.</w:t>
        </w:r>
      </w:ins>
      <w:r w:rsidR="00334743" w:rsidRPr="005A41B2">
        <w:rPr>
          <w:rFonts w:ascii="Times New Roman" w:hAnsi="Times New Roman"/>
          <w:sz w:val="24"/>
          <w:lang w:val="en-IN"/>
        </w:rPr>
        <w:t xml:space="preserve"> </w:t>
      </w:r>
      <w:r w:rsidR="005E5A73" w:rsidRPr="005A41B2">
        <w:rPr>
          <w:rFonts w:ascii="Times New Roman" w:hAnsi="Times New Roman"/>
          <w:sz w:val="24"/>
          <w:lang w:val="en-IN"/>
        </w:rPr>
        <w:t xml:space="preserve">This was followed by small group discussions on CHIM from the perspectives of basic science, industry, ethics, regulation, social science and the media. The group presentations indicated that views were divided as to the value of this research method. While some felt CHIM </w:t>
      </w:r>
      <w:r w:rsidR="003A6990" w:rsidRPr="005A41B2">
        <w:rPr>
          <w:rFonts w:ascii="Times New Roman" w:hAnsi="Times New Roman"/>
          <w:sz w:val="24"/>
          <w:lang w:val="en-IN"/>
        </w:rPr>
        <w:t xml:space="preserve">was </w:t>
      </w:r>
      <w:r w:rsidR="00F81064" w:rsidRPr="005A41B2">
        <w:rPr>
          <w:rFonts w:ascii="Times New Roman" w:hAnsi="Times New Roman"/>
          <w:sz w:val="24"/>
          <w:lang w:val="en-IN"/>
        </w:rPr>
        <w:t xml:space="preserve">essential </w:t>
      </w:r>
      <w:r w:rsidR="003A6990" w:rsidRPr="005A41B2">
        <w:rPr>
          <w:rFonts w:ascii="Times New Roman" w:hAnsi="Times New Roman"/>
          <w:sz w:val="24"/>
          <w:lang w:val="en-IN"/>
        </w:rPr>
        <w:t xml:space="preserve">for developing new </w:t>
      </w:r>
      <w:r w:rsidR="005E5A73" w:rsidRPr="005A41B2">
        <w:rPr>
          <w:rFonts w:ascii="Times New Roman" w:hAnsi="Times New Roman"/>
          <w:sz w:val="24"/>
          <w:lang w:val="en-IN"/>
        </w:rPr>
        <w:t>life-saving technologies, others had reservations on the focus o</w:t>
      </w:r>
      <w:ins w:id="11" w:author="Admin" w:date="2019-03-19T12:22:00Z">
        <w:r w:rsidR="00AF26E9">
          <w:rPr>
            <w:rFonts w:ascii="Times New Roman" w:hAnsi="Times New Roman"/>
            <w:sz w:val="24"/>
            <w:lang w:val="en-IN"/>
          </w:rPr>
          <w:t>n</w:t>
        </w:r>
      </w:ins>
      <w:del w:id="12" w:author="Admin" w:date="2019-03-19T12:22:00Z">
        <w:r w:rsidR="005E5A73" w:rsidRPr="005A41B2" w:rsidDel="00AF26E9">
          <w:rPr>
            <w:rFonts w:ascii="Times New Roman" w:hAnsi="Times New Roman"/>
            <w:sz w:val="24"/>
            <w:lang w:val="en-IN"/>
          </w:rPr>
          <w:delText>f</w:delText>
        </w:r>
      </w:del>
      <w:r w:rsidR="005E5A73" w:rsidRPr="005A41B2">
        <w:rPr>
          <w:rFonts w:ascii="Times New Roman" w:hAnsi="Times New Roman"/>
          <w:sz w:val="24"/>
          <w:lang w:val="en-IN"/>
        </w:rPr>
        <w:t xml:space="preserve"> </w:t>
      </w:r>
      <w:r w:rsidR="002658D9" w:rsidRPr="005A41B2">
        <w:rPr>
          <w:rFonts w:ascii="Times New Roman" w:hAnsi="Times New Roman"/>
          <w:sz w:val="24"/>
          <w:lang w:val="en-IN"/>
        </w:rPr>
        <w:t xml:space="preserve">new </w:t>
      </w:r>
      <w:r w:rsidR="005E5A73" w:rsidRPr="005A41B2">
        <w:rPr>
          <w:rFonts w:ascii="Times New Roman" w:hAnsi="Times New Roman"/>
          <w:sz w:val="24"/>
          <w:lang w:val="en-IN"/>
        </w:rPr>
        <w:t>vaccines as a public health intervention</w:t>
      </w:r>
      <w:r w:rsidR="00582C15" w:rsidRPr="005A41B2">
        <w:rPr>
          <w:rFonts w:ascii="Times New Roman" w:hAnsi="Times New Roman"/>
          <w:sz w:val="24"/>
          <w:lang w:val="en-IN"/>
        </w:rPr>
        <w:t> </w:t>
      </w:r>
      <w:r w:rsidR="005E5A73" w:rsidRPr="005A41B2">
        <w:rPr>
          <w:rFonts w:ascii="Times New Roman" w:hAnsi="Times New Roman"/>
          <w:sz w:val="24"/>
          <w:lang w:val="en-IN"/>
        </w:rPr>
        <w:t>at the cost of other public health measures, and without</w:t>
      </w:r>
      <w:ins w:id="13" w:author="Admin" w:date="2019-03-19T12:22:00Z">
        <w:r w:rsidR="00AF26E9">
          <w:rPr>
            <w:rFonts w:ascii="Times New Roman" w:hAnsi="Times New Roman"/>
            <w:sz w:val="24"/>
            <w:lang w:val="en-IN"/>
          </w:rPr>
          <w:t>,</w:t>
        </w:r>
      </w:ins>
      <w:r w:rsidR="005E5A73" w:rsidRPr="005A41B2">
        <w:rPr>
          <w:rFonts w:ascii="Times New Roman" w:hAnsi="Times New Roman"/>
          <w:sz w:val="24"/>
          <w:lang w:val="en-IN"/>
        </w:rPr>
        <w:t xml:space="preserve"> </w:t>
      </w:r>
      <w:r w:rsidR="003A6990" w:rsidRPr="005A41B2">
        <w:rPr>
          <w:rFonts w:ascii="Times New Roman" w:hAnsi="Times New Roman"/>
          <w:sz w:val="24"/>
          <w:lang w:val="en-IN"/>
        </w:rPr>
        <w:t>for example</w:t>
      </w:r>
      <w:ins w:id="14" w:author="Admin" w:date="2019-03-19T12:22:00Z">
        <w:r w:rsidR="00AF26E9">
          <w:rPr>
            <w:rFonts w:ascii="Times New Roman" w:hAnsi="Times New Roman"/>
            <w:sz w:val="24"/>
            <w:lang w:val="en-IN"/>
          </w:rPr>
          <w:t>,</w:t>
        </w:r>
      </w:ins>
      <w:r w:rsidR="003A6990" w:rsidRPr="005A41B2">
        <w:rPr>
          <w:rFonts w:ascii="Times New Roman" w:hAnsi="Times New Roman"/>
          <w:sz w:val="24"/>
          <w:lang w:val="en-IN"/>
        </w:rPr>
        <w:t xml:space="preserve"> </w:t>
      </w:r>
      <w:r w:rsidR="005E5A73" w:rsidRPr="005A41B2">
        <w:rPr>
          <w:rFonts w:ascii="Times New Roman" w:hAnsi="Times New Roman"/>
          <w:sz w:val="24"/>
          <w:lang w:val="en-IN"/>
        </w:rPr>
        <w:t>addressing the problem of low coverage</w:t>
      </w:r>
      <w:r w:rsidR="002658D9" w:rsidRPr="005A41B2">
        <w:rPr>
          <w:rFonts w:ascii="Times New Roman" w:hAnsi="Times New Roman"/>
          <w:sz w:val="24"/>
          <w:lang w:val="en-IN"/>
        </w:rPr>
        <w:t xml:space="preserve"> of existing vaccines</w:t>
      </w:r>
      <w:r w:rsidR="005E5A73" w:rsidRPr="005A41B2">
        <w:rPr>
          <w:rFonts w:ascii="Times New Roman" w:hAnsi="Times New Roman"/>
          <w:sz w:val="24"/>
          <w:lang w:val="en-IN"/>
        </w:rPr>
        <w:t xml:space="preserve">. </w:t>
      </w:r>
      <w:r w:rsidR="000D5DD0" w:rsidRPr="005A41B2">
        <w:rPr>
          <w:rFonts w:ascii="Times New Roman" w:hAnsi="Times New Roman"/>
          <w:sz w:val="24"/>
          <w:lang w:val="en-IN"/>
        </w:rPr>
        <w:t xml:space="preserve">Some participants also </w:t>
      </w:r>
      <w:r w:rsidR="003A6990" w:rsidRPr="005A41B2">
        <w:rPr>
          <w:rFonts w:ascii="Times New Roman" w:hAnsi="Times New Roman"/>
          <w:sz w:val="24"/>
          <w:lang w:val="en-IN"/>
        </w:rPr>
        <w:t xml:space="preserve">pointed to </w:t>
      </w:r>
      <w:r w:rsidR="000D5DD0" w:rsidRPr="005A41B2">
        <w:rPr>
          <w:rFonts w:ascii="Times New Roman" w:hAnsi="Times New Roman"/>
          <w:sz w:val="24"/>
          <w:lang w:val="en-IN"/>
        </w:rPr>
        <w:t xml:space="preserve">the lack of clarity </w:t>
      </w:r>
      <w:r w:rsidR="00334743" w:rsidRPr="005A41B2">
        <w:rPr>
          <w:rFonts w:ascii="Times New Roman" w:hAnsi="Times New Roman"/>
          <w:sz w:val="24"/>
          <w:lang w:val="en-IN"/>
        </w:rPr>
        <w:t xml:space="preserve">on </w:t>
      </w:r>
      <w:r w:rsidR="000D5DD0" w:rsidRPr="005A41B2">
        <w:rPr>
          <w:rFonts w:ascii="Times New Roman" w:hAnsi="Times New Roman"/>
          <w:sz w:val="24"/>
          <w:lang w:val="en-IN"/>
        </w:rPr>
        <w:t xml:space="preserve">issues such as </w:t>
      </w:r>
      <w:r w:rsidR="000E3FD1" w:rsidRPr="005A41B2">
        <w:rPr>
          <w:rFonts w:ascii="Times New Roman" w:hAnsi="Times New Roman"/>
          <w:sz w:val="24"/>
          <w:lang w:val="en-IN"/>
        </w:rPr>
        <w:t xml:space="preserve">whether it </w:t>
      </w:r>
      <w:r w:rsidR="00F1798C">
        <w:rPr>
          <w:rFonts w:ascii="Times New Roman" w:hAnsi="Times New Roman"/>
          <w:sz w:val="24"/>
          <w:lang w:val="en-IN"/>
        </w:rPr>
        <w:t xml:space="preserve">was </w:t>
      </w:r>
      <w:r w:rsidR="000E3FD1" w:rsidRPr="005A41B2">
        <w:rPr>
          <w:rFonts w:ascii="Times New Roman" w:hAnsi="Times New Roman"/>
          <w:sz w:val="24"/>
          <w:lang w:val="en-IN"/>
        </w:rPr>
        <w:t xml:space="preserve">possible to take </w:t>
      </w:r>
      <w:r w:rsidR="000D5DD0" w:rsidRPr="005A41B2">
        <w:rPr>
          <w:rFonts w:ascii="Times New Roman" w:hAnsi="Times New Roman"/>
          <w:sz w:val="24"/>
          <w:lang w:val="en-IN"/>
        </w:rPr>
        <w:t xml:space="preserve">consent to </w:t>
      </w:r>
      <w:r w:rsidR="000E3FD1" w:rsidRPr="005A41B2">
        <w:rPr>
          <w:rFonts w:ascii="Times New Roman" w:hAnsi="Times New Roman"/>
          <w:sz w:val="24"/>
          <w:lang w:val="en-IN"/>
        </w:rPr>
        <w:t xml:space="preserve">be </w:t>
      </w:r>
      <w:r w:rsidR="000D5DD0" w:rsidRPr="005A41B2">
        <w:rPr>
          <w:rFonts w:ascii="Times New Roman" w:hAnsi="Times New Roman"/>
          <w:sz w:val="24"/>
          <w:lang w:val="en-IN"/>
        </w:rPr>
        <w:t>harm</w:t>
      </w:r>
      <w:r w:rsidR="000E3FD1" w:rsidRPr="005A41B2">
        <w:rPr>
          <w:rFonts w:ascii="Times New Roman" w:hAnsi="Times New Roman"/>
          <w:sz w:val="24"/>
          <w:lang w:val="en-IN"/>
        </w:rPr>
        <w:t>ed</w:t>
      </w:r>
      <w:r w:rsidR="000D5DD0" w:rsidRPr="005A41B2">
        <w:rPr>
          <w:rFonts w:ascii="Times New Roman" w:hAnsi="Times New Roman"/>
          <w:sz w:val="24"/>
          <w:lang w:val="en-IN"/>
        </w:rPr>
        <w:t xml:space="preserve">, and </w:t>
      </w:r>
      <w:r w:rsidR="002658D9" w:rsidRPr="005A41B2">
        <w:rPr>
          <w:rFonts w:ascii="Times New Roman" w:hAnsi="Times New Roman"/>
          <w:sz w:val="24"/>
          <w:lang w:val="en-IN"/>
        </w:rPr>
        <w:t xml:space="preserve">whether </w:t>
      </w:r>
      <w:r w:rsidR="000D5DD0" w:rsidRPr="005A41B2">
        <w:rPr>
          <w:rFonts w:ascii="Times New Roman" w:hAnsi="Times New Roman"/>
          <w:sz w:val="24"/>
          <w:lang w:val="en-IN"/>
        </w:rPr>
        <w:t xml:space="preserve">the regulatory structure </w:t>
      </w:r>
      <w:r w:rsidR="002658D9" w:rsidRPr="005A41B2">
        <w:rPr>
          <w:rFonts w:ascii="Times New Roman" w:hAnsi="Times New Roman"/>
          <w:sz w:val="24"/>
          <w:lang w:val="en-IN"/>
        </w:rPr>
        <w:t xml:space="preserve">in India </w:t>
      </w:r>
      <w:r w:rsidR="00F1798C" w:rsidRPr="005A41B2">
        <w:rPr>
          <w:rFonts w:ascii="Times New Roman" w:hAnsi="Times New Roman"/>
          <w:sz w:val="24"/>
          <w:lang w:val="en-IN"/>
        </w:rPr>
        <w:t>w</w:t>
      </w:r>
      <w:r w:rsidR="00F1798C">
        <w:rPr>
          <w:rFonts w:ascii="Times New Roman" w:hAnsi="Times New Roman"/>
          <w:sz w:val="24"/>
          <w:lang w:val="en-IN"/>
        </w:rPr>
        <w:t xml:space="preserve">ould </w:t>
      </w:r>
      <w:r w:rsidR="002658D9" w:rsidRPr="005A41B2">
        <w:rPr>
          <w:rFonts w:ascii="Times New Roman" w:hAnsi="Times New Roman"/>
          <w:sz w:val="24"/>
          <w:lang w:val="en-IN"/>
        </w:rPr>
        <w:t xml:space="preserve">ensure proper </w:t>
      </w:r>
      <w:r w:rsidR="000D5DD0" w:rsidRPr="005A41B2">
        <w:rPr>
          <w:rFonts w:ascii="Times New Roman" w:hAnsi="Times New Roman"/>
          <w:sz w:val="24"/>
          <w:lang w:val="en-IN"/>
        </w:rPr>
        <w:t xml:space="preserve">review and monitoring to protect vulnerable participants. The media group </w:t>
      </w:r>
      <w:r w:rsidR="00421CB5">
        <w:rPr>
          <w:rFonts w:ascii="Times New Roman" w:hAnsi="Times New Roman"/>
          <w:sz w:val="24"/>
          <w:lang w:val="en-IN"/>
        </w:rPr>
        <w:t xml:space="preserve">flagged </w:t>
      </w:r>
      <w:r w:rsidR="000D5DD0" w:rsidRPr="005A41B2">
        <w:rPr>
          <w:rFonts w:ascii="Times New Roman" w:hAnsi="Times New Roman"/>
          <w:sz w:val="24"/>
          <w:lang w:val="en-IN"/>
        </w:rPr>
        <w:t xml:space="preserve">the history of </w:t>
      </w:r>
      <w:r w:rsidR="003A6990" w:rsidRPr="005A41B2">
        <w:rPr>
          <w:rFonts w:ascii="Times New Roman" w:hAnsi="Times New Roman"/>
          <w:sz w:val="24"/>
          <w:lang w:val="en-IN"/>
        </w:rPr>
        <w:t>unethical research in India.</w:t>
      </w:r>
      <w:r w:rsidR="000B0DD8">
        <w:rPr>
          <w:rFonts w:ascii="Times New Roman" w:hAnsi="Times New Roman"/>
          <w:sz w:val="24"/>
          <w:lang w:val="en-IN"/>
        </w:rPr>
        <w:t xml:space="preserve"> </w:t>
      </w:r>
      <w:r w:rsidR="00934506" w:rsidRPr="005A41B2">
        <w:rPr>
          <w:rFonts w:ascii="Times New Roman" w:hAnsi="Times New Roman"/>
          <w:sz w:val="24"/>
          <w:lang w:val="en-IN"/>
        </w:rPr>
        <w:t xml:space="preserve">The minutes of this meeting </w:t>
      </w:r>
      <w:r w:rsidR="003A6990" w:rsidRPr="005A41B2">
        <w:rPr>
          <w:rFonts w:ascii="Times New Roman" w:hAnsi="Times New Roman"/>
          <w:sz w:val="24"/>
          <w:lang w:val="en-IN"/>
        </w:rPr>
        <w:t xml:space="preserve">have </w:t>
      </w:r>
      <w:r w:rsidR="00934506" w:rsidRPr="005A41B2">
        <w:rPr>
          <w:rFonts w:ascii="Times New Roman" w:hAnsi="Times New Roman"/>
          <w:sz w:val="24"/>
          <w:lang w:val="en-IN"/>
        </w:rPr>
        <w:t xml:space="preserve">not </w:t>
      </w:r>
      <w:r w:rsidR="003A6990" w:rsidRPr="005A41B2">
        <w:rPr>
          <w:rFonts w:ascii="Times New Roman" w:hAnsi="Times New Roman"/>
          <w:sz w:val="24"/>
          <w:lang w:val="en-IN"/>
        </w:rPr>
        <w:t>been made public</w:t>
      </w:r>
      <w:r w:rsidR="009C61DB" w:rsidRPr="005A41B2">
        <w:rPr>
          <w:rFonts w:ascii="Times New Roman" w:hAnsi="Times New Roman"/>
          <w:sz w:val="24"/>
          <w:lang w:val="en-IN"/>
        </w:rPr>
        <w:t xml:space="preserve">. </w:t>
      </w:r>
    </w:p>
    <w:p w14:paraId="0DC9A457" w14:textId="77777777" w:rsidR="00582C15" w:rsidRPr="005A41B2" w:rsidRDefault="00582C15" w:rsidP="000028E9">
      <w:pPr>
        <w:spacing w:after="0" w:line="240" w:lineRule="auto"/>
        <w:rPr>
          <w:rFonts w:ascii="Times New Roman" w:hAnsi="Times New Roman"/>
          <w:sz w:val="24"/>
          <w:lang w:val="en-IN"/>
        </w:rPr>
      </w:pPr>
    </w:p>
    <w:p w14:paraId="0BB25B46" w14:textId="77777777" w:rsidR="00104E14" w:rsidRPr="005A41B2" w:rsidRDefault="00E66A7A" w:rsidP="000028E9">
      <w:pPr>
        <w:spacing w:after="0" w:line="240" w:lineRule="auto"/>
        <w:rPr>
          <w:rFonts w:ascii="Times New Roman" w:hAnsi="Times New Roman"/>
          <w:sz w:val="24"/>
          <w:lang w:val="en-IN"/>
        </w:rPr>
      </w:pPr>
      <w:r w:rsidRPr="004641DB">
        <w:rPr>
          <w:rFonts w:ascii="Times New Roman" w:hAnsi="Times New Roman"/>
          <w:sz w:val="24"/>
          <w:lang w:val="en-IN"/>
        </w:rPr>
        <w:t>A collection of papers developed after this consultation</w:t>
      </w:r>
      <w:r w:rsidR="000B0DD8">
        <w:rPr>
          <w:rFonts w:ascii="Times New Roman" w:hAnsi="Times New Roman"/>
          <w:sz w:val="24"/>
          <w:lang w:val="en-IN"/>
        </w:rPr>
        <w:t xml:space="preserve"> </w:t>
      </w:r>
      <w:r w:rsidR="004641DB">
        <w:rPr>
          <w:rFonts w:ascii="Times New Roman" w:hAnsi="Times New Roman"/>
          <w:sz w:val="24"/>
          <w:lang w:val="en-IN"/>
        </w:rPr>
        <w:t xml:space="preserve">was </w:t>
      </w:r>
      <w:r w:rsidR="002F5E6F" w:rsidRPr="004641DB">
        <w:rPr>
          <w:rFonts w:ascii="Times New Roman" w:hAnsi="Times New Roman"/>
          <w:sz w:val="24"/>
          <w:lang w:val="en-IN"/>
        </w:rPr>
        <w:t xml:space="preserve">published </w:t>
      </w:r>
      <w:r w:rsidRPr="004641DB">
        <w:rPr>
          <w:rFonts w:ascii="Times New Roman" w:hAnsi="Times New Roman"/>
          <w:sz w:val="24"/>
          <w:lang w:val="en-IN"/>
        </w:rPr>
        <w:t xml:space="preserve">in </w:t>
      </w:r>
      <w:r w:rsidR="002F5E6F" w:rsidRPr="004641DB">
        <w:rPr>
          <w:rFonts w:ascii="Times New Roman" w:hAnsi="Times New Roman"/>
          <w:sz w:val="24"/>
          <w:lang w:val="en-IN"/>
        </w:rPr>
        <w:t>the October-December 201</w:t>
      </w:r>
      <w:ins w:id="15" w:author="Admin" w:date="2019-03-19T12:23:00Z">
        <w:r w:rsidR="00AF26E9">
          <w:rPr>
            <w:rFonts w:ascii="Times New Roman" w:hAnsi="Times New Roman"/>
            <w:sz w:val="24"/>
            <w:lang w:val="en-IN"/>
          </w:rPr>
          <w:t>8</w:t>
        </w:r>
      </w:ins>
      <w:del w:id="16" w:author="Admin" w:date="2019-03-19T12:23:00Z">
        <w:r w:rsidR="002F5E6F" w:rsidRPr="004641DB" w:rsidDel="00AF26E9">
          <w:rPr>
            <w:rFonts w:ascii="Times New Roman" w:hAnsi="Times New Roman"/>
            <w:sz w:val="24"/>
            <w:lang w:val="en-IN"/>
          </w:rPr>
          <w:delText>9</w:delText>
        </w:r>
      </w:del>
      <w:r w:rsidR="002F5E6F" w:rsidRPr="004641DB">
        <w:rPr>
          <w:rFonts w:ascii="Times New Roman" w:hAnsi="Times New Roman"/>
          <w:sz w:val="24"/>
          <w:lang w:val="en-IN"/>
        </w:rPr>
        <w:t xml:space="preserve"> issue of the </w:t>
      </w:r>
      <w:r w:rsidR="0082261A" w:rsidRPr="00707AE1">
        <w:rPr>
          <w:rFonts w:ascii="Times New Roman" w:hAnsi="Times New Roman"/>
          <w:i/>
          <w:sz w:val="24"/>
          <w:lang w:val="en-IN"/>
        </w:rPr>
        <w:t>Indian Journal of Medical Ethics</w:t>
      </w:r>
      <w:r w:rsidR="002F5E6F">
        <w:rPr>
          <w:rFonts w:ascii="Times New Roman" w:hAnsi="Times New Roman"/>
          <w:sz w:val="24"/>
          <w:lang w:val="en-IN"/>
        </w:rPr>
        <w:t>.</w:t>
      </w:r>
    </w:p>
    <w:p w14:paraId="546452B6" w14:textId="77777777" w:rsidR="00104E14" w:rsidRPr="005A41B2" w:rsidRDefault="00104E14" w:rsidP="000028E9">
      <w:pPr>
        <w:spacing w:after="0" w:line="240" w:lineRule="auto"/>
        <w:rPr>
          <w:rFonts w:ascii="Times New Roman" w:hAnsi="Times New Roman"/>
          <w:sz w:val="24"/>
          <w:lang w:val="en-IN"/>
        </w:rPr>
      </w:pPr>
    </w:p>
    <w:p w14:paraId="27C5F87E" w14:textId="77777777" w:rsidR="00486FD6" w:rsidRPr="005A41B2" w:rsidRDefault="001101B1" w:rsidP="000028E9">
      <w:pPr>
        <w:spacing w:after="0" w:line="240" w:lineRule="auto"/>
        <w:rPr>
          <w:rFonts w:ascii="Times New Roman" w:hAnsi="Times New Roman"/>
          <w:b/>
          <w:sz w:val="24"/>
          <w:lang w:val="en-IN"/>
        </w:rPr>
      </w:pPr>
      <w:r w:rsidRPr="005A41B2">
        <w:rPr>
          <w:rFonts w:ascii="Times New Roman" w:hAnsi="Times New Roman"/>
          <w:sz w:val="24"/>
          <w:lang w:val="en-IN"/>
        </w:rPr>
        <w:t>I</w:t>
      </w:r>
      <w:r w:rsidR="001E1158" w:rsidRPr="005A41B2">
        <w:rPr>
          <w:rFonts w:ascii="Times New Roman" w:hAnsi="Times New Roman"/>
          <w:sz w:val="24"/>
          <w:lang w:val="en-IN"/>
        </w:rPr>
        <w:t xml:space="preserve">n </w:t>
      </w:r>
      <w:r w:rsidR="002E5BA0" w:rsidRPr="005A41B2">
        <w:rPr>
          <w:rFonts w:ascii="Times New Roman" w:hAnsi="Times New Roman"/>
          <w:sz w:val="24"/>
          <w:lang w:val="en-IN"/>
        </w:rPr>
        <w:t>December</w:t>
      </w:r>
      <w:r w:rsidR="001E1158" w:rsidRPr="005A41B2">
        <w:rPr>
          <w:rFonts w:ascii="Times New Roman" w:hAnsi="Times New Roman"/>
          <w:sz w:val="24"/>
          <w:lang w:val="en-IN"/>
        </w:rPr>
        <w:t xml:space="preserve"> 2018</w:t>
      </w:r>
      <w:r w:rsidR="002E5BA0" w:rsidRPr="005A41B2">
        <w:rPr>
          <w:rFonts w:ascii="Times New Roman" w:hAnsi="Times New Roman"/>
          <w:sz w:val="24"/>
          <w:lang w:val="en-IN"/>
        </w:rPr>
        <w:t xml:space="preserve">, </w:t>
      </w:r>
      <w:r w:rsidR="001E1158" w:rsidRPr="005A41B2">
        <w:rPr>
          <w:rFonts w:ascii="Times New Roman" w:hAnsi="Times New Roman"/>
          <w:sz w:val="24"/>
          <w:lang w:val="en-IN"/>
        </w:rPr>
        <w:t xml:space="preserve">researchers from St John’s </w:t>
      </w:r>
      <w:r w:rsidR="00AE30CF" w:rsidRPr="005A41B2">
        <w:rPr>
          <w:rFonts w:ascii="Times New Roman" w:hAnsi="Times New Roman"/>
          <w:sz w:val="24"/>
          <w:lang w:val="en-IN"/>
        </w:rPr>
        <w:t xml:space="preserve">Research Institute’s </w:t>
      </w:r>
      <w:r w:rsidR="001E1158" w:rsidRPr="005A41B2">
        <w:rPr>
          <w:rFonts w:ascii="Times New Roman" w:hAnsi="Times New Roman"/>
          <w:sz w:val="24"/>
          <w:lang w:val="en-IN"/>
        </w:rPr>
        <w:t xml:space="preserve">department of health and humanities </w:t>
      </w:r>
      <w:r w:rsidRPr="005A41B2">
        <w:rPr>
          <w:rFonts w:ascii="Times New Roman" w:hAnsi="Times New Roman"/>
          <w:sz w:val="24"/>
          <w:lang w:val="en-IN"/>
        </w:rPr>
        <w:t xml:space="preserve">at a </w:t>
      </w:r>
      <w:commentRangeStart w:id="17"/>
      <w:r w:rsidRPr="005A41B2">
        <w:rPr>
          <w:rFonts w:ascii="Times New Roman" w:hAnsi="Times New Roman"/>
          <w:sz w:val="24"/>
          <w:lang w:val="en-IN"/>
        </w:rPr>
        <w:t xml:space="preserve">meeting </w:t>
      </w:r>
      <w:r w:rsidR="00194A6C" w:rsidRPr="005A41B2">
        <w:rPr>
          <w:rFonts w:ascii="Times New Roman" w:hAnsi="Times New Roman"/>
          <w:sz w:val="24"/>
          <w:lang w:val="en-IN"/>
        </w:rPr>
        <w:t xml:space="preserve">ahead of </w:t>
      </w:r>
      <w:r w:rsidRPr="005A41B2">
        <w:rPr>
          <w:rFonts w:ascii="Times New Roman" w:hAnsi="Times New Roman"/>
          <w:sz w:val="24"/>
          <w:lang w:val="en-IN"/>
        </w:rPr>
        <w:t>the World Congress on Bioethics</w:t>
      </w:r>
      <w:commentRangeEnd w:id="17"/>
      <w:r w:rsidR="007C25C2">
        <w:rPr>
          <w:rStyle w:val="CommentReference"/>
        </w:rPr>
        <w:commentReference w:id="17"/>
      </w:r>
      <w:r w:rsidRPr="005A41B2">
        <w:rPr>
          <w:rFonts w:ascii="Times New Roman" w:hAnsi="Times New Roman"/>
          <w:sz w:val="24"/>
          <w:lang w:val="en-IN"/>
        </w:rPr>
        <w:t xml:space="preserve"> </w:t>
      </w:r>
      <w:r w:rsidR="00582C15" w:rsidRPr="005A41B2">
        <w:rPr>
          <w:rFonts w:ascii="Times New Roman" w:hAnsi="Times New Roman"/>
          <w:sz w:val="24"/>
          <w:lang w:val="en-IN"/>
        </w:rPr>
        <w:t xml:space="preserve">in Bengaluru </w:t>
      </w:r>
      <w:r w:rsidR="001E1158" w:rsidRPr="005A41B2">
        <w:rPr>
          <w:rFonts w:ascii="Times New Roman" w:hAnsi="Times New Roman"/>
          <w:sz w:val="24"/>
          <w:lang w:val="en-IN"/>
        </w:rPr>
        <w:t xml:space="preserve">reported </w:t>
      </w:r>
      <w:r w:rsidR="00194A6C" w:rsidRPr="005A41B2">
        <w:rPr>
          <w:rFonts w:ascii="Times New Roman" w:hAnsi="Times New Roman"/>
          <w:sz w:val="24"/>
          <w:lang w:val="en-IN"/>
        </w:rPr>
        <w:t xml:space="preserve">on </w:t>
      </w:r>
      <w:r w:rsidR="003A6990" w:rsidRPr="005A41B2">
        <w:rPr>
          <w:rFonts w:ascii="Times New Roman" w:hAnsi="Times New Roman"/>
          <w:sz w:val="24"/>
          <w:lang w:val="en-IN"/>
        </w:rPr>
        <w:t xml:space="preserve">a THSTI-funded </w:t>
      </w:r>
      <w:r w:rsidR="001E1158" w:rsidRPr="005A41B2">
        <w:rPr>
          <w:rFonts w:ascii="Times New Roman" w:hAnsi="Times New Roman"/>
          <w:sz w:val="24"/>
          <w:lang w:val="en-IN"/>
        </w:rPr>
        <w:t xml:space="preserve">study </w:t>
      </w:r>
      <w:r w:rsidRPr="005A41B2">
        <w:rPr>
          <w:rFonts w:ascii="Times New Roman" w:hAnsi="Times New Roman"/>
          <w:sz w:val="24"/>
          <w:lang w:val="en-IN"/>
        </w:rPr>
        <w:t xml:space="preserve">of </w:t>
      </w:r>
      <w:r w:rsidR="001E1158" w:rsidRPr="005A41B2">
        <w:rPr>
          <w:rFonts w:ascii="Times New Roman" w:hAnsi="Times New Roman"/>
          <w:sz w:val="24"/>
          <w:lang w:val="en-IN"/>
        </w:rPr>
        <w:t xml:space="preserve">people’s perceptions of CHIM. </w:t>
      </w:r>
      <w:r w:rsidR="00E53F8C">
        <w:rPr>
          <w:rFonts w:ascii="Times New Roman" w:hAnsi="Times New Roman"/>
          <w:sz w:val="24"/>
          <w:lang w:val="en-IN"/>
        </w:rPr>
        <w:t>Researchers organised f</w:t>
      </w:r>
      <w:r w:rsidR="003D0E14" w:rsidRPr="005A41B2">
        <w:rPr>
          <w:rFonts w:ascii="Times New Roman" w:hAnsi="Times New Roman"/>
          <w:sz w:val="24"/>
          <w:lang w:val="en-IN"/>
        </w:rPr>
        <w:t xml:space="preserve">ocus group discussions </w:t>
      </w:r>
      <w:r w:rsidR="00997DFE" w:rsidRPr="005A41B2">
        <w:rPr>
          <w:rFonts w:ascii="Times New Roman" w:hAnsi="Times New Roman"/>
          <w:sz w:val="24"/>
          <w:lang w:val="en-IN"/>
        </w:rPr>
        <w:t xml:space="preserve">with a cross-section of </w:t>
      </w:r>
      <w:r w:rsidR="003D0E14" w:rsidRPr="005A41B2">
        <w:rPr>
          <w:rFonts w:ascii="Times New Roman" w:hAnsi="Times New Roman"/>
          <w:sz w:val="24"/>
          <w:lang w:val="en-IN"/>
        </w:rPr>
        <w:t xml:space="preserve">people </w:t>
      </w:r>
      <w:r w:rsidR="00997DFE" w:rsidRPr="005A41B2">
        <w:rPr>
          <w:rFonts w:ascii="Times New Roman" w:hAnsi="Times New Roman"/>
          <w:sz w:val="24"/>
          <w:lang w:val="en-IN"/>
        </w:rPr>
        <w:t xml:space="preserve">on whether they </w:t>
      </w:r>
      <w:r w:rsidR="003D0E14" w:rsidRPr="005A41B2">
        <w:rPr>
          <w:rFonts w:ascii="Times New Roman" w:hAnsi="Times New Roman"/>
          <w:sz w:val="24"/>
          <w:lang w:val="en-IN"/>
        </w:rPr>
        <w:t xml:space="preserve">would be </w:t>
      </w:r>
      <w:r w:rsidR="007159B5" w:rsidRPr="005A41B2">
        <w:rPr>
          <w:rFonts w:ascii="Times New Roman" w:hAnsi="Times New Roman"/>
          <w:sz w:val="24"/>
          <w:lang w:val="en-IN"/>
        </w:rPr>
        <w:t xml:space="preserve">willing to be infected with a disease </w:t>
      </w:r>
      <w:r w:rsidR="008222D6" w:rsidRPr="005A41B2">
        <w:rPr>
          <w:rFonts w:ascii="Times New Roman" w:hAnsi="Times New Roman"/>
          <w:sz w:val="24"/>
          <w:lang w:val="en-IN"/>
        </w:rPr>
        <w:t xml:space="preserve">of some kind, </w:t>
      </w:r>
      <w:r w:rsidR="007159B5" w:rsidRPr="005A41B2">
        <w:rPr>
          <w:rFonts w:ascii="Times New Roman" w:hAnsi="Times New Roman"/>
          <w:sz w:val="24"/>
          <w:lang w:val="en-IN"/>
        </w:rPr>
        <w:t>as part of research</w:t>
      </w:r>
      <w:r w:rsidR="003D0E14" w:rsidRPr="005A41B2">
        <w:rPr>
          <w:rFonts w:ascii="Times New Roman" w:hAnsi="Times New Roman"/>
          <w:sz w:val="24"/>
          <w:lang w:val="en-IN"/>
        </w:rPr>
        <w:t xml:space="preserve">. </w:t>
      </w:r>
      <w:r w:rsidR="00E55806">
        <w:rPr>
          <w:rFonts w:ascii="Times New Roman" w:hAnsi="Times New Roman"/>
          <w:sz w:val="24"/>
          <w:lang w:val="en-IN"/>
        </w:rPr>
        <w:t xml:space="preserve">While </w:t>
      </w:r>
      <w:r w:rsidR="004641DB">
        <w:rPr>
          <w:rFonts w:ascii="Times New Roman" w:hAnsi="Times New Roman"/>
          <w:sz w:val="24"/>
          <w:lang w:val="en-IN"/>
        </w:rPr>
        <w:t xml:space="preserve">the </w:t>
      </w:r>
      <w:r w:rsidR="00E55806">
        <w:rPr>
          <w:rFonts w:ascii="Times New Roman" w:hAnsi="Times New Roman"/>
          <w:sz w:val="24"/>
          <w:lang w:val="en-IN"/>
        </w:rPr>
        <w:t xml:space="preserve">responses were varied, many expressed strong </w:t>
      </w:r>
      <w:r w:rsidR="00997DFE" w:rsidRPr="005A41B2">
        <w:rPr>
          <w:rFonts w:ascii="Times New Roman" w:hAnsi="Times New Roman"/>
          <w:sz w:val="24"/>
          <w:lang w:val="en-IN"/>
        </w:rPr>
        <w:t xml:space="preserve">misgivings about </w:t>
      </w:r>
      <w:r w:rsidR="007159B5" w:rsidRPr="005A41B2">
        <w:rPr>
          <w:rFonts w:ascii="Times New Roman" w:hAnsi="Times New Roman"/>
          <w:sz w:val="24"/>
          <w:lang w:val="en-IN"/>
        </w:rPr>
        <w:t>participat</w:t>
      </w:r>
      <w:r w:rsidR="00997DFE" w:rsidRPr="005A41B2">
        <w:rPr>
          <w:rFonts w:ascii="Times New Roman" w:hAnsi="Times New Roman"/>
          <w:sz w:val="24"/>
          <w:lang w:val="en-IN"/>
        </w:rPr>
        <w:t xml:space="preserve">ing in </w:t>
      </w:r>
      <w:r w:rsidR="00B258D4">
        <w:rPr>
          <w:rFonts w:ascii="Times New Roman" w:hAnsi="Times New Roman"/>
          <w:sz w:val="24"/>
          <w:lang w:val="en-IN"/>
        </w:rPr>
        <w:t xml:space="preserve">this type of </w:t>
      </w:r>
      <w:r w:rsidR="00997DFE" w:rsidRPr="005A41B2">
        <w:rPr>
          <w:rFonts w:ascii="Times New Roman" w:hAnsi="Times New Roman"/>
          <w:sz w:val="24"/>
          <w:lang w:val="en-IN"/>
        </w:rPr>
        <w:t>trial</w:t>
      </w:r>
      <w:r w:rsidR="007159B5" w:rsidRPr="005A41B2">
        <w:rPr>
          <w:rFonts w:ascii="Times New Roman" w:hAnsi="Times New Roman"/>
          <w:sz w:val="24"/>
          <w:lang w:val="en-IN"/>
        </w:rPr>
        <w:t>.</w:t>
      </w:r>
      <w:r w:rsidR="003362A9">
        <w:rPr>
          <w:rFonts w:ascii="Times New Roman" w:hAnsi="Times New Roman"/>
          <w:sz w:val="24"/>
          <w:lang w:val="en-IN"/>
        </w:rPr>
        <w:t xml:space="preserve"> The </w:t>
      </w:r>
      <w:r w:rsidR="00F1798C">
        <w:rPr>
          <w:rFonts w:ascii="Times New Roman" w:hAnsi="Times New Roman"/>
          <w:sz w:val="24"/>
          <w:lang w:val="en-IN"/>
        </w:rPr>
        <w:t xml:space="preserve">study report </w:t>
      </w:r>
      <w:r w:rsidR="003362A9">
        <w:rPr>
          <w:rFonts w:ascii="Times New Roman" w:hAnsi="Times New Roman"/>
          <w:sz w:val="24"/>
          <w:lang w:val="en-IN"/>
        </w:rPr>
        <w:t xml:space="preserve">was not available, but the </w:t>
      </w:r>
      <w:r w:rsidR="004641DB">
        <w:rPr>
          <w:rFonts w:ascii="Times New Roman" w:hAnsi="Times New Roman"/>
          <w:sz w:val="24"/>
          <w:lang w:val="en-IN"/>
        </w:rPr>
        <w:t xml:space="preserve">meeting </w:t>
      </w:r>
      <w:r w:rsidR="003362A9">
        <w:rPr>
          <w:rFonts w:ascii="Times New Roman" w:hAnsi="Times New Roman"/>
          <w:sz w:val="24"/>
          <w:lang w:val="en-IN"/>
        </w:rPr>
        <w:t xml:space="preserve">participants were informed that it would </w:t>
      </w:r>
      <w:r w:rsidR="00E53F8C">
        <w:rPr>
          <w:rFonts w:ascii="Times New Roman" w:hAnsi="Times New Roman"/>
          <w:sz w:val="24"/>
          <w:lang w:val="en-IN"/>
        </w:rPr>
        <w:t xml:space="preserve">soon </w:t>
      </w:r>
      <w:r w:rsidR="003362A9">
        <w:rPr>
          <w:rFonts w:ascii="Times New Roman" w:hAnsi="Times New Roman"/>
          <w:sz w:val="24"/>
          <w:lang w:val="en-IN"/>
        </w:rPr>
        <w:t xml:space="preserve">be </w:t>
      </w:r>
      <w:r w:rsidR="00E53F8C">
        <w:rPr>
          <w:rFonts w:ascii="Times New Roman" w:hAnsi="Times New Roman"/>
          <w:sz w:val="24"/>
          <w:lang w:val="en-IN"/>
        </w:rPr>
        <w:t xml:space="preserve">submitted for </w:t>
      </w:r>
      <w:r w:rsidR="003362A9">
        <w:rPr>
          <w:rFonts w:ascii="Times New Roman" w:hAnsi="Times New Roman"/>
          <w:sz w:val="24"/>
          <w:lang w:val="en-IN"/>
        </w:rPr>
        <w:t>publi</w:t>
      </w:r>
      <w:r w:rsidR="00E53F8C">
        <w:rPr>
          <w:rFonts w:ascii="Times New Roman" w:hAnsi="Times New Roman"/>
          <w:sz w:val="24"/>
          <w:lang w:val="en-IN"/>
        </w:rPr>
        <w:t>cation</w:t>
      </w:r>
      <w:r w:rsidR="003362A9">
        <w:rPr>
          <w:rFonts w:ascii="Times New Roman" w:hAnsi="Times New Roman"/>
          <w:sz w:val="24"/>
          <w:lang w:val="en-IN"/>
        </w:rPr>
        <w:t>.</w:t>
      </w:r>
    </w:p>
    <w:p w14:paraId="70DAD495" w14:textId="77777777" w:rsidR="00486FD6" w:rsidRPr="005A41B2" w:rsidRDefault="00486FD6" w:rsidP="000028E9">
      <w:pPr>
        <w:spacing w:after="0" w:line="240" w:lineRule="auto"/>
        <w:rPr>
          <w:rFonts w:ascii="Times New Roman" w:hAnsi="Times New Roman"/>
          <w:sz w:val="24"/>
          <w:lang w:val="en-IN"/>
        </w:rPr>
      </w:pPr>
    </w:p>
    <w:p w14:paraId="161A5E07" w14:textId="77777777" w:rsidR="005E5A73" w:rsidRPr="005A41B2" w:rsidRDefault="005E5A73" w:rsidP="000028E9">
      <w:pPr>
        <w:spacing w:after="0" w:line="240" w:lineRule="auto"/>
        <w:rPr>
          <w:rFonts w:ascii="Times New Roman" w:hAnsi="Times New Roman"/>
          <w:sz w:val="24"/>
          <w:lang w:val="en-IN"/>
        </w:rPr>
      </w:pPr>
      <w:r w:rsidRPr="005A41B2">
        <w:rPr>
          <w:rFonts w:ascii="Times New Roman" w:hAnsi="Times New Roman"/>
          <w:sz w:val="24"/>
          <w:lang w:val="en-IN"/>
        </w:rPr>
        <w:t>The latest meeting was held in Bengaluru on March 6, 2019, organised by the St John’s Research Institute’s department of health and humanities</w:t>
      </w:r>
      <w:r w:rsidR="003A6990" w:rsidRPr="005A41B2">
        <w:rPr>
          <w:rFonts w:ascii="Times New Roman" w:hAnsi="Times New Roman"/>
          <w:sz w:val="24"/>
          <w:lang w:val="en-IN"/>
        </w:rPr>
        <w:t xml:space="preserve"> with </w:t>
      </w:r>
      <w:r w:rsidR="004641DB">
        <w:rPr>
          <w:rFonts w:ascii="Times New Roman" w:hAnsi="Times New Roman"/>
          <w:sz w:val="24"/>
          <w:lang w:val="en-IN"/>
        </w:rPr>
        <w:t xml:space="preserve">funding </w:t>
      </w:r>
      <w:r w:rsidR="00F92FF3" w:rsidRPr="005A41B2">
        <w:rPr>
          <w:rFonts w:ascii="Times New Roman" w:hAnsi="Times New Roman"/>
          <w:sz w:val="24"/>
          <w:lang w:val="en-IN"/>
        </w:rPr>
        <w:t>from THISTI</w:t>
      </w:r>
      <w:r w:rsidRPr="005A41B2">
        <w:rPr>
          <w:rFonts w:ascii="Times New Roman" w:hAnsi="Times New Roman"/>
          <w:sz w:val="24"/>
          <w:lang w:val="en-IN"/>
        </w:rPr>
        <w:t>.</w:t>
      </w:r>
      <w:r w:rsidR="000B0DD8">
        <w:rPr>
          <w:rFonts w:ascii="Times New Roman" w:hAnsi="Times New Roman"/>
          <w:sz w:val="24"/>
          <w:lang w:val="en-IN"/>
        </w:rPr>
        <w:t xml:space="preserve"> </w:t>
      </w:r>
      <w:r w:rsidR="00EC4538">
        <w:rPr>
          <w:rFonts w:ascii="Times New Roman" w:hAnsi="Times New Roman"/>
          <w:sz w:val="24"/>
          <w:lang w:val="en-IN"/>
        </w:rPr>
        <w:t>The approximately 30 participants came from departments of infectious disease, microbiology, clinical research, community health, public health, medicine, health and humanities</w:t>
      </w:r>
      <w:r w:rsidR="003F02CD">
        <w:rPr>
          <w:rFonts w:ascii="Times New Roman" w:hAnsi="Times New Roman"/>
          <w:sz w:val="24"/>
          <w:lang w:val="en-IN"/>
        </w:rPr>
        <w:t>, law, media</w:t>
      </w:r>
      <w:r w:rsidR="0021643E">
        <w:rPr>
          <w:rFonts w:ascii="Times New Roman" w:hAnsi="Times New Roman"/>
          <w:sz w:val="24"/>
          <w:lang w:val="en-IN"/>
        </w:rPr>
        <w:t>,</w:t>
      </w:r>
      <w:r w:rsidR="003F02CD">
        <w:rPr>
          <w:rFonts w:ascii="Times New Roman" w:hAnsi="Times New Roman"/>
          <w:sz w:val="24"/>
          <w:lang w:val="en-IN"/>
        </w:rPr>
        <w:t> and ethics</w:t>
      </w:r>
      <w:r w:rsidR="00F1798C">
        <w:rPr>
          <w:rFonts w:ascii="Times New Roman" w:hAnsi="Times New Roman"/>
          <w:sz w:val="24"/>
          <w:lang w:val="en-IN"/>
        </w:rPr>
        <w:t>, from public and private institutions, and nongovernmental organisations, in Bengaluru,</w:t>
      </w:r>
      <w:r w:rsidR="004641DB">
        <w:rPr>
          <w:rFonts w:ascii="Times New Roman" w:hAnsi="Times New Roman"/>
          <w:sz w:val="24"/>
          <w:lang w:val="en-IN"/>
        </w:rPr>
        <w:t xml:space="preserve"> Chennai, </w:t>
      </w:r>
      <w:del w:id="18" w:author="Admin" w:date="2019-03-19T12:26:00Z">
        <w:r w:rsidR="00F1798C" w:rsidDel="007C25C2">
          <w:rPr>
            <w:rFonts w:ascii="Times New Roman" w:hAnsi="Times New Roman"/>
            <w:sz w:val="24"/>
            <w:lang w:val="en-IN"/>
          </w:rPr>
          <w:delText xml:space="preserve"> </w:delText>
        </w:r>
      </w:del>
      <w:commentRangeStart w:id="19"/>
      <w:r w:rsidR="00F1798C">
        <w:rPr>
          <w:rFonts w:ascii="Times New Roman" w:hAnsi="Times New Roman"/>
          <w:sz w:val="24"/>
          <w:lang w:val="en-IN"/>
        </w:rPr>
        <w:t>Gurgaon</w:t>
      </w:r>
      <w:commentRangeEnd w:id="19"/>
      <w:r w:rsidR="007C25C2">
        <w:rPr>
          <w:rStyle w:val="CommentReference"/>
        </w:rPr>
        <w:commentReference w:id="19"/>
      </w:r>
      <w:r w:rsidR="00F1798C">
        <w:rPr>
          <w:rFonts w:ascii="Times New Roman" w:hAnsi="Times New Roman"/>
          <w:sz w:val="24"/>
          <w:lang w:val="en-IN"/>
        </w:rPr>
        <w:t>, Hyderabad</w:t>
      </w:r>
      <w:r w:rsidR="004641DB">
        <w:rPr>
          <w:rFonts w:ascii="Times New Roman" w:hAnsi="Times New Roman"/>
          <w:sz w:val="24"/>
          <w:lang w:val="en-IN"/>
        </w:rPr>
        <w:t>,</w:t>
      </w:r>
      <w:r w:rsidR="00F1798C">
        <w:rPr>
          <w:rFonts w:ascii="Times New Roman" w:hAnsi="Times New Roman"/>
          <w:sz w:val="24"/>
          <w:lang w:val="en-IN"/>
        </w:rPr>
        <w:t xml:space="preserve"> Mangal</w:t>
      </w:r>
      <w:ins w:id="20" w:author="Admin" w:date="2019-03-19T12:28:00Z">
        <w:r w:rsidR="007C25C2">
          <w:rPr>
            <w:rFonts w:ascii="Times New Roman" w:hAnsi="Times New Roman"/>
            <w:sz w:val="24"/>
            <w:lang w:val="en-IN"/>
          </w:rPr>
          <w:t>u</w:t>
        </w:r>
      </w:ins>
      <w:del w:id="21" w:author="Admin" w:date="2019-03-19T12:28:00Z">
        <w:r w:rsidR="00F1798C" w:rsidDel="007C25C2">
          <w:rPr>
            <w:rFonts w:ascii="Times New Roman" w:hAnsi="Times New Roman"/>
            <w:sz w:val="24"/>
            <w:lang w:val="en-IN"/>
          </w:rPr>
          <w:delText>o</w:delText>
        </w:r>
      </w:del>
      <w:r w:rsidR="00F1798C">
        <w:rPr>
          <w:rFonts w:ascii="Times New Roman" w:hAnsi="Times New Roman"/>
          <w:sz w:val="24"/>
          <w:lang w:val="en-IN"/>
        </w:rPr>
        <w:t>r</w:t>
      </w:r>
      <w:ins w:id="22" w:author="Admin" w:date="2019-03-19T12:28:00Z">
        <w:r w:rsidR="007C25C2">
          <w:rPr>
            <w:rFonts w:ascii="Times New Roman" w:hAnsi="Times New Roman"/>
            <w:sz w:val="24"/>
            <w:lang w:val="en-IN"/>
          </w:rPr>
          <w:t>u</w:t>
        </w:r>
      </w:ins>
      <w:del w:id="23" w:author="Admin" w:date="2019-03-19T12:28:00Z">
        <w:r w:rsidR="00F1798C" w:rsidDel="007C25C2">
          <w:rPr>
            <w:rFonts w:ascii="Times New Roman" w:hAnsi="Times New Roman"/>
            <w:sz w:val="24"/>
            <w:lang w:val="en-IN"/>
          </w:rPr>
          <w:delText>e</w:delText>
        </w:r>
      </w:del>
      <w:r w:rsidR="004641DB">
        <w:rPr>
          <w:rFonts w:ascii="Times New Roman" w:hAnsi="Times New Roman"/>
          <w:sz w:val="24"/>
          <w:lang w:val="en-IN"/>
        </w:rPr>
        <w:t>, Mumbai, Thiruvananthapuram and Vellore</w:t>
      </w:r>
      <w:r w:rsidR="00EC4538">
        <w:rPr>
          <w:rFonts w:ascii="Times New Roman" w:hAnsi="Times New Roman"/>
          <w:sz w:val="24"/>
          <w:lang w:val="en-IN"/>
        </w:rPr>
        <w:t>.</w:t>
      </w:r>
    </w:p>
    <w:p w14:paraId="0C95FCCD" w14:textId="77777777" w:rsidR="005E5A73" w:rsidRPr="005A41B2" w:rsidRDefault="005E5A73" w:rsidP="000028E9">
      <w:pPr>
        <w:spacing w:after="0" w:line="240" w:lineRule="auto"/>
        <w:rPr>
          <w:rFonts w:ascii="Times New Roman" w:hAnsi="Times New Roman"/>
          <w:sz w:val="24"/>
          <w:lang w:val="en-IN"/>
        </w:rPr>
      </w:pPr>
    </w:p>
    <w:p w14:paraId="710FF82C" w14:textId="77777777" w:rsidR="009C61DB" w:rsidRPr="005A41B2" w:rsidRDefault="009C61DB" w:rsidP="000028E9">
      <w:pPr>
        <w:spacing w:after="0" w:line="240" w:lineRule="auto"/>
        <w:rPr>
          <w:rFonts w:ascii="Times New Roman" w:hAnsi="Times New Roman"/>
          <w:b/>
          <w:sz w:val="24"/>
          <w:lang w:val="en-IN"/>
        </w:rPr>
      </w:pPr>
      <w:r w:rsidRPr="005A41B2">
        <w:rPr>
          <w:rFonts w:ascii="Times New Roman" w:hAnsi="Times New Roman"/>
          <w:b/>
          <w:sz w:val="24"/>
          <w:lang w:val="en-IN"/>
        </w:rPr>
        <w:t xml:space="preserve">Meeting to consider </w:t>
      </w:r>
      <w:r w:rsidR="00917476">
        <w:rPr>
          <w:rFonts w:ascii="Times New Roman" w:hAnsi="Times New Roman"/>
          <w:b/>
          <w:sz w:val="24"/>
          <w:lang w:val="en-IN"/>
        </w:rPr>
        <w:t xml:space="preserve">specific </w:t>
      </w:r>
      <w:r w:rsidRPr="005A41B2">
        <w:rPr>
          <w:rFonts w:ascii="Times New Roman" w:hAnsi="Times New Roman"/>
          <w:b/>
          <w:sz w:val="24"/>
          <w:lang w:val="en-IN"/>
        </w:rPr>
        <w:t>CHIM scenarios</w:t>
      </w:r>
    </w:p>
    <w:p w14:paraId="0CB09691" w14:textId="1002A2E4" w:rsidR="00F075A3" w:rsidRPr="005A41B2" w:rsidRDefault="000529AB"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 meeting started with an introduction on CHIM – what it consists of, </w:t>
      </w:r>
      <w:r w:rsidR="003A13D8" w:rsidRPr="005A41B2">
        <w:rPr>
          <w:rFonts w:ascii="Times New Roman" w:hAnsi="Times New Roman"/>
          <w:sz w:val="24"/>
          <w:lang w:val="en-IN"/>
        </w:rPr>
        <w:t xml:space="preserve">when it is used, and what is needed to conduct biomedical research using </w:t>
      </w:r>
      <w:r w:rsidR="001101B1" w:rsidRPr="005A41B2">
        <w:rPr>
          <w:rFonts w:ascii="Times New Roman" w:hAnsi="Times New Roman"/>
          <w:sz w:val="24"/>
          <w:lang w:val="en-IN"/>
        </w:rPr>
        <w:t xml:space="preserve">the </w:t>
      </w:r>
      <w:r w:rsidR="003A13D8" w:rsidRPr="005A41B2">
        <w:rPr>
          <w:rFonts w:ascii="Times New Roman" w:hAnsi="Times New Roman"/>
          <w:sz w:val="24"/>
          <w:lang w:val="en-IN"/>
        </w:rPr>
        <w:t xml:space="preserve">human challenge model. </w:t>
      </w:r>
      <w:r w:rsidR="00A4042F" w:rsidRPr="005A41B2">
        <w:rPr>
          <w:rFonts w:ascii="Times New Roman" w:hAnsi="Times New Roman"/>
          <w:sz w:val="24"/>
          <w:lang w:val="en-IN"/>
        </w:rPr>
        <w:t>One of the uses of CHIM</w:t>
      </w:r>
      <w:r w:rsidR="00583262">
        <w:rPr>
          <w:rFonts w:ascii="Times New Roman" w:hAnsi="Times New Roman"/>
          <w:sz w:val="24"/>
          <w:lang w:val="en-IN"/>
        </w:rPr>
        <w:t xml:space="preserve"> </w:t>
      </w:r>
      <w:r w:rsidRPr="005A41B2">
        <w:rPr>
          <w:rFonts w:ascii="Times New Roman" w:hAnsi="Times New Roman"/>
          <w:sz w:val="24"/>
          <w:lang w:val="en-IN"/>
        </w:rPr>
        <w:t xml:space="preserve">is </w:t>
      </w:r>
      <w:r w:rsidR="00A4042F" w:rsidRPr="005A41B2">
        <w:rPr>
          <w:rFonts w:ascii="Times New Roman" w:hAnsi="Times New Roman"/>
          <w:sz w:val="24"/>
          <w:lang w:val="en-IN"/>
        </w:rPr>
        <w:t xml:space="preserve">to </w:t>
      </w:r>
      <w:r w:rsidR="0017154A" w:rsidRPr="005A41B2">
        <w:rPr>
          <w:rFonts w:ascii="Times New Roman" w:hAnsi="Times New Roman"/>
          <w:sz w:val="24"/>
          <w:lang w:val="en-IN"/>
        </w:rPr>
        <w:t>evaluate potential vaccine candidates</w:t>
      </w:r>
      <w:ins w:id="24" w:author="Admin" w:date="2019-03-19T12:28:00Z">
        <w:r w:rsidR="007C25C2">
          <w:rPr>
            <w:rFonts w:ascii="Times New Roman" w:hAnsi="Times New Roman"/>
            <w:sz w:val="24"/>
            <w:lang w:val="en-IN"/>
          </w:rPr>
          <w:t xml:space="preserve"> </w:t>
        </w:r>
      </w:ins>
      <w:r w:rsidR="0017154A" w:rsidRPr="005A41B2">
        <w:rPr>
          <w:rFonts w:ascii="Times New Roman" w:hAnsi="Times New Roman"/>
          <w:sz w:val="24"/>
          <w:lang w:val="en-IN"/>
        </w:rPr>
        <w:t xml:space="preserve">and </w:t>
      </w:r>
      <w:r w:rsidR="00C15962" w:rsidRPr="005A41B2">
        <w:rPr>
          <w:rFonts w:ascii="Times New Roman" w:hAnsi="Times New Roman"/>
          <w:sz w:val="24"/>
          <w:lang w:val="en-IN"/>
        </w:rPr>
        <w:t>“</w:t>
      </w:r>
      <w:r w:rsidR="0017154A" w:rsidRPr="005A41B2">
        <w:rPr>
          <w:rFonts w:ascii="Times New Roman" w:hAnsi="Times New Roman"/>
          <w:sz w:val="24"/>
          <w:lang w:val="en-IN"/>
        </w:rPr>
        <w:t xml:space="preserve">fast-track vaccine development”. </w:t>
      </w:r>
      <w:r w:rsidR="00F81064" w:rsidRPr="005A41B2">
        <w:rPr>
          <w:rFonts w:ascii="Times New Roman" w:hAnsi="Times New Roman"/>
          <w:sz w:val="24"/>
          <w:lang w:val="en-IN"/>
        </w:rPr>
        <w:t>T</w:t>
      </w:r>
      <w:r w:rsidR="0017154A" w:rsidRPr="005A41B2">
        <w:rPr>
          <w:rFonts w:ascii="Times New Roman" w:hAnsi="Times New Roman"/>
          <w:sz w:val="24"/>
          <w:lang w:val="en-IN"/>
        </w:rPr>
        <w:t xml:space="preserve">he </w:t>
      </w:r>
      <w:r w:rsidR="002658D9" w:rsidRPr="005A41B2">
        <w:rPr>
          <w:rFonts w:ascii="Times New Roman" w:hAnsi="Times New Roman"/>
          <w:sz w:val="24"/>
          <w:lang w:val="en-IN"/>
        </w:rPr>
        <w:t xml:space="preserve">presenter stated that the </w:t>
      </w:r>
      <w:r w:rsidR="0017154A" w:rsidRPr="005A41B2">
        <w:rPr>
          <w:rFonts w:ascii="Times New Roman" w:hAnsi="Times New Roman"/>
          <w:sz w:val="24"/>
          <w:lang w:val="en-IN"/>
        </w:rPr>
        <w:t xml:space="preserve">ideal controlled human infection model would be one for a disease of public health importance, for which no animal model is available, which can be treated, and </w:t>
      </w:r>
      <w:r w:rsidR="006226B4" w:rsidRPr="005A41B2">
        <w:rPr>
          <w:rFonts w:ascii="Times New Roman" w:hAnsi="Times New Roman"/>
          <w:sz w:val="24"/>
          <w:lang w:val="en-IN"/>
        </w:rPr>
        <w:t xml:space="preserve">for which </w:t>
      </w:r>
      <w:r w:rsidR="0017154A" w:rsidRPr="005A41B2">
        <w:rPr>
          <w:rFonts w:ascii="Times New Roman" w:hAnsi="Times New Roman"/>
          <w:sz w:val="24"/>
          <w:lang w:val="en-IN"/>
        </w:rPr>
        <w:t>various steps</w:t>
      </w:r>
      <w:r w:rsidR="00093D3E" w:rsidRPr="005A41B2">
        <w:rPr>
          <w:rFonts w:ascii="Times New Roman" w:hAnsi="Times New Roman"/>
          <w:sz w:val="24"/>
          <w:lang w:val="en-IN"/>
        </w:rPr>
        <w:t xml:space="preserve">– </w:t>
      </w:r>
      <w:r w:rsidR="003A13D8" w:rsidRPr="005A41B2">
        <w:rPr>
          <w:rFonts w:ascii="Times New Roman" w:hAnsi="Times New Roman"/>
          <w:sz w:val="24"/>
          <w:lang w:val="en-IN"/>
        </w:rPr>
        <w:t xml:space="preserve">including </w:t>
      </w:r>
      <w:r w:rsidR="00505320" w:rsidRPr="005A41B2">
        <w:rPr>
          <w:rFonts w:ascii="Times New Roman" w:hAnsi="Times New Roman"/>
          <w:sz w:val="24"/>
          <w:lang w:val="en-IN"/>
        </w:rPr>
        <w:t xml:space="preserve">the use of </w:t>
      </w:r>
      <w:r w:rsidR="003A13D8" w:rsidRPr="005A41B2">
        <w:rPr>
          <w:rFonts w:ascii="Times New Roman" w:hAnsi="Times New Roman"/>
          <w:sz w:val="24"/>
          <w:lang w:val="en-IN"/>
        </w:rPr>
        <w:t xml:space="preserve">specialised </w:t>
      </w:r>
      <w:del w:id="25" w:author="Admin" w:date="2019-03-20T01:27:00Z">
        <w:r w:rsidR="003A13D8" w:rsidRPr="005A41B2" w:rsidDel="00443413">
          <w:rPr>
            <w:rFonts w:ascii="Times New Roman" w:hAnsi="Times New Roman"/>
            <w:sz w:val="24"/>
            <w:lang w:val="en-IN"/>
          </w:rPr>
          <w:delText>high tech</w:delText>
        </w:r>
      </w:del>
      <w:ins w:id="26" w:author="Admin" w:date="2019-03-20T01:27:00Z">
        <w:r w:rsidR="00443413" w:rsidRPr="005A41B2">
          <w:rPr>
            <w:rFonts w:ascii="Times New Roman" w:hAnsi="Times New Roman"/>
            <w:sz w:val="24"/>
            <w:lang w:val="en-IN"/>
          </w:rPr>
          <w:t>high-tech</w:t>
        </w:r>
      </w:ins>
      <w:r w:rsidR="003A13D8" w:rsidRPr="005A41B2">
        <w:rPr>
          <w:rFonts w:ascii="Times New Roman" w:hAnsi="Times New Roman"/>
          <w:sz w:val="24"/>
          <w:lang w:val="en-IN"/>
        </w:rPr>
        <w:t xml:space="preserve"> facilities </w:t>
      </w:r>
      <w:r w:rsidR="00093D3E" w:rsidRPr="005A41B2">
        <w:rPr>
          <w:rFonts w:ascii="Times New Roman" w:hAnsi="Times New Roman"/>
          <w:sz w:val="24"/>
          <w:lang w:val="en-IN"/>
        </w:rPr>
        <w:t xml:space="preserve">– </w:t>
      </w:r>
      <w:r w:rsidR="0017154A" w:rsidRPr="005A41B2">
        <w:rPr>
          <w:rFonts w:ascii="Times New Roman" w:hAnsi="Times New Roman"/>
          <w:sz w:val="24"/>
          <w:lang w:val="en-IN"/>
        </w:rPr>
        <w:t xml:space="preserve">can be taken to ensure that there is no harm to the participant or the community. </w:t>
      </w:r>
      <w:r w:rsidR="003A13D8" w:rsidRPr="005A41B2">
        <w:rPr>
          <w:rFonts w:ascii="Times New Roman" w:hAnsi="Times New Roman"/>
          <w:sz w:val="24"/>
          <w:lang w:val="en-IN"/>
        </w:rPr>
        <w:t xml:space="preserve"> Finally, CHIM would require “appropriate ethical guidelines and national guidelines to ensure participant safety”, </w:t>
      </w:r>
      <w:r w:rsidR="003A13D8" w:rsidRPr="005A41B2">
        <w:rPr>
          <w:rFonts w:ascii="Times New Roman" w:hAnsi="Times New Roman"/>
          <w:sz w:val="24"/>
          <w:lang w:val="en-IN"/>
        </w:rPr>
        <w:lastRenderedPageBreak/>
        <w:t xml:space="preserve">“well trained researchers”, “trained ethics committees”, “public engagement and support”, and “well informed volunteers”.  </w:t>
      </w:r>
    </w:p>
    <w:p w14:paraId="6D8CDF69" w14:textId="77777777" w:rsidR="00334743" w:rsidRPr="005A41B2" w:rsidRDefault="00334743" w:rsidP="000028E9">
      <w:pPr>
        <w:spacing w:after="0" w:line="240" w:lineRule="auto"/>
        <w:rPr>
          <w:rFonts w:ascii="Times New Roman" w:hAnsi="Times New Roman"/>
          <w:sz w:val="24"/>
          <w:lang w:val="en-IN"/>
        </w:rPr>
      </w:pPr>
    </w:p>
    <w:p w14:paraId="5063BBD3" w14:textId="77777777" w:rsidR="0080407A" w:rsidRPr="005A41B2" w:rsidRDefault="003A5063" w:rsidP="000028E9">
      <w:pPr>
        <w:spacing w:after="0" w:line="240" w:lineRule="auto"/>
        <w:rPr>
          <w:rFonts w:ascii="Times New Roman" w:hAnsi="Times New Roman"/>
          <w:sz w:val="24"/>
          <w:lang w:val="en-IN"/>
        </w:rPr>
      </w:pPr>
      <w:r w:rsidRPr="005A41B2">
        <w:rPr>
          <w:rFonts w:ascii="Times New Roman" w:hAnsi="Times New Roman"/>
          <w:sz w:val="24"/>
          <w:lang w:val="en-IN"/>
        </w:rPr>
        <w:t>Th</w:t>
      </w:r>
      <w:r w:rsidR="002658D9" w:rsidRPr="005A41B2">
        <w:rPr>
          <w:rFonts w:ascii="Times New Roman" w:hAnsi="Times New Roman"/>
          <w:sz w:val="24"/>
          <w:lang w:val="en-IN"/>
        </w:rPr>
        <w:t xml:space="preserve">e </w:t>
      </w:r>
      <w:r w:rsidRPr="005A41B2">
        <w:rPr>
          <w:rFonts w:ascii="Times New Roman" w:hAnsi="Times New Roman"/>
          <w:sz w:val="24"/>
          <w:lang w:val="en-IN"/>
        </w:rPr>
        <w:t xml:space="preserve">introduction also touched on ethical concerns such as </w:t>
      </w:r>
      <w:r w:rsidR="00AD124E" w:rsidRPr="005A41B2">
        <w:rPr>
          <w:rFonts w:ascii="Times New Roman" w:hAnsi="Times New Roman"/>
          <w:sz w:val="24"/>
          <w:lang w:val="en-IN"/>
        </w:rPr>
        <w:t xml:space="preserve">how volunteers would be recruited, </w:t>
      </w:r>
      <w:r w:rsidR="002E397C" w:rsidRPr="005A41B2">
        <w:rPr>
          <w:rFonts w:ascii="Times New Roman" w:hAnsi="Times New Roman"/>
          <w:sz w:val="24"/>
          <w:lang w:val="en-IN"/>
        </w:rPr>
        <w:t xml:space="preserve">how their </w:t>
      </w:r>
      <w:r w:rsidR="00AD124E" w:rsidRPr="005A41B2">
        <w:rPr>
          <w:rFonts w:ascii="Times New Roman" w:hAnsi="Times New Roman"/>
          <w:sz w:val="24"/>
          <w:lang w:val="en-IN"/>
        </w:rPr>
        <w:t>consent could be taken, how they could be compensated for their time without inducing them to join the trial, and what level of risk would be acceptable in CHIM</w:t>
      </w:r>
      <w:r w:rsidR="00187FF3" w:rsidRPr="005A41B2">
        <w:rPr>
          <w:rFonts w:ascii="Times New Roman" w:hAnsi="Times New Roman"/>
          <w:sz w:val="24"/>
          <w:lang w:val="en-IN"/>
        </w:rPr>
        <w:t>.</w:t>
      </w:r>
      <w:r w:rsidR="00C5456D">
        <w:rPr>
          <w:rFonts w:ascii="Times New Roman" w:hAnsi="Times New Roman"/>
          <w:sz w:val="24"/>
          <w:lang w:val="en-IN"/>
        </w:rPr>
        <w:t xml:space="preserve"> </w:t>
      </w:r>
      <w:r w:rsidR="00C41D43">
        <w:rPr>
          <w:rFonts w:ascii="Times New Roman" w:hAnsi="Times New Roman"/>
          <w:sz w:val="24"/>
          <w:lang w:val="en-IN"/>
        </w:rPr>
        <w:t xml:space="preserve">Ethical arguments were also presented in favour of CHIM, particularly in developing countries. </w:t>
      </w:r>
      <w:r w:rsidR="00C41D43" w:rsidRPr="005A41B2">
        <w:rPr>
          <w:rFonts w:ascii="Times New Roman" w:hAnsi="Times New Roman"/>
          <w:sz w:val="24"/>
          <w:lang w:val="en-IN"/>
        </w:rPr>
        <w:t>Traditional vaccine research exposes people to ineffective vaccines, increases research costs</w:t>
      </w:r>
      <w:r w:rsidR="00C41D43">
        <w:rPr>
          <w:rFonts w:ascii="Times New Roman" w:hAnsi="Times New Roman"/>
          <w:sz w:val="24"/>
          <w:lang w:val="en-IN"/>
        </w:rPr>
        <w:t xml:space="preserve"> and </w:t>
      </w:r>
      <w:r w:rsidR="00C41D43" w:rsidRPr="005A41B2">
        <w:rPr>
          <w:rFonts w:ascii="Times New Roman" w:hAnsi="Times New Roman"/>
          <w:sz w:val="24"/>
          <w:lang w:val="en-IN"/>
        </w:rPr>
        <w:t>delays vaccine development</w:t>
      </w:r>
      <w:r w:rsidR="00C41D43">
        <w:rPr>
          <w:rFonts w:ascii="Times New Roman" w:hAnsi="Times New Roman"/>
          <w:sz w:val="24"/>
          <w:lang w:val="en-IN"/>
        </w:rPr>
        <w:t xml:space="preserve">, leaving people </w:t>
      </w:r>
      <w:r w:rsidR="00C41D43" w:rsidRPr="005A41B2">
        <w:rPr>
          <w:rFonts w:ascii="Times New Roman" w:hAnsi="Times New Roman"/>
          <w:sz w:val="24"/>
          <w:lang w:val="en-IN"/>
        </w:rPr>
        <w:t xml:space="preserve">without vaccine coverage, or with ineffective vaccines. </w:t>
      </w:r>
      <w:r w:rsidR="00E53F8C" w:rsidRPr="005A41B2">
        <w:rPr>
          <w:rFonts w:ascii="Times New Roman" w:hAnsi="Times New Roman"/>
          <w:sz w:val="24"/>
          <w:lang w:val="en-IN"/>
        </w:rPr>
        <w:t>Second, most CHIM studies so far have been conducted in rich countries for diseases that concerned people in poor countries. It was said more than once: “These countries took risks for us… we should find solutions to our own problems.”</w:t>
      </w:r>
    </w:p>
    <w:p w14:paraId="1D297116" w14:textId="77777777" w:rsidR="003D0E14" w:rsidRPr="005A41B2" w:rsidRDefault="003D0E14" w:rsidP="000028E9">
      <w:pPr>
        <w:spacing w:after="0" w:line="240" w:lineRule="auto"/>
        <w:rPr>
          <w:rFonts w:ascii="Times New Roman" w:hAnsi="Times New Roman"/>
          <w:b/>
          <w:sz w:val="24"/>
          <w:lang w:val="en-IN"/>
        </w:rPr>
      </w:pPr>
    </w:p>
    <w:p w14:paraId="59E40DE4" w14:textId="77777777" w:rsidR="00187FF3" w:rsidRPr="005A41B2" w:rsidRDefault="00187FF3" w:rsidP="000028E9">
      <w:pPr>
        <w:spacing w:after="0" w:line="240" w:lineRule="auto"/>
        <w:rPr>
          <w:rFonts w:ascii="Times New Roman" w:hAnsi="Times New Roman"/>
          <w:sz w:val="24"/>
          <w:lang w:val="en-IN"/>
        </w:rPr>
      </w:pPr>
      <w:commentRangeStart w:id="27"/>
      <w:r w:rsidRPr="005A41B2">
        <w:rPr>
          <w:rFonts w:ascii="Times New Roman" w:hAnsi="Times New Roman"/>
          <w:b/>
          <w:sz w:val="24"/>
          <w:lang w:val="en-IN"/>
        </w:rPr>
        <w:t>Three scenarios</w:t>
      </w:r>
      <w:commentRangeEnd w:id="27"/>
      <w:r w:rsidR="00443413">
        <w:rPr>
          <w:rStyle w:val="CommentReference"/>
        </w:rPr>
        <w:commentReference w:id="27"/>
      </w:r>
    </w:p>
    <w:p w14:paraId="1CF5C6D0" w14:textId="77777777" w:rsidR="002E397C" w:rsidRPr="005A41B2" w:rsidRDefault="00AD124E"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 </w:t>
      </w:r>
      <w:r w:rsidR="001F578F" w:rsidRPr="005A41B2">
        <w:rPr>
          <w:rFonts w:ascii="Times New Roman" w:hAnsi="Times New Roman"/>
          <w:sz w:val="24"/>
          <w:lang w:val="en-IN"/>
        </w:rPr>
        <w:t xml:space="preserve">next speaker </w:t>
      </w:r>
      <w:r w:rsidRPr="005A41B2">
        <w:rPr>
          <w:rFonts w:ascii="Times New Roman" w:hAnsi="Times New Roman"/>
          <w:sz w:val="24"/>
          <w:lang w:val="en-IN"/>
        </w:rPr>
        <w:t xml:space="preserve">presented three </w:t>
      </w:r>
      <w:r w:rsidR="002E397C" w:rsidRPr="005A41B2">
        <w:rPr>
          <w:rFonts w:ascii="Times New Roman" w:hAnsi="Times New Roman"/>
          <w:sz w:val="24"/>
          <w:lang w:val="en-IN"/>
        </w:rPr>
        <w:t xml:space="preserve">detailed </w:t>
      </w:r>
      <w:r w:rsidRPr="005A41B2">
        <w:rPr>
          <w:rFonts w:ascii="Times New Roman" w:hAnsi="Times New Roman"/>
          <w:sz w:val="24"/>
          <w:lang w:val="en-IN"/>
        </w:rPr>
        <w:t xml:space="preserve">scenarios </w:t>
      </w:r>
      <w:r w:rsidR="003832EC">
        <w:rPr>
          <w:rFonts w:ascii="Times New Roman" w:hAnsi="Times New Roman"/>
          <w:sz w:val="24"/>
          <w:lang w:val="en-IN"/>
        </w:rPr>
        <w:t xml:space="preserve">in which </w:t>
      </w:r>
      <w:r w:rsidRPr="005A41B2">
        <w:rPr>
          <w:rFonts w:ascii="Times New Roman" w:hAnsi="Times New Roman"/>
          <w:sz w:val="24"/>
          <w:lang w:val="en-IN"/>
        </w:rPr>
        <w:t xml:space="preserve">CHIM might be considered </w:t>
      </w:r>
      <w:r w:rsidR="002E397C" w:rsidRPr="005A41B2">
        <w:rPr>
          <w:rFonts w:ascii="Times New Roman" w:hAnsi="Times New Roman"/>
          <w:sz w:val="24"/>
          <w:lang w:val="en-IN"/>
        </w:rPr>
        <w:t xml:space="preserve">in India </w:t>
      </w:r>
      <w:r w:rsidRPr="005A41B2">
        <w:rPr>
          <w:rFonts w:ascii="Times New Roman" w:hAnsi="Times New Roman"/>
          <w:sz w:val="24"/>
          <w:lang w:val="en-IN"/>
        </w:rPr>
        <w:t xml:space="preserve">– to </w:t>
      </w:r>
      <w:r w:rsidR="0012050D" w:rsidRPr="005A41B2">
        <w:rPr>
          <w:rFonts w:ascii="Times New Roman" w:hAnsi="Times New Roman"/>
          <w:sz w:val="24"/>
          <w:lang w:val="en-IN"/>
        </w:rPr>
        <w:t xml:space="preserve">test vaccines for </w:t>
      </w:r>
      <w:r w:rsidRPr="005A41B2">
        <w:rPr>
          <w:rFonts w:ascii="Times New Roman" w:hAnsi="Times New Roman"/>
          <w:sz w:val="24"/>
          <w:lang w:val="en-IN"/>
        </w:rPr>
        <w:t>typhoid, malaria and chikungunya</w:t>
      </w:r>
      <w:r w:rsidR="009F03D0" w:rsidRPr="005A41B2">
        <w:rPr>
          <w:rFonts w:ascii="Times New Roman" w:hAnsi="Times New Roman"/>
          <w:sz w:val="24"/>
          <w:lang w:val="en-IN"/>
        </w:rPr>
        <w:t xml:space="preserve"> – </w:t>
      </w:r>
      <w:r w:rsidR="002E397C" w:rsidRPr="005A41B2">
        <w:rPr>
          <w:rFonts w:ascii="Times New Roman" w:hAnsi="Times New Roman"/>
          <w:sz w:val="24"/>
          <w:lang w:val="en-IN"/>
        </w:rPr>
        <w:t xml:space="preserve">after which </w:t>
      </w:r>
      <w:r w:rsidR="009F03D0" w:rsidRPr="005A41B2">
        <w:rPr>
          <w:rFonts w:ascii="Times New Roman" w:hAnsi="Times New Roman"/>
          <w:sz w:val="24"/>
          <w:lang w:val="en-IN"/>
        </w:rPr>
        <w:t xml:space="preserve">groups </w:t>
      </w:r>
      <w:r w:rsidR="002E397C" w:rsidRPr="005A41B2">
        <w:rPr>
          <w:rFonts w:ascii="Times New Roman" w:hAnsi="Times New Roman"/>
          <w:sz w:val="24"/>
          <w:lang w:val="en-IN"/>
        </w:rPr>
        <w:t xml:space="preserve">were asked </w:t>
      </w:r>
      <w:r w:rsidR="009F03D0" w:rsidRPr="005A41B2">
        <w:rPr>
          <w:rFonts w:ascii="Times New Roman" w:hAnsi="Times New Roman"/>
          <w:sz w:val="24"/>
          <w:lang w:val="en-IN"/>
        </w:rPr>
        <w:t xml:space="preserve">to </w:t>
      </w:r>
      <w:r w:rsidR="0046731A" w:rsidRPr="005A41B2">
        <w:rPr>
          <w:rFonts w:ascii="Times New Roman" w:hAnsi="Times New Roman"/>
          <w:sz w:val="24"/>
          <w:lang w:val="en-IN"/>
        </w:rPr>
        <w:t xml:space="preserve">spend </w:t>
      </w:r>
      <w:r w:rsidR="00F606F4" w:rsidRPr="005A41B2">
        <w:rPr>
          <w:rFonts w:ascii="Times New Roman" w:hAnsi="Times New Roman"/>
          <w:sz w:val="24"/>
          <w:lang w:val="en-IN"/>
        </w:rPr>
        <w:t xml:space="preserve">about </w:t>
      </w:r>
      <w:r w:rsidR="0046731A" w:rsidRPr="005A41B2">
        <w:rPr>
          <w:rFonts w:ascii="Times New Roman" w:hAnsi="Times New Roman"/>
          <w:sz w:val="24"/>
          <w:lang w:val="en-IN"/>
        </w:rPr>
        <w:t xml:space="preserve">an hour deliberating </w:t>
      </w:r>
      <w:r w:rsidR="009F03D0" w:rsidRPr="005A41B2">
        <w:rPr>
          <w:rFonts w:ascii="Times New Roman" w:hAnsi="Times New Roman"/>
          <w:sz w:val="24"/>
          <w:lang w:val="en-IN"/>
        </w:rPr>
        <w:t>on the information</w:t>
      </w:r>
      <w:r w:rsidR="001F578F" w:rsidRPr="005A41B2">
        <w:rPr>
          <w:rFonts w:ascii="Times New Roman" w:hAnsi="Times New Roman"/>
          <w:sz w:val="24"/>
          <w:lang w:val="en-IN"/>
        </w:rPr>
        <w:t xml:space="preserve"> gaps in the scenario</w:t>
      </w:r>
      <w:r w:rsidR="009F03D0" w:rsidRPr="005A41B2">
        <w:rPr>
          <w:rFonts w:ascii="Times New Roman" w:hAnsi="Times New Roman"/>
          <w:sz w:val="24"/>
          <w:lang w:val="en-IN"/>
        </w:rPr>
        <w:t xml:space="preserve">, </w:t>
      </w:r>
      <w:r w:rsidR="001F578F" w:rsidRPr="005A41B2">
        <w:rPr>
          <w:rFonts w:ascii="Times New Roman" w:hAnsi="Times New Roman"/>
          <w:sz w:val="24"/>
          <w:lang w:val="en-IN"/>
        </w:rPr>
        <w:t xml:space="preserve">the </w:t>
      </w:r>
      <w:r w:rsidR="009F03D0" w:rsidRPr="005A41B2">
        <w:rPr>
          <w:rFonts w:ascii="Times New Roman" w:hAnsi="Times New Roman"/>
          <w:sz w:val="24"/>
          <w:lang w:val="en-IN"/>
        </w:rPr>
        <w:t>feasibility of the research, and ethical issues.</w:t>
      </w:r>
    </w:p>
    <w:p w14:paraId="1BD8CB05" w14:textId="77777777" w:rsidR="002E397C" w:rsidRPr="005A41B2" w:rsidRDefault="002E397C" w:rsidP="000028E9">
      <w:pPr>
        <w:spacing w:after="0" w:line="240" w:lineRule="auto"/>
        <w:rPr>
          <w:rFonts w:ascii="Times New Roman" w:hAnsi="Times New Roman"/>
          <w:sz w:val="24"/>
          <w:lang w:val="en-IN"/>
        </w:rPr>
      </w:pPr>
    </w:p>
    <w:p w14:paraId="66F12DCB" w14:textId="77777777" w:rsidR="002F5E6F" w:rsidRDefault="009F03D0" w:rsidP="000028E9">
      <w:pPr>
        <w:spacing w:after="0" w:line="240" w:lineRule="auto"/>
        <w:rPr>
          <w:rFonts w:ascii="Times New Roman" w:hAnsi="Times New Roman"/>
          <w:sz w:val="24"/>
          <w:lang w:val="en-IN"/>
        </w:rPr>
      </w:pPr>
      <w:r w:rsidRPr="005A41B2">
        <w:rPr>
          <w:rFonts w:ascii="Times New Roman" w:hAnsi="Times New Roman"/>
          <w:sz w:val="24"/>
          <w:lang w:val="en-IN"/>
        </w:rPr>
        <w:t>A few concerns stood out in group presentations</w:t>
      </w:r>
      <w:r w:rsidR="0046731A" w:rsidRPr="005A41B2">
        <w:rPr>
          <w:rFonts w:ascii="Times New Roman" w:hAnsi="Times New Roman"/>
          <w:sz w:val="24"/>
          <w:lang w:val="en-IN"/>
        </w:rPr>
        <w:t xml:space="preserve"> and the discussions that followed</w:t>
      </w:r>
      <w:r w:rsidRPr="005A41B2">
        <w:rPr>
          <w:rFonts w:ascii="Times New Roman" w:hAnsi="Times New Roman"/>
          <w:sz w:val="24"/>
          <w:lang w:val="en-IN"/>
        </w:rPr>
        <w:t xml:space="preserve">. </w:t>
      </w:r>
    </w:p>
    <w:p w14:paraId="4D76C0AD" w14:textId="77777777" w:rsidR="002F5E6F" w:rsidRDefault="002F5E6F" w:rsidP="000028E9">
      <w:pPr>
        <w:spacing w:after="0" w:line="240" w:lineRule="auto"/>
        <w:rPr>
          <w:rFonts w:ascii="Times New Roman" w:hAnsi="Times New Roman"/>
          <w:sz w:val="24"/>
          <w:lang w:val="en-IN"/>
        </w:rPr>
      </w:pPr>
    </w:p>
    <w:p w14:paraId="5FCA9752" w14:textId="77777777" w:rsidR="00E55806" w:rsidRDefault="009F03D0" w:rsidP="000028E9">
      <w:pPr>
        <w:spacing w:after="0" w:line="240" w:lineRule="auto"/>
        <w:rPr>
          <w:rFonts w:ascii="Times New Roman" w:hAnsi="Times New Roman"/>
          <w:sz w:val="24"/>
          <w:lang w:val="en-IN"/>
        </w:rPr>
      </w:pPr>
      <w:r w:rsidRPr="005A41B2">
        <w:rPr>
          <w:rFonts w:ascii="Times New Roman" w:hAnsi="Times New Roman"/>
          <w:sz w:val="24"/>
          <w:lang w:val="en-IN"/>
        </w:rPr>
        <w:t>First,</w:t>
      </w:r>
      <w:r w:rsidR="00C830A3">
        <w:rPr>
          <w:rFonts w:ascii="Times New Roman" w:hAnsi="Times New Roman"/>
          <w:sz w:val="24"/>
          <w:lang w:val="en-IN"/>
        </w:rPr>
        <w:t xml:space="preserve"> </w:t>
      </w:r>
      <w:r w:rsidR="0012050D" w:rsidRPr="005A41B2">
        <w:rPr>
          <w:rFonts w:ascii="Times New Roman" w:hAnsi="Times New Roman"/>
          <w:sz w:val="24"/>
          <w:lang w:val="en-IN"/>
        </w:rPr>
        <w:t xml:space="preserve">questions were raised about the choice of </w:t>
      </w:r>
      <w:r w:rsidR="00187FF3" w:rsidRPr="005A41B2">
        <w:rPr>
          <w:rFonts w:ascii="Times New Roman" w:hAnsi="Times New Roman"/>
          <w:sz w:val="24"/>
          <w:lang w:val="en-IN"/>
        </w:rPr>
        <w:t>disease</w:t>
      </w:r>
      <w:r w:rsidR="00582C15" w:rsidRPr="005A41B2">
        <w:rPr>
          <w:rFonts w:ascii="Times New Roman" w:hAnsi="Times New Roman"/>
          <w:sz w:val="24"/>
          <w:lang w:val="en-IN"/>
        </w:rPr>
        <w:t>s</w:t>
      </w:r>
      <w:r w:rsidR="0012050D" w:rsidRPr="005A41B2">
        <w:rPr>
          <w:rFonts w:ascii="Times New Roman" w:hAnsi="Times New Roman"/>
          <w:sz w:val="24"/>
          <w:lang w:val="en-IN"/>
        </w:rPr>
        <w:t>.</w:t>
      </w:r>
      <w:r w:rsidR="00C830A3">
        <w:rPr>
          <w:rFonts w:ascii="Times New Roman" w:hAnsi="Times New Roman"/>
          <w:sz w:val="24"/>
          <w:lang w:val="en-IN"/>
        </w:rPr>
        <w:t xml:space="preserve"> </w:t>
      </w:r>
      <w:r w:rsidR="00D159B0" w:rsidRPr="005A41B2">
        <w:rPr>
          <w:rFonts w:ascii="Times New Roman" w:hAnsi="Times New Roman"/>
          <w:sz w:val="24"/>
          <w:lang w:val="en-IN"/>
        </w:rPr>
        <w:t xml:space="preserve">Though the introductory presenter stated that the ideal CHIM would be one in which no animal model was available, </w:t>
      </w:r>
      <w:r w:rsidR="00D159B0">
        <w:rPr>
          <w:rFonts w:ascii="Times New Roman" w:hAnsi="Times New Roman"/>
          <w:sz w:val="24"/>
          <w:lang w:val="en-IN"/>
        </w:rPr>
        <w:t xml:space="preserve">it was clear that </w:t>
      </w:r>
      <w:r w:rsidR="00D159B0" w:rsidRPr="005A41B2">
        <w:rPr>
          <w:rFonts w:ascii="Times New Roman" w:hAnsi="Times New Roman"/>
          <w:sz w:val="24"/>
          <w:lang w:val="en-IN"/>
        </w:rPr>
        <w:t>animal models</w:t>
      </w:r>
      <w:r w:rsidR="00D159B0">
        <w:rPr>
          <w:rFonts w:ascii="Times New Roman" w:hAnsi="Times New Roman"/>
          <w:sz w:val="24"/>
          <w:lang w:val="en-IN"/>
        </w:rPr>
        <w:t xml:space="preserve"> have been used for all three diseases</w:t>
      </w:r>
      <w:r w:rsidR="00D159B0" w:rsidRPr="005A41B2">
        <w:rPr>
          <w:rFonts w:ascii="Times New Roman" w:hAnsi="Times New Roman"/>
          <w:sz w:val="24"/>
          <w:lang w:val="en-IN"/>
        </w:rPr>
        <w:t xml:space="preserve">. </w:t>
      </w:r>
      <w:r w:rsidR="004641DB">
        <w:rPr>
          <w:rFonts w:ascii="Times New Roman" w:hAnsi="Times New Roman"/>
          <w:sz w:val="24"/>
          <w:lang w:val="en-IN"/>
        </w:rPr>
        <w:t>At the same time, t</w:t>
      </w:r>
      <w:r w:rsidR="00E55806" w:rsidRPr="005A41B2">
        <w:rPr>
          <w:rFonts w:ascii="Times New Roman" w:hAnsi="Times New Roman"/>
          <w:sz w:val="24"/>
          <w:lang w:val="en-IN"/>
        </w:rPr>
        <w:t xml:space="preserve">he specialist presenter acknowledged that there was no point in this particular group discussing a CHIM for chikungunya, as it has no treatment.  </w:t>
      </w:r>
      <w:r w:rsidR="00E64618" w:rsidRPr="005A41B2">
        <w:rPr>
          <w:rFonts w:ascii="Times New Roman" w:hAnsi="Times New Roman"/>
          <w:sz w:val="24"/>
          <w:lang w:val="en-IN"/>
        </w:rPr>
        <w:t xml:space="preserve">One person </w:t>
      </w:r>
      <w:r w:rsidR="004641DB">
        <w:rPr>
          <w:rFonts w:ascii="Times New Roman" w:hAnsi="Times New Roman"/>
          <w:sz w:val="24"/>
          <w:lang w:val="en-IN"/>
        </w:rPr>
        <w:t xml:space="preserve">also </w:t>
      </w:r>
      <w:r w:rsidR="00E64618" w:rsidRPr="005A41B2">
        <w:rPr>
          <w:rFonts w:ascii="Times New Roman" w:hAnsi="Times New Roman"/>
          <w:sz w:val="24"/>
          <w:lang w:val="en-IN"/>
        </w:rPr>
        <w:t>pointed out that malaria is so extensively researched</w:t>
      </w:r>
      <w:r w:rsidR="0012050D" w:rsidRPr="005A41B2">
        <w:rPr>
          <w:rFonts w:ascii="Times New Roman" w:hAnsi="Times New Roman"/>
          <w:sz w:val="24"/>
          <w:lang w:val="en-IN"/>
        </w:rPr>
        <w:t xml:space="preserve"> that </w:t>
      </w:r>
      <w:r w:rsidR="00E64618" w:rsidRPr="005A41B2">
        <w:rPr>
          <w:rFonts w:ascii="Times New Roman" w:hAnsi="Times New Roman"/>
          <w:sz w:val="24"/>
          <w:lang w:val="en-IN"/>
        </w:rPr>
        <w:t>a human challenge study is not likely to produce substantial and critical information</w:t>
      </w:r>
      <w:r w:rsidR="0012050D" w:rsidRPr="005A41B2">
        <w:rPr>
          <w:rFonts w:ascii="Times New Roman" w:hAnsi="Times New Roman"/>
          <w:sz w:val="24"/>
          <w:lang w:val="en-IN"/>
        </w:rPr>
        <w:t>, other than to test a new vaccine</w:t>
      </w:r>
      <w:r w:rsidR="00E64618" w:rsidRPr="005A41B2">
        <w:rPr>
          <w:rFonts w:ascii="Times New Roman" w:hAnsi="Times New Roman"/>
          <w:sz w:val="24"/>
          <w:lang w:val="en-IN"/>
        </w:rPr>
        <w:t xml:space="preserve">. </w:t>
      </w:r>
    </w:p>
    <w:p w14:paraId="7A1C02E5" w14:textId="77777777" w:rsidR="00E55806" w:rsidRDefault="00E55806" w:rsidP="000028E9">
      <w:pPr>
        <w:spacing w:after="0" w:line="240" w:lineRule="auto"/>
        <w:rPr>
          <w:rFonts w:ascii="Times New Roman" w:hAnsi="Times New Roman"/>
          <w:sz w:val="24"/>
          <w:lang w:val="en-IN"/>
        </w:rPr>
      </w:pPr>
    </w:p>
    <w:p w14:paraId="1FA810CA" w14:textId="5E166D0D" w:rsidR="009719DF" w:rsidRPr="005A41B2" w:rsidRDefault="00E55806" w:rsidP="000028E9">
      <w:pPr>
        <w:spacing w:after="0" w:line="240" w:lineRule="auto"/>
        <w:rPr>
          <w:rFonts w:ascii="Times New Roman" w:hAnsi="Times New Roman"/>
          <w:sz w:val="24"/>
          <w:lang w:val="en-IN"/>
        </w:rPr>
      </w:pPr>
      <w:r>
        <w:rPr>
          <w:rFonts w:ascii="Times New Roman" w:hAnsi="Times New Roman"/>
          <w:sz w:val="24"/>
          <w:lang w:val="en-IN"/>
        </w:rPr>
        <w:t xml:space="preserve">Additional questions came up in the case of </w:t>
      </w:r>
      <w:r w:rsidR="0012050D" w:rsidRPr="005A41B2">
        <w:rPr>
          <w:rFonts w:ascii="Times New Roman" w:hAnsi="Times New Roman"/>
          <w:sz w:val="24"/>
          <w:lang w:val="en-IN"/>
        </w:rPr>
        <w:t xml:space="preserve">typhoid, for which </w:t>
      </w:r>
      <w:r w:rsidR="009719DF" w:rsidRPr="005A41B2">
        <w:rPr>
          <w:rFonts w:ascii="Times New Roman" w:hAnsi="Times New Roman"/>
          <w:sz w:val="24"/>
          <w:lang w:val="en-IN"/>
        </w:rPr>
        <w:t>there is already a vaccine</w:t>
      </w:r>
      <w:r>
        <w:rPr>
          <w:rFonts w:ascii="Times New Roman" w:hAnsi="Times New Roman"/>
          <w:sz w:val="24"/>
          <w:lang w:val="en-IN"/>
        </w:rPr>
        <w:t xml:space="preserve">. </w:t>
      </w:r>
      <w:del w:id="28" w:author="Admin" w:date="2019-03-19T19:30:00Z">
        <w:r w:rsidR="0088794F" w:rsidRPr="005A41B2" w:rsidDel="009C7A18">
          <w:rPr>
            <w:rFonts w:ascii="Times New Roman" w:hAnsi="Times New Roman"/>
            <w:sz w:val="24"/>
            <w:lang w:val="en-IN"/>
          </w:rPr>
          <w:delText xml:space="preserve">One of </w:delText>
        </w:r>
        <w:r w:rsidR="0088794F" w:rsidRPr="005A41B2" w:rsidDel="004B7924">
          <w:rPr>
            <w:rFonts w:ascii="Times New Roman" w:hAnsi="Times New Roman"/>
            <w:sz w:val="24"/>
            <w:lang w:val="en-IN"/>
          </w:rPr>
          <w:delText>the</w:delText>
        </w:r>
      </w:del>
      <w:r w:rsidR="0088794F" w:rsidRPr="005A41B2">
        <w:rPr>
          <w:rFonts w:ascii="Times New Roman" w:hAnsi="Times New Roman"/>
          <w:sz w:val="24"/>
          <w:lang w:val="en-IN"/>
        </w:rPr>
        <w:t xml:space="preserve"> </w:t>
      </w:r>
      <w:ins w:id="29" w:author="Admin" w:date="2019-03-19T19:30:00Z">
        <w:r w:rsidR="004B7924">
          <w:rPr>
            <w:rFonts w:ascii="Times New Roman" w:hAnsi="Times New Roman"/>
            <w:sz w:val="24"/>
            <w:lang w:val="en-IN"/>
          </w:rPr>
          <w:t xml:space="preserve">A </w:t>
        </w:r>
      </w:ins>
      <w:r w:rsidR="0088794F" w:rsidRPr="005A41B2">
        <w:rPr>
          <w:rFonts w:ascii="Times New Roman" w:hAnsi="Times New Roman"/>
          <w:sz w:val="24"/>
          <w:lang w:val="en-IN"/>
        </w:rPr>
        <w:t>participant</w:t>
      </w:r>
      <w:del w:id="30" w:author="Admin" w:date="2019-03-19T19:30:00Z">
        <w:r w:rsidR="0088794F" w:rsidRPr="005A41B2" w:rsidDel="004B7924">
          <w:rPr>
            <w:rFonts w:ascii="Times New Roman" w:hAnsi="Times New Roman"/>
            <w:sz w:val="24"/>
            <w:lang w:val="en-IN"/>
          </w:rPr>
          <w:delText>s</w:delText>
        </w:r>
      </w:del>
      <w:r w:rsidR="0088794F" w:rsidRPr="005A41B2">
        <w:rPr>
          <w:rFonts w:ascii="Times New Roman" w:hAnsi="Times New Roman"/>
          <w:sz w:val="24"/>
          <w:lang w:val="en-IN"/>
        </w:rPr>
        <w:t xml:space="preserve"> argued that if the current vaccine </w:t>
      </w:r>
      <w:r w:rsidR="004641DB">
        <w:rPr>
          <w:rFonts w:ascii="Times New Roman" w:hAnsi="Times New Roman"/>
          <w:sz w:val="24"/>
          <w:lang w:val="en-IN"/>
        </w:rPr>
        <w:t xml:space="preserve">was </w:t>
      </w:r>
      <w:r w:rsidR="0088794F" w:rsidRPr="005A41B2">
        <w:rPr>
          <w:rFonts w:ascii="Times New Roman" w:hAnsi="Times New Roman"/>
          <w:sz w:val="24"/>
          <w:lang w:val="en-IN"/>
        </w:rPr>
        <w:t>used widely</w:t>
      </w:r>
      <w:r w:rsidR="00D159B0">
        <w:rPr>
          <w:rFonts w:ascii="Times New Roman" w:hAnsi="Times New Roman"/>
          <w:sz w:val="24"/>
          <w:lang w:val="en-IN"/>
        </w:rPr>
        <w:t xml:space="preserve"> enough</w:t>
      </w:r>
      <w:r w:rsidR="0088794F" w:rsidRPr="005A41B2">
        <w:rPr>
          <w:rFonts w:ascii="Times New Roman" w:hAnsi="Times New Roman"/>
          <w:sz w:val="24"/>
          <w:lang w:val="en-IN"/>
        </w:rPr>
        <w:t xml:space="preserve">, it </w:t>
      </w:r>
      <w:r w:rsidR="004641DB">
        <w:rPr>
          <w:rFonts w:ascii="Times New Roman" w:hAnsi="Times New Roman"/>
          <w:sz w:val="24"/>
          <w:lang w:val="en-IN"/>
        </w:rPr>
        <w:t xml:space="preserve">would </w:t>
      </w:r>
      <w:r w:rsidR="0088794F" w:rsidRPr="005A41B2">
        <w:rPr>
          <w:rFonts w:ascii="Times New Roman" w:hAnsi="Times New Roman"/>
          <w:sz w:val="24"/>
          <w:lang w:val="en-IN"/>
        </w:rPr>
        <w:t>be sufficient to create herd immunity to typhoid</w:t>
      </w:r>
      <w:r w:rsidR="00C830A3">
        <w:rPr>
          <w:rFonts w:ascii="Times New Roman" w:hAnsi="Times New Roman"/>
          <w:sz w:val="24"/>
          <w:lang w:val="en-IN"/>
        </w:rPr>
        <w:t xml:space="preserve"> </w:t>
      </w:r>
      <w:r w:rsidR="00132AB2" w:rsidRPr="005A41B2">
        <w:rPr>
          <w:rFonts w:ascii="Times New Roman" w:hAnsi="Times New Roman"/>
          <w:sz w:val="24"/>
          <w:lang w:val="en-IN"/>
        </w:rPr>
        <w:t>despite its limited efficacy</w:t>
      </w:r>
      <w:ins w:id="31" w:author="Admin" w:date="2019-03-19T19:31:00Z">
        <w:r w:rsidR="004B7924">
          <w:rPr>
            <w:rFonts w:ascii="Times New Roman" w:hAnsi="Times New Roman"/>
            <w:sz w:val="24"/>
            <w:lang w:val="en-IN"/>
          </w:rPr>
          <w:t>.</w:t>
        </w:r>
      </w:ins>
      <w:del w:id="32" w:author="Admin" w:date="2019-03-19T19:31:00Z">
        <w:r w:rsidR="00F20C7A" w:rsidDel="004B7924">
          <w:rPr>
            <w:rFonts w:ascii="Times New Roman" w:hAnsi="Times New Roman"/>
            <w:sz w:val="24"/>
            <w:lang w:val="en-IN"/>
          </w:rPr>
          <w:delText>;</w:delText>
        </w:r>
      </w:del>
      <w:r w:rsidR="00F20C7A">
        <w:rPr>
          <w:rFonts w:ascii="Times New Roman" w:hAnsi="Times New Roman"/>
          <w:sz w:val="24"/>
          <w:lang w:val="en-IN"/>
        </w:rPr>
        <w:t xml:space="preserve"> </w:t>
      </w:r>
      <w:ins w:id="33" w:author="Admin" w:date="2019-03-19T19:31:00Z">
        <w:r w:rsidR="004B7924">
          <w:rPr>
            <w:rFonts w:ascii="Times New Roman" w:hAnsi="Times New Roman"/>
            <w:sz w:val="24"/>
            <w:lang w:val="en-IN"/>
          </w:rPr>
          <w:t xml:space="preserve">Hence, </w:t>
        </w:r>
      </w:ins>
      <w:r w:rsidR="0088794F" w:rsidRPr="005A41B2">
        <w:rPr>
          <w:rFonts w:ascii="Times New Roman" w:hAnsi="Times New Roman"/>
          <w:sz w:val="24"/>
          <w:lang w:val="en-IN"/>
        </w:rPr>
        <w:t>there was no need for a new typhoid vaccine using CHIM.</w:t>
      </w:r>
      <w:r w:rsidR="00D159B0">
        <w:rPr>
          <w:rFonts w:ascii="Times New Roman" w:hAnsi="Times New Roman"/>
          <w:sz w:val="24"/>
          <w:lang w:val="en-IN"/>
        </w:rPr>
        <w:t xml:space="preserve"> Separately,</w:t>
      </w:r>
      <w:r w:rsidR="00C830A3">
        <w:rPr>
          <w:rFonts w:ascii="Times New Roman" w:hAnsi="Times New Roman"/>
          <w:sz w:val="24"/>
          <w:lang w:val="en-IN"/>
        </w:rPr>
        <w:t xml:space="preserve"> </w:t>
      </w:r>
      <w:r w:rsidR="004641DB">
        <w:rPr>
          <w:rFonts w:ascii="Times New Roman" w:hAnsi="Times New Roman"/>
          <w:sz w:val="24"/>
          <w:lang w:val="en-IN"/>
        </w:rPr>
        <w:t>someone asked</w:t>
      </w:r>
      <w:ins w:id="34" w:author="Admin" w:date="2019-03-20T01:37:00Z">
        <w:r w:rsidR="0069130A">
          <w:rPr>
            <w:rFonts w:ascii="Times New Roman" w:hAnsi="Times New Roman"/>
            <w:sz w:val="24"/>
            <w:lang w:val="en-IN"/>
          </w:rPr>
          <w:t xml:space="preserve"> if</w:t>
        </w:r>
      </w:ins>
      <w:del w:id="35" w:author="Admin" w:date="2019-03-20T01:37:00Z">
        <w:r w:rsidR="004641DB" w:rsidDel="0069130A">
          <w:rPr>
            <w:rFonts w:ascii="Times New Roman" w:hAnsi="Times New Roman"/>
            <w:sz w:val="24"/>
            <w:lang w:val="en-IN"/>
          </w:rPr>
          <w:delText xml:space="preserve">, </w:delText>
        </w:r>
        <w:r w:rsidR="0088794F" w:rsidDel="0069130A">
          <w:rPr>
            <w:rFonts w:ascii="Times New Roman" w:hAnsi="Times New Roman"/>
            <w:sz w:val="24"/>
            <w:lang w:val="en-IN"/>
          </w:rPr>
          <w:delText>would</w:delText>
        </w:r>
      </w:del>
      <w:r w:rsidR="0088794F">
        <w:rPr>
          <w:rFonts w:ascii="Times New Roman" w:hAnsi="Times New Roman"/>
          <w:sz w:val="24"/>
          <w:lang w:val="en-IN"/>
        </w:rPr>
        <w:t xml:space="preserve"> </w:t>
      </w:r>
      <w:r w:rsidR="001F578F" w:rsidRPr="005A41B2">
        <w:rPr>
          <w:rFonts w:ascii="Times New Roman" w:hAnsi="Times New Roman"/>
          <w:sz w:val="24"/>
          <w:lang w:val="en-IN"/>
        </w:rPr>
        <w:t xml:space="preserve">the new vaccine </w:t>
      </w:r>
      <w:ins w:id="36" w:author="Admin" w:date="2019-03-20T01:37:00Z">
        <w:r w:rsidR="0069130A">
          <w:rPr>
            <w:rFonts w:ascii="Times New Roman" w:hAnsi="Times New Roman"/>
            <w:sz w:val="24"/>
            <w:lang w:val="en-IN"/>
          </w:rPr>
          <w:t xml:space="preserve">would </w:t>
        </w:r>
      </w:ins>
      <w:r w:rsidR="00F20C7A">
        <w:rPr>
          <w:rFonts w:ascii="Times New Roman" w:hAnsi="Times New Roman"/>
          <w:sz w:val="24"/>
          <w:lang w:val="en-IN"/>
        </w:rPr>
        <w:t xml:space="preserve">be tested </w:t>
      </w:r>
      <w:r w:rsidR="009719DF" w:rsidRPr="005A41B2">
        <w:rPr>
          <w:rFonts w:ascii="Times New Roman" w:hAnsi="Times New Roman"/>
          <w:sz w:val="24"/>
          <w:lang w:val="en-IN"/>
        </w:rPr>
        <w:t>against a placebo</w:t>
      </w:r>
      <w:r w:rsidR="001F578F" w:rsidRPr="005A41B2">
        <w:rPr>
          <w:rFonts w:ascii="Times New Roman" w:hAnsi="Times New Roman"/>
          <w:sz w:val="24"/>
          <w:lang w:val="en-IN"/>
        </w:rPr>
        <w:t xml:space="preserve"> when a vaccine already </w:t>
      </w:r>
      <w:proofErr w:type="gramStart"/>
      <w:r w:rsidR="001F578F" w:rsidRPr="005A41B2">
        <w:rPr>
          <w:rFonts w:ascii="Times New Roman" w:hAnsi="Times New Roman"/>
          <w:sz w:val="24"/>
          <w:lang w:val="en-IN"/>
        </w:rPr>
        <w:t>existed</w:t>
      </w:r>
      <w:r w:rsidR="009719DF" w:rsidRPr="005A41B2">
        <w:rPr>
          <w:rFonts w:ascii="Times New Roman" w:hAnsi="Times New Roman"/>
          <w:sz w:val="24"/>
          <w:lang w:val="en-IN"/>
        </w:rPr>
        <w:t>?</w:t>
      </w:r>
      <w:r w:rsidR="00E33D03">
        <w:rPr>
          <w:rFonts w:ascii="Times New Roman" w:hAnsi="Times New Roman"/>
          <w:sz w:val="24"/>
          <w:lang w:val="en-IN"/>
        </w:rPr>
        <w:t>*</w:t>
      </w:r>
      <w:proofErr w:type="gramEnd"/>
      <w:ins w:id="37" w:author="Admin" w:date="2019-03-19T19:32:00Z">
        <w:r w:rsidR="004B7924">
          <w:rPr>
            <w:rFonts w:ascii="Times New Roman" w:hAnsi="Times New Roman"/>
            <w:sz w:val="24"/>
            <w:lang w:val="en-IN"/>
          </w:rPr>
          <w:t xml:space="preserve"> </w:t>
        </w:r>
      </w:ins>
      <w:r w:rsidR="00104CAF">
        <w:rPr>
          <w:rFonts w:ascii="Times New Roman" w:hAnsi="Times New Roman"/>
          <w:sz w:val="24"/>
          <w:lang w:val="en-IN"/>
        </w:rPr>
        <w:t>Such testing w</w:t>
      </w:r>
      <w:r w:rsidR="00D159B0">
        <w:rPr>
          <w:rFonts w:ascii="Times New Roman" w:hAnsi="Times New Roman"/>
          <w:sz w:val="24"/>
          <w:lang w:val="en-IN"/>
        </w:rPr>
        <w:t xml:space="preserve">ould seem to violate </w:t>
      </w:r>
      <w:r>
        <w:rPr>
          <w:rFonts w:ascii="Times New Roman" w:hAnsi="Times New Roman"/>
          <w:sz w:val="24"/>
          <w:lang w:val="en-IN"/>
        </w:rPr>
        <w:t xml:space="preserve">national and international ethical guidelines </w:t>
      </w:r>
      <w:r w:rsidR="00D159B0">
        <w:rPr>
          <w:rFonts w:ascii="Times New Roman" w:hAnsi="Times New Roman"/>
          <w:sz w:val="24"/>
          <w:lang w:val="en-IN"/>
        </w:rPr>
        <w:t xml:space="preserve">that </w:t>
      </w:r>
      <w:r w:rsidR="0088794F">
        <w:rPr>
          <w:rFonts w:ascii="Times New Roman" w:hAnsi="Times New Roman"/>
          <w:sz w:val="24"/>
          <w:lang w:val="en-IN"/>
        </w:rPr>
        <w:t xml:space="preserve">restrict the use of a placebo in research when an effective intervention exists. </w:t>
      </w:r>
    </w:p>
    <w:p w14:paraId="0D98EA21" w14:textId="77777777" w:rsidR="00101B73" w:rsidRDefault="00101B73" w:rsidP="000028E9">
      <w:pPr>
        <w:spacing w:after="0" w:line="240" w:lineRule="auto"/>
        <w:rPr>
          <w:rFonts w:ascii="Times New Roman" w:hAnsi="Times New Roman"/>
          <w:sz w:val="24"/>
          <w:lang w:val="en-IN"/>
        </w:rPr>
      </w:pPr>
    </w:p>
    <w:p w14:paraId="3E5AB82C" w14:textId="77777777" w:rsidR="00F92FF3" w:rsidRPr="005A41B2" w:rsidRDefault="00F92FF3"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At this meeting, too, </w:t>
      </w:r>
      <w:r w:rsidR="00582C15" w:rsidRPr="005A41B2">
        <w:rPr>
          <w:rFonts w:ascii="Times New Roman" w:hAnsi="Times New Roman"/>
          <w:sz w:val="24"/>
          <w:lang w:val="en-IN"/>
        </w:rPr>
        <w:t xml:space="preserve">opinions were divided on </w:t>
      </w:r>
      <w:r w:rsidRPr="005A41B2">
        <w:rPr>
          <w:rFonts w:ascii="Times New Roman" w:hAnsi="Times New Roman"/>
          <w:sz w:val="24"/>
          <w:lang w:val="en-IN"/>
        </w:rPr>
        <w:t xml:space="preserve">the use of </w:t>
      </w:r>
      <w:r w:rsidR="00AD0561" w:rsidRPr="005A41B2">
        <w:rPr>
          <w:rFonts w:ascii="Times New Roman" w:hAnsi="Times New Roman"/>
          <w:sz w:val="24"/>
          <w:lang w:val="en-IN"/>
        </w:rPr>
        <w:t>CHIM in India</w:t>
      </w:r>
      <w:r w:rsidR="00E33D03" w:rsidRPr="005A41B2">
        <w:rPr>
          <w:rFonts w:ascii="Times New Roman" w:hAnsi="Times New Roman"/>
          <w:sz w:val="24"/>
          <w:lang w:val="en-IN"/>
        </w:rPr>
        <w:t xml:space="preserve">– </w:t>
      </w:r>
      <w:r w:rsidR="001F578F" w:rsidRPr="005A41B2">
        <w:rPr>
          <w:rFonts w:ascii="Times New Roman" w:hAnsi="Times New Roman"/>
          <w:sz w:val="24"/>
          <w:lang w:val="en-IN"/>
        </w:rPr>
        <w:t xml:space="preserve">whether it was needed, </w:t>
      </w:r>
      <w:r w:rsidR="00F606F4" w:rsidRPr="005A41B2">
        <w:rPr>
          <w:rFonts w:ascii="Times New Roman" w:hAnsi="Times New Roman"/>
          <w:sz w:val="24"/>
          <w:lang w:val="en-IN"/>
        </w:rPr>
        <w:t>whether the necessary regulatory structure was in place, and whether it could be conducted ethically.</w:t>
      </w:r>
      <w:r w:rsidR="00582C15" w:rsidRPr="005A41B2">
        <w:rPr>
          <w:rFonts w:ascii="Times New Roman" w:hAnsi="Times New Roman"/>
          <w:sz w:val="24"/>
          <w:lang w:val="en-IN"/>
        </w:rPr>
        <w:t xml:space="preserve"> A number of participants expressed their reservations, but others </w:t>
      </w:r>
      <w:r w:rsidR="007D01D5" w:rsidRPr="005A41B2">
        <w:rPr>
          <w:rFonts w:ascii="Times New Roman" w:hAnsi="Times New Roman"/>
          <w:sz w:val="24"/>
          <w:lang w:val="en-IN"/>
        </w:rPr>
        <w:t>viewed human challenge trials as both essential and inevitable in India.</w:t>
      </w:r>
    </w:p>
    <w:p w14:paraId="39585510" w14:textId="77777777" w:rsidR="00F92FF3" w:rsidRDefault="00F92FF3" w:rsidP="000028E9">
      <w:pPr>
        <w:spacing w:after="0" w:line="240" w:lineRule="auto"/>
        <w:rPr>
          <w:rFonts w:ascii="Times New Roman" w:hAnsi="Times New Roman"/>
          <w:sz w:val="24"/>
          <w:lang w:val="en-IN"/>
        </w:rPr>
      </w:pPr>
    </w:p>
    <w:p w14:paraId="0CC421EE" w14:textId="77777777" w:rsidR="009C61DB" w:rsidRPr="005A41B2" w:rsidRDefault="0088794F" w:rsidP="000028E9">
      <w:pPr>
        <w:spacing w:after="0" w:line="240" w:lineRule="auto"/>
        <w:rPr>
          <w:rFonts w:ascii="Times New Roman" w:hAnsi="Times New Roman"/>
          <w:sz w:val="24"/>
          <w:lang w:val="en-IN"/>
        </w:rPr>
      </w:pPr>
      <w:r>
        <w:rPr>
          <w:rFonts w:ascii="Times New Roman" w:hAnsi="Times New Roman"/>
          <w:b/>
          <w:sz w:val="24"/>
          <w:lang w:val="en-IN"/>
        </w:rPr>
        <w:t xml:space="preserve">Are human challenge trials in India </w:t>
      </w:r>
      <w:r w:rsidR="005A41B2" w:rsidRPr="005A41B2">
        <w:rPr>
          <w:rFonts w:ascii="Times New Roman" w:hAnsi="Times New Roman"/>
          <w:b/>
          <w:sz w:val="24"/>
          <w:lang w:val="en-IN"/>
        </w:rPr>
        <w:t xml:space="preserve">a </w:t>
      </w:r>
      <w:r w:rsidR="009C61DB" w:rsidRPr="005A41B2">
        <w:rPr>
          <w:rFonts w:ascii="Times New Roman" w:hAnsi="Times New Roman"/>
          <w:b/>
          <w:sz w:val="24"/>
          <w:lang w:val="en-IN"/>
        </w:rPr>
        <w:t>done deal?</w:t>
      </w:r>
    </w:p>
    <w:p w14:paraId="5B565624" w14:textId="77777777" w:rsidR="00F606F4" w:rsidRPr="005A41B2" w:rsidRDefault="00F606F4"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Participants were informed at the start of the meeting that there were at present no confirmed plans to undertake human challenge studies in India. </w:t>
      </w:r>
      <w:r w:rsidR="0021643E">
        <w:rPr>
          <w:rFonts w:ascii="Times New Roman" w:hAnsi="Times New Roman"/>
          <w:sz w:val="24"/>
          <w:lang w:val="en-IN"/>
        </w:rPr>
        <w:t>However, i</w:t>
      </w:r>
      <w:r w:rsidR="00460D3B">
        <w:rPr>
          <w:rFonts w:ascii="Times New Roman" w:hAnsi="Times New Roman"/>
          <w:sz w:val="24"/>
          <w:lang w:val="en-IN"/>
        </w:rPr>
        <w:t xml:space="preserve">t </w:t>
      </w:r>
      <w:r w:rsidR="0021643E">
        <w:rPr>
          <w:rFonts w:ascii="Times New Roman" w:hAnsi="Times New Roman"/>
          <w:sz w:val="24"/>
          <w:lang w:val="en-IN"/>
        </w:rPr>
        <w:t xml:space="preserve">is possible that </w:t>
      </w:r>
      <w:r w:rsidR="002658D9" w:rsidRPr="005A41B2">
        <w:rPr>
          <w:rFonts w:ascii="Times New Roman" w:hAnsi="Times New Roman"/>
          <w:sz w:val="24"/>
          <w:lang w:val="en-IN"/>
        </w:rPr>
        <w:t xml:space="preserve">CHIM </w:t>
      </w:r>
      <w:r w:rsidRPr="005A41B2">
        <w:rPr>
          <w:rFonts w:ascii="Times New Roman" w:hAnsi="Times New Roman"/>
          <w:sz w:val="24"/>
          <w:lang w:val="en-IN"/>
        </w:rPr>
        <w:t xml:space="preserve">trials </w:t>
      </w:r>
      <w:r w:rsidR="00917476">
        <w:rPr>
          <w:rFonts w:ascii="Times New Roman" w:hAnsi="Times New Roman"/>
          <w:sz w:val="24"/>
          <w:lang w:val="en-IN"/>
        </w:rPr>
        <w:t xml:space="preserve">will </w:t>
      </w:r>
      <w:r w:rsidR="00460D3B">
        <w:rPr>
          <w:rFonts w:ascii="Times New Roman" w:hAnsi="Times New Roman"/>
          <w:sz w:val="24"/>
          <w:lang w:val="en-IN"/>
        </w:rPr>
        <w:t xml:space="preserve">be </w:t>
      </w:r>
      <w:r w:rsidR="00917476">
        <w:rPr>
          <w:rFonts w:ascii="Times New Roman" w:hAnsi="Times New Roman"/>
          <w:sz w:val="24"/>
          <w:lang w:val="en-IN"/>
        </w:rPr>
        <w:t xml:space="preserve">introduced </w:t>
      </w:r>
      <w:r w:rsidR="0021643E">
        <w:rPr>
          <w:rFonts w:ascii="Times New Roman" w:hAnsi="Times New Roman"/>
          <w:sz w:val="24"/>
          <w:lang w:val="en-IN"/>
        </w:rPr>
        <w:t xml:space="preserve">in India, </w:t>
      </w:r>
      <w:r w:rsidR="00A4042F" w:rsidRPr="005A41B2">
        <w:rPr>
          <w:rFonts w:ascii="Times New Roman" w:hAnsi="Times New Roman"/>
          <w:sz w:val="24"/>
          <w:lang w:val="en-IN"/>
        </w:rPr>
        <w:t>possibly by the end of 2019</w:t>
      </w:r>
      <w:r w:rsidRPr="005A41B2">
        <w:rPr>
          <w:rFonts w:ascii="Times New Roman" w:hAnsi="Times New Roman"/>
          <w:sz w:val="24"/>
          <w:lang w:val="en-IN"/>
        </w:rPr>
        <w:t xml:space="preserve">. </w:t>
      </w:r>
    </w:p>
    <w:p w14:paraId="1A338324" w14:textId="77777777" w:rsidR="00F606F4" w:rsidRPr="005A41B2" w:rsidRDefault="00F606F4" w:rsidP="000028E9">
      <w:pPr>
        <w:spacing w:after="0" w:line="240" w:lineRule="auto"/>
        <w:rPr>
          <w:rFonts w:ascii="Times New Roman" w:hAnsi="Times New Roman"/>
          <w:sz w:val="24"/>
          <w:lang w:val="en-IN"/>
        </w:rPr>
      </w:pPr>
    </w:p>
    <w:p w14:paraId="453AAA4F" w14:textId="57F50B56" w:rsidR="00730EA9" w:rsidRDefault="00A02232" w:rsidP="000028E9">
      <w:pPr>
        <w:spacing w:after="0" w:line="240" w:lineRule="auto"/>
        <w:rPr>
          <w:rFonts w:ascii="Times New Roman" w:hAnsi="Times New Roman"/>
          <w:sz w:val="24"/>
          <w:lang w:val="en-IN"/>
        </w:rPr>
      </w:pPr>
      <w:r w:rsidRPr="005A41B2">
        <w:rPr>
          <w:rFonts w:ascii="Times New Roman" w:hAnsi="Times New Roman"/>
          <w:sz w:val="24"/>
          <w:lang w:val="en-IN"/>
        </w:rPr>
        <w:t xml:space="preserve">The DBT-European Union </w:t>
      </w:r>
      <w:r w:rsidR="009B7C91">
        <w:rPr>
          <w:rFonts w:ascii="Times New Roman" w:hAnsi="Times New Roman"/>
          <w:sz w:val="24"/>
          <w:lang w:val="en-IN"/>
        </w:rPr>
        <w:t xml:space="preserve">sent out a </w:t>
      </w:r>
      <w:r w:rsidRPr="005A41B2">
        <w:rPr>
          <w:rFonts w:ascii="Times New Roman" w:hAnsi="Times New Roman"/>
          <w:sz w:val="24"/>
          <w:lang w:val="en-IN"/>
        </w:rPr>
        <w:t xml:space="preserve">call for proposals for collaborative research </w:t>
      </w:r>
      <w:r w:rsidR="005B748C">
        <w:rPr>
          <w:rFonts w:ascii="Times New Roman" w:hAnsi="Times New Roman"/>
          <w:sz w:val="24"/>
          <w:lang w:val="en-IN"/>
        </w:rPr>
        <w:t xml:space="preserve">for an influenza vaccine using CHIM </w:t>
      </w:r>
      <w:r w:rsidR="007D62DA" w:rsidRPr="00FE562A">
        <w:rPr>
          <w:rFonts w:ascii="Times New Roman" w:hAnsi="Times New Roman"/>
          <w:sz w:val="24"/>
          <w:lang w:val="en-IN"/>
        </w:rPr>
        <w:t>(</w:t>
      </w:r>
      <w:r w:rsidR="007E3423">
        <w:rPr>
          <w:rFonts w:ascii="Times New Roman" w:hAnsi="Times New Roman"/>
          <w:sz w:val="24"/>
          <w:lang w:val="en-IN"/>
        </w:rPr>
        <w:t>3</w:t>
      </w:r>
      <w:r w:rsidR="007D62DA" w:rsidRPr="00FE562A">
        <w:rPr>
          <w:rFonts w:ascii="Times New Roman" w:hAnsi="Times New Roman"/>
          <w:sz w:val="24"/>
          <w:lang w:val="en-IN"/>
        </w:rPr>
        <w:t>)</w:t>
      </w:r>
      <w:r w:rsidR="001E480C">
        <w:rPr>
          <w:rFonts w:ascii="Times New Roman" w:hAnsi="Times New Roman"/>
          <w:sz w:val="24"/>
          <w:lang w:val="en-IN"/>
        </w:rPr>
        <w:t xml:space="preserve"> </w:t>
      </w:r>
      <w:r w:rsidRPr="005A41B2">
        <w:rPr>
          <w:rFonts w:ascii="Times New Roman" w:hAnsi="Times New Roman"/>
          <w:sz w:val="24"/>
          <w:lang w:val="en-IN"/>
        </w:rPr>
        <w:t>in July 2018</w:t>
      </w:r>
      <w:r w:rsidR="009B7C91">
        <w:rPr>
          <w:rFonts w:ascii="Times New Roman" w:hAnsi="Times New Roman"/>
          <w:sz w:val="24"/>
          <w:lang w:val="en-IN"/>
        </w:rPr>
        <w:t>,</w:t>
      </w:r>
      <w:r w:rsidRPr="005A41B2">
        <w:rPr>
          <w:rFonts w:ascii="Times New Roman" w:hAnsi="Times New Roman"/>
          <w:sz w:val="24"/>
          <w:lang w:val="en-IN"/>
        </w:rPr>
        <w:t xml:space="preserve"> with an April 2019 deadline</w:t>
      </w:r>
      <w:r w:rsidR="009B7C91">
        <w:rPr>
          <w:rFonts w:ascii="Times New Roman" w:hAnsi="Times New Roman"/>
          <w:sz w:val="24"/>
          <w:lang w:val="en-IN"/>
        </w:rPr>
        <w:t xml:space="preserve"> and a decision by August 2019</w:t>
      </w:r>
      <w:r w:rsidRPr="005A41B2">
        <w:rPr>
          <w:rFonts w:ascii="Times New Roman" w:hAnsi="Times New Roman"/>
          <w:sz w:val="24"/>
          <w:lang w:val="en-IN"/>
        </w:rPr>
        <w:t xml:space="preserve">. </w:t>
      </w:r>
      <w:r w:rsidR="00334759">
        <w:rPr>
          <w:rFonts w:ascii="Times New Roman" w:hAnsi="Times New Roman"/>
          <w:sz w:val="24"/>
          <w:lang w:val="en-IN"/>
        </w:rPr>
        <w:t xml:space="preserve">A </w:t>
      </w:r>
      <w:ins w:id="38" w:author="Admin" w:date="2019-03-19T19:34:00Z">
        <w:r w:rsidR="004B7924">
          <w:rPr>
            <w:rFonts w:ascii="Times New Roman" w:hAnsi="Times New Roman"/>
            <w:sz w:val="24"/>
            <w:lang w:val="en-IN"/>
          </w:rPr>
          <w:t>researcher</w:t>
        </w:r>
      </w:ins>
      <w:del w:id="39" w:author="Admin" w:date="2019-03-19T19:34:00Z">
        <w:r w:rsidR="00334759" w:rsidDel="004B7924">
          <w:rPr>
            <w:rFonts w:ascii="Times New Roman" w:hAnsi="Times New Roman"/>
            <w:sz w:val="24"/>
            <w:lang w:val="en-IN"/>
          </w:rPr>
          <w:delText>person</w:delText>
        </w:r>
      </w:del>
      <w:r w:rsidR="00334759">
        <w:rPr>
          <w:rFonts w:ascii="Times New Roman" w:hAnsi="Times New Roman"/>
          <w:sz w:val="24"/>
          <w:lang w:val="en-IN"/>
        </w:rPr>
        <w:t xml:space="preserve"> from </w:t>
      </w:r>
      <w:r w:rsidR="008E736A">
        <w:rPr>
          <w:rFonts w:ascii="Times New Roman" w:hAnsi="Times New Roman"/>
          <w:sz w:val="24"/>
          <w:lang w:val="en-IN"/>
        </w:rPr>
        <w:t xml:space="preserve">THSTI has put in a proposal for </w:t>
      </w:r>
      <w:r w:rsidR="00334759">
        <w:rPr>
          <w:rFonts w:ascii="Times New Roman" w:hAnsi="Times New Roman"/>
          <w:sz w:val="24"/>
          <w:lang w:val="en-IN"/>
        </w:rPr>
        <w:t>this</w:t>
      </w:r>
      <w:r w:rsidR="001B0D16">
        <w:rPr>
          <w:rFonts w:ascii="Times New Roman" w:hAnsi="Times New Roman"/>
          <w:sz w:val="24"/>
          <w:lang w:val="en-IN"/>
        </w:rPr>
        <w:t>, though a</w:t>
      </w:r>
      <w:r w:rsidRPr="005A41B2">
        <w:rPr>
          <w:rFonts w:ascii="Times New Roman" w:hAnsi="Times New Roman"/>
          <w:sz w:val="24"/>
          <w:lang w:val="en-IN"/>
        </w:rPr>
        <w:t xml:space="preserve"> THSTI representative </w:t>
      </w:r>
      <w:r w:rsidR="007D62DA">
        <w:rPr>
          <w:rFonts w:ascii="Times New Roman" w:hAnsi="Times New Roman"/>
          <w:sz w:val="24"/>
          <w:lang w:val="en-IN"/>
        </w:rPr>
        <w:t xml:space="preserve">stated </w:t>
      </w:r>
      <w:r w:rsidR="00132AB2">
        <w:rPr>
          <w:rFonts w:ascii="Times New Roman" w:hAnsi="Times New Roman"/>
          <w:sz w:val="24"/>
          <w:lang w:val="en-IN"/>
        </w:rPr>
        <w:t xml:space="preserve">at </w:t>
      </w:r>
      <w:r w:rsidR="007D62DA">
        <w:rPr>
          <w:rFonts w:ascii="Times New Roman" w:hAnsi="Times New Roman"/>
          <w:sz w:val="24"/>
          <w:lang w:val="en-IN"/>
        </w:rPr>
        <w:t xml:space="preserve">the meeting </w:t>
      </w:r>
      <w:r w:rsidRPr="005A41B2">
        <w:rPr>
          <w:rFonts w:ascii="Times New Roman" w:hAnsi="Times New Roman"/>
          <w:sz w:val="24"/>
          <w:lang w:val="en-IN"/>
        </w:rPr>
        <w:t xml:space="preserve">that influenza is not the best choice for </w:t>
      </w:r>
      <w:r w:rsidR="00837614">
        <w:rPr>
          <w:rFonts w:ascii="Times New Roman" w:hAnsi="Times New Roman"/>
          <w:sz w:val="24"/>
          <w:lang w:val="en-IN"/>
        </w:rPr>
        <w:t xml:space="preserve">CHIM </w:t>
      </w:r>
      <w:r w:rsidRPr="005A41B2">
        <w:rPr>
          <w:rFonts w:ascii="Times New Roman" w:hAnsi="Times New Roman"/>
          <w:sz w:val="24"/>
          <w:lang w:val="en-IN"/>
        </w:rPr>
        <w:t>research. Apparently</w:t>
      </w:r>
      <w:ins w:id="40" w:author="Admin" w:date="2019-03-19T19:34:00Z">
        <w:r w:rsidR="004B7924">
          <w:rPr>
            <w:rFonts w:ascii="Times New Roman" w:hAnsi="Times New Roman"/>
            <w:sz w:val="24"/>
            <w:lang w:val="en-IN"/>
          </w:rPr>
          <w:t>,</w:t>
        </w:r>
      </w:ins>
      <w:r w:rsidRPr="005A41B2">
        <w:rPr>
          <w:rFonts w:ascii="Times New Roman" w:hAnsi="Times New Roman"/>
          <w:sz w:val="24"/>
          <w:lang w:val="en-IN"/>
        </w:rPr>
        <w:t xml:space="preserve"> researchers’ assurances that CHIM would be used only when essential should be taken with a pinch of salt. </w:t>
      </w:r>
    </w:p>
    <w:p w14:paraId="76A4754F" w14:textId="77777777" w:rsidR="00334759" w:rsidRDefault="00334759" w:rsidP="00C23A27">
      <w:pPr>
        <w:spacing w:after="0" w:line="240" w:lineRule="auto"/>
        <w:rPr>
          <w:rFonts w:ascii="Times New Roman" w:hAnsi="Times New Roman"/>
          <w:sz w:val="24"/>
          <w:lang w:val="en-IN"/>
        </w:rPr>
      </w:pPr>
      <w:commentRangeStart w:id="41"/>
    </w:p>
    <w:p w14:paraId="1E354506" w14:textId="6EC0BDBA" w:rsidR="00F606F4" w:rsidRPr="005A41B2" w:rsidRDefault="002658D9">
      <w:pPr>
        <w:spacing w:after="0" w:line="240" w:lineRule="auto"/>
        <w:rPr>
          <w:rFonts w:ascii="Times New Roman" w:hAnsi="Times New Roman"/>
          <w:sz w:val="24"/>
          <w:lang w:val="en-IN"/>
        </w:rPr>
      </w:pPr>
      <w:r w:rsidRPr="005A41B2">
        <w:rPr>
          <w:rFonts w:ascii="Times New Roman" w:hAnsi="Times New Roman"/>
          <w:sz w:val="24"/>
          <w:lang w:val="en-IN"/>
        </w:rPr>
        <w:t xml:space="preserve">If </w:t>
      </w:r>
      <w:r w:rsidR="00837614">
        <w:rPr>
          <w:rFonts w:ascii="Times New Roman" w:hAnsi="Times New Roman"/>
          <w:sz w:val="24"/>
          <w:lang w:val="en-IN"/>
        </w:rPr>
        <w:t>DBT’s</w:t>
      </w:r>
      <w:r w:rsidR="001E480C">
        <w:rPr>
          <w:rFonts w:ascii="Times New Roman" w:hAnsi="Times New Roman"/>
          <w:sz w:val="24"/>
          <w:lang w:val="en-IN"/>
        </w:rPr>
        <w:t xml:space="preserve"> </w:t>
      </w:r>
      <w:r w:rsidRPr="005A41B2">
        <w:rPr>
          <w:rFonts w:ascii="Times New Roman" w:hAnsi="Times New Roman"/>
          <w:sz w:val="24"/>
          <w:lang w:val="en-IN"/>
        </w:rPr>
        <w:t xml:space="preserve">first CHIM </w:t>
      </w:r>
      <w:r w:rsidR="004641DB" w:rsidRPr="005A41B2">
        <w:rPr>
          <w:rFonts w:ascii="Times New Roman" w:hAnsi="Times New Roman"/>
          <w:sz w:val="24"/>
          <w:lang w:val="en-IN"/>
        </w:rPr>
        <w:t>trial</w:t>
      </w:r>
      <w:r w:rsidR="001E480C">
        <w:rPr>
          <w:rFonts w:ascii="Times New Roman" w:hAnsi="Times New Roman"/>
          <w:sz w:val="24"/>
          <w:lang w:val="en-IN"/>
        </w:rPr>
        <w:t xml:space="preserve"> </w:t>
      </w:r>
      <w:r w:rsidRPr="005A41B2">
        <w:rPr>
          <w:rFonts w:ascii="Times New Roman" w:hAnsi="Times New Roman"/>
          <w:sz w:val="24"/>
          <w:lang w:val="en-IN"/>
        </w:rPr>
        <w:t>will be o</w:t>
      </w:r>
      <w:ins w:id="42" w:author="Admin" w:date="2019-03-19T19:34:00Z">
        <w:r w:rsidR="004B7924">
          <w:rPr>
            <w:rFonts w:ascii="Times New Roman" w:hAnsi="Times New Roman"/>
            <w:sz w:val="24"/>
            <w:lang w:val="en-IN"/>
          </w:rPr>
          <w:t>n</w:t>
        </w:r>
      </w:ins>
      <w:del w:id="43" w:author="Admin" w:date="2019-03-19T19:34:00Z">
        <w:r w:rsidRPr="005A41B2" w:rsidDel="004B7924">
          <w:rPr>
            <w:rFonts w:ascii="Times New Roman" w:hAnsi="Times New Roman"/>
            <w:sz w:val="24"/>
            <w:lang w:val="en-IN"/>
          </w:rPr>
          <w:delText>f</w:delText>
        </w:r>
      </w:del>
      <w:r w:rsidRPr="005A41B2">
        <w:rPr>
          <w:rFonts w:ascii="Times New Roman" w:hAnsi="Times New Roman"/>
          <w:sz w:val="24"/>
          <w:lang w:val="en-IN"/>
        </w:rPr>
        <w:t xml:space="preserve"> influenza, it is not clear why participants at the March meeting were asked to </w:t>
      </w:r>
      <w:r w:rsidR="005A41B2" w:rsidRPr="005A41B2">
        <w:rPr>
          <w:rFonts w:ascii="Times New Roman" w:hAnsi="Times New Roman"/>
          <w:sz w:val="24"/>
          <w:lang w:val="en-IN"/>
        </w:rPr>
        <w:t xml:space="preserve">discuss </w:t>
      </w:r>
      <w:r w:rsidR="00F606F4" w:rsidRPr="005A41B2">
        <w:rPr>
          <w:rFonts w:ascii="Times New Roman" w:hAnsi="Times New Roman"/>
          <w:sz w:val="24"/>
          <w:lang w:val="en-IN"/>
        </w:rPr>
        <w:t xml:space="preserve">typhoid, malaria and chikungunya, </w:t>
      </w:r>
      <w:r w:rsidRPr="005A41B2">
        <w:rPr>
          <w:rFonts w:ascii="Times New Roman" w:hAnsi="Times New Roman"/>
          <w:sz w:val="24"/>
          <w:lang w:val="en-IN"/>
        </w:rPr>
        <w:t>diseases with a completely different mode of transmission.</w:t>
      </w:r>
    </w:p>
    <w:p w14:paraId="7CA5AB40" w14:textId="77777777" w:rsidR="00F606F4" w:rsidRDefault="00F606F4">
      <w:pPr>
        <w:spacing w:after="0" w:line="240" w:lineRule="auto"/>
        <w:rPr>
          <w:rFonts w:ascii="Times New Roman" w:hAnsi="Times New Roman"/>
          <w:sz w:val="24"/>
          <w:lang w:val="en-IN"/>
        </w:rPr>
      </w:pPr>
    </w:p>
    <w:p w14:paraId="7AA7BFAA" w14:textId="77777777" w:rsidR="00334759" w:rsidRPr="005A41B2" w:rsidRDefault="00334759">
      <w:pPr>
        <w:spacing w:after="0" w:line="240" w:lineRule="auto"/>
        <w:rPr>
          <w:rFonts w:ascii="Times New Roman" w:hAnsi="Times New Roman"/>
          <w:sz w:val="24"/>
          <w:lang w:val="en-IN"/>
        </w:rPr>
      </w:pPr>
      <w:r>
        <w:rPr>
          <w:rFonts w:ascii="Times New Roman" w:hAnsi="Times New Roman"/>
          <w:sz w:val="24"/>
          <w:lang w:val="en-IN"/>
        </w:rPr>
        <w:t>The DBT-EU call does not specify that the human challenge studies must be done in India,</w:t>
      </w:r>
      <w:r w:rsidR="00663B47">
        <w:rPr>
          <w:rFonts w:ascii="Times New Roman" w:hAnsi="Times New Roman"/>
          <w:sz w:val="24"/>
          <w:lang w:val="en-IN"/>
        </w:rPr>
        <w:t xml:space="preserve"> </w:t>
      </w:r>
      <w:r>
        <w:rPr>
          <w:rFonts w:ascii="Times New Roman" w:hAnsi="Times New Roman"/>
          <w:sz w:val="24"/>
          <w:lang w:val="en-IN"/>
        </w:rPr>
        <w:t xml:space="preserve">and </w:t>
      </w:r>
      <w:r w:rsidR="00C23A27">
        <w:rPr>
          <w:rFonts w:ascii="Times New Roman" w:hAnsi="Times New Roman"/>
          <w:sz w:val="24"/>
          <w:lang w:val="en-IN"/>
        </w:rPr>
        <w:t xml:space="preserve">it has been suggested that </w:t>
      </w:r>
      <w:r>
        <w:rPr>
          <w:rFonts w:ascii="Times New Roman" w:hAnsi="Times New Roman"/>
          <w:sz w:val="24"/>
          <w:lang w:val="en-IN"/>
        </w:rPr>
        <w:t xml:space="preserve">the </w:t>
      </w:r>
      <w:r w:rsidR="0088589E">
        <w:rPr>
          <w:rFonts w:ascii="Times New Roman" w:hAnsi="Times New Roman"/>
          <w:sz w:val="24"/>
          <w:lang w:val="en-IN"/>
        </w:rPr>
        <w:t xml:space="preserve">THSTI </w:t>
      </w:r>
      <w:r>
        <w:rPr>
          <w:rFonts w:ascii="Times New Roman" w:hAnsi="Times New Roman"/>
          <w:sz w:val="24"/>
          <w:lang w:val="en-IN"/>
        </w:rPr>
        <w:t xml:space="preserve">proposal </w:t>
      </w:r>
      <w:r w:rsidR="00C23A27">
        <w:rPr>
          <w:rFonts w:ascii="Times New Roman" w:hAnsi="Times New Roman"/>
          <w:sz w:val="24"/>
          <w:lang w:val="en-IN"/>
        </w:rPr>
        <w:t xml:space="preserve">may </w:t>
      </w:r>
      <w:r>
        <w:rPr>
          <w:rFonts w:ascii="Times New Roman" w:hAnsi="Times New Roman"/>
          <w:sz w:val="24"/>
          <w:lang w:val="en-IN"/>
        </w:rPr>
        <w:t xml:space="preserve">have been submitted with </w:t>
      </w:r>
      <w:r w:rsidR="0088589E">
        <w:rPr>
          <w:rFonts w:ascii="Times New Roman" w:hAnsi="Times New Roman"/>
          <w:sz w:val="24"/>
          <w:lang w:val="en-IN"/>
        </w:rPr>
        <w:t xml:space="preserve">the </w:t>
      </w:r>
      <w:r>
        <w:rPr>
          <w:rFonts w:ascii="Times New Roman" w:hAnsi="Times New Roman"/>
          <w:sz w:val="24"/>
          <w:lang w:val="en-IN"/>
        </w:rPr>
        <w:t xml:space="preserve">understanding that the CHIM trials </w:t>
      </w:r>
      <w:r w:rsidR="0088589E">
        <w:rPr>
          <w:rFonts w:ascii="Times New Roman" w:hAnsi="Times New Roman"/>
          <w:sz w:val="24"/>
          <w:lang w:val="en-IN"/>
        </w:rPr>
        <w:t xml:space="preserve">could </w:t>
      </w:r>
      <w:r>
        <w:rPr>
          <w:rFonts w:ascii="Times New Roman" w:hAnsi="Times New Roman"/>
          <w:sz w:val="24"/>
          <w:lang w:val="en-IN"/>
        </w:rPr>
        <w:t xml:space="preserve">be done </w:t>
      </w:r>
      <w:r w:rsidR="0088589E">
        <w:rPr>
          <w:rFonts w:ascii="Times New Roman" w:hAnsi="Times New Roman"/>
          <w:sz w:val="24"/>
          <w:lang w:val="en-IN"/>
        </w:rPr>
        <w:t xml:space="preserve">outside </w:t>
      </w:r>
      <w:r>
        <w:rPr>
          <w:rFonts w:ascii="Times New Roman" w:hAnsi="Times New Roman"/>
          <w:sz w:val="24"/>
          <w:lang w:val="en-IN"/>
        </w:rPr>
        <w:t>India.  However, other steps seem to suggest that moves are being made to start such trials in India as soon as clearance is given.</w:t>
      </w:r>
    </w:p>
    <w:p w14:paraId="1070E20F" w14:textId="77777777" w:rsidR="00334759" w:rsidRDefault="00334759">
      <w:pPr>
        <w:spacing w:after="0" w:line="240" w:lineRule="auto"/>
        <w:rPr>
          <w:rFonts w:ascii="Times New Roman" w:hAnsi="Times New Roman"/>
          <w:sz w:val="24"/>
          <w:lang w:val="en-IN"/>
        </w:rPr>
      </w:pPr>
    </w:p>
    <w:p w14:paraId="559D1252" w14:textId="4B43C9CE" w:rsidR="0088589E" w:rsidRDefault="00334759" w:rsidP="000028E9">
      <w:pPr>
        <w:spacing w:after="0" w:line="240" w:lineRule="auto"/>
        <w:rPr>
          <w:rFonts w:ascii="Times New Roman" w:hAnsi="Times New Roman"/>
          <w:sz w:val="24"/>
          <w:lang w:val="en-IN"/>
        </w:rPr>
      </w:pPr>
      <w:r>
        <w:rPr>
          <w:rFonts w:ascii="Times New Roman" w:hAnsi="Times New Roman"/>
          <w:sz w:val="24"/>
          <w:lang w:val="en-IN"/>
        </w:rPr>
        <w:t>I</w:t>
      </w:r>
      <w:r w:rsidR="00F606F4" w:rsidRPr="005A41B2">
        <w:rPr>
          <w:rFonts w:ascii="Times New Roman" w:hAnsi="Times New Roman"/>
          <w:sz w:val="24"/>
          <w:lang w:val="en-IN"/>
        </w:rPr>
        <w:t xml:space="preserve">n November 2018, members of THSTI and </w:t>
      </w:r>
      <w:r w:rsidR="00C23A27">
        <w:rPr>
          <w:rFonts w:ascii="Times New Roman" w:hAnsi="Times New Roman"/>
          <w:sz w:val="24"/>
          <w:lang w:val="en-IN"/>
        </w:rPr>
        <w:t>of the Christian Medical College (CMC),</w:t>
      </w:r>
      <w:ins w:id="44" w:author="Admin" w:date="2019-03-19T19:35:00Z">
        <w:r w:rsidR="004B7924">
          <w:rPr>
            <w:rFonts w:ascii="Times New Roman" w:hAnsi="Times New Roman"/>
            <w:sz w:val="24"/>
            <w:lang w:val="en-IN"/>
          </w:rPr>
          <w:t xml:space="preserve"> </w:t>
        </w:r>
      </w:ins>
      <w:r w:rsidR="00F606F4" w:rsidRPr="005A41B2">
        <w:rPr>
          <w:rFonts w:ascii="Times New Roman" w:hAnsi="Times New Roman"/>
          <w:sz w:val="24"/>
          <w:lang w:val="en-IN"/>
        </w:rPr>
        <w:t xml:space="preserve">Vellore visited the Oxford Vaccine Group’s laboratory in the United Kingdom to learn about the facilities needed for </w:t>
      </w:r>
      <w:r w:rsidR="00C90013">
        <w:rPr>
          <w:rFonts w:ascii="Times New Roman" w:hAnsi="Times New Roman"/>
          <w:sz w:val="24"/>
          <w:lang w:val="en-IN"/>
        </w:rPr>
        <w:t xml:space="preserve">conducting </w:t>
      </w:r>
      <w:r w:rsidR="00F606F4" w:rsidRPr="005A41B2">
        <w:rPr>
          <w:rFonts w:ascii="Times New Roman" w:hAnsi="Times New Roman"/>
          <w:sz w:val="24"/>
          <w:lang w:val="en-IN"/>
        </w:rPr>
        <w:t xml:space="preserve">CHIM </w:t>
      </w:r>
      <w:r w:rsidR="00C90013">
        <w:rPr>
          <w:rFonts w:ascii="Times New Roman" w:hAnsi="Times New Roman"/>
          <w:sz w:val="24"/>
          <w:lang w:val="en-IN"/>
        </w:rPr>
        <w:t xml:space="preserve">trials </w:t>
      </w:r>
      <w:r w:rsidR="00F606F4" w:rsidRPr="005A41B2">
        <w:rPr>
          <w:rFonts w:ascii="Times New Roman" w:hAnsi="Times New Roman"/>
          <w:sz w:val="24"/>
          <w:lang w:val="en-IN"/>
        </w:rPr>
        <w:t>in India. The Oxford centre has carried out many CHIM trials</w:t>
      </w:r>
      <w:ins w:id="45" w:author="Admin" w:date="2019-03-19T19:35:00Z">
        <w:r w:rsidR="004B7924">
          <w:rPr>
            <w:rFonts w:ascii="Times New Roman" w:hAnsi="Times New Roman"/>
            <w:sz w:val="24"/>
            <w:lang w:val="en-IN"/>
          </w:rPr>
          <w:t>,</w:t>
        </w:r>
      </w:ins>
      <w:r w:rsidR="00F606F4" w:rsidRPr="005A41B2">
        <w:rPr>
          <w:rFonts w:ascii="Times New Roman" w:hAnsi="Times New Roman"/>
          <w:sz w:val="24"/>
          <w:lang w:val="en-IN"/>
        </w:rPr>
        <w:t xml:space="preserve"> including one of a typhoid vaccine developed by </w:t>
      </w:r>
      <w:r>
        <w:rPr>
          <w:rFonts w:ascii="Times New Roman" w:hAnsi="Times New Roman"/>
          <w:sz w:val="24"/>
          <w:lang w:val="en-IN"/>
        </w:rPr>
        <w:t xml:space="preserve">CMC </w:t>
      </w:r>
      <w:r w:rsidR="00F606F4" w:rsidRPr="005A41B2">
        <w:rPr>
          <w:rFonts w:ascii="Times New Roman" w:hAnsi="Times New Roman"/>
          <w:sz w:val="24"/>
          <w:lang w:val="en-IN"/>
        </w:rPr>
        <w:t xml:space="preserve">along with Bharat Biotech and with support from </w:t>
      </w:r>
      <w:r>
        <w:rPr>
          <w:rFonts w:ascii="Times New Roman" w:hAnsi="Times New Roman"/>
          <w:sz w:val="24"/>
          <w:lang w:val="en-IN"/>
        </w:rPr>
        <w:t xml:space="preserve">the </w:t>
      </w:r>
      <w:r w:rsidR="00F606F4" w:rsidRPr="005A41B2">
        <w:rPr>
          <w:rFonts w:ascii="Times New Roman" w:hAnsi="Times New Roman"/>
          <w:sz w:val="24"/>
          <w:lang w:val="en-IN"/>
        </w:rPr>
        <w:t xml:space="preserve">Wellcome Trust and the Bill and Melinda Gates Foundation.  </w:t>
      </w:r>
    </w:p>
    <w:p w14:paraId="05D4A876" w14:textId="77777777" w:rsidR="0088589E" w:rsidRDefault="0088589E" w:rsidP="000028E9">
      <w:pPr>
        <w:spacing w:after="0" w:line="240" w:lineRule="auto"/>
        <w:rPr>
          <w:rFonts w:ascii="Times New Roman" w:hAnsi="Times New Roman"/>
          <w:sz w:val="24"/>
          <w:lang w:val="en-IN"/>
        </w:rPr>
      </w:pPr>
    </w:p>
    <w:p w14:paraId="4A4F7415" w14:textId="77777777" w:rsidR="001B0D16" w:rsidRDefault="008E736A" w:rsidP="000028E9">
      <w:pPr>
        <w:spacing w:after="0" w:line="240" w:lineRule="auto"/>
        <w:rPr>
          <w:rFonts w:ascii="Times New Roman" w:hAnsi="Times New Roman"/>
          <w:sz w:val="24"/>
          <w:lang w:val="en-IN"/>
        </w:rPr>
      </w:pPr>
      <w:r>
        <w:rPr>
          <w:rFonts w:ascii="Times New Roman" w:hAnsi="Times New Roman"/>
          <w:sz w:val="24"/>
          <w:lang w:val="en-IN"/>
        </w:rPr>
        <w:t xml:space="preserve">CMC is apparently working on </w:t>
      </w:r>
      <w:r w:rsidR="005B748C">
        <w:rPr>
          <w:rFonts w:ascii="Times New Roman" w:hAnsi="Times New Roman"/>
          <w:sz w:val="24"/>
          <w:lang w:val="en-IN"/>
        </w:rPr>
        <w:t xml:space="preserve">building </w:t>
      </w:r>
      <w:r w:rsidR="001B0D16">
        <w:rPr>
          <w:rFonts w:ascii="Times New Roman" w:hAnsi="Times New Roman"/>
          <w:sz w:val="24"/>
          <w:lang w:val="en-IN"/>
        </w:rPr>
        <w:t>capacity to do “</w:t>
      </w:r>
      <w:r w:rsidR="005B748C">
        <w:rPr>
          <w:rFonts w:ascii="Times New Roman" w:hAnsi="Times New Roman"/>
          <w:sz w:val="24"/>
          <w:lang w:val="en-IN"/>
        </w:rPr>
        <w:t>first in human trials” including upgrading facilities for waste treatment and containment</w:t>
      </w:r>
      <w:r w:rsidR="0088589E">
        <w:rPr>
          <w:rFonts w:ascii="Times New Roman" w:hAnsi="Times New Roman"/>
          <w:sz w:val="24"/>
          <w:lang w:val="en-IN"/>
        </w:rPr>
        <w:t xml:space="preserve">. These </w:t>
      </w:r>
      <w:r w:rsidR="005B748C">
        <w:rPr>
          <w:rFonts w:ascii="Times New Roman" w:hAnsi="Times New Roman"/>
          <w:sz w:val="24"/>
          <w:lang w:val="en-IN"/>
        </w:rPr>
        <w:t xml:space="preserve">facilities would also be </w:t>
      </w:r>
      <w:r w:rsidR="0088589E">
        <w:rPr>
          <w:rFonts w:ascii="Times New Roman" w:hAnsi="Times New Roman"/>
          <w:sz w:val="24"/>
          <w:lang w:val="en-IN"/>
        </w:rPr>
        <w:t xml:space="preserve">needed </w:t>
      </w:r>
      <w:r w:rsidR="005B748C">
        <w:rPr>
          <w:rFonts w:ascii="Times New Roman" w:hAnsi="Times New Roman"/>
          <w:sz w:val="24"/>
          <w:lang w:val="en-IN"/>
        </w:rPr>
        <w:t xml:space="preserve">for CHIM trials, </w:t>
      </w:r>
      <w:r>
        <w:rPr>
          <w:rFonts w:ascii="Times New Roman" w:hAnsi="Times New Roman"/>
          <w:sz w:val="24"/>
          <w:lang w:val="en-IN"/>
        </w:rPr>
        <w:t>“</w:t>
      </w:r>
      <w:commentRangeStart w:id="46"/>
      <w:r>
        <w:rPr>
          <w:rFonts w:ascii="Times New Roman" w:hAnsi="Times New Roman"/>
          <w:sz w:val="24"/>
          <w:lang w:val="en-IN"/>
        </w:rPr>
        <w:t>So that if and when they are allowed, they are prepared.</w:t>
      </w:r>
      <w:r w:rsidR="0088589E">
        <w:rPr>
          <w:rFonts w:ascii="Times New Roman" w:hAnsi="Times New Roman"/>
          <w:sz w:val="24"/>
          <w:lang w:val="en-IN"/>
        </w:rPr>
        <w:t>”</w:t>
      </w:r>
    </w:p>
    <w:commentRangeEnd w:id="46"/>
    <w:p w14:paraId="652532D4" w14:textId="77777777" w:rsidR="001B0D16" w:rsidRDefault="004B7924" w:rsidP="000028E9">
      <w:pPr>
        <w:spacing w:after="0" w:line="240" w:lineRule="auto"/>
        <w:rPr>
          <w:rFonts w:ascii="Times New Roman" w:hAnsi="Times New Roman"/>
          <w:sz w:val="24"/>
          <w:lang w:val="en-IN"/>
        </w:rPr>
      </w:pPr>
      <w:r>
        <w:rPr>
          <w:rStyle w:val="CommentReference"/>
        </w:rPr>
        <w:commentReference w:id="46"/>
      </w:r>
    </w:p>
    <w:p w14:paraId="5F1BC9C1" w14:textId="77777777" w:rsidR="00F606F4" w:rsidRPr="005A41B2" w:rsidRDefault="005B748C" w:rsidP="00C23A27">
      <w:pPr>
        <w:spacing w:after="0" w:line="240" w:lineRule="auto"/>
        <w:rPr>
          <w:rFonts w:ascii="Times New Roman" w:hAnsi="Times New Roman"/>
          <w:sz w:val="24"/>
          <w:lang w:val="en-IN"/>
        </w:rPr>
      </w:pPr>
      <w:r>
        <w:rPr>
          <w:rFonts w:ascii="Times New Roman" w:hAnsi="Times New Roman"/>
          <w:sz w:val="24"/>
          <w:lang w:val="en-IN"/>
        </w:rPr>
        <w:t xml:space="preserve">A proposal for typhoid </w:t>
      </w:r>
      <w:r w:rsidR="0088589E">
        <w:rPr>
          <w:rFonts w:ascii="Times New Roman" w:hAnsi="Times New Roman"/>
          <w:sz w:val="24"/>
          <w:lang w:val="en-IN"/>
        </w:rPr>
        <w:t xml:space="preserve">research using CHIM </w:t>
      </w:r>
      <w:r>
        <w:rPr>
          <w:rFonts w:ascii="Times New Roman" w:hAnsi="Times New Roman"/>
          <w:sz w:val="24"/>
          <w:lang w:val="en-IN"/>
        </w:rPr>
        <w:t xml:space="preserve">is also being developed. </w:t>
      </w:r>
    </w:p>
    <w:commentRangeEnd w:id="41"/>
    <w:p w14:paraId="4817C9AE" w14:textId="77777777" w:rsidR="00F606F4" w:rsidRDefault="00001B5F" w:rsidP="000028E9">
      <w:pPr>
        <w:spacing w:after="0" w:line="240" w:lineRule="auto"/>
        <w:rPr>
          <w:rFonts w:ascii="Times New Roman" w:hAnsi="Times New Roman"/>
          <w:sz w:val="24"/>
          <w:lang w:val="en-IN"/>
        </w:rPr>
      </w:pPr>
      <w:r>
        <w:rPr>
          <w:rStyle w:val="CommentReference"/>
        </w:rPr>
        <w:commentReference w:id="41"/>
      </w:r>
    </w:p>
    <w:p w14:paraId="53A0E683" w14:textId="77777777" w:rsidR="00C66689" w:rsidRDefault="00C66689" w:rsidP="000028E9">
      <w:pPr>
        <w:spacing w:after="0" w:line="240" w:lineRule="auto"/>
        <w:rPr>
          <w:rFonts w:ascii="Times New Roman" w:hAnsi="Times New Roman"/>
          <w:sz w:val="24"/>
          <w:lang w:val="en-IN"/>
        </w:rPr>
      </w:pPr>
      <w:r>
        <w:rPr>
          <w:rFonts w:ascii="Times New Roman" w:hAnsi="Times New Roman"/>
          <w:sz w:val="24"/>
          <w:lang w:val="en-IN"/>
        </w:rPr>
        <w:t xml:space="preserve">These are just some indications of organisations making preparations to use CHIM in India. </w:t>
      </w:r>
    </w:p>
    <w:p w14:paraId="5EB8024F" w14:textId="77777777" w:rsidR="00C66689" w:rsidRPr="005A41B2" w:rsidRDefault="00C66689" w:rsidP="00C23A27">
      <w:pPr>
        <w:spacing w:after="0" w:line="240" w:lineRule="auto"/>
        <w:rPr>
          <w:rFonts w:ascii="Times New Roman" w:hAnsi="Times New Roman"/>
          <w:sz w:val="24"/>
          <w:lang w:val="en-IN"/>
        </w:rPr>
      </w:pPr>
    </w:p>
    <w:p w14:paraId="543D7EEB" w14:textId="77777777" w:rsidR="00F11219" w:rsidRPr="005A41B2" w:rsidRDefault="0088589E" w:rsidP="00C23A27">
      <w:pPr>
        <w:spacing w:after="0" w:line="240" w:lineRule="auto"/>
        <w:rPr>
          <w:rFonts w:ascii="Times New Roman" w:hAnsi="Times New Roman"/>
          <w:sz w:val="24"/>
          <w:lang w:val="en-IN"/>
        </w:rPr>
      </w:pPr>
      <w:r>
        <w:rPr>
          <w:rFonts w:ascii="Times New Roman" w:hAnsi="Times New Roman"/>
          <w:sz w:val="24"/>
          <w:lang w:val="en-IN"/>
        </w:rPr>
        <w:t>I</w:t>
      </w:r>
      <w:r w:rsidR="005B748C">
        <w:rPr>
          <w:rFonts w:ascii="Times New Roman" w:hAnsi="Times New Roman"/>
          <w:sz w:val="24"/>
          <w:lang w:val="en-IN"/>
        </w:rPr>
        <w:t xml:space="preserve">t seems that </w:t>
      </w:r>
      <w:r w:rsidR="002658D9" w:rsidRPr="005A41B2">
        <w:rPr>
          <w:rFonts w:ascii="Times New Roman" w:hAnsi="Times New Roman"/>
          <w:sz w:val="24"/>
          <w:lang w:val="en-IN"/>
        </w:rPr>
        <w:t xml:space="preserve">this </w:t>
      </w:r>
      <w:r w:rsidR="008B0695" w:rsidRPr="005A41B2">
        <w:rPr>
          <w:rFonts w:ascii="Times New Roman" w:hAnsi="Times New Roman"/>
          <w:sz w:val="24"/>
          <w:lang w:val="en-IN"/>
        </w:rPr>
        <w:t xml:space="preserve">controversial </w:t>
      </w:r>
      <w:r w:rsidR="00E572DA">
        <w:rPr>
          <w:rFonts w:ascii="Times New Roman" w:hAnsi="Times New Roman"/>
          <w:sz w:val="24"/>
          <w:lang w:val="en-IN"/>
        </w:rPr>
        <w:t>trial</w:t>
      </w:r>
      <w:r w:rsidR="0021643E">
        <w:rPr>
          <w:rFonts w:ascii="Times New Roman" w:hAnsi="Times New Roman"/>
          <w:sz w:val="24"/>
          <w:lang w:val="en-IN"/>
        </w:rPr>
        <w:t xml:space="preserve"> method</w:t>
      </w:r>
      <w:r w:rsidR="008B0695" w:rsidRPr="005A41B2">
        <w:rPr>
          <w:rFonts w:ascii="Times New Roman" w:hAnsi="Times New Roman"/>
          <w:sz w:val="24"/>
          <w:lang w:val="en-IN"/>
        </w:rPr>
        <w:t xml:space="preserve"> is being introduced in India </w:t>
      </w:r>
      <w:r w:rsidR="00D67AB1" w:rsidRPr="005A41B2">
        <w:rPr>
          <w:rFonts w:ascii="Times New Roman" w:hAnsi="Times New Roman"/>
          <w:sz w:val="24"/>
          <w:lang w:val="en-IN"/>
        </w:rPr>
        <w:t xml:space="preserve">without proper </w:t>
      </w:r>
      <w:r w:rsidR="00D159B0">
        <w:rPr>
          <w:rFonts w:ascii="Times New Roman" w:hAnsi="Times New Roman"/>
          <w:sz w:val="24"/>
          <w:lang w:val="en-IN"/>
        </w:rPr>
        <w:t xml:space="preserve">stakeholder </w:t>
      </w:r>
      <w:r w:rsidR="00D67AB1" w:rsidRPr="005A41B2">
        <w:rPr>
          <w:rFonts w:ascii="Times New Roman" w:hAnsi="Times New Roman"/>
          <w:sz w:val="24"/>
          <w:lang w:val="en-IN"/>
        </w:rPr>
        <w:t xml:space="preserve">consultation, </w:t>
      </w:r>
      <w:r w:rsidR="00D159B0">
        <w:rPr>
          <w:rFonts w:ascii="Times New Roman" w:hAnsi="Times New Roman"/>
          <w:sz w:val="24"/>
          <w:lang w:val="en-IN"/>
        </w:rPr>
        <w:t xml:space="preserve">public </w:t>
      </w:r>
      <w:r w:rsidR="00B94C3C">
        <w:rPr>
          <w:rFonts w:ascii="Times New Roman" w:hAnsi="Times New Roman"/>
          <w:sz w:val="24"/>
          <w:lang w:val="en-IN"/>
        </w:rPr>
        <w:t>engagement, transparency</w:t>
      </w:r>
      <w:r w:rsidR="009E1E82">
        <w:rPr>
          <w:rFonts w:ascii="Times New Roman" w:hAnsi="Times New Roman"/>
          <w:sz w:val="24"/>
          <w:lang w:val="en-IN"/>
        </w:rPr>
        <w:t xml:space="preserve"> </w:t>
      </w:r>
      <w:r w:rsidR="00B94C3C">
        <w:rPr>
          <w:rFonts w:ascii="Times New Roman" w:hAnsi="Times New Roman"/>
          <w:sz w:val="24"/>
          <w:lang w:val="en-IN"/>
        </w:rPr>
        <w:t>and accountability</w:t>
      </w:r>
      <w:r>
        <w:rPr>
          <w:rFonts w:ascii="Times New Roman" w:hAnsi="Times New Roman"/>
          <w:sz w:val="24"/>
          <w:lang w:val="en-IN"/>
        </w:rPr>
        <w:t xml:space="preserve">. </w:t>
      </w:r>
      <w:proofErr w:type="gramStart"/>
      <w:r>
        <w:rPr>
          <w:rFonts w:ascii="Times New Roman" w:hAnsi="Times New Roman"/>
          <w:sz w:val="24"/>
          <w:lang w:val="en-IN"/>
        </w:rPr>
        <w:t>So</w:t>
      </w:r>
      <w:proofErr w:type="gramEnd"/>
      <w:r>
        <w:rPr>
          <w:rFonts w:ascii="Times New Roman" w:hAnsi="Times New Roman"/>
          <w:sz w:val="24"/>
          <w:lang w:val="en-IN"/>
        </w:rPr>
        <w:t xml:space="preserve"> </w:t>
      </w:r>
      <w:r w:rsidR="00F11219" w:rsidRPr="005A41B2">
        <w:rPr>
          <w:rFonts w:ascii="Times New Roman" w:hAnsi="Times New Roman"/>
          <w:sz w:val="24"/>
          <w:lang w:val="en-IN"/>
        </w:rPr>
        <w:t xml:space="preserve">we feel the need to flag </w:t>
      </w:r>
      <w:r w:rsidR="00D67AB1" w:rsidRPr="005A41B2">
        <w:rPr>
          <w:rFonts w:ascii="Times New Roman" w:hAnsi="Times New Roman"/>
          <w:sz w:val="24"/>
          <w:lang w:val="en-IN"/>
        </w:rPr>
        <w:t xml:space="preserve">some </w:t>
      </w:r>
      <w:r w:rsidR="008B0695" w:rsidRPr="005A41B2">
        <w:rPr>
          <w:rFonts w:ascii="Times New Roman" w:hAnsi="Times New Roman"/>
          <w:sz w:val="24"/>
          <w:lang w:val="en-IN"/>
        </w:rPr>
        <w:t>major concerns regarding the introduction of human challenge trials in India.</w:t>
      </w:r>
    </w:p>
    <w:p w14:paraId="563ADEA1" w14:textId="77777777" w:rsidR="00F11219" w:rsidRPr="005A41B2" w:rsidRDefault="00F11219">
      <w:pPr>
        <w:spacing w:after="0" w:line="240" w:lineRule="auto"/>
        <w:rPr>
          <w:rFonts w:ascii="Times New Roman" w:hAnsi="Times New Roman"/>
          <w:sz w:val="24"/>
          <w:lang w:val="en-IN"/>
        </w:rPr>
      </w:pPr>
    </w:p>
    <w:p w14:paraId="2B7B977D" w14:textId="77777777" w:rsidR="00187FF3" w:rsidRPr="005A41B2" w:rsidRDefault="00187FF3">
      <w:pPr>
        <w:spacing w:after="0" w:line="240" w:lineRule="auto"/>
        <w:rPr>
          <w:rFonts w:ascii="Times New Roman" w:hAnsi="Times New Roman"/>
          <w:b/>
          <w:sz w:val="24"/>
          <w:lang w:val="en-IN"/>
        </w:rPr>
      </w:pPr>
      <w:r w:rsidRPr="005A41B2">
        <w:rPr>
          <w:rFonts w:ascii="Times New Roman" w:hAnsi="Times New Roman"/>
          <w:b/>
          <w:sz w:val="24"/>
          <w:lang w:val="en-IN"/>
        </w:rPr>
        <w:t>Who will regulate and how?</w:t>
      </w:r>
    </w:p>
    <w:p w14:paraId="3F6F5773" w14:textId="77777777" w:rsidR="008222D6" w:rsidRPr="009B7C91" w:rsidRDefault="000E3FD1">
      <w:pPr>
        <w:spacing w:after="0" w:line="240" w:lineRule="auto"/>
        <w:rPr>
          <w:rFonts w:ascii="Times New Roman" w:hAnsi="Times New Roman"/>
          <w:sz w:val="24"/>
          <w:lang w:val="en-IN"/>
        </w:rPr>
      </w:pPr>
      <w:r w:rsidRPr="009B7C91">
        <w:rPr>
          <w:rFonts w:ascii="Times New Roman" w:hAnsi="Times New Roman"/>
          <w:sz w:val="24"/>
          <w:lang w:val="en-IN"/>
        </w:rPr>
        <w:t xml:space="preserve">It is not clear how CHIM studies can be conducted legally in India as there </w:t>
      </w:r>
      <w:r w:rsidR="008222D6" w:rsidRPr="009B7C91">
        <w:rPr>
          <w:rFonts w:ascii="Times New Roman" w:hAnsi="Times New Roman"/>
          <w:sz w:val="24"/>
          <w:lang w:val="en-IN"/>
        </w:rPr>
        <w:t>is no regulatory framework in place for research that involves intentionally harming participants</w:t>
      </w:r>
      <w:r w:rsidRPr="009B7C91">
        <w:rPr>
          <w:rFonts w:ascii="Times New Roman" w:hAnsi="Times New Roman"/>
          <w:sz w:val="24"/>
          <w:lang w:val="en-IN"/>
        </w:rPr>
        <w:t>.</w:t>
      </w:r>
      <w:r w:rsidR="008222D6" w:rsidRPr="009B7C91">
        <w:rPr>
          <w:rFonts w:ascii="Times New Roman" w:hAnsi="Times New Roman"/>
          <w:sz w:val="24"/>
          <w:lang w:val="en-IN"/>
        </w:rPr>
        <w:t xml:space="preserve"> The Drugs and Cosmetics Act regulates drug trials towards the development and marketing approval of new drugs. It does not mention the use of biological agents</w:t>
      </w:r>
      <w:r w:rsidR="002E397C" w:rsidRPr="009B7C91">
        <w:rPr>
          <w:rFonts w:ascii="Times New Roman" w:hAnsi="Times New Roman"/>
          <w:sz w:val="24"/>
          <w:lang w:val="en-IN"/>
        </w:rPr>
        <w:t xml:space="preserve"> for non-therapeutic purposes</w:t>
      </w:r>
      <w:r w:rsidR="008222D6" w:rsidRPr="009B7C91">
        <w:rPr>
          <w:rFonts w:ascii="Times New Roman" w:hAnsi="Times New Roman"/>
          <w:sz w:val="24"/>
          <w:lang w:val="en-IN"/>
        </w:rPr>
        <w:t>. The draft consent forms in the Rules do not mention consent for intentional harm. CHIM would also be contrary to the principles laid down in the Indian Good Clinical Practices for biomedical studies</w:t>
      </w:r>
      <w:r w:rsidR="003255E6" w:rsidRPr="009B7C91">
        <w:rPr>
          <w:rFonts w:ascii="Times New Roman" w:hAnsi="Times New Roman"/>
          <w:sz w:val="24"/>
          <w:lang w:val="en-IN"/>
        </w:rPr>
        <w:t xml:space="preserve">, and </w:t>
      </w:r>
      <w:r w:rsidR="008222D6" w:rsidRPr="009B7C91">
        <w:rPr>
          <w:rFonts w:ascii="Times New Roman" w:hAnsi="Times New Roman"/>
          <w:sz w:val="24"/>
          <w:lang w:val="en-IN"/>
        </w:rPr>
        <w:t xml:space="preserve">the Indian Council </w:t>
      </w:r>
      <w:r w:rsidR="002E397C" w:rsidRPr="009B7C91">
        <w:rPr>
          <w:rFonts w:ascii="Times New Roman" w:hAnsi="Times New Roman"/>
          <w:sz w:val="24"/>
          <w:lang w:val="en-IN"/>
        </w:rPr>
        <w:t xml:space="preserve">for </w:t>
      </w:r>
      <w:r w:rsidR="008222D6" w:rsidRPr="009B7C91">
        <w:rPr>
          <w:rFonts w:ascii="Times New Roman" w:hAnsi="Times New Roman"/>
          <w:sz w:val="24"/>
          <w:lang w:val="en-IN"/>
        </w:rPr>
        <w:t xml:space="preserve">Medical Research’s guidelines on biomedical and health research involving human </w:t>
      </w:r>
      <w:r w:rsidR="003255E6" w:rsidRPr="009B7C91">
        <w:rPr>
          <w:rFonts w:ascii="Times New Roman" w:hAnsi="Times New Roman"/>
          <w:sz w:val="24"/>
          <w:lang w:val="en-IN"/>
        </w:rPr>
        <w:t>beings</w:t>
      </w:r>
      <w:r w:rsidR="009B7C91">
        <w:rPr>
          <w:rFonts w:ascii="Times New Roman" w:hAnsi="Times New Roman"/>
          <w:sz w:val="24"/>
          <w:lang w:val="en-IN"/>
        </w:rPr>
        <w:t xml:space="preserve">, </w:t>
      </w:r>
      <w:r w:rsidR="00267E34" w:rsidRPr="009B7C91">
        <w:rPr>
          <w:rFonts w:ascii="Times New Roman" w:hAnsi="Times New Roman"/>
          <w:sz w:val="24"/>
          <w:lang w:val="en-IN"/>
        </w:rPr>
        <w:t xml:space="preserve">which emphasise </w:t>
      </w:r>
      <w:r w:rsidR="00CD2662" w:rsidRPr="00CD2662">
        <w:rPr>
          <w:rFonts w:ascii="Times New Roman" w:hAnsi="Times New Roman"/>
          <w:sz w:val="24"/>
          <w:lang w:val="en-IN"/>
        </w:rPr>
        <w:t xml:space="preserve">that </w:t>
      </w:r>
      <w:r w:rsidR="00CD2662" w:rsidRPr="00CD2662">
        <w:rPr>
          <w:rFonts w:ascii="Times New Roman" w:hAnsi="Times New Roman"/>
          <w:iCs/>
          <w:sz w:val="24"/>
          <w:lang w:val="en-IN"/>
        </w:rPr>
        <w:t>in research on human beings, the interest of science should never take precedence over considerations related to the wellbeing of participants (</w:t>
      </w:r>
      <w:r w:rsidR="007E3423" w:rsidRPr="009B7C91">
        <w:rPr>
          <w:rFonts w:ascii="Times New Roman" w:hAnsi="Times New Roman"/>
          <w:iCs/>
          <w:sz w:val="24"/>
          <w:lang w:val="en-IN"/>
        </w:rPr>
        <w:t>4, 5</w:t>
      </w:r>
      <w:r w:rsidR="00CD2662" w:rsidRPr="00CD2662">
        <w:rPr>
          <w:rFonts w:ascii="Times New Roman" w:hAnsi="Times New Roman"/>
          <w:iCs/>
          <w:sz w:val="24"/>
          <w:lang w:val="en-IN"/>
        </w:rPr>
        <w:t>)</w:t>
      </w:r>
      <w:r w:rsidR="00CD2662" w:rsidRPr="00CD2662">
        <w:rPr>
          <w:rFonts w:ascii="Times New Roman" w:hAnsi="Times New Roman"/>
          <w:sz w:val="24"/>
          <w:lang w:val="en-IN"/>
        </w:rPr>
        <w:t xml:space="preserve">.  </w:t>
      </w:r>
    </w:p>
    <w:p w14:paraId="2D7AA3BB" w14:textId="77777777" w:rsidR="008222D6" w:rsidRPr="005A41B2" w:rsidRDefault="008222D6">
      <w:pPr>
        <w:spacing w:after="0" w:line="240" w:lineRule="auto"/>
        <w:rPr>
          <w:rFonts w:ascii="Times New Roman" w:hAnsi="Times New Roman"/>
          <w:sz w:val="24"/>
          <w:lang w:val="en-IN"/>
        </w:rPr>
      </w:pPr>
    </w:p>
    <w:p w14:paraId="54E80550" w14:textId="77777777" w:rsidR="00560EF6" w:rsidRPr="005A41B2" w:rsidRDefault="008222D6">
      <w:pPr>
        <w:spacing w:after="0" w:line="240" w:lineRule="auto"/>
        <w:rPr>
          <w:rFonts w:ascii="Times New Roman" w:hAnsi="Times New Roman"/>
          <w:sz w:val="24"/>
          <w:lang w:val="en-IN"/>
        </w:rPr>
      </w:pPr>
      <w:r w:rsidRPr="005A41B2">
        <w:rPr>
          <w:rFonts w:ascii="Times New Roman" w:hAnsi="Times New Roman"/>
          <w:sz w:val="24"/>
          <w:lang w:val="en-IN"/>
        </w:rPr>
        <w:t xml:space="preserve">However, </w:t>
      </w:r>
      <w:r w:rsidR="00560EF6" w:rsidRPr="005A41B2">
        <w:rPr>
          <w:rFonts w:ascii="Times New Roman" w:hAnsi="Times New Roman"/>
          <w:sz w:val="24"/>
          <w:lang w:val="en-IN"/>
        </w:rPr>
        <w:t xml:space="preserve">THSTI </w:t>
      </w:r>
      <w:r w:rsidR="00090D15" w:rsidRPr="005A41B2">
        <w:rPr>
          <w:rFonts w:ascii="Times New Roman" w:hAnsi="Times New Roman"/>
          <w:sz w:val="24"/>
          <w:lang w:val="en-IN"/>
        </w:rPr>
        <w:t xml:space="preserve">apparently </w:t>
      </w:r>
      <w:r w:rsidR="00B15060" w:rsidRPr="005A41B2">
        <w:rPr>
          <w:rFonts w:ascii="Times New Roman" w:hAnsi="Times New Roman"/>
          <w:sz w:val="24"/>
          <w:lang w:val="en-IN"/>
        </w:rPr>
        <w:t>fe</w:t>
      </w:r>
      <w:r w:rsidR="00505320" w:rsidRPr="005A41B2">
        <w:rPr>
          <w:rFonts w:ascii="Times New Roman" w:hAnsi="Times New Roman"/>
          <w:sz w:val="24"/>
          <w:lang w:val="en-IN"/>
        </w:rPr>
        <w:t>e</w:t>
      </w:r>
      <w:r w:rsidR="00B15060" w:rsidRPr="005A41B2">
        <w:rPr>
          <w:rFonts w:ascii="Times New Roman" w:hAnsi="Times New Roman"/>
          <w:sz w:val="24"/>
          <w:lang w:val="en-IN"/>
        </w:rPr>
        <w:t>l</w:t>
      </w:r>
      <w:r w:rsidRPr="005A41B2">
        <w:rPr>
          <w:rFonts w:ascii="Times New Roman" w:hAnsi="Times New Roman"/>
          <w:sz w:val="24"/>
          <w:lang w:val="en-IN"/>
        </w:rPr>
        <w:t>s</w:t>
      </w:r>
      <w:r w:rsidR="00663B47">
        <w:rPr>
          <w:rFonts w:ascii="Times New Roman" w:hAnsi="Times New Roman"/>
          <w:sz w:val="24"/>
          <w:lang w:val="en-IN"/>
        </w:rPr>
        <w:t xml:space="preserve"> </w:t>
      </w:r>
      <w:r w:rsidR="00730EED" w:rsidRPr="005A41B2">
        <w:rPr>
          <w:rFonts w:ascii="Times New Roman" w:hAnsi="Times New Roman"/>
          <w:sz w:val="24"/>
          <w:lang w:val="en-IN"/>
        </w:rPr>
        <w:t>that the current regulatory framework is sufficient. “There is risk in so many medical procedures</w:t>
      </w:r>
      <w:r w:rsidR="00EB46B9" w:rsidRPr="005A41B2">
        <w:rPr>
          <w:rFonts w:ascii="Times New Roman" w:hAnsi="Times New Roman"/>
          <w:sz w:val="24"/>
          <w:lang w:val="en-IN"/>
        </w:rPr>
        <w:t xml:space="preserve"> and in research too</w:t>
      </w:r>
      <w:r w:rsidR="00D67AB1" w:rsidRPr="005A41B2">
        <w:rPr>
          <w:rFonts w:ascii="Times New Roman" w:hAnsi="Times New Roman"/>
          <w:sz w:val="24"/>
          <w:lang w:val="en-IN"/>
        </w:rPr>
        <w:t>,” said a THSTI representative</w:t>
      </w:r>
      <w:r w:rsidR="00730EED" w:rsidRPr="005A41B2">
        <w:rPr>
          <w:rFonts w:ascii="Times New Roman" w:hAnsi="Times New Roman"/>
          <w:sz w:val="24"/>
          <w:lang w:val="en-IN"/>
        </w:rPr>
        <w:t xml:space="preserve">. </w:t>
      </w:r>
      <w:r w:rsidR="00D67AB1" w:rsidRPr="005A41B2">
        <w:rPr>
          <w:rFonts w:ascii="Times New Roman" w:hAnsi="Times New Roman"/>
          <w:sz w:val="24"/>
          <w:lang w:val="en-IN"/>
        </w:rPr>
        <w:t>“</w:t>
      </w:r>
      <w:r w:rsidR="00730EED" w:rsidRPr="005A41B2">
        <w:rPr>
          <w:rFonts w:ascii="Times New Roman" w:hAnsi="Times New Roman"/>
          <w:sz w:val="24"/>
          <w:lang w:val="en-IN"/>
        </w:rPr>
        <w:t>Organ donation carries a risk</w:t>
      </w:r>
      <w:r w:rsidR="00263DAA" w:rsidRPr="005A41B2">
        <w:rPr>
          <w:rFonts w:ascii="Times New Roman" w:hAnsi="Times New Roman"/>
          <w:sz w:val="24"/>
          <w:lang w:val="en-IN"/>
        </w:rPr>
        <w:t xml:space="preserve"> but we don’t need </w:t>
      </w:r>
      <w:r w:rsidR="00730EED" w:rsidRPr="005A41B2">
        <w:rPr>
          <w:rFonts w:ascii="Times New Roman" w:hAnsi="Times New Roman"/>
          <w:sz w:val="24"/>
          <w:lang w:val="en-IN"/>
        </w:rPr>
        <w:t xml:space="preserve">a separate law </w:t>
      </w:r>
      <w:r w:rsidR="00263DAA" w:rsidRPr="005A41B2">
        <w:rPr>
          <w:rFonts w:ascii="Times New Roman" w:hAnsi="Times New Roman"/>
          <w:sz w:val="24"/>
          <w:lang w:val="en-IN"/>
        </w:rPr>
        <w:t>to do organ transplant</w:t>
      </w:r>
      <w:r w:rsidR="00730EED" w:rsidRPr="005A41B2">
        <w:rPr>
          <w:rFonts w:ascii="Times New Roman" w:hAnsi="Times New Roman"/>
          <w:sz w:val="24"/>
          <w:lang w:val="en-IN"/>
        </w:rPr>
        <w:t>.”</w:t>
      </w:r>
      <w:r w:rsidR="007159B5" w:rsidRPr="005A41B2">
        <w:rPr>
          <w:rFonts w:ascii="Times New Roman" w:hAnsi="Times New Roman"/>
          <w:sz w:val="24"/>
          <w:lang w:val="en-IN"/>
        </w:rPr>
        <w:t xml:space="preserve"> This is an inappropriate comparison in many ways. </w:t>
      </w:r>
      <w:r w:rsidR="00F950F1" w:rsidRPr="005A41B2">
        <w:rPr>
          <w:rFonts w:ascii="Times New Roman" w:hAnsi="Times New Roman"/>
          <w:sz w:val="24"/>
          <w:lang w:val="en-IN"/>
        </w:rPr>
        <w:t xml:space="preserve">Organ donation has a direct benefit to the recipient; it is framed as a completely altruistic act, and the donor may not claim compensation of any kind. And </w:t>
      </w:r>
      <w:r w:rsidR="00EB46B9" w:rsidRPr="005A41B2">
        <w:rPr>
          <w:rFonts w:ascii="Times New Roman" w:hAnsi="Times New Roman"/>
          <w:sz w:val="24"/>
          <w:lang w:val="en-IN"/>
        </w:rPr>
        <w:t xml:space="preserve">there is </w:t>
      </w:r>
      <w:r w:rsidR="00F950F1" w:rsidRPr="005A41B2">
        <w:rPr>
          <w:rFonts w:ascii="Times New Roman" w:hAnsi="Times New Roman"/>
          <w:sz w:val="24"/>
          <w:lang w:val="en-IN"/>
        </w:rPr>
        <w:t xml:space="preserve">in fact </w:t>
      </w:r>
      <w:r w:rsidR="00EB46B9" w:rsidRPr="005A41B2">
        <w:rPr>
          <w:rFonts w:ascii="Times New Roman" w:hAnsi="Times New Roman"/>
          <w:sz w:val="24"/>
          <w:lang w:val="en-IN"/>
        </w:rPr>
        <w:t xml:space="preserve">a separate law regulating organ and tissue transplants. </w:t>
      </w:r>
    </w:p>
    <w:p w14:paraId="6420B9BC" w14:textId="77777777" w:rsidR="00090D15" w:rsidRPr="005A41B2" w:rsidRDefault="00090D15">
      <w:pPr>
        <w:spacing w:after="0" w:line="240" w:lineRule="auto"/>
        <w:rPr>
          <w:rFonts w:ascii="Times New Roman" w:hAnsi="Times New Roman"/>
          <w:sz w:val="24"/>
          <w:lang w:val="en-IN"/>
        </w:rPr>
      </w:pPr>
    </w:p>
    <w:p w14:paraId="56823BCF" w14:textId="77777777" w:rsidR="005B007B" w:rsidRPr="005A41B2" w:rsidRDefault="005B007B">
      <w:pPr>
        <w:spacing w:after="0" w:line="240" w:lineRule="auto"/>
        <w:rPr>
          <w:rFonts w:ascii="Times New Roman" w:hAnsi="Times New Roman"/>
          <w:sz w:val="24"/>
          <w:lang w:val="en-IN"/>
        </w:rPr>
      </w:pPr>
      <w:r w:rsidRPr="005A41B2">
        <w:rPr>
          <w:rFonts w:ascii="Times New Roman" w:hAnsi="Times New Roman"/>
          <w:sz w:val="24"/>
          <w:lang w:val="en-IN"/>
        </w:rPr>
        <w:t xml:space="preserve">Incidentally, it was learned </w:t>
      </w:r>
      <w:r w:rsidR="00E36BF5">
        <w:rPr>
          <w:rFonts w:ascii="Times New Roman" w:hAnsi="Times New Roman"/>
          <w:sz w:val="24"/>
          <w:lang w:val="en-IN"/>
        </w:rPr>
        <w:t xml:space="preserve">at the meeting </w:t>
      </w:r>
      <w:r w:rsidRPr="005A41B2">
        <w:rPr>
          <w:rFonts w:ascii="Times New Roman" w:hAnsi="Times New Roman"/>
          <w:sz w:val="24"/>
          <w:lang w:val="en-IN"/>
        </w:rPr>
        <w:t xml:space="preserve">that CHIM could be used to take a vaccine directly </w:t>
      </w:r>
      <w:r w:rsidR="00A02232" w:rsidRPr="005A41B2">
        <w:rPr>
          <w:rFonts w:ascii="Times New Roman" w:hAnsi="Times New Roman"/>
          <w:sz w:val="24"/>
          <w:lang w:val="en-IN"/>
        </w:rPr>
        <w:t xml:space="preserve">for </w:t>
      </w:r>
      <w:r w:rsidRPr="005A41B2">
        <w:rPr>
          <w:rFonts w:ascii="Times New Roman" w:hAnsi="Times New Roman"/>
          <w:sz w:val="24"/>
          <w:lang w:val="en-IN"/>
        </w:rPr>
        <w:t xml:space="preserve">marketing approval, bypassing phase 3 trials, raising other ethical and regulatory </w:t>
      </w:r>
      <w:r w:rsidR="00707AE1">
        <w:rPr>
          <w:rFonts w:ascii="Times New Roman" w:hAnsi="Times New Roman"/>
          <w:sz w:val="24"/>
          <w:lang w:val="en-IN"/>
        </w:rPr>
        <w:t>questions</w:t>
      </w:r>
      <w:r w:rsidRPr="005A41B2">
        <w:rPr>
          <w:rFonts w:ascii="Times New Roman" w:hAnsi="Times New Roman"/>
          <w:sz w:val="24"/>
          <w:lang w:val="en-IN"/>
        </w:rPr>
        <w:t>.</w:t>
      </w:r>
      <w:r w:rsidR="00663B47">
        <w:rPr>
          <w:rFonts w:ascii="Times New Roman" w:hAnsi="Times New Roman"/>
          <w:sz w:val="24"/>
          <w:lang w:val="en-IN"/>
        </w:rPr>
        <w:t xml:space="preserve"> </w:t>
      </w:r>
      <w:r w:rsidR="005A41B2" w:rsidRPr="005A41B2">
        <w:rPr>
          <w:rFonts w:ascii="Times New Roman" w:hAnsi="Times New Roman"/>
          <w:sz w:val="24"/>
          <w:lang w:val="en-IN"/>
        </w:rPr>
        <w:t>Is it possible that CHIM studies would allow researchers to skip animal studies altogether?</w:t>
      </w:r>
    </w:p>
    <w:p w14:paraId="5D3D5E39" w14:textId="77777777" w:rsidR="005B007B" w:rsidRPr="005A41B2" w:rsidRDefault="005B007B">
      <w:pPr>
        <w:spacing w:after="0" w:line="240" w:lineRule="auto"/>
        <w:rPr>
          <w:rFonts w:ascii="Times New Roman" w:hAnsi="Times New Roman"/>
          <w:sz w:val="24"/>
          <w:lang w:val="en-IN"/>
        </w:rPr>
      </w:pPr>
    </w:p>
    <w:p w14:paraId="16548B60" w14:textId="77777777" w:rsidR="00FD6409" w:rsidRPr="005A41B2" w:rsidRDefault="00C01063">
      <w:pPr>
        <w:spacing w:after="0" w:line="240" w:lineRule="auto"/>
        <w:rPr>
          <w:rFonts w:ascii="Times New Roman" w:hAnsi="Times New Roman"/>
          <w:b/>
          <w:sz w:val="24"/>
          <w:lang w:val="en-IN"/>
        </w:rPr>
      </w:pPr>
      <w:r w:rsidRPr="005A41B2">
        <w:rPr>
          <w:rFonts w:ascii="Times New Roman" w:hAnsi="Times New Roman"/>
          <w:b/>
          <w:sz w:val="24"/>
          <w:lang w:val="en-IN"/>
        </w:rPr>
        <w:t>Some l</w:t>
      </w:r>
      <w:r w:rsidR="0050624A" w:rsidRPr="005A41B2">
        <w:rPr>
          <w:rFonts w:ascii="Times New Roman" w:hAnsi="Times New Roman"/>
          <w:b/>
          <w:sz w:val="24"/>
          <w:lang w:val="en-IN"/>
        </w:rPr>
        <w:t xml:space="preserve">essons of human challenge studies </w:t>
      </w:r>
      <w:r w:rsidRPr="005A41B2">
        <w:rPr>
          <w:rFonts w:ascii="Times New Roman" w:hAnsi="Times New Roman"/>
          <w:b/>
          <w:sz w:val="24"/>
          <w:lang w:val="en-IN"/>
        </w:rPr>
        <w:t>elsewhere</w:t>
      </w:r>
    </w:p>
    <w:p w14:paraId="44738D1C" w14:textId="77777777" w:rsidR="00B256C1" w:rsidRPr="005A41B2" w:rsidRDefault="00730EED">
      <w:pPr>
        <w:spacing w:after="0" w:line="240" w:lineRule="auto"/>
        <w:rPr>
          <w:rFonts w:ascii="Times New Roman" w:hAnsi="Times New Roman"/>
          <w:sz w:val="24"/>
          <w:lang w:val="en-IN"/>
        </w:rPr>
      </w:pPr>
      <w:r w:rsidRPr="005A41B2">
        <w:rPr>
          <w:rFonts w:ascii="Times New Roman" w:hAnsi="Times New Roman"/>
          <w:sz w:val="24"/>
          <w:lang w:val="en-IN"/>
        </w:rPr>
        <w:t>Even a very scrappy review of information on CHIM studies flags major concerns</w:t>
      </w:r>
      <w:r w:rsidR="00F32F24" w:rsidRPr="005A41B2">
        <w:rPr>
          <w:rFonts w:ascii="Times New Roman" w:hAnsi="Times New Roman"/>
          <w:sz w:val="24"/>
          <w:lang w:val="en-IN"/>
        </w:rPr>
        <w:t>.</w:t>
      </w:r>
      <w:r w:rsidR="00663B47">
        <w:rPr>
          <w:rFonts w:ascii="Times New Roman" w:hAnsi="Times New Roman"/>
          <w:sz w:val="24"/>
          <w:lang w:val="en-IN"/>
        </w:rPr>
        <w:t xml:space="preserve"> </w:t>
      </w:r>
      <w:r w:rsidR="00B456B5" w:rsidRPr="005A41B2">
        <w:rPr>
          <w:rFonts w:ascii="Times New Roman" w:hAnsi="Times New Roman"/>
          <w:sz w:val="24"/>
          <w:lang w:val="en-IN"/>
        </w:rPr>
        <w:t xml:space="preserve">First, </w:t>
      </w:r>
      <w:r w:rsidR="0050624A" w:rsidRPr="005A41B2">
        <w:rPr>
          <w:rFonts w:ascii="Times New Roman" w:hAnsi="Times New Roman"/>
          <w:sz w:val="24"/>
          <w:lang w:val="en-IN"/>
        </w:rPr>
        <w:t xml:space="preserve">there are reports of </w:t>
      </w:r>
      <w:r w:rsidR="00B456B5" w:rsidRPr="005A41B2">
        <w:rPr>
          <w:rFonts w:ascii="Times New Roman" w:hAnsi="Times New Roman"/>
          <w:sz w:val="24"/>
          <w:lang w:val="en-IN"/>
        </w:rPr>
        <w:t xml:space="preserve">volunteers in </w:t>
      </w:r>
      <w:r w:rsidR="0050624A" w:rsidRPr="005A41B2">
        <w:rPr>
          <w:rFonts w:ascii="Times New Roman" w:hAnsi="Times New Roman"/>
          <w:sz w:val="24"/>
          <w:lang w:val="en-IN"/>
        </w:rPr>
        <w:t xml:space="preserve">both </w:t>
      </w:r>
      <w:r w:rsidR="00EB46B9" w:rsidRPr="005A41B2">
        <w:rPr>
          <w:rFonts w:ascii="Times New Roman" w:hAnsi="Times New Roman"/>
          <w:sz w:val="24"/>
          <w:lang w:val="en-IN"/>
        </w:rPr>
        <w:t xml:space="preserve">developed </w:t>
      </w:r>
      <w:r w:rsidR="00ED74A6">
        <w:rPr>
          <w:rFonts w:ascii="Times New Roman" w:hAnsi="Times New Roman"/>
          <w:sz w:val="24"/>
          <w:lang w:val="en-IN"/>
        </w:rPr>
        <w:t>(</w:t>
      </w:r>
      <w:r w:rsidR="00707AE1">
        <w:rPr>
          <w:rFonts w:ascii="Times New Roman" w:hAnsi="Times New Roman"/>
          <w:sz w:val="24"/>
          <w:lang w:val="en-IN"/>
        </w:rPr>
        <w:t>6</w:t>
      </w:r>
      <w:r w:rsidR="00A80062">
        <w:rPr>
          <w:rFonts w:ascii="Times New Roman" w:hAnsi="Times New Roman"/>
          <w:sz w:val="24"/>
          <w:lang w:val="en-IN"/>
        </w:rPr>
        <w:t>, 7</w:t>
      </w:r>
      <w:r w:rsidR="00ED74A6">
        <w:rPr>
          <w:rFonts w:ascii="Times New Roman" w:hAnsi="Times New Roman"/>
          <w:sz w:val="24"/>
          <w:lang w:val="en-IN"/>
        </w:rPr>
        <w:t xml:space="preserve">) </w:t>
      </w:r>
      <w:r w:rsidR="00EB46B9" w:rsidRPr="005A41B2">
        <w:rPr>
          <w:rFonts w:ascii="Times New Roman" w:hAnsi="Times New Roman"/>
          <w:sz w:val="24"/>
          <w:lang w:val="en-IN"/>
        </w:rPr>
        <w:t xml:space="preserve">and developing </w:t>
      </w:r>
      <w:r w:rsidR="00ED74A6" w:rsidRPr="005A41B2">
        <w:rPr>
          <w:rFonts w:ascii="Times New Roman" w:hAnsi="Times New Roman"/>
          <w:sz w:val="24"/>
          <w:lang w:val="en-IN"/>
        </w:rPr>
        <w:t>(</w:t>
      </w:r>
      <w:r w:rsidR="00A80062">
        <w:rPr>
          <w:rFonts w:ascii="Times New Roman" w:hAnsi="Times New Roman"/>
          <w:sz w:val="24"/>
          <w:lang w:val="en-IN"/>
        </w:rPr>
        <w:t>8</w:t>
      </w:r>
      <w:r w:rsidR="00ED74A6" w:rsidRPr="005A41B2">
        <w:rPr>
          <w:rFonts w:ascii="Times New Roman" w:hAnsi="Times New Roman"/>
          <w:sz w:val="24"/>
          <w:lang w:val="en-IN"/>
        </w:rPr>
        <w:t>)</w:t>
      </w:r>
      <w:r w:rsidR="00663B47">
        <w:rPr>
          <w:rFonts w:ascii="Times New Roman" w:hAnsi="Times New Roman"/>
          <w:sz w:val="24"/>
          <w:lang w:val="en-IN"/>
        </w:rPr>
        <w:t xml:space="preserve"> </w:t>
      </w:r>
      <w:r w:rsidR="00EB46B9" w:rsidRPr="005A41B2">
        <w:rPr>
          <w:rFonts w:ascii="Times New Roman" w:hAnsi="Times New Roman"/>
          <w:sz w:val="24"/>
          <w:lang w:val="en-IN"/>
        </w:rPr>
        <w:t xml:space="preserve">countries </w:t>
      </w:r>
      <w:r w:rsidR="0050624A" w:rsidRPr="005A41B2">
        <w:rPr>
          <w:rFonts w:ascii="Times New Roman" w:hAnsi="Times New Roman"/>
          <w:sz w:val="24"/>
          <w:lang w:val="en-IN"/>
        </w:rPr>
        <w:t xml:space="preserve">joining </w:t>
      </w:r>
      <w:r w:rsidR="00C23A27">
        <w:rPr>
          <w:rFonts w:ascii="Times New Roman" w:hAnsi="Times New Roman"/>
          <w:sz w:val="24"/>
          <w:lang w:val="en-IN"/>
        </w:rPr>
        <w:t xml:space="preserve">a </w:t>
      </w:r>
      <w:r w:rsidR="0050624A" w:rsidRPr="005A41B2">
        <w:rPr>
          <w:rFonts w:ascii="Times New Roman" w:hAnsi="Times New Roman"/>
          <w:sz w:val="24"/>
          <w:lang w:val="en-IN"/>
        </w:rPr>
        <w:t xml:space="preserve">CHIM </w:t>
      </w:r>
      <w:r w:rsidR="00B456B5" w:rsidRPr="005A41B2">
        <w:rPr>
          <w:rFonts w:ascii="Times New Roman" w:hAnsi="Times New Roman"/>
          <w:sz w:val="24"/>
          <w:lang w:val="en-IN"/>
        </w:rPr>
        <w:t xml:space="preserve">trial for </w:t>
      </w:r>
      <w:r w:rsidR="00C01063" w:rsidRPr="005A41B2">
        <w:rPr>
          <w:rFonts w:ascii="Times New Roman" w:hAnsi="Times New Roman"/>
          <w:sz w:val="24"/>
          <w:lang w:val="en-IN"/>
        </w:rPr>
        <w:t>the financial compensation or for access to healthcare</w:t>
      </w:r>
      <w:r w:rsidR="00D67AB1" w:rsidRPr="005A41B2">
        <w:rPr>
          <w:rFonts w:ascii="Times New Roman" w:hAnsi="Times New Roman"/>
          <w:sz w:val="24"/>
          <w:lang w:val="en-IN"/>
        </w:rPr>
        <w:t xml:space="preserve">. </w:t>
      </w:r>
    </w:p>
    <w:p w14:paraId="1FF93D98" w14:textId="77777777" w:rsidR="00B256C1" w:rsidRPr="005A41B2" w:rsidRDefault="00B256C1">
      <w:pPr>
        <w:spacing w:after="0" w:line="240" w:lineRule="auto"/>
        <w:rPr>
          <w:rFonts w:ascii="Times New Roman" w:hAnsi="Times New Roman"/>
          <w:sz w:val="24"/>
          <w:lang w:val="en-IN"/>
        </w:rPr>
      </w:pPr>
    </w:p>
    <w:p w14:paraId="37BCC291" w14:textId="69EAC4D3" w:rsidR="0050624A" w:rsidRPr="005A41B2" w:rsidRDefault="00B456B5">
      <w:pPr>
        <w:spacing w:after="0" w:line="240" w:lineRule="auto"/>
        <w:rPr>
          <w:rFonts w:ascii="Times New Roman" w:hAnsi="Times New Roman"/>
          <w:sz w:val="24"/>
          <w:lang w:val="en-IN"/>
        </w:rPr>
      </w:pPr>
      <w:r w:rsidRPr="009B7C91">
        <w:rPr>
          <w:rFonts w:ascii="Times New Roman" w:hAnsi="Times New Roman"/>
          <w:sz w:val="24"/>
          <w:lang w:val="en-IN"/>
        </w:rPr>
        <w:t xml:space="preserve">Second, </w:t>
      </w:r>
      <w:r w:rsidR="0050624A" w:rsidRPr="009B7C91">
        <w:rPr>
          <w:rFonts w:ascii="Times New Roman" w:hAnsi="Times New Roman"/>
          <w:sz w:val="24"/>
          <w:lang w:val="en-IN"/>
        </w:rPr>
        <w:t xml:space="preserve">though </w:t>
      </w:r>
      <w:r w:rsidR="002658D9" w:rsidRPr="009B7C91">
        <w:rPr>
          <w:rFonts w:ascii="Times New Roman" w:hAnsi="Times New Roman"/>
          <w:sz w:val="24"/>
          <w:lang w:val="en-IN"/>
        </w:rPr>
        <w:t xml:space="preserve">human challenge studies are </w:t>
      </w:r>
      <w:r w:rsidR="00B256C1" w:rsidRPr="009B7C91">
        <w:rPr>
          <w:rFonts w:ascii="Times New Roman" w:hAnsi="Times New Roman"/>
          <w:sz w:val="24"/>
          <w:lang w:val="en-IN"/>
        </w:rPr>
        <w:t xml:space="preserve">supposed to use an </w:t>
      </w:r>
      <w:r w:rsidR="0050624A" w:rsidRPr="009B7C91">
        <w:rPr>
          <w:rFonts w:ascii="Times New Roman" w:hAnsi="Times New Roman"/>
          <w:sz w:val="24"/>
          <w:lang w:val="en-IN"/>
        </w:rPr>
        <w:t>attenuated</w:t>
      </w:r>
      <w:r w:rsidR="004054C8">
        <w:rPr>
          <w:rFonts w:ascii="Times New Roman" w:hAnsi="Times New Roman"/>
          <w:sz w:val="24"/>
          <w:lang w:val="en-IN"/>
        </w:rPr>
        <w:t xml:space="preserve"> </w:t>
      </w:r>
      <w:r w:rsidR="00707AE1" w:rsidRPr="009B7C91">
        <w:rPr>
          <w:rFonts w:ascii="Times New Roman" w:hAnsi="Times New Roman"/>
          <w:sz w:val="24"/>
          <w:lang w:val="en-IN"/>
        </w:rPr>
        <w:t xml:space="preserve">or </w:t>
      </w:r>
      <w:r w:rsidR="00F20C7A" w:rsidRPr="009B7C91">
        <w:rPr>
          <w:rFonts w:ascii="Times New Roman" w:hAnsi="Times New Roman"/>
          <w:sz w:val="24"/>
          <w:lang w:val="en-IN"/>
        </w:rPr>
        <w:t>weakened</w:t>
      </w:r>
      <w:r w:rsidR="004054C8">
        <w:rPr>
          <w:rFonts w:ascii="Times New Roman" w:hAnsi="Times New Roman"/>
          <w:sz w:val="24"/>
          <w:lang w:val="en-IN"/>
        </w:rPr>
        <w:t xml:space="preserve"> </w:t>
      </w:r>
      <w:r w:rsidR="0050624A" w:rsidRPr="009B7C91">
        <w:rPr>
          <w:rFonts w:ascii="Times New Roman" w:hAnsi="Times New Roman"/>
          <w:sz w:val="24"/>
          <w:lang w:val="en-IN"/>
        </w:rPr>
        <w:t>pathogen</w:t>
      </w:r>
      <w:r w:rsidR="00B256C1" w:rsidRPr="009B7C91">
        <w:rPr>
          <w:rFonts w:ascii="Times New Roman" w:hAnsi="Times New Roman"/>
          <w:sz w:val="24"/>
          <w:lang w:val="en-IN"/>
        </w:rPr>
        <w:t xml:space="preserve">, with </w:t>
      </w:r>
      <w:r w:rsidR="0050624A" w:rsidRPr="009B7C91">
        <w:rPr>
          <w:rFonts w:ascii="Times New Roman" w:hAnsi="Times New Roman"/>
          <w:sz w:val="24"/>
          <w:lang w:val="en-IN"/>
        </w:rPr>
        <w:t>close</w:t>
      </w:r>
      <w:r w:rsidR="00B256C1" w:rsidRPr="009B7C91">
        <w:rPr>
          <w:rFonts w:ascii="Times New Roman" w:hAnsi="Times New Roman"/>
          <w:sz w:val="24"/>
          <w:lang w:val="en-IN"/>
        </w:rPr>
        <w:t> </w:t>
      </w:r>
      <w:r w:rsidR="0050624A" w:rsidRPr="009B7C91">
        <w:rPr>
          <w:rFonts w:ascii="Times New Roman" w:hAnsi="Times New Roman"/>
          <w:sz w:val="24"/>
          <w:lang w:val="en-IN"/>
        </w:rPr>
        <w:t>monitor</w:t>
      </w:r>
      <w:r w:rsidR="00B256C1" w:rsidRPr="009B7C91">
        <w:rPr>
          <w:rFonts w:ascii="Times New Roman" w:hAnsi="Times New Roman"/>
          <w:sz w:val="24"/>
          <w:lang w:val="en-IN"/>
        </w:rPr>
        <w:t>ing and prompt treatment</w:t>
      </w:r>
      <w:r w:rsidR="002658D9" w:rsidRPr="009B7C91">
        <w:rPr>
          <w:rFonts w:ascii="Times New Roman" w:hAnsi="Times New Roman"/>
          <w:sz w:val="24"/>
          <w:lang w:val="en-IN"/>
        </w:rPr>
        <w:t> </w:t>
      </w:r>
      <w:r w:rsidR="00B256C1" w:rsidRPr="009B7C91">
        <w:rPr>
          <w:rFonts w:ascii="Times New Roman" w:hAnsi="Times New Roman"/>
          <w:sz w:val="24"/>
          <w:lang w:val="en-IN"/>
        </w:rPr>
        <w:t xml:space="preserve">as soon as infection is detected, </w:t>
      </w:r>
      <w:r w:rsidR="00055889" w:rsidRPr="009B7C91">
        <w:rPr>
          <w:rFonts w:ascii="Times New Roman" w:hAnsi="Times New Roman"/>
          <w:sz w:val="24"/>
          <w:lang w:val="en-IN"/>
        </w:rPr>
        <w:t xml:space="preserve">ensuring that participants do not experience serious harm, </w:t>
      </w:r>
      <w:r w:rsidR="007D01D5" w:rsidRPr="009B7C91">
        <w:rPr>
          <w:rFonts w:ascii="Times New Roman" w:hAnsi="Times New Roman"/>
          <w:sz w:val="24"/>
          <w:lang w:val="en-IN"/>
        </w:rPr>
        <w:t xml:space="preserve">the reality </w:t>
      </w:r>
      <w:r w:rsidR="00707AE1" w:rsidRPr="009B7C91">
        <w:rPr>
          <w:rFonts w:ascii="Times New Roman" w:hAnsi="Times New Roman"/>
          <w:sz w:val="24"/>
          <w:lang w:val="en-IN"/>
        </w:rPr>
        <w:t xml:space="preserve">can be </w:t>
      </w:r>
      <w:r w:rsidR="007D01D5" w:rsidRPr="009B7C91">
        <w:rPr>
          <w:rFonts w:ascii="Times New Roman" w:hAnsi="Times New Roman"/>
          <w:sz w:val="24"/>
          <w:lang w:val="en-IN"/>
        </w:rPr>
        <w:t>somewhat different</w:t>
      </w:r>
      <w:r w:rsidR="003B3F10" w:rsidRPr="009B7C91">
        <w:rPr>
          <w:rFonts w:ascii="Times New Roman" w:hAnsi="Times New Roman"/>
          <w:sz w:val="24"/>
          <w:lang w:val="en-IN"/>
        </w:rPr>
        <w:t xml:space="preserve">. </w:t>
      </w:r>
      <w:r w:rsidR="00B256C1" w:rsidRPr="009B7C91">
        <w:rPr>
          <w:rFonts w:ascii="Times New Roman" w:hAnsi="Times New Roman"/>
          <w:sz w:val="24"/>
          <w:lang w:val="en-IN"/>
        </w:rPr>
        <w:t>T</w:t>
      </w:r>
      <w:r w:rsidR="00560EF6" w:rsidRPr="009B7C91">
        <w:rPr>
          <w:rFonts w:ascii="Times New Roman" w:hAnsi="Times New Roman"/>
          <w:sz w:val="24"/>
          <w:lang w:val="en-IN"/>
        </w:rPr>
        <w:t xml:space="preserve">here </w:t>
      </w:r>
      <w:r w:rsidR="0050624A" w:rsidRPr="009B7C91">
        <w:rPr>
          <w:rFonts w:ascii="Times New Roman" w:hAnsi="Times New Roman"/>
          <w:sz w:val="24"/>
          <w:lang w:val="en-IN"/>
        </w:rPr>
        <w:t xml:space="preserve">are </w:t>
      </w:r>
      <w:r w:rsidR="00560EF6" w:rsidRPr="009B7C91">
        <w:rPr>
          <w:rFonts w:ascii="Times New Roman" w:hAnsi="Times New Roman"/>
          <w:sz w:val="24"/>
          <w:lang w:val="en-IN"/>
        </w:rPr>
        <w:t xml:space="preserve">reports of volunteers experiencing substantial harm in these experiments. For example, </w:t>
      </w:r>
      <w:r w:rsidRPr="009B7C91">
        <w:rPr>
          <w:rFonts w:ascii="Times New Roman" w:hAnsi="Times New Roman"/>
          <w:sz w:val="24"/>
          <w:lang w:val="en-IN"/>
        </w:rPr>
        <w:t xml:space="preserve">some volunteers in </w:t>
      </w:r>
      <w:r w:rsidR="00560EF6" w:rsidRPr="009B7C91">
        <w:rPr>
          <w:rFonts w:ascii="Times New Roman" w:hAnsi="Times New Roman"/>
          <w:sz w:val="24"/>
          <w:lang w:val="en-IN"/>
        </w:rPr>
        <w:t xml:space="preserve">a study of schistosomiasis </w:t>
      </w:r>
      <w:r w:rsidRPr="009B7C91">
        <w:rPr>
          <w:rFonts w:ascii="Times New Roman" w:hAnsi="Times New Roman"/>
          <w:sz w:val="24"/>
          <w:lang w:val="en-IN"/>
        </w:rPr>
        <w:t>experienced months of severe headache and body pain</w:t>
      </w:r>
      <w:ins w:id="47" w:author="Admin" w:date="2019-03-19T20:07:00Z">
        <w:r w:rsidR="0035745E">
          <w:rPr>
            <w:rFonts w:ascii="Times New Roman" w:hAnsi="Times New Roman"/>
            <w:sz w:val="24"/>
            <w:lang w:val="en-IN"/>
          </w:rPr>
          <w:t xml:space="preserve"> </w:t>
        </w:r>
      </w:ins>
      <w:r w:rsidR="00F22E6B" w:rsidRPr="009B7C91">
        <w:rPr>
          <w:rFonts w:ascii="Times New Roman" w:hAnsi="Times New Roman"/>
          <w:sz w:val="24"/>
          <w:lang w:val="en-IN"/>
        </w:rPr>
        <w:t>(</w:t>
      </w:r>
      <w:r w:rsidR="00A80062">
        <w:rPr>
          <w:rFonts w:ascii="Times New Roman" w:hAnsi="Times New Roman"/>
          <w:sz w:val="24"/>
          <w:lang w:val="en-IN"/>
        </w:rPr>
        <w:t>9</w:t>
      </w:r>
      <w:r w:rsidR="00F22E6B" w:rsidRPr="009B7C91">
        <w:rPr>
          <w:rFonts w:ascii="Times New Roman" w:hAnsi="Times New Roman"/>
          <w:sz w:val="24"/>
          <w:lang w:val="en-IN"/>
        </w:rPr>
        <w:t>)</w:t>
      </w:r>
      <w:r w:rsidRPr="009B7C91">
        <w:rPr>
          <w:rFonts w:ascii="Times New Roman" w:hAnsi="Times New Roman"/>
          <w:sz w:val="24"/>
          <w:lang w:val="en-IN"/>
        </w:rPr>
        <w:t xml:space="preserve">. This was in the Netherlands </w:t>
      </w:r>
      <w:r w:rsidR="0050624A" w:rsidRPr="009B7C91">
        <w:rPr>
          <w:rFonts w:ascii="Times New Roman" w:hAnsi="Times New Roman"/>
          <w:sz w:val="24"/>
          <w:lang w:val="en-IN"/>
        </w:rPr>
        <w:t xml:space="preserve">which </w:t>
      </w:r>
      <w:r w:rsidRPr="009B7C91">
        <w:rPr>
          <w:rFonts w:ascii="Times New Roman" w:hAnsi="Times New Roman"/>
          <w:sz w:val="24"/>
          <w:lang w:val="en-IN"/>
        </w:rPr>
        <w:t>one imagine</w:t>
      </w:r>
      <w:r w:rsidR="0050624A" w:rsidRPr="009B7C91">
        <w:rPr>
          <w:rFonts w:ascii="Times New Roman" w:hAnsi="Times New Roman"/>
          <w:sz w:val="24"/>
          <w:lang w:val="en-IN"/>
        </w:rPr>
        <w:t>s</w:t>
      </w:r>
      <w:r w:rsidR="009E1E82">
        <w:rPr>
          <w:rFonts w:ascii="Times New Roman" w:hAnsi="Times New Roman"/>
          <w:sz w:val="24"/>
          <w:lang w:val="en-IN"/>
        </w:rPr>
        <w:t xml:space="preserve"> </w:t>
      </w:r>
      <w:r w:rsidR="0050624A" w:rsidRPr="009B7C91">
        <w:rPr>
          <w:rFonts w:ascii="Times New Roman" w:hAnsi="Times New Roman"/>
          <w:sz w:val="24"/>
          <w:lang w:val="en-IN"/>
        </w:rPr>
        <w:t xml:space="preserve">should have the best of </w:t>
      </w:r>
      <w:r w:rsidRPr="009B7C91">
        <w:rPr>
          <w:rFonts w:ascii="Times New Roman" w:hAnsi="Times New Roman"/>
          <w:sz w:val="24"/>
          <w:lang w:val="en-IN"/>
        </w:rPr>
        <w:t xml:space="preserve">systems to protect volunteers. </w:t>
      </w:r>
      <w:r w:rsidR="00E87527" w:rsidRPr="009B7C91">
        <w:rPr>
          <w:rFonts w:ascii="Times New Roman" w:hAnsi="Times New Roman"/>
          <w:sz w:val="24"/>
          <w:lang w:val="en-IN"/>
        </w:rPr>
        <w:t xml:space="preserve">Volunteers in </w:t>
      </w:r>
      <w:r w:rsidR="008219E1" w:rsidRPr="009B7C91">
        <w:rPr>
          <w:rFonts w:ascii="Times New Roman" w:hAnsi="Times New Roman"/>
          <w:sz w:val="24"/>
          <w:lang w:val="en-IN"/>
        </w:rPr>
        <w:t xml:space="preserve">influenza </w:t>
      </w:r>
      <w:r w:rsidR="00E87527" w:rsidRPr="009B7C91">
        <w:rPr>
          <w:rFonts w:ascii="Times New Roman" w:hAnsi="Times New Roman"/>
          <w:sz w:val="24"/>
          <w:lang w:val="en-IN"/>
        </w:rPr>
        <w:t>CHIM s</w:t>
      </w:r>
      <w:r w:rsidR="00BA1E71" w:rsidRPr="009B7C91">
        <w:rPr>
          <w:rFonts w:ascii="Times New Roman" w:hAnsi="Times New Roman"/>
          <w:sz w:val="24"/>
          <w:lang w:val="en-IN"/>
        </w:rPr>
        <w:t>tudies have recorded heart damage</w:t>
      </w:r>
      <w:r w:rsidR="00055889" w:rsidRPr="009B7C91">
        <w:rPr>
          <w:rFonts w:ascii="Times New Roman" w:hAnsi="Times New Roman"/>
          <w:sz w:val="24"/>
          <w:lang w:val="en-IN"/>
        </w:rPr>
        <w:t xml:space="preserve">, and </w:t>
      </w:r>
      <w:ins w:id="48" w:author="Admin" w:date="2019-03-19T20:08:00Z">
        <w:r w:rsidR="0035745E">
          <w:rPr>
            <w:rFonts w:ascii="Times New Roman" w:hAnsi="Times New Roman"/>
            <w:sz w:val="24"/>
            <w:lang w:val="en-IN"/>
          </w:rPr>
          <w:t xml:space="preserve">in </w:t>
        </w:r>
      </w:ins>
      <w:r w:rsidR="00055889" w:rsidRPr="009B7C91">
        <w:rPr>
          <w:rFonts w:ascii="Times New Roman" w:hAnsi="Times New Roman"/>
          <w:sz w:val="24"/>
          <w:lang w:val="en-IN"/>
        </w:rPr>
        <w:t xml:space="preserve">human challenge studies of </w:t>
      </w:r>
      <w:r w:rsidR="008219E1" w:rsidRPr="009B7C91">
        <w:rPr>
          <w:rFonts w:ascii="Times New Roman" w:hAnsi="Times New Roman"/>
          <w:sz w:val="24"/>
          <w:lang w:val="en-IN"/>
        </w:rPr>
        <w:t>s</w:t>
      </w:r>
      <w:r w:rsidR="00055889" w:rsidRPr="009B7C91">
        <w:rPr>
          <w:rFonts w:ascii="Times New Roman" w:hAnsi="Times New Roman"/>
          <w:sz w:val="24"/>
          <w:lang w:val="en-IN"/>
        </w:rPr>
        <w:t>higella and e</w:t>
      </w:r>
      <w:r w:rsidR="00F7162B">
        <w:rPr>
          <w:rFonts w:ascii="Times New Roman" w:hAnsi="Times New Roman"/>
          <w:sz w:val="24"/>
          <w:lang w:val="en-IN"/>
        </w:rPr>
        <w:t>-</w:t>
      </w:r>
      <w:r w:rsidR="00055889" w:rsidRPr="009B7C91">
        <w:rPr>
          <w:rFonts w:ascii="Times New Roman" w:hAnsi="Times New Roman"/>
          <w:sz w:val="24"/>
          <w:lang w:val="en-IN"/>
        </w:rPr>
        <w:t xml:space="preserve">coli infections have </w:t>
      </w:r>
      <w:r w:rsidR="008219E1" w:rsidRPr="009B7C91">
        <w:rPr>
          <w:rFonts w:ascii="Times New Roman" w:hAnsi="Times New Roman"/>
          <w:sz w:val="24"/>
          <w:lang w:val="en-IN"/>
        </w:rPr>
        <w:t xml:space="preserve">reported instances of </w:t>
      </w:r>
      <w:r w:rsidR="00055889" w:rsidRPr="009B7C91">
        <w:rPr>
          <w:rFonts w:ascii="Times New Roman" w:hAnsi="Times New Roman"/>
          <w:sz w:val="24"/>
          <w:lang w:val="en-IN"/>
        </w:rPr>
        <w:t xml:space="preserve">long-term adverse effects </w:t>
      </w:r>
      <w:r w:rsidR="008219E1" w:rsidRPr="009B7C91">
        <w:rPr>
          <w:rFonts w:ascii="Times New Roman" w:hAnsi="Times New Roman"/>
          <w:sz w:val="24"/>
          <w:lang w:val="en-IN"/>
        </w:rPr>
        <w:t xml:space="preserve">such as reactive arthritis and post-infectious irritable bowel syndrome </w:t>
      </w:r>
      <w:r w:rsidR="00055889" w:rsidRPr="009B7C91">
        <w:rPr>
          <w:rFonts w:ascii="Times New Roman" w:hAnsi="Times New Roman"/>
          <w:sz w:val="24"/>
          <w:lang w:val="en-IN"/>
        </w:rPr>
        <w:t>(</w:t>
      </w:r>
      <w:r w:rsidR="00707AE1" w:rsidRPr="009B7C91">
        <w:rPr>
          <w:rFonts w:ascii="Times New Roman" w:hAnsi="Times New Roman"/>
          <w:sz w:val="24"/>
          <w:lang w:val="en-IN"/>
        </w:rPr>
        <w:t>1</w:t>
      </w:r>
      <w:r w:rsidR="00055889" w:rsidRPr="009B7C91">
        <w:rPr>
          <w:rFonts w:ascii="Times New Roman" w:hAnsi="Times New Roman"/>
          <w:sz w:val="24"/>
          <w:lang w:val="en-IN"/>
        </w:rPr>
        <w:t xml:space="preserve">). </w:t>
      </w:r>
      <w:r w:rsidR="0088589E">
        <w:rPr>
          <w:rFonts w:ascii="Times New Roman" w:hAnsi="Times New Roman"/>
          <w:sz w:val="24"/>
          <w:lang w:val="en-IN"/>
        </w:rPr>
        <w:t xml:space="preserve">In </w:t>
      </w:r>
      <w:r w:rsidR="0082261A" w:rsidRPr="009B7C91">
        <w:rPr>
          <w:rFonts w:ascii="Times New Roman" w:hAnsi="Times New Roman"/>
          <w:sz w:val="24"/>
          <w:lang w:val="en-IN"/>
        </w:rPr>
        <w:t xml:space="preserve">a </w:t>
      </w:r>
      <w:r w:rsidR="003B57E0">
        <w:rPr>
          <w:rFonts w:ascii="Times New Roman" w:hAnsi="Times New Roman"/>
          <w:sz w:val="24"/>
          <w:lang w:val="en-IN"/>
        </w:rPr>
        <w:t>general discussion</w:t>
      </w:r>
      <w:r w:rsidR="0088589E">
        <w:rPr>
          <w:rFonts w:ascii="Times New Roman" w:hAnsi="Times New Roman"/>
          <w:sz w:val="24"/>
          <w:lang w:val="en-IN"/>
        </w:rPr>
        <w:t>,</w:t>
      </w:r>
      <w:r w:rsidR="00F42223">
        <w:rPr>
          <w:rFonts w:ascii="Times New Roman" w:hAnsi="Times New Roman"/>
          <w:sz w:val="24"/>
          <w:lang w:val="en-IN"/>
        </w:rPr>
        <w:t xml:space="preserve"> </w:t>
      </w:r>
      <w:r w:rsidR="0088589E">
        <w:rPr>
          <w:rFonts w:ascii="Times New Roman" w:hAnsi="Times New Roman"/>
          <w:sz w:val="24"/>
          <w:lang w:val="en-IN"/>
        </w:rPr>
        <w:t xml:space="preserve">at the Bengaluru meeting, </w:t>
      </w:r>
      <w:r w:rsidR="00A80062">
        <w:rPr>
          <w:rFonts w:ascii="Times New Roman" w:hAnsi="Times New Roman"/>
          <w:sz w:val="24"/>
          <w:lang w:val="en-IN"/>
        </w:rPr>
        <w:t xml:space="preserve">on a volunteer in Oxford reporting severe </w:t>
      </w:r>
      <w:r w:rsidR="0088589E">
        <w:rPr>
          <w:rFonts w:ascii="Times New Roman" w:hAnsi="Times New Roman"/>
          <w:sz w:val="24"/>
          <w:lang w:val="en-IN"/>
        </w:rPr>
        <w:t>symptoms of</w:t>
      </w:r>
      <w:r w:rsidR="00F42223">
        <w:rPr>
          <w:rFonts w:ascii="Times New Roman" w:hAnsi="Times New Roman"/>
          <w:sz w:val="24"/>
          <w:lang w:val="en-IN"/>
        </w:rPr>
        <w:t xml:space="preserve"> </w:t>
      </w:r>
      <w:r w:rsidR="00A80062">
        <w:rPr>
          <w:rFonts w:ascii="Times New Roman" w:hAnsi="Times New Roman"/>
          <w:sz w:val="24"/>
          <w:lang w:val="en-IN"/>
        </w:rPr>
        <w:t>typhoid</w:t>
      </w:r>
      <w:r w:rsidR="00696BC5">
        <w:rPr>
          <w:rFonts w:ascii="Times New Roman" w:hAnsi="Times New Roman"/>
          <w:sz w:val="24"/>
          <w:lang w:val="en-IN"/>
        </w:rPr>
        <w:t xml:space="preserve"> (7)</w:t>
      </w:r>
      <w:r w:rsidR="00A80062">
        <w:rPr>
          <w:rFonts w:ascii="Times New Roman" w:hAnsi="Times New Roman"/>
          <w:sz w:val="24"/>
          <w:lang w:val="en-IN"/>
        </w:rPr>
        <w:t>, o</w:t>
      </w:r>
      <w:r w:rsidR="00B256C1" w:rsidRPr="009B7C91">
        <w:rPr>
          <w:rFonts w:ascii="Times New Roman" w:hAnsi="Times New Roman"/>
          <w:sz w:val="24"/>
          <w:lang w:val="en-IN"/>
        </w:rPr>
        <w:t>ne of the meeting participants</w:t>
      </w:r>
      <w:r w:rsidR="00F42223">
        <w:rPr>
          <w:rFonts w:ascii="Times New Roman" w:hAnsi="Times New Roman"/>
          <w:sz w:val="24"/>
          <w:lang w:val="en-IN"/>
        </w:rPr>
        <w:t xml:space="preserve"> </w:t>
      </w:r>
      <w:r w:rsidR="00C23A27">
        <w:rPr>
          <w:rFonts w:ascii="Times New Roman" w:hAnsi="Times New Roman"/>
          <w:sz w:val="24"/>
          <w:lang w:val="en-IN"/>
        </w:rPr>
        <w:t xml:space="preserve">commented </w:t>
      </w:r>
      <w:commentRangeStart w:id="49"/>
      <w:r w:rsidR="00A80062">
        <w:rPr>
          <w:rFonts w:ascii="Times New Roman" w:hAnsi="Times New Roman"/>
          <w:sz w:val="24"/>
          <w:lang w:val="en-IN"/>
        </w:rPr>
        <w:t xml:space="preserve">that </w:t>
      </w:r>
      <w:r w:rsidR="00B256C1" w:rsidRPr="009B7C91">
        <w:rPr>
          <w:rFonts w:ascii="Times New Roman" w:hAnsi="Times New Roman"/>
          <w:sz w:val="24"/>
          <w:lang w:val="en-IN"/>
        </w:rPr>
        <w:t>the volunteer</w:t>
      </w:r>
      <w:r w:rsidR="00A80062">
        <w:rPr>
          <w:rFonts w:ascii="Times New Roman" w:hAnsi="Times New Roman"/>
          <w:sz w:val="24"/>
          <w:lang w:val="en-IN"/>
        </w:rPr>
        <w:t xml:space="preserve"> had taken part </w:t>
      </w:r>
      <w:r w:rsidR="00B256C1" w:rsidRPr="009B7C91">
        <w:rPr>
          <w:rFonts w:ascii="Times New Roman" w:hAnsi="Times New Roman"/>
          <w:sz w:val="24"/>
          <w:lang w:val="en-IN"/>
        </w:rPr>
        <w:t>in multiple human challenge trials</w:t>
      </w:r>
      <w:commentRangeEnd w:id="49"/>
      <w:r w:rsidR="0035745E">
        <w:rPr>
          <w:rStyle w:val="CommentReference"/>
        </w:rPr>
        <w:commentReference w:id="49"/>
      </w:r>
      <w:r w:rsidR="00B256C1" w:rsidRPr="009B7C91">
        <w:rPr>
          <w:rFonts w:ascii="Times New Roman" w:hAnsi="Times New Roman"/>
          <w:sz w:val="24"/>
          <w:lang w:val="en-IN"/>
        </w:rPr>
        <w:t xml:space="preserve">. </w:t>
      </w:r>
      <w:r w:rsidR="0088589E">
        <w:rPr>
          <w:rFonts w:ascii="Times New Roman" w:hAnsi="Times New Roman"/>
          <w:sz w:val="24"/>
          <w:lang w:val="en-IN"/>
        </w:rPr>
        <w:t>T</w:t>
      </w:r>
      <w:r w:rsidR="00C23A27">
        <w:rPr>
          <w:rFonts w:ascii="Times New Roman" w:hAnsi="Times New Roman"/>
          <w:sz w:val="24"/>
          <w:lang w:val="en-IN"/>
        </w:rPr>
        <w:t>his is a matter for concern. T</w:t>
      </w:r>
      <w:r w:rsidR="00C01063" w:rsidRPr="009B7C91">
        <w:rPr>
          <w:rFonts w:ascii="Times New Roman" w:hAnsi="Times New Roman"/>
          <w:sz w:val="24"/>
          <w:lang w:val="en-IN"/>
        </w:rPr>
        <w:t xml:space="preserve">he </w:t>
      </w:r>
      <w:r w:rsidR="00541E46">
        <w:rPr>
          <w:rFonts w:ascii="Times New Roman" w:hAnsi="Times New Roman"/>
          <w:sz w:val="24"/>
          <w:lang w:val="en-IN"/>
        </w:rPr>
        <w:t xml:space="preserve">reason for a </w:t>
      </w:r>
      <w:r w:rsidR="00C01063" w:rsidRPr="009B7C91">
        <w:rPr>
          <w:rFonts w:ascii="Times New Roman" w:hAnsi="Times New Roman"/>
          <w:sz w:val="24"/>
          <w:lang w:val="en-IN"/>
        </w:rPr>
        <w:t xml:space="preserve">volunteer </w:t>
      </w:r>
      <w:r w:rsidR="00541E46">
        <w:rPr>
          <w:rFonts w:ascii="Times New Roman" w:hAnsi="Times New Roman"/>
          <w:sz w:val="24"/>
          <w:lang w:val="en-IN"/>
        </w:rPr>
        <w:t xml:space="preserve">to enrol </w:t>
      </w:r>
      <w:r w:rsidR="00C23A27">
        <w:rPr>
          <w:rFonts w:ascii="Times New Roman" w:hAnsi="Times New Roman"/>
          <w:sz w:val="24"/>
          <w:lang w:val="en-IN"/>
        </w:rPr>
        <w:t xml:space="preserve">in multiple trials </w:t>
      </w:r>
      <w:r w:rsidR="0088589E">
        <w:rPr>
          <w:rFonts w:ascii="Times New Roman" w:hAnsi="Times New Roman"/>
          <w:sz w:val="24"/>
          <w:lang w:val="en-IN"/>
        </w:rPr>
        <w:t xml:space="preserve">is </w:t>
      </w:r>
      <w:r w:rsidR="00C23A27">
        <w:rPr>
          <w:rFonts w:ascii="Times New Roman" w:hAnsi="Times New Roman"/>
          <w:sz w:val="24"/>
          <w:lang w:val="en-IN"/>
        </w:rPr>
        <w:t xml:space="preserve">likely to be </w:t>
      </w:r>
      <w:r w:rsidR="00C01063" w:rsidRPr="009B7C91">
        <w:rPr>
          <w:rFonts w:ascii="Times New Roman" w:hAnsi="Times New Roman"/>
          <w:sz w:val="24"/>
          <w:lang w:val="en-IN"/>
        </w:rPr>
        <w:t xml:space="preserve">the </w:t>
      </w:r>
      <w:r w:rsidR="00B256C1" w:rsidRPr="009B7C91">
        <w:rPr>
          <w:rFonts w:ascii="Times New Roman" w:hAnsi="Times New Roman"/>
          <w:sz w:val="24"/>
          <w:lang w:val="en-IN"/>
        </w:rPr>
        <w:t>compensation</w:t>
      </w:r>
      <w:r w:rsidR="00C01063" w:rsidRPr="005A41B2">
        <w:rPr>
          <w:rFonts w:ascii="Times New Roman" w:hAnsi="Times New Roman"/>
          <w:sz w:val="24"/>
          <w:lang w:val="en-IN"/>
        </w:rPr>
        <w:t xml:space="preserve"> offered</w:t>
      </w:r>
      <w:r w:rsidR="00B256C1" w:rsidRPr="005A41B2">
        <w:rPr>
          <w:rFonts w:ascii="Times New Roman" w:hAnsi="Times New Roman"/>
          <w:sz w:val="24"/>
          <w:lang w:val="en-IN"/>
        </w:rPr>
        <w:t xml:space="preserve">. </w:t>
      </w:r>
      <w:r w:rsidR="00C23A27">
        <w:rPr>
          <w:rFonts w:ascii="Times New Roman" w:hAnsi="Times New Roman"/>
          <w:sz w:val="24"/>
          <w:lang w:val="en-IN"/>
        </w:rPr>
        <w:t xml:space="preserve">The suggestion that there is a </w:t>
      </w:r>
      <w:r w:rsidR="0088589E">
        <w:rPr>
          <w:rFonts w:ascii="Times New Roman" w:hAnsi="Times New Roman"/>
          <w:sz w:val="24"/>
          <w:lang w:val="en-IN"/>
        </w:rPr>
        <w:t xml:space="preserve">link between multiple </w:t>
      </w:r>
      <w:r w:rsidR="00C23A27">
        <w:rPr>
          <w:rFonts w:ascii="Times New Roman" w:hAnsi="Times New Roman"/>
          <w:sz w:val="24"/>
          <w:lang w:val="en-IN"/>
        </w:rPr>
        <w:t xml:space="preserve">CHIM </w:t>
      </w:r>
      <w:r w:rsidR="0088589E">
        <w:rPr>
          <w:rFonts w:ascii="Times New Roman" w:hAnsi="Times New Roman"/>
          <w:sz w:val="24"/>
          <w:lang w:val="en-IN"/>
        </w:rPr>
        <w:t>participation and severity of sym</w:t>
      </w:r>
      <w:r w:rsidR="00C23A27">
        <w:rPr>
          <w:rFonts w:ascii="Times New Roman" w:hAnsi="Times New Roman"/>
          <w:sz w:val="24"/>
          <w:lang w:val="en-IN"/>
        </w:rPr>
        <w:t>p</w:t>
      </w:r>
      <w:r w:rsidR="0088589E">
        <w:rPr>
          <w:rFonts w:ascii="Times New Roman" w:hAnsi="Times New Roman"/>
          <w:sz w:val="24"/>
          <w:lang w:val="en-IN"/>
        </w:rPr>
        <w:t xml:space="preserve">toms </w:t>
      </w:r>
      <w:r w:rsidR="00071688" w:rsidRPr="005A41B2">
        <w:rPr>
          <w:rFonts w:ascii="Times New Roman" w:hAnsi="Times New Roman"/>
          <w:sz w:val="24"/>
          <w:lang w:val="en-IN"/>
        </w:rPr>
        <w:t xml:space="preserve">also implies that </w:t>
      </w:r>
      <w:r w:rsidR="00B256C1" w:rsidRPr="005A41B2">
        <w:rPr>
          <w:rFonts w:ascii="Times New Roman" w:hAnsi="Times New Roman"/>
          <w:sz w:val="24"/>
          <w:lang w:val="en-IN"/>
        </w:rPr>
        <w:t xml:space="preserve">participating in </w:t>
      </w:r>
      <w:r w:rsidR="0088589E">
        <w:rPr>
          <w:rFonts w:ascii="Times New Roman" w:hAnsi="Times New Roman"/>
          <w:sz w:val="24"/>
          <w:lang w:val="en-IN"/>
        </w:rPr>
        <w:t xml:space="preserve">a </w:t>
      </w:r>
      <w:r w:rsidR="00B256C1" w:rsidRPr="005A41B2">
        <w:rPr>
          <w:rFonts w:ascii="Times New Roman" w:hAnsi="Times New Roman"/>
          <w:sz w:val="24"/>
          <w:lang w:val="en-IN"/>
        </w:rPr>
        <w:t xml:space="preserve">CHIM trial </w:t>
      </w:r>
      <w:r w:rsidR="00071688" w:rsidRPr="005A41B2">
        <w:rPr>
          <w:rFonts w:ascii="Times New Roman" w:hAnsi="Times New Roman"/>
          <w:sz w:val="24"/>
          <w:lang w:val="en-IN"/>
        </w:rPr>
        <w:t xml:space="preserve">increases one’s risk of </w:t>
      </w:r>
      <w:r w:rsidR="00DD1500" w:rsidRPr="005A41B2">
        <w:rPr>
          <w:rFonts w:ascii="Times New Roman" w:hAnsi="Times New Roman"/>
          <w:sz w:val="24"/>
          <w:lang w:val="en-IN"/>
        </w:rPr>
        <w:t xml:space="preserve">a heightened reaction to </w:t>
      </w:r>
      <w:r w:rsidR="00071688" w:rsidRPr="005A41B2">
        <w:rPr>
          <w:rFonts w:ascii="Times New Roman" w:hAnsi="Times New Roman"/>
          <w:sz w:val="24"/>
          <w:lang w:val="en-IN"/>
        </w:rPr>
        <w:t>any consequent infection.</w:t>
      </w:r>
    </w:p>
    <w:p w14:paraId="5F81000D" w14:textId="77777777" w:rsidR="006A4A3B" w:rsidRPr="005A41B2" w:rsidRDefault="006A4A3B">
      <w:pPr>
        <w:spacing w:after="0" w:line="240" w:lineRule="auto"/>
        <w:rPr>
          <w:rFonts w:ascii="Times New Roman" w:hAnsi="Times New Roman"/>
          <w:sz w:val="24"/>
          <w:lang w:val="en-IN"/>
        </w:rPr>
      </w:pPr>
    </w:p>
    <w:p w14:paraId="72EBE895" w14:textId="0F83DCC8" w:rsidR="004054C8" w:rsidRPr="005A41B2" w:rsidRDefault="00D95A0D" w:rsidP="004054C8">
      <w:pPr>
        <w:spacing w:after="0" w:line="240" w:lineRule="auto"/>
        <w:rPr>
          <w:rFonts w:ascii="Times New Roman" w:hAnsi="Times New Roman"/>
          <w:sz w:val="24"/>
          <w:lang w:val="en-IN"/>
        </w:rPr>
      </w:pPr>
      <w:r>
        <w:rPr>
          <w:rFonts w:ascii="Times New Roman" w:hAnsi="Times New Roman"/>
          <w:sz w:val="24"/>
          <w:lang w:val="en-IN"/>
        </w:rPr>
        <w:t xml:space="preserve">On a related note, </w:t>
      </w:r>
      <w:r w:rsidR="00A80062">
        <w:rPr>
          <w:rFonts w:ascii="Times New Roman" w:hAnsi="Times New Roman"/>
          <w:sz w:val="24"/>
          <w:lang w:val="en-IN"/>
        </w:rPr>
        <w:t>a</w:t>
      </w:r>
      <w:r w:rsidR="00C23A27">
        <w:rPr>
          <w:rFonts w:ascii="Times New Roman" w:hAnsi="Times New Roman"/>
          <w:sz w:val="24"/>
          <w:lang w:val="en-IN"/>
        </w:rPr>
        <w:t xml:space="preserve"> member of CMC’s ethics committee </w:t>
      </w:r>
      <w:r w:rsidR="00BE2D97">
        <w:rPr>
          <w:rFonts w:ascii="Times New Roman" w:hAnsi="Times New Roman"/>
          <w:sz w:val="24"/>
          <w:lang w:val="en-IN"/>
        </w:rPr>
        <w:t xml:space="preserve">who visited </w:t>
      </w:r>
      <w:r w:rsidR="007D62DA">
        <w:rPr>
          <w:rFonts w:ascii="Times New Roman" w:hAnsi="Times New Roman"/>
          <w:sz w:val="24"/>
          <w:lang w:val="en-IN"/>
        </w:rPr>
        <w:t xml:space="preserve">the Oxford </w:t>
      </w:r>
      <w:r w:rsidR="00BE2D97">
        <w:rPr>
          <w:rFonts w:ascii="Times New Roman" w:hAnsi="Times New Roman"/>
          <w:sz w:val="24"/>
          <w:lang w:val="en-IN"/>
        </w:rPr>
        <w:t xml:space="preserve">centre </w:t>
      </w:r>
      <w:r w:rsidR="00A80062">
        <w:rPr>
          <w:rFonts w:ascii="Times New Roman" w:hAnsi="Times New Roman"/>
          <w:sz w:val="24"/>
          <w:lang w:val="en-IN"/>
        </w:rPr>
        <w:t xml:space="preserve">noticed </w:t>
      </w:r>
      <w:r w:rsidR="000028E9">
        <w:rPr>
          <w:rFonts w:ascii="Times New Roman" w:hAnsi="Times New Roman"/>
          <w:sz w:val="24"/>
          <w:lang w:val="en-IN"/>
        </w:rPr>
        <w:t xml:space="preserve">on reviewing some documents </w:t>
      </w:r>
      <w:r w:rsidR="007D62DA">
        <w:rPr>
          <w:rFonts w:ascii="Times New Roman" w:hAnsi="Times New Roman"/>
          <w:sz w:val="24"/>
          <w:lang w:val="en-IN"/>
        </w:rPr>
        <w:t xml:space="preserve">that as much as 1,000 ml </w:t>
      </w:r>
      <w:r w:rsidR="006A4A3B" w:rsidRPr="005A41B2">
        <w:rPr>
          <w:rFonts w:ascii="Times New Roman" w:hAnsi="Times New Roman"/>
          <w:sz w:val="24"/>
          <w:lang w:val="en-IN"/>
        </w:rPr>
        <w:t xml:space="preserve">of blood </w:t>
      </w:r>
      <w:r w:rsidR="00A80062">
        <w:rPr>
          <w:rFonts w:ascii="Times New Roman" w:hAnsi="Times New Roman"/>
          <w:sz w:val="24"/>
          <w:lang w:val="en-IN"/>
        </w:rPr>
        <w:t xml:space="preserve">had been </w:t>
      </w:r>
      <w:r w:rsidR="006A4A3B" w:rsidRPr="005A41B2">
        <w:rPr>
          <w:rFonts w:ascii="Times New Roman" w:hAnsi="Times New Roman"/>
          <w:sz w:val="24"/>
          <w:lang w:val="en-IN"/>
        </w:rPr>
        <w:t xml:space="preserve">collected </w:t>
      </w:r>
      <w:r w:rsidR="000028E9">
        <w:rPr>
          <w:rFonts w:ascii="Times New Roman" w:hAnsi="Times New Roman"/>
          <w:sz w:val="24"/>
          <w:lang w:val="en-IN"/>
        </w:rPr>
        <w:t xml:space="preserve">from each participant in </w:t>
      </w:r>
      <w:r w:rsidR="00A80062">
        <w:rPr>
          <w:rFonts w:ascii="Times New Roman" w:hAnsi="Times New Roman"/>
          <w:sz w:val="24"/>
          <w:lang w:val="en-IN"/>
        </w:rPr>
        <w:t xml:space="preserve">a </w:t>
      </w:r>
      <w:r w:rsidR="006A4A3B" w:rsidRPr="005A41B2">
        <w:rPr>
          <w:rFonts w:ascii="Times New Roman" w:hAnsi="Times New Roman"/>
          <w:sz w:val="24"/>
          <w:lang w:val="en-IN"/>
        </w:rPr>
        <w:t>CHIM study</w:t>
      </w:r>
      <w:r w:rsidR="000028E9">
        <w:rPr>
          <w:rFonts w:ascii="Times New Roman" w:hAnsi="Times New Roman"/>
          <w:sz w:val="24"/>
          <w:lang w:val="en-IN"/>
        </w:rPr>
        <w:t>. B</w:t>
      </w:r>
      <w:r w:rsidR="00D159B0">
        <w:rPr>
          <w:rFonts w:ascii="Times New Roman" w:hAnsi="Times New Roman"/>
          <w:sz w:val="24"/>
          <w:lang w:val="en-IN"/>
        </w:rPr>
        <w:t xml:space="preserve">lood donors </w:t>
      </w:r>
      <w:r w:rsidR="00A80062">
        <w:rPr>
          <w:rFonts w:ascii="Times New Roman" w:hAnsi="Times New Roman"/>
          <w:sz w:val="24"/>
          <w:lang w:val="en-IN"/>
        </w:rPr>
        <w:t xml:space="preserve">are not allowed to </w:t>
      </w:r>
      <w:r w:rsidR="00D159B0">
        <w:rPr>
          <w:rFonts w:ascii="Times New Roman" w:hAnsi="Times New Roman"/>
          <w:sz w:val="24"/>
          <w:lang w:val="en-IN"/>
        </w:rPr>
        <w:t xml:space="preserve">donate </w:t>
      </w:r>
      <w:r w:rsidR="000028E9">
        <w:rPr>
          <w:rFonts w:ascii="Times New Roman" w:hAnsi="Times New Roman"/>
          <w:sz w:val="24"/>
          <w:lang w:val="en-IN"/>
        </w:rPr>
        <w:t xml:space="preserve">more than </w:t>
      </w:r>
      <w:r w:rsidR="00D159B0">
        <w:rPr>
          <w:rFonts w:ascii="Times New Roman" w:hAnsi="Times New Roman"/>
          <w:sz w:val="24"/>
          <w:lang w:val="en-IN"/>
        </w:rPr>
        <w:t xml:space="preserve">350 ml of </w:t>
      </w:r>
      <w:r w:rsidR="006A4A3B" w:rsidRPr="005A41B2">
        <w:rPr>
          <w:rFonts w:ascii="Times New Roman" w:hAnsi="Times New Roman"/>
          <w:sz w:val="24"/>
          <w:lang w:val="en-IN"/>
        </w:rPr>
        <w:t xml:space="preserve">blood </w:t>
      </w:r>
      <w:r w:rsidR="00D159B0">
        <w:rPr>
          <w:rFonts w:ascii="Times New Roman" w:hAnsi="Times New Roman"/>
          <w:sz w:val="24"/>
          <w:lang w:val="en-IN"/>
        </w:rPr>
        <w:t>following which they may not donate again for three months</w:t>
      </w:r>
      <w:r w:rsidR="006A4A3B" w:rsidRPr="005A41B2">
        <w:rPr>
          <w:rFonts w:ascii="Times New Roman" w:hAnsi="Times New Roman"/>
          <w:sz w:val="24"/>
          <w:lang w:val="en-IN"/>
        </w:rPr>
        <w:t>.</w:t>
      </w:r>
      <w:r w:rsidR="007630DF">
        <w:rPr>
          <w:rFonts w:ascii="Times New Roman" w:hAnsi="Times New Roman"/>
          <w:sz w:val="24"/>
          <w:lang w:val="en-IN"/>
        </w:rPr>
        <w:t xml:space="preserve"> </w:t>
      </w:r>
      <w:r w:rsidR="000028E9">
        <w:rPr>
          <w:rFonts w:ascii="Times New Roman" w:hAnsi="Times New Roman"/>
          <w:sz w:val="24"/>
          <w:lang w:val="en-IN"/>
        </w:rPr>
        <w:t>This fact was not reflected in the study publication.</w:t>
      </w:r>
      <w:r w:rsidR="007630DF">
        <w:rPr>
          <w:rFonts w:ascii="Times New Roman" w:hAnsi="Times New Roman"/>
          <w:sz w:val="24"/>
          <w:lang w:val="en-IN"/>
        </w:rPr>
        <w:t xml:space="preserve"> </w:t>
      </w:r>
      <w:r w:rsidR="000028E9">
        <w:rPr>
          <w:rFonts w:ascii="Times New Roman" w:hAnsi="Times New Roman"/>
          <w:sz w:val="24"/>
          <w:lang w:val="en-IN"/>
        </w:rPr>
        <w:t xml:space="preserve">The </w:t>
      </w:r>
      <w:r w:rsidR="00C23A27">
        <w:rPr>
          <w:rFonts w:ascii="Times New Roman" w:hAnsi="Times New Roman"/>
          <w:sz w:val="24"/>
          <w:lang w:val="en-IN"/>
        </w:rPr>
        <w:t xml:space="preserve">EC member </w:t>
      </w:r>
      <w:r w:rsidR="000028E9">
        <w:rPr>
          <w:rFonts w:ascii="Times New Roman" w:hAnsi="Times New Roman"/>
          <w:sz w:val="24"/>
          <w:lang w:val="en-IN"/>
        </w:rPr>
        <w:t>mentioned this to illustrate that published reports may be incomplete.</w:t>
      </w:r>
      <w:r w:rsidR="004054C8">
        <w:rPr>
          <w:rFonts w:ascii="Times New Roman" w:hAnsi="Times New Roman"/>
          <w:sz w:val="24"/>
          <w:lang w:val="en-IN"/>
        </w:rPr>
        <w:t xml:space="preserve"> Such grave misgivings </w:t>
      </w:r>
      <w:commentRangeStart w:id="50"/>
      <w:r w:rsidR="004054C8">
        <w:rPr>
          <w:rFonts w:ascii="Times New Roman" w:hAnsi="Times New Roman"/>
          <w:sz w:val="24"/>
          <w:lang w:val="en-IN"/>
        </w:rPr>
        <w:t>in</w:t>
      </w:r>
      <w:commentRangeEnd w:id="50"/>
      <w:r w:rsidR="0035745E">
        <w:rPr>
          <w:rStyle w:val="CommentReference"/>
        </w:rPr>
        <w:commentReference w:id="50"/>
      </w:r>
      <w:r w:rsidR="004054C8">
        <w:rPr>
          <w:rFonts w:ascii="Times New Roman" w:hAnsi="Times New Roman"/>
          <w:sz w:val="24"/>
          <w:lang w:val="en-IN"/>
        </w:rPr>
        <w:t xml:space="preserve"> human challenge studies go unreported and </w:t>
      </w:r>
      <w:ins w:id="51" w:author="Admin" w:date="2019-03-19T20:10:00Z">
        <w:r w:rsidR="00971C05">
          <w:rPr>
            <w:rFonts w:ascii="Times New Roman" w:hAnsi="Times New Roman"/>
            <w:sz w:val="24"/>
            <w:lang w:val="en-IN"/>
          </w:rPr>
          <w:t>are t</w:t>
        </w:r>
      </w:ins>
      <w:ins w:id="52" w:author="Admin" w:date="2019-03-19T20:11:00Z">
        <w:r w:rsidR="00971C05">
          <w:rPr>
            <w:rFonts w:ascii="Times New Roman" w:hAnsi="Times New Roman"/>
            <w:sz w:val="24"/>
            <w:lang w:val="en-IN"/>
          </w:rPr>
          <w:t xml:space="preserve">hus </w:t>
        </w:r>
      </w:ins>
      <w:r w:rsidR="004054C8">
        <w:rPr>
          <w:rFonts w:ascii="Times New Roman" w:hAnsi="Times New Roman"/>
          <w:sz w:val="24"/>
          <w:lang w:val="en-IN"/>
        </w:rPr>
        <w:t>not found in published papers, a major cause for concern.</w:t>
      </w:r>
    </w:p>
    <w:p w14:paraId="5F46919D" w14:textId="77777777" w:rsidR="006A4A3B" w:rsidRPr="005A41B2" w:rsidRDefault="006A4A3B">
      <w:pPr>
        <w:spacing w:after="0" w:line="240" w:lineRule="auto"/>
        <w:rPr>
          <w:rFonts w:ascii="Times New Roman" w:hAnsi="Times New Roman"/>
          <w:sz w:val="24"/>
          <w:lang w:val="en-IN"/>
        </w:rPr>
      </w:pPr>
    </w:p>
    <w:p w14:paraId="314D2D0C" w14:textId="665272A3" w:rsidR="00B456B5" w:rsidRPr="005A41B2" w:rsidRDefault="003B3F10">
      <w:pPr>
        <w:spacing w:after="0" w:line="240" w:lineRule="auto"/>
        <w:rPr>
          <w:rFonts w:ascii="Times New Roman" w:hAnsi="Times New Roman"/>
          <w:sz w:val="24"/>
          <w:lang w:val="en-IN"/>
        </w:rPr>
      </w:pPr>
      <w:r>
        <w:rPr>
          <w:rFonts w:ascii="Times New Roman" w:hAnsi="Times New Roman"/>
          <w:sz w:val="24"/>
          <w:lang w:val="en-IN"/>
        </w:rPr>
        <w:t>T</w:t>
      </w:r>
      <w:r w:rsidR="00AB3B40" w:rsidRPr="005A41B2">
        <w:rPr>
          <w:rFonts w:ascii="Times New Roman" w:hAnsi="Times New Roman"/>
          <w:sz w:val="24"/>
          <w:lang w:val="en-IN"/>
        </w:rPr>
        <w:t xml:space="preserve">hough CHIM has been around for </w:t>
      </w:r>
      <w:r>
        <w:rPr>
          <w:rFonts w:ascii="Times New Roman" w:hAnsi="Times New Roman"/>
          <w:sz w:val="24"/>
          <w:lang w:val="en-IN"/>
        </w:rPr>
        <w:t xml:space="preserve">decades, </w:t>
      </w:r>
      <w:r w:rsidR="00AB3B40" w:rsidRPr="005A41B2">
        <w:rPr>
          <w:rFonts w:ascii="Times New Roman" w:hAnsi="Times New Roman"/>
          <w:sz w:val="24"/>
          <w:lang w:val="en-IN"/>
        </w:rPr>
        <w:t xml:space="preserve">there is no uniform reporting of </w:t>
      </w:r>
      <w:r>
        <w:rPr>
          <w:rFonts w:ascii="Times New Roman" w:hAnsi="Times New Roman"/>
          <w:sz w:val="24"/>
          <w:lang w:val="en-IN"/>
        </w:rPr>
        <w:t xml:space="preserve">serious injuries </w:t>
      </w:r>
      <w:r w:rsidR="00AB3B40" w:rsidRPr="005A41B2">
        <w:rPr>
          <w:rFonts w:ascii="Times New Roman" w:hAnsi="Times New Roman"/>
          <w:sz w:val="24"/>
          <w:lang w:val="en-IN"/>
        </w:rPr>
        <w:t>in CHIM</w:t>
      </w:r>
      <w:r w:rsidR="00090D15" w:rsidRPr="005A41B2">
        <w:rPr>
          <w:rFonts w:ascii="Times New Roman" w:hAnsi="Times New Roman"/>
          <w:sz w:val="24"/>
          <w:lang w:val="en-IN"/>
        </w:rPr>
        <w:t xml:space="preserve"> across the world</w:t>
      </w:r>
      <w:r>
        <w:rPr>
          <w:rFonts w:ascii="Times New Roman" w:hAnsi="Times New Roman"/>
          <w:sz w:val="24"/>
          <w:lang w:val="en-IN"/>
        </w:rPr>
        <w:t>, let alone a central registry of all such injuries. Though few adverse events may have been reported, “The absence of standardised reporting of adverse events…hampers the meta-analysis of available safety data.” (</w:t>
      </w:r>
      <w:r w:rsidR="00707AE1">
        <w:rPr>
          <w:rFonts w:ascii="Times New Roman" w:hAnsi="Times New Roman"/>
          <w:sz w:val="24"/>
          <w:lang w:val="en-IN"/>
        </w:rPr>
        <w:t>1</w:t>
      </w:r>
      <w:r>
        <w:rPr>
          <w:rFonts w:ascii="Times New Roman" w:hAnsi="Times New Roman"/>
          <w:sz w:val="24"/>
          <w:lang w:val="en-IN"/>
        </w:rPr>
        <w:t xml:space="preserve">). </w:t>
      </w:r>
      <w:ins w:id="53" w:author="Admin" w:date="2019-03-19T20:11:00Z">
        <w:r w:rsidR="00971C05">
          <w:rPr>
            <w:rFonts w:ascii="Times New Roman" w:hAnsi="Times New Roman"/>
            <w:sz w:val="24"/>
            <w:lang w:val="en-IN"/>
          </w:rPr>
          <w:t>This means</w:t>
        </w:r>
      </w:ins>
      <w:del w:id="54" w:author="Admin" w:date="2019-03-19T20:11:00Z">
        <w:r w:rsidR="00D67AB1" w:rsidRPr="005A41B2" w:rsidDel="00971C05">
          <w:rPr>
            <w:rFonts w:ascii="Times New Roman" w:hAnsi="Times New Roman"/>
            <w:sz w:val="24"/>
            <w:lang w:val="en-IN"/>
          </w:rPr>
          <w:delText>So</w:delText>
        </w:r>
      </w:del>
      <w:r w:rsidR="00D67AB1" w:rsidRPr="005A41B2">
        <w:rPr>
          <w:rFonts w:ascii="Times New Roman" w:hAnsi="Times New Roman"/>
          <w:sz w:val="24"/>
          <w:lang w:val="en-IN"/>
        </w:rPr>
        <w:t xml:space="preserve"> we </w:t>
      </w:r>
      <w:r w:rsidR="00A02232" w:rsidRPr="005A41B2">
        <w:rPr>
          <w:rFonts w:ascii="Times New Roman" w:hAnsi="Times New Roman"/>
          <w:sz w:val="24"/>
          <w:lang w:val="en-IN"/>
        </w:rPr>
        <w:t xml:space="preserve">do not </w:t>
      </w:r>
      <w:r w:rsidR="00D67AB1" w:rsidRPr="005A41B2">
        <w:rPr>
          <w:rFonts w:ascii="Times New Roman" w:hAnsi="Times New Roman"/>
          <w:sz w:val="24"/>
          <w:lang w:val="en-IN"/>
        </w:rPr>
        <w:t xml:space="preserve">even </w:t>
      </w:r>
      <w:r w:rsidR="00055889">
        <w:rPr>
          <w:rFonts w:ascii="Times New Roman" w:hAnsi="Times New Roman"/>
          <w:sz w:val="24"/>
          <w:lang w:val="en-IN"/>
        </w:rPr>
        <w:lastRenderedPageBreak/>
        <w:t xml:space="preserve">really </w:t>
      </w:r>
      <w:r w:rsidR="00D67AB1" w:rsidRPr="005A41B2">
        <w:rPr>
          <w:rFonts w:ascii="Times New Roman" w:hAnsi="Times New Roman"/>
          <w:sz w:val="24"/>
          <w:lang w:val="en-IN"/>
        </w:rPr>
        <w:t xml:space="preserve">know how many serious injuries have taken place in human challenge trials across the world.  </w:t>
      </w:r>
    </w:p>
    <w:p w14:paraId="78C5E63E" w14:textId="77777777" w:rsidR="00AE30CF" w:rsidRPr="005A41B2" w:rsidRDefault="00AE30CF">
      <w:pPr>
        <w:spacing w:after="0" w:line="240" w:lineRule="auto"/>
        <w:rPr>
          <w:rFonts w:ascii="Times New Roman" w:hAnsi="Times New Roman"/>
          <w:sz w:val="24"/>
          <w:lang w:val="en-IN"/>
        </w:rPr>
      </w:pPr>
    </w:p>
    <w:p w14:paraId="5B1EE443" w14:textId="77777777" w:rsidR="003D0E14" w:rsidRPr="005A41B2" w:rsidRDefault="003D0E14">
      <w:pPr>
        <w:spacing w:after="0" w:line="240" w:lineRule="auto"/>
        <w:rPr>
          <w:rFonts w:ascii="Times New Roman" w:hAnsi="Times New Roman"/>
          <w:b/>
          <w:sz w:val="24"/>
          <w:lang w:val="en-IN"/>
        </w:rPr>
      </w:pPr>
      <w:r w:rsidRPr="005A41B2">
        <w:rPr>
          <w:rFonts w:ascii="Times New Roman" w:hAnsi="Times New Roman"/>
          <w:b/>
          <w:sz w:val="24"/>
          <w:lang w:val="en-IN"/>
        </w:rPr>
        <w:t>The vaccine paradigm and its problems</w:t>
      </w:r>
    </w:p>
    <w:p w14:paraId="4B27D567" w14:textId="47AD93B4" w:rsidR="003D0E14" w:rsidRPr="005A41B2" w:rsidRDefault="00D67AB1">
      <w:pPr>
        <w:spacing w:after="0" w:line="240" w:lineRule="auto"/>
        <w:rPr>
          <w:rFonts w:ascii="Times New Roman" w:hAnsi="Times New Roman"/>
          <w:sz w:val="24"/>
          <w:lang w:val="en-IN"/>
        </w:rPr>
      </w:pPr>
      <w:r w:rsidRPr="005A41B2">
        <w:rPr>
          <w:rFonts w:ascii="Times New Roman" w:hAnsi="Times New Roman"/>
          <w:iCs/>
          <w:sz w:val="24"/>
          <w:lang w:val="en-IN"/>
        </w:rPr>
        <w:t>Vaccine development seems to be the most common reason to conduct a h</w:t>
      </w:r>
      <w:r w:rsidR="008222D6" w:rsidRPr="005A41B2">
        <w:rPr>
          <w:rFonts w:ascii="Times New Roman" w:hAnsi="Times New Roman"/>
          <w:iCs/>
          <w:sz w:val="24"/>
          <w:lang w:val="en-IN"/>
        </w:rPr>
        <w:t xml:space="preserve">uman challenge </w:t>
      </w:r>
      <w:r w:rsidRPr="005A41B2">
        <w:rPr>
          <w:rFonts w:ascii="Times New Roman" w:hAnsi="Times New Roman"/>
          <w:iCs/>
          <w:sz w:val="24"/>
          <w:lang w:val="en-IN"/>
        </w:rPr>
        <w:t xml:space="preserve">study. </w:t>
      </w:r>
      <w:r w:rsidR="008222D6" w:rsidRPr="005A41B2">
        <w:rPr>
          <w:rFonts w:ascii="Times New Roman" w:hAnsi="Times New Roman"/>
          <w:iCs/>
          <w:sz w:val="24"/>
          <w:lang w:val="en-IN"/>
        </w:rPr>
        <w:t>But t</w:t>
      </w:r>
      <w:r w:rsidR="003D0E14" w:rsidRPr="005A41B2">
        <w:rPr>
          <w:rFonts w:ascii="Times New Roman" w:hAnsi="Times New Roman"/>
          <w:iCs/>
          <w:sz w:val="24"/>
          <w:lang w:val="en-IN"/>
        </w:rPr>
        <w:t xml:space="preserve">he focus on vaccines as the primary public health tool needs to be subjected to greater scrutiny. Vaccines are one of many health interventions which must be weighed along with other interventions such as clean drinking water, sanitation, vector control, nutrition, etc, which have multiple benefits </w:t>
      </w:r>
      <w:r w:rsidR="00055889">
        <w:rPr>
          <w:rFonts w:ascii="Times New Roman" w:hAnsi="Times New Roman"/>
          <w:iCs/>
          <w:sz w:val="24"/>
          <w:lang w:val="en-IN"/>
        </w:rPr>
        <w:t>–</w:t>
      </w:r>
      <w:r w:rsidR="003D0E14" w:rsidRPr="005A41B2">
        <w:rPr>
          <w:rFonts w:ascii="Times New Roman" w:hAnsi="Times New Roman"/>
          <w:iCs/>
          <w:sz w:val="24"/>
          <w:lang w:val="en-IN"/>
        </w:rPr>
        <w:t xml:space="preserve">and are </w:t>
      </w:r>
      <w:r w:rsidR="003D0E14" w:rsidRPr="008F6A8B">
        <w:rPr>
          <w:rFonts w:ascii="Times New Roman" w:hAnsi="Times New Roman"/>
          <w:iCs/>
          <w:sz w:val="24"/>
          <w:lang w:val="en-IN"/>
        </w:rPr>
        <w:t xml:space="preserve">also </w:t>
      </w:r>
      <w:commentRangeStart w:id="55"/>
      <w:r w:rsidR="003D0E14" w:rsidRPr="008F6A8B">
        <w:rPr>
          <w:rFonts w:ascii="Times New Roman" w:hAnsi="Times New Roman"/>
          <w:iCs/>
          <w:sz w:val="24"/>
          <w:lang w:val="en-IN"/>
        </w:rPr>
        <w:t>the community’s right</w:t>
      </w:r>
      <w:ins w:id="56" w:author="Admin" w:date="2019-03-20T01:44:00Z">
        <w:r w:rsidR="008F6A8B">
          <w:rPr>
            <w:rFonts w:ascii="Times New Roman" w:hAnsi="Times New Roman"/>
            <w:b/>
            <w:iCs/>
            <w:sz w:val="24"/>
            <w:lang w:val="en-IN"/>
          </w:rPr>
          <w:t xml:space="preserve"> and the duty of the state</w:t>
        </w:r>
        <w:commentRangeEnd w:id="55"/>
        <w:r w:rsidR="008F6A8B">
          <w:rPr>
            <w:rStyle w:val="CommentReference"/>
          </w:rPr>
          <w:commentReference w:id="55"/>
        </w:r>
      </w:ins>
      <w:r w:rsidR="003D0E14" w:rsidRPr="005A41B2">
        <w:rPr>
          <w:rFonts w:ascii="Times New Roman" w:hAnsi="Times New Roman"/>
          <w:iCs/>
          <w:sz w:val="24"/>
          <w:lang w:val="en-IN"/>
        </w:rPr>
        <w:t xml:space="preserve">. One of the participants at the March </w:t>
      </w:r>
      <w:r w:rsidR="00055889">
        <w:rPr>
          <w:rFonts w:ascii="Times New Roman" w:hAnsi="Times New Roman"/>
          <w:iCs/>
          <w:sz w:val="24"/>
          <w:lang w:val="en-IN"/>
        </w:rPr>
        <w:t xml:space="preserve">meeting </w:t>
      </w:r>
      <w:r w:rsidR="003D0E14" w:rsidRPr="005A41B2">
        <w:rPr>
          <w:rFonts w:ascii="Times New Roman" w:hAnsi="Times New Roman"/>
          <w:iCs/>
          <w:sz w:val="24"/>
          <w:lang w:val="en-IN"/>
        </w:rPr>
        <w:t xml:space="preserve">pointed out that decisions on the need for a vaccine </w:t>
      </w:r>
      <w:r w:rsidR="007155FD">
        <w:rPr>
          <w:rFonts w:ascii="Times New Roman" w:hAnsi="Times New Roman"/>
          <w:iCs/>
          <w:sz w:val="24"/>
          <w:lang w:val="en-IN"/>
        </w:rPr>
        <w:t xml:space="preserve">require </w:t>
      </w:r>
      <w:r w:rsidR="003D0E14" w:rsidRPr="005A41B2">
        <w:rPr>
          <w:rFonts w:ascii="Times New Roman" w:hAnsi="Times New Roman"/>
          <w:iCs/>
          <w:sz w:val="24"/>
          <w:lang w:val="en-IN"/>
        </w:rPr>
        <w:t>subject specialists, epidemiologists, health system experts, civil society organisations, and the people, the communities themselves</w:t>
      </w:r>
      <w:r w:rsidR="003D0E14" w:rsidRPr="005A41B2">
        <w:rPr>
          <w:rFonts w:ascii="Times New Roman" w:hAnsi="Times New Roman"/>
          <w:sz w:val="24"/>
          <w:lang w:val="en-IN"/>
        </w:rPr>
        <w:t>.</w:t>
      </w:r>
      <w:r w:rsidR="003D25D2">
        <w:rPr>
          <w:rFonts w:ascii="Times New Roman" w:hAnsi="Times New Roman"/>
          <w:sz w:val="24"/>
          <w:lang w:val="en-IN"/>
        </w:rPr>
        <w:t xml:space="preserve"> </w:t>
      </w:r>
      <w:r w:rsidR="003D0E14" w:rsidRPr="005A41B2">
        <w:rPr>
          <w:rFonts w:ascii="Times New Roman" w:hAnsi="Times New Roman"/>
          <w:sz w:val="24"/>
          <w:lang w:val="en-IN"/>
        </w:rPr>
        <w:t xml:space="preserve">Such discussions </w:t>
      </w:r>
      <w:r w:rsidR="00A02232" w:rsidRPr="005A41B2">
        <w:rPr>
          <w:rFonts w:ascii="Times New Roman" w:hAnsi="Times New Roman"/>
          <w:sz w:val="24"/>
          <w:lang w:val="en-IN"/>
        </w:rPr>
        <w:t xml:space="preserve">have </w:t>
      </w:r>
      <w:r w:rsidR="003D0E14" w:rsidRPr="005A41B2">
        <w:rPr>
          <w:rFonts w:ascii="Times New Roman" w:hAnsi="Times New Roman"/>
          <w:sz w:val="24"/>
          <w:lang w:val="en-IN"/>
        </w:rPr>
        <w:t xml:space="preserve">not </w:t>
      </w:r>
      <w:r w:rsidR="00A02232" w:rsidRPr="005A41B2">
        <w:rPr>
          <w:rFonts w:ascii="Times New Roman" w:hAnsi="Times New Roman"/>
          <w:sz w:val="24"/>
          <w:lang w:val="en-IN"/>
        </w:rPr>
        <w:t>been p</w:t>
      </w:r>
      <w:r w:rsidR="003D0E14" w:rsidRPr="005A41B2">
        <w:rPr>
          <w:rFonts w:ascii="Times New Roman" w:hAnsi="Times New Roman"/>
          <w:sz w:val="24"/>
          <w:lang w:val="en-IN"/>
        </w:rPr>
        <w:t xml:space="preserve">art of the framework of </w:t>
      </w:r>
      <w:r w:rsidR="00A02232" w:rsidRPr="005A41B2">
        <w:rPr>
          <w:rFonts w:ascii="Times New Roman" w:hAnsi="Times New Roman"/>
          <w:sz w:val="24"/>
          <w:lang w:val="en-IN"/>
        </w:rPr>
        <w:t xml:space="preserve">these </w:t>
      </w:r>
      <w:r w:rsidR="003D0E14" w:rsidRPr="005A41B2">
        <w:rPr>
          <w:rFonts w:ascii="Times New Roman" w:hAnsi="Times New Roman"/>
          <w:sz w:val="24"/>
          <w:lang w:val="en-IN"/>
        </w:rPr>
        <w:t>consultation</w:t>
      </w:r>
      <w:r w:rsidR="00A02232" w:rsidRPr="005A41B2">
        <w:rPr>
          <w:rFonts w:ascii="Times New Roman" w:hAnsi="Times New Roman"/>
          <w:sz w:val="24"/>
          <w:lang w:val="en-IN"/>
        </w:rPr>
        <w:t>s</w:t>
      </w:r>
      <w:r w:rsidR="003D0E14" w:rsidRPr="005A41B2">
        <w:rPr>
          <w:rFonts w:ascii="Times New Roman" w:hAnsi="Times New Roman"/>
          <w:sz w:val="24"/>
          <w:lang w:val="en-IN"/>
        </w:rPr>
        <w:t xml:space="preserve">. </w:t>
      </w:r>
    </w:p>
    <w:p w14:paraId="52329BF2" w14:textId="77777777" w:rsidR="003D0E14" w:rsidRPr="005A41B2" w:rsidRDefault="003D0E14">
      <w:pPr>
        <w:spacing w:after="0" w:line="240" w:lineRule="auto"/>
        <w:rPr>
          <w:rFonts w:ascii="Times New Roman" w:hAnsi="Times New Roman"/>
          <w:sz w:val="24"/>
          <w:lang w:val="en-IN"/>
        </w:rPr>
      </w:pPr>
    </w:p>
    <w:p w14:paraId="7A957059" w14:textId="77777777" w:rsidR="00AE30CF" w:rsidRPr="005A41B2" w:rsidRDefault="00AE30CF">
      <w:pPr>
        <w:spacing w:after="0" w:line="240" w:lineRule="auto"/>
        <w:rPr>
          <w:rFonts w:ascii="Times New Roman" w:hAnsi="Times New Roman"/>
          <w:b/>
          <w:sz w:val="24"/>
          <w:lang w:val="en-IN"/>
        </w:rPr>
      </w:pPr>
      <w:r w:rsidRPr="005A41B2">
        <w:rPr>
          <w:rFonts w:ascii="Times New Roman" w:hAnsi="Times New Roman"/>
          <w:b/>
          <w:sz w:val="24"/>
          <w:lang w:val="en-IN"/>
        </w:rPr>
        <w:t>Lip service to consultations?</w:t>
      </w:r>
    </w:p>
    <w:p w14:paraId="5203F394" w14:textId="77777777" w:rsidR="00AE30CF" w:rsidRPr="005A41B2" w:rsidRDefault="00AE30CF">
      <w:pPr>
        <w:spacing w:after="0" w:line="240" w:lineRule="auto"/>
        <w:rPr>
          <w:rFonts w:ascii="Times New Roman" w:hAnsi="Times New Roman"/>
          <w:sz w:val="24"/>
          <w:lang w:val="en-IN"/>
        </w:rPr>
      </w:pPr>
      <w:r w:rsidRPr="005A41B2">
        <w:rPr>
          <w:rFonts w:ascii="Times New Roman" w:hAnsi="Times New Roman"/>
          <w:sz w:val="24"/>
          <w:lang w:val="en-IN"/>
        </w:rPr>
        <w:t xml:space="preserve">The message is clear: despite </w:t>
      </w:r>
      <w:commentRangeStart w:id="58"/>
      <w:r w:rsidRPr="005A41B2">
        <w:rPr>
          <w:rFonts w:ascii="Times New Roman" w:hAnsi="Times New Roman"/>
          <w:sz w:val="24"/>
          <w:lang w:val="en-IN"/>
        </w:rPr>
        <w:t xml:space="preserve">the niceties </w:t>
      </w:r>
      <w:commentRangeEnd w:id="58"/>
      <w:r w:rsidR="00971C05">
        <w:rPr>
          <w:rStyle w:val="CommentReference"/>
        </w:rPr>
        <w:commentReference w:id="58"/>
      </w:r>
      <w:r w:rsidRPr="005A41B2">
        <w:rPr>
          <w:rFonts w:ascii="Times New Roman" w:hAnsi="Times New Roman"/>
          <w:sz w:val="24"/>
          <w:lang w:val="en-IN"/>
        </w:rPr>
        <w:t xml:space="preserve">of </w:t>
      </w:r>
      <w:r w:rsidR="007155FD">
        <w:rPr>
          <w:rFonts w:ascii="Times New Roman" w:hAnsi="Times New Roman"/>
          <w:sz w:val="24"/>
          <w:lang w:val="en-IN"/>
        </w:rPr>
        <w:t xml:space="preserve">discussions </w:t>
      </w:r>
      <w:r w:rsidRPr="005A41B2">
        <w:rPr>
          <w:rFonts w:ascii="Times New Roman" w:hAnsi="Times New Roman"/>
          <w:sz w:val="24"/>
          <w:lang w:val="en-IN"/>
        </w:rPr>
        <w:t xml:space="preserve">and community surveys, </w:t>
      </w:r>
      <w:r w:rsidR="00696BC5">
        <w:rPr>
          <w:rFonts w:ascii="Times New Roman" w:hAnsi="Times New Roman"/>
          <w:sz w:val="24"/>
          <w:lang w:val="en-IN"/>
        </w:rPr>
        <w:t xml:space="preserve">there is every sign that </w:t>
      </w:r>
      <w:r w:rsidRPr="005A41B2">
        <w:rPr>
          <w:rFonts w:ascii="Times New Roman" w:hAnsi="Times New Roman"/>
          <w:sz w:val="24"/>
          <w:lang w:val="en-IN"/>
        </w:rPr>
        <w:t xml:space="preserve">the government plans to ramp up vaccine research in India using human challenge studies, with the support of funding organisations and as part of an international collaborative effort. The meetings since November 2017 </w:t>
      </w:r>
      <w:r w:rsidR="00696BC5">
        <w:rPr>
          <w:rFonts w:ascii="Times New Roman" w:hAnsi="Times New Roman"/>
          <w:sz w:val="24"/>
          <w:lang w:val="en-IN"/>
        </w:rPr>
        <w:t xml:space="preserve">may </w:t>
      </w:r>
      <w:r w:rsidRPr="005A41B2">
        <w:rPr>
          <w:rFonts w:ascii="Times New Roman" w:hAnsi="Times New Roman"/>
          <w:sz w:val="24"/>
          <w:lang w:val="en-IN"/>
        </w:rPr>
        <w:t xml:space="preserve">have </w:t>
      </w:r>
      <w:r w:rsidR="00F22E6B" w:rsidRPr="005A41B2">
        <w:rPr>
          <w:rFonts w:ascii="Times New Roman" w:hAnsi="Times New Roman"/>
          <w:sz w:val="24"/>
          <w:lang w:val="en-IN"/>
        </w:rPr>
        <w:t xml:space="preserve">served </w:t>
      </w:r>
      <w:r w:rsidRPr="005A41B2">
        <w:rPr>
          <w:rFonts w:ascii="Times New Roman" w:hAnsi="Times New Roman"/>
          <w:sz w:val="24"/>
          <w:lang w:val="en-IN"/>
        </w:rPr>
        <w:t xml:space="preserve">only to gauge the public’s views on CHIM and give the impression of genuine consultation. </w:t>
      </w:r>
    </w:p>
    <w:p w14:paraId="7CA4484F" w14:textId="77777777" w:rsidR="00AE30CF" w:rsidRDefault="00AE30CF">
      <w:pPr>
        <w:spacing w:after="0" w:line="240" w:lineRule="auto"/>
        <w:rPr>
          <w:rFonts w:ascii="Times New Roman" w:hAnsi="Times New Roman"/>
          <w:sz w:val="24"/>
          <w:lang w:val="en-IN"/>
        </w:rPr>
      </w:pPr>
    </w:p>
    <w:p w14:paraId="4576ECD8" w14:textId="77777777" w:rsidR="00AB21A8" w:rsidRDefault="00696BC5">
      <w:pPr>
        <w:spacing w:after="0" w:line="240" w:lineRule="auto"/>
        <w:rPr>
          <w:rFonts w:ascii="Times New Roman" w:hAnsi="Times New Roman" w:cs="Arial"/>
          <w:color w:val="222222"/>
          <w:sz w:val="24"/>
          <w:shd w:val="clear" w:color="auto" w:fill="FFFFFF"/>
        </w:rPr>
      </w:pPr>
      <w:r>
        <w:rPr>
          <w:rFonts w:ascii="Times New Roman" w:hAnsi="Times New Roman" w:cs="Arial"/>
          <w:color w:val="222222"/>
          <w:sz w:val="24"/>
          <w:shd w:val="clear" w:color="auto" w:fill="FFFFFF"/>
        </w:rPr>
        <w:t xml:space="preserve">The government of India seems to be </w:t>
      </w:r>
      <w:r w:rsidR="00EC4538">
        <w:rPr>
          <w:rFonts w:ascii="Times New Roman" w:hAnsi="Times New Roman" w:cs="Arial"/>
          <w:color w:val="222222"/>
          <w:sz w:val="24"/>
          <w:shd w:val="clear" w:color="auto" w:fill="FFFFFF"/>
        </w:rPr>
        <w:t xml:space="preserve">committed to human challenge studies </w:t>
      </w:r>
      <w:r>
        <w:rPr>
          <w:rFonts w:ascii="Times New Roman" w:hAnsi="Times New Roman" w:cs="Arial"/>
          <w:color w:val="222222"/>
          <w:sz w:val="24"/>
          <w:shd w:val="clear" w:color="auto" w:fill="FFFFFF"/>
        </w:rPr>
        <w:t xml:space="preserve">and THSTI, one of its autonomous institutions, is focused on undertaking such studies </w:t>
      </w:r>
      <w:r w:rsidR="00EC4538">
        <w:rPr>
          <w:rFonts w:ascii="Times New Roman" w:hAnsi="Times New Roman" w:cs="Arial"/>
          <w:color w:val="222222"/>
          <w:sz w:val="24"/>
          <w:shd w:val="clear" w:color="auto" w:fill="FFFFFF"/>
        </w:rPr>
        <w:t xml:space="preserve">despite its assurances that they would be considered only </w:t>
      </w:r>
      <w:r w:rsidR="002C6DB7">
        <w:rPr>
          <w:rFonts w:ascii="Times New Roman" w:hAnsi="Times New Roman" w:cs="Arial"/>
          <w:color w:val="222222"/>
          <w:sz w:val="24"/>
          <w:shd w:val="clear" w:color="auto" w:fill="FFFFFF"/>
        </w:rPr>
        <w:t xml:space="preserve">after specific requirements were met. </w:t>
      </w:r>
    </w:p>
    <w:p w14:paraId="7E68F4E7" w14:textId="77777777" w:rsidR="00AB21A8" w:rsidRDefault="00AB21A8">
      <w:pPr>
        <w:spacing w:after="0" w:line="240" w:lineRule="auto"/>
        <w:rPr>
          <w:rFonts w:ascii="Times New Roman" w:hAnsi="Times New Roman" w:cs="Arial"/>
          <w:color w:val="222222"/>
          <w:sz w:val="24"/>
          <w:shd w:val="clear" w:color="auto" w:fill="FFFFFF"/>
        </w:rPr>
      </w:pPr>
    </w:p>
    <w:p w14:paraId="1B884B57" w14:textId="77777777" w:rsidR="009C3621" w:rsidRDefault="0053255B" w:rsidP="000028E9">
      <w:pPr>
        <w:spacing w:after="0" w:line="240" w:lineRule="auto"/>
        <w:rPr>
          <w:rFonts w:ascii="Times New Roman" w:hAnsi="Times New Roman"/>
          <w:sz w:val="24"/>
          <w:lang w:val="en-IN"/>
        </w:rPr>
      </w:pPr>
      <w:r>
        <w:rPr>
          <w:rFonts w:ascii="Times New Roman" w:hAnsi="Times New Roman" w:cs="Arial"/>
          <w:color w:val="222222"/>
          <w:sz w:val="24"/>
          <w:shd w:val="clear" w:color="auto" w:fill="FFFFFF"/>
        </w:rPr>
        <w:t>T</w:t>
      </w:r>
      <w:r w:rsidR="002C6DB7">
        <w:rPr>
          <w:rFonts w:ascii="Times New Roman" w:hAnsi="Times New Roman" w:cs="Arial"/>
          <w:color w:val="222222"/>
          <w:sz w:val="24"/>
          <w:shd w:val="clear" w:color="auto" w:fill="FFFFFF"/>
        </w:rPr>
        <w:t xml:space="preserve">here must be </w:t>
      </w:r>
      <w:r w:rsidR="00421CB5">
        <w:rPr>
          <w:rFonts w:ascii="Times New Roman" w:hAnsi="Times New Roman" w:cs="Arial"/>
          <w:color w:val="222222"/>
          <w:sz w:val="24"/>
          <w:shd w:val="clear" w:color="auto" w:fill="FFFFFF"/>
        </w:rPr>
        <w:t xml:space="preserve">a </w:t>
      </w:r>
      <w:r w:rsidR="002C6DB7" w:rsidRPr="00971C05">
        <w:rPr>
          <w:rFonts w:ascii="Times New Roman" w:hAnsi="Times New Roman" w:cs="Arial"/>
          <w:i/>
          <w:color w:val="222222"/>
          <w:sz w:val="24"/>
          <w:shd w:val="clear" w:color="auto" w:fill="FFFFFF"/>
          <w:rPrChange w:id="59" w:author="Admin" w:date="2019-03-19T20:14:00Z">
            <w:rPr>
              <w:rFonts w:ascii="Times New Roman" w:hAnsi="Times New Roman" w:cs="Arial"/>
              <w:color w:val="222222"/>
              <w:sz w:val="24"/>
              <w:shd w:val="clear" w:color="auto" w:fill="FFFFFF"/>
            </w:rPr>
          </w:rPrChange>
        </w:rPr>
        <w:t>scientific</w:t>
      </w:r>
      <w:r w:rsidR="002C6DB7">
        <w:rPr>
          <w:rFonts w:ascii="Times New Roman" w:hAnsi="Times New Roman" w:cs="Arial"/>
          <w:color w:val="222222"/>
          <w:sz w:val="24"/>
          <w:shd w:val="clear" w:color="auto" w:fill="FFFFFF"/>
        </w:rPr>
        <w:t xml:space="preserve"> </w:t>
      </w:r>
      <w:r w:rsidR="00421CB5">
        <w:rPr>
          <w:rFonts w:ascii="Times New Roman" w:hAnsi="Times New Roman" w:cs="Arial"/>
          <w:color w:val="222222"/>
          <w:sz w:val="24"/>
          <w:shd w:val="clear" w:color="auto" w:fill="FFFFFF"/>
        </w:rPr>
        <w:t>consensus</w:t>
      </w:r>
      <w:r w:rsidR="002C6DB7">
        <w:rPr>
          <w:rFonts w:ascii="Times New Roman" w:hAnsi="Times New Roman" w:cs="Arial"/>
          <w:color w:val="222222"/>
          <w:sz w:val="24"/>
          <w:shd w:val="clear" w:color="auto" w:fill="FFFFFF"/>
        </w:rPr>
        <w:t>,</w:t>
      </w:r>
      <w:r w:rsidR="00421CB5">
        <w:rPr>
          <w:rFonts w:ascii="Times New Roman" w:hAnsi="Times New Roman" w:cs="Arial"/>
          <w:color w:val="222222"/>
          <w:sz w:val="24"/>
          <w:shd w:val="clear" w:color="auto" w:fill="FFFFFF"/>
        </w:rPr>
        <w:t xml:space="preserve"> on the basis of </w:t>
      </w:r>
      <w:r w:rsidR="00421CB5" w:rsidRPr="00971C05">
        <w:rPr>
          <w:rFonts w:ascii="Times New Roman" w:hAnsi="Times New Roman" w:cs="Arial"/>
          <w:i/>
          <w:color w:val="222222"/>
          <w:sz w:val="24"/>
          <w:shd w:val="clear" w:color="auto" w:fill="FFFFFF"/>
          <w:rPrChange w:id="60" w:author="Admin" w:date="2019-03-19T20:14:00Z">
            <w:rPr>
              <w:rFonts w:ascii="Times New Roman" w:hAnsi="Times New Roman" w:cs="Arial"/>
              <w:color w:val="222222"/>
              <w:sz w:val="24"/>
              <w:shd w:val="clear" w:color="auto" w:fill="FFFFFF"/>
            </w:rPr>
          </w:rPrChange>
        </w:rPr>
        <w:t>scientific</w:t>
      </w:r>
      <w:r w:rsidR="00421CB5">
        <w:rPr>
          <w:rFonts w:ascii="Times New Roman" w:hAnsi="Times New Roman" w:cs="Arial"/>
          <w:color w:val="222222"/>
          <w:sz w:val="24"/>
          <w:shd w:val="clear" w:color="auto" w:fill="FFFFFF"/>
        </w:rPr>
        <w:t xml:space="preserve"> data</w:t>
      </w:r>
      <w:r w:rsidR="002C6DB7">
        <w:rPr>
          <w:rFonts w:ascii="Times New Roman" w:hAnsi="Times New Roman" w:cs="Arial"/>
          <w:color w:val="222222"/>
          <w:sz w:val="24"/>
          <w:shd w:val="clear" w:color="auto" w:fill="FFFFFF"/>
        </w:rPr>
        <w:t>,</w:t>
      </w:r>
      <w:r w:rsidR="0017309C">
        <w:rPr>
          <w:rFonts w:ascii="Times New Roman" w:hAnsi="Times New Roman" w:cs="Arial"/>
          <w:color w:val="222222"/>
          <w:sz w:val="24"/>
          <w:shd w:val="clear" w:color="auto" w:fill="FFFFFF"/>
        </w:rPr>
        <w:t xml:space="preserve"> </w:t>
      </w:r>
      <w:r w:rsidR="002C6DB7">
        <w:rPr>
          <w:rFonts w:ascii="Times New Roman" w:hAnsi="Times New Roman" w:cs="Arial"/>
          <w:color w:val="222222"/>
          <w:sz w:val="24"/>
          <w:shd w:val="clear" w:color="auto" w:fill="FFFFFF"/>
        </w:rPr>
        <w:t xml:space="preserve">that the research question </w:t>
      </w:r>
      <w:r w:rsidR="00AB21A8">
        <w:rPr>
          <w:rFonts w:ascii="Times New Roman" w:hAnsi="Times New Roman" w:cs="Arial"/>
          <w:color w:val="222222"/>
          <w:sz w:val="24"/>
          <w:shd w:val="clear" w:color="auto" w:fill="FFFFFF"/>
        </w:rPr>
        <w:t xml:space="preserve">at hand </w:t>
      </w:r>
      <w:r w:rsidR="002C6DB7">
        <w:rPr>
          <w:rFonts w:ascii="Times New Roman" w:hAnsi="Times New Roman" w:cs="Arial"/>
          <w:color w:val="222222"/>
          <w:sz w:val="24"/>
          <w:shd w:val="clear" w:color="auto" w:fill="FFFFFF"/>
        </w:rPr>
        <w:t xml:space="preserve">is </w:t>
      </w:r>
      <w:r w:rsidR="00B02854">
        <w:rPr>
          <w:rFonts w:ascii="Times New Roman" w:hAnsi="Times New Roman" w:cs="Arial"/>
          <w:color w:val="222222"/>
          <w:sz w:val="24"/>
          <w:shd w:val="clear" w:color="auto" w:fill="FFFFFF"/>
        </w:rPr>
        <w:t xml:space="preserve">critically </w:t>
      </w:r>
      <w:r w:rsidR="002C6DB7">
        <w:rPr>
          <w:rFonts w:ascii="Times New Roman" w:hAnsi="Times New Roman" w:cs="Arial"/>
          <w:color w:val="222222"/>
          <w:sz w:val="24"/>
          <w:shd w:val="clear" w:color="auto" w:fill="FFFFFF"/>
        </w:rPr>
        <w:t xml:space="preserve">important, </w:t>
      </w:r>
      <w:r w:rsidR="00AB21A8">
        <w:rPr>
          <w:rFonts w:ascii="Times New Roman" w:hAnsi="Times New Roman" w:cs="Arial"/>
          <w:color w:val="222222"/>
          <w:sz w:val="24"/>
          <w:shd w:val="clear" w:color="auto" w:fill="FFFFFF"/>
        </w:rPr>
        <w:t>and CHIM is essential to answer that research question</w:t>
      </w:r>
      <w:r w:rsidR="002C6DB7">
        <w:rPr>
          <w:rFonts w:ascii="Times New Roman" w:hAnsi="Times New Roman" w:cs="Arial"/>
          <w:color w:val="222222"/>
          <w:sz w:val="24"/>
          <w:shd w:val="clear" w:color="auto" w:fill="FFFFFF"/>
        </w:rPr>
        <w:t xml:space="preserve">. </w:t>
      </w:r>
      <w:r>
        <w:rPr>
          <w:rFonts w:ascii="Times New Roman" w:hAnsi="Times New Roman" w:cs="Arial"/>
          <w:color w:val="222222"/>
          <w:sz w:val="24"/>
          <w:shd w:val="clear" w:color="auto" w:fill="FFFFFF"/>
        </w:rPr>
        <w:t xml:space="preserve">And </w:t>
      </w:r>
      <w:r w:rsidR="00EC4538">
        <w:rPr>
          <w:rFonts w:ascii="Times New Roman" w:hAnsi="Times New Roman" w:cs="Arial"/>
          <w:color w:val="222222"/>
          <w:sz w:val="24"/>
          <w:shd w:val="clear" w:color="auto" w:fill="FFFFFF"/>
        </w:rPr>
        <w:t>the recommendations of previous consultations</w:t>
      </w:r>
      <w:r w:rsidR="0017309C">
        <w:rPr>
          <w:rFonts w:ascii="Times New Roman" w:hAnsi="Times New Roman" w:cs="Arial"/>
          <w:color w:val="222222"/>
          <w:sz w:val="24"/>
          <w:shd w:val="clear" w:color="auto" w:fill="FFFFFF"/>
        </w:rPr>
        <w:t xml:space="preserve"> </w:t>
      </w:r>
      <w:r w:rsidR="002C6DB7">
        <w:rPr>
          <w:rFonts w:ascii="Times New Roman" w:hAnsi="Times New Roman" w:cs="Arial"/>
          <w:color w:val="222222"/>
          <w:sz w:val="24"/>
          <w:shd w:val="clear" w:color="auto" w:fill="FFFFFF"/>
        </w:rPr>
        <w:t xml:space="preserve">must be followed: </w:t>
      </w:r>
      <w:r w:rsidR="00EC4538">
        <w:rPr>
          <w:rFonts w:ascii="Times New Roman" w:hAnsi="Times New Roman" w:cs="Arial"/>
          <w:color w:val="222222"/>
          <w:sz w:val="24"/>
          <w:shd w:val="clear" w:color="auto" w:fill="FFFFFF"/>
        </w:rPr>
        <w:t>systematic public engagement, taking the public into confidence, transparency at every stage, addressing ethical and social concerns, and a clear regulatory framework specific to CHIM</w:t>
      </w:r>
      <w:r w:rsidR="002C6DB7">
        <w:rPr>
          <w:rFonts w:ascii="Times New Roman" w:hAnsi="Times New Roman" w:cs="Arial"/>
          <w:color w:val="222222"/>
          <w:sz w:val="24"/>
          <w:shd w:val="clear" w:color="auto" w:fill="FFFFFF"/>
        </w:rPr>
        <w:t>.</w:t>
      </w:r>
      <w:r w:rsidR="009C3621">
        <w:rPr>
          <w:rFonts w:ascii="Times New Roman" w:hAnsi="Times New Roman"/>
          <w:sz w:val="24"/>
          <w:lang w:val="en-IN"/>
        </w:rPr>
        <w:t>The government needs to be open, transparent, and most importantly ethical in its dealings about CHIM trials</w:t>
      </w:r>
      <w:r w:rsidR="009C3621" w:rsidRPr="005A41B2">
        <w:rPr>
          <w:rFonts w:ascii="Times New Roman" w:hAnsi="Times New Roman"/>
          <w:sz w:val="24"/>
          <w:lang w:val="en-IN"/>
        </w:rPr>
        <w:t>.</w:t>
      </w:r>
    </w:p>
    <w:p w14:paraId="56BF012D" w14:textId="77777777" w:rsidR="009C3621" w:rsidRPr="005A41B2" w:rsidRDefault="009C3621" w:rsidP="00C23A27">
      <w:pPr>
        <w:spacing w:after="0" w:line="240" w:lineRule="auto"/>
        <w:rPr>
          <w:rFonts w:ascii="Times New Roman" w:hAnsi="Times New Roman"/>
          <w:sz w:val="24"/>
          <w:lang w:val="en-IN"/>
        </w:rPr>
      </w:pPr>
    </w:p>
    <w:p w14:paraId="789CFA81" w14:textId="77777777" w:rsidR="00B02854" w:rsidRDefault="00AE30CF">
      <w:pPr>
        <w:spacing w:after="0" w:line="240" w:lineRule="auto"/>
        <w:rPr>
          <w:rFonts w:ascii="Times New Roman" w:hAnsi="Times New Roman"/>
          <w:sz w:val="24"/>
          <w:lang w:val="en-IN"/>
        </w:rPr>
      </w:pPr>
      <w:r w:rsidRPr="005A41B2">
        <w:rPr>
          <w:rFonts w:ascii="Times New Roman" w:hAnsi="Times New Roman"/>
          <w:sz w:val="24"/>
          <w:lang w:val="en-IN"/>
        </w:rPr>
        <w:t>Many participants at these meetings have cautioned that</w:t>
      </w:r>
      <w:r w:rsidR="00D95A0D">
        <w:rPr>
          <w:rFonts w:ascii="Times New Roman" w:hAnsi="Times New Roman"/>
          <w:sz w:val="24"/>
          <w:lang w:val="en-IN"/>
        </w:rPr>
        <w:t>,</w:t>
      </w:r>
      <w:r w:rsidRPr="005A41B2">
        <w:rPr>
          <w:rFonts w:ascii="Times New Roman" w:hAnsi="Times New Roman"/>
          <w:sz w:val="24"/>
          <w:lang w:val="en-IN"/>
        </w:rPr>
        <w:t xml:space="preserve"> for </w:t>
      </w:r>
      <w:r w:rsidR="00A02232" w:rsidRPr="005A41B2">
        <w:rPr>
          <w:rFonts w:ascii="Times New Roman" w:hAnsi="Times New Roman"/>
          <w:sz w:val="24"/>
          <w:lang w:val="en-IN"/>
        </w:rPr>
        <w:t xml:space="preserve">a variety of </w:t>
      </w:r>
      <w:r w:rsidRPr="005A41B2">
        <w:rPr>
          <w:rFonts w:ascii="Times New Roman" w:hAnsi="Times New Roman"/>
          <w:sz w:val="24"/>
          <w:lang w:val="en-IN"/>
        </w:rPr>
        <w:t xml:space="preserve">reasons, CHIM trials should not be conducted in India. The health infrastructural facilities are poor, </w:t>
      </w:r>
      <w:r w:rsidR="00D95A0D">
        <w:rPr>
          <w:rFonts w:ascii="Times New Roman" w:hAnsi="Times New Roman"/>
          <w:sz w:val="24"/>
          <w:lang w:val="en-IN"/>
        </w:rPr>
        <w:t xml:space="preserve">potential trial participants are vulnerable, and </w:t>
      </w:r>
      <w:r w:rsidRPr="005A41B2">
        <w:rPr>
          <w:rFonts w:ascii="Times New Roman" w:hAnsi="Times New Roman"/>
          <w:sz w:val="24"/>
          <w:lang w:val="en-IN"/>
        </w:rPr>
        <w:t>the regulatory and ethical framework is substandard and will not protect participants</w:t>
      </w:r>
      <w:r w:rsidR="0017309C">
        <w:rPr>
          <w:rFonts w:ascii="Times New Roman" w:hAnsi="Times New Roman"/>
          <w:sz w:val="24"/>
          <w:lang w:val="en-IN"/>
        </w:rPr>
        <w:t xml:space="preserve"> </w:t>
      </w:r>
      <w:r w:rsidR="009B7C91">
        <w:rPr>
          <w:rFonts w:ascii="Times New Roman" w:hAnsi="Times New Roman"/>
          <w:sz w:val="24"/>
          <w:lang w:val="en-IN"/>
        </w:rPr>
        <w:t xml:space="preserve">subjected to </w:t>
      </w:r>
      <w:r w:rsidR="00D95A0D">
        <w:rPr>
          <w:rFonts w:ascii="Times New Roman" w:hAnsi="Times New Roman"/>
          <w:sz w:val="24"/>
          <w:lang w:val="en-IN"/>
        </w:rPr>
        <w:t>this particularly problematic research method</w:t>
      </w:r>
      <w:r w:rsidRPr="005A41B2">
        <w:rPr>
          <w:rFonts w:ascii="Times New Roman" w:hAnsi="Times New Roman"/>
          <w:sz w:val="24"/>
          <w:lang w:val="en-IN"/>
        </w:rPr>
        <w:t xml:space="preserve">. A participant at the March meeting stated that even if CHIM were a good method, the current climate is not a good one to use this technique. </w:t>
      </w:r>
    </w:p>
    <w:p w14:paraId="39431AEE" w14:textId="77777777" w:rsidR="00B02854" w:rsidRDefault="00B02854">
      <w:pPr>
        <w:spacing w:after="0" w:line="240" w:lineRule="auto"/>
        <w:rPr>
          <w:rFonts w:ascii="Times New Roman" w:hAnsi="Times New Roman"/>
          <w:sz w:val="24"/>
          <w:lang w:val="en-IN"/>
        </w:rPr>
      </w:pPr>
    </w:p>
    <w:p w14:paraId="5E6CDDDF" w14:textId="77777777" w:rsidR="00AE30CF" w:rsidRPr="005A41B2" w:rsidRDefault="00AE30CF">
      <w:pPr>
        <w:spacing w:after="0" w:line="240" w:lineRule="auto"/>
        <w:rPr>
          <w:rFonts w:ascii="Times New Roman" w:hAnsi="Times New Roman"/>
          <w:sz w:val="24"/>
          <w:lang w:val="en-IN"/>
        </w:rPr>
      </w:pPr>
      <w:r w:rsidRPr="005A41B2">
        <w:rPr>
          <w:rFonts w:ascii="Times New Roman" w:hAnsi="Times New Roman"/>
          <w:sz w:val="24"/>
          <w:lang w:val="en-IN"/>
        </w:rPr>
        <w:t xml:space="preserve">Such </w:t>
      </w:r>
      <w:r w:rsidR="00696BC5" w:rsidRPr="005A41B2">
        <w:rPr>
          <w:rFonts w:ascii="Times New Roman" w:hAnsi="Times New Roman"/>
          <w:sz w:val="24"/>
          <w:lang w:val="en-IN"/>
        </w:rPr>
        <w:t>cautions</w:t>
      </w:r>
      <w:r w:rsidR="00696BC5">
        <w:rPr>
          <w:rFonts w:ascii="Times New Roman" w:hAnsi="Times New Roman"/>
          <w:sz w:val="24"/>
          <w:lang w:val="en-IN"/>
        </w:rPr>
        <w:t xml:space="preserve"> and caveats may not </w:t>
      </w:r>
      <w:r w:rsidR="00FA312D">
        <w:rPr>
          <w:rFonts w:ascii="Times New Roman" w:hAnsi="Times New Roman"/>
          <w:sz w:val="24"/>
          <w:lang w:val="en-IN"/>
        </w:rPr>
        <w:t xml:space="preserve">be </w:t>
      </w:r>
      <w:r w:rsidRPr="005A41B2">
        <w:rPr>
          <w:rFonts w:ascii="Times New Roman" w:hAnsi="Times New Roman"/>
          <w:sz w:val="24"/>
          <w:lang w:val="en-IN"/>
        </w:rPr>
        <w:t>heeded</w:t>
      </w:r>
      <w:r w:rsidR="00696BC5">
        <w:rPr>
          <w:rFonts w:ascii="Times New Roman" w:hAnsi="Times New Roman"/>
          <w:sz w:val="24"/>
          <w:lang w:val="en-IN"/>
        </w:rPr>
        <w:t xml:space="preserve"> in the transnational race for undertaking human </w:t>
      </w:r>
      <w:commentRangeStart w:id="61"/>
      <w:r w:rsidR="00696BC5">
        <w:rPr>
          <w:rFonts w:ascii="Times New Roman" w:hAnsi="Times New Roman"/>
          <w:sz w:val="24"/>
          <w:lang w:val="en-IN"/>
        </w:rPr>
        <w:t xml:space="preserve">challenge studies. </w:t>
      </w:r>
    </w:p>
    <w:commentRangeEnd w:id="61"/>
    <w:p w14:paraId="1188A3CF" w14:textId="77777777" w:rsidR="005A41B2" w:rsidRDefault="00443413" w:rsidP="000028E9">
      <w:pPr>
        <w:spacing w:after="0" w:line="240" w:lineRule="auto"/>
        <w:rPr>
          <w:rFonts w:ascii="Times New Roman" w:hAnsi="Times New Roman"/>
          <w:sz w:val="24"/>
          <w:lang w:val="en-IN"/>
        </w:rPr>
      </w:pPr>
      <w:r>
        <w:rPr>
          <w:rStyle w:val="CommentReference"/>
        </w:rPr>
        <w:commentReference w:id="61"/>
      </w:r>
    </w:p>
    <w:p w14:paraId="4200EFFA" w14:textId="77777777" w:rsidR="00696BC5" w:rsidRPr="005A41B2" w:rsidRDefault="00696BC5" w:rsidP="00C23A27">
      <w:pPr>
        <w:spacing w:after="0" w:line="240" w:lineRule="auto"/>
        <w:rPr>
          <w:rFonts w:ascii="Times New Roman" w:hAnsi="Times New Roman"/>
          <w:sz w:val="24"/>
          <w:lang w:val="en-IN"/>
        </w:rPr>
      </w:pPr>
    </w:p>
    <w:p w14:paraId="39031101" w14:textId="77777777" w:rsidR="00AA0C39" w:rsidRPr="005A41B2" w:rsidRDefault="00AA0C39">
      <w:pPr>
        <w:spacing w:after="0" w:line="240" w:lineRule="auto"/>
        <w:rPr>
          <w:rFonts w:ascii="Times New Roman" w:hAnsi="Times New Roman" w:cs="Arial"/>
          <w:i/>
          <w:color w:val="222222"/>
          <w:sz w:val="24"/>
          <w:shd w:val="clear" w:color="auto" w:fill="FFFFFF"/>
        </w:rPr>
      </w:pPr>
      <w:r w:rsidRPr="005A41B2">
        <w:rPr>
          <w:rFonts w:ascii="Times New Roman" w:hAnsi="Times New Roman" w:cs="Arial"/>
          <w:b/>
          <w:i/>
          <w:color w:val="222222"/>
          <w:sz w:val="24"/>
          <w:shd w:val="clear" w:color="auto" w:fill="FFFFFF"/>
        </w:rPr>
        <w:t>Declaration:</w:t>
      </w:r>
      <w:r w:rsidRPr="005A41B2">
        <w:rPr>
          <w:rFonts w:ascii="Times New Roman" w:hAnsi="Times New Roman" w:cs="Arial"/>
          <w:i/>
          <w:color w:val="222222"/>
          <w:sz w:val="24"/>
          <w:shd w:val="clear" w:color="auto" w:fill="FFFFFF"/>
        </w:rPr>
        <w:t xml:space="preserve"> Sandhya Srinivasan</w:t>
      </w:r>
      <w:r w:rsidR="00B20F7A" w:rsidRPr="005A41B2">
        <w:rPr>
          <w:rFonts w:ascii="Times New Roman" w:hAnsi="Times New Roman" w:cs="Arial"/>
          <w:i/>
          <w:color w:val="222222"/>
          <w:sz w:val="24"/>
          <w:shd w:val="clear" w:color="auto" w:fill="FFFFFF"/>
        </w:rPr>
        <w:t xml:space="preserve"> and Veena Johari</w:t>
      </w:r>
      <w:r w:rsidRPr="005A41B2">
        <w:rPr>
          <w:rFonts w:ascii="Times New Roman" w:hAnsi="Times New Roman" w:cs="Arial"/>
          <w:i/>
          <w:color w:val="222222"/>
          <w:sz w:val="24"/>
          <w:shd w:val="clear" w:color="auto" w:fill="FFFFFF"/>
        </w:rPr>
        <w:t xml:space="preserve"> attended the Mumbai and Bengaluru meetings. Their travel and accommodation for the March 6 meeting in Bengaluru were </w:t>
      </w:r>
      <w:r w:rsidR="00F22E6B" w:rsidRPr="005A41B2">
        <w:rPr>
          <w:rFonts w:ascii="Times New Roman" w:hAnsi="Times New Roman" w:cs="Arial"/>
          <w:i/>
          <w:color w:val="222222"/>
          <w:sz w:val="24"/>
          <w:shd w:val="clear" w:color="auto" w:fill="FFFFFF"/>
        </w:rPr>
        <w:t xml:space="preserve">provided </w:t>
      </w:r>
      <w:r w:rsidRPr="005A41B2">
        <w:rPr>
          <w:rFonts w:ascii="Times New Roman" w:hAnsi="Times New Roman" w:cs="Arial"/>
          <w:i/>
          <w:color w:val="222222"/>
          <w:sz w:val="24"/>
          <w:shd w:val="clear" w:color="auto" w:fill="FFFFFF"/>
        </w:rPr>
        <w:t>by the organisers.</w:t>
      </w:r>
    </w:p>
    <w:p w14:paraId="45B01C45" w14:textId="77777777" w:rsidR="00CB2268" w:rsidRPr="005A41B2" w:rsidRDefault="00CB2268">
      <w:pPr>
        <w:spacing w:after="0" w:line="240" w:lineRule="auto"/>
        <w:rPr>
          <w:rFonts w:ascii="Times New Roman" w:hAnsi="Times New Roman"/>
          <w:sz w:val="24"/>
          <w:lang w:val="en-IN"/>
        </w:rPr>
      </w:pPr>
    </w:p>
    <w:p w14:paraId="103952CB" w14:textId="77777777" w:rsidR="007D01D5" w:rsidRPr="00443413" w:rsidRDefault="007D01D5">
      <w:pPr>
        <w:spacing w:after="0" w:line="240" w:lineRule="auto"/>
        <w:rPr>
          <w:rFonts w:ascii="Times New Roman" w:hAnsi="Times New Roman"/>
          <w:b/>
          <w:i/>
          <w:sz w:val="24"/>
          <w:lang w:val="en-IN"/>
          <w:rPrChange w:id="62" w:author="Admin" w:date="2019-03-20T01:25:00Z">
            <w:rPr>
              <w:rFonts w:ascii="Times New Roman" w:hAnsi="Times New Roman"/>
              <w:b/>
              <w:sz w:val="24"/>
              <w:lang w:val="en-IN"/>
            </w:rPr>
          </w:rPrChange>
        </w:rPr>
      </w:pPr>
      <w:r w:rsidRPr="00443413">
        <w:rPr>
          <w:rFonts w:ascii="Times New Roman" w:hAnsi="Times New Roman"/>
          <w:b/>
          <w:i/>
          <w:sz w:val="24"/>
          <w:lang w:val="en-IN"/>
          <w:rPrChange w:id="63" w:author="Admin" w:date="2019-03-20T01:25:00Z">
            <w:rPr>
              <w:rFonts w:ascii="Times New Roman" w:hAnsi="Times New Roman"/>
              <w:b/>
              <w:sz w:val="24"/>
              <w:lang w:val="en-IN"/>
            </w:rPr>
          </w:rPrChange>
        </w:rPr>
        <w:t>Notes</w:t>
      </w:r>
    </w:p>
    <w:p w14:paraId="0229F36B" w14:textId="77777777" w:rsidR="008F4206" w:rsidRPr="00443413" w:rsidRDefault="009C61DB">
      <w:pPr>
        <w:spacing w:after="0" w:line="240" w:lineRule="auto"/>
        <w:rPr>
          <w:rFonts w:ascii="Times New Roman" w:hAnsi="Times New Roman"/>
          <w:i/>
          <w:sz w:val="24"/>
          <w:lang w:val="en-IN"/>
          <w:rPrChange w:id="64" w:author="Admin" w:date="2019-03-20T01:25:00Z">
            <w:rPr>
              <w:rFonts w:ascii="Times New Roman" w:hAnsi="Times New Roman"/>
              <w:sz w:val="24"/>
              <w:lang w:val="en-IN"/>
            </w:rPr>
          </w:rPrChange>
        </w:rPr>
      </w:pPr>
      <w:r w:rsidRPr="00443413">
        <w:rPr>
          <w:rFonts w:ascii="Times New Roman" w:hAnsi="Times New Roman"/>
          <w:b/>
          <w:i/>
          <w:sz w:val="24"/>
          <w:lang w:val="en-IN"/>
          <w:rPrChange w:id="65" w:author="Admin" w:date="2019-03-20T01:25:00Z">
            <w:rPr>
              <w:rFonts w:ascii="Times New Roman" w:hAnsi="Times New Roman"/>
              <w:b/>
              <w:sz w:val="24"/>
              <w:lang w:val="en-IN"/>
            </w:rPr>
          </w:rPrChange>
        </w:rPr>
        <w:t>*</w:t>
      </w:r>
      <w:r w:rsidR="00BE3B3B" w:rsidRPr="00443413">
        <w:rPr>
          <w:rFonts w:ascii="Times New Roman" w:hAnsi="Times New Roman"/>
          <w:i/>
          <w:sz w:val="24"/>
          <w:lang w:val="en-IN"/>
          <w:rPrChange w:id="66" w:author="Admin" w:date="2019-03-20T01:25:00Z">
            <w:rPr>
              <w:rFonts w:ascii="Times New Roman" w:hAnsi="Times New Roman"/>
              <w:sz w:val="24"/>
              <w:lang w:val="en-IN"/>
            </w:rPr>
          </w:rPrChange>
        </w:rPr>
        <w:t xml:space="preserve"> T</w:t>
      </w:r>
      <w:r w:rsidRPr="00443413">
        <w:rPr>
          <w:rFonts w:ascii="Times New Roman" w:hAnsi="Times New Roman"/>
          <w:i/>
          <w:sz w:val="24"/>
          <w:lang w:val="en-IN"/>
          <w:rPrChange w:id="67" w:author="Admin" w:date="2019-03-20T01:25:00Z">
            <w:rPr>
              <w:rFonts w:ascii="Times New Roman" w:hAnsi="Times New Roman"/>
              <w:sz w:val="24"/>
              <w:lang w:val="en-IN"/>
            </w:rPr>
          </w:rPrChange>
        </w:rPr>
        <w:t xml:space="preserve">he </w:t>
      </w:r>
      <w:commentRangeStart w:id="68"/>
      <w:r w:rsidR="00D67AB1" w:rsidRPr="00443413">
        <w:rPr>
          <w:rFonts w:ascii="Times New Roman" w:hAnsi="Times New Roman"/>
          <w:i/>
          <w:sz w:val="24"/>
          <w:lang w:val="en-IN"/>
          <w:rPrChange w:id="69" w:author="Admin" w:date="2019-03-20T01:25:00Z">
            <w:rPr>
              <w:rFonts w:ascii="Times New Roman" w:hAnsi="Times New Roman"/>
              <w:sz w:val="24"/>
              <w:lang w:val="en-IN"/>
            </w:rPr>
          </w:rPrChange>
        </w:rPr>
        <w:t xml:space="preserve">recently </w:t>
      </w:r>
      <w:commentRangeEnd w:id="68"/>
      <w:r w:rsidR="00443413">
        <w:rPr>
          <w:rStyle w:val="CommentReference"/>
        </w:rPr>
        <w:commentReference w:id="68"/>
      </w:r>
      <w:r w:rsidRPr="00443413">
        <w:rPr>
          <w:rFonts w:ascii="Times New Roman" w:hAnsi="Times New Roman"/>
          <w:i/>
          <w:sz w:val="24"/>
          <w:lang w:val="en-IN"/>
          <w:rPrChange w:id="70" w:author="Admin" w:date="2019-03-20T01:25:00Z">
            <w:rPr>
              <w:rFonts w:ascii="Times New Roman" w:hAnsi="Times New Roman"/>
              <w:sz w:val="24"/>
              <w:lang w:val="en-IN"/>
            </w:rPr>
          </w:rPrChange>
        </w:rPr>
        <w:t xml:space="preserve">cholera vaccine </w:t>
      </w:r>
      <w:r w:rsidR="00C41D43" w:rsidRPr="00443413">
        <w:rPr>
          <w:rFonts w:ascii="Times New Roman" w:hAnsi="Times New Roman"/>
          <w:i/>
          <w:sz w:val="24"/>
          <w:lang w:val="en-IN"/>
          <w:rPrChange w:id="71" w:author="Admin" w:date="2019-03-20T01:25:00Z">
            <w:rPr>
              <w:rFonts w:ascii="Times New Roman" w:hAnsi="Times New Roman"/>
              <w:sz w:val="24"/>
              <w:lang w:val="en-IN"/>
            </w:rPr>
          </w:rPrChange>
        </w:rPr>
        <w:t xml:space="preserve">in the US </w:t>
      </w:r>
      <w:r w:rsidR="00D67AB1" w:rsidRPr="00443413">
        <w:rPr>
          <w:rFonts w:ascii="Times New Roman" w:hAnsi="Times New Roman"/>
          <w:i/>
          <w:sz w:val="24"/>
          <w:lang w:val="en-IN"/>
          <w:rPrChange w:id="72" w:author="Admin" w:date="2019-03-20T01:25:00Z">
            <w:rPr>
              <w:rFonts w:ascii="Times New Roman" w:hAnsi="Times New Roman"/>
              <w:sz w:val="24"/>
              <w:lang w:val="en-IN"/>
            </w:rPr>
          </w:rPrChange>
        </w:rPr>
        <w:t xml:space="preserve">was tested </w:t>
      </w:r>
      <w:r w:rsidRPr="00443413">
        <w:rPr>
          <w:rFonts w:ascii="Times New Roman" w:hAnsi="Times New Roman"/>
          <w:i/>
          <w:sz w:val="24"/>
          <w:lang w:val="en-IN"/>
          <w:rPrChange w:id="73" w:author="Admin" w:date="2019-03-20T01:25:00Z">
            <w:rPr>
              <w:rFonts w:ascii="Times New Roman" w:hAnsi="Times New Roman"/>
              <w:sz w:val="24"/>
              <w:lang w:val="en-IN"/>
            </w:rPr>
          </w:rPrChange>
        </w:rPr>
        <w:t>in human challenge trials against a placebo</w:t>
      </w:r>
      <w:r w:rsidR="005B007B" w:rsidRPr="00443413">
        <w:rPr>
          <w:rFonts w:ascii="Times New Roman" w:hAnsi="Times New Roman"/>
          <w:i/>
          <w:sz w:val="24"/>
          <w:lang w:val="en-IN"/>
          <w:rPrChange w:id="74" w:author="Admin" w:date="2019-03-20T01:25:00Z">
            <w:rPr>
              <w:rFonts w:ascii="Times New Roman" w:hAnsi="Times New Roman"/>
              <w:sz w:val="24"/>
              <w:lang w:val="en-IN"/>
            </w:rPr>
          </w:rPrChange>
        </w:rPr>
        <w:t xml:space="preserve">, </w:t>
      </w:r>
      <w:r w:rsidR="00BE3B3B" w:rsidRPr="00443413">
        <w:rPr>
          <w:rFonts w:ascii="Times New Roman" w:hAnsi="Times New Roman"/>
          <w:i/>
          <w:sz w:val="24"/>
          <w:lang w:val="en-IN"/>
          <w:rPrChange w:id="75" w:author="Admin" w:date="2019-03-20T01:25:00Z">
            <w:rPr>
              <w:rFonts w:ascii="Times New Roman" w:hAnsi="Times New Roman"/>
              <w:sz w:val="24"/>
              <w:lang w:val="en-IN"/>
            </w:rPr>
          </w:rPrChange>
        </w:rPr>
        <w:t xml:space="preserve">rather than </w:t>
      </w:r>
      <w:r w:rsidR="0053255B" w:rsidRPr="00443413">
        <w:rPr>
          <w:rFonts w:ascii="Times New Roman" w:hAnsi="Times New Roman"/>
          <w:i/>
          <w:sz w:val="24"/>
          <w:lang w:val="en-IN"/>
          <w:rPrChange w:id="76" w:author="Admin" w:date="2019-03-20T01:25:00Z">
            <w:rPr>
              <w:rFonts w:ascii="Times New Roman" w:hAnsi="Times New Roman"/>
              <w:sz w:val="24"/>
              <w:lang w:val="en-IN"/>
            </w:rPr>
          </w:rPrChange>
        </w:rPr>
        <w:t xml:space="preserve">against </w:t>
      </w:r>
      <w:r w:rsidR="00BE3B3B" w:rsidRPr="00443413">
        <w:rPr>
          <w:rFonts w:ascii="Times New Roman" w:hAnsi="Times New Roman"/>
          <w:i/>
          <w:sz w:val="24"/>
          <w:lang w:val="en-IN"/>
          <w:rPrChange w:id="77" w:author="Admin" w:date="2019-03-20T01:25:00Z">
            <w:rPr>
              <w:rFonts w:ascii="Times New Roman" w:hAnsi="Times New Roman"/>
              <w:sz w:val="24"/>
              <w:lang w:val="en-IN"/>
            </w:rPr>
          </w:rPrChange>
        </w:rPr>
        <w:t xml:space="preserve">other approved cholera vaccines, </w:t>
      </w:r>
      <w:r w:rsidR="005B007B" w:rsidRPr="00443413">
        <w:rPr>
          <w:rFonts w:ascii="Times New Roman" w:hAnsi="Times New Roman"/>
          <w:i/>
          <w:sz w:val="24"/>
          <w:lang w:val="en-IN"/>
          <w:rPrChange w:id="78" w:author="Admin" w:date="2019-03-20T01:25:00Z">
            <w:rPr>
              <w:rFonts w:ascii="Times New Roman" w:hAnsi="Times New Roman"/>
              <w:sz w:val="24"/>
              <w:lang w:val="en-IN"/>
            </w:rPr>
          </w:rPrChange>
        </w:rPr>
        <w:t>which seems to go against international ethical guidelines</w:t>
      </w:r>
      <w:r w:rsidRPr="00443413">
        <w:rPr>
          <w:rFonts w:ascii="Times New Roman" w:hAnsi="Times New Roman"/>
          <w:i/>
          <w:sz w:val="24"/>
          <w:lang w:val="en-IN"/>
          <w:rPrChange w:id="79" w:author="Admin" w:date="2019-03-20T01:25:00Z">
            <w:rPr>
              <w:rFonts w:ascii="Times New Roman" w:hAnsi="Times New Roman"/>
              <w:sz w:val="24"/>
              <w:lang w:val="en-IN"/>
            </w:rPr>
          </w:rPrChange>
        </w:rPr>
        <w:t xml:space="preserve">. </w:t>
      </w:r>
    </w:p>
    <w:p w14:paraId="1E6BEFCB" w14:textId="77777777" w:rsidR="00230E8D" w:rsidRDefault="00230E8D">
      <w:pPr>
        <w:spacing w:after="0" w:line="240" w:lineRule="auto"/>
        <w:rPr>
          <w:rFonts w:ascii="Times New Roman" w:hAnsi="Times New Roman"/>
          <w:sz w:val="24"/>
          <w:lang w:val="en-IN"/>
        </w:rPr>
      </w:pPr>
    </w:p>
    <w:p w14:paraId="2DDB00C3" w14:textId="1B202D61" w:rsidR="00230E8D" w:rsidRDefault="00230E8D" w:rsidP="00230E8D">
      <w:pPr>
        <w:spacing w:after="0" w:line="240" w:lineRule="auto"/>
        <w:rPr>
          <w:ins w:id="80" w:author="Admin" w:date="2019-03-20T00:56:00Z"/>
          <w:rFonts w:ascii="Times New Roman" w:hAnsi="Times New Roman"/>
          <w:b/>
          <w:sz w:val="24"/>
          <w:lang w:val="en-IN"/>
        </w:rPr>
      </w:pPr>
      <w:bookmarkStart w:id="81" w:name="_Hlk3919003"/>
      <w:r w:rsidRPr="004116DC">
        <w:rPr>
          <w:rFonts w:ascii="Times New Roman" w:hAnsi="Times New Roman"/>
          <w:b/>
          <w:sz w:val="24"/>
          <w:lang w:val="en-IN"/>
        </w:rPr>
        <w:t>References</w:t>
      </w:r>
    </w:p>
    <w:p w14:paraId="3C799B69" w14:textId="77777777" w:rsidR="00E67C45" w:rsidRPr="004116DC" w:rsidRDefault="00E67C45" w:rsidP="00230E8D">
      <w:pPr>
        <w:spacing w:after="0" w:line="240" w:lineRule="auto"/>
        <w:rPr>
          <w:rFonts w:ascii="Times New Roman" w:hAnsi="Times New Roman"/>
          <w:b/>
          <w:sz w:val="24"/>
          <w:lang w:val="en-IN"/>
        </w:rPr>
      </w:pPr>
    </w:p>
    <w:p w14:paraId="45B9044B" w14:textId="20A73C2F" w:rsidR="00230E8D" w:rsidRDefault="00230E8D" w:rsidP="00230E8D">
      <w:pPr>
        <w:spacing w:after="0" w:line="240" w:lineRule="auto"/>
        <w:rPr>
          <w:rFonts w:ascii="Times New Roman" w:hAnsi="Times New Roman"/>
          <w:sz w:val="24"/>
        </w:rPr>
      </w:pPr>
      <w:r>
        <w:rPr>
          <w:rFonts w:ascii="Times New Roman" w:hAnsi="Times New Roman"/>
          <w:sz w:val="24"/>
        </w:rPr>
        <w:t xml:space="preserve">1. Roestenberg M, Hoogerwerf MA, Ferreira DM, Mordmüller B, Yazdanbakhsh M. Experimental infection of human volunteers. </w:t>
      </w:r>
      <w:r>
        <w:rPr>
          <w:rFonts w:ascii="Times New Roman" w:hAnsi="Times New Roman"/>
          <w:i/>
          <w:sz w:val="24"/>
        </w:rPr>
        <w:t>Lancet Infect Dis.</w:t>
      </w:r>
      <w:r>
        <w:rPr>
          <w:rFonts w:ascii="Times New Roman" w:hAnsi="Times New Roman"/>
          <w:sz w:val="24"/>
        </w:rPr>
        <w:t xml:space="preserve"> 2018</w:t>
      </w:r>
      <w:ins w:id="82" w:author="Admin" w:date="2019-03-20T00:56:00Z">
        <w:r w:rsidR="00E67C45">
          <w:rPr>
            <w:rFonts w:ascii="Times New Roman" w:hAnsi="Times New Roman"/>
            <w:sz w:val="24"/>
          </w:rPr>
          <w:t xml:space="preserve"> Oct 1</w:t>
        </w:r>
      </w:ins>
      <w:r>
        <w:rPr>
          <w:rFonts w:ascii="Times New Roman" w:hAnsi="Times New Roman"/>
          <w:sz w:val="24"/>
        </w:rPr>
        <w:t>; 18</w:t>
      </w:r>
      <w:ins w:id="83" w:author="Admin" w:date="2019-03-20T00:56:00Z">
        <w:r w:rsidR="00E67C45">
          <w:rPr>
            <w:rFonts w:ascii="Times New Roman" w:hAnsi="Times New Roman"/>
            <w:sz w:val="24"/>
          </w:rPr>
          <w:t>(10)</w:t>
        </w:r>
      </w:ins>
      <w:r>
        <w:rPr>
          <w:rFonts w:ascii="Times New Roman" w:hAnsi="Times New Roman"/>
          <w:sz w:val="24"/>
        </w:rPr>
        <w:t>: e312–22</w:t>
      </w:r>
    </w:p>
    <w:p w14:paraId="65E687B6" w14:textId="77777777" w:rsidR="00230E8D" w:rsidRDefault="00230E8D" w:rsidP="00230E8D">
      <w:pPr>
        <w:spacing w:after="0" w:line="240" w:lineRule="auto"/>
        <w:rPr>
          <w:rFonts w:ascii="Times New Roman" w:hAnsi="Times New Roman"/>
          <w:sz w:val="24"/>
          <w:lang w:val="en-IN"/>
        </w:rPr>
      </w:pPr>
    </w:p>
    <w:p w14:paraId="57F1427C" w14:textId="4C6D233C" w:rsidR="00230E8D" w:rsidRDefault="00230E8D" w:rsidP="00230E8D">
      <w:pPr>
        <w:spacing w:after="0" w:line="240" w:lineRule="auto"/>
        <w:rPr>
          <w:rFonts w:ascii="Times New Roman" w:hAnsi="Times New Roman"/>
          <w:sz w:val="24"/>
          <w:lang w:val="en-IN"/>
        </w:rPr>
      </w:pPr>
      <w:r>
        <w:rPr>
          <w:rFonts w:ascii="Times New Roman" w:hAnsi="Times New Roman"/>
          <w:sz w:val="24"/>
          <w:lang w:val="en-IN"/>
        </w:rPr>
        <w:t xml:space="preserve">2. Roos R. Single-dose oral cholera vaccine is first to get US approval. Centre for Infectious Disease Research </w:t>
      </w:r>
      <w:ins w:id="84" w:author="Admin" w:date="2019-03-20T00:57:00Z">
        <w:r w:rsidR="00E67C45">
          <w:rPr>
            <w:rFonts w:ascii="Times New Roman" w:hAnsi="Times New Roman"/>
            <w:sz w:val="24"/>
            <w:lang w:val="en-IN"/>
          </w:rPr>
          <w:t>a</w:t>
        </w:r>
      </w:ins>
      <w:del w:id="85" w:author="Admin" w:date="2019-03-20T00:57:00Z">
        <w:r w:rsidDel="00E67C45">
          <w:rPr>
            <w:rFonts w:ascii="Times New Roman" w:hAnsi="Times New Roman"/>
            <w:sz w:val="24"/>
            <w:lang w:val="en-IN"/>
          </w:rPr>
          <w:delText>A</w:delText>
        </w:r>
      </w:del>
      <w:r>
        <w:rPr>
          <w:rFonts w:ascii="Times New Roman" w:hAnsi="Times New Roman"/>
          <w:sz w:val="24"/>
          <w:lang w:val="en-IN"/>
        </w:rPr>
        <w:t>nd Policy, University of Minnesota. 2016 Jun 13. [</w:t>
      </w:r>
      <w:ins w:id="86" w:author="Admin" w:date="2019-03-20T00:57:00Z">
        <w:r w:rsidR="00E67C45">
          <w:rPr>
            <w:rFonts w:ascii="Times New Roman" w:hAnsi="Times New Roman"/>
            <w:sz w:val="24"/>
            <w:lang w:val="en-IN"/>
          </w:rPr>
          <w:t>cited 2019 Mar 14</w:t>
        </w:r>
      </w:ins>
      <w:del w:id="87" w:author="Admin" w:date="2019-03-20T00:57:00Z">
        <w:r w:rsidDel="00E67C45">
          <w:rPr>
            <w:rFonts w:ascii="Times New Roman" w:hAnsi="Times New Roman"/>
            <w:sz w:val="24"/>
            <w:lang w:val="en-IN"/>
          </w:rPr>
          <w:delText>Internet</w:delText>
        </w:r>
      </w:del>
      <w:r>
        <w:rPr>
          <w:rFonts w:ascii="Times New Roman" w:hAnsi="Times New Roman"/>
          <w:sz w:val="24"/>
          <w:lang w:val="en-IN"/>
        </w:rPr>
        <w:t xml:space="preserve">]. Available from: </w:t>
      </w:r>
      <w:hyperlink r:id="rId11" w:history="1">
        <w:r>
          <w:rPr>
            <w:rStyle w:val="Hyperlink"/>
            <w:rFonts w:ascii="Times New Roman" w:hAnsi="Times New Roman"/>
            <w:sz w:val="24"/>
            <w:lang w:val="en-IN"/>
          </w:rPr>
          <w:t>http://www.cidrap.umn.edu/news-perspective/2016/06/single-dose-oral-cholera-vaccine-first-get-us-approval</w:t>
        </w:r>
      </w:hyperlink>
      <w:del w:id="88" w:author="Admin" w:date="2019-03-20T00:57:00Z">
        <w:r w:rsidDel="00E67C45">
          <w:rPr>
            <w:rFonts w:ascii="Times New Roman" w:hAnsi="Times New Roman"/>
            <w:sz w:val="24"/>
            <w:lang w:val="en-IN"/>
          </w:rPr>
          <w:delText>[Accessed 2019 Mar 14].</w:delText>
        </w:r>
      </w:del>
      <w:r>
        <w:rPr>
          <w:rFonts w:ascii="Times New Roman" w:eastAsia="Times New Roman" w:hAnsi="Times New Roman" w:cs="Arial"/>
          <w:color w:val="000000"/>
          <w:sz w:val="24"/>
          <w:szCs w:val="18"/>
          <w:lang w:eastAsia="en-IN"/>
        </w:rPr>
        <w:br/>
      </w:r>
    </w:p>
    <w:p w14:paraId="5D906211" w14:textId="5F5ECEB2" w:rsidR="00230E8D" w:rsidRDefault="00230E8D" w:rsidP="00230E8D">
      <w:pPr>
        <w:spacing w:after="0" w:line="240" w:lineRule="auto"/>
        <w:rPr>
          <w:rFonts w:ascii="Times New Roman" w:hAnsi="Times New Roman"/>
          <w:sz w:val="24"/>
          <w:lang w:val="en-IN"/>
        </w:rPr>
      </w:pPr>
      <w:r>
        <w:rPr>
          <w:rFonts w:ascii="Times New Roman" w:hAnsi="Times New Roman"/>
          <w:sz w:val="24"/>
          <w:lang w:val="en-IN"/>
        </w:rPr>
        <w:t xml:space="preserve">3. Department of Biotechnology, Ministry of Science &amp; Technology, government of India, and European Union. India-EU Research and Innovative Action Towards a Next Generation Influenza Vaccine to Protect Citizens Worldwide. Guidelines for Submission of Joint Proposal.  </w:t>
      </w:r>
      <w:ins w:id="89" w:author="Admin" w:date="2019-03-20T00:58:00Z">
        <w:r w:rsidR="00E67C45">
          <w:rPr>
            <w:rFonts w:ascii="Times New Roman" w:hAnsi="Times New Roman"/>
            <w:sz w:val="24"/>
            <w:lang w:val="en-IN"/>
          </w:rPr>
          <w:t>New Delhi:</w:t>
        </w:r>
      </w:ins>
      <w:ins w:id="90" w:author="Admin" w:date="2019-03-20T00:59:00Z">
        <w:r w:rsidR="00E67C45">
          <w:rPr>
            <w:rFonts w:ascii="Times New Roman" w:hAnsi="Times New Roman"/>
            <w:sz w:val="24"/>
            <w:lang w:val="en-IN"/>
          </w:rPr>
          <w:t xml:space="preserve"> </w:t>
        </w:r>
      </w:ins>
      <w:ins w:id="91" w:author="Admin" w:date="2019-03-20T00:58:00Z">
        <w:r w:rsidR="00E67C45">
          <w:rPr>
            <w:rFonts w:ascii="Times New Roman" w:hAnsi="Times New Roman"/>
            <w:sz w:val="24"/>
            <w:lang w:val="en-IN"/>
          </w:rPr>
          <w:t>DBT;</w:t>
        </w:r>
      </w:ins>
      <w:ins w:id="92" w:author="Admin" w:date="2019-03-20T00:59:00Z">
        <w:r w:rsidR="00E67C45">
          <w:rPr>
            <w:rFonts w:ascii="Times New Roman" w:hAnsi="Times New Roman"/>
            <w:sz w:val="24"/>
            <w:lang w:val="en-IN"/>
          </w:rPr>
          <w:t xml:space="preserve"> </w:t>
        </w:r>
      </w:ins>
      <w:ins w:id="93" w:author="Admin" w:date="2019-03-20T00:58:00Z">
        <w:r w:rsidR="00E67C45" w:rsidRPr="00D52A2F">
          <w:rPr>
            <w:rFonts w:ascii="Times New Roman" w:hAnsi="Times New Roman"/>
            <w:color w:val="FF0000"/>
            <w:sz w:val="24"/>
            <w:lang w:val="en-IN"/>
          </w:rPr>
          <w:t xml:space="preserve">2018 July [cited 2019 Mar 15]. </w:t>
        </w:r>
      </w:ins>
      <w:r>
        <w:rPr>
          <w:rFonts w:ascii="Times New Roman" w:hAnsi="Times New Roman"/>
          <w:sz w:val="24"/>
          <w:lang w:val="en-IN"/>
        </w:rPr>
        <w:t xml:space="preserve">Available from:  </w:t>
      </w:r>
      <w:r w:rsidR="001C6427" w:rsidRPr="00E67C45">
        <w:fldChar w:fldCharType="begin"/>
      </w:r>
      <w:r w:rsidR="001C6427" w:rsidRPr="00E67C45">
        <w:instrText xml:space="preserve"> HYPERLINK "http://www.dbtindia.nic.in/wp-content/uploads/Guidelines-for-Submission-of-Joint-Proposal_NG.-Influenza-Vaccines.pdf" </w:instrText>
      </w:r>
      <w:r w:rsidR="001C6427" w:rsidRPr="00E67C45">
        <w:rPr>
          <w:rPrChange w:id="94" w:author="Admin" w:date="2019-03-20T01:00:00Z">
            <w:rPr>
              <w:rStyle w:val="Hyperlink"/>
              <w:rFonts w:ascii="Times New Roman" w:hAnsi="Times New Roman"/>
              <w:sz w:val="24"/>
              <w:lang w:val="en-IN"/>
            </w:rPr>
          </w:rPrChange>
        </w:rPr>
        <w:fldChar w:fldCharType="separate"/>
      </w:r>
      <w:r w:rsidRPr="00E67C45">
        <w:rPr>
          <w:rStyle w:val="Hyperlink"/>
          <w:rFonts w:ascii="Times New Roman" w:hAnsi="Times New Roman"/>
          <w:color w:val="auto"/>
          <w:sz w:val="24"/>
          <w:u w:val="none"/>
          <w:lang w:val="en-IN"/>
          <w:rPrChange w:id="95" w:author="Admin" w:date="2019-03-20T01:00:00Z">
            <w:rPr>
              <w:rStyle w:val="Hyperlink"/>
              <w:rFonts w:ascii="Times New Roman" w:hAnsi="Times New Roman"/>
              <w:sz w:val="24"/>
              <w:lang w:val="en-IN"/>
            </w:rPr>
          </w:rPrChange>
        </w:rPr>
        <w:t>http://www.dbtindia.nic.in/wp-content/uploads/Guidelines-for-Submission-of-Joint-Proposal_NG.-Influenza-Vaccines.pdf</w:t>
      </w:r>
      <w:r w:rsidR="001C6427" w:rsidRPr="00E67C45">
        <w:rPr>
          <w:rStyle w:val="Hyperlink"/>
          <w:rFonts w:ascii="Times New Roman" w:hAnsi="Times New Roman"/>
          <w:color w:val="auto"/>
          <w:sz w:val="24"/>
          <w:u w:val="none"/>
          <w:lang w:val="en-IN"/>
          <w:rPrChange w:id="96" w:author="Admin" w:date="2019-03-20T01:00:00Z">
            <w:rPr>
              <w:rStyle w:val="Hyperlink"/>
              <w:rFonts w:ascii="Times New Roman" w:hAnsi="Times New Roman"/>
              <w:sz w:val="24"/>
              <w:lang w:val="en-IN"/>
            </w:rPr>
          </w:rPrChange>
        </w:rPr>
        <w:fldChar w:fldCharType="end"/>
      </w:r>
      <w:r>
        <w:rPr>
          <w:rFonts w:ascii="Times New Roman" w:hAnsi="Times New Roman"/>
          <w:sz w:val="24"/>
          <w:lang w:val="en-IN"/>
        </w:rPr>
        <w:t xml:space="preserve"> </w:t>
      </w:r>
      <w:del w:id="97" w:author="Admin" w:date="2019-03-20T00:59:00Z">
        <w:r w:rsidDel="00E67C45">
          <w:rPr>
            <w:rFonts w:ascii="Times New Roman" w:hAnsi="Times New Roman"/>
            <w:sz w:val="24"/>
            <w:lang w:val="en-IN"/>
          </w:rPr>
          <w:delText>[Accessed 2019 Mar 15].</w:delText>
        </w:r>
      </w:del>
    </w:p>
    <w:p w14:paraId="070F09E9" w14:textId="77777777" w:rsidR="00230E8D" w:rsidRDefault="00230E8D" w:rsidP="00230E8D">
      <w:pPr>
        <w:spacing w:after="0" w:line="240" w:lineRule="auto"/>
        <w:rPr>
          <w:rFonts w:ascii="Times New Roman" w:hAnsi="Times New Roman"/>
          <w:sz w:val="24"/>
          <w:lang w:val="en-IN"/>
        </w:rPr>
      </w:pPr>
    </w:p>
    <w:p w14:paraId="66FBDA0D" w14:textId="3F7E1623" w:rsidR="00230E8D" w:rsidRDefault="00230E8D" w:rsidP="00230E8D">
      <w:pPr>
        <w:spacing w:after="0" w:line="240" w:lineRule="auto"/>
        <w:rPr>
          <w:rFonts w:ascii="Times New Roman" w:hAnsi="Times New Roman"/>
          <w:sz w:val="24"/>
          <w:lang w:val="en-IN"/>
        </w:rPr>
      </w:pPr>
      <w:r>
        <w:rPr>
          <w:rFonts w:ascii="Times New Roman" w:hAnsi="Times New Roman"/>
          <w:sz w:val="24"/>
          <w:lang w:val="en-IN"/>
        </w:rPr>
        <w:t xml:space="preserve">4 Indian Good Clinical Practice Guidelines </w:t>
      </w:r>
      <w:ins w:id="98" w:author="Admin" w:date="2019-03-20T00:59:00Z">
        <w:r w:rsidR="00E67C45">
          <w:rPr>
            <w:rFonts w:ascii="Times New Roman" w:hAnsi="Times New Roman"/>
            <w:sz w:val="24"/>
            <w:lang w:val="en-IN"/>
          </w:rPr>
          <w:t>New Delhi:</w:t>
        </w:r>
        <w:r w:rsidR="00E67C45" w:rsidRPr="00E67C45">
          <w:rPr>
            <w:rFonts w:ascii="Times New Roman" w:hAnsi="Times New Roman"/>
            <w:color w:val="FF0000"/>
            <w:sz w:val="24"/>
            <w:lang w:val="en-IN"/>
          </w:rPr>
          <w:t xml:space="preserve"> </w:t>
        </w:r>
        <w:r w:rsidR="00E67C45" w:rsidRPr="008C3CD5">
          <w:rPr>
            <w:rFonts w:ascii="Times New Roman" w:hAnsi="Times New Roman"/>
            <w:color w:val="FF0000"/>
            <w:sz w:val="24"/>
            <w:lang w:val="en-IN"/>
          </w:rPr>
          <w:t>Central Drugs Standard Control Organisation; date unknown [cited 2019 Mar 15].</w:t>
        </w:r>
        <w:r w:rsidR="00E67C45">
          <w:rPr>
            <w:rFonts w:ascii="Times New Roman" w:hAnsi="Times New Roman"/>
            <w:sz w:val="24"/>
            <w:lang w:val="en-IN"/>
          </w:rPr>
          <w:t xml:space="preserve"> </w:t>
        </w:r>
      </w:ins>
      <w:r>
        <w:rPr>
          <w:rFonts w:ascii="Times New Roman" w:hAnsi="Times New Roman"/>
          <w:sz w:val="24"/>
          <w:lang w:val="en-IN"/>
        </w:rPr>
        <w:t>Available from http://www.cdsco.nic.in/html/gcp1.html</w:t>
      </w:r>
    </w:p>
    <w:p w14:paraId="66E91D94" w14:textId="77777777" w:rsidR="00230E8D" w:rsidRDefault="007F1821" w:rsidP="00230E8D">
      <w:pPr>
        <w:spacing w:after="0" w:line="240" w:lineRule="auto"/>
        <w:rPr>
          <w:rFonts w:ascii="Times New Roman" w:hAnsi="Times New Roman"/>
          <w:sz w:val="24"/>
          <w:lang w:val="en-IN"/>
        </w:rPr>
      </w:pPr>
      <w:hyperlink r:id="rId12" w:history="1">
        <w:r w:rsidR="00230E8D">
          <w:rPr>
            <w:rStyle w:val="Hyperlink"/>
            <w:rFonts w:ascii="Times New Roman" w:hAnsi="Times New Roman"/>
            <w:sz w:val="24"/>
            <w:lang w:val="en-IN"/>
          </w:rPr>
          <w:t>http://unpan1.un.org/intradoc/groups/public/documents/apcity/unpan009867.pdf</w:t>
        </w:r>
      </w:hyperlink>
      <w:r w:rsidR="00230E8D">
        <w:rPr>
          <w:rFonts w:ascii="Times New Roman" w:hAnsi="Times New Roman"/>
          <w:sz w:val="24"/>
          <w:lang w:val="en-IN"/>
        </w:rPr>
        <w:t xml:space="preserve"> [Accessed 2019 Mar 15].</w:t>
      </w:r>
    </w:p>
    <w:p w14:paraId="1820B672" w14:textId="77777777" w:rsidR="00230E8D" w:rsidRDefault="00230E8D" w:rsidP="00230E8D">
      <w:pPr>
        <w:spacing w:after="0" w:line="240" w:lineRule="auto"/>
        <w:rPr>
          <w:rFonts w:ascii="Times New Roman" w:hAnsi="Times New Roman"/>
          <w:sz w:val="24"/>
          <w:lang w:val="en-IN"/>
        </w:rPr>
      </w:pPr>
    </w:p>
    <w:p w14:paraId="3A03FAAC" w14:textId="41464C8E" w:rsidR="00230E8D" w:rsidRDefault="00230E8D" w:rsidP="00230E8D">
      <w:pPr>
        <w:spacing w:after="0" w:line="240" w:lineRule="auto"/>
        <w:rPr>
          <w:rFonts w:ascii="Times New Roman" w:hAnsi="Times New Roman"/>
          <w:sz w:val="24"/>
          <w:lang w:val="en-IN"/>
        </w:rPr>
      </w:pPr>
      <w:r>
        <w:rPr>
          <w:rFonts w:ascii="Times New Roman" w:hAnsi="Times New Roman"/>
          <w:sz w:val="24"/>
          <w:lang w:val="en-IN"/>
        </w:rPr>
        <w:t xml:space="preserve">5. Indian Council for Medical Research. National Ethical Guidelines for Biomedical and Health Research Involving Human Participants. </w:t>
      </w:r>
      <w:del w:id="99" w:author="Admin" w:date="2019-03-20T01:01:00Z">
        <w:r w:rsidDel="00E67C45">
          <w:rPr>
            <w:rFonts w:ascii="Times New Roman" w:hAnsi="Times New Roman"/>
            <w:sz w:val="24"/>
            <w:lang w:val="en-IN"/>
          </w:rPr>
          <w:delText xml:space="preserve">2017. </w:delText>
        </w:r>
      </w:del>
      <w:ins w:id="100" w:author="Admin" w:date="2019-03-20T01:01:00Z">
        <w:r w:rsidR="00E67C45" w:rsidRPr="008C3CD5">
          <w:rPr>
            <w:rFonts w:ascii="Times New Roman" w:hAnsi="Times New Roman"/>
            <w:color w:val="FF0000"/>
            <w:sz w:val="24"/>
            <w:lang w:val="en-IN"/>
          </w:rPr>
          <w:t xml:space="preserve">New Delhi: ICMR; 2017[cited 2019 Mar 15]. </w:t>
        </w:r>
      </w:ins>
      <w:r>
        <w:rPr>
          <w:rFonts w:ascii="Times New Roman" w:hAnsi="Times New Roman"/>
          <w:sz w:val="24"/>
          <w:lang w:val="en-IN"/>
        </w:rPr>
        <w:t xml:space="preserve">Available from: </w:t>
      </w:r>
      <w:hyperlink r:id="rId13" w:history="1">
        <w:r>
          <w:rPr>
            <w:rStyle w:val="Hyperlink"/>
            <w:rFonts w:ascii="Times New Roman" w:hAnsi="Times New Roman"/>
            <w:sz w:val="24"/>
            <w:lang w:val="en-IN"/>
          </w:rPr>
          <w:t>https://icmr.nic.in/sites/default/files/guidelines/ICMR_Ethical_Guidelines_2017.pdf</w:t>
        </w:r>
      </w:hyperlink>
    </w:p>
    <w:p w14:paraId="45B4685C" w14:textId="77777777" w:rsidR="00230E8D" w:rsidRDefault="00230E8D" w:rsidP="00230E8D">
      <w:pPr>
        <w:spacing w:after="0" w:line="240" w:lineRule="auto"/>
        <w:rPr>
          <w:rFonts w:ascii="Times New Roman" w:hAnsi="Times New Roman"/>
          <w:sz w:val="24"/>
          <w:lang w:val="en-IN"/>
        </w:rPr>
      </w:pPr>
    </w:p>
    <w:p w14:paraId="35145D07" w14:textId="786D4C5A" w:rsidR="00230E8D" w:rsidRDefault="00230E8D" w:rsidP="00230E8D">
      <w:pPr>
        <w:spacing w:after="0" w:line="240" w:lineRule="auto"/>
        <w:rPr>
          <w:rFonts w:ascii="Times New Roman" w:hAnsi="Times New Roman"/>
          <w:sz w:val="24"/>
          <w:lang w:val="en-IN"/>
        </w:rPr>
      </w:pPr>
      <w:r>
        <w:rPr>
          <w:rFonts w:ascii="Times New Roman" w:hAnsi="Times New Roman"/>
          <w:sz w:val="24"/>
        </w:rPr>
        <w:t>6. Kraft SA, Duenas DM, Kublin JG, Shipman KJ, Murphy SSC, Shah SK. Exploring Ethical Concerns About Human Challenge Studies: A Qualitative Study of Controlled Human Malaria Infection Study Participants’ Motivations and Attitudes</w:t>
      </w:r>
      <w:r w:rsidRPr="00443413">
        <w:rPr>
          <w:rFonts w:ascii="Times New Roman" w:hAnsi="Times New Roman"/>
          <w:i/>
          <w:sz w:val="24"/>
          <w:rPrChange w:id="101" w:author="Admin" w:date="2019-03-20T01:18:00Z">
            <w:rPr>
              <w:rFonts w:ascii="Times New Roman" w:hAnsi="Times New Roman"/>
              <w:sz w:val="24"/>
            </w:rPr>
          </w:rPrChange>
        </w:rPr>
        <w:t>. J</w:t>
      </w:r>
      <w:del w:id="102" w:author="Admin" w:date="2019-03-20T01:17:00Z">
        <w:r w:rsidRPr="00443413" w:rsidDel="008B7912">
          <w:rPr>
            <w:rFonts w:ascii="Times New Roman" w:hAnsi="Times New Roman"/>
            <w:i/>
            <w:sz w:val="24"/>
            <w:rPrChange w:id="103" w:author="Admin" w:date="2019-03-20T01:18:00Z">
              <w:rPr>
                <w:rFonts w:ascii="Times New Roman" w:hAnsi="Times New Roman"/>
                <w:sz w:val="24"/>
              </w:rPr>
            </w:rPrChange>
          </w:rPr>
          <w:delText>ournal of</w:delText>
        </w:r>
      </w:del>
      <w:r w:rsidRPr="00443413">
        <w:rPr>
          <w:rFonts w:ascii="Times New Roman" w:hAnsi="Times New Roman"/>
          <w:i/>
          <w:sz w:val="24"/>
          <w:rPrChange w:id="104" w:author="Admin" w:date="2019-03-20T01:18:00Z">
            <w:rPr>
              <w:rFonts w:ascii="Times New Roman" w:hAnsi="Times New Roman"/>
              <w:sz w:val="24"/>
            </w:rPr>
          </w:rPrChange>
        </w:rPr>
        <w:t xml:space="preserve"> Empir</w:t>
      </w:r>
      <w:del w:id="105" w:author="Admin" w:date="2019-03-20T01:17:00Z">
        <w:r w:rsidRPr="00443413" w:rsidDel="00443413">
          <w:rPr>
            <w:rFonts w:ascii="Times New Roman" w:hAnsi="Times New Roman"/>
            <w:i/>
            <w:sz w:val="24"/>
            <w:rPrChange w:id="106" w:author="Admin" w:date="2019-03-20T01:18:00Z">
              <w:rPr>
                <w:rFonts w:ascii="Times New Roman" w:hAnsi="Times New Roman"/>
                <w:sz w:val="24"/>
              </w:rPr>
            </w:rPrChange>
          </w:rPr>
          <w:delText>ical</w:delText>
        </w:r>
      </w:del>
      <w:r w:rsidRPr="00443413">
        <w:rPr>
          <w:rFonts w:ascii="Times New Roman" w:hAnsi="Times New Roman"/>
          <w:i/>
          <w:sz w:val="24"/>
          <w:rPrChange w:id="107" w:author="Admin" w:date="2019-03-20T01:18:00Z">
            <w:rPr>
              <w:rFonts w:ascii="Times New Roman" w:hAnsi="Times New Roman"/>
              <w:sz w:val="24"/>
            </w:rPr>
          </w:rPrChange>
        </w:rPr>
        <w:t xml:space="preserve"> Res</w:t>
      </w:r>
      <w:del w:id="108" w:author="Admin" w:date="2019-03-20T01:17:00Z">
        <w:r w:rsidRPr="00443413" w:rsidDel="00443413">
          <w:rPr>
            <w:rFonts w:ascii="Times New Roman" w:hAnsi="Times New Roman"/>
            <w:i/>
            <w:sz w:val="24"/>
            <w:rPrChange w:id="109" w:author="Admin" w:date="2019-03-20T01:18:00Z">
              <w:rPr>
                <w:rFonts w:ascii="Times New Roman" w:hAnsi="Times New Roman"/>
                <w:sz w:val="24"/>
              </w:rPr>
            </w:rPrChange>
          </w:rPr>
          <w:delText>earch on</w:delText>
        </w:r>
      </w:del>
      <w:r w:rsidRPr="00443413">
        <w:rPr>
          <w:rFonts w:ascii="Times New Roman" w:hAnsi="Times New Roman"/>
          <w:i/>
          <w:sz w:val="24"/>
          <w:rPrChange w:id="110" w:author="Admin" w:date="2019-03-20T01:18:00Z">
            <w:rPr>
              <w:rFonts w:ascii="Times New Roman" w:hAnsi="Times New Roman"/>
              <w:sz w:val="24"/>
            </w:rPr>
          </w:rPrChange>
        </w:rPr>
        <w:t xml:space="preserve"> Hum</w:t>
      </w:r>
      <w:del w:id="111" w:author="Admin" w:date="2019-03-20T01:17:00Z">
        <w:r w:rsidRPr="00443413" w:rsidDel="00443413">
          <w:rPr>
            <w:rFonts w:ascii="Times New Roman" w:hAnsi="Times New Roman"/>
            <w:i/>
            <w:sz w:val="24"/>
            <w:rPrChange w:id="112" w:author="Admin" w:date="2019-03-20T01:18:00Z">
              <w:rPr>
                <w:rFonts w:ascii="Times New Roman" w:hAnsi="Times New Roman"/>
                <w:sz w:val="24"/>
              </w:rPr>
            </w:rPrChange>
          </w:rPr>
          <w:delText>an</w:delText>
        </w:r>
      </w:del>
      <w:r w:rsidRPr="00443413">
        <w:rPr>
          <w:rFonts w:ascii="Times New Roman" w:hAnsi="Times New Roman"/>
          <w:i/>
          <w:sz w:val="24"/>
          <w:rPrChange w:id="113" w:author="Admin" w:date="2019-03-20T01:18:00Z">
            <w:rPr>
              <w:rFonts w:ascii="Times New Roman" w:hAnsi="Times New Roman"/>
              <w:sz w:val="24"/>
            </w:rPr>
          </w:rPrChange>
        </w:rPr>
        <w:t xml:space="preserve"> Res</w:t>
      </w:r>
      <w:del w:id="114" w:author="Admin" w:date="2019-03-20T01:18:00Z">
        <w:r w:rsidRPr="00443413" w:rsidDel="00443413">
          <w:rPr>
            <w:rFonts w:ascii="Times New Roman" w:hAnsi="Times New Roman"/>
            <w:i/>
            <w:sz w:val="24"/>
            <w:rPrChange w:id="115" w:author="Admin" w:date="2019-03-20T01:18:00Z">
              <w:rPr>
                <w:rFonts w:ascii="Times New Roman" w:hAnsi="Times New Roman"/>
                <w:sz w:val="24"/>
              </w:rPr>
            </w:rPrChange>
          </w:rPr>
          <w:delText>ear</w:delText>
        </w:r>
      </w:del>
      <w:del w:id="116" w:author="Admin" w:date="2019-03-20T01:17:00Z">
        <w:r w:rsidRPr="00443413" w:rsidDel="00443413">
          <w:rPr>
            <w:rFonts w:ascii="Times New Roman" w:hAnsi="Times New Roman"/>
            <w:i/>
            <w:sz w:val="24"/>
            <w:rPrChange w:id="117" w:author="Admin" w:date="2019-03-20T01:18:00Z">
              <w:rPr>
                <w:rFonts w:ascii="Times New Roman" w:hAnsi="Times New Roman"/>
                <w:sz w:val="24"/>
              </w:rPr>
            </w:rPrChange>
          </w:rPr>
          <w:delText>ch</w:delText>
        </w:r>
      </w:del>
      <w:r w:rsidRPr="00443413">
        <w:rPr>
          <w:rFonts w:ascii="Times New Roman" w:hAnsi="Times New Roman"/>
          <w:i/>
          <w:sz w:val="24"/>
          <w:rPrChange w:id="118" w:author="Admin" w:date="2019-03-20T01:18:00Z">
            <w:rPr>
              <w:rFonts w:ascii="Times New Roman" w:hAnsi="Times New Roman"/>
              <w:sz w:val="24"/>
            </w:rPr>
          </w:rPrChange>
        </w:rPr>
        <w:t xml:space="preserve"> Ethics</w:t>
      </w:r>
      <w:r>
        <w:rPr>
          <w:rFonts w:ascii="Times New Roman" w:hAnsi="Times New Roman"/>
          <w:sz w:val="24"/>
        </w:rPr>
        <w:t>. 2019</w:t>
      </w:r>
      <w:ins w:id="119" w:author="Admin" w:date="2019-03-20T01:18:00Z">
        <w:r w:rsidR="00443413">
          <w:rPr>
            <w:rFonts w:ascii="Times New Roman" w:hAnsi="Times New Roman"/>
            <w:sz w:val="24"/>
          </w:rPr>
          <w:t>;</w:t>
        </w:r>
      </w:ins>
      <w:del w:id="120" w:author="Admin" w:date="2019-03-20T01:18:00Z">
        <w:r w:rsidDel="00443413">
          <w:rPr>
            <w:rFonts w:ascii="Times New Roman" w:hAnsi="Times New Roman"/>
            <w:sz w:val="24"/>
          </w:rPr>
          <w:delText xml:space="preserve">, Vol. </w:delText>
        </w:r>
      </w:del>
      <w:r>
        <w:rPr>
          <w:rFonts w:ascii="Times New Roman" w:hAnsi="Times New Roman"/>
          <w:sz w:val="24"/>
        </w:rPr>
        <w:t>14(1) 49-60.</w:t>
      </w:r>
    </w:p>
    <w:p w14:paraId="69419395" w14:textId="77777777" w:rsidR="00230E8D" w:rsidRDefault="00230E8D" w:rsidP="00230E8D">
      <w:pPr>
        <w:spacing w:after="0" w:line="240" w:lineRule="auto"/>
        <w:rPr>
          <w:rFonts w:ascii="Times New Roman" w:hAnsi="Times New Roman"/>
          <w:sz w:val="24"/>
          <w:lang w:val="en-IN"/>
        </w:rPr>
      </w:pPr>
    </w:p>
    <w:p w14:paraId="13C7A442" w14:textId="33EFF313" w:rsidR="00230E8D" w:rsidRDefault="00230E8D" w:rsidP="00230E8D">
      <w:pPr>
        <w:spacing w:after="0" w:line="240" w:lineRule="auto"/>
        <w:rPr>
          <w:rStyle w:val="article-title-and-info"/>
          <w:rFonts w:ascii="Times New Roman" w:hAnsi="Times New Roman" w:cs="Arial"/>
          <w:color w:val="333333"/>
          <w:spacing w:val="3"/>
          <w:sz w:val="24"/>
          <w:szCs w:val="17"/>
          <w:shd w:val="clear" w:color="auto" w:fill="FFFFFF"/>
        </w:rPr>
      </w:pPr>
      <w:r>
        <w:rPr>
          <w:rStyle w:val="article-title-and-info"/>
          <w:rFonts w:ascii="Times New Roman" w:hAnsi="Times New Roman" w:cs="Arial"/>
          <w:color w:val="333333"/>
          <w:spacing w:val="3"/>
          <w:sz w:val="24"/>
          <w:szCs w:val="17"/>
          <w:shd w:val="clear" w:color="auto" w:fill="FFFFFF"/>
        </w:rPr>
        <w:t xml:space="preserve">7. Newey S. Students paid up to L3,500 to catch deadly diseases for science. </w:t>
      </w:r>
      <w:r w:rsidRPr="00443413">
        <w:rPr>
          <w:rStyle w:val="article-title-and-info"/>
          <w:rFonts w:ascii="Times New Roman" w:hAnsi="Times New Roman" w:cs="Arial"/>
          <w:i/>
          <w:color w:val="333333"/>
          <w:spacing w:val="3"/>
          <w:sz w:val="24"/>
          <w:szCs w:val="17"/>
          <w:shd w:val="clear" w:color="auto" w:fill="FFFFFF"/>
          <w:rPrChange w:id="121" w:author="Admin" w:date="2019-03-20T01:20:00Z">
            <w:rPr>
              <w:rStyle w:val="article-title-and-info"/>
              <w:rFonts w:ascii="Times New Roman" w:hAnsi="Times New Roman" w:cs="Arial"/>
              <w:color w:val="333333"/>
              <w:spacing w:val="3"/>
              <w:sz w:val="24"/>
              <w:szCs w:val="17"/>
              <w:shd w:val="clear" w:color="auto" w:fill="FFFFFF"/>
            </w:rPr>
          </w:rPrChange>
        </w:rPr>
        <w:t>The Telegraph</w:t>
      </w:r>
      <w:r>
        <w:rPr>
          <w:rStyle w:val="article-title-and-info"/>
          <w:rFonts w:ascii="Times New Roman" w:hAnsi="Times New Roman" w:cs="Arial"/>
          <w:color w:val="333333"/>
          <w:spacing w:val="3"/>
          <w:sz w:val="24"/>
          <w:szCs w:val="17"/>
          <w:shd w:val="clear" w:color="auto" w:fill="FFFFFF"/>
        </w:rPr>
        <w:t xml:space="preserve">, London </w:t>
      </w:r>
      <w:del w:id="122" w:author="Admin" w:date="2019-03-20T01:20:00Z">
        <w:r w:rsidDel="00443413">
          <w:rPr>
            <w:rStyle w:val="article-title-and-info"/>
            <w:rFonts w:ascii="Times New Roman" w:hAnsi="Times New Roman" w:cs="Arial"/>
            <w:color w:val="333333"/>
            <w:spacing w:val="3"/>
            <w:sz w:val="24"/>
            <w:szCs w:val="17"/>
            <w:shd w:val="clear" w:color="auto" w:fill="FFFFFF"/>
          </w:rPr>
          <w:delText>[Internet]</w:delText>
        </w:r>
      </w:del>
      <w:r>
        <w:rPr>
          <w:rStyle w:val="article-title-and-info"/>
          <w:rFonts w:ascii="Times New Roman" w:hAnsi="Times New Roman" w:cs="Arial"/>
          <w:color w:val="333333"/>
          <w:spacing w:val="3"/>
          <w:sz w:val="24"/>
          <w:szCs w:val="17"/>
          <w:shd w:val="clear" w:color="auto" w:fill="FFFFFF"/>
        </w:rPr>
        <w:t>. 2019 Feb 6. [</w:t>
      </w:r>
      <w:ins w:id="123" w:author="Admin" w:date="2019-03-20T01:19:00Z">
        <w:r w:rsidR="00443413">
          <w:rPr>
            <w:rStyle w:val="article-title-and-info"/>
            <w:rFonts w:ascii="Times New Roman" w:hAnsi="Times New Roman" w:cs="Arial"/>
            <w:color w:val="333333"/>
            <w:spacing w:val="3"/>
            <w:sz w:val="24"/>
            <w:szCs w:val="17"/>
            <w:shd w:val="clear" w:color="auto" w:fill="FFFFFF"/>
          </w:rPr>
          <w:t>cited</w:t>
        </w:r>
      </w:ins>
      <w:del w:id="124" w:author="Admin" w:date="2019-03-20T01:19:00Z">
        <w:r w:rsidDel="00443413">
          <w:rPr>
            <w:rStyle w:val="article-title-and-info"/>
            <w:rFonts w:ascii="Times New Roman" w:hAnsi="Times New Roman" w:cs="Arial"/>
            <w:color w:val="333333"/>
            <w:spacing w:val="3"/>
            <w:sz w:val="24"/>
            <w:szCs w:val="17"/>
            <w:shd w:val="clear" w:color="auto" w:fill="FFFFFF"/>
          </w:rPr>
          <w:delText>Accessed on</w:delText>
        </w:r>
      </w:del>
      <w:r>
        <w:rPr>
          <w:rStyle w:val="article-title-and-info"/>
          <w:rFonts w:ascii="Times New Roman" w:hAnsi="Times New Roman" w:cs="Arial"/>
          <w:color w:val="333333"/>
          <w:spacing w:val="3"/>
          <w:sz w:val="24"/>
          <w:szCs w:val="17"/>
          <w:shd w:val="clear" w:color="auto" w:fill="FFFFFF"/>
        </w:rPr>
        <w:t xml:space="preserve"> 2019 Mar 18]. Available from: </w:t>
      </w:r>
      <w:r w:rsidRPr="00A80062">
        <w:rPr>
          <w:rStyle w:val="article-title-and-info"/>
          <w:rFonts w:ascii="Times New Roman" w:hAnsi="Times New Roman" w:cs="Arial"/>
          <w:color w:val="333333"/>
          <w:spacing w:val="3"/>
          <w:sz w:val="24"/>
          <w:szCs w:val="17"/>
          <w:shd w:val="clear" w:color="auto" w:fill="FFFFFF"/>
        </w:rPr>
        <w:t>https://www.telegraph.co.uk/news/0/students-paid-3500-catch-potentially-deadly-diseases-science/</w:t>
      </w:r>
    </w:p>
    <w:p w14:paraId="6CF52561" w14:textId="77777777" w:rsidR="00230E8D" w:rsidRDefault="00230E8D" w:rsidP="00230E8D">
      <w:pPr>
        <w:spacing w:after="0" w:line="240" w:lineRule="auto"/>
        <w:rPr>
          <w:rStyle w:val="article-title-and-info"/>
          <w:rFonts w:ascii="Times New Roman" w:hAnsi="Times New Roman" w:cs="Arial"/>
          <w:color w:val="333333"/>
          <w:spacing w:val="3"/>
          <w:sz w:val="24"/>
          <w:szCs w:val="17"/>
          <w:shd w:val="clear" w:color="auto" w:fill="FFFFFF"/>
        </w:rPr>
      </w:pPr>
    </w:p>
    <w:p w14:paraId="13A7FD4A" w14:textId="3387D413" w:rsidR="00230E8D" w:rsidRPr="00443413" w:rsidRDefault="00230E8D" w:rsidP="00230E8D">
      <w:pPr>
        <w:spacing w:after="0" w:line="240" w:lineRule="auto"/>
        <w:rPr>
          <w:rFonts w:ascii="Times New Roman" w:hAnsi="Times New Roman"/>
          <w:sz w:val="24"/>
          <w:u w:val="single"/>
          <w:rPrChange w:id="125" w:author="Admin" w:date="2019-03-20T01:21:00Z">
            <w:rPr>
              <w:rFonts w:ascii="Times New Roman" w:hAnsi="Times New Roman"/>
              <w:sz w:val="24"/>
            </w:rPr>
          </w:rPrChange>
        </w:rPr>
      </w:pPr>
      <w:r>
        <w:rPr>
          <w:rStyle w:val="article-title-and-info"/>
          <w:rFonts w:ascii="Times New Roman" w:hAnsi="Times New Roman" w:cs="Arial"/>
          <w:color w:val="333333"/>
          <w:spacing w:val="3"/>
          <w:sz w:val="24"/>
          <w:szCs w:val="17"/>
          <w:shd w:val="clear" w:color="auto" w:fill="FFFFFF"/>
        </w:rPr>
        <w:t>8. Njue M, Njuguna P, Kapulu MC </w:t>
      </w:r>
      <w:ins w:id="126" w:author="Admin" w:date="2019-03-20T01:20:00Z">
        <w:r w:rsidR="00443413">
          <w:rPr>
            <w:rStyle w:val="article-title-and-info"/>
            <w:rFonts w:ascii="Times New Roman" w:hAnsi="Times New Roman" w:cs="Arial"/>
            <w:color w:val="333333"/>
            <w:spacing w:val="3"/>
            <w:sz w:val="24"/>
            <w:szCs w:val="17"/>
            <w:shd w:val="clear" w:color="auto" w:fill="FFFFFF"/>
          </w:rPr>
          <w:t>Sanga G, Bejon P, Marsh V, Molyneux S, Kamuya D</w:t>
        </w:r>
      </w:ins>
      <w:ins w:id="127" w:author="Admin" w:date="2019-03-20T01:21:00Z">
        <w:r w:rsidR="00443413">
          <w:rPr>
            <w:rStyle w:val="article-title-and-info"/>
            <w:rFonts w:ascii="Times New Roman" w:hAnsi="Times New Roman" w:cs="Arial"/>
            <w:color w:val="333333"/>
            <w:spacing w:val="3"/>
            <w:sz w:val="24"/>
            <w:szCs w:val="17"/>
            <w:shd w:val="clear" w:color="auto" w:fill="FFFFFF"/>
          </w:rPr>
          <w:t>.</w:t>
        </w:r>
      </w:ins>
      <w:del w:id="128" w:author="Admin" w:date="2019-03-20T01:20:00Z">
        <w:r w:rsidDel="00443413">
          <w:rPr>
            <w:rStyle w:val="article-title-and-info"/>
            <w:rFonts w:ascii="Times New Roman" w:hAnsi="Times New Roman" w:cs="Arial"/>
            <w:color w:val="333333"/>
            <w:spacing w:val="3"/>
            <w:sz w:val="24"/>
            <w:szCs w:val="17"/>
            <w:shd w:val="clear" w:color="auto" w:fill="FFFFFF"/>
          </w:rPr>
          <w:delText>et al.</w:delText>
        </w:r>
      </w:del>
      <w:r>
        <w:rPr>
          <w:rStyle w:val="article-title-and-info"/>
          <w:rFonts w:ascii="Times New Roman" w:hAnsi="Times New Roman" w:cs="Arial"/>
          <w:color w:val="333333"/>
          <w:spacing w:val="3"/>
          <w:sz w:val="24"/>
          <w:szCs w:val="17"/>
          <w:shd w:val="clear" w:color="auto" w:fill="FFFFFF"/>
        </w:rPr>
        <w:t xml:space="preserve"> Ethical considerations in Controlled Human Malaria Infection studies in low resource </w:t>
      </w:r>
      <w:r>
        <w:rPr>
          <w:rStyle w:val="article-title-and-info"/>
          <w:rFonts w:ascii="Times New Roman" w:hAnsi="Times New Roman" w:cs="Arial"/>
          <w:color w:val="333333"/>
          <w:spacing w:val="3"/>
          <w:sz w:val="24"/>
          <w:szCs w:val="17"/>
          <w:shd w:val="clear" w:color="auto" w:fill="FFFFFF"/>
        </w:rPr>
        <w:lastRenderedPageBreak/>
        <w:t>settings: Experiences and perceptions of study participants in a malaria challenge study in Kenya [version 2; referees: 2 approved]</w:t>
      </w:r>
      <w:r>
        <w:rPr>
          <w:rFonts w:ascii="Times New Roman" w:hAnsi="Times New Roman" w:cs="Arial"/>
          <w:color w:val="333333"/>
          <w:spacing w:val="3"/>
          <w:sz w:val="24"/>
          <w:szCs w:val="17"/>
          <w:shd w:val="clear" w:color="auto" w:fill="FFFFFF"/>
        </w:rPr>
        <w:t>. </w:t>
      </w:r>
      <w:r w:rsidRPr="00443413">
        <w:rPr>
          <w:rFonts w:ascii="Times New Roman" w:hAnsi="Times New Roman" w:cs="Arial"/>
          <w:i/>
          <w:iCs/>
          <w:color w:val="333333"/>
          <w:spacing w:val="3"/>
          <w:sz w:val="24"/>
          <w:szCs w:val="17"/>
          <w:shd w:val="clear" w:color="auto" w:fill="FFFFFF"/>
          <w:rPrChange w:id="129" w:author="Admin" w:date="2019-03-20T01:21:00Z">
            <w:rPr>
              <w:rFonts w:ascii="Times New Roman" w:hAnsi="Times New Roman" w:cs="Arial"/>
              <w:iCs/>
              <w:color w:val="333333"/>
              <w:spacing w:val="3"/>
              <w:sz w:val="24"/>
              <w:szCs w:val="17"/>
              <w:shd w:val="clear" w:color="auto" w:fill="FFFFFF"/>
            </w:rPr>
          </w:rPrChange>
        </w:rPr>
        <w:t>Wellcome Open Res</w:t>
      </w:r>
      <w:ins w:id="130" w:author="Admin" w:date="2019-03-20T01:21:00Z">
        <w:r w:rsidR="00443413">
          <w:rPr>
            <w:rFonts w:ascii="Times New Roman" w:hAnsi="Times New Roman" w:cs="Arial"/>
            <w:i/>
            <w:iCs/>
            <w:color w:val="333333"/>
            <w:spacing w:val="3"/>
            <w:sz w:val="24"/>
            <w:szCs w:val="17"/>
            <w:shd w:val="clear" w:color="auto" w:fill="FFFFFF"/>
          </w:rPr>
          <w:t>.</w:t>
        </w:r>
      </w:ins>
      <w:r>
        <w:rPr>
          <w:rFonts w:ascii="Times New Roman" w:hAnsi="Times New Roman" w:cs="Arial"/>
          <w:color w:val="333333"/>
          <w:spacing w:val="3"/>
          <w:sz w:val="24"/>
          <w:szCs w:val="17"/>
          <w:shd w:val="clear" w:color="auto" w:fill="FFFFFF"/>
        </w:rPr>
        <w:t> 2018, 3:39</w:t>
      </w:r>
      <w:ins w:id="131" w:author="Admin" w:date="2019-03-20T01:21:00Z">
        <w:r w:rsidR="00443413">
          <w:rPr>
            <w:rFonts w:ascii="Times New Roman" w:hAnsi="Times New Roman" w:cs="Arial"/>
            <w:color w:val="333333"/>
            <w:spacing w:val="3"/>
            <w:sz w:val="24"/>
            <w:szCs w:val="17"/>
            <w:shd w:val="clear" w:color="auto" w:fill="FFFFFF"/>
          </w:rPr>
          <w:t>.</w:t>
        </w:r>
      </w:ins>
      <w:r>
        <w:rPr>
          <w:rFonts w:ascii="Times New Roman" w:hAnsi="Times New Roman" w:cs="Arial"/>
          <w:color w:val="333333"/>
          <w:spacing w:val="3"/>
          <w:sz w:val="24"/>
          <w:szCs w:val="17"/>
          <w:shd w:val="clear" w:color="auto" w:fill="FFFFFF"/>
        </w:rPr>
        <w:t xml:space="preserve"> </w:t>
      </w:r>
      <w:r w:rsidR="001C6427" w:rsidRPr="00443413">
        <w:rPr>
          <w:u w:val="single"/>
          <w:rPrChange w:id="132" w:author="Admin" w:date="2019-03-20T01:21:00Z">
            <w:rPr/>
          </w:rPrChange>
        </w:rPr>
        <w:fldChar w:fldCharType="begin"/>
      </w:r>
      <w:r w:rsidR="001C6427" w:rsidRPr="00443413">
        <w:rPr>
          <w:u w:val="single"/>
          <w:rPrChange w:id="133" w:author="Admin" w:date="2019-03-20T01:21:00Z">
            <w:rPr/>
          </w:rPrChange>
        </w:rPr>
        <w:instrText xml:space="preserve"> HYPERLINK "https://doi.org/10.12688/wellcomeopenres.14439.2" \t "_blank" </w:instrText>
      </w:r>
      <w:r w:rsidR="001C6427" w:rsidRPr="00443413">
        <w:rPr>
          <w:u w:val="single"/>
          <w:rPrChange w:id="134" w:author="Admin" w:date="2019-03-20T01:21:00Z">
            <w:rPr>
              <w:rStyle w:val="Hyperlink"/>
              <w:rFonts w:ascii="Times New Roman" w:hAnsi="Times New Roman" w:cs="Arial"/>
              <w:color w:val="009BB2"/>
              <w:spacing w:val="3"/>
              <w:sz w:val="24"/>
              <w:szCs w:val="17"/>
              <w:shd w:val="clear" w:color="auto" w:fill="FFFFFF"/>
            </w:rPr>
          </w:rPrChange>
        </w:rPr>
        <w:fldChar w:fldCharType="separate"/>
      </w:r>
      <w:r w:rsidRPr="00443413">
        <w:rPr>
          <w:rStyle w:val="Hyperlink"/>
          <w:rFonts w:ascii="Times New Roman" w:hAnsi="Times New Roman" w:cs="Arial"/>
          <w:color w:val="auto"/>
          <w:spacing w:val="3"/>
          <w:sz w:val="24"/>
          <w:szCs w:val="17"/>
          <w:shd w:val="clear" w:color="auto" w:fill="FFFFFF"/>
          <w:rPrChange w:id="135" w:author="Admin" w:date="2019-03-20T01:21:00Z">
            <w:rPr>
              <w:rStyle w:val="Hyperlink"/>
              <w:rFonts w:ascii="Times New Roman" w:hAnsi="Times New Roman" w:cs="Arial"/>
              <w:color w:val="009BB2"/>
              <w:spacing w:val="3"/>
              <w:sz w:val="24"/>
              <w:szCs w:val="17"/>
              <w:shd w:val="clear" w:color="auto" w:fill="FFFFFF"/>
            </w:rPr>
          </w:rPrChange>
        </w:rPr>
        <w:t>https://doi.org/10.12688/wellcomeopenres.14439.2</w:t>
      </w:r>
      <w:r w:rsidR="001C6427" w:rsidRPr="00443413">
        <w:rPr>
          <w:rStyle w:val="Hyperlink"/>
          <w:rFonts w:ascii="Times New Roman" w:hAnsi="Times New Roman" w:cs="Arial"/>
          <w:color w:val="auto"/>
          <w:spacing w:val="3"/>
          <w:sz w:val="24"/>
          <w:szCs w:val="17"/>
          <w:shd w:val="clear" w:color="auto" w:fill="FFFFFF"/>
          <w:rPrChange w:id="136" w:author="Admin" w:date="2019-03-20T01:21:00Z">
            <w:rPr>
              <w:rStyle w:val="Hyperlink"/>
              <w:rFonts w:ascii="Times New Roman" w:hAnsi="Times New Roman" w:cs="Arial"/>
              <w:color w:val="009BB2"/>
              <w:spacing w:val="3"/>
              <w:sz w:val="24"/>
              <w:szCs w:val="17"/>
              <w:shd w:val="clear" w:color="auto" w:fill="FFFFFF"/>
            </w:rPr>
          </w:rPrChange>
        </w:rPr>
        <w:fldChar w:fldCharType="end"/>
      </w:r>
    </w:p>
    <w:p w14:paraId="2EACCDE2" w14:textId="77777777" w:rsidR="00230E8D" w:rsidRPr="00443413" w:rsidRDefault="00230E8D" w:rsidP="00230E8D">
      <w:pPr>
        <w:spacing w:after="0" w:line="240" w:lineRule="auto"/>
        <w:rPr>
          <w:rFonts w:ascii="Times New Roman" w:hAnsi="Times New Roman"/>
          <w:sz w:val="24"/>
          <w:u w:val="single"/>
          <w:lang w:val="en-IN"/>
          <w:rPrChange w:id="137" w:author="Admin" w:date="2019-03-20T01:21:00Z">
            <w:rPr>
              <w:rFonts w:ascii="Times New Roman" w:hAnsi="Times New Roman"/>
              <w:sz w:val="24"/>
              <w:lang w:val="en-IN"/>
            </w:rPr>
          </w:rPrChange>
        </w:rPr>
      </w:pPr>
    </w:p>
    <w:p w14:paraId="1D95DE88" w14:textId="3A21273B" w:rsidR="00443413" w:rsidRPr="00443413" w:rsidRDefault="00230E8D" w:rsidP="00443413">
      <w:pPr>
        <w:spacing w:after="0" w:line="240" w:lineRule="auto"/>
        <w:rPr>
          <w:rFonts w:ascii="Times New Roman" w:hAnsi="Times New Roman"/>
          <w:sz w:val="24"/>
          <w:u w:val="single"/>
          <w:rPrChange w:id="138" w:author="Admin" w:date="2019-03-20T01:24:00Z">
            <w:rPr>
              <w:rFonts w:ascii="Times New Roman" w:hAnsi="Times New Roman"/>
              <w:sz w:val="24"/>
            </w:rPr>
          </w:rPrChange>
        </w:rPr>
      </w:pPr>
      <w:r>
        <w:rPr>
          <w:rFonts w:ascii="Times New Roman" w:hAnsi="Times New Roman"/>
          <w:sz w:val="24"/>
          <w:lang w:val="en-IN"/>
        </w:rPr>
        <w:t xml:space="preserve">9. </w:t>
      </w:r>
      <w:r>
        <w:rPr>
          <w:rFonts w:ascii="Times New Roman" w:hAnsi="Times New Roman"/>
          <w:sz w:val="24"/>
        </w:rPr>
        <w:t>Langenberg MCC, Hoogerwerf M-A, Janse JJ, van Lieshout L, Corstjens PLAM, Roestenberg M, on behalf of the CoHSI clinical trial team. Katayama Syndrome Without Schistosoma mansoni Eggs. Case report. Ann</w:t>
      </w:r>
      <w:del w:id="139" w:author="Admin" w:date="2019-03-20T01:22:00Z">
        <w:r w:rsidDel="00443413">
          <w:rPr>
            <w:rFonts w:ascii="Times New Roman" w:hAnsi="Times New Roman"/>
            <w:sz w:val="24"/>
          </w:rPr>
          <w:delText>als of</w:delText>
        </w:r>
      </w:del>
      <w:r>
        <w:rPr>
          <w:rFonts w:ascii="Times New Roman" w:hAnsi="Times New Roman"/>
          <w:sz w:val="24"/>
        </w:rPr>
        <w:t xml:space="preserve"> Intern</w:t>
      </w:r>
      <w:del w:id="140" w:author="Admin" w:date="2019-03-20T01:22:00Z">
        <w:r w:rsidDel="00443413">
          <w:rPr>
            <w:rFonts w:ascii="Times New Roman" w:hAnsi="Times New Roman"/>
            <w:sz w:val="24"/>
          </w:rPr>
          <w:delText>al</w:delText>
        </w:r>
      </w:del>
      <w:r>
        <w:rPr>
          <w:rFonts w:ascii="Times New Roman" w:hAnsi="Times New Roman"/>
          <w:sz w:val="24"/>
        </w:rPr>
        <w:t xml:space="preserve"> Med</w:t>
      </w:r>
      <w:del w:id="141" w:author="Admin" w:date="2019-03-20T01:22:00Z">
        <w:r w:rsidDel="00443413">
          <w:rPr>
            <w:rFonts w:ascii="Times New Roman" w:hAnsi="Times New Roman"/>
            <w:sz w:val="24"/>
          </w:rPr>
          <w:delText>icine,</w:delText>
        </w:r>
      </w:del>
      <w:r>
        <w:rPr>
          <w:rFonts w:ascii="Times New Roman" w:hAnsi="Times New Roman"/>
          <w:sz w:val="24"/>
        </w:rPr>
        <w:t xml:space="preserve"> 2019 Jan 8.</w:t>
      </w:r>
      <w:bookmarkEnd w:id="81"/>
      <w:r w:rsidR="00443413">
        <w:rPr>
          <w:rFonts w:ascii="Times New Roman" w:hAnsi="Times New Roman"/>
          <w:sz w:val="24"/>
        </w:rPr>
        <w:t xml:space="preserve"> Available from: </w:t>
      </w:r>
      <w:r w:rsidR="00443413" w:rsidRPr="00443413">
        <w:rPr>
          <w:rFonts w:ascii="Times New Roman" w:hAnsi="Times New Roman"/>
          <w:sz w:val="24"/>
          <w:u w:val="single"/>
          <w:rPrChange w:id="142" w:author="Admin" w:date="2019-03-20T01:24:00Z">
            <w:rPr>
              <w:rFonts w:ascii="Times New Roman" w:hAnsi="Times New Roman"/>
              <w:sz w:val="24"/>
            </w:rPr>
          </w:rPrChange>
        </w:rPr>
        <w:fldChar w:fldCharType="begin"/>
      </w:r>
      <w:r w:rsidR="00443413" w:rsidRPr="00443413">
        <w:rPr>
          <w:rFonts w:ascii="Times New Roman" w:hAnsi="Times New Roman"/>
          <w:sz w:val="24"/>
          <w:u w:val="single"/>
          <w:rPrChange w:id="143" w:author="Admin" w:date="2019-03-20T01:24:00Z">
            <w:rPr>
              <w:rFonts w:ascii="Times New Roman" w:hAnsi="Times New Roman"/>
              <w:sz w:val="24"/>
            </w:rPr>
          </w:rPrChange>
        </w:rPr>
        <w:instrText xml:space="preserve"> HYPERLINK "https://annals.org/aim/article-abstract/2720166/katayama-syndrome-without-schistosoma-mansoni-eggs" </w:instrText>
      </w:r>
      <w:r w:rsidR="00443413" w:rsidRPr="00443413">
        <w:rPr>
          <w:rFonts w:ascii="Times New Roman" w:hAnsi="Times New Roman"/>
          <w:sz w:val="24"/>
          <w:u w:val="single"/>
          <w:rPrChange w:id="144" w:author="Admin" w:date="2019-03-20T01:24:00Z">
            <w:rPr>
              <w:rFonts w:ascii="Times New Roman" w:hAnsi="Times New Roman"/>
              <w:sz w:val="24"/>
            </w:rPr>
          </w:rPrChange>
        </w:rPr>
        <w:fldChar w:fldCharType="separate"/>
      </w:r>
      <w:r w:rsidR="00443413" w:rsidRPr="00443413">
        <w:rPr>
          <w:rStyle w:val="Hyperlink"/>
          <w:rFonts w:ascii="Times New Roman" w:hAnsi="Times New Roman"/>
          <w:color w:val="auto"/>
          <w:sz w:val="24"/>
          <w:rPrChange w:id="145" w:author="Admin" w:date="2019-03-20T01:24:00Z">
            <w:rPr>
              <w:rStyle w:val="Hyperlink"/>
              <w:rFonts w:ascii="Times New Roman" w:hAnsi="Times New Roman"/>
              <w:sz w:val="24"/>
            </w:rPr>
          </w:rPrChange>
        </w:rPr>
        <w:t>https://annals.org/aim/article-abstract/2720166/katayama-syndrome-without-schistosoma-mansoni-eggs</w:t>
      </w:r>
      <w:r w:rsidR="00443413" w:rsidRPr="00443413">
        <w:rPr>
          <w:rFonts w:ascii="Times New Roman" w:hAnsi="Times New Roman"/>
          <w:sz w:val="24"/>
          <w:u w:val="single"/>
          <w:rPrChange w:id="146" w:author="Admin" w:date="2019-03-20T01:24:00Z">
            <w:rPr>
              <w:rFonts w:ascii="Times New Roman" w:hAnsi="Times New Roman"/>
              <w:sz w:val="24"/>
            </w:rPr>
          </w:rPrChange>
        </w:rPr>
        <w:fldChar w:fldCharType="end"/>
      </w:r>
    </w:p>
    <w:p w14:paraId="7BEC5DCA" w14:textId="24EAE2F1" w:rsidR="00443413" w:rsidRDefault="00443413" w:rsidP="00443413">
      <w:pPr>
        <w:spacing w:after="0" w:line="240" w:lineRule="auto"/>
        <w:rPr>
          <w:rFonts w:ascii="Times New Roman" w:hAnsi="Times New Roman"/>
          <w:sz w:val="24"/>
        </w:rPr>
      </w:pPr>
    </w:p>
    <w:p w14:paraId="62110F97" w14:textId="438FFE1B" w:rsidR="00443413" w:rsidRDefault="00443413" w:rsidP="00443413">
      <w:pPr>
        <w:spacing w:after="0" w:line="240" w:lineRule="auto"/>
        <w:rPr>
          <w:rFonts w:ascii="Times New Roman" w:hAnsi="Times New Roman"/>
          <w:sz w:val="24"/>
        </w:rPr>
      </w:pPr>
    </w:p>
    <w:p w14:paraId="06141B04" w14:textId="4C5D2DB0" w:rsidR="00443413" w:rsidRDefault="00443413" w:rsidP="00443413">
      <w:pPr>
        <w:spacing w:after="0" w:line="240" w:lineRule="auto"/>
        <w:rPr>
          <w:rFonts w:ascii="Times New Roman" w:hAnsi="Times New Roman"/>
          <w:sz w:val="24"/>
        </w:rPr>
      </w:pPr>
    </w:p>
    <w:p w14:paraId="2DAE8C7C" w14:textId="1C5038D5" w:rsidR="00443413" w:rsidRDefault="00443413" w:rsidP="00443413">
      <w:pPr>
        <w:spacing w:after="0" w:line="240" w:lineRule="auto"/>
        <w:rPr>
          <w:rFonts w:ascii="Times New Roman" w:hAnsi="Times New Roman"/>
          <w:sz w:val="24"/>
        </w:rPr>
      </w:pPr>
    </w:p>
    <w:p w14:paraId="4CA0F74E" w14:textId="563C4074" w:rsidR="00443413" w:rsidRDefault="00443413" w:rsidP="00443413">
      <w:pPr>
        <w:spacing w:after="0" w:line="240" w:lineRule="auto"/>
        <w:rPr>
          <w:rFonts w:ascii="Times New Roman" w:hAnsi="Times New Roman"/>
          <w:sz w:val="24"/>
        </w:rPr>
      </w:pPr>
    </w:p>
    <w:p w14:paraId="6081892A" w14:textId="64780718" w:rsidR="00443413" w:rsidRDefault="00443413" w:rsidP="00443413">
      <w:pPr>
        <w:spacing w:after="0" w:line="240" w:lineRule="auto"/>
        <w:rPr>
          <w:rFonts w:ascii="Times New Roman" w:hAnsi="Times New Roman"/>
          <w:sz w:val="24"/>
        </w:rPr>
      </w:pPr>
    </w:p>
    <w:p w14:paraId="6BB500B4" w14:textId="5CDD6863" w:rsidR="00443413" w:rsidRDefault="00443413" w:rsidP="00443413">
      <w:pPr>
        <w:spacing w:after="0" w:line="240" w:lineRule="auto"/>
        <w:rPr>
          <w:rFonts w:ascii="Times New Roman" w:hAnsi="Times New Roman"/>
          <w:sz w:val="24"/>
          <w:lang w:val="en-IN"/>
        </w:rPr>
      </w:pPr>
      <w:r>
        <w:rPr>
          <w:rFonts w:ascii="Times New Roman" w:hAnsi="Times New Roman"/>
          <w:sz w:val="24"/>
        </w:rPr>
        <w:t xml:space="preserve">                              -------------------------------------------------------------</w:t>
      </w:r>
    </w:p>
    <w:p w14:paraId="36633450" w14:textId="6BFEF5DC" w:rsidR="00230E8D" w:rsidRDefault="00230E8D" w:rsidP="00230E8D">
      <w:pPr>
        <w:spacing w:after="0" w:line="240" w:lineRule="auto"/>
        <w:rPr>
          <w:rFonts w:ascii="Times New Roman" w:hAnsi="Times New Roman"/>
          <w:sz w:val="24"/>
          <w:lang w:val="en-IN"/>
        </w:rPr>
      </w:pPr>
    </w:p>
    <w:sectPr w:rsidR="00230E8D" w:rsidSect="006C12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dmin" w:date="2019-03-19T12:25:00Z" w:initials="M">
    <w:p w14:paraId="6007842D" w14:textId="77777777" w:rsidR="007C25C2" w:rsidRDefault="007C25C2">
      <w:pPr>
        <w:pStyle w:val="CommentText"/>
      </w:pPr>
      <w:r>
        <w:rPr>
          <w:rStyle w:val="CommentReference"/>
        </w:rPr>
        <w:annotationRef/>
      </w:r>
      <w:r>
        <w:t>Necessary?</w:t>
      </w:r>
    </w:p>
  </w:comment>
  <w:comment w:id="19" w:author="Admin" w:date="2019-03-19T12:28:00Z" w:initials="M">
    <w:p w14:paraId="1B66916F" w14:textId="77777777" w:rsidR="007C25C2" w:rsidRDefault="007C25C2">
      <w:pPr>
        <w:pStyle w:val="CommentText"/>
      </w:pPr>
      <w:r>
        <w:rPr>
          <w:rStyle w:val="CommentReference"/>
        </w:rPr>
        <w:annotationRef/>
      </w:r>
      <w:r>
        <w:t>Gurugram?!</w:t>
      </w:r>
    </w:p>
  </w:comment>
  <w:comment w:id="27" w:author="Admin" w:date="2019-03-20T01:27:00Z" w:initials="M">
    <w:p w14:paraId="71DCF2CC" w14:textId="5EC0A9D6" w:rsidR="00443413" w:rsidRDefault="00443413">
      <w:pPr>
        <w:pStyle w:val="CommentText"/>
      </w:pPr>
      <w:r>
        <w:rPr>
          <w:rStyle w:val="CommentReference"/>
        </w:rPr>
        <w:annotationRef/>
      </w:r>
      <w:r>
        <w:t>‘Three scenarios: several concerns’??</w:t>
      </w:r>
    </w:p>
  </w:comment>
  <w:comment w:id="46" w:author="Admin" w:date="2019-03-19T19:36:00Z" w:initials="M">
    <w:p w14:paraId="02A1C818" w14:textId="478FA6FD" w:rsidR="004B7924" w:rsidRDefault="004B7924">
      <w:pPr>
        <w:pStyle w:val="CommentText"/>
      </w:pPr>
      <w:r>
        <w:rPr>
          <w:rStyle w:val="CommentReference"/>
        </w:rPr>
        <w:annotationRef/>
      </w:r>
      <w:r>
        <w:t>Source one of the speakers?</w:t>
      </w:r>
    </w:p>
  </w:comment>
  <w:comment w:id="41" w:author="Admin" w:date="2019-03-19T20:00:00Z" w:initials="M">
    <w:p w14:paraId="7DE38885" w14:textId="2B7D1D3A" w:rsidR="00001B5F" w:rsidRDefault="00001B5F">
      <w:pPr>
        <w:pStyle w:val="CommentText"/>
      </w:pPr>
      <w:r>
        <w:rPr>
          <w:rStyle w:val="CommentReference"/>
        </w:rPr>
        <w:annotationRef/>
      </w:r>
      <w:r>
        <w:t>Sharper if numbered points</w:t>
      </w:r>
      <w:r w:rsidR="0035745E">
        <w:t xml:space="preserve"> with an introductory sentence instead of the concluding one?</w:t>
      </w:r>
    </w:p>
  </w:comment>
  <w:comment w:id="49" w:author="Admin" w:date="2019-03-19T20:08:00Z" w:initials="M">
    <w:p w14:paraId="6E8DCCB5" w14:textId="0F37665D" w:rsidR="0035745E" w:rsidRDefault="0035745E">
      <w:pPr>
        <w:pStyle w:val="CommentText"/>
      </w:pPr>
      <w:r>
        <w:rPr>
          <w:rStyle w:val="CommentReference"/>
        </w:rPr>
        <w:annotationRef/>
      </w:r>
      <w:proofErr w:type="gramStart"/>
      <w:r>
        <w:t>Also</w:t>
      </w:r>
      <w:proofErr w:type="gramEnd"/>
      <w:r>
        <w:t xml:space="preserve"> absence of strict monitoring by researchers or deliberately ignoring the frequent participation?</w:t>
      </w:r>
    </w:p>
  </w:comment>
  <w:comment w:id="50" w:author="Admin" w:date="2019-03-19T20:10:00Z" w:initials="M">
    <w:p w14:paraId="5B5EBCE0" w14:textId="79C950A2" w:rsidR="0035745E" w:rsidRDefault="0035745E">
      <w:pPr>
        <w:pStyle w:val="CommentText"/>
      </w:pPr>
      <w:r>
        <w:rPr>
          <w:rStyle w:val="CommentReference"/>
        </w:rPr>
        <w:annotationRef/>
      </w:r>
      <w:r w:rsidR="00971C05">
        <w:t>r</w:t>
      </w:r>
      <w:r>
        <w:t>egarding</w:t>
      </w:r>
      <w:r w:rsidR="00971C05">
        <w:t>?</w:t>
      </w:r>
    </w:p>
  </w:comment>
  <w:comment w:id="55" w:author="Admin" w:date="2019-03-20T01:44:00Z" w:initials="M">
    <w:p w14:paraId="69084D69" w14:textId="6FFF826D" w:rsidR="008F6A8B" w:rsidRDefault="008F6A8B">
      <w:pPr>
        <w:pStyle w:val="CommentText"/>
      </w:pPr>
      <w:r>
        <w:rPr>
          <w:rStyle w:val="CommentReference"/>
        </w:rPr>
        <w:annotationRef/>
      </w:r>
      <w:r>
        <w:t xml:space="preserve">Please </w:t>
      </w:r>
      <w:bookmarkStart w:id="57" w:name="_GoBack"/>
      <w:bookmarkEnd w:id="57"/>
      <w:r>
        <w:t>confirm location</w:t>
      </w:r>
    </w:p>
  </w:comment>
  <w:comment w:id="58" w:author="Admin" w:date="2019-03-19T20:13:00Z" w:initials="M">
    <w:p w14:paraId="0404C8A9" w14:textId="21BDAB28" w:rsidR="00971C05" w:rsidRDefault="00971C05">
      <w:pPr>
        <w:pStyle w:val="CommentText"/>
      </w:pPr>
      <w:r>
        <w:rPr>
          <w:rStyle w:val="CommentReference"/>
        </w:rPr>
        <w:annotationRef/>
      </w:r>
      <w:r>
        <w:t>‘observing the niceties’</w:t>
      </w:r>
    </w:p>
  </w:comment>
  <w:comment w:id="61" w:author="Admin" w:date="2019-03-20T01:25:00Z" w:initials="M">
    <w:p w14:paraId="2FE95AFD" w14:textId="013FD5B4" w:rsidR="00443413" w:rsidRDefault="00443413">
      <w:pPr>
        <w:pStyle w:val="CommentText"/>
      </w:pPr>
      <w:r>
        <w:rPr>
          <w:rStyle w:val="CommentReference"/>
        </w:rPr>
        <w:annotationRef/>
      </w:r>
      <w:r>
        <w:t>Sounds incomplete</w:t>
      </w:r>
    </w:p>
  </w:comment>
  <w:comment w:id="68" w:author="Admin" w:date="2019-03-20T01:25:00Z" w:initials="M">
    <w:p w14:paraId="34FA8717" w14:textId="1A43A3A3" w:rsidR="00443413" w:rsidRDefault="00443413">
      <w:pPr>
        <w:pStyle w:val="CommentText"/>
      </w:pPr>
      <w:r>
        <w:rPr>
          <w:rStyle w:val="CommentReference"/>
        </w:rPr>
        <w:annotationRef/>
      </w:r>
      <w:r>
        <w:t>Not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7842D" w15:done="0"/>
  <w15:commentEx w15:paraId="1B66916F" w15:done="0"/>
  <w15:commentEx w15:paraId="71DCF2CC" w15:done="0"/>
  <w15:commentEx w15:paraId="02A1C818" w15:done="0"/>
  <w15:commentEx w15:paraId="7DE38885" w15:done="0"/>
  <w15:commentEx w15:paraId="6E8DCCB5" w15:done="0"/>
  <w15:commentEx w15:paraId="5B5EBCE0" w15:done="0"/>
  <w15:commentEx w15:paraId="69084D69" w15:done="0"/>
  <w15:commentEx w15:paraId="0404C8A9" w15:done="0"/>
  <w15:commentEx w15:paraId="2FE95AFD" w15:done="0"/>
  <w15:commentEx w15:paraId="34FA87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7842D" w16cid:durableId="203B5E39"/>
  <w16cid:commentId w16cid:paraId="1B66916F" w16cid:durableId="203B5EE6"/>
  <w16cid:commentId w16cid:paraId="71DCF2CC" w16cid:durableId="203C1572"/>
  <w16cid:commentId w16cid:paraId="02A1C818" w16cid:durableId="203BC336"/>
  <w16cid:commentId w16cid:paraId="7DE38885" w16cid:durableId="203BC8D7"/>
  <w16cid:commentId w16cid:paraId="6E8DCCB5" w16cid:durableId="203BCADB"/>
  <w16cid:commentId w16cid:paraId="5B5EBCE0" w16cid:durableId="203BCB3D"/>
  <w16cid:commentId w16cid:paraId="69084D69" w16cid:durableId="203C1998"/>
  <w16cid:commentId w16cid:paraId="0404C8A9" w16cid:durableId="203BCBF4"/>
  <w16cid:commentId w16cid:paraId="2FE95AFD" w16cid:durableId="203C1523"/>
  <w16cid:commentId w16cid:paraId="34FA8717" w16cid:durableId="203C1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C68DF" w14:textId="77777777" w:rsidR="007F1821" w:rsidRDefault="007F1821" w:rsidP="00CD6698">
      <w:pPr>
        <w:spacing w:after="0" w:line="240" w:lineRule="auto"/>
      </w:pPr>
      <w:r>
        <w:separator/>
      </w:r>
    </w:p>
  </w:endnote>
  <w:endnote w:type="continuationSeparator" w:id="0">
    <w:p w14:paraId="16F947B0" w14:textId="77777777" w:rsidR="007F1821" w:rsidRDefault="007F1821" w:rsidP="00CD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F48DA" w14:textId="77777777" w:rsidR="007F1821" w:rsidRDefault="007F1821" w:rsidP="00CD6698">
      <w:pPr>
        <w:spacing w:after="0" w:line="240" w:lineRule="auto"/>
      </w:pPr>
      <w:r>
        <w:separator/>
      </w:r>
    </w:p>
  </w:footnote>
  <w:footnote w:type="continuationSeparator" w:id="0">
    <w:p w14:paraId="180CACED" w14:textId="77777777" w:rsidR="007F1821" w:rsidRDefault="007F1821" w:rsidP="00CD6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B478C"/>
    <w:multiLevelType w:val="hybridMultilevel"/>
    <w:tmpl w:val="B5027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105538"/>
    <w:multiLevelType w:val="hybridMultilevel"/>
    <w:tmpl w:val="3BCA2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DA"/>
    <w:rsid w:val="0000012B"/>
    <w:rsid w:val="00001B5F"/>
    <w:rsid w:val="000028E9"/>
    <w:rsid w:val="00006E22"/>
    <w:rsid w:val="00010C01"/>
    <w:rsid w:val="00012841"/>
    <w:rsid w:val="00020609"/>
    <w:rsid w:val="0003094B"/>
    <w:rsid w:val="00037C3F"/>
    <w:rsid w:val="00037DB4"/>
    <w:rsid w:val="00041520"/>
    <w:rsid w:val="00045603"/>
    <w:rsid w:val="000529AB"/>
    <w:rsid w:val="00054165"/>
    <w:rsid w:val="00055889"/>
    <w:rsid w:val="00060410"/>
    <w:rsid w:val="00061B30"/>
    <w:rsid w:val="00062981"/>
    <w:rsid w:val="00071688"/>
    <w:rsid w:val="00090D15"/>
    <w:rsid w:val="00093D3E"/>
    <w:rsid w:val="000B0DD8"/>
    <w:rsid w:val="000D0831"/>
    <w:rsid w:val="000D2E42"/>
    <w:rsid w:val="000D5DD0"/>
    <w:rsid w:val="000E0D05"/>
    <w:rsid w:val="000E3FD1"/>
    <w:rsid w:val="00101B73"/>
    <w:rsid w:val="00104CAF"/>
    <w:rsid w:val="00104E14"/>
    <w:rsid w:val="001101B1"/>
    <w:rsid w:val="00111719"/>
    <w:rsid w:val="00120369"/>
    <w:rsid w:val="0012050D"/>
    <w:rsid w:val="001250E4"/>
    <w:rsid w:val="00125D1F"/>
    <w:rsid w:val="00126B6F"/>
    <w:rsid w:val="00131C37"/>
    <w:rsid w:val="00132AB2"/>
    <w:rsid w:val="00132AC0"/>
    <w:rsid w:val="00135757"/>
    <w:rsid w:val="00137B2C"/>
    <w:rsid w:val="0014066B"/>
    <w:rsid w:val="001478D7"/>
    <w:rsid w:val="00167002"/>
    <w:rsid w:val="0017154A"/>
    <w:rsid w:val="0017309C"/>
    <w:rsid w:val="001829A6"/>
    <w:rsid w:val="00187FF3"/>
    <w:rsid w:val="00194A6C"/>
    <w:rsid w:val="00197955"/>
    <w:rsid w:val="001A589A"/>
    <w:rsid w:val="001B0258"/>
    <w:rsid w:val="001B0D16"/>
    <w:rsid w:val="001C6427"/>
    <w:rsid w:val="001D12B7"/>
    <w:rsid w:val="001D446E"/>
    <w:rsid w:val="001E0B0A"/>
    <w:rsid w:val="001E1158"/>
    <w:rsid w:val="001E480C"/>
    <w:rsid w:val="001E4DBF"/>
    <w:rsid w:val="001F578F"/>
    <w:rsid w:val="0020185C"/>
    <w:rsid w:val="0021643E"/>
    <w:rsid w:val="002170AB"/>
    <w:rsid w:val="00217BE7"/>
    <w:rsid w:val="00230E8D"/>
    <w:rsid w:val="002327E5"/>
    <w:rsid w:val="00237EE0"/>
    <w:rsid w:val="00241947"/>
    <w:rsid w:val="00252232"/>
    <w:rsid w:val="00263DAA"/>
    <w:rsid w:val="002658D9"/>
    <w:rsid w:val="00267E34"/>
    <w:rsid w:val="002714C5"/>
    <w:rsid w:val="00274F42"/>
    <w:rsid w:val="00281C1D"/>
    <w:rsid w:val="002B14FA"/>
    <w:rsid w:val="002B2E3E"/>
    <w:rsid w:val="002C6DB7"/>
    <w:rsid w:val="002D252C"/>
    <w:rsid w:val="002D2B6D"/>
    <w:rsid w:val="002E397C"/>
    <w:rsid w:val="002E5BA0"/>
    <w:rsid w:val="002F5E6F"/>
    <w:rsid w:val="003255E6"/>
    <w:rsid w:val="00327CCF"/>
    <w:rsid w:val="00330B06"/>
    <w:rsid w:val="00334743"/>
    <w:rsid w:val="00334759"/>
    <w:rsid w:val="003362A9"/>
    <w:rsid w:val="00356277"/>
    <w:rsid w:val="0035745E"/>
    <w:rsid w:val="00366843"/>
    <w:rsid w:val="00383240"/>
    <w:rsid w:val="003832EC"/>
    <w:rsid w:val="00390E92"/>
    <w:rsid w:val="003924DE"/>
    <w:rsid w:val="00396CB3"/>
    <w:rsid w:val="003A13D8"/>
    <w:rsid w:val="003A5063"/>
    <w:rsid w:val="003A5AA4"/>
    <w:rsid w:val="003A6990"/>
    <w:rsid w:val="003A715F"/>
    <w:rsid w:val="003B3F10"/>
    <w:rsid w:val="003B57E0"/>
    <w:rsid w:val="003C366D"/>
    <w:rsid w:val="003D0E14"/>
    <w:rsid w:val="003D25D2"/>
    <w:rsid w:val="003E3CBA"/>
    <w:rsid w:val="003E3EFF"/>
    <w:rsid w:val="003E437E"/>
    <w:rsid w:val="003F02CD"/>
    <w:rsid w:val="003F4128"/>
    <w:rsid w:val="004046C6"/>
    <w:rsid w:val="004054C8"/>
    <w:rsid w:val="00406B0C"/>
    <w:rsid w:val="00421B34"/>
    <w:rsid w:val="00421CB5"/>
    <w:rsid w:val="00422A1A"/>
    <w:rsid w:val="004249BD"/>
    <w:rsid w:val="00443413"/>
    <w:rsid w:val="00444C65"/>
    <w:rsid w:val="00460C7A"/>
    <w:rsid w:val="00460D3B"/>
    <w:rsid w:val="00461C15"/>
    <w:rsid w:val="00461DD0"/>
    <w:rsid w:val="004641DB"/>
    <w:rsid w:val="0046731A"/>
    <w:rsid w:val="00473152"/>
    <w:rsid w:val="00474B52"/>
    <w:rsid w:val="00486FD6"/>
    <w:rsid w:val="00494391"/>
    <w:rsid w:val="004973FF"/>
    <w:rsid w:val="00497F76"/>
    <w:rsid w:val="004B6330"/>
    <w:rsid w:val="004B7924"/>
    <w:rsid w:val="004D30E7"/>
    <w:rsid w:val="004E1221"/>
    <w:rsid w:val="004E7686"/>
    <w:rsid w:val="004F7AF4"/>
    <w:rsid w:val="00505320"/>
    <w:rsid w:val="0050624A"/>
    <w:rsid w:val="005128C8"/>
    <w:rsid w:val="00514C35"/>
    <w:rsid w:val="00522397"/>
    <w:rsid w:val="00523E60"/>
    <w:rsid w:val="0053255B"/>
    <w:rsid w:val="00533919"/>
    <w:rsid w:val="00535F1E"/>
    <w:rsid w:val="00541E46"/>
    <w:rsid w:val="005563D7"/>
    <w:rsid w:val="00557CA8"/>
    <w:rsid w:val="00560EF6"/>
    <w:rsid w:val="005720D1"/>
    <w:rsid w:val="00582C15"/>
    <w:rsid w:val="00583262"/>
    <w:rsid w:val="00585853"/>
    <w:rsid w:val="005955FB"/>
    <w:rsid w:val="005A41B2"/>
    <w:rsid w:val="005A4DA3"/>
    <w:rsid w:val="005B007B"/>
    <w:rsid w:val="005B748C"/>
    <w:rsid w:val="005C5303"/>
    <w:rsid w:val="005D0219"/>
    <w:rsid w:val="005E5A73"/>
    <w:rsid w:val="005F54BE"/>
    <w:rsid w:val="00602B78"/>
    <w:rsid w:val="00605A1C"/>
    <w:rsid w:val="00611B88"/>
    <w:rsid w:val="0062022A"/>
    <w:rsid w:val="006226B4"/>
    <w:rsid w:val="00622DB6"/>
    <w:rsid w:val="00623697"/>
    <w:rsid w:val="006333E1"/>
    <w:rsid w:val="00663B47"/>
    <w:rsid w:val="006718BB"/>
    <w:rsid w:val="0067799A"/>
    <w:rsid w:val="0069130A"/>
    <w:rsid w:val="006921AE"/>
    <w:rsid w:val="006942CE"/>
    <w:rsid w:val="0069637D"/>
    <w:rsid w:val="00696BC5"/>
    <w:rsid w:val="006A1DEE"/>
    <w:rsid w:val="006A4A3B"/>
    <w:rsid w:val="006B19C4"/>
    <w:rsid w:val="006B1EA4"/>
    <w:rsid w:val="006C1259"/>
    <w:rsid w:val="006C4BA6"/>
    <w:rsid w:val="006C4F46"/>
    <w:rsid w:val="006C7F94"/>
    <w:rsid w:val="006D614D"/>
    <w:rsid w:val="006E03EC"/>
    <w:rsid w:val="006E0ED5"/>
    <w:rsid w:val="006E325F"/>
    <w:rsid w:val="006F07B7"/>
    <w:rsid w:val="00707AE1"/>
    <w:rsid w:val="007155FD"/>
    <w:rsid w:val="007159B5"/>
    <w:rsid w:val="00730EA9"/>
    <w:rsid w:val="00730EED"/>
    <w:rsid w:val="00732E39"/>
    <w:rsid w:val="00735FA8"/>
    <w:rsid w:val="00762BC8"/>
    <w:rsid w:val="007630DF"/>
    <w:rsid w:val="00767715"/>
    <w:rsid w:val="00767CFE"/>
    <w:rsid w:val="00775B12"/>
    <w:rsid w:val="00777801"/>
    <w:rsid w:val="00780126"/>
    <w:rsid w:val="007832FF"/>
    <w:rsid w:val="007877F1"/>
    <w:rsid w:val="007946C9"/>
    <w:rsid w:val="0079507E"/>
    <w:rsid w:val="007966FF"/>
    <w:rsid w:val="00796D18"/>
    <w:rsid w:val="007979AA"/>
    <w:rsid w:val="007A26C7"/>
    <w:rsid w:val="007B34A0"/>
    <w:rsid w:val="007C25C2"/>
    <w:rsid w:val="007D01D5"/>
    <w:rsid w:val="007D2F09"/>
    <w:rsid w:val="007D62DA"/>
    <w:rsid w:val="007E0103"/>
    <w:rsid w:val="007E3423"/>
    <w:rsid w:val="007E44E3"/>
    <w:rsid w:val="007F1821"/>
    <w:rsid w:val="007F29E1"/>
    <w:rsid w:val="00801749"/>
    <w:rsid w:val="0080407A"/>
    <w:rsid w:val="00804BB3"/>
    <w:rsid w:val="00805763"/>
    <w:rsid w:val="008219E1"/>
    <w:rsid w:val="008222D6"/>
    <w:rsid w:val="0082261A"/>
    <w:rsid w:val="0082337D"/>
    <w:rsid w:val="008315DB"/>
    <w:rsid w:val="00834583"/>
    <w:rsid w:val="00837614"/>
    <w:rsid w:val="008410AF"/>
    <w:rsid w:val="00844318"/>
    <w:rsid w:val="008574B4"/>
    <w:rsid w:val="00863589"/>
    <w:rsid w:val="00865BAD"/>
    <w:rsid w:val="00870770"/>
    <w:rsid w:val="008743EF"/>
    <w:rsid w:val="008808D4"/>
    <w:rsid w:val="0088589E"/>
    <w:rsid w:val="0088794F"/>
    <w:rsid w:val="00893295"/>
    <w:rsid w:val="00897769"/>
    <w:rsid w:val="008A079B"/>
    <w:rsid w:val="008A4E81"/>
    <w:rsid w:val="008B0695"/>
    <w:rsid w:val="008B1A10"/>
    <w:rsid w:val="008B7912"/>
    <w:rsid w:val="008C2FA6"/>
    <w:rsid w:val="008C5F94"/>
    <w:rsid w:val="008D5527"/>
    <w:rsid w:val="008E29F9"/>
    <w:rsid w:val="008E736A"/>
    <w:rsid w:val="008F17F9"/>
    <w:rsid w:val="008F4206"/>
    <w:rsid w:val="008F6A8B"/>
    <w:rsid w:val="008F734A"/>
    <w:rsid w:val="00917476"/>
    <w:rsid w:val="00934506"/>
    <w:rsid w:val="00940709"/>
    <w:rsid w:val="00943D55"/>
    <w:rsid w:val="00954DE4"/>
    <w:rsid w:val="009719DF"/>
    <w:rsid w:val="00971C05"/>
    <w:rsid w:val="009753A0"/>
    <w:rsid w:val="00981224"/>
    <w:rsid w:val="00983EAF"/>
    <w:rsid w:val="00992AE6"/>
    <w:rsid w:val="00996D26"/>
    <w:rsid w:val="00997DFE"/>
    <w:rsid w:val="009B7C91"/>
    <w:rsid w:val="009C3621"/>
    <w:rsid w:val="009C61DB"/>
    <w:rsid w:val="009C7A18"/>
    <w:rsid w:val="009D4FE0"/>
    <w:rsid w:val="009D635E"/>
    <w:rsid w:val="009E1E82"/>
    <w:rsid w:val="009E31EA"/>
    <w:rsid w:val="009E773E"/>
    <w:rsid w:val="009F03D0"/>
    <w:rsid w:val="009F45C2"/>
    <w:rsid w:val="00A02232"/>
    <w:rsid w:val="00A07604"/>
    <w:rsid w:val="00A077BF"/>
    <w:rsid w:val="00A1450A"/>
    <w:rsid w:val="00A14D57"/>
    <w:rsid w:val="00A21967"/>
    <w:rsid w:val="00A24909"/>
    <w:rsid w:val="00A4042F"/>
    <w:rsid w:val="00A45FED"/>
    <w:rsid w:val="00A65F11"/>
    <w:rsid w:val="00A70FE2"/>
    <w:rsid w:val="00A74FD5"/>
    <w:rsid w:val="00A7618B"/>
    <w:rsid w:val="00A80062"/>
    <w:rsid w:val="00A80EEB"/>
    <w:rsid w:val="00A8116F"/>
    <w:rsid w:val="00A81715"/>
    <w:rsid w:val="00A91870"/>
    <w:rsid w:val="00AA0C39"/>
    <w:rsid w:val="00AA1713"/>
    <w:rsid w:val="00AA48AE"/>
    <w:rsid w:val="00AA61D5"/>
    <w:rsid w:val="00AB21A8"/>
    <w:rsid w:val="00AB3895"/>
    <w:rsid w:val="00AB3B40"/>
    <w:rsid w:val="00AC2EDA"/>
    <w:rsid w:val="00AD0008"/>
    <w:rsid w:val="00AD0561"/>
    <w:rsid w:val="00AD124E"/>
    <w:rsid w:val="00AE30CF"/>
    <w:rsid w:val="00AE537D"/>
    <w:rsid w:val="00AE7FAB"/>
    <w:rsid w:val="00AF00E7"/>
    <w:rsid w:val="00AF26E9"/>
    <w:rsid w:val="00B02854"/>
    <w:rsid w:val="00B15060"/>
    <w:rsid w:val="00B20F7A"/>
    <w:rsid w:val="00B256C1"/>
    <w:rsid w:val="00B258D4"/>
    <w:rsid w:val="00B330CB"/>
    <w:rsid w:val="00B376C1"/>
    <w:rsid w:val="00B456B5"/>
    <w:rsid w:val="00B60F8F"/>
    <w:rsid w:val="00B65CC0"/>
    <w:rsid w:val="00B80379"/>
    <w:rsid w:val="00B94C3C"/>
    <w:rsid w:val="00BA1E71"/>
    <w:rsid w:val="00BA4F1C"/>
    <w:rsid w:val="00BA60B3"/>
    <w:rsid w:val="00BB26F4"/>
    <w:rsid w:val="00BB2BCA"/>
    <w:rsid w:val="00BC189D"/>
    <w:rsid w:val="00BD2BEC"/>
    <w:rsid w:val="00BE2D97"/>
    <w:rsid w:val="00BE3B3B"/>
    <w:rsid w:val="00C01063"/>
    <w:rsid w:val="00C140CC"/>
    <w:rsid w:val="00C15962"/>
    <w:rsid w:val="00C23A27"/>
    <w:rsid w:val="00C24F97"/>
    <w:rsid w:val="00C25A50"/>
    <w:rsid w:val="00C3073C"/>
    <w:rsid w:val="00C41D43"/>
    <w:rsid w:val="00C42F67"/>
    <w:rsid w:val="00C43F6B"/>
    <w:rsid w:val="00C47782"/>
    <w:rsid w:val="00C5456D"/>
    <w:rsid w:val="00C66689"/>
    <w:rsid w:val="00C70327"/>
    <w:rsid w:val="00C830A3"/>
    <w:rsid w:val="00C83438"/>
    <w:rsid w:val="00C90013"/>
    <w:rsid w:val="00C90BCC"/>
    <w:rsid w:val="00C91D15"/>
    <w:rsid w:val="00C972A7"/>
    <w:rsid w:val="00CA5ABF"/>
    <w:rsid w:val="00CA7E67"/>
    <w:rsid w:val="00CB0474"/>
    <w:rsid w:val="00CB1372"/>
    <w:rsid w:val="00CB2268"/>
    <w:rsid w:val="00CD2662"/>
    <w:rsid w:val="00CD36A5"/>
    <w:rsid w:val="00CD4D5F"/>
    <w:rsid w:val="00CD6698"/>
    <w:rsid w:val="00CE0395"/>
    <w:rsid w:val="00CE2F35"/>
    <w:rsid w:val="00CE5517"/>
    <w:rsid w:val="00D046AA"/>
    <w:rsid w:val="00D05B3A"/>
    <w:rsid w:val="00D14204"/>
    <w:rsid w:val="00D15355"/>
    <w:rsid w:val="00D159B0"/>
    <w:rsid w:val="00D22CC8"/>
    <w:rsid w:val="00D250B6"/>
    <w:rsid w:val="00D31D80"/>
    <w:rsid w:val="00D330F7"/>
    <w:rsid w:val="00D34D48"/>
    <w:rsid w:val="00D352EC"/>
    <w:rsid w:val="00D41786"/>
    <w:rsid w:val="00D4373E"/>
    <w:rsid w:val="00D53579"/>
    <w:rsid w:val="00D5529E"/>
    <w:rsid w:val="00D60A97"/>
    <w:rsid w:val="00D67AB1"/>
    <w:rsid w:val="00D747D9"/>
    <w:rsid w:val="00D95A0D"/>
    <w:rsid w:val="00DB7908"/>
    <w:rsid w:val="00DC1C71"/>
    <w:rsid w:val="00DC60F7"/>
    <w:rsid w:val="00DC68CB"/>
    <w:rsid w:val="00DD1500"/>
    <w:rsid w:val="00DD5DD0"/>
    <w:rsid w:val="00DE25BB"/>
    <w:rsid w:val="00DE4E2E"/>
    <w:rsid w:val="00DF054E"/>
    <w:rsid w:val="00DF3C30"/>
    <w:rsid w:val="00E0151F"/>
    <w:rsid w:val="00E27D86"/>
    <w:rsid w:val="00E30AA0"/>
    <w:rsid w:val="00E31F7C"/>
    <w:rsid w:val="00E33D03"/>
    <w:rsid w:val="00E36BF5"/>
    <w:rsid w:val="00E402D6"/>
    <w:rsid w:val="00E45565"/>
    <w:rsid w:val="00E46C6C"/>
    <w:rsid w:val="00E53F8C"/>
    <w:rsid w:val="00E55806"/>
    <w:rsid w:val="00E572DA"/>
    <w:rsid w:val="00E60848"/>
    <w:rsid w:val="00E63C71"/>
    <w:rsid w:val="00E64618"/>
    <w:rsid w:val="00E65DAB"/>
    <w:rsid w:val="00E6676C"/>
    <w:rsid w:val="00E66A7A"/>
    <w:rsid w:val="00E67C45"/>
    <w:rsid w:val="00E8195A"/>
    <w:rsid w:val="00E8650F"/>
    <w:rsid w:val="00E87527"/>
    <w:rsid w:val="00E92D04"/>
    <w:rsid w:val="00E942F1"/>
    <w:rsid w:val="00E94949"/>
    <w:rsid w:val="00EA6E6F"/>
    <w:rsid w:val="00EB46B9"/>
    <w:rsid w:val="00EB65AC"/>
    <w:rsid w:val="00EC0AC9"/>
    <w:rsid w:val="00EC4538"/>
    <w:rsid w:val="00ED74A6"/>
    <w:rsid w:val="00F0591E"/>
    <w:rsid w:val="00F075A3"/>
    <w:rsid w:val="00F11219"/>
    <w:rsid w:val="00F1798C"/>
    <w:rsid w:val="00F20C7A"/>
    <w:rsid w:val="00F22E6B"/>
    <w:rsid w:val="00F239C5"/>
    <w:rsid w:val="00F275B7"/>
    <w:rsid w:val="00F32F24"/>
    <w:rsid w:val="00F40FDF"/>
    <w:rsid w:val="00F42223"/>
    <w:rsid w:val="00F47915"/>
    <w:rsid w:val="00F606F4"/>
    <w:rsid w:val="00F7162B"/>
    <w:rsid w:val="00F75AC3"/>
    <w:rsid w:val="00F81064"/>
    <w:rsid w:val="00F92FF3"/>
    <w:rsid w:val="00F950F1"/>
    <w:rsid w:val="00FA312D"/>
    <w:rsid w:val="00FB1836"/>
    <w:rsid w:val="00FD40F0"/>
    <w:rsid w:val="00FD6409"/>
    <w:rsid w:val="00FE03D7"/>
    <w:rsid w:val="00FE562A"/>
    <w:rsid w:val="00FE7DC3"/>
    <w:rsid w:val="00FE7E4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8485"/>
  <w15:docId w15:val="{757D3957-ACC0-4F15-A2EC-7E8393EB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6380451868806626476gmail-msolistparagraph">
    <w:name w:val="m_-6380451868806626476gmail-msolistparagraph"/>
    <w:basedOn w:val="Normal"/>
    <w:rsid w:val="00796D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775B12"/>
    <w:pPr>
      <w:ind w:left="720"/>
      <w:contextualSpacing/>
    </w:pPr>
  </w:style>
  <w:style w:type="paragraph" w:styleId="BalloonText">
    <w:name w:val="Balloon Text"/>
    <w:basedOn w:val="Normal"/>
    <w:link w:val="BalloonTextChar"/>
    <w:uiPriority w:val="99"/>
    <w:semiHidden/>
    <w:unhideWhenUsed/>
    <w:rsid w:val="0000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E22"/>
    <w:rPr>
      <w:rFonts w:ascii="Tahoma" w:hAnsi="Tahoma" w:cs="Tahoma"/>
      <w:sz w:val="16"/>
      <w:szCs w:val="16"/>
    </w:rPr>
  </w:style>
  <w:style w:type="character" w:styleId="CommentReference">
    <w:name w:val="annotation reference"/>
    <w:basedOn w:val="DefaultParagraphFont"/>
    <w:uiPriority w:val="99"/>
    <w:semiHidden/>
    <w:unhideWhenUsed/>
    <w:rsid w:val="0069637D"/>
    <w:rPr>
      <w:sz w:val="16"/>
      <w:szCs w:val="16"/>
    </w:rPr>
  </w:style>
  <w:style w:type="paragraph" w:styleId="CommentText">
    <w:name w:val="annotation text"/>
    <w:basedOn w:val="Normal"/>
    <w:link w:val="CommentTextChar"/>
    <w:uiPriority w:val="99"/>
    <w:semiHidden/>
    <w:unhideWhenUsed/>
    <w:rsid w:val="0069637D"/>
    <w:pPr>
      <w:spacing w:line="240" w:lineRule="auto"/>
    </w:pPr>
    <w:rPr>
      <w:sz w:val="20"/>
      <w:szCs w:val="20"/>
    </w:rPr>
  </w:style>
  <w:style w:type="character" w:customStyle="1" w:styleId="CommentTextChar">
    <w:name w:val="Comment Text Char"/>
    <w:basedOn w:val="DefaultParagraphFont"/>
    <w:link w:val="CommentText"/>
    <w:uiPriority w:val="99"/>
    <w:semiHidden/>
    <w:rsid w:val="0069637D"/>
    <w:rPr>
      <w:sz w:val="20"/>
      <w:szCs w:val="20"/>
    </w:rPr>
  </w:style>
  <w:style w:type="paragraph" w:styleId="CommentSubject">
    <w:name w:val="annotation subject"/>
    <w:basedOn w:val="CommentText"/>
    <w:next w:val="CommentText"/>
    <w:link w:val="CommentSubjectChar"/>
    <w:uiPriority w:val="99"/>
    <w:semiHidden/>
    <w:unhideWhenUsed/>
    <w:rsid w:val="0069637D"/>
    <w:rPr>
      <w:b/>
      <w:bCs/>
    </w:rPr>
  </w:style>
  <w:style w:type="character" w:customStyle="1" w:styleId="CommentSubjectChar">
    <w:name w:val="Comment Subject Char"/>
    <w:basedOn w:val="CommentTextChar"/>
    <w:link w:val="CommentSubject"/>
    <w:uiPriority w:val="99"/>
    <w:semiHidden/>
    <w:rsid w:val="0069637D"/>
    <w:rPr>
      <w:b/>
      <w:bCs/>
      <w:sz w:val="20"/>
      <w:szCs w:val="20"/>
    </w:rPr>
  </w:style>
  <w:style w:type="character" w:styleId="Hyperlink">
    <w:name w:val="Hyperlink"/>
    <w:basedOn w:val="DefaultParagraphFont"/>
    <w:uiPriority w:val="99"/>
    <w:unhideWhenUsed/>
    <w:rsid w:val="00F32F24"/>
    <w:rPr>
      <w:color w:val="0000FF"/>
      <w:u w:val="single"/>
    </w:rPr>
  </w:style>
  <w:style w:type="character" w:customStyle="1" w:styleId="UnresolvedMention1">
    <w:name w:val="Unresolved Mention1"/>
    <w:basedOn w:val="DefaultParagraphFont"/>
    <w:uiPriority w:val="99"/>
    <w:semiHidden/>
    <w:unhideWhenUsed/>
    <w:rsid w:val="001F578F"/>
    <w:rPr>
      <w:color w:val="605E5C"/>
      <w:shd w:val="clear" w:color="auto" w:fill="E1DFDD"/>
    </w:rPr>
  </w:style>
  <w:style w:type="paragraph" w:styleId="Revision">
    <w:name w:val="Revision"/>
    <w:hidden/>
    <w:uiPriority w:val="99"/>
    <w:semiHidden/>
    <w:rsid w:val="00421CB5"/>
    <w:pPr>
      <w:spacing w:after="0" w:line="240" w:lineRule="auto"/>
    </w:pPr>
  </w:style>
  <w:style w:type="paragraph" w:styleId="EndnoteText">
    <w:name w:val="endnote text"/>
    <w:basedOn w:val="Normal"/>
    <w:link w:val="EndnoteTextChar"/>
    <w:uiPriority w:val="99"/>
    <w:semiHidden/>
    <w:unhideWhenUsed/>
    <w:rsid w:val="00CD66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698"/>
    <w:rPr>
      <w:sz w:val="20"/>
      <w:szCs w:val="20"/>
    </w:rPr>
  </w:style>
  <w:style w:type="character" w:styleId="EndnoteReference">
    <w:name w:val="endnote reference"/>
    <w:basedOn w:val="DefaultParagraphFont"/>
    <w:uiPriority w:val="99"/>
    <w:semiHidden/>
    <w:unhideWhenUsed/>
    <w:rsid w:val="00CD6698"/>
    <w:rPr>
      <w:vertAlign w:val="superscript"/>
    </w:rPr>
  </w:style>
  <w:style w:type="character" w:customStyle="1" w:styleId="UnresolvedMention2">
    <w:name w:val="Unresolved Mention2"/>
    <w:basedOn w:val="DefaultParagraphFont"/>
    <w:uiPriority w:val="99"/>
    <w:semiHidden/>
    <w:unhideWhenUsed/>
    <w:rsid w:val="00B60F8F"/>
    <w:rPr>
      <w:color w:val="605E5C"/>
      <w:shd w:val="clear" w:color="auto" w:fill="E1DFDD"/>
    </w:rPr>
  </w:style>
  <w:style w:type="character" w:customStyle="1" w:styleId="article-title-and-info">
    <w:name w:val="article-title-and-info"/>
    <w:basedOn w:val="DefaultParagraphFont"/>
    <w:rsid w:val="009E31EA"/>
  </w:style>
  <w:style w:type="character" w:styleId="UnresolvedMention">
    <w:name w:val="Unresolved Mention"/>
    <w:basedOn w:val="DefaultParagraphFont"/>
    <w:uiPriority w:val="99"/>
    <w:semiHidden/>
    <w:unhideWhenUsed/>
    <w:rsid w:val="0044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5622">
      <w:bodyDiv w:val="1"/>
      <w:marLeft w:val="0"/>
      <w:marRight w:val="0"/>
      <w:marTop w:val="0"/>
      <w:marBottom w:val="0"/>
      <w:divBdr>
        <w:top w:val="none" w:sz="0" w:space="0" w:color="auto"/>
        <w:left w:val="none" w:sz="0" w:space="0" w:color="auto"/>
        <w:bottom w:val="none" w:sz="0" w:space="0" w:color="auto"/>
        <w:right w:val="none" w:sz="0" w:space="0" w:color="auto"/>
      </w:divBdr>
    </w:div>
    <w:div w:id="846597010">
      <w:bodyDiv w:val="1"/>
      <w:marLeft w:val="0"/>
      <w:marRight w:val="0"/>
      <w:marTop w:val="0"/>
      <w:marBottom w:val="0"/>
      <w:divBdr>
        <w:top w:val="none" w:sz="0" w:space="0" w:color="auto"/>
        <w:left w:val="none" w:sz="0" w:space="0" w:color="auto"/>
        <w:bottom w:val="none" w:sz="0" w:space="0" w:color="auto"/>
        <w:right w:val="none" w:sz="0" w:space="0" w:color="auto"/>
      </w:divBdr>
    </w:div>
    <w:div w:id="1420175188">
      <w:bodyDiv w:val="1"/>
      <w:marLeft w:val="0"/>
      <w:marRight w:val="0"/>
      <w:marTop w:val="0"/>
      <w:marBottom w:val="0"/>
      <w:divBdr>
        <w:top w:val="none" w:sz="0" w:space="0" w:color="auto"/>
        <w:left w:val="none" w:sz="0" w:space="0" w:color="auto"/>
        <w:bottom w:val="none" w:sz="0" w:space="0" w:color="auto"/>
        <w:right w:val="none" w:sz="0" w:space="0" w:color="auto"/>
      </w:divBdr>
      <w:divsChild>
        <w:div w:id="150157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cmr.nic.in/sites/default/files/guidelines/ICMR_Ethical_Guidelines_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pan1.un.org/intradoc/groups/public/documents/apcity/unpan00986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drap.umn.edu/news-perspective/2016/06/single-dose-oral-cholera-vaccine-first-get-us-approva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1370-1BDC-4D6F-AF0E-41C01A91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Rose</dc:creator>
  <cp:keywords/>
  <dc:description/>
  <cp:lastModifiedBy>Admin</cp:lastModifiedBy>
  <cp:revision>3</cp:revision>
  <dcterms:created xsi:type="dcterms:W3CDTF">2019-03-19T07:00:00Z</dcterms:created>
  <dcterms:modified xsi:type="dcterms:W3CDTF">2019-03-19T20:15:00Z</dcterms:modified>
</cp:coreProperties>
</file>