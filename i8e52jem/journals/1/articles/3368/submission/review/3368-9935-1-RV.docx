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2735667"/>
    <w:p w14:paraId="12C9E1FA"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6E6817B4" wp14:editId="2A624802">
                <wp:simplePos x="0" y="0"/>
                <wp:positionH relativeFrom="column">
                  <wp:posOffset>5143500</wp:posOffset>
                </wp:positionH>
                <wp:positionV relativeFrom="paragraph">
                  <wp:posOffset>-114300</wp:posOffset>
                </wp:positionV>
                <wp:extent cx="1295400" cy="342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FD66E" w14:textId="77777777" w:rsidR="00EF0735" w:rsidRPr="005965EE" w:rsidRDefault="00EF0735" w:rsidP="00EF0735">
                            <w:pPr>
                              <w:jc w:val="center"/>
                              <w:rPr>
                                <w:b/>
                              </w:rPr>
                            </w:pPr>
                            <w:r w:rsidRPr="005965EE">
                              <w:rPr>
                                <w:b/>
                              </w:rPr>
                              <w:t>Covering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817B4" id="_x0000_t202" coordsize="21600,21600" o:spt="202" path="m,l,21600r21600,l21600,xe">
                <v:stroke joinstyle="miter"/>
                <v:path gradientshapeok="t" o:connecttype="rect"/>
              </v:shapetype>
              <v:shape id="Text Box 1" o:spid="_x0000_s1026" type="#_x0000_t202" style="position:absolute;margin-left:405pt;margin-top:-9pt;width:10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" filled="f" stroked="f">
                <v:textbox>
                  <w:txbxContent>
                    <w:p w14:paraId="037FD66E" w14:textId="77777777" w:rsidR="00EF0735" w:rsidRPr="005965EE" w:rsidRDefault="00EF0735" w:rsidP="00EF0735">
                      <w:pPr>
                        <w:jc w:val="center"/>
                        <w:rPr>
                          <w:b/>
                        </w:rPr>
                      </w:pPr>
                      <w:r w:rsidRPr="005965EE">
                        <w:rPr>
                          <w:b/>
                        </w:rPr>
                        <w:t>Covering Letter</w:t>
                      </w:r>
                    </w:p>
                  </w:txbxContent>
                </v:textbox>
              </v:shape>
            </w:pict>
          </mc:Fallback>
        </mc:AlternateContent>
      </w:r>
    </w:p>
    <w:p w14:paraId="65EEEC2A" w14:textId="77777777" w:rsidR="00EF0735" w:rsidRPr="00041D91" w:rsidRDefault="00EF0735" w:rsidP="00EF0735">
      <w:pPr>
        <w:rPr>
          <w:rFonts w:ascii="Times New Roman" w:hAnsi="Times New Roman" w:cs="Times New Roman"/>
          <w:sz w:val="24"/>
          <w:szCs w:val="24"/>
        </w:rPr>
      </w:pPr>
    </w:p>
    <w:p w14:paraId="19E6F7E1"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To,</w:t>
      </w:r>
    </w:p>
    <w:p w14:paraId="4CC02670"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The Editor</w:t>
      </w:r>
    </w:p>
    <w:p w14:paraId="028F7D45"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b/>
          <w:sz w:val="24"/>
          <w:szCs w:val="24"/>
        </w:rPr>
        <w:t xml:space="preserve">Subject: </w:t>
      </w:r>
      <w:r w:rsidRPr="00041D91">
        <w:rPr>
          <w:rFonts w:ascii="Times New Roman" w:hAnsi="Times New Roman" w:cs="Times New Roman"/>
          <w:sz w:val="24"/>
          <w:szCs w:val="24"/>
        </w:rPr>
        <w:t>Submission of Manuscript for publication</w:t>
      </w:r>
    </w:p>
    <w:p w14:paraId="55C566BA" w14:textId="77777777" w:rsidR="00EF0735" w:rsidRPr="00041D91" w:rsidRDefault="00EF0735" w:rsidP="00EF0735">
      <w:pPr>
        <w:jc w:val="both"/>
        <w:rPr>
          <w:rFonts w:ascii="Times New Roman" w:hAnsi="Times New Roman" w:cs="Times New Roman"/>
          <w:sz w:val="24"/>
          <w:szCs w:val="24"/>
        </w:rPr>
      </w:pPr>
    </w:p>
    <w:p w14:paraId="14F1C567" w14:textId="47F7FE3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Dear Editor, </w:t>
      </w:r>
    </w:p>
    <w:p w14:paraId="0FB1E798" w14:textId="77777777" w:rsidR="00EF0735" w:rsidRPr="00041D91" w:rsidRDefault="00EF0735" w:rsidP="00EF0735">
      <w:pPr>
        <w:jc w:val="both"/>
        <w:rPr>
          <w:rFonts w:ascii="Times New Roman" w:hAnsi="Times New Roman" w:cs="Times New Roman"/>
          <w:sz w:val="24"/>
          <w:szCs w:val="24"/>
        </w:rPr>
      </w:pPr>
    </w:p>
    <w:p w14:paraId="278ED589" w14:textId="5E38C9C0" w:rsidR="00041D91"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This is to confirm that the article entitled </w:t>
      </w:r>
      <w:r w:rsidRPr="00041D91">
        <w:rPr>
          <w:rFonts w:ascii="Times New Roman" w:hAnsi="Times New Roman" w:cs="Times New Roman"/>
          <w:b/>
          <w:bCs/>
          <w:sz w:val="24"/>
          <w:szCs w:val="24"/>
        </w:rPr>
        <w:t xml:space="preserve">“Life, Death </w:t>
      </w:r>
      <w:proofErr w:type="gramStart"/>
      <w:r w:rsidRPr="00041D91">
        <w:rPr>
          <w:rFonts w:ascii="Times New Roman" w:hAnsi="Times New Roman" w:cs="Times New Roman"/>
          <w:b/>
          <w:bCs/>
          <w:sz w:val="24"/>
          <w:szCs w:val="24"/>
        </w:rPr>
        <w:t>And</w:t>
      </w:r>
      <w:proofErr w:type="gramEnd"/>
      <w:r w:rsidRPr="00041D91">
        <w:rPr>
          <w:rFonts w:ascii="Times New Roman" w:hAnsi="Times New Roman" w:cs="Times New Roman"/>
          <w:b/>
          <w:bCs/>
          <w:sz w:val="24"/>
          <w:szCs w:val="24"/>
        </w:rPr>
        <w:t xml:space="preserve"> The In Between”</w:t>
      </w:r>
      <w:r w:rsidRPr="00041D91">
        <w:rPr>
          <w:rFonts w:ascii="Times New Roman" w:hAnsi="Times New Roman" w:cs="Times New Roman"/>
          <w:sz w:val="24"/>
          <w:szCs w:val="24"/>
        </w:rPr>
        <w:t xml:space="preserve"> submitted to the Indian Journal of Medical Ethics is original and has been authored by </w:t>
      </w:r>
      <w:r w:rsidR="00041D91" w:rsidRPr="00041D91">
        <w:rPr>
          <w:rFonts w:ascii="Times New Roman" w:hAnsi="Times New Roman" w:cs="Times New Roman"/>
          <w:sz w:val="24"/>
          <w:szCs w:val="24"/>
        </w:rPr>
        <w:t xml:space="preserve">myself </w:t>
      </w:r>
      <w:r w:rsidRPr="00041D91">
        <w:rPr>
          <w:rFonts w:ascii="Times New Roman" w:hAnsi="Times New Roman" w:cs="Times New Roman"/>
          <w:sz w:val="24"/>
          <w:szCs w:val="24"/>
        </w:rPr>
        <w:t xml:space="preserve">the undersigned. </w:t>
      </w:r>
      <w:r w:rsidR="00041D91" w:rsidRPr="00041D91">
        <w:rPr>
          <w:rFonts w:ascii="Times New Roman" w:hAnsi="Times New Roman" w:cs="Times New Roman"/>
          <w:sz w:val="24"/>
          <w:szCs w:val="24"/>
        </w:rPr>
        <w:t xml:space="preserve">I, the </w:t>
      </w:r>
      <w:r w:rsidRPr="00041D91">
        <w:rPr>
          <w:rFonts w:ascii="Times New Roman" w:hAnsi="Times New Roman" w:cs="Times New Roman"/>
          <w:sz w:val="24"/>
          <w:szCs w:val="24"/>
        </w:rPr>
        <w:t>author ha</w:t>
      </w:r>
      <w:r w:rsidR="00041D91" w:rsidRPr="00041D91">
        <w:rPr>
          <w:rFonts w:ascii="Times New Roman" w:hAnsi="Times New Roman" w:cs="Times New Roman"/>
          <w:sz w:val="24"/>
          <w:szCs w:val="24"/>
        </w:rPr>
        <w:t xml:space="preserve">s </w:t>
      </w:r>
      <w:r w:rsidRPr="00041D91">
        <w:rPr>
          <w:rFonts w:ascii="Times New Roman" w:hAnsi="Times New Roman" w:cs="Times New Roman"/>
          <w:sz w:val="24"/>
          <w:szCs w:val="24"/>
        </w:rPr>
        <w:t xml:space="preserve">participated in the work sufficiently to meet the ICMJE guidelines for authorship. </w:t>
      </w:r>
      <w:r w:rsidR="00041D91" w:rsidRPr="00041D91">
        <w:rPr>
          <w:rFonts w:ascii="Times New Roman" w:hAnsi="Times New Roman" w:cs="Times New Roman"/>
          <w:sz w:val="24"/>
          <w:szCs w:val="24"/>
        </w:rPr>
        <w:t xml:space="preserve"> I have prepared, </w:t>
      </w:r>
      <w:proofErr w:type="gramStart"/>
      <w:r w:rsidRPr="00041D91">
        <w:rPr>
          <w:rFonts w:ascii="Times New Roman" w:hAnsi="Times New Roman" w:cs="Times New Roman"/>
          <w:sz w:val="24"/>
          <w:szCs w:val="24"/>
        </w:rPr>
        <w:t>read</w:t>
      </w:r>
      <w:proofErr w:type="gramEnd"/>
      <w:r w:rsidRPr="00041D91">
        <w:rPr>
          <w:rFonts w:ascii="Times New Roman" w:hAnsi="Times New Roman" w:cs="Times New Roman"/>
          <w:sz w:val="24"/>
          <w:szCs w:val="24"/>
        </w:rPr>
        <w:t xml:space="preserve"> and approved the manuscript. The submission is not under consideration for publication in any other journal. </w:t>
      </w:r>
    </w:p>
    <w:p w14:paraId="43A0AE7B" w14:textId="7C4FB872" w:rsidR="00041D91" w:rsidRPr="00041D91" w:rsidRDefault="00041D91" w:rsidP="00041D91">
      <w:pPr>
        <w:jc w:val="both"/>
        <w:rPr>
          <w:rFonts w:ascii="Times New Roman" w:hAnsi="Times New Roman" w:cs="Times New Roman"/>
          <w:sz w:val="24"/>
          <w:szCs w:val="24"/>
        </w:rPr>
      </w:pPr>
      <w:r w:rsidRPr="00041D91">
        <w:rPr>
          <w:rFonts w:ascii="Times New Roman" w:hAnsi="Times New Roman" w:cs="Times New Roman"/>
          <w:sz w:val="24"/>
          <w:szCs w:val="24"/>
        </w:rPr>
        <w:t xml:space="preserve">I </w:t>
      </w:r>
      <w:r w:rsidR="00EF0735" w:rsidRPr="00041D91">
        <w:rPr>
          <w:rFonts w:ascii="Times New Roman" w:hAnsi="Times New Roman" w:cs="Times New Roman"/>
          <w:sz w:val="24"/>
          <w:szCs w:val="24"/>
        </w:rPr>
        <w:t>have read the terms and conditions of authorship of IJME and accept them.</w:t>
      </w:r>
      <w:r w:rsidRPr="00041D91">
        <w:rPr>
          <w:rFonts w:ascii="Times New Roman" w:hAnsi="Times New Roman" w:cs="Times New Roman"/>
          <w:sz w:val="24"/>
          <w:szCs w:val="24"/>
        </w:rPr>
        <w:t xml:space="preserve"> There are no source of funding or conflict of interest. Being the sole contributor, I will be the author for correspondence. </w:t>
      </w:r>
    </w:p>
    <w:p w14:paraId="78BAD956" w14:textId="5F2B163F" w:rsidR="00041D91" w:rsidRPr="00041D91" w:rsidRDefault="00041D91" w:rsidP="00EF0735">
      <w:pPr>
        <w:jc w:val="both"/>
        <w:rPr>
          <w:rFonts w:ascii="Times New Roman" w:hAnsi="Times New Roman" w:cs="Times New Roman"/>
          <w:sz w:val="24"/>
          <w:szCs w:val="24"/>
        </w:rPr>
      </w:pPr>
      <w:r w:rsidRPr="00041D91">
        <w:rPr>
          <w:rFonts w:ascii="Times New Roman" w:hAnsi="Times New Roman" w:cs="Times New Roman"/>
          <w:sz w:val="24"/>
          <w:szCs w:val="24"/>
        </w:rPr>
        <w:t>Kindly do the needful and oblige.</w:t>
      </w:r>
    </w:p>
    <w:p w14:paraId="7034B2BE" w14:textId="77777777" w:rsidR="00041D91" w:rsidRPr="00041D91" w:rsidRDefault="00041D91" w:rsidP="00EF0735">
      <w:pPr>
        <w:jc w:val="both"/>
        <w:rPr>
          <w:rFonts w:ascii="Times New Roman" w:hAnsi="Times New Roman" w:cs="Times New Roman"/>
          <w:sz w:val="24"/>
          <w:szCs w:val="24"/>
        </w:rPr>
      </w:pPr>
    </w:p>
    <w:p w14:paraId="31B17DF0" w14:textId="3330BFA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Thanking you,</w:t>
      </w:r>
    </w:p>
    <w:p w14:paraId="01392CB2" w14:textId="77777777"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Yours’ sincerely,</w:t>
      </w:r>
    </w:p>
    <w:p w14:paraId="22A65FA2" w14:textId="77777777" w:rsidR="00041D91" w:rsidRDefault="00041D91" w:rsidP="00EF0735">
      <w:pPr>
        <w:jc w:val="both"/>
        <w:rPr>
          <w:rFonts w:ascii="Times New Roman" w:hAnsi="Times New Roman" w:cs="Times New Roman"/>
          <w:sz w:val="24"/>
          <w:szCs w:val="24"/>
        </w:rPr>
      </w:pPr>
    </w:p>
    <w:p w14:paraId="0974473D" w14:textId="05DA4C1B"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Dr Raksha K</w:t>
      </w:r>
    </w:p>
    <w:p w14:paraId="4CDDA6D5" w14:textId="31032AC0" w:rsidR="00EF0735" w:rsidRDefault="00EF0735" w:rsidP="00EF0735">
      <w:pPr>
        <w:jc w:val="both"/>
        <w:rPr>
          <w:rFonts w:ascii="Times New Roman" w:hAnsi="Times New Roman" w:cs="Times New Roman"/>
          <w:b/>
          <w:sz w:val="24"/>
          <w:szCs w:val="24"/>
        </w:rPr>
      </w:pPr>
    </w:p>
    <w:p w14:paraId="6E561D25" w14:textId="77777777" w:rsidR="00EF0735" w:rsidRPr="00041D91" w:rsidRDefault="00EF0735" w:rsidP="00EF0735">
      <w:pPr>
        <w:rPr>
          <w:rFonts w:ascii="Times New Roman" w:hAnsi="Times New Roman" w:cs="Times New Roman"/>
          <w:bCs/>
          <w:sz w:val="24"/>
          <w:szCs w:val="24"/>
          <w:lang w:val="en-US"/>
        </w:rPr>
      </w:pPr>
      <w:r w:rsidRPr="00041D91">
        <w:rPr>
          <w:rFonts w:ascii="Times New Roman" w:hAnsi="Times New Roman" w:cs="Times New Roman"/>
          <w:b/>
          <w:sz w:val="24"/>
          <w:szCs w:val="24"/>
        </w:rPr>
        <w:t>Corresponding author:</w:t>
      </w:r>
      <w:r w:rsidRPr="00041D91">
        <w:rPr>
          <w:rFonts w:ascii="Times New Roman" w:hAnsi="Times New Roman" w:cs="Times New Roman"/>
          <w:bCs/>
          <w:sz w:val="24"/>
          <w:szCs w:val="24"/>
          <w:lang w:val="en-US"/>
        </w:rPr>
        <w:t xml:space="preserve"> </w:t>
      </w:r>
    </w:p>
    <w:p w14:paraId="78A8FBD7"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Dr Raksha K</w:t>
      </w:r>
    </w:p>
    <w:p w14:paraId="05D25A6D" w14:textId="13014655"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MD, PGDMLE,PGDHHM</w:t>
      </w:r>
    </w:p>
    <w:p w14:paraId="32F3DD62" w14:textId="3FEB5878" w:rsidR="00041D91" w:rsidRPr="00041D91" w:rsidRDefault="00041D91"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COVID 19 Task Force Nodal Officer</w:t>
      </w:r>
    </w:p>
    <w:p w14:paraId="71E3A9B0"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Junior Consultant &amp; Infection Control Officer</w:t>
      </w:r>
    </w:p>
    <w:p w14:paraId="45F1B794"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Central Laboratory, St.Martha’s Hospital</w:t>
      </w:r>
    </w:p>
    <w:p w14:paraId="651C7F4E"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Bengaluru-560001</w:t>
      </w:r>
    </w:p>
    <w:p w14:paraId="114CCBAD" w14:textId="77777777"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E-mail</w:t>
      </w:r>
      <w:r w:rsidRPr="00041D91">
        <w:rPr>
          <w:rFonts w:ascii="Times New Roman" w:hAnsi="Times New Roman" w:cs="Times New Roman"/>
          <w:sz w:val="24"/>
          <w:szCs w:val="24"/>
        </w:rPr>
        <w:t xml:space="preserve"> – rakshakbhat [AT] gmail [DOT] com</w:t>
      </w:r>
    </w:p>
    <w:p w14:paraId="4A2E5462" w14:textId="089C46F5"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 xml:space="preserve">Contact number- </w:t>
      </w:r>
      <w:r w:rsidRPr="00041D91">
        <w:rPr>
          <w:rFonts w:ascii="Times New Roman" w:hAnsi="Times New Roman" w:cs="Times New Roman"/>
          <w:sz w:val="24"/>
          <w:szCs w:val="24"/>
        </w:rPr>
        <w:t>+91</w:t>
      </w:r>
      <w:r w:rsidR="009B2E0C">
        <w:rPr>
          <w:rFonts w:ascii="Times New Roman" w:hAnsi="Times New Roman" w:cs="Times New Roman"/>
          <w:sz w:val="24"/>
          <w:szCs w:val="24"/>
        </w:rPr>
        <w:t xml:space="preserve"> </w:t>
      </w:r>
      <w:r w:rsidRPr="00041D91">
        <w:rPr>
          <w:rFonts w:ascii="Times New Roman" w:hAnsi="Times New Roman" w:cs="Times New Roman"/>
          <w:sz w:val="24"/>
          <w:szCs w:val="24"/>
        </w:rPr>
        <w:t>8147744195</w:t>
      </w:r>
      <w:bookmarkEnd w:id="0"/>
    </w:p>
    <w:p w14:paraId="2EDC3099" w14:textId="77777777" w:rsidR="009B2E0C" w:rsidRDefault="009B2E0C" w:rsidP="00041D91">
      <w:pPr>
        <w:rPr>
          <w:rFonts w:ascii="Times New Roman" w:hAnsi="Times New Roman" w:cs="Times New Roman"/>
          <w:b/>
          <w:bCs/>
          <w:sz w:val="24"/>
          <w:szCs w:val="24"/>
        </w:rPr>
      </w:pPr>
    </w:p>
    <w:p w14:paraId="63E2C36A" w14:textId="6E5ADCF9" w:rsidR="00041D91" w:rsidRPr="009B2E0C" w:rsidRDefault="00041D91" w:rsidP="00041D91">
      <w:pPr>
        <w:rPr>
          <w:rFonts w:ascii="Times New Roman" w:hAnsi="Times New Roman" w:cs="Times New Roman"/>
          <w:b/>
          <w:bCs/>
          <w:sz w:val="28"/>
          <w:szCs w:val="28"/>
        </w:rPr>
      </w:pPr>
      <w:r w:rsidRPr="009B2E0C">
        <w:rPr>
          <w:rFonts w:ascii="Times New Roman" w:hAnsi="Times New Roman" w:cs="Times New Roman"/>
          <w:b/>
          <w:bCs/>
          <w:sz w:val="28"/>
          <w:szCs w:val="28"/>
        </w:rPr>
        <w:lastRenderedPageBreak/>
        <w:t xml:space="preserve">Title: </w:t>
      </w:r>
      <w:commentRangeStart w:id="1"/>
      <w:r w:rsidRPr="009B2E0C">
        <w:rPr>
          <w:rFonts w:ascii="Times New Roman" w:hAnsi="Times New Roman" w:cs="Times New Roman"/>
          <w:b/>
          <w:bCs/>
          <w:sz w:val="28"/>
          <w:szCs w:val="28"/>
        </w:rPr>
        <w:t xml:space="preserve">Life, Death and </w:t>
      </w:r>
      <w:commentRangeStart w:id="2"/>
      <w:r w:rsidRPr="009B2E0C">
        <w:rPr>
          <w:rFonts w:ascii="Times New Roman" w:hAnsi="Times New Roman" w:cs="Times New Roman"/>
          <w:b/>
          <w:bCs/>
          <w:sz w:val="28"/>
          <w:szCs w:val="28"/>
        </w:rPr>
        <w:t>In Between</w:t>
      </w:r>
      <w:commentRangeEnd w:id="1"/>
      <w:r w:rsidR="002E17D3">
        <w:rPr>
          <w:rStyle w:val="CommentReference"/>
        </w:rPr>
        <w:commentReference w:id="1"/>
      </w:r>
      <w:commentRangeEnd w:id="2"/>
      <w:r w:rsidR="00020D2B">
        <w:rPr>
          <w:rStyle w:val="CommentReference"/>
        </w:rPr>
        <w:commentReference w:id="2"/>
      </w:r>
    </w:p>
    <w:p w14:paraId="1B9B01BF" w14:textId="77777777" w:rsidR="009B2E0C" w:rsidRDefault="009B2E0C" w:rsidP="00041D91">
      <w:pPr>
        <w:jc w:val="both"/>
        <w:rPr>
          <w:rFonts w:ascii="Times New Roman" w:hAnsi="Times New Roman" w:cs="Times New Roman"/>
          <w:sz w:val="24"/>
          <w:szCs w:val="24"/>
          <w:shd w:val="clear" w:color="auto" w:fill="FFFFFF"/>
        </w:rPr>
      </w:pPr>
    </w:p>
    <w:p w14:paraId="77715B95" w14:textId="293A1640" w:rsidR="009B2E0C" w:rsidRDefault="009B2E0C" w:rsidP="00041D91">
      <w:pPr>
        <w:jc w:val="both"/>
        <w:rPr>
          <w:rFonts w:ascii="Times New Roman" w:hAnsi="Times New Roman" w:cs="Times New Roman"/>
          <w:b/>
          <w:bCs/>
          <w:sz w:val="24"/>
          <w:szCs w:val="24"/>
          <w:shd w:val="clear" w:color="auto" w:fill="FFFFFF"/>
        </w:rPr>
      </w:pPr>
      <w:r w:rsidRPr="009B2E0C">
        <w:rPr>
          <w:rFonts w:ascii="Times New Roman" w:hAnsi="Times New Roman" w:cs="Times New Roman"/>
          <w:b/>
          <w:bCs/>
          <w:sz w:val="24"/>
          <w:szCs w:val="24"/>
          <w:shd w:val="clear" w:color="auto" w:fill="FFFFFF"/>
        </w:rPr>
        <w:t>Abstract:</w:t>
      </w:r>
    </w:p>
    <w:p w14:paraId="3474564A" w14:textId="6E1F21D5" w:rsidR="009B2E0C" w:rsidRDefault="009B2E0C" w:rsidP="00041D91">
      <w:pPr>
        <w:jc w:val="both"/>
        <w:rPr>
          <w:rFonts w:ascii="Times New Roman" w:hAnsi="Times New Roman" w:cs="Times New Roman"/>
          <w:b/>
          <w:bCs/>
          <w:sz w:val="24"/>
          <w:szCs w:val="24"/>
          <w:shd w:val="clear" w:color="auto" w:fill="FFFFFF"/>
        </w:rPr>
      </w:pPr>
    </w:p>
    <w:p w14:paraId="77D90E40" w14:textId="62EA278F" w:rsidR="009B2E0C" w:rsidRPr="009B2E0C" w:rsidRDefault="004212E9" w:rsidP="004212E9">
      <w:pPr>
        <w:spacing w:after="0" w:line="456" w:lineRule="atLeast"/>
        <w:rPr>
          <w:rFonts w:ascii="Times New Roman" w:eastAsia="Times New Roman" w:hAnsi="Times New Roman" w:cs="Times New Roman"/>
          <w:color w:val="000000"/>
          <w:sz w:val="24"/>
          <w:szCs w:val="24"/>
          <w:lang w:val="en-US"/>
        </w:rPr>
      </w:pPr>
      <w:commentRangeStart w:id="3"/>
      <w:r w:rsidRPr="004212E9">
        <w:rPr>
          <w:rFonts w:ascii="Times New Roman" w:eastAsia="Times New Roman" w:hAnsi="Times New Roman" w:cs="Times New Roman"/>
          <w:color w:val="000000"/>
          <w:sz w:val="24"/>
          <w:szCs w:val="24"/>
          <w:lang w:val="en-US"/>
        </w:rPr>
        <w:t xml:space="preserve">For life and death are one, even as the river and the sea are </w:t>
      </w:r>
      <w:proofErr w:type="gramStart"/>
      <w:r w:rsidRPr="004212E9">
        <w:rPr>
          <w:rFonts w:ascii="Times New Roman" w:eastAsia="Times New Roman" w:hAnsi="Times New Roman" w:cs="Times New Roman"/>
          <w:color w:val="000000"/>
          <w:sz w:val="24"/>
          <w:szCs w:val="24"/>
          <w:lang w:val="en-US"/>
        </w:rPr>
        <w:t>one.-</w:t>
      </w:r>
      <w:proofErr w:type="gramEnd"/>
      <w:r w:rsidRPr="004212E9">
        <w:rPr>
          <w:rFonts w:ascii="Times New Roman" w:eastAsia="Times New Roman" w:hAnsi="Times New Roman" w:cs="Times New Roman"/>
          <w:color w:val="000000"/>
          <w:sz w:val="24"/>
          <w:szCs w:val="24"/>
          <w:lang w:val="en-US"/>
        </w:rPr>
        <w:t>Khalil Gibran</w:t>
      </w:r>
      <w:commentRangeEnd w:id="3"/>
      <w:r w:rsidR="002E17D3">
        <w:rPr>
          <w:rStyle w:val="CommentReference"/>
        </w:rPr>
        <w:commentReference w:id="3"/>
      </w:r>
      <w:r w:rsidRPr="004212E9">
        <w:rPr>
          <w:rFonts w:ascii="Times New Roman" w:eastAsia="Times New Roman" w:hAnsi="Times New Roman" w:cs="Times New Roman"/>
          <w:color w:val="000000"/>
          <w:sz w:val="24"/>
          <w:szCs w:val="24"/>
          <w:lang w:val="en-US"/>
        </w:rPr>
        <w:t>. CoVID 19 Pandemic has been a leveller of sorts</w:t>
      </w:r>
      <w:r w:rsidR="002234A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002234A8">
        <w:rPr>
          <w:rFonts w:ascii="Times New Roman" w:eastAsia="Times New Roman" w:hAnsi="Times New Roman" w:cs="Times New Roman"/>
          <w:color w:val="000000"/>
          <w:sz w:val="24"/>
          <w:szCs w:val="24"/>
          <w:lang w:val="en-US"/>
        </w:rPr>
        <w:t>across communities, cities, and countries.</w:t>
      </w:r>
    </w:p>
    <w:p w14:paraId="484C75C1" w14:textId="77777777" w:rsidR="004212E9" w:rsidRDefault="004212E9" w:rsidP="00041D91">
      <w:pPr>
        <w:jc w:val="both"/>
        <w:rPr>
          <w:rFonts w:ascii="Times New Roman" w:hAnsi="Times New Roman" w:cs="Times New Roman"/>
          <w:sz w:val="24"/>
          <w:szCs w:val="24"/>
          <w:shd w:val="clear" w:color="auto" w:fill="FFFFFF"/>
        </w:rPr>
      </w:pPr>
    </w:p>
    <w:p w14:paraId="742FDAC2" w14:textId="77777777" w:rsidR="002234A8" w:rsidRPr="002234A8" w:rsidRDefault="002234A8"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Article:</w:t>
      </w:r>
    </w:p>
    <w:p w14:paraId="6ABF630B" w14:textId="77777777" w:rsidR="002234A8" w:rsidRDefault="002234A8" w:rsidP="00041D91">
      <w:pPr>
        <w:jc w:val="both"/>
        <w:rPr>
          <w:rFonts w:ascii="Times New Roman" w:hAnsi="Times New Roman" w:cs="Times New Roman"/>
          <w:sz w:val="24"/>
          <w:szCs w:val="24"/>
          <w:shd w:val="clear" w:color="auto" w:fill="FFFFFF"/>
        </w:rPr>
      </w:pPr>
    </w:p>
    <w:p w14:paraId="0D6F979F" w14:textId="0CFB79C7" w:rsidR="00041D91" w:rsidRPr="004F7978" w:rsidRDefault="00041D91" w:rsidP="00041D91">
      <w:pPr>
        <w:jc w:val="both"/>
        <w:rPr>
          <w:rFonts w:ascii="Times New Roman" w:hAnsi="Times New Roman" w:cs="Times New Roman"/>
          <w:sz w:val="24"/>
          <w:szCs w:val="24"/>
          <w:shd w:val="clear" w:color="auto" w:fill="FFFFFF"/>
        </w:rPr>
      </w:pPr>
      <w:r w:rsidRPr="00041D91">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spring</w:t>
      </w:r>
      <w:r w:rsidRPr="00041D91">
        <w:rPr>
          <w:rFonts w:ascii="Times New Roman" w:hAnsi="Times New Roman" w:cs="Times New Roman"/>
          <w:sz w:val="24"/>
          <w:szCs w:val="24"/>
          <w:shd w:val="clear" w:color="auto" w:fill="FFFFFF"/>
        </w:rPr>
        <w:t> sets in, the famous flowering trees of gulmohurs, jacarandas, cassias, frangipanis, tabebuias</w:t>
      </w:r>
      <w:r w:rsidRPr="004F7978">
        <w:rPr>
          <w:rFonts w:ascii="Times New Roman" w:hAnsi="Times New Roman" w:cs="Times New Roman"/>
          <w:sz w:val="24"/>
          <w:szCs w:val="24"/>
          <w:shd w:val="clear" w:color="auto" w:fill="FFFFFF"/>
        </w:rPr>
        <w:t xml:space="preserve"> and raintrees which adorn the city of Bangalore burst into full bloom. Meanwhile the gloom of the current COVID-19 global pandemic brings in a dark cloud and hovers around </w:t>
      </w:r>
      <w:del w:id="4" w:author="Rakhi Ghoshal" w:date="2020-08-24T23:19:00Z">
        <w:r w:rsidRPr="004F7978" w:rsidDel="002E17D3">
          <w:rPr>
            <w:rFonts w:ascii="Times New Roman" w:hAnsi="Times New Roman" w:cs="Times New Roman"/>
            <w:sz w:val="24"/>
            <w:szCs w:val="24"/>
            <w:shd w:val="clear" w:color="auto" w:fill="FFFFFF"/>
          </w:rPr>
          <w:delText xml:space="preserve">you </w:delText>
        </w:r>
      </w:del>
      <w:ins w:id="5" w:author="Rakhi Ghoshal" w:date="2020-08-24T23:19:00Z">
        <w:r w:rsidR="002E17D3">
          <w:rPr>
            <w:rFonts w:ascii="Times New Roman" w:hAnsi="Times New Roman" w:cs="Times New Roman"/>
            <w:sz w:val="24"/>
            <w:szCs w:val="24"/>
            <w:shd w:val="clear" w:color="auto" w:fill="FFFFFF"/>
          </w:rPr>
          <w:t>us</w:t>
        </w:r>
        <w:r w:rsidR="002E17D3" w:rsidRPr="004F7978">
          <w:rPr>
            <w:rFonts w:ascii="Times New Roman" w:hAnsi="Times New Roman" w:cs="Times New Roman"/>
            <w:sz w:val="24"/>
            <w:szCs w:val="24"/>
            <w:shd w:val="clear" w:color="auto" w:fill="FFFFFF"/>
          </w:rPr>
          <w:t xml:space="preserve"> </w:t>
        </w:r>
      </w:ins>
      <w:r w:rsidRPr="004F7978">
        <w:rPr>
          <w:rFonts w:ascii="Times New Roman" w:hAnsi="Times New Roman" w:cs="Times New Roman"/>
          <w:sz w:val="24"/>
          <w:szCs w:val="24"/>
          <w:shd w:val="clear" w:color="auto" w:fill="FFFFFF"/>
        </w:rPr>
        <w:t>right from the start of the day. It is a mixture of preparedness and panic for a health care worker in the frontline, having to step out of the confines of their house while all the neighbours watch curiously through their windows and balconies every morning and your dear ones wave a goodbye wishing you a good day.</w:t>
      </w:r>
    </w:p>
    <w:p w14:paraId="0D1867A3" w14:textId="7CE3ED92"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w:t>
      </w:r>
      <w:ins w:id="6" w:author="Rakhi Ghoshal" w:date="2020-08-24T23:19:00Z">
        <w:r w:rsidR="002E17D3">
          <w:rPr>
            <w:rFonts w:ascii="Times New Roman" w:hAnsi="Times New Roman" w:cs="Times New Roman"/>
            <w:sz w:val="24"/>
            <w:szCs w:val="24"/>
            <w:shd w:val="clear" w:color="auto" w:fill="FFFFFF"/>
          </w:rPr>
          <w:t xml:space="preserve">e </w:t>
        </w:r>
      </w:ins>
      <w:del w:id="7" w:author="Rakhi Ghoshal" w:date="2020-08-24T23:19:00Z">
        <w:r w:rsidRPr="004F7978" w:rsidDel="002E17D3">
          <w:rPr>
            <w:rFonts w:ascii="Times New Roman" w:hAnsi="Times New Roman" w:cs="Times New Roman"/>
            <w:sz w:val="24"/>
            <w:szCs w:val="24"/>
            <w:shd w:val="clear" w:color="auto" w:fill="FFFFFF"/>
          </w:rPr>
          <w:delText>is</w:delText>
        </w:r>
      </w:del>
      <w:del w:id="8" w:author="Rakhi Ghoshal" w:date="2020-08-24T23:20:00Z">
        <w:r w:rsidRPr="004F7978" w:rsidDel="002E17D3">
          <w:rPr>
            <w:rFonts w:ascii="Times New Roman" w:hAnsi="Times New Roman" w:cs="Times New Roman"/>
            <w:sz w:val="24"/>
            <w:szCs w:val="24"/>
            <w:shd w:val="clear" w:color="auto" w:fill="FFFFFF"/>
          </w:rPr>
          <w:delText xml:space="preserve"> </w:delText>
        </w:r>
      </w:del>
      <w:ins w:id="9" w:author="Rakhi Ghoshal" w:date="2020-08-24T23:20:00Z">
        <w:r w:rsidR="002E17D3">
          <w:rPr>
            <w:rFonts w:ascii="Times New Roman" w:hAnsi="Times New Roman" w:cs="Times New Roman"/>
            <w:sz w:val="24"/>
            <w:szCs w:val="24"/>
            <w:shd w:val="clear" w:color="auto" w:fill="FFFFFF"/>
          </w:rPr>
          <w:t xml:space="preserve">two short </w:t>
        </w:r>
      </w:ins>
      <w:r w:rsidRPr="004F7978">
        <w:rPr>
          <w:rFonts w:ascii="Times New Roman" w:hAnsi="Times New Roman" w:cs="Times New Roman"/>
          <w:sz w:val="24"/>
          <w:szCs w:val="24"/>
          <w:shd w:val="clear" w:color="auto" w:fill="FFFFFF"/>
        </w:rPr>
        <w:t>stor</w:t>
      </w:r>
      <w:ins w:id="10" w:author="Rakhi Ghoshal" w:date="2020-08-24T23:20:00Z">
        <w:r w:rsidR="002E17D3">
          <w:rPr>
            <w:rFonts w:ascii="Times New Roman" w:hAnsi="Times New Roman" w:cs="Times New Roman"/>
            <w:sz w:val="24"/>
            <w:szCs w:val="24"/>
            <w:shd w:val="clear" w:color="auto" w:fill="FFFFFF"/>
          </w:rPr>
          <w:t>ies</w:t>
        </w:r>
      </w:ins>
      <w:del w:id="11" w:author="Rakhi Ghoshal" w:date="2020-08-24T23:20:00Z">
        <w:r w:rsidRPr="004F7978" w:rsidDel="002E17D3">
          <w:rPr>
            <w:rFonts w:ascii="Times New Roman" w:hAnsi="Times New Roman" w:cs="Times New Roman"/>
            <w:sz w:val="24"/>
            <w:szCs w:val="24"/>
            <w:shd w:val="clear" w:color="auto" w:fill="FFFFFF"/>
          </w:rPr>
          <w:delText>y</w:delText>
        </w:r>
      </w:del>
      <w:r w:rsidRPr="004F7978">
        <w:rPr>
          <w:rFonts w:ascii="Times New Roman" w:hAnsi="Times New Roman" w:cs="Times New Roman"/>
          <w:sz w:val="24"/>
          <w:szCs w:val="24"/>
          <w:shd w:val="clear" w:color="auto" w:fill="FFFFFF"/>
        </w:rPr>
        <w:t xml:space="preserve"> that I wish to narrate started on one of those COVID-19 days in my hospital, I finished laboratory reporting and the COVID-19 Task force briefing. This happens every day with our Task force members wherein we look at and discuss our ‘To-do’ list and ‘Action Points’ for the day to day pandemic management. The hospital has never been this dynamic with </w:t>
      </w:r>
      <w:ins w:id="12" w:author="Rakhi Ghoshal" w:date="2020-08-24T23:20:00Z">
        <w:r w:rsidR="002E17D3">
          <w:rPr>
            <w:rFonts w:ascii="Times New Roman" w:hAnsi="Times New Roman" w:cs="Times New Roman"/>
            <w:sz w:val="24"/>
            <w:szCs w:val="24"/>
            <w:shd w:val="clear" w:color="auto" w:fill="FFFFFF"/>
          </w:rPr>
          <w:t xml:space="preserve">frequent </w:t>
        </w:r>
      </w:ins>
      <w:r w:rsidRPr="004F7978">
        <w:rPr>
          <w:rFonts w:ascii="Times New Roman" w:hAnsi="Times New Roman" w:cs="Times New Roman"/>
          <w:sz w:val="24"/>
          <w:szCs w:val="24"/>
          <w:shd w:val="clear" w:color="auto" w:fill="FFFFFF"/>
        </w:rPr>
        <w:t>changes in protocols and policies</w:t>
      </w:r>
      <w:del w:id="13" w:author="Rakhi Ghoshal" w:date="2020-08-24T23:20:00Z">
        <w:r w:rsidRPr="004F7978" w:rsidDel="002E17D3">
          <w:rPr>
            <w:rFonts w:ascii="Times New Roman" w:hAnsi="Times New Roman" w:cs="Times New Roman"/>
            <w:sz w:val="24"/>
            <w:szCs w:val="24"/>
            <w:shd w:val="clear" w:color="auto" w:fill="FFFFFF"/>
          </w:rPr>
          <w:delText xml:space="preserve"> every now and then</w:delText>
        </w:r>
      </w:del>
      <w:r w:rsidR="009B2E0C">
        <w:rPr>
          <w:rFonts w:ascii="Times New Roman" w:hAnsi="Times New Roman" w:cs="Times New Roman"/>
          <w:sz w:val="24"/>
          <w:szCs w:val="24"/>
          <w:shd w:val="clear" w:color="auto" w:fill="FFFFFF"/>
        </w:rPr>
        <w:t>. All</w:t>
      </w:r>
      <w:r w:rsidRPr="004F7978">
        <w:rPr>
          <w:rFonts w:ascii="Times New Roman" w:hAnsi="Times New Roman" w:cs="Times New Roman"/>
          <w:sz w:val="24"/>
          <w:szCs w:val="24"/>
          <w:shd w:val="clear" w:color="auto" w:fill="FFFFFF"/>
        </w:rPr>
        <w:t xml:space="preserve"> </w:t>
      </w:r>
      <w:ins w:id="14" w:author="Rakhi Ghoshal" w:date="2020-08-24T23:20:00Z">
        <w:r w:rsidR="002E17D3">
          <w:rPr>
            <w:rFonts w:ascii="Times New Roman" w:hAnsi="Times New Roman" w:cs="Times New Roman"/>
            <w:sz w:val="24"/>
            <w:szCs w:val="24"/>
            <w:shd w:val="clear" w:color="auto" w:fill="FFFFFF"/>
          </w:rPr>
          <w:t xml:space="preserve">the </w:t>
        </w:r>
      </w:ins>
      <w:r w:rsidRPr="004F7978">
        <w:rPr>
          <w:rFonts w:ascii="Times New Roman" w:hAnsi="Times New Roman" w:cs="Times New Roman"/>
          <w:sz w:val="24"/>
          <w:szCs w:val="24"/>
          <w:shd w:val="clear" w:color="auto" w:fill="FFFFFF"/>
        </w:rPr>
        <w:t xml:space="preserve">hospital staff despite a hundred </w:t>
      </w:r>
      <w:ins w:id="15" w:author="Rakhi Ghoshal" w:date="2020-08-24T23:20:00Z">
        <w:r w:rsidR="002E17D3">
          <w:rPr>
            <w:rFonts w:ascii="Times New Roman" w:hAnsi="Times New Roman" w:cs="Times New Roman"/>
            <w:sz w:val="24"/>
            <w:szCs w:val="24"/>
            <w:shd w:val="clear" w:color="auto" w:fill="FFFFFF"/>
          </w:rPr>
          <w:t xml:space="preserve">personal </w:t>
        </w:r>
      </w:ins>
      <w:r w:rsidRPr="004F7978">
        <w:rPr>
          <w:rFonts w:ascii="Times New Roman" w:hAnsi="Times New Roman" w:cs="Times New Roman"/>
          <w:sz w:val="24"/>
          <w:szCs w:val="24"/>
          <w:shd w:val="clear" w:color="auto" w:fill="FFFFFF"/>
        </w:rPr>
        <w:t xml:space="preserve">challenges </w:t>
      </w:r>
      <w:ins w:id="16" w:author="Rakhi Ghoshal" w:date="2020-08-24T23:20:00Z">
        <w:r w:rsidR="002E17D3">
          <w:rPr>
            <w:rFonts w:ascii="Times New Roman" w:hAnsi="Times New Roman" w:cs="Times New Roman"/>
            <w:sz w:val="24"/>
            <w:szCs w:val="24"/>
            <w:shd w:val="clear" w:color="auto" w:fill="FFFFFF"/>
          </w:rPr>
          <w:t xml:space="preserve">are </w:t>
        </w:r>
      </w:ins>
      <w:del w:id="17" w:author="Rakhi Ghoshal" w:date="2020-08-24T23:20:00Z">
        <w:r w:rsidRPr="004F7978" w:rsidDel="002E17D3">
          <w:rPr>
            <w:rFonts w:ascii="Times New Roman" w:hAnsi="Times New Roman" w:cs="Times New Roman"/>
            <w:sz w:val="24"/>
            <w:szCs w:val="24"/>
            <w:shd w:val="clear" w:color="auto" w:fill="FFFFFF"/>
          </w:rPr>
          <w:delText xml:space="preserve">is </w:delText>
        </w:r>
      </w:del>
      <w:r w:rsidRPr="004F7978">
        <w:rPr>
          <w:rFonts w:ascii="Times New Roman" w:hAnsi="Times New Roman" w:cs="Times New Roman"/>
          <w:sz w:val="24"/>
          <w:szCs w:val="24"/>
          <w:shd w:val="clear" w:color="auto" w:fill="FFFFFF"/>
        </w:rPr>
        <w:t xml:space="preserve">putting </w:t>
      </w:r>
      <w:ins w:id="18" w:author="Rakhi Ghoshal" w:date="2020-08-24T23:20:00Z">
        <w:r w:rsidR="002E17D3">
          <w:rPr>
            <w:rFonts w:ascii="Times New Roman" w:hAnsi="Times New Roman" w:cs="Times New Roman"/>
            <w:sz w:val="24"/>
            <w:szCs w:val="24"/>
            <w:shd w:val="clear" w:color="auto" w:fill="FFFFFF"/>
          </w:rPr>
          <w:t xml:space="preserve">in </w:t>
        </w:r>
      </w:ins>
      <w:r w:rsidRPr="004F7978">
        <w:rPr>
          <w:rFonts w:ascii="Times New Roman" w:hAnsi="Times New Roman" w:cs="Times New Roman"/>
          <w:sz w:val="24"/>
          <w:szCs w:val="24"/>
          <w:shd w:val="clear" w:color="auto" w:fill="FFFFFF"/>
        </w:rPr>
        <w:t xml:space="preserve">their two hundred percent. </w:t>
      </w:r>
    </w:p>
    <w:p w14:paraId="7C4C8684" w14:textId="71BD5BCF"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Microbiology Section of the La</w:t>
      </w:r>
      <w:r w:rsidR="009B2E0C">
        <w:rPr>
          <w:rFonts w:ascii="Times New Roman" w:hAnsi="Times New Roman" w:cs="Times New Roman"/>
          <w:sz w:val="24"/>
          <w:szCs w:val="24"/>
          <w:shd w:val="clear" w:color="auto" w:fill="FFFFFF"/>
        </w:rPr>
        <w:t>b</w:t>
      </w:r>
      <w:r w:rsidRPr="004F7978">
        <w:rPr>
          <w:rFonts w:ascii="Times New Roman" w:hAnsi="Times New Roman" w:cs="Times New Roman"/>
          <w:sz w:val="24"/>
          <w:szCs w:val="24"/>
          <w:shd w:val="clear" w:color="auto" w:fill="FFFFFF"/>
        </w:rPr>
        <w:t xml:space="preserve">oratory receives a call from the Casualty. </w:t>
      </w:r>
    </w:p>
    <w:p w14:paraId="1ED17FE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Casualty Medical Officer.</w:t>
      </w:r>
    </w:p>
    <w:p w14:paraId="66245D77" w14:textId="0DC8BC28"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“I am </w:t>
      </w:r>
      <w:r w:rsidR="009B2E0C" w:rsidRPr="004F7978">
        <w:rPr>
          <w:rFonts w:ascii="Times New Roman" w:hAnsi="Times New Roman" w:cs="Times New Roman"/>
          <w:sz w:val="24"/>
          <w:szCs w:val="24"/>
          <w:shd w:val="clear" w:color="auto" w:fill="FFFFFF"/>
        </w:rPr>
        <w:t>on</w:t>
      </w:r>
      <w:r w:rsidR="009B2E0C">
        <w:rPr>
          <w:rFonts w:ascii="Times New Roman" w:hAnsi="Times New Roman" w:cs="Times New Roman"/>
          <w:sz w:val="24"/>
          <w:szCs w:val="24"/>
          <w:shd w:val="clear" w:color="auto" w:fill="FFFFFF"/>
        </w:rPr>
        <w:t xml:space="preserve"> the </w:t>
      </w:r>
      <w:r w:rsidR="009B2E0C" w:rsidRPr="004F7978">
        <w:rPr>
          <w:rFonts w:ascii="Times New Roman" w:hAnsi="Times New Roman" w:cs="Times New Roman"/>
          <w:sz w:val="24"/>
          <w:szCs w:val="24"/>
          <w:shd w:val="clear" w:color="auto" w:fill="FFFFFF"/>
        </w:rPr>
        <w:t>line</w:t>
      </w:r>
      <w:r w:rsidRPr="004F7978">
        <w:rPr>
          <w:rFonts w:ascii="Times New Roman" w:hAnsi="Times New Roman" w:cs="Times New Roman"/>
          <w:sz w:val="24"/>
          <w:szCs w:val="24"/>
          <w:shd w:val="clear" w:color="auto" w:fill="FFFFFF"/>
        </w:rPr>
        <w:t>” I reply.</w:t>
      </w:r>
    </w:p>
    <w:p w14:paraId="1C227FF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have a possible CoVID case from a red zone here…and she has expired despite resuscitation. What do we do?”</w:t>
      </w:r>
    </w:p>
    <w:p w14:paraId="7292EEA1" w14:textId="519C78BB"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Decisions at these moments have </w:t>
      </w:r>
      <w:r w:rsidR="009B2E0C" w:rsidRPr="004F7978">
        <w:rPr>
          <w:rFonts w:ascii="Times New Roman" w:hAnsi="Times New Roman" w:cs="Times New Roman"/>
          <w:sz w:val="24"/>
          <w:szCs w:val="24"/>
          <w:shd w:val="clear" w:color="auto" w:fill="FFFFFF"/>
        </w:rPr>
        <w:t>consequences,</w:t>
      </w:r>
      <w:r w:rsidRPr="004F7978">
        <w:rPr>
          <w:rFonts w:ascii="Times New Roman" w:hAnsi="Times New Roman" w:cs="Times New Roman"/>
          <w:sz w:val="24"/>
          <w:szCs w:val="24"/>
          <w:shd w:val="clear" w:color="auto" w:fill="FFFFFF"/>
        </w:rPr>
        <w:t xml:space="preserve"> for the hospital, for the staff, for the attenders and for the dead. After a moment when my mind went blank, I recalled what I keep telling my hospital staff</w:t>
      </w:r>
    </w:p>
    <w:p w14:paraId="09D98B88" w14:textId="7969AB76" w:rsidR="00041D91" w:rsidRPr="004F7978" w:rsidRDefault="002234A8"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t xml:space="preserve">” </w:t>
      </w:r>
      <w:commentRangeStart w:id="19"/>
      <w:r w:rsidRPr="004F7978">
        <w:rPr>
          <w:rFonts w:ascii="Times New Roman" w:hAnsi="Times New Roman" w:cs="Times New Roman"/>
          <w:b/>
          <w:bCs/>
          <w:sz w:val="24"/>
          <w:szCs w:val="24"/>
          <w:shd w:val="clear" w:color="auto" w:fill="FFFFFF"/>
        </w:rPr>
        <w:t>THIS</w:t>
      </w:r>
      <w:r w:rsidR="00041D91" w:rsidRPr="004F7978">
        <w:rPr>
          <w:rFonts w:ascii="Times New Roman" w:hAnsi="Times New Roman" w:cs="Times New Roman"/>
          <w:b/>
          <w:bCs/>
          <w:sz w:val="24"/>
          <w:szCs w:val="24"/>
          <w:shd w:val="clear" w:color="auto" w:fill="FFFFFF"/>
        </w:rPr>
        <w:t xml:space="preserve"> IS A PANDEMIC, NOT AN EMERGENCY</w:t>
      </w:r>
      <w:commentRangeEnd w:id="19"/>
      <w:r w:rsidR="002E17D3">
        <w:rPr>
          <w:rStyle w:val="CommentReference"/>
        </w:rPr>
        <w:commentReference w:id="19"/>
      </w:r>
      <w:r w:rsidR="00041D91" w:rsidRPr="004F7978">
        <w:rPr>
          <w:rFonts w:ascii="Times New Roman" w:hAnsi="Times New Roman" w:cs="Times New Roman"/>
          <w:b/>
          <w:bCs/>
          <w:sz w:val="24"/>
          <w:szCs w:val="24"/>
          <w:shd w:val="clear" w:color="auto" w:fill="FFFFFF"/>
        </w:rPr>
        <w:t xml:space="preserve">” </w:t>
      </w:r>
    </w:p>
    <w:p w14:paraId="79CA8964" w14:textId="7DDDC15C" w:rsidR="00041D91" w:rsidRPr="004F7978" w:rsidRDefault="009B2E0C"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Therefore,</w:t>
      </w:r>
      <w:r w:rsidR="00041D91" w:rsidRPr="004F7978">
        <w:rPr>
          <w:rFonts w:ascii="Times New Roman" w:hAnsi="Times New Roman" w:cs="Times New Roman"/>
          <w:sz w:val="24"/>
          <w:szCs w:val="24"/>
          <w:shd w:val="clear" w:color="auto" w:fill="FFFFFF"/>
        </w:rPr>
        <w:t xml:space="preserve"> we need to follow the set rules and guidelines. I make a call to our Public Relations Officer to find out the procedure. He speaks to the government health officials and the local administration. We decide to follow the </w:t>
      </w:r>
      <w:commentRangeStart w:id="20"/>
      <w:r w:rsidR="00041D91" w:rsidRPr="004F7978">
        <w:rPr>
          <w:rFonts w:ascii="Times New Roman" w:hAnsi="Times New Roman" w:cs="Times New Roman"/>
          <w:sz w:val="24"/>
          <w:szCs w:val="24"/>
          <w:shd w:val="clear" w:color="auto" w:fill="FFFFFF"/>
        </w:rPr>
        <w:t xml:space="preserve">new </w:t>
      </w:r>
      <w:commentRangeEnd w:id="20"/>
      <w:r w:rsidR="002E17D3">
        <w:rPr>
          <w:rStyle w:val="CommentReference"/>
        </w:rPr>
        <w:commentReference w:id="20"/>
      </w:r>
      <w:r w:rsidR="00041D91" w:rsidRPr="004F7978">
        <w:rPr>
          <w:rFonts w:ascii="Times New Roman" w:hAnsi="Times New Roman" w:cs="Times New Roman"/>
          <w:sz w:val="24"/>
          <w:szCs w:val="24"/>
          <w:shd w:val="clear" w:color="auto" w:fill="FFFFFF"/>
        </w:rPr>
        <w:t xml:space="preserve">protocol as mandated; we </w:t>
      </w:r>
      <w:commentRangeStart w:id="21"/>
      <w:r w:rsidR="00041D91" w:rsidRPr="004F7978">
        <w:rPr>
          <w:rFonts w:ascii="Times New Roman" w:hAnsi="Times New Roman" w:cs="Times New Roman"/>
          <w:sz w:val="24"/>
          <w:szCs w:val="24"/>
          <w:shd w:val="clear" w:color="auto" w:fill="FFFFFF"/>
        </w:rPr>
        <w:t xml:space="preserve">plan on </w:t>
      </w:r>
      <w:commentRangeEnd w:id="21"/>
      <w:r w:rsidR="002E17D3">
        <w:rPr>
          <w:rStyle w:val="CommentReference"/>
        </w:rPr>
        <w:commentReference w:id="21"/>
      </w:r>
      <w:r w:rsidR="00041D91" w:rsidRPr="004F7978">
        <w:rPr>
          <w:rFonts w:ascii="Times New Roman" w:hAnsi="Times New Roman" w:cs="Times New Roman"/>
          <w:sz w:val="24"/>
          <w:szCs w:val="24"/>
          <w:shd w:val="clear" w:color="auto" w:fill="FFFFFF"/>
        </w:rPr>
        <w:t xml:space="preserve">collecting a </w:t>
      </w:r>
      <w:r w:rsidR="00041D91" w:rsidRPr="004F7978">
        <w:rPr>
          <w:rFonts w:ascii="Times New Roman" w:hAnsi="Times New Roman" w:cs="Times New Roman"/>
          <w:sz w:val="24"/>
          <w:szCs w:val="24"/>
          <w:shd w:val="clear" w:color="auto" w:fill="FFFFFF"/>
        </w:rPr>
        <w:lastRenderedPageBreak/>
        <w:t xml:space="preserve">nasopharyngeal and throat swab from the lady who left the world a few minutes ago. If the test result come negative, her mortal remains </w:t>
      </w:r>
      <w:del w:id="22" w:author="Rakhi Ghoshal" w:date="2020-08-24T23:23:00Z">
        <w:r w:rsidR="00041D91" w:rsidRPr="004F7978" w:rsidDel="002E17D3">
          <w:rPr>
            <w:rFonts w:ascii="Times New Roman" w:hAnsi="Times New Roman" w:cs="Times New Roman"/>
            <w:sz w:val="24"/>
            <w:szCs w:val="24"/>
            <w:shd w:val="clear" w:color="auto" w:fill="FFFFFF"/>
          </w:rPr>
          <w:delText xml:space="preserve">are </w:delText>
        </w:r>
      </w:del>
      <w:ins w:id="23" w:author="Rakhi Ghoshal" w:date="2020-08-24T23:23:00Z">
        <w:r w:rsidR="002E17D3">
          <w:rPr>
            <w:rFonts w:ascii="Times New Roman" w:hAnsi="Times New Roman" w:cs="Times New Roman"/>
            <w:sz w:val="24"/>
            <w:szCs w:val="24"/>
            <w:shd w:val="clear" w:color="auto" w:fill="FFFFFF"/>
          </w:rPr>
          <w:t>would be</w:t>
        </w:r>
        <w:r w:rsidR="002E17D3" w:rsidRPr="004F7978">
          <w:rPr>
            <w:rFonts w:ascii="Times New Roman" w:hAnsi="Times New Roman" w:cs="Times New Roman"/>
            <w:sz w:val="24"/>
            <w:szCs w:val="24"/>
            <w:shd w:val="clear" w:color="auto" w:fill="FFFFFF"/>
          </w:rPr>
          <w:t xml:space="preserve"> </w:t>
        </w:r>
      </w:ins>
      <w:r w:rsidR="00041D91" w:rsidRPr="004F7978">
        <w:rPr>
          <w:rFonts w:ascii="Times New Roman" w:hAnsi="Times New Roman" w:cs="Times New Roman"/>
          <w:sz w:val="24"/>
          <w:szCs w:val="24"/>
          <w:shd w:val="clear" w:color="auto" w:fill="FFFFFF"/>
        </w:rPr>
        <w:t>handed over to the family and if found positive the health authorities take over the funeral procedures</w:t>
      </w:r>
      <w:r w:rsidR="002234A8">
        <w:rPr>
          <w:rFonts w:ascii="Times New Roman" w:hAnsi="Times New Roman" w:cs="Times New Roman"/>
          <w:sz w:val="24"/>
          <w:szCs w:val="24"/>
          <w:shd w:val="clear" w:color="auto" w:fill="FFFFFF"/>
        </w:rPr>
        <w:t xml:space="preserve"> and contact tracing</w:t>
      </w:r>
      <w:r w:rsidR="00041D91" w:rsidRPr="004F7978">
        <w:rPr>
          <w:rFonts w:ascii="Times New Roman" w:hAnsi="Times New Roman" w:cs="Times New Roman"/>
          <w:sz w:val="24"/>
          <w:szCs w:val="24"/>
          <w:shd w:val="clear" w:color="auto" w:fill="FFFFFF"/>
        </w:rPr>
        <w:t xml:space="preserve">, so we are told. We explain this to the patient attenders who thankfully understand the situation after a detailed counselling by our Medical Superintendent and me. The Medicine Resident on duty collects the sample and the Laboratory Technician with the Ambulance Driver transports the sample to the designated Laboratory. The Casualty staff look after the mortuary arrangements until the reports come, we have no choice but to wait. </w:t>
      </w:r>
    </w:p>
    <w:p w14:paraId="6A05A8E0"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patient’s attender before leaving says with folded hands,</w:t>
      </w:r>
    </w:p>
    <w:p w14:paraId="762C9AC6"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t>“Thoda dekhiye na, aap log tho bhagwan saman hai, jo bolenge teek hi hoga”</w:t>
      </w:r>
    </w:p>
    <w:p w14:paraId="283A925F"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t>[“Please look at this issue, you are like Gods, what you say must be right”]</w:t>
      </w:r>
    </w:p>
    <w:p w14:paraId="6A0E04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acknowledge his remark with a sense of responsibility and helplessness which nobody would want to carry on their shoulders.</w:t>
      </w:r>
    </w:p>
    <w:p w14:paraId="36CE9E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0903A1E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6B67F8E8" w14:textId="77777777" w:rsidR="00041D91" w:rsidRPr="004F7978" w:rsidRDefault="00041D91"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t>COVID-19 Negative.</w:t>
      </w:r>
    </w:p>
    <w:p w14:paraId="0EC4C7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hand over the deceased to the family.</w:t>
      </w:r>
    </w:p>
    <w:p w14:paraId="2E1817B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An end to life.</w:t>
      </w:r>
    </w:p>
    <w:p w14:paraId="6D5313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2711F404"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go about our duties. The Microbiology Section of the Laboratory receives a call from the Obstetrics Department.</w:t>
      </w:r>
    </w:p>
    <w:p w14:paraId="76CB103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Resident.</w:t>
      </w:r>
    </w:p>
    <w:p w14:paraId="673B3613" w14:textId="3D64F5F4"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“I am on</w:t>
      </w:r>
      <w:r w:rsidR="002234A8">
        <w:rPr>
          <w:rFonts w:ascii="Times New Roman" w:hAnsi="Times New Roman" w:cs="Times New Roman"/>
          <w:sz w:val="24"/>
          <w:szCs w:val="24"/>
          <w:shd w:val="clear" w:color="auto" w:fill="FFFFFF"/>
        </w:rPr>
        <w:t xml:space="preserve"> the</w:t>
      </w:r>
      <w:r w:rsidRPr="004F7978">
        <w:rPr>
          <w:rFonts w:ascii="Times New Roman" w:hAnsi="Times New Roman" w:cs="Times New Roman"/>
          <w:sz w:val="24"/>
          <w:szCs w:val="24"/>
          <w:shd w:val="clear" w:color="auto" w:fill="FFFFFF"/>
        </w:rPr>
        <w:t xml:space="preserve"> line” I reply</w:t>
      </w:r>
    </w:p>
    <w:p w14:paraId="65965409" w14:textId="780540E0"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“Ma’am, the pregnant patient has </w:t>
      </w:r>
      <w:r w:rsidR="002234A8" w:rsidRPr="004F7978">
        <w:rPr>
          <w:rFonts w:ascii="Times New Roman" w:hAnsi="Times New Roman" w:cs="Times New Roman"/>
          <w:sz w:val="24"/>
          <w:szCs w:val="24"/>
          <w:shd w:val="clear" w:color="auto" w:fill="FFFFFF"/>
        </w:rPr>
        <w:t>come, she</w:t>
      </w:r>
      <w:r w:rsidRPr="004F7978">
        <w:rPr>
          <w:rFonts w:ascii="Times New Roman" w:hAnsi="Times New Roman" w:cs="Times New Roman"/>
          <w:sz w:val="24"/>
          <w:szCs w:val="24"/>
          <w:shd w:val="clear" w:color="auto" w:fill="FFFFFF"/>
        </w:rPr>
        <w:t xml:space="preserve"> will get admitted today” she adds.</w:t>
      </w:r>
    </w:p>
    <w:p w14:paraId="5322D50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“Ok, we will collect the swab by afternoon, after the ICMR application procedures” I say.</w:t>
      </w:r>
    </w:p>
    <w:p w14:paraId="7A526B3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All armed with viral transport media, swabs, ice packs, transport boxes, personal protective equipment we go to the isolation labour room which is newly designated for asymptomatic pregnant women from containment zones in the city who are to be tested fifteen days prior to their expected date of delivery.</w:t>
      </w:r>
    </w:p>
    <w:p w14:paraId="46E9083C"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While I speak to the residents on sample collection, new CoVID-19 protocols and infection control measures that are needed I see this lady in her mid-thirties sitting on the bed staring into blank space and lost in deep thought. We go near her and explain her the entire purpose of CoVID-19 testing and the procedure. In the middle of our conversation she breaks down.</w:t>
      </w:r>
    </w:p>
    <w:p w14:paraId="74EDB00C"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lastRenderedPageBreak/>
        <w:t>“Dactre, nange yenu roga illa, na mane horgade hogilla”</w:t>
      </w:r>
    </w:p>
    <w:p w14:paraId="5D87BCC9" w14:textId="77777777" w:rsidR="00041D91" w:rsidRPr="004F7978" w:rsidRDefault="00041D91" w:rsidP="00041D91">
      <w:pPr>
        <w:jc w:val="both"/>
        <w:rPr>
          <w:rFonts w:ascii="Times New Roman" w:hAnsi="Times New Roman" w:cs="Times New Roman"/>
          <w:b/>
          <w:bCs/>
          <w:i/>
          <w:iCs/>
          <w:sz w:val="24"/>
          <w:szCs w:val="24"/>
          <w:shd w:val="clear" w:color="auto" w:fill="FFFFFF"/>
        </w:rPr>
      </w:pPr>
      <w:r w:rsidRPr="004F7978">
        <w:rPr>
          <w:rFonts w:ascii="Times New Roman" w:hAnsi="Times New Roman" w:cs="Times New Roman"/>
          <w:b/>
          <w:bCs/>
          <w:i/>
          <w:iCs/>
          <w:sz w:val="24"/>
          <w:szCs w:val="24"/>
          <w:shd w:val="clear" w:color="auto" w:fill="FFFFFF"/>
        </w:rPr>
        <w:t>[“Doctor, I do not have any disease, I haven’t gone out of home”]</w:t>
      </w:r>
    </w:p>
    <w:p w14:paraId="3B6251BF" w14:textId="48317546"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are in a state of responsibility and helplessness again. We try our best to make her understand that this CoVID-</w:t>
      </w:r>
      <w:r w:rsidR="009B2E0C" w:rsidRPr="004F7978">
        <w:rPr>
          <w:rFonts w:ascii="Times New Roman" w:hAnsi="Times New Roman" w:cs="Times New Roman"/>
          <w:sz w:val="24"/>
          <w:szCs w:val="24"/>
          <w:shd w:val="clear" w:color="auto" w:fill="FFFFFF"/>
        </w:rPr>
        <w:t>19 testing</w:t>
      </w:r>
      <w:r w:rsidRPr="004F7978">
        <w:rPr>
          <w:rFonts w:ascii="Times New Roman" w:hAnsi="Times New Roman" w:cs="Times New Roman"/>
          <w:sz w:val="24"/>
          <w:szCs w:val="24"/>
          <w:shd w:val="clear" w:color="auto" w:fill="FFFFFF"/>
        </w:rPr>
        <w:t xml:space="preserve"> is in the best interest of herself, her baby and the healthcare workers treating her. In fact, the doctors &amp; nurses themselves were quarantined and tested last week, and all are negative. This gave her some solace. The Obstetrics Resident on duty collects the sample, the Laboratory Technician with the Ambulance Driver transports the sample to the designated Laboratory. The Labour Room Staff Nurses looks after the to be mother until the reports come, we have no choice but to wait. </w:t>
      </w:r>
    </w:p>
    <w:p w14:paraId="45E6E75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46462EC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0D7E56C7" w14:textId="77777777" w:rsidR="00041D91" w:rsidRPr="004F7978" w:rsidRDefault="00041D91" w:rsidP="00041D91">
      <w:pPr>
        <w:jc w:val="both"/>
        <w:rPr>
          <w:rFonts w:ascii="Times New Roman" w:hAnsi="Times New Roman" w:cs="Times New Roman"/>
          <w:b/>
          <w:bCs/>
          <w:sz w:val="24"/>
          <w:szCs w:val="24"/>
          <w:shd w:val="clear" w:color="auto" w:fill="FFFFFF"/>
        </w:rPr>
      </w:pPr>
      <w:commentRangeStart w:id="24"/>
      <w:r w:rsidRPr="004F7978">
        <w:rPr>
          <w:rFonts w:ascii="Times New Roman" w:hAnsi="Times New Roman" w:cs="Times New Roman"/>
          <w:b/>
          <w:bCs/>
          <w:sz w:val="24"/>
          <w:szCs w:val="24"/>
          <w:shd w:val="clear" w:color="auto" w:fill="FFFFFF"/>
        </w:rPr>
        <w:t>COVID-19 Negative.</w:t>
      </w:r>
      <w:commentRangeEnd w:id="24"/>
      <w:r w:rsidR="00067B8E">
        <w:rPr>
          <w:rStyle w:val="CommentReference"/>
        </w:rPr>
        <w:commentReference w:id="24"/>
      </w:r>
    </w:p>
    <w:p w14:paraId="42D3BDC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She delivers.</w:t>
      </w:r>
    </w:p>
    <w:p w14:paraId="50243895"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start to life.</w:t>
      </w:r>
    </w:p>
    <w:p w14:paraId="189B9C4D" w14:textId="2C6CD786" w:rsidR="00041D91"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6694ED7E" w14:textId="7A67F55A" w:rsidR="009B2E0C" w:rsidRDefault="009B2E0C" w:rsidP="00041D91">
      <w:pPr>
        <w:jc w:val="both"/>
        <w:rPr>
          <w:rFonts w:ascii="Times New Roman" w:hAnsi="Times New Roman" w:cs="Times New Roman"/>
          <w:sz w:val="24"/>
          <w:szCs w:val="24"/>
          <w:shd w:val="clear" w:color="auto" w:fill="FFFFFF"/>
        </w:rPr>
      </w:pPr>
    </w:p>
    <w:p w14:paraId="013C8432" w14:textId="0909FE29" w:rsidR="009B2E0C" w:rsidRPr="002234A8" w:rsidRDefault="009B2E0C"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ACKNOWLEDGMENT:</w:t>
      </w:r>
    </w:p>
    <w:p w14:paraId="3CB9246D" w14:textId="2FA28385" w:rsidR="009B2E0C" w:rsidRPr="004F7978" w:rsidRDefault="009B2E0C" w:rsidP="00041D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author would like to thank the two patients who taught her about life, death, and everything in between.</w:t>
      </w:r>
    </w:p>
    <w:p w14:paraId="24C7E63A" w14:textId="77777777" w:rsidR="00041D91" w:rsidRPr="004F7978" w:rsidRDefault="00041D91" w:rsidP="00041D91">
      <w:pPr>
        <w:jc w:val="both"/>
        <w:rPr>
          <w:rFonts w:ascii="Times New Roman" w:hAnsi="Times New Roman" w:cs="Times New Roman"/>
          <w:sz w:val="24"/>
          <w:szCs w:val="24"/>
          <w:shd w:val="clear" w:color="auto" w:fill="FFFFFF"/>
        </w:rPr>
      </w:pPr>
    </w:p>
    <w:p w14:paraId="5506411C" w14:textId="253ADA2C" w:rsidR="002234A8" w:rsidRDefault="00067B8E" w:rsidP="00041D91">
      <w:pPr>
        <w:jc w:val="both"/>
        <w:rPr>
          <w:ins w:id="25" w:author="Rakhi Ghoshal" w:date="2020-08-25T07:09:00Z"/>
          <w:rFonts w:ascii="Times New Roman" w:hAnsi="Times New Roman" w:cs="Times New Roman"/>
          <w:sz w:val="24"/>
          <w:szCs w:val="24"/>
          <w:shd w:val="clear" w:color="auto" w:fill="FFFFFF"/>
        </w:rPr>
      </w:pPr>
      <w:ins w:id="26" w:author="Rakhi Ghoshal" w:date="2020-08-25T07:09:00Z">
        <w:r>
          <w:rPr>
            <w:rFonts w:ascii="Times New Roman" w:hAnsi="Times New Roman" w:cs="Times New Roman"/>
            <w:sz w:val="24"/>
            <w:szCs w:val="24"/>
            <w:shd w:val="clear" w:color="auto" w:fill="FFFFFF"/>
          </w:rPr>
          <w:t>Reviewer comments</w:t>
        </w:r>
      </w:ins>
    </w:p>
    <w:p w14:paraId="5DD091C4" w14:textId="4AF9C3A6" w:rsidR="00067B8E" w:rsidRDefault="00067B8E" w:rsidP="00041D91">
      <w:pPr>
        <w:jc w:val="both"/>
        <w:rPr>
          <w:ins w:id="27" w:author="Rakhi Ghoshal" w:date="2020-08-25T07:19:00Z"/>
          <w:rFonts w:ascii="Times New Roman" w:hAnsi="Times New Roman" w:cs="Times New Roman"/>
          <w:sz w:val="24"/>
          <w:szCs w:val="24"/>
          <w:shd w:val="clear" w:color="auto" w:fill="FFFFFF"/>
        </w:rPr>
      </w:pPr>
      <w:ins w:id="28" w:author="Rakhi Ghoshal" w:date="2020-08-25T07:09:00Z">
        <w:r>
          <w:rPr>
            <w:rFonts w:ascii="Times New Roman" w:hAnsi="Times New Roman" w:cs="Times New Roman"/>
            <w:sz w:val="24"/>
            <w:szCs w:val="24"/>
            <w:shd w:val="clear" w:color="auto" w:fill="FFFFFF"/>
          </w:rPr>
          <w:t xml:space="preserve">This short reflective piece focusses </w:t>
        </w:r>
      </w:ins>
      <w:ins w:id="29" w:author="Rakhi Ghoshal" w:date="2020-08-25T07:10:00Z">
        <w:r>
          <w:rPr>
            <w:rFonts w:ascii="Times New Roman" w:hAnsi="Times New Roman" w:cs="Times New Roman"/>
            <w:sz w:val="24"/>
            <w:szCs w:val="24"/>
            <w:shd w:val="clear" w:color="auto" w:fill="FFFFFF"/>
          </w:rPr>
          <w:t xml:space="preserve">on the theme of uncertainty </w:t>
        </w:r>
      </w:ins>
      <w:ins w:id="30" w:author="Rakhi Ghoshal" w:date="2020-08-25T07:13:00Z">
        <w:r>
          <w:rPr>
            <w:rFonts w:ascii="Times New Roman" w:hAnsi="Times New Roman" w:cs="Times New Roman"/>
            <w:sz w:val="24"/>
            <w:szCs w:val="24"/>
            <w:shd w:val="clear" w:color="auto" w:fill="FFFFFF"/>
          </w:rPr>
          <w:t xml:space="preserve">especially in the times of this pandemic; </w:t>
        </w:r>
      </w:ins>
      <w:ins w:id="31" w:author="Rakhi Ghoshal" w:date="2020-08-25T07:14:00Z">
        <w:r>
          <w:rPr>
            <w:rFonts w:ascii="Times New Roman" w:hAnsi="Times New Roman" w:cs="Times New Roman"/>
            <w:sz w:val="24"/>
            <w:szCs w:val="24"/>
            <w:shd w:val="clear" w:color="auto" w:fill="FFFFFF"/>
          </w:rPr>
          <w:t xml:space="preserve">it is interesting inasmuch as it dwells on two ‘negative’ cases to shore up the components of anxiety, helplessness and </w:t>
        </w:r>
      </w:ins>
      <w:ins w:id="32" w:author="Rakhi Ghoshal" w:date="2020-08-25T07:17:00Z">
        <w:r>
          <w:rPr>
            <w:rFonts w:ascii="Times New Roman" w:hAnsi="Times New Roman" w:cs="Times New Roman"/>
            <w:sz w:val="24"/>
            <w:szCs w:val="24"/>
            <w:shd w:val="clear" w:color="auto" w:fill="FFFFFF"/>
          </w:rPr>
          <w:t xml:space="preserve">the inevitability of life itself. The moments of uncertainty between ‘possibility’ of infection and the </w:t>
        </w:r>
      </w:ins>
      <w:ins w:id="33" w:author="Rakhi Ghoshal" w:date="2020-08-25T07:18:00Z">
        <w:r>
          <w:rPr>
            <w:rFonts w:ascii="Times New Roman" w:hAnsi="Times New Roman" w:cs="Times New Roman"/>
            <w:sz w:val="24"/>
            <w:szCs w:val="24"/>
            <w:shd w:val="clear" w:color="auto" w:fill="FFFFFF"/>
          </w:rPr>
          <w:t>confirmation of it not being there are well captured, showcasing how the ordinary human being has been haunted by this disease, how the normal has b</w:t>
        </w:r>
      </w:ins>
      <w:ins w:id="34" w:author="Rakhi Ghoshal" w:date="2020-08-25T07:19:00Z">
        <w:r>
          <w:rPr>
            <w:rFonts w:ascii="Times New Roman" w:hAnsi="Times New Roman" w:cs="Times New Roman"/>
            <w:sz w:val="24"/>
            <w:szCs w:val="24"/>
            <w:shd w:val="clear" w:color="auto" w:fill="FFFFFF"/>
          </w:rPr>
          <w:t xml:space="preserve">ecome the exceptional. </w:t>
        </w:r>
      </w:ins>
    </w:p>
    <w:p w14:paraId="6AD3A5F9" w14:textId="2A3F936F" w:rsidR="00067B8E" w:rsidRDefault="00020D2B" w:rsidP="00041D91">
      <w:pPr>
        <w:jc w:val="both"/>
        <w:rPr>
          <w:ins w:id="35" w:author="Rakhi Ghoshal" w:date="2020-08-25T07:25:00Z"/>
          <w:rFonts w:ascii="Times New Roman" w:hAnsi="Times New Roman" w:cs="Times New Roman"/>
          <w:sz w:val="24"/>
          <w:szCs w:val="24"/>
          <w:shd w:val="clear" w:color="auto" w:fill="FFFFFF"/>
        </w:rPr>
      </w:pPr>
      <w:proofErr w:type="gramStart"/>
      <w:ins w:id="36" w:author="Rakhi Ghoshal" w:date="2020-08-25T07:19:00Z">
        <w:r>
          <w:rPr>
            <w:rFonts w:ascii="Times New Roman" w:hAnsi="Times New Roman" w:cs="Times New Roman"/>
            <w:sz w:val="24"/>
            <w:szCs w:val="24"/>
            <w:shd w:val="clear" w:color="auto" w:fill="FFFFFF"/>
          </w:rPr>
          <w:t>Having said this, there</w:t>
        </w:r>
        <w:proofErr w:type="gramEnd"/>
        <w:r>
          <w:rPr>
            <w:rFonts w:ascii="Times New Roman" w:hAnsi="Times New Roman" w:cs="Times New Roman"/>
            <w:sz w:val="24"/>
            <w:szCs w:val="24"/>
            <w:shd w:val="clear" w:color="auto" w:fill="FFFFFF"/>
          </w:rPr>
          <w:t xml:space="preserve"> are a few gaps which need to be addressed before it can be considered for further process: </w:t>
        </w:r>
      </w:ins>
      <w:ins w:id="37" w:author="Rakhi Ghoshal" w:date="2020-08-25T07:25:00Z">
        <w:r>
          <w:rPr>
            <w:rFonts w:ascii="Times New Roman" w:hAnsi="Times New Roman" w:cs="Times New Roman"/>
            <w:sz w:val="24"/>
            <w:szCs w:val="24"/>
            <w:shd w:val="clear" w:color="auto" w:fill="FFFFFF"/>
          </w:rPr>
          <w:t xml:space="preserve">they are inserted in the body of the text in track change. </w:t>
        </w:r>
      </w:ins>
    </w:p>
    <w:p w14:paraId="3DF64DFE" w14:textId="07A48166" w:rsidR="00020D2B" w:rsidRDefault="00020D2B" w:rsidP="00041D91">
      <w:pPr>
        <w:jc w:val="both"/>
        <w:rPr>
          <w:ins w:id="38" w:author="Rakhi Ghoshal" w:date="2020-08-25T07:22:00Z"/>
          <w:rFonts w:ascii="Times New Roman" w:hAnsi="Times New Roman" w:cs="Times New Roman"/>
          <w:sz w:val="24"/>
          <w:szCs w:val="24"/>
          <w:shd w:val="clear" w:color="auto" w:fill="FFFFFF"/>
        </w:rPr>
      </w:pPr>
      <w:ins w:id="39" w:author="Rakhi Ghoshal" w:date="2020-08-25T07:21:00Z">
        <w:r>
          <w:rPr>
            <w:rFonts w:ascii="Times New Roman" w:hAnsi="Times New Roman" w:cs="Times New Roman"/>
            <w:sz w:val="24"/>
            <w:szCs w:val="24"/>
            <w:shd w:val="clear" w:color="auto" w:fill="FFFFFF"/>
          </w:rPr>
          <w:t xml:space="preserve">An Abstract for this piece can just be of two simple lines describing the core focus; no quote is needed in the abstract. </w:t>
        </w:r>
      </w:ins>
    </w:p>
    <w:p w14:paraId="4D04DD6D" w14:textId="3000233F" w:rsidR="00020D2B" w:rsidRDefault="00020D2B" w:rsidP="00041D91">
      <w:pPr>
        <w:jc w:val="both"/>
        <w:rPr>
          <w:ins w:id="40" w:author="Rakhi Ghoshal" w:date="2020-08-25T07:26:00Z"/>
          <w:rFonts w:ascii="Times New Roman" w:hAnsi="Times New Roman" w:cs="Times New Roman"/>
          <w:sz w:val="24"/>
          <w:szCs w:val="24"/>
          <w:shd w:val="clear" w:color="auto" w:fill="FFFFFF"/>
        </w:rPr>
      </w:pPr>
      <w:ins w:id="41" w:author="Rakhi Ghoshal" w:date="2020-08-25T07:26:00Z">
        <w:r>
          <w:rPr>
            <w:rFonts w:ascii="Times New Roman" w:hAnsi="Times New Roman" w:cs="Times New Roman"/>
            <w:sz w:val="24"/>
            <w:szCs w:val="24"/>
            <w:shd w:val="clear" w:color="auto" w:fill="FFFFFF"/>
          </w:rPr>
          <w:t xml:space="preserve">Overall, recommend revising and submitting for review. </w:t>
        </w:r>
      </w:ins>
    </w:p>
    <w:p w14:paraId="105503D4" w14:textId="579457CE" w:rsidR="00020D2B" w:rsidRDefault="00020D2B" w:rsidP="00041D91">
      <w:pPr>
        <w:jc w:val="both"/>
        <w:rPr>
          <w:ins w:id="42" w:author="Rakhi Ghoshal" w:date="2020-08-25T07:20:00Z"/>
          <w:rFonts w:ascii="Times New Roman" w:hAnsi="Times New Roman" w:cs="Times New Roman"/>
          <w:sz w:val="24"/>
          <w:szCs w:val="24"/>
          <w:shd w:val="clear" w:color="auto" w:fill="FFFFFF"/>
        </w:rPr>
      </w:pPr>
      <w:ins w:id="43" w:author="Rakhi Ghoshal" w:date="2020-08-25T07:26:00Z">
        <w:r w:rsidRPr="00020D2B">
          <w:rPr>
            <w:rFonts w:ascii="Times New Roman" w:hAnsi="Times New Roman" w:cs="Times New Roman"/>
            <w:b/>
            <w:bCs/>
            <w:sz w:val="24"/>
            <w:szCs w:val="24"/>
            <w:shd w:val="clear" w:color="auto" w:fill="FFFFFF"/>
          </w:rPr>
          <w:lastRenderedPageBreak/>
          <w:t>Note to M</w:t>
        </w:r>
      </w:ins>
      <w:ins w:id="44" w:author="Rakhi Ghoshal" w:date="2020-08-25T07:30:00Z">
        <w:r w:rsidR="00CA1751">
          <w:rPr>
            <w:rFonts w:ascii="Times New Roman" w:hAnsi="Times New Roman" w:cs="Times New Roman"/>
            <w:b/>
            <w:bCs/>
            <w:sz w:val="24"/>
            <w:szCs w:val="24"/>
            <w:shd w:val="clear" w:color="auto" w:fill="FFFFFF"/>
          </w:rPr>
          <w:t>anu</w:t>
        </w:r>
      </w:ins>
      <w:ins w:id="45" w:author="Rakhi Ghoshal" w:date="2020-08-25T07:26:00Z">
        <w:r w:rsidRPr="00020D2B">
          <w:rPr>
            <w:rFonts w:ascii="Times New Roman" w:hAnsi="Times New Roman" w:cs="Times New Roman"/>
            <w:b/>
            <w:bCs/>
            <w:sz w:val="24"/>
            <w:szCs w:val="24"/>
            <w:shd w:val="clear" w:color="auto" w:fill="FFFFFF"/>
          </w:rPr>
          <w:t>s</w:t>
        </w:r>
      </w:ins>
      <w:ins w:id="46" w:author="Rakhi Ghoshal" w:date="2020-08-25T07:30:00Z">
        <w:r w:rsidR="00CA1751">
          <w:rPr>
            <w:rFonts w:ascii="Times New Roman" w:hAnsi="Times New Roman" w:cs="Times New Roman"/>
            <w:b/>
            <w:bCs/>
            <w:sz w:val="24"/>
            <w:szCs w:val="24"/>
            <w:shd w:val="clear" w:color="auto" w:fill="FFFFFF"/>
          </w:rPr>
          <w:t>cript</w:t>
        </w:r>
      </w:ins>
      <w:ins w:id="47" w:author="Rakhi Ghoshal" w:date="2020-08-25T07:26:00Z">
        <w:r w:rsidRPr="00020D2B">
          <w:rPr>
            <w:rFonts w:ascii="Times New Roman" w:hAnsi="Times New Roman" w:cs="Times New Roman"/>
            <w:b/>
            <w:bCs/>
            <w:sz w:val="24"/>
            <w:szCs w:val="24"/>
            <w:shd w:val="clear" w:color="auto" w:fill="FFFFFF"/>
          </w:rPr>
          <w:t>. Editor</w:t>
        </w:r>
        <w:r>
          <w:rPr>
            <w:rFonts w:ascii="Times New Roman" w:hAnsi="Times New Roman" w:cs="Times New Roman"/>
            <w:sz w:val="24"/>
            <w:szCs w:val="24"/>
            <w:shd w:val="clear" w:color="auto" w:fill="FFFFFF"/>
          </w:rPr>
          <w:t>: The piece is not one of the strongest (Reflection base</w:t>
        </w:r>
      </w:ins>
      <w:ins w:id="48" w:author="Rakhi Ghoshal" w:date="2020-08-25T07:27:00Z">
        <w:r>
          <w:rPr>
            <w:rFonts w:ascii="Times New Roman" w:hAnsi="Times New Roman" w:cs="Times New Roman"/>
            <w:sz w:val="24"/>
            <w:szCs w:val="24"/>
            <w:shd w:val="clear" w:color="auto" w:fill="FFFFFF"/>
          </w:rPr>
          <w:t xml:space="preserve">d) </w:t>
        </w:r>
      </w:ins>
      <w:ins w:id="49" w:author="Rakhi Ghoshal" w:date="2020-08-25T07:26:00Z">
        <w:r>
          <w:rPr>
            <w:rFonts w:ascii="Times New Roman" w:hAnsi="Times New Roman" w:cs="Times New Roman"/>
            <w:sz w:val="24"/>
            <w:szCs w:val="24"/>
            <w:shd w:val="clear" w:color="auto" w:fill="FFFFFF"/>
          </w:rPr>
          <w:t>I have come across</w:t>
        </w:r>
      </w:ins>
      <w:ins w:id="50" w:author="Rakhi Ghoshal" w:date="2020-08-25T07:27:00Z">
        <w:r>
          <w:rPr>
            <w:rFonts w:ascii="Times New Roman" w:hAnsi="Times New Roman" w:cs="Times New Roman"/>
            <w:sz w:val="24"/>
            <w:szCs w:val="24"/>
            <w:shd w:val="clear" w:color="auto" w:fill="FFFFFF"/>
          </w:rPr>
          <w:t xml:space="preserve">; however, given that in this onslaught of </w:t>
        </w:r>
        <w:proofErr w:type="spellStart"/>
        <w:r>
          <w:rPr>
            <w:rFonts w:ascii="Times New Roman" w:hAnsi="Times New Roman" w:cs="Times New Roman"/>
            <w:sz w:val="24"/>
            <w:szCs w:val="24"/>
            <w:shd w:val="clear" w:color="auto" w:fill="FFFFFF"/>
          </w:rPr>
          <w:t>covid</w:t>
        </w:r>
        <w:proofErr w:type="spellEnd"/>
        <w:r>
          <w:rPr>
            <w:rFonts w:ascii="Times New Roman" w:hAnsi="Times New Roman" w:cs="Times New Roman"/>
            <w:sz w:val="24"/>
            <w:szCs w:val="24"/>
            <w:shd w:val="clear" w:color="auto" w:fill="FFFFFF"/>
          </w:rPr>
          <w:t xml:space="preserve"> pieces, this even focuses on two ‘negative’ cases and shows how the once ordinary, the daily has now become a near exception, how </w:t>
        </w:r>
      </w:ins>
      <w:ins w:id="51" w:author="Rakhi Ghoshal" w:date="2020-08-25T07:28:00Z">
        <w:r>
          <w:rPr>
            <w:rFonts w:ascii="Times New Roman" w:hAnsi="Times New Roman" w:cs="Times New Roman"/>
            <w:sz w:val="24"/>
            <w:szCs w:val="24"/>
            <w:shd w:val="clear" w:color="auto" w:fill="FFFFFF"/>
          </w:rPr>
          <w:t xml:space="preserve">‘death’ seems less painful and shocking than death from </w:t>
        </w:r>
        <w:proofErr w:type="spellStart"/>
        <w:r>
          <w:rPr>
            <w:rFonts w:ascii="Times New Roman" w:hAnsi="Times New Roman" w:cs="Times New Roman"/>
            <w:sz w:val="24"/>
            <w:szCs w:val="24"/>
            <w:shd w:val="clear" w:color="auto" w:fill="FFFFFF"/>
          </w:rPr>
          <w:t>covid</w:t>
        </w:r>
        <w:proofErr w:type="spellEnd"/>
        <w:r>
          <w:rPr>
            <w:rFonts w:ascii="Times New Roman" w:hAnsi="Times New Roman" w:cs="Times New Roman"/>
            <w:sz w:val="24"/>
            <w:szCs w:val="24"/>
            <w:shd w:val="clear" w:color="auto" w:fill="FFFFFF"/>
          </w:rPr>
          <w:t xml:space="preserve"> (as shown in the first part of this narrative), is a laudable attempt. Also, it is a short piece, and in </w:t>
        </w:r>
      </w:ins>
      <w:ins w:id="52" w:author="Rakhi Ghoshal" w:date="2020-08-25T07:29:00Z">
        <w:r>
          <w:rPr>
            <w:rFonts w:ascii="Times New Roman" w:hAnsi="Times New Roman" w:cs="Times New Roman"/>
            <w:sz w:val="24"/>
            <w:szCs w:val="24"/>
            <w:shd w:val="clear" w:color="auto" w:fill="FFFFFF"/>
          </w:rPr>
          <w:t xml:space="preserve">terms of language and grammar well </w:t>
        </w:r>
        <w:proofErr w:type="gramStart"/>
        <w:r>
          <w:rPr>
            <w:rFonts w:ascii="Times New Roman" w:hAnsi="Times New Roman" w:cs="Times New Roman"/>
            <w:sz w:val="24"/>
            <w:szCs w:val="24"/>
            <w:shd w:val="clear" w:color="auto" w:fill="FFFFFF"/>
          </w:rPr>
          <w:t>knit, more or less</w:t>
        </w:r>
        <w:proofErr w:type="gramEnd"/>
        <w:r>
          <w:rPr>
            <w:rFonts w:ascii="Times New Roman" w:hAnsi="Times New Roman" w:cs="Times New Roman"/>
            <w:sz w:val="24"/>
            <w:szCs w:val="24"/>
            <w:shd w:val="clear" w:color="auto" w:fill="FFFFFF"/>
          </w:rPr>
          <w:t xml:space="preserve">. </w:t>
        </w:r>
        <w:r w:rsidR="00CA1751">
          <w:rPr>
            <w:rFonts w:ascii="Times New Roman" w:hAnsi="Times New Roman" w:cs="Times New Roman"/>
            <w:sz w:val="24"/>
            <w:szCs w:val="24"/>
            <w:shd w:val="clear" w:color="auto" w:fill="FFFFFF"/>
          </w:rPr>
          <w:t xml:space="preserve">I am of the opinion that should the few points be </w:t>
        </w:r>
        <w:proofErr w:type="gramStart"/>
        <w:r w:rsidR="00CA1751">
          <w:rPr>
            <w:rFonts w:ascii="Times New Roman" w:hAnsi="Times New Roman" w:cs="Times New Roman"/>
            <w:sz w:val="24"/>
            <w:szCs w:val="24"/>
            <w:shd w:val="clear" w:color="auto" w:fill="FFFFFF"/>
          </w:rPr>
          <w:t>addressed,</w:t>
        </w:r>
        <w:proofErr w:type="gramEnd"/>
        <w:r w:rsidR="00CA1751">
          <w:rPr>
            <w:rFonts w:ascii="Times New Roman" w:hAnsi="Times New Roman" w:cs="Times New Roman"/>
            <w:sz w:val="24"/>
            <w:szCs w:val="24"/>
            <w:shd w:val="clear" w:color="auto" w:fill="FFFFFF"/>
          </w:rPr>
          <w:t xml:space="preserve"> we can consider it for publication. I am happy to </w:t>
        </w:r>
        <w:proofErr w:type="gramStart"/>
        <w:r w:rsidR="00CA1751">
          <w:rPr>
            <w:rFonts w:ascii="Times New Roman" w:hAnsi="Times New Roman" w:cs="Times New Roman"/>
            <w:sz w:val="24"/>
            <w:szCs w:val="24"/>
            <w:shd w:val="clear" w:color="auto" w:fill="FFFFFF"/>
          </w:rPr>
          <w:t>take a look</w:t>
        </w:r>
        <w:proofErr w:type="gramEnd"/>
        <w:r w:rsidR="00CA1751">
          <w:rPr>
            <w:rFonts w:ascii="Times New Roman" w:hAnsi="Times New Roman" w:cs="Times New Roman"/>
            <w:sz w:val="24"/>
            <w:szCs w:val="24"/>
            <w:shd w:val="clear" w:color="auto" w:fill="FFFFFF"/>
          </w:rPr>
          <w:t xml:space="preserve"> at it when/if it comes in after revisions, i</w:t>
        </w:r>
      </w:ins>
      <w:ins w:id="53" w:author="Rakhi Ghoshal" w:date="2020-08-25T07:30:00Z">
        <w:r w:rsidR="00CA1751">
          <w:rPr>
            <w:rFonts w:ascii="Times New Roman" w:hAnsi="Times New Roman" w:cs="Times New Roman"/>
            <w:sz w:val="24"/>
            <w:szCs w:val="24"/>
            <w:shd w:val="clear" w:color="auto" w:fill="FFFFFF"/>
          </w:rPr>
          <w:t>f you want me to.</w:t>
        </w:r>
      </w:ins>
    </w:p>
    <w:p w14:paraId="6BD7B5E9" w14:textId="77777777" w:rsidR="00020D2B" w:rsidRPr="004F7978" w:rsidRDefault="00020D2B" w:rsidP="00041D91">
      <w:pPr>
        <w:jc w:val="both"/>
        <w:rPr>
          <w:rFonts w:ascii="Times New Roman" w:hAnsi="Times New Roman" w:cs="Times New Roman"/>
          <w:sz w:val="24"/>
          <w:szCs w:val="24"/>
          <w:shd w:val="clear" w:color="auto" w:fill="FFFFFF"/>
        </w:rPr>
      </w:pPr>
    </w:p>
    <w:p w14:paraId="7C6E2A20" w14:textId="77777777" w:rsidR="00041D91" w:rsidRPr="004F7978" w:rsidRDefault="00041D91" w:rsidP="00041D91">
      <w:pPr>
        <w:jc w:val="both"/>
        <w:rPr>
          <w:rFonts w:ascii="Times New Roman" w:hAnsi="Times New Roman" w:cs="Times New Roman"/>
          <w:sz w:val="24"/>
          <w:szCs w:val="24"/>
          <w:shd w:val="clear" w:color="auto" w:fill="FFFFFF"/>
        </w:rPr>
      </w:pPr>
    </w:p>
    <w:p w14:paraId="2952FDB8" w14:textId="77777777" w:rsidR="00041D91" w:rsidRPr="004F7978" w:rsidRDefault="00041D91" w:rsidP="00041D91">
      <w:pPr>
        <w:jc w:val="both"/>
        <w:rPr>
          <w:rFonts w:ascii="Times New Roman" w:hAnsi="Times New Roman" w:cs="Times New Roman"/>
          <w:sz w:val="24"/>
          <w:szCs w:val="24"/>
          <w:shd w:val="clear" w:color="auto" w:fill="FFFFFF"/>
        </w:rPr>
      </w:pPr>
    </w:p>
    <w:p w14:paraId="6FDC4B7D" w14:textId="77777777" w:rsidR="00041D91" w:rsidRPr="004F7978" w:rsidRDefault="00041D91" w:rsidP="00041D91">
      <w:pPr>
        <w:jc w:val="both"/>
        <w:rPr>
          <w:rFonts w:ascii="Times New Roman" w:hAnsi="Times New Roman" w:cs="Times New Roman"/>
          <w:sz w:val="24"/>
          <w:szCs w:val="24"/>
          <w:shd w:val="clear" w:color="auto" w:fill="FFFFFF"/>
        </w:rPr>
      </w:pPr>
    </w:p>
    <w:p w14:paraId="7148FDD5" w14:textId="77777777" w:rsidR="00041D91" w:rsidRPr="004F7978" w:rsidRDefault="00041D91" w:rsidP="00041D91">
      <w:pPr>
        <w:jc w:val="both"/>
        <w:rPr>
          <w:rFonts w:ascii="Times New Roman" w:hAnsi="Times New Roman" w:cs="Times New Roman"/>
          <w:sz w:val="24"/>
          <w:szCs w:val="24"/>
          <w:shd w:val="clear" w:color="auto" w:fill="FFFFFF"/>
        </w:rPr>
      </w:pPr>
    </w:p>
    <w:p w14:paraId="183EC54C" w14:textId="77777777" w:rsidR="00041D91" w:rsidRPr="004F7978" w:rsidRDefault="00041D91" w:rsidP="00041D91">
      <w:pPr>
        <w:jc w:val="both"/>
        <w:rPr>
          <w:rFonts w:ascii="Times New Roman" w:hAnsi="Times New Roman" w:cs="Times New Roman"/>
          <w:sz w:val="24"/>
          <w:szCs w:val="24"/>
          <w:shd w:val="clear" w:color="auto" w:fill="FFFFFF"/>
        </w:rPr>
      </w:pPr>
    </w:p>
    <w:p w14:paraId="72A4AF0D" w14:textId="116AF50C" w:rsidR="00840AE0" w:rsidRPr="00041D91" w:rsidRDefault="00840AE0" w:rsidP="00EF0735">
      <w:pPr>
        <w:rPr>
          <w:rFonts w:ascii="Times New Roman" w:hAnsi="Times New Roman" w:cs="Times New Roman"/>
          <w:sz w:val="24"/>
          <w:szCs w:val="24"/>
        </w:rPr>
      </w:pPr>
    </w:p>
    <w:sectPr w:rsidR="00840AE0" w:rsidRPr="00041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khi Ghoshal" w:date="2020-08-24T23:18:00Z" w:initials="RG">
    <w:p w14:paraId="49F0B71A" w14:textId="72F88A4B" w:rsidR="002E17D3" w:rsidRDefault="002E17D3">
      <w:pPr>
        <w:pStyle w:val="CommentText"/>
      </w:pPr>
      <w:r>
        <w:rPr>
          <w:rStyle w:val="CommentReference"/>
        </w:rPr>
        <w:annotationRef/>
      </w:r>
      <w:r>
        <w:t xml:space="preserve">The </w:t>
      </w:r>
      <w:r w:rsidR="00020D2B">
        <w:t xml:space="preserve">order of the two pieces is in reverse; suggest reversing the words in the title OR reordering the two narratives. </w:t>
      </w:r>
    </w:p>
  </w:comment>
  <w:comment w:id="2" w:author="Rakhi Ghoshal" w:date="2020-08-25T07:25:00Z" w:initials="RG">
    <w:p w14:paraId="43DE509D" w14:textId="6760EC02" w:rsidR="00020D2B" w:rsidRDefault="00020D2B">
      <w:pPr>
        <w:pStyle w:val="CommentText"/>
      </w:pPr>
      <w:r>
        <w:rPr>
          <w:rStyle w:val="CommentReference"/>
        </w:rPr>
        <w:annotationRef/>
      </w:r>
      <w:r>
        <w:t xml:space="preserve">What ‘in between’ has been dealt with in this piece is not clear; if needed, suggest using a diff title </w:t>
      </w:r>
    </w:p>
  </w:comment>
  <w:comment w:id="3" w:author="Rakhi Ghoshal" w:date="2020-08-24T23:18:00Z" w:initials="RG">
    <w:p w14:paraId="4FC1B7A0" w14:textId="38578774" w:rsidR="002E17D3" w:rsidRDefault="002E17D3">
      <w:pPr>
        <w:pStyle w:val="CommentText"/>
      </w:pPr>
      <w:r>
        <w:rPr>
          <w:rStyle w:val="CommentReference"/>
        </w:rPr>
        <w:annotationRef/>
      </w:r>
      <w:r>
        <w:t xml:space="preserve">Suggest inserting this as a starting quote or one at the end of the piece; but </w:t>
      </w:r>
      <w:proofErr w:type="gramStart"/>
      <w:r>
        <w:t>definitely not</w:t>
      </w:r>
      <w:proofErr w:type="gramEnd"/>
      <w:r>
        <w:t xml:space="preserve"> in the abstract. </w:t>
      </w:r>
    </w:p>
  </w:comment>
  <w:comment w:id="19" w:author="Rakhi Ghoshal" w:date="2020-08-24T23:21:00Z" w:initials="RG">
    <w:p w14:paraId="13DC8C01" w14:textId="3CB7E972" w:rsidR="002E17D3" w:rsidRDefault="002E17D3">
      <w:pPr>
        <w:pStyle w:val="CommentText"/>
      </w:pPr>
      <w:r>
        <w:rPr>
          <w:rStyle w:val="CommentReference"/>
        </w:rPr>
        <w:annotationRef/>
      </w:r>
      <w:r>
        <w:t>No need for caps lock; a single exclamation at the end will do</w:t>
      </w:r>
    </w:p>
  </w:comment>
  <w:comment w:id="20" w:author="Rakhi Ghoshal" w:date="2020-08-24T23:22:00Z" w:initials="RG">
    <w:p w14:paraId="76838CC2" w14:textId="7C4A382D" w:rsidR="002E17D3" w:rsidRDefault="002E17D3">
      <w:pPr>
        <w:pStyle w:val="CommentText"/>
      </w:pPr>
      <w:r>
        <w:rPr>
          <w:rStyle w:val="CommentReference"/>
        </w:rPr>
        <w:annotationRef/>
      </w:r>
      <w:r>
        <w:t xml:space="preserve">What was the old one? A line to describe the differences would be useful for the reader </w:t>
      </w:r>
    </w:p>
  </w:comment>
  <w:comment w:id="21" w:author="Rakhi Ghoshal" w:date="2020-08-24T23:23:00Z" w:initials="RG">
    <w:p w14:paraId="70692B5D" w14:textId="6A9C53F7" w:rsidR="002E17D3" w:rsidRDefault="002E17D3">
      <w:pPr>
        <w:pStyle w:val="CommentText"/>
      </w:pPr>
      <w:r>
        <w:rPr>
          <w:rStyle w:val="CommentReference"/>
        </w:rPr>
        <w:annotationRef/>
      </w:r>
      <w:r>
        <w:t xml:space="preserve">‘plan to’ </w:t>
      </w:r>
    </w:p>
  </w:comment>
  <w:comment w:id="24" w:author="Rakhi Ghoshal" w:date="2020-08-25T07:08:00Z" w:initials="RG">
    <w:p w14:paraId="7832FDC2" w14:textId="4F99E79E" w:rsidR="00067B8E" w:rsidRDefault="00067B8E">
      <w:pPr>
        <w:pStyle w:val="CommentText"/>
      </w:pPr>
      <w:r>
        <w:rPr>
          <w:rStyle w:val="CommentReference"/>
        </w:rPr>
        <w:annotationRef/>
      </w:r>
      <w:r>
        <w:t>No need for formatting in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F0B71A" w15:done="0"/>
  <w15:commentEx w15:paraId="43DE509D" w15:done="0"/>
  <w15:commentEx w15:paraId="4FC1B7A0" w15:done="0"/>
  <w15:commentEx w15:paraId="13DC8C01" w15:done="0"/>
  <w15:commentEx w15:paraId="76838CC2" w15:done="0"/>
  <w15:commentEx w15:paraId="70692B5D" w15:done="0"/>
  <w15:commentEx w15:paraId="7832F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C92C" w16cex:dateUtc="2020-08-24T17:48:00Z"/>
  <w16cex:commentExtensible w16cex:durableId="22EF3B50" w16cex:dateUtc="2020-08-25T01:55:00Z"/>
  <w16cex:commentExtensible w16cex:durableId="22EEC950" w16cex:dateUtc="2020-08-24T17:48:00Z"/>
  <w16cex:commentExtensible w16cex:durableId="22EEC9FC" w16cex:dateUtc="2020-08-24T17:51:00Z"/>
  <w16cex:commentExtensible w16cex:durableId="22EECA2D" w16cex:dateUtc="2020-08-24T17:52:00Z"/>
  <w16cex:commentExtensible w16cex:durableId="22EECA71" w16cex:dateUtc="2020-08-24T17:53:00Z"/>
  <w16cex:commentExtensible w16cex:durableId="22EF378B" w16cex:dateUtc="2020-08-25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0B71A" w16cid:durableId="22EEC92C"/>
  <w16cid:commentId w16cid:paraId="43DE509D" w16cid:durableId="22EF3B50"/>
  <w16cid:commentId w16cid:paraId="4FC1B7A0" w16cid:durableId="22EEC950"/>
  <w16cid:commentId w16cid:paraId="13DC8C01" w16cid:durableId="22EEC9FC"/>
  <w16cid:commentId w16cid:paraId="76838CC2" w16cid:durableId="22EECA2D"/>
  <w16cid:commentId w16cid:paraId="70692B5D" w16cid:durableId="22EECA71"/>
  <w16cid:commentId w16cid:paraId="7832FDC2" w16cid:durableId="22EF37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khi Ghoshal">
    <w15:presenceInfo w15:providerId="AD" w15:userId="S::rakhi@careindia.org::96e5d1d8-b659-4d3d-853c-cfffad827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5B"/>
    <w:rsid w:val="00020D2B"/>
    <w:rsid w:val="00041D91"/>
    <w:rsid w:val="00067B8E"/>
    <w:rsid w:val="002234A8"/>
    <w:rsid w:val="002E17D3"/>
    <w:rsid w:val="004212E9"/>
    <w:rsid w:val="006347DB"/>
    <w:rsid w:val="00840AE0"/>
    <w:rsid w:val="009B2E0C"/>
    <w:rsid w:val="00CA1751"/>
    <w:rsid w:val="00DC4E5B"/>
    <w:rsid w:val="00EF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3F48"/>
  <w15:chartTrackingRefBased/>
  <w15:docId w15:val="{EDCB956D-4B5C-4F77-B8B2-77512706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735"/>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7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0735"/>
    <w:rPr>
      <w:b/>
      <w:bCs/>
    </w:rPr>
  </w:style>
  <w:style w:type="paragraph" w:styleId="NoSpacing">
    <w:name w:val="No Spacing"/>
    <w:uiPriority w:val="1"/>
    <w:qFormat/>
    <w:rsid w:val="00041D91"/>
    <w:pPr>
      <w:spacing w:after="0" w:line="240" w:lineRule="auto"/>
    </w:pPr>
    <w:rPr>
      <w:lang w:val="en-AU"/>
    </w:rPr>
  </w:style>
  <w:style w:type="character" w:styleId="Emphasis">
    <w:name w:val="Emphasis"/>
    <w:basedOn w:val="DefaultParagraphFont"/>
    <w:uiPriority w:val="20"/>
    <w:qFormat/>
    <w:rsid w:val="00041D91"/>
    <w:rPr>
      <w:i/>
      <w:iCs/>
    </w:rPr>
  </w:style>
  <w:style w:type="paragraph" w:customStyle="1" w:styleId="author">
    <w:name w:val="author"/>
    <w:basedOn w:val="Normal"/>
    <w:rsid w:val="009B2E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B2E0C"/>
    <w:rPr>
      <w:color w:val="0000FF"/>
      <w:u w:val="single"/>
    </w:rPr>
  </w:style>
  <w:style w:type="character" w:styleId="CommentReference">
    <w:name w:val="annotation reference"/>
    <w:basedOn w:val="DefaultParagraphFont"/>
    <w:uiPriority w:val="99"/>
    <w:semiHidden/>
    <w:unhideWhenUsed/>
    <w:rsid w:val="002E17D3"/>
    <w:rPr>
      <w:sz w:val="16"/>
      <w:szCs w:val="16"/>
    </w:rPr>
  </w:style>
  <w:style w:type="paragraph" w:styleId="CommentText">
    <w:name w:val="annotation text"/>
    <w:basedOn w:val="Normal"/>
    <w:link w:val="CommentTextChar"/>
    <w:uiPriority w:val="99"/>
    <w:semiHidden/>
    <w:unhideWhenUsed/>
    <w:rsid w:val="002E17D3"/>
    <w:pPr>
      <w:spacing w:line="240" w:lineRule="auto"/>
    </w:pPr>
    <w:rPr>
      <w:sz w:val="20"/>
      <w:szCs w:val="20"/>
    </w:rPr>
  </w:style>
  <w:style w:type="character" w:customStyle="1" w:styleId="CommentTextChar">
    <w:name w:val="Comment Text Char"/>
    <w:basedOn w:val="DefaultParagraphFont"/>
    <w:link w:val="CommentText"/>
    <w:uiPriority w:val="99"/>
    <w:semiHidden/>
    <w:rsid w:val="002E17D3"/>
    <w:rPr>
      <w:sz w:val="20"/>
      <w:szCs w:val="20"/>
      <w:lang w:val="en-AU"/>
    </w:rPr>
  </w:style>
  <w:style w:type="paragraph" w:styleId="CommentSubject">
    <w:name w:val="annotation subject"/>
    <w:basedOn w:val="CommentText"/>
    <w:next w:val="CommentText"/>
    <w:link w:val="CommentSubjectChar"/>
    <w:uiPriority w:val="99"/>
    <w:semiHidden/>
    <w:unhideWhenUsed/>
    <w:rsid w:val="002E17D3"/>
    <w:rPr>
      <w:b/>
      <w:bCs/>
    </w:rPr>
  </w:style>
  <w:style w:type="character" w:customStyle="1" w:styleId="CommentSubjectChar">
    <w:name w:val="Comment Subject Char"/>
    <w:basedOn w:val="CommentTextChar"/>
    <w:link w:val="CommentSubject"/>
    <w:uiPriority w:val="99"/>
    <w:semiHidden/>
    <w:rsid w:val="002E17D3"/>
    <w:rPr>
      <w:b/>
      <w:bCs/>
      <w:sz w:val="20"/>
      <w:szCs w:val="20"/>
      <w:lang w:val="en-AU"/>
    </w:rPr>
  </w:style>
  <w:style w:type="paragraph" w:styleId="BalloonText">
    <w:name w:val="Balloon Text"/>
    <w:basedOn w:val="Normal"/>
    <w:link w:val="BalloonTextChar"/>
    <w:uiPriority w:val="99"/>
    <w:semiHidden/>
    <w:unhideWhenUsed/>
    <w:rsid w:val="002E1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7D3"/>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1676">
      <w:bodyDiv w:val="1"/>
      <w:marLeft w:val="0"/>
      <w:marRight w:val="0"/>
      <w:marTop w:val="0"/>
      <w:marBottom w:val="0"/>
      <w:divBdr>
        <w:top w:val="none" w:sz="0" w:space="0" w:color="auto"/>
        <w:left w:val="none" w:sz="0" w:space="0" w:color="auto"/>
        <w:bottom w:val="none" w:sz="0" w:space="0" w:color="auto"/>
        <w:right w:val="none" w:sz="0" w:space="0" w:color="auto"/>
      </w:divBdr>
    </w:div>
    <w:div w:id="349917177">
      <w:bodyDiv w:val="1"/>
      <w:marLeft w:val="0"/>
      <w:marRight w:val="0"/>
      <w:marTop w:val="0"/>
      <w:marBottom w:val="0"/>
      <w:divBdr>
        <w:top w:val="none" w:sz="0" w:space="0" w:color="auto"/>
        <w:left w:val="none" w:sz="0" w:space="0" w:color="auto"/>
        <w:bottom w:val="none" w:sz="0" w:space="0" w:color="auto"/>
        <w:right w:val="none" w:sz="0" w:space="0" w:color="auto"/>
      </w:divBdr>
      <w:divsChild>
        <w:div w:id="78256921">
          <w:marLeft w:val="0"/>
          <w:marRight w:val="0"/>
          <w:marTop w:val="0"/>
          <w:marBottom w:val="0"/>
          <w:divBdr>
            <w:top w:val="none" w:sz="0" w:space="0" w:color="auto"/>
            <w:left w:val="none" w:sz="0" w:space="0" w:color="auto"/>
            <w:bottom w:val="none" w:sz="0" w:space="0" w:color="auto"/>
            <w:right w:val="none" w:sz="0" w:space="0" w:color="auto"/>
          </w:divBdr>
        </w:div>
        <w:div w:id="606356277">
          <w:marLeft w:val="0"/>
          <w:marRight w:val="0"/>
          <w:marTop w:val="0"/>
          <w:marBottom w:val="0"/>
          <w:divBdr>
            <w:top w:val="none" w:sz="0" w:space="0" w:color="auto"/>
            <w:left w:val="none" w:sz="0" w:space="0" w:color="auto"/>
            <w:bottom w:val="none" w:sz="0" w:space="0" w:color="auto"/>
            <w:right w:val="none" w:sz="0" w:space="0" w:color="auto"/>
          </w:divBdr>
        </w:div>
        <w:div w:id="1950311893">
          <w:marLeft w:val="0"/>
          <w:marRight w:val="0"/>
          <w:marTop w:val="0"/>
          <w:marBottom w:val="0"/>
          <w:divBdr>
            <w:top w:val="none" w:sz="0" w:space="0" w:color="auto"/>
            <w:left w:val="none" w:sz="0" w:space="0" w:color="auto"/>
            <w:bottom w:val="none" w:sz="0" w:space="0" w:color="auto"/>
            <w:right w:val="none" w:sz="0" w:space="0" w:color="auto"/>
          </w:divBdr>
        </w:div>
        <w:div w:id="1201093087">
          <w:marLeft w:val="0"/>
          <w:marRight w:val="0"/>
          <w:marTop w:val="0"/>
          <w:marBottom w:val="0"/>
          <w:divBdr>
            <w:top w:val="none" w:sz="0" w:space="0" w:color="auto"/>
            <w:left w:val="none" w:sz="0" w:space="0" w:color="auto"/>
            <w:bottom w:val="none" w:sz="0" w:space="0" w:color="auto"/>
            <w:right w:val="none" w:sz="0" w:space="0" w:color="auto"/>
          </w:divBdr>
        </w:div>
        <w:div w:id="1233660112">
          <w:marLeft w:val="0"/>
          <w:marRight w:val="0"/>
          <w:marTop w:val="0"/>
          <w:marBottom w:val="0"/>
          <w:divBdr>
            <w:top w:val="none" w:sz="0" w:space="0" w:color="auto"/>
            <w:left w:val="none" w:sz="0" w:space="0" w:color="auto"/>
            <w:bottom w:val="none" w:sz="0" w:space="0" w:color="auto"/>
            <w:right w:val="none" w:sz="0" w:space="0" w:color="auto"/>
          </w:divBdr>
        </w:div>
        <w:div w:id="1322465526">
          <w:marLeft w:val="0"/>
          <w:marRight w:val="0"/>
          <w:marTop w:val="0"/>
          <w:marBottom w:val="0"/>
          <w:divBdr>
            <w:top w:val="none" w:sz="0" w:space="0" w:color="auto"/>
            <w:left w:val="none" w:sz="0" w:space="0" w:color="auto"/>
            <w:bottom w:val="none" w:sz="0" w:space="0" w:color="auto"/>
            <w:right w:val="none" w:sz="0" w:space="0" w:color="auto"/>
          </w:divBdr>
        </w:div>
        <w:div w:id="1061443306">
          <w:marLeft w:val="0"/>
          <w:marRight w:val="0"/>
          <w:marTop w:val="0"/>
          <w:marBottom w:val="0"/>
          <w:divBdr>
            <w:top w:val="none" w:sz="0" w:space="0" w:color="auto"/>
            <w:left w:val="none" w:sz="0" w:space="0" w:color="auto"/>
            <w:bottom w:val="none" w:sz="0" w:space="0" w:color="auto"/>
            <w:right w:val="none" w:sz="0" w:space="0" w:color="auto"/>
          </w:divBdr>
        </w:div>
        <w:div w:id="2037654910">
          <w:marLeft w:val="0"/>
          <w:marRight w:val="0"/>
          <w:marTop w:val="0"/>
          <w:marBottom w:val="0"/>
          <w:divBdr>
            <w:top w:val="none" w:sz="0" w:space="0" w:color="auto"/>
            <w:left w:val="none" w:sz="0" w:space="0" w:color="auto"/>
            <w:bottom w:val="none" w:sz="0" w:space="0" w:color="auto"/>
            <w:right w:val="none" w:sz="0" w:space="0" w:color="auto"/>
          </w:divBdr>
        </w:div>
        <w:div w:id="1621952479">
          <w:marLeft w:val="0"/>
          <w:marRight w:val="0"/>
          <w:marTop w:val="0"/>
          <w:marBottom w:val="0"/>
          <w:divBdr>
            <w:top w:val="none" w:sz="0" w:space="0" w:color="auto"/>
            <w:left w:val="none" w:sz="0" w:space="0" w:color="auto"/>
            <w:bottom w:val="none" w:sz="0" w:space="0" w:color="auto"/>
            <w:right w:val="none" w:sz="0" w:space="0" w:color="auto"/>
          </w:divBdr>
        </w:div>
        <w:div w:id="205601707">
          <w:marLeft w:val="0"/>
          <w:marRight w:val="0"/>
          <w:marTop w:val="0"/>
          <w:marBottom w:val="0"/>
          <w:divBdr>
            <w:top w:val="none" w:sz="0" w:space="0" w:color="auto"/>
            <w:left w:val="none" w:sz="0" w:space="0" w:color="auto"/>
            <w:bottom w:val="none" w:sz="0" w:space="0" w:color="auto"/>
            <w:right w:val="none" w:sz="0" w:space="0" w:color="auto"/>
          </w:divBdr>
        </w:div>
        <w:div w:id="545336134">
          <w:marLeft w:val="0"/>
          <w:marRight w:val="0"/>
          <w:marTop w:val="0"/>
          <w:marBottom w:val="0"/>
          <w:divBdr>
            <w:top w:val="none" w:sz="0" w:space="0" w:color="auto"/>
            <w:left w:val="none" w:sz="0" w:space="0" w:color="auto"/>
            <w:bottom w:val="none" w:sz="0" w:space="0" w:color="auto"/>
            <w:right w:val="none" w:sz="0" w:space="0" w:color="auto"/>
          </w:divBdr>
        </w:div>
        <w:div w:id="750784656">
          <w:marLeft w:val="0"/>
          <w:marRight w:val="0"/>
          <w:marTop w:val="0"/>
          <w:marBottom w:val="0"/>
          <w:divBdr>
            <w:top w:val="none" w:sz="0" w:space="0" w:color="auto"/>
            <w:left w:val="none" w:sz="0" w:space="0" w:color="auto"/>
            <w:bottom w:val="none" w:sz="0" w:space="0" w:color="auto"/>
            <w:right w:val="none" w:sz="0" w:space="0" w:color="auto"/>
          </w:divBdr>
        </w:div>
        <w:div w:id="2035842352">
          <w:marLeft w:val="0"/>
          <w:marRight w:val="0"/>
          <w:marTop w:val="0"/>
          <w:marBottom w:val="0"/>
          <w:divBdr>
            <w:top w:val="none" w:sz="0" w:space="0" w:color="auto"/>
            <w:left w:val="none" w:sz="0" w:space="0" w:color="auto"/>
            <w:bottom w:val="none" w:sz="0" w:space="0" w:color="auto"/>
            <w:right w:val="none" w:sz="0" w:space="0" w:color="auto"/>
          </w:divBdr>
        </w:div>
        <w:div w:id="1296134317">
          <w:marLeft w:val="0"/>
          <w:marRight w:val="0"/>
          <w:marTop w:val="0"/>
          <w:marBottom w:val="0"/>
          <w:divBdr>
            <w:top w:val="none" w:sz="0" w:space="0" w:color="auto"/>
            <w:left w:val="none" w:sz="0" w:space="0" w:color="auto"/>
            <w:bottom w:val="none" w:sz="0" w:space="0" w:color="auto"/>
            <w:right w:val="none" w:sz="0" w:space="0" w:color="auto"/>
          </w:divBdr>
        </w:div>
        <w:div w:id="1428388077">
          <w:marLeft w:val="0"/>
          <w:marRight w:val="0"/>
          <w:marTop w:val="0"/>
          <w:marBottom w:val="0"/>
          <w:divBdr>
            <w:top w:val="none" w:sz="0" w:space="0" w:color="auto"/>
            <w:left w:val="none" w:sz="0" w:space="0" w:color="auto"/>
            <w:bottom w:val="none" w:sz="0" w:space="0" w:color="auto"/>
            <w:right w:val="none" w:sz="0" w:space="0" w:color="auto"/>
          </w:divBdr>
        </w:div>
        <w:div w:id="1161309152">
          <w:marLeft w:val="0"/>
          <w:marRight w:val="0"/>
          <w:marTop w:val="0"/>
          <w:marBottom w:val="0"/>
          <w:divBdr>
            <w:top w:val="none" w:sz="0" w:space="0" w:color="auto"/>
            <w:left w:val="none" w:sz="0" w:space="0" w:color="auto"/>
            <w:bottom w:val="none" w:sz="0" w:space="0" w:color="auto"/>
            <w:right w:val="none" w:sz="0" w:space="0" w:color="auto"/>
          </w:divBdr>
        </w:div>
        <w:div w:id="922377269">
          <w:marLeft w:val="0"/>
          <w:marRight w:val="0"/>
          <w:marTop w:val="0"/>
          <w:marBottom w:val="0"/>
          <w:divBdr>
            <w:top w:val="none" w:sz="0" w:space="0" w:color="auto"/>
            <w:left w:val="none" w:sz="0" w:space="0" w:color="auto"/>
            <w:bottom w:val="none" w:sz="0" w:space="0" w:color="auto"/>
            <w:right w:val="none" w:sz="0" w:space="0" w:color="auto"/>
          </w:divBdr>
        </w:div>
        <w:div w:id="1908032884">
          <w:marLeft w:val="0"/>
          <w:marRight w:val="0"/>
          <w:marTop w:val="0"/>
          <w:marBottom w:val="0"/>
          <w:divBdr>
            <w:top w:val="none" w:sz="0" w:space="0" w:color="auto"/>
            <w:left w:val="none" w:sz="0" w:space="0" w:color="auto"/>
            <w:bottom w:val="none" w:sz="0" w:space="0" w:color="auto"/>
            <w:right w:val="none" w:sz="0" w:space="0" w:color="auto"/>
          </w:divBdr>
        </w:div>
        <w:div w:id="97874596">
          <w:marLeft w:val="0"/>
          <w:marRight w:val="0"/>
          <w:marTop w:val="0"/>
          <w:marBottom w:val="0"/>
          <w:divBdr>
            <w:top w:val="none" w:sz="0" w:space="0" w:color="auto"/>
            <w:left w:val="none" w:sz="0" w:space="0" w:color="auto"/>
            <w:bottom w:val="none" w:sz="0" w:space="0" w:color="auto"/>
            <w:right w:val="none" w:sz="0" w:space="0" w:color="auto"/>
          </w:divBdr>
        </w:div>
        <w:div w:id="425155850">
          <w:marLeft w:val="0"/>
          <w:marRight w:val="0"/>
          <w:marTop w:val="0"/>
          <w:marBottom w:val="0"/>
          <w:divBdr>
            <w:top w:val="none" w:sz="0" w:space="0" w:color="auto"/>
            <w:left w:val="none" w:sz="0" w:space="0" w:color="auto"/>
            <w:bottom w:val="none" w:sz="0" w:space="0" w:color="auto"/>
            <w:right w:val="none" w:sz="0" w:space="0" w:color="auto"/>
          </w:divBdr>
        </w:div>
        <w:div w:id="2084257643">
          <w:marLeft w:val="0"/>
          <w:marRight w:val="0"/>
          <w:marTop w:val="0"/>
          <w:marBottom w:val="0"/>
          <w:divBdr>
            <w:top w:val="none" w:sz="0" w:space="0" w:color="auto"/>
            <w:left w:val="none" w:sz="0" w:space="0" w:color="auto"/>
            <w:bottom w:val="none" w:sz="0" w:space="0" w:color="auto"/>
            <w:right w:val="none" w:sz="0" w:space="0" w:color="auto"/>
          </w:divBdr>
        </w:div>
        <w:div w:id="381175313">
          <w:marLeft w:val="0"/>
          <w:marRight w:val="0"/>
          <w:marTop w:val="0"/>
          <w:marBottom w:val="0"/>
          <w:divBdr>
            <w:top w:val="none" w:sz="0" w:space="0" w:color="auto"/>
            <w:left w:val="none" w:sz="0" w:space="0" w:color="auto"/>
            <w:bottom w:val="none" w:sz="0" w:space="0" w:color="auto"/>
            <w:right w:val="none" w:sz="0" w:space="0" w:color="auto"/>
          </w:divBdr>
        </w:div>
        <w:div w:id="362751224">
          <w:marLeft w:val="0"/>
          <w:marRight w:val="0"/>
          <w:marTop w:val="0"/>
          <w:marBottom w:val="0"/>
          <w:divBdr>
            <w:top w:val="none" w:sz="0" w:space="0" w:color="auto"/>
            <w:left w:val="none" w:sz="0" w:space="0" w:color="auto"/>
            <w:bottom w:val="none" w:sz="0" w:space="0" w:color="auto"/>
            <w:right w:val="none" w:sz="0" w:space="0" w:color="auto"/>
          </w:divBdr>
        </w:div>
        <w:div w:id="1228806423">
          <w:marLeft w:val="0"/>
          <w:marRight w:val="0"/>
          <w:marTop w:val="0"/>
          <w:marBottom w:val="0"/>
          <w:divBdr>
            <w:top w:val="none" w:sz="0" w:space="0" w:color="auto"/>
            <w:left w:val="none" w:sz="0" w:space="0" w:color="auto"/>
            <w:bottom w:val="none" w:sz="0" w:space="0" w:color="auto"/>
            <w:right w:val="none" w:sz="0" w:space="0" w:color="auto"/>
          </w:divBdr>
        </w:div>
        <w:div w:id="607471319">
          <w:marLeft w:val="0"/>
          <w:marRight w:val="0"/>
          <w:marTop w:val="0"/>
          <w:marBottom w:val="0"/>
          <w:divBdr>
            <w:top w:val="none" w:sz="0" w:space="0" w:color="auto"/>
            <w:left w:val="none" w:sz="0" w:space="0" w:color="auto"/>
            <w:bottom w:val="none" w:sz="0" w:space="0" w:color="auto"/>
            <w:right w:val="none" w:sz="0" w:space="0" w:color="auto"/>
          </w:divBdr>
        </w:div>
        <w:div w:id="1057899216">
          <w:marLeft w:val="0"/>
          <w:marRight w:val="0"/>
          <w:marTop w:val="0"/>
          <w:marBottom w:val="0"/>
          <w:divBdr>
            <w:top w:val="none" w:sz="0" w:space="0" w:color="auto"/>
            <w:left w:val="none" w:sz="0" w:space="0" w:color="auto"/>
            <w:bottom w:val="none" w:sz="0" w:space="0" w:color="auto"/>
            <w:right w:val="none" w:sz="0" w:space="0" w:color="auto"/>
          </w:divBdr>
        </w:div>
        <w:div w:id="912394508">
          <w:marLeft w:val="0"/>
          <w:marRight w:val="0"/>
          <w:marTop w:val="0"/>
          <w:marBottom w:val="0"/>
          <w:divBdr>
            <w:top w:val="none" w:sz="0" w:space="0" w:color="auto"/>
            <w:left w:val="none" w:sz="0" w:space="0" w:color="auto"/>
            <w:bottom w:val="none" w:sz="0" w:space="0" w:color="auto"/>
            <w:right w:val="none" w:sz="0" w:space="0" w:color="auto"/>
          </w:divBdr>
        </w:div>
        <w:div w:id="608052913">
          <w:marLeft w:val="0"/>
          <w:marRight w:val="0"/>
          <w:marTop w:val="0"/>
          <w:marBottom w:val="0"/>
          <w:divBdr>
            <w:top w:val="none" w:sz="0" w:space="0" w:color="auto"/>
            <w:left w:val="none" w:sz="0" w:space="0" w:color="auto"/>
            <w:bottom w:val="none" w:sz="0" w:space="0" w:color="auto"/>
            <w:right w:val="none" w:sz="0" w:space="0" w:color="auto"/>
          </w:divBdr>
        </w:div>
        <w:div w:id="1635914040">
          <w:marLeft w:val="0"/>
          <w:marRight w:val="0"/>
          <w:marTop w:val="0"/>
          <w:marBottom w:val="0"/>
          <w:divBdr>
            <w:top w:val="none" w:sz="0" w:space="0" w:color="auto"/>
            <w:left w:val="none" w:sz="0" w:space="0" w:color="auto"/>
            <w:bottom w:val="none" w:sz="0" w:space="0" w:color="auto"/>
            <w:right w:val="none" w:sz="0" w:space="0" w:color="auto"/>
          </w:divBdr>
        </w:div>
        <w:div w:id="425271976">
          <w:marLeft w:val="0"/>
          <w:marRight w:val="0"/>
          <w:marTop w:val="0"/>
          <w:marBottom w:val="0"/>
          <w:divBdr>
            <w:top w:val="none" w:sz="0" w:space="0" w:color="auto"/>
            <w:left w:val="none" w:sz="0" w:space="0" w:color="auto"/>
            <w:bottom w:val="none" w:sz="0" w:space="0" w:color="auto"/>
            <w:right w:val="none" w:sz="0" w:space="0" w:color="auto"/>
          </w:divBdr>
        </w:div>
        <w:div w:id="439254726">
          <w:marLeft w:val="0"/>
          <w:marRight w:val="0"/>
          <w:marTop w:val="0"/>
          <w:marBottom w:val="0"/>
          <w:divBdr>
            <w:top w:val="none" w:sz="0" w:space="0" w:color="auto"/>
            <w:left w:val="none" w:sz="0" w:space="0" w:color="auto"/>
            <w:bottom w:val="none" w:sz="0" w:space="0" w:color="auto"/>
            <w:right w:val="none" w:sz="0" w:space="0" w:color="auto"/>
          </w:divBdr>
        </w:div>
        <w:div w:id="839388239">
          <w:marLeft w:val="0"/>
          <w:marRight w:val="0"/>
          <w:marTop w:val="0"/>
          <w:marBottom w:val="0"/>
          <w:divBdr>
            <w:top w:val="none" w:sz="0" w:space="0" w:color="auto"/>
            <w:left w:val="none" w:sz="0" w:space="0" w:color="auto"/>
            <w:bottom w:val="none" w:sz="0" w:space="0" w:color="auto"/>
            <w:right w:val="none" w:sz="0" w:space="0" w:color="auto"/>
          </w:divBdr>
        </w:div>
        <w:div w:id="1067536611">
          <w:marLeft w:val="0"/>
          <w:marRight w:val="0"/>
          <w:marTop w:val="0"/>
          <w:marBottom w:val="0"/>
          <w:divBdr>
            <w:top w:val="none" w:sz="0" w:space="0" w:color="auto"/>
            <w:left w:val="none" w:sz="0" w:space="0" w:color="auto"/>
            <w:bottom w:val="none" w:sz="0" w:space="0" w:color="auto"/>
            <w:right w:val="none" w:sz="0" w:space="0" w:color="auto"/>
          </w:divBdr>
        </w:div>
        <w:div w:id="762260865">
          <w:marLeft w:val="0"/>
          <w:marRight w:val="0"/>
          <w:marTop w:val="0"/>
          <w:marBottom w:val="0"/>
          <w:divBdr>
            <w:top w:val="none" w:sz="0" w:space="0" w:color="auto"/>
            <w:left w:val="none" w:sz="0" w:space="0" w:color="auto"/>
            <w:bottom w:val="none" w:sz="0" w:space="0" w:color="auto"/>
            <w:right w:val="none" w:sz="0" w:space="0" w:color="auto"/>
          </w:divBdr>
        </w:div>
        <w:div w:id="838931135">
          <w:marLeft w:val="0"/>
          <w:marRight w:val="0"/>
          <w:marTop w:val="0"/>
          <w:marBottom w:val="0"/>
          <w:divBdr>
            <w:top w:val="none" w:sz="0" w:space="0" w:color="auto"/>
            <w:left w:val="none" w:sz="0" w:space="0" w:color="auto"/>
            <w:bottom w:val="none" w:sz="0" w:space="0" w:color="auto"/>
            <w:right w:val="none" w:sz="0" w:space="0" w:color="auto"/>
          </w:divBdr>
        </w:div>
        <w:div w:id="781850317">
          <w:marLeft w:val="0"/>
          <w:marRight w:val="0"/>
          <w:marTop w:val="0"/>
          <w:marBottom w:val="0"/>
          <w:divBdr>
            <w:top w:val="none" w:sz="0" w:space="0" w:color="auto"/>
            <w:left w:val="none" w:sz="0" w:space="0" w:color="auto"/>
            <w:bottom w:val="none" w:sz="0" w:space="0" w:color="auto"/>
            <w:right w:val="none" w:sz="0" w:space="0" w:color="auto"/>
          </w:divBdr>
        </w:div>
        <w:div w:id="1406881725">
          <w:marLeft w:val="0"/>
          <w:marRight w:val="0"/>
          <w:marTop w:val="0"/>
          <w:marBottom w:val="0"/>
          <w:divBdr>
            <w:top w:val="none" w:sz="0" w:space="0" w:color="auto"/>
            <w:left w:val="none" w:sz="0" w:space="0" w:color="auto"/>
            <w:bottom w:val="none" w:sz="0" w:space="0" w:color="auto"/>
            <w:right w:val="none" w:sz="0" w:space="0" w:color="auto"/>
          </w:divBdr>
        </w:div>
        <w:div w:id="943533218">
          <w:marLeft w:val="0"/>
          <w:marRight w:val="0"/>
          <w:marTop w:val="0"/>
          <w:marBottom w:val="0"/>
          <w:divBdr>
            <w:top w:val="none" w:sz="0" w:space="0" w:color="auto"/>
            <w:left w:val="none" w:sz="0" w:space="0" w:color="auto"/>
            <w:bottom w:val="none" w:sz="0" w:space="0" w:color="auto"/>
            <w:right w:val="none" w:sz="0" w:space="0" w:color="auto"/>
          </w:divBdr>
        </w:div>
        <w:div w:id="1481581446">
          <w:marLeft w:val="0"/>
          <w:marRight w:val="0"/>
          <w:marTop w:val="0"/>
          <w:marBottom w:val="0"/>
          <w:divBdr>
            <w:top w:val="none" w:sz="0" w:space="0" w:color="auto"/>
            <w:left w:val="none" w:sz="0" w:space="0" w:color="auto"/>
            <w:bottom w:val="none" w:sz="0" w:space="0" w:color="auto"/>
            <w:right w:val="none" w:sz="0" w:space="0" w:color="auto"/>
          </w:divBdr>
        </w:div>
        <w:div w:id="1893271297">
          <w:marLeft w:val="0"/>
          <w:marRight w:val="0"/>
          <w:marTop w:val="0"/>
          <w:marBottom w:val="0"/>
          <w:divBdr>
            <w:top w:val="none" w:sz="0" w:space="0" w:color="auto"/>
            <w:left w:val="none" w:sz="0" w:space="0" w:color="auto"/>
            <w:bottom w:val="none" w:sz="0" w:space="0" w:color="auto"/>
            <w:right w:val="none" w:sz="0" w:space="0" w:color="auto"/>
          </w:divBdr>
        </w:div>
        <w:div w:id="754326297">
          <w:marLeft w:val="0"/>
          <w:marRight w:val="0"/>
          <w:marTop w:val="0"/>
          <w:marBottom w:val="0"/>
          <w:divBdr>
            <w:top w:val="none" w:sz="0" w:space="0" w:color="auto"/>
            <w:left w:val="none" w:sz="0" w:space="0" w:color="auto"/>
            <w:bottom w:val="none" w:sz="0" w:space="0" w:color="auto"/>
            <w:right w:val="none" w:sz="0" w:space="0" w:color="auto"/>
          </w:divBdr>
        </w:div>
        <w:div w:id="424234112">
          <w:marLeft w:val="0"/>
          <w:marRight w:val="0"/>
          <w:marTop w:val="0"/>
          <w:marBottom w:val="0"/>
          <w:divBdr>
            <w:top w:val="none" w:sz="0" w:space="0" w:color="auto"/>
            <w:left w:val="none" w:sz="0" w:space="0" w:color="auto"/>
            <w:bottom w:val="none" w:sz="0" w:space="0" w:color="auto"/>
            <w:right w:val="none" w:sz="0" w:space="0" w:color="auto"/>
          </w:divBdr>
        </w:div>
        <w:div w:id="1542472417">
          <w:marLeft w:val="0"/>
          <w:marRight w:val="0"/>
          <w:marTop w:val="0"/>
          <w:marBottom w:val="0"/>
          <w:divBdr>
            <w:top w:val="none" w:sz="0" w:space="0" w:color="auto"/>
            <w:left w:val="none" w:sz="0" w:space="0" w:color="auto"/>
            <w:bottom w:val="none" w:sz="0" w:space="0" w:color="auto"/>
            <w:right w:val="none" w:sz="0" w:space="0" w:color="auto"/>
          </w:divBdr>
        </w:div>
        <w:div w:id="1464496909">
          <w:marLeft w:val="0"/>
          <w:marRight w:val="0"/>
          <w:marTop w:val="0"/>
          <w:marBottom w:val="0"/>
          <w:divBdr>
            <w:top w:val="none" w:sz="0" w:space="0" w:color="auto"/>
            <w:left w:val="none" w:sz="0" w:space="0" w:color="auto"/>
            <w:bottom w:val="none" w:sz="0" w:space="0" w:color="auto"/>
            <w:right w:val="none" w:sz="0" w:space="0" w:color="auto"/>
          </w:divBdr>
        </w:div>
        <w:div w:id="1855026325">
          <w:marLeft w:val="0"/>
          <w:marRight w:val="0"/>
          <w:marTop w:val="0"/>
          <w:marBottom w:val="0"/>
          <w:divBdr>
            <w:top w:val="none" w:sz="0" w:space="0" w:color="auto"/>
            <w:left w:val="none" w:sz="0" w:space="0" w:color="auto"/>
            <w:bottom w:val="none" w:sz="0" w:space="0" w:color="auto"/>
            <w:right w:val="none" w:sz="0" w:space="0" w:color="auto"/>
          </w:divBdr>
        </w:div>
        <w:div w:id="339744782">
          <w:marLeft w:val="0"/>
          <w:marRight w:val="0"/>
          <w:marTop w:val="0"/>
          <w:marBottom w:val="0"/>
          <w:divBdr>
            <w:top w:val="none" w:sz="0" w:space="0" w:color="auto"/>
            <w:left w:val="none" w:sz="0" w:space="0" w:color="auto"/>
            <w:bottom w:val="none" w:sz="0" w:space="0" w:color="auto"/>
            <w:right w:val="none" w:sz="0" w:space="0" w:color="auto"/>
          </w:divBdr>
        </w:div>
        <w:div w:id="1924757363">
          <w:marLeft w:val="0"/>
          <w:marRight w:val="0"/>
          <w:marTop w:val="0"/>
          <w:marBottom w:val="0"/>
          <w:divBdr>
            <w:top w:val="none" w:sz="0" w:space="0" w:color="auto"/>
            <w:left w:val="none" w:sz="0" w:space="0" w:color="auto"/>
            <w:bottom w:val="none" w:sz="0" w:space="0" w:color="auto"/>
            <w:right w:val="none" w:sz="0" w:space="0" w:color="auto"/>
          </w:divBdr>
        </w:div>
        <w:div w:id="387069247">
          <w:marLeft w:val="0"/>
          <w:marRight w:val="0"/>
          <w:marTop w:val="0"/>
          <w:marBottom w:val="0"/>
          <w:divBdr>
            <w:top w:val="none" w:sz="0" w:space="0" w:color="auto"/>
            <w:left w:val="none" w:sz="0" w:space="0" w:color="auto"/>
            <w:bottom w:val="none" w:sz="0" w:space="0" w:color="auto"/>
            <w:right w:val="none" w:sz="0" w:space="0" w:color="auto"/>
          </w:divBdr>
        </w:div>
        <w:div w:id="974212073">
          <w:marLeft w:val="0"/>
          <w:marRight w:val="0"/>
          <w:marTop w:val="0"/>
          <w:marBottom w:val="0"/>
          <w:divBdr>
            <w:top w:val="none" w:sz="0" w:space="0" w:color="auto"/>
            <w:left w:val="none" w:sz="0" w:space="0" w:color="auto"/>
            <w:bottom w:val="none" w:sz="0" w:space="0" w:color="auto"/>
            <w:right w:val="none" w:sz="0" w:space="0" w:color="auto"/>
          </w:divBdr>
        </w:div>
        <w:div w:id="1107851702">
          <w:marLeft w:val="0"/>
          <w:marRight w:val="0"/>
          <w:marTop w:val="0"/>
          <w:marBottom w:val="0"/>
          <w:divBdr>
            <w:top w:val="none" w:sz="0" w:space="0" w:color="auto"/>
            <w:left w:val="none" w:sz="0" w:space="0" w:color="auto"/>
            <w:bottom w:val="none" w:sz="0" w:space="0" w:color="auto"/>
            <w:right w:val="none" w:sz="0" w:space="0" w:color="auto"/>
          </w:divBdr>
        </w:div>
        <w:div w:id="1528134498">
          <w:marLeft w:val="0"/>
          <w:marRight w:val="0"/>
          <w:marTop w:val="0"/>
          <w:marBottom w:val="0"/>
          <w:divBdr>
            <w:top w:val="none" w:sz="0" w:space="0" w:color="auto"/>
            <w:left w:val="none" w:sz="0" w:space="0" w:color="auto"/>
            <w:bottom w:val="none" w:sz="0" w:space="0" w:color="auto"/>
            <w:right w:val="none" w:sz="0" w:space="0" w:color="auto"/>
          </w:divBdr>
        </w:div>
        <w:div w:id="356541443">
          <w:marLeft w:val="0"/>
          <w:marRight w:val="0"/>
          <w:marTop w:val="0"/>
          <w:marBottom w:val="0"/>
          <w:divBdr>
            <w:top w:val="none" w:sz="0" w:space="0" w:color="auto"/>
            <w:left w:val="none" w:sz="0" w:space="0" w:color="auto"/>
            <w:bottom w:val="none" w:sz="0" w:space="0" w:color="auto"/>
            <w:right w:val="none" w:sz="0" w:space="0" w:color="auto"/>
          </w:divBdr>
        </w:div>
        <w:div w:id="1536888451">
          <w:marLeft w:val="0"/>
          <w:marRight w:val="0"/>
          <w:marTop w:val="0"/>
          <w:marBottom w:val="0"/>
          <w:divBdr>
            <w:top w:val="none" w:sz="0" w:space="0" w:color="auto"/>
            <w:left w:val="none" w:sz="0" w:space="0" w:color="auto"/>
            <w:bottom w:val="none" w:sz="0" w:space="0" w:color="auto"/>
            <w:right w:val="none" w:sz="0" w:space="0" w:color="auto"/>
          </w:divBdr>
        </w:div>
        <w:div w:id="1342394032">
          <w:marLeft w:val="0"/>
          <w:marRight w:val="0"/>
          <w:marTop w:val="0"/>
          <w:marBottom w:val="0"/>
          <w:divBdr>
            <w:top w:val="none" w:sz="0" w:space="0" w:color="auto"/>
            <w:left w:val="none" w:sz="0" w:space="0" w:color="auto"/>
            <w:bottom w:val="none" w:sz="0" w:space="0" w:color="auto"/>
            <w:right w:val="none" w:sz="0" w:space="0" w:color="auto"/>
          </w:divBdr>
        </w:div>
        <w:div w:id="1615205749">
          <w:marLeft w:val="0"/>
          <w:marRight w:val="0"/>
          <w:marTop w:val="0"/>
          <w:marBottom w:val="0"/>
          <w:divBdr>
            <w:top w:val="none" w:sz="0" w:space="0" w:color="auto"/>
            <w:left w:val="none" w:sz="0" w:space="0" w:color="auto"/>
            <w:bottom w:val="none" w:sz="0" w:space="0" w:color="auto"/>
            <w:right w:val="none" w:sz="0" w:space="0" w:color="auto"/>
          </w:divBdr>
        </w:div>
        <w:div w:id="902063425">
          <w:marLeft w:val="0"/>
          <w:marRight w:val="0"/>
          <w:marTop w:val="0"/>
          <w:marBottom w:val="0"/>
          <w:divBdr>
            <w:top w:val="none" w:sz="0" w:space="0" w:color="auto"/>
            <w:left w:val="none" w:sz="0" w:space="0" w:color="auto"/>
            <w:bottom w:val="none" w:sz="0" w:space="0" w:color="auto"/>
            <w:right w:val="none" w:sz="0" w:space="0" w:color="auto"/>
          </w:divBdr>
        </w:div>
        <w:div w:id="301498136">
          <w:marLeft w:val="0"/>
          <w:marRight w:val="0"/>
          <w:marTop w:val="0"/>
          <w:marBottom w:val="0"/>
          <w:divBdr>
            <w:top w:val="none" w:sz="0" w:space="0" w:color="auto"/>
            <w:left w:val="none" w:sz="0" w:space="0" w:color="auto"/>
            <w:bottom w:val="none" w:sz="0" w:space="0" w:color="auto"/>
            <w:right w:val="none" w:sz="0" w:space="0" w:color="auto"/>
          </w:divBdr>
        </w:div>
        <w:div w:id="1577474937">
          <w:marLeft w:val="0"/>
          <w:marRight w:val="0"/>
          <w:marTop w:val="0"/>
          <w:marBottom w:val="0"/>
          <w:divBdr>
            <w:top w:val="none" w:sz="0" w:space="0" w:color="auto"/>
            <w:left w:val="none" w:sz="0" w:space="0" w:color="auto"/>
            <w:bottom w:val="none" w:sz="0" w:space="0" w:color="auto"/>
            <w:right w:val="none" w:sz="0" w:space="0" w:color="auto"/>
          </w:divBdr>
        </w:div>
        <w:div w:id="1573849569">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1289624908">
          <w:marLeft w:val="0"/>
          <w:marRight w:val="0"/>
          <w:marTop w:val="0"/>
          <w:marBottom w:val="0"/>
          <w:divBdr>
            <w:top w:val="none" w:sz="0" w:space="0" w:color="auto"/>
            <w:left w:val="none" w:sz="0" w:space="0" w:color="auto"/>
            <w:bottom w:val="none" w:sz="0" w:space="0" w:color="auto"/>
            <w:right w:val="none" w:sz="0" w:space="0" w:color="auto"/>
          </w:divBdr>
        </w:div>
        <w:div w:id="1894847173">
          <w:marLeft w:val="0"/>
          <w:marRight w:val="0"/>
          <w:marTop w:val="0"/>
          <w:marBottom w:val="0"/>
          <w:divBdr>
            <w:top w:val="none" w:sz="0" w:space="0" w:color="auto"/>
            <w:left w:val="none" w:sz="0" w:space="0" w:color="auto"/>
            <w:bottom w:val="none" w:sz="0" w:space="0" w:color="auto"/>
            <w:right w:val="none" w:sz="0" w:space="0" w:color="auto"/>
          </w:divBdr>
        </w:div>
        <w:div w:id="379984788">
          <w:marLeft w:val="0"/>
          <w:marRight w:val="0"/>
          <w:marTop w:val="0"/>
          <w:marBottom w:val="0"/>
          <w:divBdr>
            <w:top w:val="none" w:sz="0" w:space="0" w:color="auto"/>
            <w:left w:val="none" w:sz="0" w:space="0" w:color="auto"/>
            <w:bottom w:val="none" w:sz="0" w:space="0" w:color="auto"/>
            <w:right w:val="none" w:sz="0" w:space="0" w:color="auto"/>
          </w:divBdr>
        </w:div>
        <w:div w:id="2135907701">
          <w:marLeft w:val="0"/>
          <w:marRight w:val="0"/>
          <w:marTop w:val="0"/>
          <w:marBottom w:val="0"/>
          <w:divBdr>
            <w:top w:val="none" w:sz="0" w:space="0" w:color="auto"/>
            <w:left w:val="none" w:sz="0" w:space="0" w:color="auto"/>
            <w:bottom w:val="none" w:sz="0" w:space="0" w:color="auto"/>
            <w:right w:val="none" w:sz="0" w:space="0" w:color="auto"/>
          </w:divBdr>
        </w:div>
        <w:div w:id="1812401225">
          <w:marLeft w:val="0"/>
          <w:marRight w:val="0"/>
          <w:marTop w:val="0"/>
          <w:marBottom w:val="0"/>
          <w:divBdr>
            <w:top w:val="none" w:sz="0" w:space="0" w:color="auto"/>
            <w:left w:val="none" w:sz="0" w:space="0" w:color="auto"/>
            <w:bottom w:val="none" w:sz="0" w:space="0" w:color="auto"/>
            <w:right w:val="none" w:sz="0" w:space="0" w:color="auto"/>
          </w:divBdr>
        </w:div>
        <w:div w:id="1281647621">
          <w:marLeft w:val="0"/>
          <w:marRight w:val="0"/>
          <w:marTop w:val="0"/>
          <w:marBottom w:val="0"/>
          <w:divBdr>
            <w:top w:val="none" w:sz="0" w:space="0" w:color="auto"/>
            <w:left w:val="none" w:sz="0" w:space="0" w:color="auto"/>
            <w:bottom w:val="none" w:sz="0" w:space="0" w:color="auto"/>
            <w:right w:val="none" w:sz="0" w:space="0" w:color="auto"/>
          </w:divBdr>
        </w:div>
        <w:div w:id="721834688">
          <w:marLeft w:val="0"/>
          <w:marRight w:val="0"/>
          <w:marTop w:val="0"/>
          <w:marBottom w:val="0"/>
          <w:divBdr>
            <w:top w:val="none" w:sz="0" w:space="0" w:color="auto"/>
            <w:left w:val="none" w:sz="0" w:space="0" w:color="auto"/>
            <w:bottom w:val="none" w:sz="0" w:space="0" w:color="auto"/>
            <w:right w:val="none" w:sz="0" w:space="0" w:color="auto"/>
          </w:divBdr>
        </w:div>
        <w:div w:id="1020084557">
          <w:marLeft w:val="0"/>
          <w:marRight w:val="0"/>
          <w:marTop w:val="0"/>
          <w:marBottom w:val="0"/>
          <w:divBdr>
            <w:top w:val="none" w:sz="0" w:space="0" w:color="auto"/>
            <w:left w:val="none" w:sz="0" w:space="0" w:color="auto"/>
            <w:bottom w:val="none" w:sz="0" w:space="0" w:color="auto"/>
            <w:right w:val="none" w:sz="0" w:space="0" w:color="auto"/>
          </w:divBdr>
        </w:div>
        <w:div w:id="1240746887">
          <w:marLeft w:val="0"/>
          <w:marRight w:val="0"/>
          <w:marTop w:val="0"/>
          <w:marBottom w:val="0"/>
          <w:divBdr>
            <w:top w:val="none" w:sz="0" w:space="0" w:color="auto"/>
            <w:left w:val="none" w:sz="0" w:space="0" w:color="auto"/>
            <w:bottom w:val="none" w:sz="0" w:space="0" w:color="auto"/>
            <w:right w:val="none" w:sz="0" w:space="0" w:color="auto"/>
          </w:divBdr>
        </w:div>
        <w:div w:id="279849063">
          <w:marLeft w:val="0"/>
          <w:marRight w:val="0"/>
          <w:marTop w:val="0"/>
          <w:marBottom w:val="0"/>
          <w:divBdr>
            <w:top w:val="none" w:sz="0" w:space="0" w:color="auto"/>
            <w:left w:val="none" w:sz="0" w:space="0" w:color="auto"/>
            <w:bottom w:val="none" w:sz="0" w:space="0" w:color="auto"/>
            <w:right w:val="none" w:sz="0" w:space="0" w:color="auto"/>
          </w:divBdr>
        </w:div>
        <w:div w:id="368771384">
          <w:marLeft w:val="0"/>
          <w:marRight w:val="0"/>
          <w:marTop w:val="0"/>
          <w:marBottom w:val="0"/>
          <w:divBdr>
            <w:top w:val="none" w:sz="0" w:space="0" w:color="auto"/>
            <w:left w:val="none" w:sz="0" w:space="0" w:color="auto"/>
            <w:bottom w:val="none" w:sz="0" w:space="0" w:color="auto"/>
            <w:right w:val="none" w:sz="0" w:space="0" w:color="auto"/>
          </w:divBdr>
        </w:div>
        <w:div w:id="1481994696">
          <w:marLeft w:val="0"/>
          <w:marRight w:val="0"/>
          <w:marTop w:val="0"/>
          <w:marBottom w:val="0"/>
          <w:divBdr>
            <w:top w:val="none" w:sz="0" w:space="0" w:color="auto"/>
            <w:left w:val="none" w:sz="0" w:space="0" w:color="auto"/>
            <w:bottom w:val="none" w:sz="0" w:space="0" w:color="auto"/>
            <w:right w:val="none" w:sz="0" w:space="0" w:color="auto"/>
          </w:divBdr>
        </w:div>
        <w:div w:id="950865673">
          <w:marLeft w:val="0"/>
          <w:marRight w:val="0"/>
          <w:marTop w:val="0"/>
          <w:marBottom w:val="0"/>
          <w:divBdr>
            <w:top w:val="none" w:sz="0" w:space="0" w:color="auto"/>
            <w:left w:val="none" w:sz="0" w:space="0" w:color="auto"/>
            <w:bottom w:val="none" w:sz="0" w:space="0" w:color="auto"/>
            <w:right w:val="none" w:sz="0" w:space="0" w:color="auto"/>
          </w:divBdr>
        </w:div>
        <w:div w:id="1675763070">
          <w:marLeft w:val="0"/>
          <w:marRight w:val="0"/>
          <w:marTop w:val="0"/>
          <w:marBottom w:val="0"/>
          <w:divBdr>
            <w:top w:val="none" w:sz="0" w:space="0" w:color="auto"/>
            <w:left w:val="none" w:sz="0" w:space="0" w:color="auto"/>
            <w:bottom w:val="none" w:sz="0" w:space="0" w:color="auto"/>
            <w:right w:val="none" w:sz="0" w:space="0" w:color="auto"/>
          </w:divBdr>
        </w:div>
        <w:div w:id="145246054">
          <w:marLeft w:val="0"/>
          <w:marRight w:val="0"/>
          <w:marTop w:val="0"/>
          <w:marBottom w:val="0"/>
          <w:divBdr>
            <w:top w:val="none" w:sz="0" w:space="0" w:color="auto"/>
            <w:left w:val="none" w:sz="0" w:space="0" w:color="auto"/>
            <w:bottom w:val="none" w:sz="0" w:space="0" w:color="auto"/>
            <w:right w:val="none" w:sz="0" w:space="0" w:color="auto"/>
          </w:divBdr>
        </w:div>
        <w:div w:id="527909050">
          <w:marLeft w:val="0"/>
          <w:marRight w:val="0"/>
          <w:marTop w:val="0"/>
          <w:marBottom w:val="0"/>
          <w:divBdr>
            <w:top w:val="none" w:sz="0" w:space="0" w:color="auto"/>
            <w:left w:val="none" w:sz="0" w:space="0" w:color="auto"/>
            <w:bottom w:val="none" w:sz="0" w:space="0" w:color="auto"/>
            <w:right w:val="none" w:sz="0" w:space="0" w:color="auto"/>
          </w:divBdr>
        </w:div>
        <w:div w:id="995185186">
          <w:marLeft w:val="0"/>
          <w:marRight w:val="0"/>
          <w:marTop w:val="0"/>
          <w:marBottom w:val="0"/>
          <w:divBdr>
            <w:top w:val="none" w:sz="0" w:space="0" w:color="auto"/>
            <w:left w:val="none" w:sz="0" w:space="0" w:color="auto"/>
            <w:bottom w:val="none" w:sz="0" w:space="0" w:color="auto"/>
            <w:right w:val="none" w:sz="0" w:space="0" w:color="auto"/>
          </w:divBdr>
        </w:div>
      </w:divsChild>
    </w:div>
    <w:div w:id="7765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Kochhi</dc:creator>
  <cp:keywords/>
  <dc:description/>
  <cp:lastModifiedBy>Rakhi Ghoshal</cp:lastModifiedBy>
  <cp:revision>2</cp:revision>
  <cp:lastPrinted>2020-05-12T14:43:00Z</cp:lastPrinted>
  <dcterms:created xsi:type="dcterms:W3CDTF">2020-08-25T02:00:00Z</dcterms:created>
  <dcterms:modified xsi:type="dcterms:W3CDTF">2020-08-25T02:00:00Z</dcterms:modified>
</cp:coreProperties>
</file>