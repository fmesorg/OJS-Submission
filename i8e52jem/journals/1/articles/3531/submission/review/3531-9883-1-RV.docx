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EAE4E" w14:textId="77777777" w:rsidR="00D37CB9" w:rsidRPr="000D4257" w:rsidRDefault="00D37CB9" w:rsidP="00D37CB9">
      <w:pPr>
        <w:pStyle w:val="NormalWeb"/>
        <w:spacing w:before="0" w:beforeAutospacing="0" w:after="160" w:afterAutospacing="0"/>
        <w:jc w:val="center"/>
      </w:pPr>
      <w:r w:rsidRPr="000D4257">
        <w:rPr>
          <w:i/>
          <w:iCs/>
          <w:color w:val="000000"/>
        </w:rPr>
        <w:t>Victims and Villains as a rule, Heroes as an exception: Frame and content analyses of print</w:t>
      </w:r>
    </w:p>
    <w:p w14:paraId="59E1BB61" w14:textId="704E43BD" w:rsidR="00D37CB9" w:rsidRPr="000D4257" w:rsidRDefault="00D37CB9" w:rsidP="00D37CB9">
      <w:pPr>
        <w:pStyle w:val="NormalWeb"/>
        <w:spacing w:before="0" w:beforeAutospacing="0" w:after="160" w:afterAutospacing="0"/>
        <w:jc w:val="center"/>
      </w:pPr>
      <w:r w:rsidRPr="000D4257">
        <w:rPr>
          <w:i/>
          <w:iCs/>
          <w:color w:val="000000"/>
        </w:rPr>
        <w:t>media’s portrayal of migrants and refugee</w:t>
      </w:r>
      <w:del w:id="0" w:author="Ekatha Ann J" w:date="2020-08-19T12:00:00Z">
        <w:r w:rsidRPr="000D4257" w:rsidDel="00A55215">
          <w:rPr>
            <w:i/>
            <w:iCs/>
            <w:color w:val="000000"/>
          </w:rPr>
          <w:delText>s and</w:delText>
        </w:r>
      </w:del>
      <w:r w:rsidRPr="000D4257">
        <w:rPr>
          <w:i/>
          <w:iCs/>
          <w:color w:val="000000"/>
        </w:rPr>
        <w:t xml:space="preserve"> health in India</w:t>
      </w:r>
    </w:p>
    <w:p w14:paraId="6D7A7E45" w14:textId="77777777" w:rsidR="000D4D99" w:rsidRPr="000D4257" w:rsidRDefault="000D4D99">
      <w:pPr>
        <w:rPr>
          <w:rFonts w:ascii="Times New Roman" w:hAnsi="Times New Roman" w:cs="Times New Roman"/>
          <w:sz w:val="24"/>
          <w:szCs w:val="24"/>
        </w:rPr>
      </w:pPr>
    </w:p>
    <w:p w14:paraId="031FBD6D" w14:textId="1324AD0B" w:rsidR="00D37CB9" w:rsidRPr="000D4257" w:rsidRDefault="00D37CB9" w:rsidP="00D37CB9">
      <w:pPr>
        <w:spacing w:line="360" w:lineRule="auto"/>
        <w:rPr>
          <w:rFonts w:ascii="Times New Roman" w:hAnsi="Times New Roman" w:cs="Times New Roman"/>
          <w:b/>
          <w:bCs/>
          <w:color w:val="000000"/>
          <w:sz w:val="24"/>
          <w:szCs w:val="24"/>
        </w:rPr>
      </w:pPr>
      <w:r w:rsidRPr="000D4257">
        <w:rPr>
          <w:rFonts w:ascii="Times New Roman" w:hAnsi="Times New Roman" w:cs="Times New Roman"/>
          <w:b/>
          <w:bCs/>
          <w:color w:val="000000"/>
          <w:sz w:val="24"/>
          <w:szCs w:val="24"/>
        </w:rPr>
        <w:t xml:space="preserve">Abstract: </w:t>
      </w:r>
    </w:p>
    <w:p w14:paraId="429994E4" w14:textId="77777777" w:rsidR="00D37CB9" w:rsidRPr="000D4257" w:rsidRDefault="00D37CB9" w:rsidP="00D37CB9">
      <w:pPr>
        <w:spacing w:line="360" w:lineRule="auto"/>
        <w:rPr>
          <w:rFonts w:ascii="Times New Roman" w:hAnsi="Times New Roman" w:cs="Times New Roman"/>
          <w:color w:val="000000"/>
          <w:sz w:val="24"/>
          <w:szCs w:val="24"/>
        </w:rPr>
      </w:pPr>
    </w:p>
    <w:p w14:paraId="73B2BB5D" w14:textId="00BA8E02" w:rsidR="00D37CB9" w:rsidRPr="000D4257" w:rsidRDefault="00D37CB9" w:rsidP="00065C1A">
      <w:pPr>
        <w:spacing w:line="360" w:lineRule="auto"/>
        <w:rPr>
          <w:rFonts w:ascii="Times New Roman" w:hAnsi="Times New Roman" w:cs="Times New Roman"/>
          <w:color w:val="000000"/>
          <w:sz w:val="24"/>
          <w:szCs w:val="24"/>
        </w:rPr>
      </w:pPr>
      <w:r w:rsidRPr="000D4257">
        <w:rPr>
          <w:rFonts w:ascii="Times New Roman" w:hAnsi="Times New Roman" w:cs="Times New Roman"/>
          <w:color w:val="000000"/>
          <w:sz w:val="24"/>
          <w:szCs w:val="24"/>
        </w:rPr>
        <w:t xml:space="preserve">From being forced to undertake months-long journeys to their home on foot, to being doused in disinfectants, the Indian media’s reportage of the COVID-19 pandemic has exposed the state’s long-standing apathy towards low-income migrants and the structural neglect and violence faced by them in society. But how consistent was the country’s </w:t>
      </w:r>
      <w:r w:rsidR="003E32A1">
        <w:rPr>
          <w:rFonts w:ascii="Times New Roman" w:hAnsi="Times New Roman" w:cs="Times New Roman"/>
          <w:color w:val="000000"/>
          <w:sz w:val="24"/>
          <w:szCs w:val="24"/>
        </w:rPr>
        <w:t xml:space="preserve">print </w:t>
      </w:r>
      <w:r w:rsidRPr="000D4257">
        <w:rPr>
          <w:rFonts w:ascii="Times New Roman" w:hAnsi="Times New Roman" w:cs="Times New Roman"/>
          <w:color w:val="000000"/>
          <w:sz w:val="24"/>
          <w:szCs w:val="24"/>
        </w:rPr>
        <w:t xml:space="preserve">media in reporting on this population </w:t>
      </w:r>
      <w:r w:rsidR="003E32A1">
        <w:rPr>
          <w:rFonts w:ascii="Times New Roman" w:hAnsi="Times New Roman" w:cs="Times New Roman"/>
          <w:color w:val="000000"/>
          <w:sz w:val="24"/>
          <w:szCs w:val="24"/>
        </w:rPr>
        <w:t xml:space="preserve">group </w:t>
      </w:r>
      <w:r w:rsidRPr="000D4257">
        <w:rPr>
          <w:rFonts w:ascii="Times New Roman" w:hAnsi="Times New Roman" w:cs="Times New Roman"/>
          <w:color w:val="000000"/>
          <w:sz w:val="24"/>
          <w:szCs w:val="24"/>
        </w:rPr>
        <w:t xml:space="preserve">before the crisis? This paper reports the findings of a study conducted to examine the representation of migrants and refugees and their health in </w:t>
      </w:r>
      <w:r w:rsidR="00065C1A" w:rsidRPr="000D4257">
        <w:rPr>
          <w:rFonts w:ascii="Times New Roman" w:hAnsi="Times New Roman" w:cs="Times New Roman"/>
          <w:color w:val="000000"/>
          <w:sz w:val="24"/>
          <w:szCs w:val="24"/>
        </w:rPr>
        <w:t xml:space="preserve">the </w:t>
      </w:r>
      <w:r w:rsidR="00AE5D32" w:rsidRPr="000D4257">
        <w:rPr>
          <w:rFonts w:ascii="Times New Roman" w:hAnsi="Times New Roman" w:cs="Times New Roman"/>
          <w:color w:val="000000"/>
          <w:sz w:val="24"/>
          <w:szCs w:val="24"/>
        </w:rPr>
        <w:t xml:space="preserve">print media in </w:t>
      </w:r>
      <w:r w:rsidRPr="000D4257">
        <w:rPr>
          <w:rFonts w:ascii="Times New Roman" w:hAnsi="Times New Roman" w:cs="Times New Roman"/>
          <w:color w:val="000000"/>
          <w:sz w:val="24"/>
          <w:szCs w:val="24"/>
        </w:rPr>
        <w:t>India prior to the pandemic. A secondary objective of the study was to examine variations in their representation</w:t>
      </w:r>
      <w:r w:rsidR="00AE5D32" w:rsidRPr="000D4257">
        <w:rPr>
          <w:rFonts w:ascii="Times New Roman" w:hAnsi="Times New Roman" w:cs="Times New Roman"/>
          <w:color w:val="000000"/>
          <w:sz w:val="24"/>
          <w:szCs w:val="24"/>
        </w:rPr>
        <w:t>, if any,</w:t>
      </w:r>
      <w:r w:rsidRPr="000D4257">
        <w:rPr>
          <w:rFonts w:ascii="Times New Roman" w:hAnsi="Times New Roman" w:cs="Times New Roman"/>
          <w:color w:val="000000"/>
          <w:sz w:val="24"/>
          <w:szCs w:val="24"/>
        </w:rPr>
        <w:t xml:space="preserve"> based on their identities and social positions (</w:t>
      </w:r>
      <w:r w:rsidR="003E32A1">
        <w:rPr>
          <w:rFonts w:ascii="Times New Roman" w:hAnsi="Times New Roman" w:cs="Times New Roman"/>
          <w:color w:val="000000"/>
          <w:sz w:val="24"/>
          <w:szCs w:val="24"/>
        </w:rPr>
        <w:t>f</w:t>
      </w:r>
      <w:r w:rsidR="003E32A1" w:rsidRPr="000D4257">
        <w:rPr>
          <w:rFonts w:ascii="Times New Roman" w:hAnsi="Times New Roman" w:cs="Times New Roman"/>
          <w:color w:val="000000"/>
          <w:sz w:val="24"/>
          <w:szCs w:val="24"/>
        </w:rPr>
        <w:t xml:space="preserve">or </w:t>
      </w:r>
      <w:r w:rsidRPr="000D4257">
        <w:rPr>
          <w:rFonts w:ascii="Times New Roman" w:hAnsi="Times New Roman" w:cs="Times New Roman"/>
          <w:color w:val="000000"/>
          <w:sz w:val="24"/>
          <w:szCs w:val="24"/>
        </w:rPr>
        <w:t>example, ethnicity, nationality, gender, religion). Using frame and content analyses, three English language newspapers were examined</w:t>
      </w:r>
      <w:r w:rsidR="003E32A1">
        <w:rPr>
          <w:rFonts w:ascii="Times New Roman" w:hAnsi="Times New Roman" w:cs="Times New Roman"/>
          <w:color w:val="000000"/>
          <w:sz w:val="24"/>
          <w:szCs w:val="24"/>
        </w:rPr>
        <w:t xml:space="preserve"> for </w:t>
      </w:r>
      <w:r w:rsidR="00536700">
        <w:rPr>
          <w:rFonts w:ascii="Times New Roman" w:hAnsi="Times New Roman" w:cs="Times New Roman"/>
          <w:color w:val="000000"/>
          <w:sz w:val="24"/>
          <w:szCs w:val="24"/>
        </w:rPr>
        <w:t>two-year period from 1 Jan 2017 to 31 December 2018</w:t>
      </w:r>
      <w:r w:rsidR="00AE5D32" w:rsidRPr="000D4257">
        <w:rPr>
          <w:rFonts w:ascii="Times New Roman" w:hAnsi="Times New Roman" w:cs="Times New Roman"/>
          <w:color w:val="000000"/>
          <w:sz w:val="24"/>
          <w:szCs w:val="24"/>
        </w:rPr>
        <w:t xml:space="preserve">. </w:t>
      </w:r>
      <w:r w:rsidR="0006456D">
        <w:rPr>
          <w:rFonts w:ascii="Times New Roman" w:hAnsi="Times New Roman" w:cs="Times New Roman"/>
          <w:color w:val="000000"/>
          <w:sz w:val="24"/>
          <w:szCs w:val="24"/>
        </w:rPr>
        <w:t>A total of</w:t>
      </w:r>
      <w:r w:rsidR="006F41EE">
        <w:rPr>
          <w:rFonts w:ascii="Times New Roman" w:hAnsi="Times New Roman" w:cs="Times New Roman"/>
          <w:color w:val="000000"/>
          <w:sz w:val="24"/>
          <w:szCs w:val="24"/>
        </w:rPr>
        <w:t xml:space="preserve"> 1,111 articles</w:t>
      </w:r>
      <w:r w:rsidR="0006456D">
        <w:rPr>
          <w:rFonts w:ascii="Times New Roman" w:hAnsi="Times New Roman" w:cs="Times New Roman"/>
          <w:color w:val="000000"/>
          <w:sz w:val="24"/>
          <w:szCs w:val="24"/>
        </w:rPr>
        <w:t xml:space="preserve"> covering migrants’ lives and health were retrieved. </w:t>
      </w:r>
      <w:r w:rsidR="003E32A1">
        <w:rPr>
          <w:rFonts w:ascii="Times New Roman" w:hAnsi="Times New Roman" w:cs="Times New Roman"/>
          <w:color w:val="000000"/>
          <w:sz w:val="24"/>
          <w:szCs w:val="24"/>
        </w:rPr>
        <w:t>A</w:t>
      </w:r>
      <w:r w:rsidRPr="000D4257">
        <w:rPr>
          <w:rFonts w:ascii="Times New Roman" w:hAnsi="Times New Roman" w:cs="Times New Roman"/>
          <w:color w:val="000000"/>
          <w:sz w:val="24"/>
          <w:szCs w:val="24"/>
        </w:rPr>
        <w:t xml:space="preserve">nalysis revealed migrants were most frequently framed as a threat to the health, security, culture and economy </w:t>
      </w:r>
      <w:r w:rsidR="009A0B5E" w:rsidRPr="000D4257">
        <w:rPr>
          <w:rFonts w:ascii="Times New Roman" w:hAnsi="Times New Roman" w:cs="Times New Roman"/>
          <w:color w:val="000000"/>
          <w:sz w:val="24"/>
          <w:szCs w:val="24"/>
        </w:rPr>
        <w:t xml:space="preserve">in </w:t>
      </w:r>
      <w:r w:rsidRPr="000D4257">
        <w:rPr>
          <w:rFonts w:ascii="Times New Roman" w:hAnsi="Times New Roman" w:cs="Times New Roman"/>
          <w:color w:val="000000"/>
          <w:sz w:val="24"/>
          <w:szCs w:val="24"/>
        </w:rPr>
        <w:t>the</w:t>
      </w:r>
      <w:r w:rsidR="009A0B5E" w:rsidRPr="000D4257">
        <w:rPr>
          <w:rFonts w:ascii="Times New Roman" w:hAnsi="Times New Roman" w:cs="Times New Roman"/>
          <w:color w:val="000000"/>
          <w:sz w:val="24"/>
          <w:szCs w:val="24"/>
        </w:rPr>
        <w:t xml:space="preserve"> destination</w:t>
      </w:r>
      <w:r w:rsidRPr="000D4257">
        <w:rPr>
          <w:rFonts w:ascii="Times New Roman" w:hAnsi="Times New Roman" w:cs="Times New Roman"/>
          <w:color w:val="000000"/>
          <w:sz w:val="24"/>
          <w:szCs w:val="24"/>
        </w:rPr>
        <w:t xml:space="preserve"> states/cities, while the second most recurrent frame presented them as victims.</w:t>
      </w:r>
      <w:r w:rsidR="009A0B5E" w:rsidRPr="000D4257">
        <w:rPr>
          <w:rFonts w:ascii="Times New Roman" w:hAnsi="Times New Roman" w:cs="Times New Roman"/>
          <w:color w:val="000000"/>
          <w:sz w:val="24"/>
          <w:szCs w:val="24"/>
        </w:rPr>
        <w:t xml:space="preserve"> </w:t>
      </w:r>
      <w:r w:rsidRPr="000D4257">
        <w:rPr>
          <w:rFonts w:ascii="Times New Roman" w:hAnsi="Times New Roman" w:cs="Times New Roman"/>
          <w:color w:val="000000"/>
          <w:sz w:val="24"/>
          <w:szCs w:val="24"/>
        </w:rPr>
        <w:t>Among the various aspects of migrants’ positionalit</w:t>
      </w:r>
      <w:r w:rsidR="00065C1A" w:rsidRPr="000D4257">
        <w:rPr>
          <w:rFonts w:ascii="Times New Roman" w:hAnsi="Times New Roman" w:cs="Times New Roman"/>
          <w:color w:val="000000"/>
          <w:sz w:val="24"/>
          <w:szCs w:val="24"/>
        </w:rPr>
        <w:t>ies</w:t>
      </w:r>
      <w:r w:rsidRPr="000D4257">
        <w:rPr>
          <w:rFonts w:ascii="Times New Roman" w:hAnsi="Times New Roman" w:cs="Times New Roman"/>
          <w:color w:val="000000"/>
          <w:sz w:val="24"/>
          <w:szCs w:val="24"/>
        </w:rPr>
        <w:t>, religio</w:t>
      </w:r>
      <w:r w:rsidR="003E32A1">
        <w:rPr>
          <w:rFonts w:ascii="Times New Roman" w:hAnsi="Times New Roman" w:cs="Times New Roman"/>
          <w:color w:val="000000"/>
          <w:sz w:val="24"/>
          <w:szCs w:val="24"/>
        </w:rPr>
        <w:t xml:space="preserve">n </w:t>
      </w:r>
      <w:r w:rsidRPr="000D4257">
        <w:rPr>
          <w:rFonts w:ascii="Times New Roman" w:hAnsi="Times New Roman" w:cs="Times New Roman"/>
          <w:color w:val="000000"/>
          <w:sz w:val="24"/>
          <w:szCs w:val="24"/>
        </w:rPr>
        <w:t xml:space="preserve">and </w:t>
      </w:r>
      <w:r w:rsidR="003E32A1">
        <w:rPr>
          <w:rFonts w:ascii="Times New Roman" w:hAnsi="Times New Roman" w:cs="Times New Roman"/>
          <w:color w:val="000000"/>
          <w:sz w:val="24"/>
          <w:szCs w:val="24"/>
        </w:rPr>
        <w:t>class</w:t>
      </w:r>
      <w:r w:rsidRPr="000D4257">
        <w:rPr>
          <w:rFonts w:ascii="Times New Roman" w:hAnsi="Times New Roman" w:cs="Times New Roman"/>
          <w:color w:val="000000"/>
          <w:sz w:val="24"/>
          <w:szCs w:val="24"/>
        </w:rPr>
        <w:t xml:space="preserve"> appeared most prominent in defining the frame imposed on migrants. The study also found that these frames were derived mostly from state officials, political leaders, and anonymous sources</w:t>
      </w:r>
      <w:r w:rsidR="0006456D">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while migrants’ voices comprised less than a quarter of the sources of information. </w:t>
      </w:r>
      <w:r w:rsidR="0006456D">
        <w:rPr>
          <w:rFonts w:ascii="Times New Roman" w:hAnsi="Times New Roman" w:cs="Times New Roman"/>
          <w:color w:val="000000"/>
          <w:sz w:val="24"/>
          <w:szCs w:val="24"/>
        </w:rPr>
        <w:t>Th</w:t>
      </w:r>
      <w:ins w:id="1" w:author="Ekatha Ann J" w:date="2020-08-18T12:23:00Z">
        <w:r w:rsidR="00A1276F">
          <w:rPr>
            <w:rFonts w:ascii="Times New Roman" w:hAnsi="Times New Roman" w:cs="Times New Roman"/>
            <w:color w:val="000000"/>
            <w:sz w:val="24"/>
            <w:szCs w:val="24"/>
          </w:rPr>
          <w:t>is</w:t>
        </w:r>
      </w:ins>
      <w:del w:id="2" w:author="Ekatha Ann J" w:date="2020-08-18T12:23:00Z">
        <w:r w:rsidR="0006456D" w:rsidDel="00A1276F">
          <w:rPr>
            <w:rFonts w:ascii="Times New Roman" w:hAnsi="Times New Roman" w:cs="Times New Roman"/>
            <w:color w:val="000000"/>
            <w:sz w:val="24"/>
            <w:szCs w:val="24"/>
          </w:rPr>
          <w:delText>e</w:delText>
        </w:r>
        <w:r w:rsidRPr="000D4257" w:rsidDel="00A1276F">
          <w:rPr>
            <w:rFonts w:ascii="Times New Roman" w:hAnsi="Times New Roman" w:cs="Times New Roman"/>
            <w:color w:val="000000"/>
            <w:sz w:val="24"/>
            <w:szCs w:val="24"/>
          </w:rPr>
          <w:delText xml:space="preserve"> research</w:delText>
        </w:r>
      </w:del>
      <w:r w:rsidRPr="000D4257">
        <w:rPr>
          <w:rFonts w:ascii="Times New Roman" w:hAnsi="Times New Roman" w:cs="Times New Roman"/>
          <w:color w:val="000000"/>
          <w:sz w:val="24"/>
          <w:szCs w:val="24"/>
        </w:rPr>
        <w:t xml:space="preserve"> corroborates findings of international literature on media and migration</w:t>
      </w:r>
      <w:r w:rsidR="009A0B5E" w:rsidRPr="000D4257">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which show that migration narratives are often driven by the dominant group and by broader political factors and forces. </w:t>
      </w:r>
      <w:r w:rsidR="0006456D">
        <w:rPr>
          <w:rFonts w:ascii="Times New Roman" w:hAnsi="Times New Roman" w:cs="Times New Roman"/>
          <w:color w:val="000000"/>
          <w:sz w:val="24"/>
          <w:szCs w:val="24"/>
        </w:rPr>
        <w:t xml:space="preserve">It contributes to this field of scholarship by highlighting a unique political-economic context of India and in unpacking the intersectional inequalities that underpin these frames. In conclusion, media plays a vital role in crystallising and widening these inequalities </w:t>
      </w:r>
      <w:r w:rsidRPr="000D4257">
        <w:rPr>
          <w:rFonts w:ascii="Times New Roman" w:hAnsi="Times New Roman" w:cs="Times New Roman"/>
          <w:color w:val="000000"/>
          <w:sz w:val="24"/>
          <w:szCs w:val="24"/>
        </w:rPr>
        <w:t>and</w:t>
      </w:r>
      <w:r w:rsidR="001D236F">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w:t>
      </w:r>
      <w:r w:rsidR="001D236F">
        <w:rPr>
          <w:rFonts w:ascii="Times New Roman" w:hAnsi="Times New Roman" w:cs="Times New Roman"/>
          <w:color w:val="000000"/>
          <w:sz w:val="24"/>
          <w:szCs w:val="24"/>
        </w:rPr>
        <w:t>through</w:t>
      </w:r>
      <w:r w:rsidR="0006456D">
        <w:rPr>
          <w:rFonts w:ascii="Times New Roman" w:hAnsi="Times New Roman" w:cs="Times New Roman"/>
          <w:color w:val="000000"/>
          <w:sz w:val="24"/>
          <w:szCs w:val="24"/>
        </w:rPr>
        <w:t xml:space="preserve"> acts of </w:t>
      </w:r>
      <w:r w:rsidR="001D236F">
        <w:rPr>
          <w:rFonts w:ascii="Times New Roman" w:hAnsi="Times New Roman" w:cs="Times New Roman"/>
          <w:color w:val="000000"/>
          <w:sz w:val="24"/>
          <w:szCs w:val="24"/>
        </w:rPr>
        <w:t xml:space="preserve">both </w:t>
      </w:r>
      <w:r w:rsidR="0006456D">
        <w:rPr>
          <w:rFonts w:ascii="Times New Roman" w:hAnsi="Times New Roman" w:cs="Times New Roman"/>
          <w:color w:val="000000"/>
          <w:sz w:val="24"/>
          <w:szCs w:val="24"/>
        </w:rPr>
        <w:t>omission and commission</w:t>
      </w:r>
      <w:r w:rsidR="001D236F">
        <w:rPr>
          <w:rFonts w:ascii="Times New Roman" w:hAnsi="Times New Roman" w:cs="Times New Roman"/>
          <w:color w:val="000000"/>
          <w:sz w:val="24"/>
          <w:szCs w:val="24"/>
        </w:rPr>
        <w:t>,</w:t>
      </w:r>
      <w:r w:rsidRPr="000D4257">
        <w:rPr>
          <w:rFonts w:ascii="Times New Roman" w:hAnsi="Times New Roman" w:cs="Times New Roman"/>
          <w:color w:val="000000"/>
          <w:sz w:val="24"/>
          <w:szCs w:val="24"/>
        </w:rPr>
        <w:t xml:space="preserve"> end</w:t>
      </w:r>
      <w:r w:rsidR="0006456D">
        <w:rPr>
          <w:rFonts w:ascii="Times New Roman" w:hAnsi="Times New Roman" w:cs="Times New Roman"/>
          <w:color w:val="000000"/>
          <w:sz w:val="24"/>
          <w:szCs w:val="24"/>
        </w:rPr>
        <w:t>s</w:t>
      </w:r>
      <w:r w:rsidRPr="000D4257">
        <w:rPr>
          <w:rFonts w:ascii="Times New Roman" w:hAnsi="Times New Roman" w:cs="Times New Roman"/>
          <w:color w:val="000000"/>
          <w:sz w:val="24"/>
          <w:szCs w:val="24"/>
        </w:rPr>
        <w:t xml:space="preserve"> up vilifying migrants or muzzling them.</w:t>
      </w:r>
      <w:r w:rsidRPr="000D4257" w:rsidDel="00B56DCA">
        <w:rPr>
          <w:rFonts w:ascii="Times New Roman" w:eastAsia="Times New Roman" w:hAnsi="Times New Roman" w:cs="Times New Roman"/>
          <w:color w:val="000000"/>
          <w:sz w:val="24"/>
          <w:szCs w:val="24"/>
        </w:rPr>
        <w:t xml:space="preserve"> </w:t>
      </w:r>
    </w:p>
    <w:p w14:paraId="171FBDB7" w14:textId="3863E5C2" w:rsidR="006F41EE" w:rsidRDefault="006F41EE">
      <w:pPr>
        <w:rPr>
          <w:rFonts w:ascii="Times New Roman" w:hAnsi="Times New Roman" w:cs="Times New Roman"/>
          <w:sz w:val="24"/>
          <w:szCs w:val="24"/>
        </w:rPr>
      </w:pPr>
    </w:p>
    <w:p w14:paraId="6B720F27" w14:textId="77777777" w:rsidR="009904ED" w:rsidRPr="000D4257" w:rsidRDefault="009904ED">
      <w:pPr>
        <w:rPr>
          <w:rFonts w:ascii="Times New Roman" w:hAnsi="Times New Roman" w:cs="Times New Roman"/>
          <w:sz w:val="24"/>
          <w:szCs w:val="24"/>
        </w:rPr>
      </w:pPr>
    </w:p>
    <w:p w14:paraId="1718E86F" w14:textId="3D5C0481" w:rsidR="00DD5972" w:rsidRDefault="00065C1A" w:rsidP="00065C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color w:val="000000"/>
          <w:sz w:val="24"/>
          <w:szCs w:val="24"/>
        </w:rPr>
        <w:lastRenderedPageBreak/>
        <w:t xml:space="preserve">Introduction </w:t>
      </w:r>
    </w:p>
    <w:p w14:paraId="714F84B7" w14:textId="77777777" w:rsidR="00DD5972" w:rsidRPr="000D4257" w:rsidRDefault="00DD5972" w:rsidP="00065C1A">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D70F166" w14:textId="52953F72" w:rsidR="00DD5972" w:rsidRDefault="00065C1A" w:rsidP="00537123">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Migration and displacement, p</w:t>
      </w:r>
      <w:r w:rsidRPr="000D4257">
        <w:rPr>
          <w:rFonts w:ascii="Times New Roman" w:eastAsia="Times New Roman" w:hAnsi="Times New Roman" w:cs="Times New Roman"/>
          <w:color w:val="000000"/>
          <w:sz w:val="24"/>
          <w:szCs w:val="24"/>
          <w:highlight w:val="white"/>
        </w:rPr>
        <w:t>ropelled by growing demographic disparities, socio-economic imbalances, environmental changes, development projects and conflicts, has been a defining feature of Indian history and society.</w:t>
      </w:r>
    </w:p>
    <w:p w14:paraId="3159C956" w14:textId="77777777" w:rsidR="00EA244E" w:rsidRDefault="00EA244E" w:rsidP="00537123">
      <w:pPr>
        <w:spacing w:line="360" w:lineRule="auto"/>
        <w:rPr>
          <w:rFonts w:ascii="Times New Roman" w:eastAsia="Times New Roman" w:hAnsi="Times New Roman" w:cs="Times New Roman"/>
          <w:sz w:val="24"/>
          <w:szCs w:val="24"/>
        </w:rPr>
      </w:pPr>
    </w:p>
    <w:p w14:paraId="6E336B33" w14:textId="7AF175F8" w:rsidR="00DD5972" w:rsidRDefault="00065C1A" w:rsidP="00537123">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rPr>
        <w:t>According to the Indian Economic Survey 2017</w:t>
      </w:r>
      <w:del w:id="3" w:author="Ekatha Ann J" w:date="2020-08-18T12:24:00Z">
        <w:r w:rsidR="00E06B39" w:rsidRPr="000D4257" w:rsidDel="003675CF">
          <w:rPr>
            <w:rFonts w:ascii="Times New Roman" w:eastAsia="Times New Roman" w:hAnsi="Times New Roman" w:cs="Times New Roman"/>
            <w:sz w:val="24"/>
            <w:szCs w:val="24"/>
          </w:rPr>
          <w:delText xml:space="preserve"> </w:delText>
        </w:r>
      </w:del>
      <w:ins w:id="4" w:author="Ekatha Ann J" w:date="2020-08-18T12:24:00Z">
        <w:r w:rsidR="003675CF">
          <w:rPr>
            <w:rFonts w:ascii="Times New Roman" w:eastAsia="Times New Roman" w:hAnsi="Times New Roman" w:cs="Times New Roman"/>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5" w:author="Ekatha Ann J" w:date="2020-08-18T12:25:00Z">
            <w:rPr>
              <w:rFonts w:ascii="Times New Roman" w:eastAsia="Times New Roman" w:hAnsi="Times New Roman" w:cs="Times New Roman"/>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Change w:id="6" w:author="Ekatha Ann J" w:date="2020-08-18T12:25:00Z">
            <w:rPr>
              <w:rFonts w:ascii="Times New Roman" w:eastAsia="Times New Roman" w:hAnsi="Times New Roman" w:cs="Times New Roman"/>
              <w:sz w:val="24"/>
              <w:szCs w:val="24"/>
            </w:rPr>
          </w:rPrChange>
        </w:rPr>
        <w:instrText xml:space="preserve"> ADDIN ZOTERO_ITEM CSL_CITATION {"citationID":"oGNyBe2k","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7" w:author="Ekatha Ann J" w:date="2020-08-18T12:25:00Z">
            <w:rPr>
              <w:rFonts w:ascii="Times New Roman" w:eastAsia="Times New Roman" w:hAnsi="Times New Roman" w:cs="Times New Roman"/>
              <w:sz w:val="24"/>
              <w:szCs w:val="24"/>
            </w:rPr>
          </w:rPrChange>
        </w:rPr>
        <w:fldChar w:fldCharType="separate"/>
      </w:r>
      <w:r w:rsidR="003675CF" w:rsidRPr="003675CF">
        <w:rPr>
          <w:rFonts w:ascii="Times New Roman" w:hAnsi="Times New Roman" w:cs="Times New Roman"/>
          <w:color w:val="2F5496" w:themeColor="accent1" w:themeShade="BF"/>
          <w:sz w:val="24"/>
          <w:rPrChange w:id="8" w:author="Ekatha Ann J" w:date="2020-08-18T12:25:00Z">
            <w:rPr>
              <w:rFonts w:ascii="Times New Roman" w:hAnsi="Times New Roman" w:cs="Times New Roman"/>
              <w:sz w:val="24"/>
            </w:rPr>
          </w:rPrChange>
        </w:rPr>
        <w:t>(1)</w:t>
      </w:r>
      <w:r w:rsidR="003675CF" w:rsidRPr="003675CF">
        <w:rPr>
          <w:rFonts w:ascii="Times New Roman" w:eastAsia="Times New Roman" w:hAnsi="Times New Roman" w:cs="Times New Roman"/>
          <w:color w:val="2F5496" w:themeColor="accent1" w:themeShade="BF"/>
          <w:sz w:val="24"/>
          <w:szCs w:val="24"/>
          <w:rPrChange w:id="9" w:author="Ekatha Ann J" w:date="2020-08-18T12:25:00Z">
            <w:rPr>
              <w:rFonts w:ascii="Times New Roman" w:eastAsia="Times New Roman" w:hAnsi="Times New Roman" w:cs="Times New Roman"/>
              <w:sz w:val="24"/>
              <w:szCs w:val="24"/>
            </w:rPr>
          </w:rPrChange>
        </w:rPr>
        <w:fldChar w:fldCharType="end"/>
      </w:r>
      <w:del w:id="10" w:author="Ekatha Ann J" w:date="2020-08-18T12:24:00Z">
        <w:r w:rsidR="00E06B39" w:rsidRPr="000D4257" w:rsidDel="003675CF">
          <w:rPr>
            <w:rFonts w:ascii="Times New Roman" w:eastAsia="Times New Roman" w:hAnsi="Times New Roman" w:cs="Times New Roman"/>
            <w:color w:val="2F5496" w:themeColor="accent1" w:themeShade="BF"/>
            <w:sz w:val="24"/>
            <w:szCs w:val="24"/>
          </w:rPr>
          <w:fldChar w:fldCharType="begin"/>
        </w:r>
        <w:r w:rsidR="00E06B39"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pGcJroKG","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delInstrText>
        </w:r>
        <w:r w:rsidR="00E06B39" w:rsidRPr="000D4257" w:rsidDel="003675CF">
          <w:rPr>
            <w:rFonts w:ascii="Times New Roman" w:eastAsia="Times New Roman" w:hAnsi="Times New Roman" w:cs="Times New Roman"/>
            <w:color w:val="2F5496" w:themeColor="accent1" w:themeShade="BF"/>
            <w:sz w:val="24"/>
            <w:szCs w:val="24"/>
          </w:rPr>
          <w:fldChar w:fldCharType="separate"/>
        </w:r>
        <w:r w:rsidR="00E06B39" w:rsidRPr="000D4257" w:rsidDel="003675CF">
          <w:rPr>
            <w:rFonts w:ascii="Times New Roman" w:hAnsi="Times New Roman" w:cs="Times New Roman"/>
            <w:color w:val="2F5496" w:themeColor="accent1" w:themeShade="BF"/>
            <w:sz w:val="24"/>
            <w:szCs w:val="24"/>
          </w:rPr>
          <w:delText>(1)</w:delText>
        </w:r>
        <w:r w:rsidR="00E06B39" w:rsidRPr="000D4257" w:rsidDel="003675CF">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themeColor="text1"/>
          <w:sz w:val="24"/>
          <w:szCs w:val="24"/>
        </w:rPr>
        <w:t>,</w:t>
      </w:r>
      <w:r w:rsidR="00E06B39" w:rsidRPr="000D4257">
        <w:rPr>
          <w:rFonts w:ascii="Times New Roman" w:eastAsia="Times New Roman" w:hAnsi="Times New Roman" w:cs="Times New Roman"/>
          <w:color w:val="000000" w:themeColor="text1"/>
          <w:sz w:val="24"/>
          <w:szCs w:val="24"/>
        </w:rPr>
        <w:t xml:space="preserve"> an average of 9 million people migrated annually </w:t>
      </w:r>
      <w:r w:rsidR="00E06B39" w:rsidRPr="000D4257">
        <w:rPr>
          <w:rFonts w:ascii="Times New Roman" w:eastAsia="Times New Roman" w:hAnsi="Times New Roman" w:cs="Times New Roman"/>
          <w:sz w:val="24"/>
          <w:szCs w:val="24"/>
        </w:rPr>
        <w:t>between states from 2011 to 2016, mostly for labour; a 45%</w:t>
      </w:r>
      <w:r w:rsidR="00491CF8" w:rsidRPr="000D4257">
        <w:rPr>
          <w:rFonts w:ascii="Times New Roman" w:eastAsia="Times New Roman" w:hAnsi="Times New Roman" w:cs="Times New Roman"/>
          <w:sz w:val="24"/>
          <w:szCs w:val="24"/>
        </w:rPr>
        <w:t xml:space="preserve"> increase </w:t>
      </w:r>
      <w:r w:rsidR="004A4FB4" w:rsidRPr="000D4257">
        <w:rPr>
          <w:rFonts w:ascii="Times New Roman" w:eastAsia="Times New Roman" w:hAnsi="Times New Roman" w:cs="Times New Roman"/>
          <w:sz w:val="24"/>
          <w:szCs w:val="24"/>
        </w:rPr>
        <w:t>from</w:t>
      </w:r>
      <w:r w:rsidR="00491CF8" w:rsidRPr="000D4257">
        <w:rPr>
          <w:rFonts w:ascii="Times New Roman" w:eastAsia="Times New Roman" w:hAnsi="Times New Roman" w:cs="Times New Roman"/>
          <w:sz w:val="24"/>
          <w:szCs w:val="24"/>
        </w:rPr>
        <w:t xml:space="preserve"> the annual average the previous decade. </w:t>
      </w:r>
      <w:r w:rsidR="00823C4F" w:rsidRPr="000D4257">
        <w:rPr>
          <w:rFonts w:ascii="Times New Roman" w:eastAsia="Times New Roman" w:hAnsi="Times New Roman" w:cs="Times New Roman"/>
          <w:sz w:val="24"/>
          <w:szCs w:val="24"/>
        </w:rPr>
        <w:t>I</w:t>
      </w:r>
      <w:r w:rsidRPr="000D4257">
        <w:rPr>
          <w:rFonts w:ascii="Times New Roman" w:eastAsia="Times New Roman" w:hAnsi="Times New Roman" w:cs="Times New Roman"/>
          <w:sz w:val="24"/>
          <w:szCs w:val="24"/>
        </w:rPr>
        <w:t>nternal migration in India can be categorized into four types- long-term, temporary, circular and seasonal</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color w:val="000000" w:themeColor="text1"/>
          <w:sz w:val="24"/>
          <w:szCs w:val="24"/>
        </w:rPr>
        <w:t>-</w:t>
      </w:r>
      <w:r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sz w:val="24"/>
          <w:szCs w:val="24"/>
        </w:rPr>
        <w:t>that offer important livelihood strategies for the socio-economically weakest sections in rural India</w:t>
      </w:r>
      <w:del w:id="11" w:author="Ekatha Ann J" w:date="2020-08-18T12:27:00Z">
        <w:r w:rsidR="00491CF8" w:rsidRPr="000D4257" w:rsidDel="003675CF">
          <w:rPr>
            <w:rFonts w:ascii="Times New Roman" w:eastAsia="Times New Roman" w:hAnsi="Times New Roman" w:cs="Times New Roman"/>
            <w:sz w:val="24"/>
            <w:szCs w:val="24"/>
          </w:rPr>
          <w:delText xml:space="preserve"> </w:delText>
        </w:r>
      </w:del>
      <w:ins w:id="12" w:author="Ekatha Ann J" w:date="2020-08-18T12:27:00Z">
        <w:r w:rsidR="003675CF">
          <w:rPr>
            <w:rFonts w:ascii="Times New Roman" w:eastAsia="Times New Roman" w:hAnsi="Times New Roman" w:cs="Times New Roman"/>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13" w:author="Ekatha Ann J" w:date="2020-08-18T12:27:00Z">
            <w:rPr>
              <w:rFonts w:ascii="Times New Roman" w:eastAsia="Times New Roman" w:hAnsi="Times New Roman" w:cs="Times New Roman"/>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Change w:id="14" w:author="Ekatha Ann J" w:date="2020-08-18T12:27:00Z">
            <w:rPr>
              <w:rFonts w:ascii="Times New Roman" w:eastAsia="Times New Roman" w:hAnsi="Times New Roman" w:cs="Times New Roman"/>
              <w:sz w:val="24"/>
              <w:szCs w:val="24"/>
            </w:rPr>
          </w:rPrChange>
        </w:rPr>
        <w:instrText xml:space="preserve"> ADDIN ZOTERO_ITEM CSL_CITATION {"citationID":"gSAjCzpQ","properties":{"formattedCitation":"(2)","plainCitation":"(2)","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15" w:author="Ekatha Ann J" w:date="2020-08-18T12:27:00Z">
            <w:rPr>
              <w:rFonts w:ascii="Times New Roman" w:eastAsia="Times New Roman" w:hAnsi="Times New Roman" w:cs="Times New Roman"/>
              <w:sz w:val="24"/>
              <w:szCs w:val="24"/>
            </w:rPr>
          </w:rPrChange>
        </w:rPr>
        <w:fldChar w:fldCharType="separate"/>
      </w:r>
      <w:r w:rsidR="003675CF" w:rsidRPr="003675CF">
        <w:rPr>
          <w:rFonts w:ascii="Times New Roman" w:hAnsi="Times New Roman" w:cs="Times New Roman"/>
          <w:color w:val="2F5496" w:themeColor="accent1" w:themeShade="BF"/>
          <w:sz w:val="24"/>
          <w:rPrChange w:id="16" w:author="Ekatha Ann J" w:date="2020-08-18T12:27:00Z">
            <w:rPr>
              <w:rFonts w:ascii="Times New Roman" w:hAnsi="Times New Roman" w:cs="Times New Roman"/>
              <w:sz w:val="24"/>
            </w:rPr>
          </w:rPrChange>
        </w:rPr>
        <w:t>(2)</w:t>
      </w:r>
      <w:r w:rsidR="003675CF" w:rsidRPr="003675CF">
        <w:rPr>
          <w:rFonts w:ascii="Times New Roman" w:eastAsia="Times New Roman" w:hAnsi="Times New Roman" w:cs="Times New Roman"/>
          <w:color w:val="2F5496" w:themeColor="accent1" w:themeShade="BF"/>
          <w:sz w:val="24"/>
          <w:szCs w:val="24"/>
          <w:rPrChange w:id="17" w:author="Ekatha Ann J" w:date="2020-08-18T12:27:00Z">
            <w:rPr>
              <w:rFonts w:ascii="Times New Roman" w:eastAsia="Times New Roman" w:hAnsi="Times New Roman" w:cs="Times New Roman"/>
              <w:sz w:val="24"/>
              <w:szCs w:val="24"/>
            </w:rPr>
          </w:rPrChange>
        </w:rPr>
        <w:fldChar w:fldCharType="end"/>
      </w:r>
      <w:del w:id="18" w:author="Ekatha Ann J" w:date="2020-08-18T12:27:00Z">
        <w:r w:rsidR="00491CF8" w:rsidRPr="000D4257" w:rsidDel="003675CF">
          <w:rPr>
            <w:rFonts w:ascii="Times New Roman" w:eastAsia="Times New Roman" w:hAnsi="Times New Roman" w:cs="Times New Roman"/>
            <w:color w:val="2F5496" w:themeColor="accent1" w:themeShade="BF"/>
            <w:sz w:val="24"/>
            <w:szCs w:val="24"/>
          </w:rPr>
          <w:fldChar w:fldCharType="begin"/>
        </w:r>
        <w:r w:rsidR="00491CF8"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tfyanr3C","properties":{"formattedCitation":"(2)","plainCitation":"(2)","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schema":"https://github.com/citation-style-language/schema/raw/master/csl-citation.json"} </w:delInstrText>
        </w:r>
        <w:r w:rsidR="00491CF8" w:rsidRPr="000D4257" w:rsidDel="003675CF">
          <w:rPr>
            <w:rFonts w:ascii="Times New Roman" w:eastAsia="Times New Roman" w:hAnsi="Times New Roman" w:cs="Times New Roman"/>
            <w:color w:val="2F5496" w:themeColor="accent1" w:themeShade="BF"/>
            <w:sz w:val="24"/>
            <w:szCs w:val="24"/>
          </w:rPr>
          <w:fldChar w:fldCharType="separate"/>
        </w:r>
        <w:r w:rsidR="00491CF8" w:rsidRPr="000D4257" w:rsidDel="003675CF">
          <w:rPr>
            <w:rFonts w:ascii="Times New Roman" w:hAnsi="Times New Roman" w:cs="Times New Roman"/>
            <w:color w:val="2F5496" w:themeColor="accent1" w:themeShade="BF"/>
            <w:sz w:val="24"/>
            <w:szCs w:val="24"/>
          </w:rPr>
          <w:delText>(2)</w:delText>
        </w:r>
        <w:r w:rsidR="00491CF8" w:rsidRPr="000D4257" w:rsidDel="003675CF">
          <w:rPr>
            <w:rFonts w:ascii="Times New Roman" w:eastAsia="Times New Roman" w:hAnsi="Times New Roman" w:cs="Times New Roman"/>
            <w:color w:val="2F5496" w:themeColor="accent1" w:themeShade="BF"/>
            <w:sz w:val="24"/>
            <w:szCs w:val="24"/>
          </w:rPr>
          <w:fldChar w:fldCharType="end"/>
        </w:r>
      </w:del>
      <w:r w:rsidR="00491CF8"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Most of these migrants hail from economically backward districts in Uttar Pradesh, Bihar, West Bengal, Assam and Jharkhand</w:t>
      </w:r>
      <w:ins w:id="19" w:author="Ekatha Ann J" w:date="2020-08-18T12:27:00Z">
        <w:r w:rsidR="003675CF">
          <w:rPr>
            <w:rFonts w:ascii="Times New Roman" w:eastAsia="Times New Roman" w:hAnsi="Times New Roman" w:cs="Times New Roman"/>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20" w:author="Ekatha Ann J" w:date="2020-08-18T12:28:00Z">
            <w:rPr>
              <w:rFonts w:ascii="Times New Roman" w:eastAsia="Times New Roman" w:hAnsi="Times New Roman" w:cs="Times New Roman"/>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Change w:id="21" w:author="Ekatha Ann J" w:date="2020-08-18T12:28:00Z">
            <w:rPr>
              <w:rFonts w:ascii="Times New Roman" w:eastAsia="Times New Roman" w:hAnsi="Times New Roman" w:cs="Times New Roman"/>
              <w:sz w:val="24"/>
              <w:szCs w:val="24"/>
            </w:rPr>
          </w:rPrChange>
        </w:rPr>
        <w:instrText xml:space="preserve"> ADDIN ZOTERO_ITEM CSL_CITATION {"citationID":"oi0QaJnp","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22" w:author="Ekatha Ann J" w:date="2020-08-18T12:28:00Z">
            <w:rPr>
              <w:rFonts w:ascii="Times New Roman" w:eastAsia="Times New Roman" w:hAnsi="Times New Roman" w:cs="Times New Roman"/>
              <w:sz w:val="24"/>
              <w:szCs w:val="24"/>
            </w:rPr>
          </w:rPrChange>
        </w:rPr>
        <w:fldChar w:fldCharType="separate"/>
      </w:r>
      <w:r w:rsidR="003675CF" w:rsidRPr="003675CF">
        <w:rPr>
          <w:rFonts w:ascii="Times New Roman" w:hAnsi="Times New Roman" w:cs="Times New Roman"/>
          <w:color w:val="2F5496" w:themeColor="accent1" w:themeShade="BF"/>
          <w:sz w:val="24"/>
          <w:rPrChange w:id="23" w:author="Ekatha Ann J" w:date="2020-08-18T12:28:00Z">
            <w:rPr>
              <w:rFonts w:ascii="Times New Roman" w:hAnsi="Times New Roman" w:cs="Times New Roman"/>
              <w:sz w:val="24"/>
            </w:rPr>
          </w:rPrChange>
        </w:rPr>
        <w:t>(1)</w:t>
      </w:r>
      <w:r w:rsidR="003675CF" w:rsidRPr="003675CF">
        <w:rPr>
          <w:rFonts w:ascii="Times New Roman" w:eastAsia="Times New Roman" w:hAnsi="Times New Roman" w:cs="Times New Roman"/>
          <w:color w:val="2F5496" w:themeColor="accent1" w:themeShade="BF"/>
          <w:sz w:val="24"/>
          <w:szCs w:val="24"/>
          <w:rPrChange w:id="24" w:author="Ekatha Ann J" w:date="2020-08-18T12:28:00Z">
            <w:rPr>
              <w:rFonts w:ascii="Times New Roman" w:eastAsia="Times New Roman" w:hAnsi="Times New Roman" w:cs="Times New Roman"/>
              <w:sz w:val="24"/>
              <w:szCs w:val="24"/>
            </w:rPr>
          </w:rPrChange>
        </w:rPr>
        <w:fldChar w:fldCharType="end"/>
      </w:r>
      <w:ins w:id="25" w:author="Ekatha Ann J" w:date="2020-08-18T12:27:00Z">
        <w:r w:rsidR="003675CF">
          <w:rPr>
            <w:rFonts w:ascii="Times New Roman" w:eastAsia="Times New Roman" w:hAnsi="Times New Roman" w:cs="Times New Roman"/>
            <w:sz w:val="24"/>
            <w:szCs w:val="24"/>
          </w:rPr>
          <w:t xml:space="preserve"> </w:t>
        </w:r>
      </w:ins>
      <w:del w:id="26" w:author="Ekatha Ann J" w:date="2020-08-18T12:27:00Z">
        <w:r w:rsidRPr="000D4257" w:rsidDel="003675CF">
          <w:rPr>
            <w:rFonts w:ascii="Times New Roman" w:eastAsia="Times New Roman" w:hAnsi="Times New Roman" w:cs="Times New Roman"/>
            <w:sz w:val="24"/>
            <w:szCs w:val="24"/>
          </w:rPr>
          <w:delText xml:space="preserve"> </w:delText>
        </w:r>
        <w:r w:rsidR="004A4FB4" w:rsidRPr="000D4257" w:rsidDel="003675CF">
          <w:rPr>
            <w:rFonts w:ascii="Times New Roman" w:eastAsia="Times New Roman" w:hAnsi="Times New Roman" w:cs="Times New Roman"/>
            <w:color w:val="2F5496" w:themeColor="accent1" w:themeShade="BF"/>
            <w:sz w:val="24"/>
            <w:szCs w:val="24"/>
          </w:rPr>
          <w:fldChar w:fldCharType="begin"/>
        </w:r>
        <w:r w:rsidR="004A4FB4"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0rfnrYow","properties":{"formattedCitation":"(1)","plainCitation":"(1)","noteIndex":0},"citationItems":[{"id":50,"uris":["http://zotero.org/users/local/IBKgUHwf/items/F79VM3RF"],"uri":["http://zotero.org/users/local/IBKgUHwf/items/F79VM3RF"],"itemData":{"id":50,"type":"report","publisher":"Government of India","title":"Economic Survey of India (2016-2017)","URL":"https://www.indiabudget.gov.in/budget2017-2018/es2016-17/echapter_vol2.pdf","issued":{"date-parts":[["2017"]]}}}],"schema":"https://github.com/citation-style-language/schema/raw/master/csl-citation.json"} </w:delInstrText>
        </w:r>
        <w:r w:rsidR="004A4FB4" w:rsidRPr="000D4257" w:rsidDel="003675CF">
          <w:rPr>
            <w:rFonts w:ascii="Times New Roman" w:eastAsia="Times New Roman" w:hAnsi="Times New Roman" w:cs="Times New Roman"/>
            <w:color w:val="2F5496" w:themeColor="accent1" w:themeShade="BF"/>
            <w:sz w:val="24"/>
            <w:szCs w:val="24"/>
          </w:rPr>
          <w:fldChar w:fldCharType="separate"/>
        </w:r>
        <w:r w:rsidR="004A4FB4" w:rsidRPr="000D4257" w:rsidDel="003675CF">
          <w:rPr>
            <w:rFonts w:ascii="Times New Roman" w:hAnsi="Times New Roman" w:cs="Times New Roman"/>
            <w:color w:val="2F5496" w:themeColor="accent1" w:themeShade="BF"/>
            <w:sz w:val="24"/>
            <w:szCs w:val="24"/>
          </w:rPr>
          <w:delText>(1)</w:delText>
        </w:r>
        <w:r w:rsidR="004A4FB4" w:rsidRPr="000D4257" w:rsidDel="003675CF">
          <w:rPr>
            <w:rFonts w:ascii="Times New Roman" w:eastAsia="Times New Roman" w:hAnsi="Times New Roman" w:cs="Times New Roman"/>
            <w:color w:val="2F5496" w:themeColor="accent1" w:themeShade="BF"/>
            <w:sz w:val="24"/>
            <w:szCs w:val="24"/>
          </w:rPr>
          <w:fldChar w:fldCharType="end"/>
        </w:r>
        <w:r w:rsidRPr="000D4257" w:rsidDel="003675CF">
          <w:rPr>
            <w:rFonts w:ascii="Times New Roman" w:eastAsia="Times New Roman" w:hAnsi="Times New Roman" w:cs="Times New Roman"/>
            <w:color w:val="2F5496" w:themeColor="accent1" w:themeShade="BF"/>
            <w:sz w:val="24"/>
            <w:szCs w:val="24"/>
          </w:rPr>
          <w:delText xml:space="preserve"> </w:delText>
        </w:r>
      </w:del>
      <w:r w:rsidRPr="000D4257">
        <w:rPr>
          <w:rFonts w:ascii="Times New Roman" w:eastAsia="Times New Roman" w:hAnsi="Times New Roman" w:cs="Times New Roman"/>
          <w:sz w:val="24"/>
          <w:szCs w:val="24"/>
        </w:rPr>
        <w:t>and are concentrated in the informal economy, engaging in low-paying, hazardous jobs. Despite working in unsafe environments for long hours and low wages, they have poor access to services like water, healthcare, sanitation and education, and bear a high burden of discrimination</w:t>
      </w:r>
      <w:ins w:id="27" w:author="Ekatha Ann J" w:date="2020-08-18T12:29:00Z">
        <w:r w:rsidR="003675CF">
          <w:rPr>
            <w:rFonts w:ascii="Times New Roman" w:eastAsia="Times New Roman" w:hAnsi="Times New Roman" w:cs="Times New Roman"/>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28" w:author="Ekatha Ann J" w:date="2020-08-18T12:29:00Z">
            <w:rPr>
              <w:rFonts w:ascii="Times New Roman" w:eastAsia="Times New Roman" w:hAnsi="Times New Roman" w:cs="Times New Roman"/>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Change w:id="29" w:author="Ekatha Ann J" w:date="2020-08-18T12:29:00Z">
            <w:rPr>
              <w:rFonts w:ascii="Times New Roman" w:eastAsia="Times New Roman" w:hAnsi="Times New Roman" w:cs="Times New Roman"/>
              <w:sz w:val="24"/>
              <w:szCs w:val="24"/>
            </w:rPr>
          </w:rPrChange>
        </w:rPr>
        <w:instrText xml:space="preserve"> ADDIN ZOTERO_ITEM CSL_CITATION {"citationID":"R490dGJd","properties":{"formattedCitation":"(2,3)","plainCitation":"(2,3)","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id":111,"uris":["http://zotero.org/users/local/IBKgUHwf/items/2LNPLAQ2"],"uri":["http://zotero.org/users/local/IBKgUHwf/items/2LNPLAQ2"],"itemData":{"id":111,"type":"article-journal","container-title":"Indian Journal of Medical Ethics","issue":"1","page":"232-237","title":"Health equity for internal migrant labourers in India: an ethical perspective","volume":"4","author":[{"family":"Akinola","given":".B"},{"family":"Krishna","given":"A.K"},{"family":"Chetlapalli","given":"S.K"}],"issued":{"date-parts":[["2014"]]}}}],"schema":"https://github.com/citation-style-language/schema/raw/master/csl-citation.json"}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30" w:author="Ekatha Ann J" w:date="2020-08-18T12:29:00Z">
            <w:rPr>
              <w:rFonts w:ascii="Times New Roman" w:eastAsia="Times New Roman" w:hAnsi="Times New Roman" w:cs="Times New Roman"/>
              <w:sz w:val="24"/>
              <w:szCs w:val="24"/>
            </w:rPr>
          </w:rPrChange>
        </w:rPr>
        <w:fldChar w:fldCharType="separate"/>
      </w:r>
      <w:r w:rsidR="003675CF" w:rsidRPr="003675CF">
        <w:rPr>
          <w:rFonts w:ascii="Times New Roman" w:hAnsi="Times New Roman" w:cs="Times New Roman"/>
          <w:color w:val="2F5496" w:themeColor="accent1" w:themeShade="BF"/>
          <w:sz w:val="24"/>
          <w:rPrChange w:id="31" w:author="Ekatha Ann J" w:date="2020-08-18T12:29:00Z">
            <w:rPr>
              <w:rFonts w:ascii="Times New Roman" w:hAnsi="Times New Roman" w:cs="Times New Roman"/>
              <w:sz w:val="24"/>
            </w:rPr>
          </w:rPrChange>
        </w:rPr>
        <w:t>(2,3)</w:t>
      </w:r>
      <w:r w:rsidR="003675CF" w:rsidRPr="003675CF">
        <w:rPr>
          <w:rFonts w:ascii="Times New Roman" w:eastAsia="Times New Roman" w:hAnsi="Times New Roman" w:cs="Times New Roman"/>
          <w:color w:val="2F5496" w:themeColor="accent1" w:themeShade="BF"/>
          <w:sz w:val="24"/>
          <w:szCs w:val="24"/>
          <w:rPrChange w:id="32" w:author="Ekatha Ann J" w:date="2020-08-18T12:29:00Z">
            <w:rPr>
              <w:rFonts w:ascii="Times New Roman" w:eastAsia="Times New Roman" w:hAnsi="Times New Roman" w:cs="Times New Roman"/>
              <w:sz w:val="24"/>
              <w:szCs w:val="24"/>
            </w:rPr>
          </w:rPrChange>
        </w:rPr>
        <w:fldChar w:fldCharType="end"/>
      </w:r>
      <w:del w:id="33" w:author="Ekatha Ann J" w:date="2020-08-18T12:28:00Z">
        <w:r w:rsidR="004A4FB4" w:rsidRPr="000D4257" w:rsidDel="003675CF">
          <w:rPr>
            <w:rFonts w:ascii="Times New Roman" w:eastAsia="Times New Roman" w:hAnsi="Times New Roman" w:cs="Times New Roman"/>
            <w:sz w:val="24"/>
            <w:szCs w:val="24"/>
          </w:rPr>
          <w:delText xml:space="preserve"> </w:delText>
        </w:r>
      </w:del>
      <w:ins w:id="34" w:author="Ekatha Ann J" w:date="2020-08-18T12:28:00Z">
        <w:r w:rsidR="003675CF">
          <w:rPr>
            <w:rFonts w:ascii="Times New Roman" w:eastAsia="Times New Roman" w:hAnsi="Times New Roman" w:cs="Times New Roman"/>
            <w:sz w:val="24"/>
            <w:szCs w:val="24"/>
          </w:rPr>
          <w:t xml:space="preserve"> </w:t>
        </w:r>
      </w:ins>
      <w:del w:id="35" w:author="Ekatha Ann J" w:date="2020-08-18T12:28:00Z">
        <w:r w:rsidR="004A4FB4" w:rsidRPr="000D4257" w:rsidDel="003675CF">
          <w:rPr>
            <w:rFonts w:ascii="Times New Roman" w:eastAsia="Times New Roman" w:hAnsi="Times New Roman" w:cs="Times New Roman"/>
            <w:color w:val="2F5496" w:themeColor="accent1" w:themeShade="BF"/>
            <w:sz w:val="24"/>
            <w:szCs w:val="24"/>
          </w:rPr>
          <w:fldChar w:fldCharType="begin"/>
        </w:r>
        <w:r w:rsidR="004A4FB4"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YokHfdAA","properties":{"formattedCitation":"(2,3)","plainCitation":"(2,3)","noteIndex":0},"citationItems":[{"id":110,"uris":["http://zotero.org/users/local/IBKgUHwf/items/6EE3FJ3P"],"uri":["http://zotero.org/users/local/IBKgUHwf/items/6EE3FJ3P"],"itemData":{"id":110,"type":"report","event-place":"New Delhi","publisher":"United Nations Development Programme (UNDP)","publisher-place":"New Delhi","title":"Migration and Human Development in India","URL":"http://hdr.undp.org/sites/default/files/hdrp_2009_13.pdf","author":[{"family":"Deshingkar","given":"P"},{"family":"Akter","given":"S"}],"accessed":{"date-parts":[["2020",6,6]]},"issued":{"date-parts":[["2009"]]}}},{"id":111,"uris":["http://zotero.org/users/local/IBKgUHwf/items/2LNPLAQ2"],"uri":["http://zotero.org/users/local/IBKgUHwf/items/2LNPLAQ2"],"itemData":{"id":111,"type":"article-journal","container-title":"Indian Journal of Medical Ethics","issue":"1","page":"232-237","title":"Health equity for internal migrant labourers in India: an ethical perspective","volume":"4","author":[{"family":"Akinola","given":".B"},{"family":"Krishna","given":"A.K"},{"family":"Chetlapalli","given":"S.K"}],"issued":{"date-parts":[["2014"]]}}}],"schema":"https://github.com/citation-style-language/schema/raw/master/csl-citation.json"} </w:delInstrText>
        </w:r>
        <w:r w:rsidR="004A4FB4" w:rsidRPr="000D4257" w:rsidDel="003675CF">
          <w:rPr>
            <w:rFonts w:ascii="Times New Roman" w:eastAsia="Times New Roman" w:hAnsi="Times New Roman" w:cs="Times New Roman"/>
            <w:color w:val="2F5496" w:themeColor="accent1" w:themeShade="BF"/>
            <w:sz w:val="24"/>
            <w:szCs w:val="24"/>
          </w:rPr>
          <w:fldChar w:fldCharType="separate"/>
        </w:r>
        <w:r w:rsidR="004A4FB4" w:rsidRPr="000D4257" w:rsidDel="003675CF">
          <w:rPr>
            <w:rFonts w:ascii="Times New Roman" w:hAnsi="Times New Roman" w:cs="Times New Roman"/>
            <w:color w:val="2F5496" w:themeColor="accent1" w:themeShade="BF"/>
            <w:sz w:val="24"/>
            <w:szCs w:val="24"/>
          </w:rPr>
          <w:delText>(2,3)</w:delText>
        </w:r>
        <w:r w:rsidR="004A4FB4" w:rsidRPr="000D4257" w:rsidDel="003675CF">
          <w:rPr>
            <w:rFonts w:ascii="Times New Roman" w:eastAsia="Times New Roman" w:hAnsi="Times New Roman" w:cs="Times New Roman"/>
            <w:color w:val="2F5496" w:themeColor="accent1" w:themeShade="BF"/>
            <w:sz w:val="24"/>
            <w:szCs w:val="24"/>
          </w:rPr>
          <w:fldChar w:fldCharType="end"/>
        </w:r>
      </w:del>
      <w:r w:rsidR="004A4FB4" w:rsidRPr="000D4257">
        <w:rPr>
          <w:rFonts w:ascii="Times New Roman" w:eastAsia="Times New Roman" w:hAnsi="Times New Roman" w:cs="Times New Roman"/>
          <w:sz w:val="24"/>
          <w:szCs w:val="24"/>
        </w:rPr>
        <w:t>.</w:t>
      </w:r>
      <w:r w:rsidR="004A4FB4"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sz w:val="24"/>
          <w:szCs w:val="24"/>
          <w:highlight w:val="white"/>
        </w:rPr>
        <w:t xml:space="preserve"> India also accounts for 2.5% of all international migrants</w:t>
      </w:r>
      <w:del w:id="36" w:author="Ekatha Ann J" w:date="2020-08-18T12:30:00Z">
        <w:r w:rsidR="004A4FB4" w:rsidRPr="000D4257" w:rsidDel="003675CF">
          <w:rPr>
            <w:rFonts w:ascii="Times New Roman" w:eastAsia="Times New Roman" w:hAnsi="Times New Roman" w:cs="Times New Roman"/>
            <w:color w:val="2F5496" w:themeColor="accent1" w:themeShade="BF"/>
            <w:sz w:val="24"/>
            <w:szCs w:val="24"/>
          </w:rPr>
          <w:delText xml:space="preserve"> </w:delText>
        </w:r>
      </w:del>
      <w:ins w:id="37" w:author="Ekatha Ann J" w:date="2020-08-18T12:30:00Z">
        <w:r w:rsidR="003675CF">
          <w:rPr>
            <w:rFonts w:ascii="Times New Roman" w:eastAsia="Times New Roman" w:hAnsi="Times New Roman" w:cs="Times New Roman"/>
            <w:color w:val="2F5496" w:themeColor="accent1" w:themeShade="BF"/>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38" w:author="Ekatha Ann J" w:date="2020-08-18T12:31:00Z">
            <w:rPr>
              <w:rFonts w:ascii="Times New Roman" w:eastAsia="Times New Roman" w:hAnsi="Times New Roman" w:cs="Times New Roman"/>
              <w:color w:val="2F5496" w:themeColor="accent1" w:themeShade="BF"/>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1KFaAJlT","properties":{"formattedCitation":"(4)","plainCitation":"(4)","noteIndex":0},"citationItems":[{"id":112,"uris":["http://zotero.org/users/local/IBKgUHwf/items/VM85924Q"],"uri":["http://zotero.org/users/local/IBKgUHwf/items/VM85924Q"],"itemData":{"id":112,"type":"report","collection-title":"Human Development Report 2009","event-place":"New York","publisher":"UNDP","publisher-place":"New York","title":"Overcoming barriers: Human mobility and development","URL":"http://hdr.undp.org/sites/default/files/reports/269/hdr_2009_en_complete.pdf","accessed":{"date-parts":[["2020",6,6]]},"issued":{"date-parts":[["2009"]]}}}],"schema":"https://github.com/citation-style-language/schema/raw/master/csl-citation.json"}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39" w:author="Ekatha Ann J" w:date="2020-08-18T12:31:00Z">
            <w:rPr>
              <w:rFonts w:ascii="Times New Roman" w:eastAsia="Times New Roman" w:hAnsi="Times New Roman" w:cs="Times New Roman"/>
              <w:color w:val="2F5496" w:themeColor="accent1" w:themeShade="BF"/>
              <w:sz w:val="24"/>
              <w:szCs w:val="24"/>
            </w:rPr>
          </w:rPrChange>
        </w:rPr>
        <w:fldChar w:fldCharType="separate"/>
      </w:r>
      <w:r w:rsidR="003675CF" w:rsidRPr="003675CF">
        <w:rPr>
          <w:rFonts w:ascii="Times New Roman" w:hAnsi="Times New Roman" w:cs="Times New Roman"/>
          <w:color w:val="2F5496" w:themeColor="accent1" w:themeShade="BF"/>
          <w:sz w:val="24"/>
          <w:rPrChange w:id="40" w:author="Ekatha Ann J" w:date="2020-08-18T12:31:00Z">
            <w:rPr>
              <w:rFonts w:ascii="Times New Roman" w:hAnsi="Times New Roman" w:cs="Times New Roman"/>
              <w:sz w:val="24"/>
            </w:rPr>
          </w:rPrChange>
        </w:rPr>
        <w:t>(4)</w:t>
      </w:r>
      <w:r w:rsidR="003675CF" w:rsidRPr="003675CF">
        <w:rPr>
          <w:rFonts w:ascii="Times New Roman" w:eastAsia="Times New Roman" w:hAnsi="Times New Roman" w:cs="Times New Roman"/>
          <w:color w:val="2F5496" w:themeColor="accent1" w:themeShade="BF"/>
          <w:sz w:val="24"/>
          <w:szCs w:val="24"/>
          <w:rPrChange w:id="41" w:author="Ekatha Ann J" w:date="2020-08-18T12:31:00Z">
            <w:rPr>
              <w:rFonts w:ascii="Times New Roman" w:eastAsia="Times New Roman" w:hAnsi="Times New Roman" w:cs="Times New Roman"/>
              <w:color w:val="2F5496" w:themeColor="accent1" w:themeShade="BF"/>
              <w:sz w:val="24"/>
              <w:szCs w:val="24"/>
            </w:rPr>
          </w:rPrChange>
        </w:rPr>
        <w:fldChar w:fldCharType="end"/>
      </w:r>
      <w:del w:id="42" w:author="Ekatha Ann J" w:date="2020-08-18T12:30:00Z">
        <w:r w:rsidR="004A4FB4" w:rsidRPr="000D4257" w:rsidDel="003675CF">
          <w:rPr>
            <w:rFonts w:ascii="Times New Roman" w:eastAsia="Times New Roman" w:hAnsi="Times New Roman" w:cs="Times New Roman"/>
            <w:color w:val="2F5496" w:themeColor="accent1" w:themeShade="BF"/>
            <w:sz w:val="24"/>
            <w:szCs w:val="24"/>
          </w:rPr>
          <w:fldChar w:fldCharType="begin"/>
        </w:r>
        <w:r w:rsidR="004A4FB4"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uwVpB0hi","properties":{"formattedCitation":"(4)","plainCitation":"(4)","noteIndex":0},"citationItems":[{"id":112,"uris":["http://zotero.org/users/local/IBKgUHwf/items/VM85924Q"],"uri":["http://zotero.org/users/local/IBKgUHwf/items/VM85924Q"],"itemData":{"id":112,"type":"report","collection-title":"Human Development Report 2009","event-place":"New York","publisher":"UNDP","publisher-place":"New York","title":"Overcoming barriers: Human mobility and development","URL":"http://hdr.undp.org/sites/default/files/reports/269/hdr_2009_en_complete.pdf","accessed":{"date-parts":[["2020",6,6]]},"issued":{"date-parts":[["2009"]]}}}],"schema":"https://github.com/citation-style-language/schema/raw/master/csl-citation.json"} </w:delInstrText>
        </w:r>
        <w:r w:rsidR="004A4FB4" w:rsidRPr="000D4257" w:rsidDel="003675CF">
          <w:rPr>
            <w:rFonts w:ascii="Times New Roman" w:eastAsia="Times New Roman" w:hAnsi="Times New Roman" w:cs="Times New Roman"/>
            <w:color w:val="2F5496" w:themeColor="accent1" w:themeShade="BF"/>
            <w:sz w:val="24"/>
            <w:szCs w:val="24"/>
          </w:rPr>
          <w:fldChar w:fldCharType="separate"/>
        </w:r>
        <w:r w:rsidR="004A4FB4" w:rsidRPr="000D4257" w:rsidDel="003675CF">
          <w:rPr>
            <w:rFonts w:ascii="Times New Roman" w:hAnsi="Times New Roman" w:cs="Times New Roman"/>
            <w:color w:val="2F5496" w:themeColor="accent1" w:themeShade="BF"/>
            <w:sz w:val="24"/>
            <w:szCs w:val="24"/>
          </w:rPr>
          <w:delText>(4)</w:delText>
        </w:r>
        <w:r w:rsidR="004A4FB4" w:rsidRPr="000D4257" w:rsidDel="003675CF">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2F5496" w:themeColor="accent1" w:themeShade="BF"/>
          <w:sz w:val="24"/>
          <w:szCs w:val="24"/>
          <w:highlight w:val="white"/>
        </w:rPr>
        <w:t xml:space="preserve">. </w:t>
      </w:r>
      <w:r w:rsidRPr="000D4257">
        <w:rPr>
          <w:rFonts w:ascii="Times New Roman" w:eastAsia="Times New Roman" w:hAnsi="Times New Roman" w:cs="Times New Roman"/>
          <w:sz w:val="24"/>
          <w:szCs w:val="24"/>
          <w:highlight w:val="white"/>
        </w:rPr>
        <w:t>Although exact figures are unknown,</w:t>
      </w:r>
      <w:r w:rsidR="004A4FB4" w:rsidRPr="000D4257">
        <w:rPr>
          <w:rFonts w:ascii="Times New Roman" w:eastAsia="Times New Roman" w:hAnsi="Times New Roman" w:cs="Times New Roman"/>
          <w:sz w:val="24"/>
          <w:szCs w:val="24"/>
          <w:highlight w:val="white"/>
        </w:rPr>
        <w:t xml:space="preserve"> India’s Census (2011) </w:t>
      </w:r>
      <w:r w:rsidR="003675CF" w:rsidRPr="003675CF">
        <w:rPr>
          <w:rFonts w:ascii="Times New Roman" w:eastAsia="Times New Roman" w:hAnsi="Times New Roman" w:cs="Times New Roman"/>
          <w:color w:val="2F5496" w:themeColor="accent1" w:themeShade="BF"/>
          <w:sz w:val="24"/>
          <w:szCs w:val="24"/>
          <w:highlight w:val="white"/>
          <w:rPrChange w:id="43" w:author="Ekatha Ann J" w:date="2020-08-18T12:31:00Z">
            <w:rPr>
              <w:rFonts w:ascii="Times New Roman" w:eastAsia="Times New Roman" w:hAnsi="Times New Roman" w:cs="Times New Roman"/>
              <w:sz w:val="24"/>
              <w:szCs w:val="24"/>
              <w:highlight w:val="white"/>
            </w:rPr>
          </w:rPrChange>
        </w:rPr>
        <w:fldChar w:fldCharType="begin"/>
      </w:r>
      <w:r w:rsidR="003675CF" w:rsidRPr="003675CF">
        <w:rPr>
          <w:rFonts w:ascii="Times New Roman" w:eastAsia="Times New Roman" w:hAnsi="Times New Roman" w:cs="Times New Roman"/>
          <w:color w:val="2F5496" w:themeColor="accent1" w:themeShade="BF"/>
          <w:sz w:val="24"/>
          <w:szCs w:val="24"/>
          <w:highlight w:val="white"/>
          <w:rPrChange w:id="44" w:author="Ekatha Ann J" w:date="2020-08-18T12:31:00Z">
            <w:rPr>
              <w:rFonts w:ascii="Times New Roman" w:eastAsia="Times New Roman" w:hAnsi="Times New Roman" w:cs="Times New Roman"/>
              <w:sz w:val="24"/>
              <w:szCs w:val="24"/>
              <w:highlight w:val="white"/>
            </w:rPr>
          </w:rPrChange>
        </w:rPr>
        <w:instrText xml:space="preserve"> ADDIN ZOTERO_ITEM CSL_CITATION {"citationID":"siGXw1jw","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highlight w:val="white"/>
          <w:rPrChange w:id="45" w:author="Ekatha Ann J" w:date="2020-08-18T12:31:00Z">
            <w:rPr>
              <w:rFonts w:ascii="Times New Roman" w:eastAsia="Times New Roman" w:hAnsi="Times New Roman" w:cs="Times New Roman"/>
              <w:sz w:val="24"/>
              <w:szCs w:val="24"/>
              <w:highlight w:val="white"/>
            </w:rPr>
          </w:rPrChange>
        </w:rPr>
        <w:fldChar w:fldCharType="separate"/>
      </w:r>
      <w:r w:rsidR="003675CF" w:rsidRPr="003675CF">
        <w:rPr>
          <w:rFonts w:ascii="Times New Roman" w:hAnsi="Times New Roman" w:cs="Times New Roman"/>
          <w:color w:val="2F5496" w:themeColor="accent1" w:themeShade="BF"/>
          <w:sz w:val="24"/>
          <w:highlight w:val="white"/>
          <w:rPrChange w:id="46" w:author="Ekatha Ann J" w:date="2020-08-18T12:31:00Z">
            <w:rPr>
              <w:rFonts w:ascii="Times New Roman" w:hAnsi="Times New Roman" w:cs="Times New Roman"/>
              <w:sz w:val="24"/>
              <w:highlight w:val="white"/>
            </w:rPr>
          </w:rPrChange>
        </w:rPr>
        <w:t>(5)</w:t>
      </w:r>
      <w:r w:rsidR="003675CF" w:rsidRPr="003675CF">
        <w:rPr>
          <w:rFonts w:ascii="Times New Roman" w:eastAsia="Times New Roman" w:hAnsi="Times New Roman" w:cs="Times New Roman"/>
          <w:color w:val="2F5496" w:themeColor="accent1" w:themeShade="BF"/>
          <w:sz w:val="24"/>
          <w:szCs w:val="24"/>
          <w:highlight w:val="white"/>
          <w:rPrChange w:id="47" w:author="Ekatha Ann J" w:date="2020-08-18T12:31:00Z">
            <w:rPr>
              <w:rFonts w:ascii="Times New Roman" w:eastAsia="Times New Roman" w:hAnsi="Times New Roman" w:cs="Times New Roman"/>
              <w:sz w:val="24"/>
              <w:szCs w:val="24"/>
              <w:highlight w:val="white"/>
            </w:rPr>
          </w:rPrChange>
        </w:rPr>
        <w:fldChar w:fldCharType="end"/>
      </w:r>
      <w:ins w:id="48" w:author="Ekatha Ann J" w:date="2020-08-18T12:31:00Z">
        <w:r w:rsidR="003675CF">
          <w:rPr>
            <w:rFonts w:ascii="Times New Roman" w:eastAsia="Times New Roman" w:hAnsi="Times New Roman" w:cs="Times New Roman"/>
            <w:sz w:val="24"/>
            <w:szCs w:val="24"/>
            <w:highlight w:val="white"/>
          </w:rPr>
          <w:t xml:space="preserve"> </w:t>
        </w:r>
      </w:ins>
      <w:del w:id="49" w:author="Ekatha Ann J" w:date="2020-08-18T12:31:00Z">
        <w:r w:rsidR="004A4FB4" w:rsidRPr="000D4257" w:rsidDel="003675CF">
          <w:rPr>
            <w:rFonts w:ascii="Times New Roman" w:eastAsia="Times New Roman" w:hAnsi="Times New Roman" w:cs="Times New Roman"/>
            <w:color w:val="2F5496" w:themeColor="accent1" w:themeShade="BF"/>
            <w:sz w:val="24"/>
            <w:szCs w:val="24"/>
            <w:highlight w:val="white"/>
          </w:rPr>
          <w:fldChar w:fldCharType="begin"/>
        </w:r>
        <w:r w:rsidR="004A4FB4" w:rsidRPr="000D4257" w:rsidDel="003675CF">
          <w:rPr>
            <w:rFonts w:ascii="Times New Roman" w:eastAsia="Times New Roman" w:hAnsi="Times New Roman" w:cs="Times New Roman"/>
            <w:color w:val="2F5496" w:themeColor="accent1" w:themeShade="BF"/>
            <w:sz w:val="24"/>
            <w:szCs w:val="24"/>
            <w:highlight w:val="white"/>
          </w:rPr>
          <w:delInstrText xml:space="preserve"> ADDIN ZOTERO_ITEM CSL_CITATION {"citationID":"fjS8Xsnn","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delInstrText>
        </w:r>
        <w:r w:rsidR="004A4FB4" w:rsidRPr="000D4257" w:rsidDel="003675CF">
          <w:rPr>
            <w:rFonts w:ascii="Times New Roman" w:eastAsia="Times New Roman" w:hAnsi="Times New Roman" w:cs="Times New Roman"/>
            <w:color w:val="2F5496" w:themeColor="accent1" w:themeShade="BF"/>
            <w:sz w:val="24"/>
            <w:szCs w:val="24"/>
            <w:highlight w:val="white"/>
          </w:rPr>
          <w:fldChar w:fldCharType="separate"/>
        </w:r>
        <w:r w:rsidR="004A4FB4" w:rsidRPr="000D4257" w:rsidDel="003675CF">
          <w:rPr>
            <w:rFonts w:ascii="Times New Roman" w:hAnsi="Times New Roman" w:cs="Times New Roman"/>
            <w:color w:val="2F5496" w:themeColor="accent1" w:themeShade="BF"/>
            <w:sz w:val="24"/>
            <w:szCs w:val="24"/>
            <w:highlight w:val="white"/>
          </w:rPr>
          <w:delText>(5)</w:delText>
        </w:r>
        <w:r w:rsidR="004A4FB4" w:rsidRPr="000D4257" w:rsidDel="003675CF">
          <w:rPr>
            <w:rFonts w:ascii="Times New Roman" w:eastAsia="Times New Roman" w:hAnsi="Times New Roman" w:cs="Times New Roman"/>
            <w:color w:val="2F5496" w:themeColor="accent1" w:themeShade="BF"/>
            <w:sz w:val="24"/>
            <w:szCs w:val="24"/>
            <w:highlight w:val="white"/>
          </w:rPr>
          <w:fldChar w:fldCharType="end"/>
        </w:r>
        <w:r w:rsidR="004A4FB4" w:rsidRPr="000D4257" w:rsidDel="003675CF">
          <w:rPr>
            <w:rFonts w:ascii="Times New Roman" w:eastAsia="Times New Roman" w:hAnsi="Times New Roman" w:cs="Times New Roman"/>
            <w:sz w:val="24"/>
            <w:szCs w:val="24"/>
            <w:highlight w:val="white"/>
          </w:rPr>
          <w:delText xml:space="preserve"> </w:delText>
        </w:r>
      </w:del>
      <w:r w:rsidR="004A4FB4" w:rsidRPr="000D4257">
        <w:rPr>
          <w:rFonts w:ascii="Times New Roman" w:eastAsia="Times New Roman" w:hAnsi="Times New Roman" w:cs="Times New Roman"/>
          <w:sz w:val="24"/>
          <w:szCs w:val="24"/>
          <w:highlight w:val="white"/>
        </w:rPr>
        <w:t xml:space="preserve">estimates there are approximately 3 million immigrants from Bangladesh alone in India, representing 60% of total immigrants in the country. </w:t>
      </w:r>
      <w:r w:rsidRPr="000D4257">
        <w:rPr>
          <w:rFonts w:ascii="Times New Roman" w:eastAsia="Times New Roman" w:hAnsi="Times New Roman" w:cs="Times New Roman"/>
          <w:sz w:val="24"/>
          <w:szCs w:val="24"/>
          <w:highlight w:val="white"/>
        </w:rPr>
        <w:t xml:space="preserve">“Illegal” migration is difficult to ascertain in the Indian context in light of the colonial and partition histories in the South Asian region. </w:t>
      </w:r>
    </w:p>
    <w:p w14:paraId="44CE97A3" w14:textId="77777777" w:rsidR="00EA244E" w:rsidRDefault="00EA244E" w:rsidP="00537123">
      <w:pPr>
        <w:spacing w:line="360" w:lineRule="auto"/>
        <w:rPr>
          <w:rFonts w:ascii="Times New Roman" w:eastAsia="Times New Roman" w:hAnsi="Times New Roman" w:cs="Times New Roman"/>
          <w:sz w:val="24"/>
          <w:szCs w:val="24"/>
          <w:highlight w:val="white"/>
        </w:rPr>
      </w:pPr>
    </w:p>
    <w:p w14:paraId="51B7E19E" w14:textId="3F78DD1B" w:rsidR="00DD5972" w:rsidRPr="000D4257" w:rsidRDefault="00537123" w:rsidP="00537123">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highlight w:val="white"/>
        </w:rPr>
        <w:t xml:space="preserve">Contemporary political developments in India have made migration a highly politicised issue. In 2015, the Supreme Court of India directed Assam, which shares a border with Bangladesh, to update its </w:t>
      </w:r>
      <w:r w:rsidRPr="000D4257">
        <w:rPr>
          <w:rFonts w:ascii="Times New Roman" w:eastAsia="Times New Roman" w:hAnsi="Times New Roman" w:cs="Times New Roman"/>
          <w:sz w:val="24"/>
          <w:szCs w:val="24"/>
        </w:rPr>
        <w:t>National Register of Citizens</w:t>
      </w:r>
      <w:r w:rsidR="005B25AA">
        <w:rPr>
          <w:rFonts w:ascii="Times New Roman" w:eastAsia="Times New Roman" w:hAnsi="Times New Roman" w:cs="Times New Roman"/>
          <w:sz w:val="24"/>
          <w:szCs w:val="24"/>
        </w:rPr>
        <w:t xml:space="preserve"> by</w:t>
      </w:r>
      <w:r w:rsidR="005B25AA" w:rsidRPr="000D4257">
        <w:rPr>
          <w:rFonts w:ascii="Times New Roman" w:eastAsia="Times New Roman" w:hAnsi="Times New Roman" w:cs="Times New Roman"/>
          <w:sz w:val="24"/>
          <w:szCs w:val="24"/>
        </w:rPr>
        <w:t xml:space="preserve"> </w:t>
      </w:r>
      <w:r w:rsidR="005B25AA">
        <w:rPr>
          <w:rFonts w:ascii="Times New Roman" w:eastAsia="Times New Roman" w:hAnsi="Times New Roman" w:cs="Times New Roman"/>
          <w:sz w:val="24"/>
          <w:szCs w:val="24"/>
        </w:rPr>
        <w:t>requiring</w:t>
      </w:r>
      <w:r w:rsidRPr="000D4257">
        <w:rPr>
          <w:rFonts w:ascii="Times New Roman" w:eastAsia="Times New Roman" w:hAnsi="Times New Roman" w:cs="Times New Roman"/>
          <w:sz w:val="24"/>
          <w:szCs w:val="24"/>
        </w:rPr>
        <w:t xml:space="preserve"> people to produce documents of ancestry </w:t>
      </w:r>
      <w:r w:rsidR="005B25AA">
        <w:rPr>
          <w:rFonts w:ascii="Times New Roman" w:eastAsia="Times New Roman" w:hAnsi="Times New Roman" w:cs="Times New Roman"/>
          <w:sz w:val="24"/>
          <w:szCs w:val="24"/>
        </w:rPr>
        <w:t xml:space="preserve">in order </w:t>
      </w:r>
      <w:r w:rsidRPr="000D4257">
        <w:rPr>
          <w:rFonts w:ascii="Times New Roman" w:eastAsia="Times New Roman" w:hAnsi="Times New Roman" w:cs="Times New Roman"/>
          <w:sz w:val="24"/>
          <w:szCs w:val="24"/>
        </w:rPr>
        <w:t>to be enlisted as Indian citizens. The final list of ‘citizens’, published on August 31, 2019, excluded nearly 19 lakh residents of Assam,</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many</w:t>
      </w:r>
      <w:r w:rsidRPr="000D4257">
        <w:rPr>
          <w:rFonts w:ascii="Times New Roman" w:eastAsia="Times New Roman" w:hAnsi="Times New Roman" w:cs="Times New Roman"/>
          <w:color w:val="4472C4"/>
          <w:sz w:val="24"/>
          <w:szCs w:val="24"/>
        </w:rPr>
        <w:t xml:space="preserve"> </w:t>
      </w:r>
      <w:r w:rsidRPr="000D4257">
        <w:rPr>
          <w:rFonts w:ascii="Times New Roman" w:eastAsia="Times New Roman" w:hAnsi="Times New Roman" w:cs="Times New Roman"/>
          <w:sz w:val="24"/>
          <w:szCs w:val="24"/>
        </w:rPr>
        <w:t xml:space="preserve">of whom belong to economically vulnerable sections with no documents to </w:t>
      </w:r>
      <w:r w:rsidRPr="000D4257">
        <w:rPr>
          <w:rFonts w:ascii="Times New Roman" w:eastAsia="Times New Roman" w:hAnsi="Times New Roman" w:cs="Times New Roman"/>
          <w:sz w:val="24"/>
          <w:szCs w:val="24"/>
          <w:highlight w:val="white"/>
        </w:rPr>
        <w:t>prove their nativity</w:t>
      </w:r>
      <w:del w:id="50" w:author="Ekatha Ann J" w:date="2020-08-18T12:31:00Z">
        <w:r w:rsidR="00842744" w:rsidRPr="000D4257" w:rsidDel="003675CF">
          <w:rPr>
            <w:rFonts w:ascii="Times New Roman" w:eastAsia="Times New Roman" w:hAnsi="Times New Roman" w:cs="Times New Roman"/>
            <w:color w:val="2F5496" w:themeColor="accent1" w:themeShade="BF"/>
            <w:sz w:val="24"/>
            <w:szCs w:val="24"/>
          </w:rPr>
          <w:delText xml:space="preserve"> </w:delText>
        </w:r>
      </w:del>
      <w:ins w:id="51" w:author="Ekatha Ann J" w:date="2020-08-18T12:31:00Z">
        <w:r w:rsidR="003675CF">
          <w:rPr>
            <w:rFonts w:ascii="Times New Roman" w:eastAsia="Times New Roman" w:hAnsi="Times New Roman" w:cs="Times New Roman"/>
            <w:color w:val="2F5496" w:themeColor="accent1" w:themeShade="BF"/>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52" w:author="Ekatha Ann J" w:date="2020-08-18T12:32:00Z">
            <w:rPr>
              <w:rFonts w:ascii="Times New Roman" w:eastAsia="Times New Roman" w:hAnsi="Times New Roman" w:cs="Times New Roman"/>
              <w:color w:val="2F5496" w:themeColor="accent1" w:themeShade="BF"/>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hDCTuBTE","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53" w:author="Ekatha Ann J" w:date="2020-08-18T12:32:00Z">
            <w:rPr>
              <w:rFonts w:ascii="Times New Roman" w:eastAsia="Times New Roman" w:hAnsi="Times New Roman" w:cs="Times New Roman"/>
              <w:color w:val="2F5496" w:themeColor="accent1" w:themeShade="BF"/>
              <w:sz w:val="24"/>
              <w:szCs w:val="24"/>
            </w:rPr>
          </w:rPrChange>
        </w:rPr>
        <w:fldChar w:fldCharType="separate"/>
      </w:r>
      <w:r w:rsidR="003675CF" w:rsidRPr="003675CF">
        <w:rPr>
          <w:rFonts w:ascii="Times New Roman" w:hAnsi="Times New Roman" w:cs="Times New Roman"/>
          <w:color w:val="2F5496" w:themeColor="accent1" w:themeShade="BF"/>
          <w:sz w:val="24"/>
          <w:rPrChange w:id="54" w:author="Ekatha Ann J" w:date="2020-08-18T12:32:00Z">
            <w:rPr>
              <w:rFonts w:ascii="Times New Roman" w:hAnsi="Times New Roman" w:cs="Times New Roman"/>
              <w:sz w:val="24"/>
            </w:rPr>
          </w:rPrChange>
        </w:rPr>
        <w:t>(6)</w:t>
      </w:r>
      <w:r w:rsidR="003675CF" w:rsidRPr="003675CF">
        <w:rPr>
          <w:rFonts w:ascii="Times New Roman" w:eastAsia="Times New Roman" w:hAnsi="Times New Roman" w:cs="Times New Roman"/>
          <w:color w:val="2F5496" w:themeColor="accent1" w:themeShade="BF"/>
          <w:sz w:val="24"/>
          <w:szCs w:val="24"/>
          <w:rPrChange w:id="55" w:author="Ekatha Ann J" w:date="2020-08-18T12:32:00Z">
            <w:rPr>
              <w:rFonts w:ascii="Times New Roman" w:eastAsia="Times New Roman" w:hAnsi="Times New Roman" w:cs="Times New Roman"/>
              <w:color w:val="2F5496" w:themeColor="accent1" w:themeShade="BF"/>
              <w:sz w:val="24"/>
              <w:szCs w:val="24"/>
            </w:rPr>
          </w:rPrChange>
        </w:rPr>
        <w:fldChar w:fldCharType="end"/>
      </w:r>
      <w:del w:id="56" w:author="Ekatha Ann J" w:date="2020-08-18T12:31:00Z">
        <w:r w:rsidR="00842744" w:rsidRPr="000D4257" w:rsidDel="003675CF">
          <w:rPr>
            <w:rFonts w:ascii="Times New Roman" w:eastAsia="Times New Roman" w:hAnsi="Times New Roman" w:cs="Times New Roman"/>
            <w:color w:val="2F5496" w:themeColor="accent1" w:themeShade="BF"/>
            <w:sz w:val="24"/>
            <w:szCs w:val="24"/>
          </w:rPr>
          <w:fldChar w:fldCharType="begin"/>
        </w:r>
        <w:r w:rsidR="00842744"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dxPzw0Jp","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delInstrText>
        </w:r>
        <w:r w:rsidR="00842744" w:rsidRPr="000D4257" w:rsidDel="003675CF">
          <w:rPr>
            <w:rFonts w:ascii="Times New Roman" w:eastAsia="Times New Roman" w:hAnsi="Times New Roman" w:cs="Times New Roman"/>
            <w:color w:val="2F5496" w:themeColor="accent1" w:themeShade="BF"/>
            <w:sz w:val="24"/>
            <w:szCs w:val="24"/>
          </w:rPr>
          <w:fldChar w:fldCharType="separate"/>
        </w:r>
        <w:r w:rsidR="00842744" w:rsidRPr="000D4257" w:rsidDel="003675CF">
          <w:rPr>
            <w:rFonts w:ascii="Times New Roman" w:hAnsi="Times New Roman" w:cs="Times New Roman"/>
            <w:color w:val="2F5496" w:themeColor="accent1" w:themeShade="BF"/>
            <w:sz w:val="24"/>
            <w:szCs w:val="24"/>
          </w:rPr>
          <w:delText>(6)</w:delText>
        </w:r>
        <w:r w:rsidR="00842744" w:rsidRPr="000D4257" w:rsidDel="003675CF">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xml:space="preserve">. </w:t>
      </w:r>
      <w:r w:rsidR="005B25AA">
        <w:rPr>
          <w:rFonts w:ascii="Times New Roman" w:eastAsia="Times New Roman" w:hAnsi="Times New Roman" w:cs="Times New Roman"/>
          <w:sz w:val="24"/>
          <w:szCs w:val="24"/>
        </w:rPr>
        <w:t xml:space="preserve">Termed as draconian measures targeting </w:t>
      </w:r>
      <w:r w:rsidRPr="000D4257">
        <w:rPr>
          <w:rFonts w:ascii="Times New Roman" w:eastAsia="Times New Roman" w:hAnsi="Times New Roman" w:cs="Times New Roman"/>
          <w:sz w:val="24"/>
          <w:szCs w:val="24"/>
        </w:rPr>
        <w:t>Muslim immigrants from Bangladesh, the process resulted in the exclusion of an equal number of Bengali Hindus and Muslims</w:t>
      </w:r>
      <w:del w:id="57" w:author="Ekatha Ann J" w:date="2020-08-18T12:32:00Z">
        <w:r w:rsidR="00842744" w:rsidRPr="000D4257" w:rsidDel="003675CF">
          <w:rPr>
            <w:rFonts w:ascii="Times New Roman" w:eastAsia="Times New Roman" w:hAnsi="Times New Roman" w:cs="Times New Roman"/>
            <w:color w:val="2F5496" w:themeColor="accent1" w:themeShade="BF"/>
            <w:sz w:val="24"/>
            <w:szCs w:val="24"/>
          </w:rPr>
          <w:delText xml:space="preserve"> </w:delText>
        </w:r>
      </w:del>
      <w:ins w:id="58" w:author="Ekatha Ann J" w:date="2020-08-18T12:32:00Z">
        <w:r w:rsidR="003675CF">
          <w:rPr>
            <w:rFonts w:ascii="Times New Roman" w:eastAsia="Times New Roman" w:hAnsi="Times New Roman" w:cs="Times New Roman"/>
            <w:color w:val="2F5496" w:themeColor="accent1" w:themeShade="BF"/>
            <w:sz w:val="24"/>
            <w:szCs w:val="24"/>
          </w:rPr>
          <w:t xml:space="preserve"> </w:t>
        </w:r>
      </w:ins>
      <w:r w:rsidR="003675CF" w:rsidRPr="003675CF">
        <w:rPr>
          <w:rFonts w:ascii="Times New Roman" w:eastAsia="Times New Roman" w:hAnsi="Times New Roman" w:cs="Times New Roman"/>
          <w:color w:val="2F5496" w:themeColor="accent1" w:themeShade="BF"/>
          <w:sz w:val="24"/>
          <w:szCs w:val="24"/>
          <w:rPrChange w:id="59" w:author="Ekatha Ann J" w:date="2020-08-18T12:33:00Z">
            <w:rPr>
              <w:rFonts w:ascii="Times New Roman" w:eastAsia="Times New Roman" w:hAnsi="Times New Roman" w:cs="Times New Roman"/>
              <w:color w:val="2F5496" w:themeColor="accent1" w:themeShade="BF"/>
              <w:sz w:val="24"/>
              <w:szCs w:val="24"/>
            </w:rPr>
          </w:rPrChange>
        </w:rPr>
        <w:fldChar w:fldCharType="begin"/>
      </w:r>
      <w:r w:rsidR="003675CF" w:rsidRPr="003675CF">
        <w:rPr>
          <w:rFonts w:ascii="Times New Roman" w:eastAsia="Times New Roman" w:hAnsi="Times New Roman" w:cs="Times New Roman"/>
          <w:color w:val="2F5496" w:themeColor="accent1" w:themeShade="BF"/>
          <w:sz w:val="24"/>
          <w:szCs w:val="24"/>
        </w:rPr>
        <w:instrText xml:space="preserve"> ADDIN ZOTERO_ITEM CSL_CITATION {"citationID":"qCMrPUg6","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instrText>
      </w:r>
      <w:r w:rsidR="003675CF" w:rsidRPr="003675CF">
        <w:rPr>
          <w:rFonts w:ascii="Times New Roman" w:eastAsia="Times New Roman" w:hAnsi="Times New Roman" w:cs="Times New Roman"/>
          <w:color w:val="2F5496" w:themeColor="accent1" w:themeShade="BF"/>
          <w:sz w:val="24"/>
          <w:szCs w:val="24"/>
          <w:rPrChange w:id="60" w:author="Ekatha Ann J" w:date="2020-08-18T12:33:00Z">
            <w:rPr>
              <w:rFonts w:ascii="Times New Roman" w:eastAsia="Times New Roman" w:hAnsi="Times New Roman" w:cs="Times New Roman"/>
              <w:color w:val="2F5496" w:themeColor="accent1" w:themeShade="BF"/>
              <w:sz w:val="24"/>
              <w:szCs w:val="24"/>
            </w:rPr>
          </w:rPrChange>
        </w:rPr>
        <w:fldChar w:fldCharType="separate"/>
      </w:r>
      <w:r w:rsidR="003675CF" w:rsidRPr="003675CF">
        <w:rPr>
          <w:rFonts w:ascii="Times New Roman" w:hAnsi="Times New Roman" w:cs="Times New Roman"/>
          <w:color w:val="2F5496" w:themeColor="accent1" w:themeShade="BF"/>
          <w:sz w:val="24"/>
          <w:rPrChange w:id="61" w:author="Ekatha Ann J" w:date="2020-08-18T12:33:00Z">
            <w:rPr>
              <w:rFonts w:ascii="Times New Roman" w:hAnsi="Times New Roman" w:cs="Times New Roman"/>
              <w:sz w:val="24"/>
            </w:rPr>
          </w:rPrChange>
        </w:rPr>
        <w:t>(6)</w:t>
      </w:r>
      <w:r w:rsidR="003675CF" w:rsidRPr="003675CF">
        <w:rPr>
          <w:rFonts w:ascii="Times New Roman" w:eastAsia="Times New Roman" w:hAnsi="Times New Roman" w:cs="Times New Roman"/>
          <w:color w:val="2F5496" w:themeColor="accent1" w:themeShade="BF"/>
          <w:sz w:val="24"/>
          <w:szCs w:val="24"/>
          <w:rPrChange w:id="62" w:author="Ekatha Ann J" w:date="2020-08-18T12:33:00Z">
            <w:rPr>
              <w:rFonts w:ascii="Times New Roman" w:eastAsia="Times New Roman" w:hAnsi="Times New Roman" w:cs="Times New Roman"/>
              <w:color w:val="2F5496" w:themeColor="accent1" w:themeShade="BF"/>
              <w:sz w:val="24"/>
              <w:szCs w:val="24"/>
            </w:rPr>
          </w:rPrChange>
        </w:rPr>
        <w:fldChar w:fldCharType="end"/>
      </w:r>
      <w:del w:id="63" w:author="Ekatha Ann J" w:date="2020-08-18T12:32:00Z">
        <w:r w:rsidR="00842744" w:rsidRPr="000D4257" w:rsidDel="003675CF">
          <w:rPr>
            <w:rFonts w:ascii="Times New Roman" w:eastAsia="Times New Roman" w:hAnsi="Times New Roman" w:cs="Times New Roman"/>
            <w:color w:val="2F5496" w:themeColor="accent1" w:themeShade="BF"/>
            <w:sz w:val="24"/>
            <w:szCs w:val="24"/>
          </w:rPr>
          <w:fldChar w:fldCharType="begin"/>
        </w:r>
        <w:r w:rsidR="00842744" w:rsidRPr="000D4257" w:rsidDel="003675CF">
          <w:rPr>
            <w:rFonts w:ascii="Times New Roman" w:eastAsia="Times New Roman" w:hAnsi="Times New Roman" w:cs="Times New Roman"/>
            <w:color w:val="2F5496" w:themeColor="accent1" w:themeShade="BF"/>
            <w:sz w:val="24"/>
            <w:szCs w:val="24"/>
          </w:rPr>
          <w:delInstrText xml:space="preserve"> ADDIN ZOTERO_ITEM CSL_CITATION {"citationID":"WcJHwh2m","properties":{"formattedCitation":"(6)","plainCitation":"(6)","noteIndex":0},"citationItems":[{"id":115,"uris":["http://zotero.org/users/local/IBKgUHwf/items/BMGNIPBY"],"uri":["http://zotero.org/users/local/IBKgUHwf/items/BMGNIPBY"],"itemData":{"id":115,"type":"article-newspaper","abstract":"Those excluded will have an opportunity to be back on the list if they appeal and establish citizenship, say officials","container-title":"The Hindu","event-place":"Guwahati","ISSN":"0971-751X","language":"en-IN","publisher-place":"Guwahati","section":"National","source":"www.thehindu.com","title":"Over 19 lakh excluded from Assam’s final NRC","URL":"https://www.thehindu.com/news/national/over-19-lakh-excluded-from-assams-final-nrc/article29307099.ece","author":[{"family":"Karmakar","given":"Rahul"}],"accessed":{"date-parts":[["2020",6,5]]},"issued":{"date-parts":[["2019",8,31]]}}}],"schema":"https://github.com/citation-style-language/schema/raw/master/csl-citation.json"} </w:delInstrText>
        </w:r>
        <w:r w:rsidR="00842744" w:rsidRPr="000D4257" w:rsidDel="003675CF">
          <w:rPr>
            <w:rFonts w:ascii="Times New Roman" w:eastAsia="Times New Roman" w:hAnsi="Times New Roman" w:cs="Times New Roman"/>
            <w:color w:val="2F5496" w:themeColor="accent1" w:themeShade="BF"/>
            <w:sz w:val="24"/>
            <w:szCs w:val="24"/>
          </w:rPr>
          <w:fldChar w:fldCharType="separate"/>
        </w:r>
        <w:r w:rsidR="00842744" w:rsidRPr="000D4257" w:rsidDel="003675CF">
          <w:rPr>
            <w:rFonts w:ascii="Times New Roman" w:hAnsi="Times New Roman" w:cs="Times New Roman"/>
            <w:color w:val="2F5496" w:themeColor="accent1" w:themeShade="BF"/>
            <w:sz w:val="24"/>
            <w:szCs w:val="24"/>
          </w:rPr>
          <w:delText>(6)</w:delText>
        </w:r>
        <w:r w:rsidR="00842744" w:rsidRPr="000D4257" w:rsidDel="003675CF">
          <w:rPr>
            <w:rFonts w:ascii="Times New Roman" w:eastAsia="Times New Roman" w:hAnsi="Times New Roman" w:cs="Times New Roman"/>
            <w:color w:val="2F5496" w:themeColor="accent1" w:themeShade="BF"/>
            <w:sz w:val="24"/>
            <w:szCs w:val="24"/>
          </w:rPr>
          <w:fldChar w:fldCharType="end"/>
        </w:r>
      </w:del>
      <w:r w:rsidR="00842744" w:rsidRPr="000D4257">
        <w:rPr>
          <w:rFonts w:ascii="Times New Roman" w:eastAsia="Times New Roman" w:hAnsi="Times New Roman" w:cs="Times New Roman"/>
          <w:color w:val="000000" w:themeColor="text1"/>
          <w:sz w:val="24"/>
          <w:szCs w:val="24"/>
        </w:rPr>
        <w:t>.</w:t>
      </w:r>
      <w:r w:rsidR="00842744"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color w:val="000000" w:themeColor="text1"/>
          <w:sz w:val="24"/>
          <w:szCs w:val="24"/>
        </w:rPr>
        <w:t xml:space="preserve">In 2016, the BJP-led government </w:t>
      </w:r>
      <w:r w:rsidRPr="000D4257">
        <w:rPr>
          <w:rFonts w:ascii="Times New Roman" w:eastAsia="Times New Roman" w:hAnsi="Times New Roman" w:cs="Times New Roman"/>
          <w:sz w:val="24"/>
          <w:szCs w:val="24"/>
        </w:rPr>
        <w:t xml:space="preserve">pushed the Citizenship (Amendment) Bill, which seeks to provide citizenship to </w:t>
      </w:r>
      <w:r w:rsidR="005B25AA">
        <w:rPr>
          <w:rFonts w:ascii="Times New Roman" w:eastAsia="Times New Roman" w:hAnsi="Times New Roman" w:cs="Times New Roman"/>
          <w:sz w:val="24"/>
          <w:szCs w:val="24"/>
        </w:rPr>
        <w:t xml:space="preserve">select minorities </w:t>
      </w:r>
      <w:r w:rsidRPr="000D4257">
        <w:rPr>
          <w:rFonts w:ascii="Times New Roman" w:eastAsia="Times New Roman" w:hAnsi="Times New Roman" w:cs="Times New Roman"/>
          <w:sz w:val="24"/>
          <w:szCs w:val="24"/>
        </w:rPr>
        <w:t xml:space="preserve">from Bangladesh, </w:t>
      </w:r>
      <w:r w:rsidRPr="000D4257">
        <w:rPr>
          <w:rFonts w:ascii="Times New Roman" w:eastAsia="Times New Roman" w:hAnsi="Times New Roman" w:cs="Times New Roman"/>
          <w:sz w:val="24"/>
          <w:szCs w:val="24"/>
        </w:rPr>
        <w:lastRenderedPageBreak/>
        <w:t xml:space="preserve">Afghanistan and Pakistan who identify themselves as Hindu, Sikh, Buddhist, Jain, Parsi or Christian, but excludes Muslims. </w:t>
      </w:r>
      <w:r w:rsidR="005B25AA">
        <w:rPr>
          <w:rFonts w:ascii="Times New Roman" w:eastAsia="Times New Roman" w:hAnsi="Times New Roman" w:cs="Times New Roman"/>
          <w:sz w:val="24"/>
          <w:szCs w:val="24"/>
        </w:rPr>
        <w:t>P</w:t>
      </w:r>
      <w:r w:rsidRPr="000D4257">
        <w:rPr>
          <w:rFonts w:ascii="Times New Roman" w:eastAsia="Times New Roman" w:hAnsi="Times New Roman" w:cs="Times New Roman"/>
          <w:sz w:val="24"/>
          <w:szCs w:val="24"/>
        </w:rPr>
        <w:t>assed in December 2019</w:t>
      </w:r>
      <w:r w:rsidR="005B25AA">
        <w:rPr>
          <w:rFonts w:ascii="Times New Roman" w:eastAsia="Times New Roman" w:hAnsi="Times New Roman" w:cs="Times New Roman"/>
          <w:sz w:val="24"/>
          <w:szCs w:val="24"/>
        </w:rPr>
        <w:t>, the controversial bill together with the NRC process serve</w:t>
      </w:r>
      <w:r w:rsidR="00536700">
        <w:rPr>
          <w:rFonts w:ascii="Times New Roman" w:eastAsia="Times New Roman" w:hAnsi="Times New Roman" w:cs="Times New Roman"/>
          <w:sz w:val="24"/>
          <w:szCs w:val="24"/>
        </w:rPr>
        <w:t xml:space="preserve"> as </w:t>
      </w:r>
      <w:r w:rsidR="005B25AA">
        <w:rPr>
          <w:rFonts w:ascii="Times New Roman" w:eastAsia="Times New Roman" w:hAnsi="Times New Roman" w:cs="Times New Roman"/>
          <w:sz w:val="24"/>
          <w:szCs w:val="24"/>
        </w:rPr>
        <w:t>the political backdrop</w:t>
      </w:r>
      <w:r w:rsidR="00DD5972">
        <w:rPr>
          <w:rFonts w:ascii="Times New Roman" w:eastAsia="Times New Roman" w:hAnsi="Times New Roman" w:cs="Times New Roman"/>
          <w:sz w:val="24"/>
          <w:szCs w:val="24"/>
        </w:rPr>
        <w:t xml:space="preserve"> </w:t>
      </w:r>
      <w:r w:rsidR="001D236F">
        <w:rPr>
          <w:rFonts w:ascii="Times New Roman" w:eastAsia="Times New Roman" w:hAnsi="Times New Roman" w:cs="Times New Roman"/>
          <w:sz w:val="24"/>
          <w:szCs w:val="24"/>
        </w:rPr>
        <w:t xml:space="preserve">that triggered media interest in migrants and migration. </w:t>
      </w:r>
    </w:p>
    <w:p w14:paraId="36461413" w14:textId="77777777" w:rsidR="00EA244E" w:rsidRDefault="00EA244E" w:rsidP="002A517F">
      <w:pPr>
        <w:spacing w:line="360" w:lineRule="auto"/>
        <w:rPr>
          <w:rFonts w:ascii="Times New Roman" w:eastAsia="Times New Roman" w:hAnsi="Times New Roman" w:cs="Times New Roman"/>
          <w:sz w:val="24"/>
          <w:szCs w:val="24"/>
        </w:rPr>
      </w:pPr>
    </w:p>
    <w:p w14:paraId="2B9CD873" w14:textId="7575150D" w:rsidR="00DD5972" w:rsidRPr="000D4257" w:rsidRDefault="00537123" w:rsidP="002A517F">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rPr>
        <w:t>Discriminatory anti-immigration policies of the Government of India is also reflected in its treatment of Rohingya refugees, a Muslim ethnic minority group from Myanmar</w:t>
      </w:r>
      <w:del w:id="64" w:author="Ekatha Ann J" w:date="2020-08-18T12:36:00Z">
        <w:r w:rsidRPr="000D4257" w:rsidDel="008E516C">
          <w:rPr>
            <w:rFonts w:ascii="Times New Roman" w:eastAsia="Times New Roman" w:hAnsi="Times New Roman" w:cs="Times New Roman"/>
            <w:sz w:val="24"/>
            <w:szCs w:val="24"/>
          </w:rPr>
          <w:delText xml:space="preserve"> </w:delText>
        </w:r>
      </w:del>
      <w:ins w:id="65" w:author="Ekatha Ann J" w:date="2020-08-18T12:36:00Z">
        <w:r w:rsidR="008E516C">
          <w:rPr>
            <w:rFonts w:ascii="Times New Roman" w:eastAsia="Times New Roman" w:hAnsi="Times New Roman" w:cs="Times New Roman"/>
            <w:sz w:val="24"/>
            <w:szCs w:val="24"/>
          </w:rPr>
          <w:t xml:space="preserve"> </w:t>
        </w:r>
      </w:ins>
      <w:r w:rsidR="008E516C" w:rsidRPr="008E516C">
        <w:rPr>
          <w:rFonts w:ascii="Times New Roman" w:eastAsia="Times New Roman" w:hAnsi="Times New Roman" w:cs="Times New Roman"/>
          <w:color w:val="2F5496" w:themeColor="accent1" w:themeShade="BF"/>
          <w:sz w:val="24"/>
          <w:szCs w:val="24"/>
          <w:rPrChange w:id="66" w:author="Ekatha Ann J" w:date="2020-08-18T12:37:00Z">
            <w:rPr>
              <w:rFonts w:ascii="Times New Roman" w:eastAsia="Times New Roman" w:hAnsi="Times New Roman" w:cs="Times New Roman"/>
              <w:sz w:val="24"/>
              <w:szCs w:val="24"/>
            </w:rPr>
          </w:rPrChange>
        </w:rPr>
        <w:fldChar w:fldCharType="begin"/>
      </w:r>
      <w:r w:rsidR="008E516C" w:rsidRPr="008E516C">
        <w:rPr>
          <w:rFonts w:ascii="Times New Roman" w:eastAsia="Times New Roman" w:hAnsi="Times New Roman" w:cs="Times New Roman"/>
          <w:color w:val="2F5496" w:themeColor="accent1" w:themeShade="BF"/>
          <w:sz w:val="24"/>
          <w:szCs w:val="24"/>
          <w:rPrChange w:id="67" w:author="Ekatha Ann J" w:date="2020-08-18T12:37:00Z">
            <w:rPr>
              <w:rFonts w:ascii="Times New Roman" w:eastAsia="Times New Roman" w:hAnsi="Times New Roman" w:cs="Times New Roman"/>
              <w:sz w:val="24"/>
              <w:szCs w:val="24"/>
            </w:rPr>
          </w:rPrChange>
        </w:rPr>
        <w:instrText xml:space="preserve"> ADDIN ZOTERO_ITEM CSL_CITATION {"citationID":"lvhaCUsy","properties":{"formattedCitation":"(7)","plainCitation":"(7)","noteIndex":0},"citationItems":[{"id":118,"uris":["http://zotero.org/users/local/IBKgUHwf/items/DS7HYMBL"],"uri":["http://zotero.org/users/local/IBKgUHwf/items/DS7HYMBL"],"itemData":{"id":118,"type":"webpage","abstract":"This is the fastest-growing refugee emergency in the world today. UNHCR is working to respond to the massive humanitarian needs.","container-title":"UNHCR","language":"en","note":"source: www.unhcr.org","title":"Rohingya emergency","URL":"https://www.unhcr.org/rohingya-emergency.html","author":[{"family":"Refugees","given":"United Nations High Commissioner","dropping-particle":"for"}],"accessed":{"date-parts":[["2020",6,5]]}}}],"schema":"https://github.com/citation-style-language/schema/raw/master/csl-citation.json"} </w:instrText>
      </w:r>
      <w:r w:rsidR="008E516C" w:rsidRPr="008E516C">
        <w:rPr>
          <w:rFonts w:ascii="Times New Roman" w:eastAsia="Times New Roman" w:hAnsi="Times New Roman" w:cs="Times New Roman"/>
          <w:color w:val="2F5496" w:themeColor="accent1" w:themeShade="BF"/>
          <w:sz w:val="24"/>
          <w:szCs w:val="24"/>
          <w:rPrChange w:id="68" w:author="Ekatha Ann J" w:date="2020-08-18T12:37:00Z">
            <w:rPr>
              <w:rFonts w:ascii="Times New Roman" w:eastAsia="Times New Roman" w:hAnsi="Times New Roman" w:cs="Times New Roman"/>
              <w:sz w:val="24"/>
              <w:szCs w:val="24"/>
            </w:rPr>
          </w:rPrChange>
        </w:rPr>
        <w:fldChar w:fldCharType="separate"/>
      </w:r>
      <w:r w:rsidR="008E516C" w:rsidRPr="008E516C">
        <w:rPr>
          <w:rFonts w:ascii="Times New Roman" w:hAnsi="Times New Roman" w:cs="Times New Roman"/>
          <w:color w:val="2F5496" w:themeColor="accent1" w:themeShade="BF"/>
          <w:sz w:val="24"/>
          <w:rPrChange w:id="69" w:author="Ekatha Ann J" w:date="2020-08-18T12:37:00Z">
            <w:rPr>
              <w:rFonts w:ascii="Times New Roman" w:hAnsi="Times New Roman" w:cs="Times New Roman"/>
              <w:sz w:val="24"/>
            </w:rPr>
          </w:rPrChange>
        </w:rPr>
        <w:t>(7)</w:t>
      </w:r>
      <w:r w:rsidR="008E516C" w:rsidRPr="008E516C">
        <w:rPr>
          <w:rFonts w:ascii="Times New Roman" w:eastAsia="Times New Roman" w:hAnsi="Times New Roman" w:cs="Times New Roman"/>
          <w:color w:val="2F5496" w:themeColor="accent1" w:themeShade="BF"/>
          <w:sz w:val="24"/>
          <w:szCs w:val="24"/>
          <w:rPrChange w:id="70" w:author="Ekatha Ann J" w:date="2020-08-18T12:37:00Z">
            <w:rPr>
              <w:rFonts w:ascii="Times New Roman" w:eastAsia="Times New Roman" w:hAnsi="Times New Roman" w:cs="Times New Roman"/>
              <w:sz w:val="24"/>
              <w:szCs w:val="24"/>
            </w:rPr>
          </w:rPrChange>
        </w:rPr>
        <w:fldChar w:fldCharType="end"/>
      </w:r>
      <w:del w:id="71" w:author="Ekatha Ann J" w:date="2020-08-18T12:36:00Z">
        <w:r w:rsidR="003678EB" w:rsidRPr="000D4257" w:rsidDel="008E516C">
          <w:rPr>
            <w:rFonts w:ascii="Times New Roman" w:eastAsia="Times New Roman" w:hAnsi="Times New Roman" w:cs="Times New Roman"/>
            <w:color w:val="2F5496" w:themeColor="accent1" w:themeShade="BF"/>
            <w:sz w:val="24"/>
            <w:szCs w:val="24"/>
          </w:rPr>
          <w:fldChar w:fldCharType="begin"/>
        </w:r>
        <w:r w:rsidR="003678EB" w:rsidRPr="000D4257" w:rsidDel="008E516C">
          <w:rPr>
            <w:rFonts w:ascii="Times New Roman" w:eastAsia="Times New Roman" w:hAnsi="Times New Roman" w:cs="Times New Roman"/>
            <w:color w:val="2F5496" w:themeColor="accent1" w:themeShade="BF"/>
            <w:sz w:val="24"/>
            <w:szCs w:val="24"/>
          </w:rPr>
          <w:delInstrText xml:space="preserve"> ADDIN ZOTERO_ITEM CSL_CITATION {"citationID":"z5jeiyhC","properties":{"formattedCitation":"(7)","plainCitation":"(7)","noteIndex":0},"citationItems":[{"id":118,"uris":["http://zotero.org/users/local/IBKgUHwf/items/DS7HYMBL"],"uri":["http://zotero.org/users/local/IBKgUHwf/items/DS7HYMBL"],"itemData":{"id":118,"type":"webpage","abstract":"This is the fastest-growing refugee emergency in the world today. UNHCR is working to respond to the massive humanitarian needs.","container-title":"UNHCR","language":"en","note":"source: www.unhcr.org","title":"Rohingya emergency","URL":"https://www.unhcr.org/rohingya-emergency.html","author":[{"family":"Refugees","given":"United Nations High Commissioner","dropping-particle":"for"}],"accessed":{"date-parts":[["2020",6,5]]}}}],"schema":"https://github.com/citation-style-language/schema/raw/master/csl-citation.json"} </w:delInstrText>
        </w:r>
        <w:r w:rsidR="003678EB" w:rsidRPr="000D4257" w:rsidDel="008E516C">
          <w:rPr>
            <w:rFonts w:ascii="Times New Roman" w:eastAsia="Times New Roman" w:hAnsi="Times New Roman" w:cs="Times New Roman"/>
            <w:color w:val="2F5496" w:themeColor="accent1" w:themeShade="BF"/>
            <w:sz w:val="24"/>
            <w:szCs w:val="24"/>
          </w:rPr>
          <w:fldChar w:fldCharType="separate"/>
        </w:r>
        <w:r w:rsidR="003678EB" w:rsidRPr="000D4257" w:rsidDel="008E516C">
          <w:rPr>
            <w:rFonts w:ascii="Times New Roman" w:hAnsi="Times New Roman" w:cs="Times New Roman"/>
            <w:color w:val="2F5496" w:themeColor="accent1" w:themeShade="BF"/>
            <w:sz w:val="24"/>
            <w:szCs w:val="24"/>
          </w:rPr>
          <w:delText>(7)</w:delText>
        </w:r>
        <w:r w:rsidR="003678EB" w:rsidRPr="000D4257" w:rsidDel="008E516C">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highlight w:val="white"/>
        </w:rPr>
        <w:t>As on January 2019, around 18,000 Rohingya refugees and asylum-seekers were registered with the UNHCR in India, although the government estimates there are about 40,000 of them in the country</w:t>
      </w:r>
      <w:del w:id="72" w:author="Ekatha Ann J" w:date="2020-08-18T12:38:00Z">
        <w:r w:rsidR="003678EB" w:rsidRPr="000D4257" w:rsidDel="008E516C">
          <w:rPr>
            <w:rFonts w:ascii="Times New Roman" w:eastAsia="Times New Roman" w:hAnsi="Times New Roman" w:cs="Times New Roman"/>
            <w:sz w:val="24"/>
            <w:szCs w:val="24"/>
          </w:rPr>
          <w:delText xml:space="preserve"> </w:delText>
        </w:r>
      </w:del>
      <w:ins w:id="73" w:author="Ekatha Ann J" w:date="2020-08-18T12:38:00Z">
        <w:r w:rsidR="008E516C">
          <w:rPr>
            <w:rFonts w:ascii="Times New Roman" w:eastAsia="Times New Roman" w:hAnsi="Times New Roman" w:cs="Times New Roman"/>
            <w:sz w:val="24"/>
            <w:szCs w:val="24"/>
          </w:rPr>
          <w:t xml:space="preserve"> </w:t>
        </w:r>
      </w:ins>
      <w:r w:rsidR="008E516C" w:rsidRPr="008E516C">
        <w:rPr>
          <w:rFonts w:ascii="Times New Roman" w:eastAsia="Times New Roman" w:hAnsi="Times New Roman" w:cs="Times New Roman"/>
          <w:color w:val="2F5496" w:themeColor="accent1" w:themeShade="BF"/>
          <w:sz w:val="24"/>
          <w:szCs w:val="24"/>
          <w:rPrChange w:id="74" w:author="Ekatha Ann J" w:date="2020-08-18T12:39:00Z">
            <w:rPr>
              <w:rFonts w:ascii="Times New Roman" w:eastAsia="Times New Roman" w:hAnsi="Times New Roman" w:cs="Times New Roman"/>
              <w:sz w:val="24"/>
              <w:szCs w:val="24"/>
            </w:rPr>
          </w:rPrChange>
        </w:rPr>
        <w:fldChar w:fldCharType="begin"/>
      </w:r>
      <w:r w:rsidR="008E516C" w:rsidRPr="008E516C">
        <w:rPr>
          <w:rFonts w:ascii="Times New Roman" w:eastAsia="Times New Roman" w:hAnsi="Times New Roman" w:cs="Times New Roman"/>
          <w:color w:val="2F5496" w:themeColor="accent1" w:themeShade="BF"/>
          <w:sz w:val="24"/>
          <w:szCs w:val="24"/>
          <w:rPrChange w:id="75" w:author="Ekatha Ann J" w:date="2020-08-18T12:39:00Z">
            <w:rPr>
              <w:rFonts w:ascii="Times New Roman" w:eastAsia="Times New Roman" w:hAnsi="Times New Roman" w:cs="Times New Roman"/>
              <w:sz w:val="24"/>
              <w:szCs w:val="24"/>
            </w:rPr>
          </w:rPrChange>
        </w:rPr>
        <w:instrText xml:space="preserve"> ADDIN ZOTERO_ITEM CSL_CITATION {"citationID":"CnS6C0JM","properties":{"formattedCitation":"(8)","plainCitation":"(8)","noteIndex":0},"citationItems":[{"id":190,"uris":["http://zotero.org/users/local/IBKgUHwf/items/HN4VWGEH"],"uri":["http://zotero.org/users/local/IBKgUHwf/items/HN4VWGEH"],"itemData":{"id":190,"type":"post-weblog","abstract":"By Kristy Siegfried @klsiegfried   | 4 January, 2019 WHAT YOU NEED TO KNOW India deports second group of Rohingya to Myanmar. India on Thursday deported a Rohingya family of five to neighbouring Myanmar. The husband, wife and three children had been detained in north-eastern Assam state since being arrested for illegally entering the country in 2013. India’s first deportation …","container-title":"The Refugee Brief","language":"en-US","note":"source: www.unhcr.org\nsection: The Refugee Brief","title":"The Refugee Brief - 4 January 2019","URL":"https://www.unhcr.org/refugeebrief/the-refugee-brief-4-january-2019/","accessed":{"date-parts":[["2020",8,6]]},"issued":{"date-parts":[["2019",1,4]]}}}],"schema":"https://github.com/citation-style-language/schema/raw/master/csl-citation.json"} </w:instrText>
      </w:r>
      <w:r w:rsidR="008E516C" w:rsidRPr="008E516C">
        <w:rPr>
          <w:rFonts w:ascii="Times New Roman" w:eastAsia="Times New Roman" w:hAnsi="Times New Roman" w:cs="Times New Roman"/>
          <w:color w:val="2F5496" w:themeColor="accent1" w:themeShade="BF"/>
          <w:sz w:val="24"/>
          <w:szCs w:val="24"/>
          <w:rPrChange w:id="76" w:author="Ekatha Ann J" w:date="2020-08-18T12:39:00Z">
            <w:rPr>
              <w:rFonts w:ascii="Times New Roman" w:eastAsia="Times New Roman" w:hAnsi="Times New Roman" w:cs="Times New Roman"/>
              <w:sz w:val="24"/>
              <w:szCs w:val="24"/>
            </w:rPr>
          </w:rPrChange>
        </w:rPr>
        <w:fldChar w:fldCharType="separate"/>
      </w:r>
      <w:r w:rsidR="008E516C" w:rsidRPr="008E516C">
        <w:rPr>
          <w:rFonts w:ascii="Times New Roman" w:hAnsi="Times New Roman" w:cs="Times New Roman"/>
          <w:color w:val="2F5496" w:themeColor="accent1" w:themeShade="BF"/>
          <w:sz w:val="24"/>
          <w:rPrChange w:id="77" w:author="Ekatha Ann J" w:date="2020-08-18T12:39:00Z">
            <w:rPr>
              <w:rFonts w:ascii="Times New Roman" w:hAnsi="Times New Roman" w:cs="Times New Roman"/>
              <w:sz w:val="24"/>
            </w:rPr>
          </w:rPrChange>
        </w:rPr>
        <w:t>(8)</w:t>
      </w:r>
      <w:r w:rsidR="008E516C" w:rsidRPr="008E516C">
        <w:rPr>
          <w:rFonts w:ascii="Times New Roman" w:eastAsia="Times New Roman" w:hAnsi="Times New Roman" w:cs="Times New Roman"/>
          <w:color w:val="2F5496" w:themeColor="accent1" w:themeShade="BF"/>
          <w:sz w:val="24"/>
          <w:szCs w:val="24"/>
          <w:rPrChange w:id="78" w:author="Ekatha Ann J" w:date="2020-08-18T12:39:00Z">
            <w:rPr>
              <w:rFonts w:ascii="Times New Roman" w:eastAsia="Times New Roman" w:hAnsi="Times New Roman" w:cs="Times New Roman"/>
              <w:sz w:val="24"/>
              <w:szCs w:val="24"/>
            </w:rPr>
          </w:rPrChange>
        </w:rPr>
        <w:fldChar w:fldCharType="end"/>
      </w:r>
      <w:del w:id="79" w:author="Ekatha Ann J" w:date="2020-08-18T12:38:00Z">
        <w:r w:rsidR="003678EB" w:rsidRPr="000D4257" w:rsidDel="008E516C">
          <w:rPr>
            <w:rFonts w:ascii="Times New Roman" w:eastAsia="Times New Roman" w:hAnsi="Times New Roman" w:cs="Times New Roman"/>
            <w:color w:val="2F5496" w:themeColor="accent1" w:themeShade="BF"/>
            <w:sz w:val="24"/>
            <w:szCs w:val="24"/>
          </w:rPr>
          <w:fldChar w:fldCharType="begin"/>
        </w:r>
        <w:r w:rsidR="003678EB" w:rsidRPr="000D4257" w:rsidDel="008E516C">
          <w:rPr>
            <w:rFonts w:ascii="Times New Roman" w:eastAsia="Times New Roman" w:hAnsi="Times New Roman" w:cs="Times New Roman"/>
            <w:color w:val="2F5496" w:themeColor="accent1" w:themeShade="BF"/>
            <w:sz w:val="24"/>
            <w:szCs w:val="24"/>
          </w:rPr>
          <w:delInstrText xml:space="preserve"> ADDIN ZOTERO_ITEM CSL_CITATION {"citationID":"aXUIkQBd","properties":{"formattedCitation":"(8)","plainCitation":"(8)","noteIndex":0},"citationItems":[{"id":190,"uris":["http://zotero.org/users/local/IBKgUHwf/items/HN4VWGEH"],"uri":["http://zotero.org/users/local/IBKgUHwf/items/HN4VWGEH"],"itemData":{"id":190,"type":"post-weblog","abstract":"By Kristy Siegfried @klsiegfried   | 4 January, 2019 WHAT YOU NEED TO KNOW India deports second group of Rohingya to Myanmar. India on Thursday deported a Rohingya family of five to neighbouring Myanmar. The husband, wife and three children had been detained in north-eastern Assam state since being arrested for illegally entering the country in 2013. India’s first deportation …","container-title":"The Refugee Brief","language":"en-US","note":"source: www.unhcr.org\nsection: The Refugee Brief","title":"The Refugee Brief - 4 January 2019","URL":"https://www.unhcr.org/refugeebrief/the-refugee-brief-4-january-2019/","accessed":{"date-parts":[["2020",8,6]]},"issued":{"date-parts":[["2019",1,4]]}}}],"schema":"https://github.com/citation-style-language/schema/raw/master/csl-citation.json"} </w:delInstrText>
        </w:r>
        <w:r w:rsidR="003678EB" w:rsidRPr="000D4257" w:rsidDel="008E516C">
          <w:rPr>
            <w:rFonts w:ascii="Times New Roman" w:eastAsia="Times New Roman" w:hAnsi="Times New Roman" w:cs="Times New Roman"/>
            <w:color w:val="2F5496" w:themeColor="accent1" w:themeShade="BF"/>
            <w:sz w:val="24"/>
            <w:szCs w:val="24"/>
          </w:rPr>
          <w:fldChar w:fldCharType="separate"/>
        </w:r>
        <w:r w:rsidR="003678EB" w:rsidRPr="000D4257" w:rsidDel="008E516C">
          <w:rPr>
            <w:rFonts w:ascii="Times New Roman" w:hAnsi="Times New Roman" w:cs="Times New Roman"/>
            <w:color w:val="2F5496" w:themeColor="accent1" w:themeShade="BF"/>
            <w:sz w:val="24"/>
            <w:szCs w:val="24"/>
          </w:rPr>
          <w:delText>(8)</w:delText>
        </w:r>
        <w:r w:rsidR="003678EB" w:rsidRPr="000D4257" w:rsidDel="008E516C">
          <w:rPr>
            <w:rFonts w:ascii="Times New Roman" w:eastAsia="Times New Roman" w:hAnsi="Times New Roman" w:cs="Times New Roman"/>
            <w:color w:val="2F5496" w:themeColor="accent1" w:themeShade="BF"/>
            <w:sz w:val="24"/>
            <w:szCs w:val="24"/>
          </w:rPr>
          <w:fldChar w:fldCharType="end"/>
        </w:r>
      </w:del>
      <w:r w:rsidR="003678EB"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rPr>
        <w:t>In 2017, the Indian government ordered all its states to identify and deport Rohingyas, emphasising their potential to</w:t>
      </w:r>
      <w:r w:rsidR="003678EB" w:rsidRPr="000D4257">
        <w:rPr>
          <w:rFonts w:ascii="Times New Roman" w:eastAsia="Times New Roman" w:hAnsi="Times New Roman" w:cs="Times New Roman"/>
          <w:sz w:val="24"/>
          <w:szCs w:val="24"/>
        </w:rPr>
        <w:t xml:space="preserve"> “getting recruited by terrorist organisations”</w:t>
      </w:r>
      <w:del w:id="80" w:author="Ekatha Ann J" w:date="2020-08-18T12:39:00Z">
        <w:r w:rsidR="003678EB" w:rsidRPr="000D4257" w:rsidDel="008E516C">
          <w:rPr>
            <w:rFonts w:ascii="Times New Roman" w:eastAsia="Times New Roman" w:hAnsi="Times New Roman" w:cs="Times New Roman"/>
            <w:sz w:val="24"/>
            <w:szCs w:val="24"/>
          </w:rPr>
          <w:delText xml:space="preserve"> </w:delText>
        </w:r>
      </w:del>
      <w:ins w:id="81" w:author="Ekatha Ann J" w:date="2020-08-18T12:42:00Z">
        <w:r w:rsidR="008E516C">
          <w:rPr>
            <w:rFonts w:ascii="Times New Roman" w:eastAsia="Times New Roman" w:hAnsi="Times New Roman" w:cs="Times New Roman"/>
            <w:sz w:val="24"/>
            <w:szCs w:val="24"/>
          </w:rPr>
          <w:t xml:space="preserve"> </w:t>
        </w:r>
      </w:ins>
      <w:r w:rsidR="008E516C" w:rsidRPr="00492004">
        <w:rPr>
          <w:rFonts w:ascii="Times New Roman" w:eastAsia="Times New Roman" w:hAnsi="Times New Roman" w:cs="Times New Roman"/>
          <w:color w:val="2F5496" w:themeColor="accent1" w:themeShade="BF"/>
          <w:sz w:val="24"/>
          <w:szCs w:val="24"/>
          <w:rPrChange w:id="82" w:author="Ekatha Ann J" w:date="2020-08-18T12:59:00Z">
            <w:rPr>
              <w:rFonts w:ascii="Times New Roman" w:eastAsia="Times New Roman" w:hAnsi="Times New Roman" w:cs="Times New Roman"/>
              <w:sz w:val="24"/>
              <w:szCs w:val="24"/>
            </w:rPr>
          </w:rPrChange>
        </w:rPr>
        <w:fldChar w:fldCharType="begin"/>
      </w:r>
      <w:r w:rsidR="008E516C" w:rsidRPr="00492004">
        <w:rPr>
          <w:rFonts w:ascii="Times New Roman" w:eastAsia="Times New Roman" w:hAnsi="Times New Roman" w:cs="Times New Roman"/>
          <w:color w:val="2F5496" w:themeColor="accent1" w:themeShade="BF"/>
          <w:sz w:val="24"/>
          <w:szCs w:val="24"/>
          <w:rPrChange w:id="83" w:author="Ekatha Ann J" w:date="2020-08-18T12:59:00Z">
            <w:rPr>
              <w:rFonts w:ascii="Times New Roman" w:eastAsia="Times New Roman" w:hAnsi="Times New Roman" w:cs="Times New Roman"/>
              <w:sz w:val="24"/>
              <w:szCs w:val="24"/>
            </w:rPr>
          </w:rPrChange>
        </w:rPr>
        <w:instrText xml:space="preserve"> ADDIN ZOTERO_ITEM CSL_CITATION {"citationID":"UbAaNTVa","properties":{"formattedCitation":"(9)","plainCitation":"(9)","noteIndex":0},"citationItems":[{"id":122,"uris":["http://zotero.org/users/local/IBKgUHwf/items/YNNJNNXB"],"uri":["http://zotero.org/users/local/IBKgUHwf/items/YNNJNNXB"],"itemData":{"id":122,"type":"webpage","abstract":"In court case on expelling 40,000 Rohingya, home ministry cites secret evidence showing links to armed groups.","note":"source: www.aljazeera.com","title":"India: Rohingya have 'terror' ties","title-short":"India","URL":"https://www.aljazeera.com/news/2017/09/india-rohingya-muslims-terror-ties-170918134840406.html","accessed":{"date-parts":[["2020",6,5]]}}}],"schema":"https://github.com/citation-style-language/schema/raw/master/csl-citation.json"} </w:instrText>
      </w:r>
      <w:r w:rsidR="008E516C" w:rsidRPr="00492004">
        <w:rPr>
          <w:rFonts w:ascii="Times New Roman" w:eastAsia="Times New Roman" w:hAnsi="Times New Roman" w:cs="Times New Roman"/>
          <w:color w:val="2F5496" w:themeColor="accent1" w:themeShade="BF"/>
          <w:sz w:val="24"/>
          <w:szCs w:val="24"/>
          <w:rPrChange w:id="84" w:author="Ekatha Ann J" w:date="2020-08-18T12:59:00Z">
            <w:rPr>
              <w:rFonts w:ascii="Times New Roman" w:eastAsia="Times New Roman" w:hAnsi="Times New Roman" w:cs="Times New Roman"/>
              <w:sz w:val="24"/>
              <w:szCs w:val="24"/>
            </w:rPr>
          </w:rPrChange>
        </w:rPr>
        <w:fldChar w:fldCharType="separate"/>
      </w:r>
      <w:r w:rsidR="008E516C" w:rsidRPr="00492004">
        <w:rPr>
          <w:rFonts w:ascii="Times New Roman" w:hAnsi="Times New Roman" w:cs="Times New Roman"/>
          <w:color w:val="2F5496" w:themeColor="accent1" w:themeShade="BF"/>
          <w:sz w:val="24"/>
          <w:rPrChange w:id="85" w:author="Ekatha Ann J" w:date="2020-08-18T12:59:00Z">
            <w:rPr>
              <w:rFonts w:ascii="Times New Roman" w:hAnsi="Times New Roman" w:cs="Times New Roman"/>
              <w:sz w:val="24"/>
            </w:rPr>
          </w:rPrChange>
        </w:rPr>
        <w:t>(9)</w:t>
      </w:r>
      <w:r w:rsidR="008E516C" w:rsidRPr="00492004">
        <w:rPr>
          <w:rFonts w:ascii="Times New Roman" w:eastAsia="Times New Roman" w:hAnsi="Times New Roman" w:cs="Times New Roman"/>
          <w:color w:val="2F5496" w:themeColor="accent1" w:themeShade="BF"/>
          <w:sz w:val="24"/>
          <w:szCs w:val="24"/>
          <w:rPrChange w:id="86" w:author="Ekatha Ann J" w:date="2020-08-18T12:59:00Z">
            <w:rPr>
              <w:rFonts w:ascii="Times New Roman" w:eastAsia="Times New Roman" w:hAnsi="Times New Roman" w:cs="Times New Roman"/>
              <w:sz w:val="24"/>
              <w:szCs w:val="24"/>
            </w:rPr>
          </w:rPrChange>
        </w:rPr>
        <w:fldChar w:fldCharType="end"/>
      </w:r>
      <w:del w:id="87" w:author="Ekatha Ann J" w:date="2020-08-18T12:39:00Z">
        <w:r w:rsidR="003678EB" w:rsidRPr="000D4257" w:rsidDel="008E516C">
          <w:rPr>
            <w:rFonts w:ascii="Times New Roman" w:eastAsia="Times New Roman" w:hAnsi="Times New Roman" w:cs="Times New Roman"/>
            <w:color w:val="2F5496" w:themeColor="accent1" w:themeShade="BF"/>
            <w:sz w:val="24"/>
            <w:szCs w:val="24"/>
          </w:rPr>
          <w:fldChar w:fldCharType="begin"/>
        </w:r>
        <w:r w:rsidR="003678EB" w:rsidRPr="000D4257" w:rsidDel="008E516C">
          <w:rPr>
            <w:rFonts w:ascii="Times New Roman" w:eastAsia="Times New Roman" w:hAnsi="Times New Roman" w:cs="Times New Roman"/>
            <w:color w:val="2F5496" w:themeColor="accent1" w:themeShade="BF"/>
            <w:sz w:val="24"/>
            <w:szCs w:val="24"/>
          </w:rPr>
          <w:delInstrText xml:space="preserve"> ADDIN ZOTERO_ITEM CSL_CITATION {"citationID":"ou6bBX5M","properties":{"formattedCitation":"(9)","plainCitation":"(9)","noteIndex":0},"citationItems":[{"id":122,"uris":["http://zotero.org/users/local/IBKgUHwf/items/YNNJNNXB"],"uri":["http://zotero.org/users/local/IBKgUHwf/items/YNNJNNXB"],"itemData":{"id":122,"type":"webpage","abstract":"In court case on expelling 40,000 Rohingya, home ministry cites secret evidence showing links to armed groups.","note":"source: www.aljazeera.com","title":"India: Rohingya have 'terror' ties","title-short":"India","URL":"https://www.aljazeera.com/news/2017/09/india-rohingya-muslims-terror-ties-170918134840406.html","accessed":{"date-parts":[["2020",6,5]]}}}],"schema":"https://github.com/citation-style-language/schema/raw/master/csl-citation.json"} </w:delInstrText>
        </w:r>
        <w:r w:rsidR="003678EB" w:rsidRPr="000D4257" w:rsidDel="008E516C">
          <w:rPr>
            <w:rFonts w:ascii="Times New Roman" w:eastAsia="Times New Roman" w:hAnsi="Times New Roman" w:cs="Times New Roman"/>
            <w:color w:val="2F5496" w:themeColor="accent1" w:themeShade="BF"/>
            <w:sz w:val="24"/>
            <w:szCs w:val="24"/>
          </w:rPr>
          <w:fldChar w:fldCharType="separate"/>
        </w:r>
        <w:r w:rsidR="003678EB" w:rsidRPr="000D4257" w:rsidDel="008E516C">
          <w:rPr>
            <w:rFonts w:ascii="Times New Roman" w:hAnsi="Times New Roman" w:cs="Times New Roman"/>
            <w:color w:val="2F5496" w:themeColor="accent1" w:themeShade="BF"/>
            <w:sz w:val="24"/>
            <w:szCs w:val="24"/>
          </w:rPr>
          <w:delText>(9)</w:delText>
        </w:r>
        <w:r w:rsidR="003678EB" w:rsidRPr="000D4257" w:rsidDel="008E516C">
          <w:rPr>
            <w:rFonts w:ascii="Times New Roman" w:eastAsia="Times New Roman" w:hAnsi="Times New Roman" w:cs="Times New Roman"/>
            <w:color w:val="2F5496" w:themeColor="accent1" w:themeShade="BF"/>
            <w:sz w:val="24"/>
            <w:szCs w:val="24"/>
          </w:rPr>
          <w:fldChar w:fldCharType="end"/>
        </w:r>
      </w:del>
      <w:r w:rsidR="003678EB"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sz w:val="24"/>
          <w:szCs w:val="24"/>
        </w:rPr>
        <w:t>It is to be noted that India is not party to the 1951 Refugee Convention, which sets out the responsibilities of nations that grant asylum. The hostility and apathy are not just limited to immigrants. In October 2018, thousands of migrants from the Hindi-speaking states of Uttar Pradesh, Bihar and Madhya Pradesh fled the western state of Gujarat in the wake of violence against them</w:t>
      </w:r>
      <w:del w:id="88" w:author="Ekatha Ann J" w:date="2020-08-18T12:43:00Z">
        <w:r w:rsidRPr="000D4257" w:rsidDel="008E516C">
          <w:rPr>
            <w:rFonts w:ascii="Times New Roman" w:eastAsia="Times New Roman" w:hAnsi="Times New Roman" w:cs="Times New Roman"/>
            <w:sz w:val="24"/>
            <w:szCs w:val="24"/>
          </w:rPr>
          <w:delText xml:space="preserve"> </w:delText>
        </w:r>
      </w:del>
      <w:ins w:id="89" w:author="Ekatha Ann J" w:date="2020-08-18T12:43:00Z">
        <w:r w:rsidR="008E516C">
          <w:rPr>
            <w:rFonts w:ascii="Times New Roman" w:eastAsia="Times New Roman" w:hAnsi="Times New Roman" w:cs="Times New Roman"/>
            <w:sz w:val="24"/>
            <w:szCs w:val="24"/>
          </w:rPr>
          <w:t xml:space="preserve"> </w:t>
        </w:r>
      </w:ins>
      <w:r w:rsidR="008E516C" w:rsidRPr="00492004">
        <w:rPr>
          <w:rFonts w:ascii="Times New Roman" w:eastAsia="Times New Roman" w:hAnsi="Times New Roman" w:cs="Times New Roman"/>
          <w:color w:val="2F5496" w:themeColor="accent1" w:themeShade="BF"/>
          <w:sz w:val="24"/>
          <w:szCs w:val="24"/>
          <w:rPrChange w:id="90" w:author="Ekatha Ann J" w:date="2020-08-18T12:59:00Z">
            <w:rPr>
              <w:rFonts w:ascii="Times New Roman" w:eastAsia="Times New Roman" w:hAnsi="Times New Roman" w:cs="Times New Roman"/>
              <w:sz w:val="24"/>
              <w:szCs w:val="24"/>
            </w:rPr>
          </w:rPrChange>
        </w:rPr>
        <w:fldChar w:fldCharType="begin"/>
      </w:r>
      <w:r w:rsidR="008E516C" w:rsidRPr="00492004">
        <w:rPr>
          <w:rFonts w:ascii="Times New Roman" w:eastAsia="Times New Roman" w:hAnsi="Times New Roman" w:cs="Times New Roman"/>
          <w:color w:val="2F5496" w:themeColor="accent1" w:themeShade="BF"/>
          <w:sz w:val="24"/>
          <w:szCs w:val="24"/>
          <w:rPrChange w:id="91" w:author="Ekatha Ann J" w:date="2020-08-18T12:59:00Z">
            <w:rPr>
              <w:rFonts w:ascii="Times New Roman" w:eastAsia="Times New Roman" w:hAnsi="Times New Roman" w:cs="Times New Roman"/>
              <w:sz w:val="24"/>
              <w:szCs w:val="24"/>
            </w:rPr>
          </w:rPrChange>
        </w:rPr>
        <w:instrText xml:space="preserve"> ADDIN ZOTERO_ITEM CSL_CITATION {"citationID":"2mkuSP9k","properties":{"formattedCitation":"(10)","plainCitation":"(10)","noteIndex":0},"citationItems":[{"id":81,"uris":["http://zotero.org/users/local/IBKgUHwf/items/NA6KN4EF"],"uri":["http://zotero.org/users/local/IBKgUHwf/items/NA6KN4EF"],"itemData":{"id":81,"type":"webpage","container-title":"The Economic Times","title":"Thousands of migrant workers flee Gujarat after alleged hate attacks - The Economic Times","URL":"https://economictimes.indiatimes.com/news/politics-and-nation/thousands-of-migrant-workers-flee-gujarat-after-alleged-hate-attacks/articleshow/66138037.cms?from=mdr","author":[{"family":"Press Trust of India","given":""}],"accessed":{"date-parts":[["2020",6,2]]},"issued":{"date-parts":[["2018",10,9]]}}}],"schema":"https://github.com/citation-style-language/schema/raw/master/csl-citation.json"} </w:instrText>
      </w:r>
      <w:r w:rsidR="008E516C" w:rsidRPr="00492004">
        <w:rPr>
          <w:rFonts w:ascii="Times New Roman" w:eastAsia="Times New Roman" w:hAnsi="Times New Roman" w:cs="Times New Roman"/>
          <w:color w:val="2F5496" w:themeColor="accent1" w:themeShade="BF"/>
          <w:sz w:val="24"/>
          <w:szCs w:val="24"/>
          <w:rPrChange w:id="92" w:author="Ekatha Ann J" w:date="2020-08-18T12:59:00Z">
            <w:rPr>
              <w:rFonts w:ascii="Times New Roman" w:eastAsia="Times New Roman" w:hAnsi="Times New Roman" w:cs="Times New Roman"/>
              <w:sz w:val="24"/>
              <w:szCs w:val="24"/>
            </w:rPr>
          </w:rPrChange>
        </w:rPr>
        <w:fldChar w:fldCharType="separate"/>
      </w:r>
      <w:r w:rsidR="008E516C" w:rsidRPr="00492004">
        <w:rPr>
          <w:rFonts w:ascii="Times New Roman" w:hAnsi="Times New Roman" w:cs="Times New Roman"/>
          <w:color w:val="2F5496" w:themeColor="accent1" w:themeShade="BF"/>
          <w:sz w:val="24"/>
          <w:rPrChange w:id="93" w:author="Ekatha Ann J" w:date="2020-08-18T12:59:00Z">
            <w:rPr>
              <w:rFonts w:ascii="Times New Roman" w:hAnsi="Times New Roman" w:cs="Times New Roman"/>
              <w:sz w:val="24"/>
            </w:rPr>
          </w:rPrChange>
        </w:rPr>
        <w:t>(10)</w:t>
      </w:r>
      <w:r w:rsidR="008E516C" w:rsidRPr="00492004">
        <w:rPr>
          <w:rFonts w:ascii="Times New Roman" w:eastAsia="Times New Roman" w:hAnsi="Times New Roman" w:cs="Times New Roman"/>
          <w:color w:val="2F5496" w:themeColor="accent1" w:themeShade="BF"/>
          <w:sz w:val="24"/>
          <w:szCs w:val="24"/>
          <w:rPrChange w:id="94" w:author="Ekatha Ann J" w:date="2020-08-18T12:59:00Z">
            <w:rPr>
              <w:rFonts w:ascii="Times New Roman" w:eastAsia="Times New Roman" w:hAnsi="Times New Roman" w:cs="Times New Roman"/>
              <w:sz w:val="24"/>
              <w:szCs w:val="24"/>
            </w:rPr>
          </w:rPrChange>
        </w:rPr>
        <w:fldChar w:fldCharType="end"/>
      </w:r>
      <w:del w:id="95" w:author="Ekatha Ann J" w:date="2020-08-18T12:43:00Z">
        <w:r w:rsidR="003678EB" w:rsidRPr="000D4257" w:rsidDel="008E516C">
          <w:rPr>
            <w:rFonts w:ascii="Times New Roman" w:eastAsia="Times New Roman" w:hAnsi="Times New Roman" w:cs="Times New Roman"/>
            <w:color w:val="2F5496" w:themeColor="accent1" w:themeShade="BF"/>
            <w:sz w:val="24"/>
            <w:szCs w:val="24"/>
          </w:rPr>
          <w:fldChar w:fldCharType="begin"/>
        </w:r>
        <w:r w:rsidR="003678EB" w:rsidRPr="000D4257" w:rsidDel="008E516C">
          <w:rPr>
            <w:rFonts w:ascii="Times New Roman" w:eastAsia="Times New Roman" w:hAnsi="Times New Roman" w:cs="Times New Roman"/>
            <w:color w:val="2F5496" w:themeColor="accent1" w:themeShade="BF"/>
            <w:sz w:val="24"/>
            <w:szCs w:val="24"/>
          </w:rPr>
          <w:delInstrText xml:space="preserve"> ADDIN ZOTERO_ITEM CSL_CITATION {"citationID":"c0nZnvkS","properties":{"formattedCitation":"(10)","plainCitation":"(10)","noteIndex":0},"citationItems":[{"id":81,"uris":["http://zotero.org/users/local/IBKgUHwf/items/NA6KN4EF"],"uri":["http://zotero.org/users/local/IBKgUHwf/items/NA6KN4EF"],"itemData":{"id":81,"type":"webpage","container-title":"The Economic Times","title":"Thousands of migrant workers flee Gujarat after alleged hate attacks - The Economic Times","URL":"https://economictimes.indiatimes.com/news/politics-and-nation/thousands-of-migrant-workers-flee-gujarat-after-alleged-hate-attacks/articleshow/66138037.cms?from=mdr","author":[{"family":"Press Trust of India","given":""}],"accessed":{"date-parts":[["2020",6,2]]},"issued":{"date-parts":[["2018",10,9]]}}}],"schema":"https://github.com/citation-style-language/schema/raw/master/csl-citation.json"} </w:delInstrText>
        </w:r>
        <w:r w:rsidR="003678EB" w:rsidRPr="000D4257" w:rsidDel="008E516C">
          <w:rPr>
            <w:rFonts w:ascii="Times New Roman" w:eastAsia="Times New Roman" w:hAnsi="Times New Roman" w:cs="Times New Roman"/>
            <w:color w:val="2F5496" w:themeColor="accent1" w:themeShade="BF"/>
            <w:sz w:val="24"/>
            <w:szCs w:val="24"/>
          </w:rPr>
          <w:fldChar w:fldCharType="separate"/>
        </w:r>
        <w:r w:rsidR="003678EB" w:rsidRPr="000D4257" w:rsidDel="008E516C">
          <w:rPr>
            <w:rFonts w:ascii="Times New Roman" w:hAnsi="Times New Roman" w:cs="Times New Roman"/>
            <w:color w:val="2F5496" w:themeColor="accent1" w:themeShade="BF"/>
            <w:sz w:val="24"/>
            <w:szCs w:val="24"/>
          </w:rPr>
          <w:delText>(10)</w:delText>
        </w:r>
        <w:r w:rsidR="003678EB" w:rsidRPr="000D4257" w:rsidDel="008E516C">
          <w:rPr>
            <w:rFonts w:ascii="Times New Roman" w:eastAsia="Times New Roman" w:hAnsi="Times New Roman" w:cs="Times New Roman"/>
            <w:color w:val="2F5496" w:themeColor="accent1" w:themeShade="BF"/>
            <w:sz w:val="24"/>
            <w:szCs w:val="24"/>
          </w:rPr>
          <w:fldChar w:fldCharType="end"/>
        </w:r>
      </w:del>
      <w:r w:rsidR="003678EB" w:rsidRPr="000D4257">
        <w:rPr>
          <w:rFonts w:ascii="Times New Roman" w:eastAsia="Times New Roman" w:hAnsi="Times New Roman" w:cs="Times New Roman"/>
          <w:sz w:val="24"/>
          <w:szCs w:val="24"/>
        </w:rPr>
        <w:t xml:space="preserve">. </w:t>
      </w:r>
    </w:p>
    <w:p w14:paraId="0AD34009" w14:textId="77777777" w:rsidR="00EA244E" w:rsidRDefault="00EA244E" w:rsidP="002A517F">
      <w:pPr>
        <w:spacing w:after="355" w:line="360" w:lineRule="auto"/>
        <w:rPr>
          <w:rFonts w:ascii="Times New Roman" w:eastAsia="Times New Roman" w:hAnsi="Times New Roman" w:cs="Times New Roman"/>
          <w:sz w:val="24"/>
          <w:szCs w:val="24"/>
          <w:highlight w:val="white"/>
        </w:rPr>
      </w:pPr>
    </w:p>
    <w:p w14:paraId="39F57AE6" w14:textId="3DA13EC1" w:rsidR="00EA244E" w:rsidRDefault="002A517F" w:rsidP="00DD5972">
      <w:pPr>
        <w:spacing w:line="360" w:lineRule="auto"/>
        <w:rPr>
          <w:rFonts w:ascii="Times New Roman" w:eastAsia="Times New Roman" w:hAnsi="Times New Roman" w:cs="Times New Roman"/>
          <w:i/>
          <w:iCs/>
          <w:color w:val="000000"/>
          <w:sz w:val="24"/>
          <w:szCs w:val="24"/>
          <w:highlight w:val="white"/>
        </w:rPr>
      </w:pPr>
      <w:r w:rsidRPr="000D4257">
        <w:rPr>
          <w:rFonts w:ascii="Times New Roman" w:eastAsia="Times New Roman" w:hAnsi="Times New Roman" w:cs="Times New Roman"/>
          <w:sz w:val="24"/>
          <w:szCs w:val="24"/>
          <w:highlight w:val="white"/>
        </w:rPr>
        <w:t xml:space="preserve">These political contestations and policies place migrants and refugees at a disadvantage. Owing to their migrant status they have </w:t>
      </w:r>
      <w:r w:rsidRPr="000D4257">
        <w:rPr>
          <w:rFonts w:ascii="Times New Roman" w:eastAsia="Times New Roman" w:hAnsi="Times New Roman" w:cs="Times New Roman"/>
          <w:sz w:val="24"/>
          <w:szCs w:val="24"/>
        </w:rPr>
        <w:t>limited capacity to negotiate secure employment and access to education, health, food, housing and sanitation</w:t>
      </w:r>
      <w:del w:id="96" w:author="Ekatha Ann J" w:date="2020-08-18T12:44:00Z">
        <w:r w:rsidR="00DF3C49" w:rsidRPr="000D4257" w:rsidDel="008E516C">
          <w:rPr>
            <w:rFonts w:ascii="Times New Roman" w:eastAsia="Times New Roman" w:hAnsi="Times New Roman" w:cs="Times New Roman"/>
            <w:color w:val="2F5496" w:themeColor="accent1" w:themeShade="BF"/>
            <w:sz w:val="24"/>
            <w:szCs w:val="24"/>
          </w:rPr>
          <w:delText xml:space="preserve"> </w:delText>
        </w:r>
      </w:del>
      <w:ins w:id="97" w:author="Ekatha Ann J" w:date="2020-08-18T12:44:00Z">
        <w:r w:rsidR="008E516C">
          <w:rPr>
            <w:rFonts w:ascii="Times New Roman" w:eastAsia="Times New Roman" w:hAnsi="Times New Roman" w:cs="Times New Roman"/>
            <w:color w:val="2F5496" w:themeColor="accent1" w:themeShade="BF"/>
            <w:sz w:val="24"/>
            <w:szCs w:val="24"/>
          </w:rPr>
          <w:t xml:space="preserve"> </w:t>
        </w:r>
      </w:ins>
      <w:r w:rsidR="008E516C" w:rsidRPr="00492004">
        <w:rPr>
          <w:rFonts w:ascii="Times New Roman" w:eastAsia="Times New Roman" w:hAnsi="Times New Roman" w:cs="Times New Roman"/>
          <w:color w:val="2F5496" w:themeColor="accent1" w:themeShade="BF"/>
          <w:sz w:val="24"/>
          <w:szCs w:val="24"/>
          <w:rPrChange w:id="98" w:author="Ekatha Ann J" w:date="2020-08-18T12:59:00Z">
            <w:rPr>
              <w:rFonts w:ascii="Times New Roman" w:eastAsia="Times New Roman" w:hAnsi="Times New Roman" w:cs="Times New Roman"/>
              <w:color w:val="2F5496" w:themeColor="accent1" w:themeShade="BF"/>
              <w:sz w:val="24"/>
              <w:szCs w:val="24"/>
            </w:rPr>
          </w:rPrChange>
        </w:rPr>
        <w:fldChar w:fldCharType="begin"/>
      </w:r>
      <w:r w:rsidR="008E516C" w:rsidRPr="00492004">
        <w:rPr>
          <w:rFonts w:ascii="Times New Roman" w:eastAsia="Times New Roman" w:hAnsi="Times New Roman" w:cs="Times New Roman"/>
          <w:color w:val="2F5496" w:themeColor="accent1" w:themeShade="BF"/>
          <w:sz w:val="24"/>
          <w:szCs w:val="24"/>
        </w:rPr>
        <w:instrText xml:space="preserve"> ADDIN ZOTERO_ITEM CSL_CITATION {"citationID":"CqhwRxU1","properties":{"formattedCitation":"(11)","plainCitation":"(11)","noteIndex":0},"citationItems":[{"id":124,"uris":["http://zotero.org/users/local/IBKgUHwf/items/DMPLERIC"],"uri":["http://zotero.org/users/local/IBKgUHwf/items/DMPLERIC"],"itemData":{"id":124,"type":"report","event-place":"Mumbai","publisher":"Centre for Enquiry into Health and Allied Themes","publisher-place":"Mumbai","title":"Identities in Motion; Migration and Health In India","URL":"http://www.cehat.org/go/uploads/Hhr/migrants.pdf","author":[{"family":"Chatterjee","given":"Chandrima B"}],"accessed":{"date-parts":[["2020",6,6]]},"issued":{"date-parts":[["2006"]]}}}],"schema":"https://github.com/citation-style-language/schema/raw/master/csl-citation.json"} </w:instrText>
      </w:r>
      <w:r w:rsidR="008E516C" w:rsidRPr="00492004">
        <w:rPr>
          <w:rFonts w:ascii="Times New Roman" w:eastAsia="Times New Roman" w:hAnsi="Times New Roman" w:cs="Times New Roman"/>
          <w:color w:val="2F5496" w:themeColor="accent1" w:themeShade="BF"/>
          <w:sz w:val="24"/>
          <w:szCs w:val="24"/>
          <w:rPrChange w:id="99" w:author="Ekatha Ann J" w:date="2020-08-18T12:59:00Z">
            <w:rPr>
              <w:rFonts w:ascii="Times New Roman" w:eastAsia="Times New Roman" w:hAnsi="Times New Roman" w:cs="Times New Roman"/>
              <w:color w:val="2F5496" w:themeColor="accent1" w:themeShade="BF"/>
              <w:sz w:val="24"/>
              <w:szCs w:val="24"/>
            </w:rPr>
          </w:rPrChange>
        </w:rPr>
        <w:fldChar w:fldCharType="separate"/>
      </w:r>
      <w:r w:rsidR="008E516C" w:rsidRPr="00492004">
        <w:rPr>
          <w:rFonts w:ascii="Times New Roman" w:hAnsi="Times New Roman" w:cs="Times New Roman"/>
          <w:color w:val="2F5496" w:themeColor="accent1" w:themeShade="BF"/>
          <w:sz w:val="24"/>
          <w:rPrChange w:id="100" w:author="Ekatha Ann J" w:date="2020-08-18T12:59:00Z">
            <w:rPr>
              <w:rFonts w:ascii="Times New Roman" w:hAnsi="Times New Roman" w:cs="Times New Roman"/>
              <w:sz w:val="24"/>
            </w:rPr>
          </w:rPrChange>
        </w:rPr>
        <w:t>(11)</w:t>
      </w:r>
      <w:r w:rsidR="008E516C" w:rsidRPr="00492004">
        <w:rPr>
          <w:rFonts w:ascii="Times New Roman" w:eastAsia="Times New Roman" w:hAnsi="Times New Roman" w:cs="Times New Roman"/>
          <w:color w:val="2F5496" w:themeColor="accent1" w:themeShade="BF"/>
          <w:sz w:val="24"/>
          <w:szCs w:val="24"/>
          <w:rPrChange w:id="101" w:author="Ekatha Ann J" w:date="2020-08-18T12:59:00Z">
            <w:rPr>
              <w:rFonts w:ascii="Times New Roman" w:eastAsia="Times New Roman" w:hAnsi="Times New Roman" w:cs="Times New Roman"/>
              <w:color w:val="2F5496" w:themeColor="accent1" w:themeShade="BF"/>
              <w:sz w:val="24"/>
              <w:szCs w:val="24"/>
            </w:rPr>
          </w:rPrChange>
        </w:rPr>
        <w:fldChar w:fldCharType="end"/>
      </w:r>
      <w:del w:id="102" w:author="Ekatha Ann J" w:date="2020-08-18T12:44:00Z">
        <w:r w:rsidR="00DF3C49" w:rsidRPr="000D4257" w:rsidDel="008E516C">
          <w:rPr>
            <w:rFonts w:ascii="Times New Roman" w:eastAsia="Times New Roman" w:hAnsi="Times New Roman" w:cs="Times New Roman"/>
            <w:color w:val="2F5496" w:themeColor="accent1" w:themeShade="BF"/>
            <w:sz w:val="24"/>
            <w:szCs w:val="24"/>
          </w:rPr>
          <w:fldChar w:fldCharType="begin"/>
        </w:r>
        <w:r w:rsidR="00DF3C49" w:rsidRPr="000D4257" w:rsidDel="008E516C">
          <w:rPr>
            <w:rFonts w:ascii="Times New Roman" w:eastAsia="Times New Roman" w:hAnsi="Times New Roman" w:cs="Times New Roman"/>
            <w:color w:val="2F5496" w:themeColor="accent1" w:themeShade="BF"/>
            <w:sz w:val="24"/>
            <w:szCs w:val="24"/>
          </w:rPr>
          <w:delInstrText xml:space="preserve"> ADDIN ZOTERO_ITEM CSL_CITATION {"citationID":"Bmh9jIEu","properties":{"formattedCitation":"(11)","plainCitation":"(11)","noteIndex":0},"citationItems":[{"id":124,"uris":["http://zotero.org/users/local/IBKgUHwf/items/DMPLERIC"],"uri":["http://zotero.org/users/local/IBKgUHwf/items/DMPLERIC"],"itemData":{"id":124,"type":"report","event-place":"Mumbai","publisher":"Centre for Enquiry into Health and Allied Themes","publisher-place":"Mumbai","title":"Identities in Motion; Migration and Health In India","URL":"http://www.cehat.org/go/uploads/Hhr/migrants.pdf","author":[{"family":"Chatterjee","given":"Chandrima B"}],"accessed":{"date-parts":[["2020",6,6]]},"issued":{"date-parts":[["2006"]]}}}],"schema":"https://github.com/citation-style-language/schema/raw/master/csl-citation.json"} </w:delInstrText>
        </w:r>
        <w:r w:rsidR="00DF3C49" w:rsidRPr="000D4257" w:rsidDel="008E516C">
          <w:rPr>
            <w:rFonts w:ascii="Times New Roman" w:eastAsia="Times New Roman" w:hAnsi="Times New Roman" w:cs="Times New Roman"/>
            <w:color w:val="2F5496" w:themeColor="accent1" w:themeShade="BF"/>
            <w:sz w:val="24"/>
            <w:szCs w:val="24"/>
          </w:rPr>
          <w:fldChar w:fldCharType="separate"/>
        </w:r>
        <w:r w:rsidR="00DF3C49" w:rsidRPr="000D4257" w:rsidDel="008E516C">
          <w:rPr>
            <w:rFonts w:ascii="Times New Roman" w:hAnsi="Times New Roman" w:cs="Times New Roman"/>
            <w:color w:val="2F5496" w:themeColor="accent1" w:themeShade="BF"/>
            <w:sz w:val="24"/>
            <w:szCs w:val="24"/>
          </w:rPr>
          <w:delText>(11)</w:delText>
        </w:r>
        <w:r w:rsidR="00DF3C49" w:rsidRPr="000D4257" w:rsidDel="008E516C">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These vulnerabilities have been exposed and amplified in the current COVID-19 crisis, where the imposed lockdown, ban on movement within the country and suspended public transport at short notice left millions of low-income migrants stranded and starving.</w:t>
      </w:r>
      <w:r w:rsidR="005666E2">
        <w:rPr>
          <w:rFonts w:ascii="Times New Roman" w:eastAsia="Times New Roman" w:hAnsi="Times New Roman" w:cs="Times New Roman"/>
          <w:sz w:val="24"/>
          <w:szCs w:val="24"/>
        </w:rPr>
        <w:t xml:space="preserve"> </w:t>
      </w:r>
      <w:r w:rsidR="005666E2" w:rsidRPr="000D4257">
        <w:rPr>
          <w:rFonts w:ascii="Times New Roman" w:eastAsia="Times New Roman" w:hAnsi="Times New Roman" w:cs="Times New Roman"/>
          <w:color w:val="000000"/>
          <w:sz w:val="24"/>
          <w:szCs w:val="24"/>
          <w:highlight w:val="white"/>
        </w:rPr>
        <w:t>A state’s response to a crisis is largely shaped by policies and systems that are already in place</w:t>
      </w:r>
      <w:del w:id="103" w:author="Ekatha Ann J" w:date="2020-08-18T12:45:00Z">
        <w:r w:rsidR="005666E2" w:rsidDel="008E516C">
          <w:rPr>
            <w:rFonts w:ascii="Times New Roman" w:eastAsia="Times New Roman" w:hAnsi="Times New Roman" w:cs="Times New Roman"/>
            <w:color w:val="2F5496" w:themeColor="accent1" w:themeShade="BF"/>
            <w:sz w:val="24"/>
            <w:szCs w:val="24"/>
            <w:highlight w:val="white"/>
          </w:rPr>
          <w:delText xml:space="preserve"> </w:delText>
        </w:r>
      </w:del>
      <w:ins w:id="104" w:author="Ekatha Ann J" w:date="2020-08-18T12:59:00Z">
        <w:r w:rsidR="00492004">
          <w:rPr>
            <w:rFonts w:ascii="Times New Roman" w:eastAsia="Times New Roman" w:hAnsi="Times New Roman" w:cs="Times New Roman"/>
            <w:color w:val="2F5496" w:themeColor="accent1" w:themeShade="BF"/>
            <w:sz w:val="24"/>
            <w:szCs w:val="24"/>
            <w:highlight w:val="white"/>
          </w:rPr>
          <w:t xml:space="preserve"> </w:t>
        </w:r>
      </w:ins>
      <w:r w:rsidR="00492004" w:rsidRPr="00492004">
        <w:rPr>
          <w:rFonts w:ascii="Times New Roman" w:eastAsia="Times New Roman" w:hAnsi="Times New Roman" w:cs="Times New Roman"/>
          <w:color w:val="2F5496" w:themeColor="accent1" w:themeShade="BF"/>
          <w:sz w:val="24"/>
          <w:szCs w:val="24"/>
          <w:highlight w:val="white"/>
          <w:rPrChange w:id="105" w:author="Ekatha Ann J" w:date="2020-08-18T13:00:00Z">
            <w:rPr>
              <w:rFonts w:ascii="Times New Roman" w:eastAsia="Times New Roman" w:hAnsi="Times New Roman" w:cs="Times New Roman"/>
              <w:color w:val="2F5496" w:themeColor="accent1" w:themeShade="BF"/>
              <w:sz w:val="24"/>
              <w:szCs w:val="24"/>
              <w:highlight w:val="white"/>
            </w:rPr>
          </w:rPrChange>
        </w:rPr>
        <w:fldChar w:fldCharType="begin"/>
      </w:r>
      <w:r w:rsidR="00492004" w:rsidRPr="00492004">
        <w:rPr>
          <w:rFonts w:ascii="Times New Roman" w:eastAsia="Times New Roman" w:hAnsi="Times New Roman" w:cs="Times New Roman"/>
          <w:color w:val="2F5496" w:themeColor="accent1" w:themeShade="BF"/>
          <w:sz w:val="24"/>
          <w:szCs w:val="24"/>
          <w:highlight w:val="white"/>
        </w:rPr>
        <w:instrText xml:space="preserve"> ADDIN ZOTERO_ITEM CSL_CITATION {"citationID":"p8S2BW0G","properties":{"formattedCitation":"(12)","plainCitation":"(12)","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highlight w:val="white"/>
          <w:rPrChange w:id="106" w:author="Ekatha Ann J" w:date="2020-08-18T13:00:00Z">
            <w:rPr>
              <w:rFonts w:ascii="Times New Roman" w:eastAsia="Times New Roman" w:hAnsi="Times New Roman" w:cs="Times New Roman"/>
              <w:color w:val="2F5496" w:themeColor="accent1" w:themeShade="BF"/>
              <w:sz w:val="24"/>
              <w:szCs w:val="24"/>
              <w:highlight w:val="white"/>
            </w:rPr>
          </w:rPrChange>
        </w:rPr>
        <w:fldChar w:fldCharType="separate"/>
      </w:r>
      <w:r w:rsidR="00492004" w:rsidRPr="00492004">
        <w:rPr>
          <w:rFonts w:ascii="Times New Roman" w:hAnsi="Times New Roman" w:cs="Times New Roman"/>
          <w:color w:val="2F5496" w:themeColor="accent1" w:themeShade="BF"/>
          <w:sz w:val="24"/>
          <w:highlight w:val="white"/>
          <w:rPrChange w:id="107" w:author="Ekatha Ann J" w:date="2020-08-18T13:00:00Z">
            <w:rPr>
              <w:rFonts w:ascii="Times New Roman" w:hAnsi="Times New Roman" w:cs="Times New Roman"/>
              <w:sz w:val="24"/>
              <w:highlight w:val="white"/>
            </w:rPr>
          </w:rPrChange>
        </w:rPr>
        <w:t>(12)</w:t>
      </w:r>
      <w:r w:rsidR="00492004" w:rsidRPr="00492004">
        <w:rPr>
          <w:rFonts w:ascii="Times New Roman" w:eastAsia="Times New Roman" w:hAnsi="Times New Roman" w:cs="Times New Roman"/>
          <w:color w:val="2F5496" w:themeColor="accent1" w:themeShade="BF"/>
          <w:sz w:val="24"/>
          <w:szCs w:val="24"/>
          <w:highlight w:val="white"/>
          <w:rPrChange w:id="108" w:author="Ekatha Ann J" w:date="2020-08-18T13:00:00Z">
            <w:rPr>
              <w:rFonts w:ascii="Times New Roman" w:eastAsia="Times New Roman" w:hAnsi="Times New Roman" w:cs="Times New Roman"/>
              <w:color w:val="2F5496" w:themeColor="accent1" w:themeShade="BF"/>
              <w:sz w:val="24"/>
              <w:szCs w:val="24"/>
              <w:highlight w:val="white"/>
            </w:rPr>
          </w:rPrChange>
        </w:rPr>
        <w:fldChar w:fldCharType="end"/>
      </w:r>
      <w:del w:id="109" w:author="Ekatha Ann J" w:date="2020-08-18T12:59:00Z">
        <w:r w:rsidR="008E516C" w:rsidDel="00492004">
          <w:rPr>
            <w:rFonts w:ascii="Times New Roman" w:eastAsia="Times New Roman" w:hAnsi="Times New Roman" w:cs="Times New Roman"/>
            <w:color w:val="2F5496" w:themeColor="accent1" w:themeShade="BF"/>
            <w:sz w:val="24"/>
            <w:szCs w:val="24"/>
            <w:highlight w:val="white"/>
          </w:rPr>
          <w:fldChar w:fldCharType="begin"/>
        </w:r>
        <w:r w:rsidR="008E516C" w:rsidDel="00492004">
          <w:rPr>
            <w:rFonts w:ascii="Times New Roman" w:eastAsia="Times New Roman" w:hAnsi="Times New Roman" w:cs="Times New Roman"/>
            <w:color w:val="2F5496" w:themeColor="accent1" w:themeShade="BF"/>
            <w:sz w:val="24"/>
            <w:szCs w:val="24"/>
            <w:highlight w:val="white"/>
          </w:rPr>
          <w:delInstrText xml:space="preserve"> ADDIN ZOTERO_ITEM CSL_CITATION {"citationID":"nPyPH2ly","properties":{"formattedCitation":"(12)","plainCitation":"(12)","noteIndex":0},"citationItems":[{"id":199,"uris":["http://zotero.org/users/local/IBKgUHwf/items/BYZ6794W"],"uri":["http://zotero.org/users/local/IBKgUHwf/items/BYZ6794W"],"itemData":{"id":199,"type":"report","event-place":"Kolkata","language":"en","publisher":"Mahanirban Calcutta Research Group","publisher-place":"Kolkata","title":"Borders of an Epidemic - COVID-19 and Migrant Workers","collection-editor":[{"family":"Samaddar","given":"Ranabir"}],"issued":{"date-parts":[["2020"]]}}}],"schema":"https://github.com/citation-style-language/schema/raw/master/csl-citation.json"} </w:delInstrText>
        </w:r>
        <w:r w:rsidR="008E516C" w:rsidDel="00492004">
          <w:rPr>
            <w:rFonts w:ascii="Times New Roman" w:eastAsia="Times New Roman" w:hAnsi="Times New Roman" w:cs="Times New Roman"/>
            <w:color w:val="2F5496" w:themeColor="accent1" w:themeShade="BF"/>
            <w:sz w:val="24"/>
            <w:szCs w:val="24"/>
            <w:highlight w:val="white"/>
          </w:rPr>
          <w:fldChar w:fldCharType="separate"/>
        </w:r>
        <w:r w:rsidR="008E516C" w:rsidRPr="008E516C" w:rsidDel="00492004">
          <w:rPr>
            <w:rFonts w:ascii="Times New Roman" w:hAnsi="Times New Roman" w:cs="Times New Roman"/>
            <w:sz w:val="24"/>
            <w:highlight w:val="white"/>
          </w:rPr>
          <w:delText>(12)</w:delText>
        </w:r>
        <w:r w:rsidR="008E516C" w:rsidDel="00492004">
          <w:rPr>
            <w:rFonts w:ascii="Times New Roman" w:eastAsia="Times New Roman" w:hAnsi="Times New Roman" w:cs="Times New Roman"/>
            <w:color w:val="2F5496" w:themeColor="accent1" w:themeShade="BF"/>
            <w:sz w:val="24"/>
            <w:szCs w:val="24"/>
            <w:highlight w:val="white"/>
          </w:rPr>
          <w:fldChar w:fldCharType="end"/>
        </w:r>
      </w:del>
      <w:del w:id="110" w:author="Ekatha Ann J" w:date="2020-08-18T12:45:00Z">
        <w:r w:rsidR="005666E2" w:rsidRPr="001D236F" w:rsidDel="008E516C">
          <w:rPr>
            <w:rFonts w:ascii="Times New Roman" w:eastAsia="Times New Roman" w:hAnsi="Times New Roman" w:cs="Times New Roman"/>
            <w:color w:val="2F5496" w:themeColor="accent1" w:themeShade="BF"/>
            <w:sz w:val="24"/>
            <w:szCs w:val="24"/>
            <w:highlight w:val="white"/>
          </w:rPr>
          <w:fldChar w:fldCharType="begin"/>
        </w:r>
        <w:r w:rsidR="005666E2" w:rsidRPr="005666E2" w:rsidDel="008E516C">
          <w:rPr>
            <w:rFonts w:ascii="Times New Roman" w:eastAsia="Times New Roman" w:hAnsi="Times New Roman" w:cs="Times New Roman"/>
            <w:color w:val="2F5496" w:themeColor="accent1" w:themeShade="BF"/>
            <w:sz w:val="24"/>
            <w:szCs w:val="24"/>
            <w:highlight w:val="white"/>
          </w:rPr>
          <w:delInstrText xml:space="preserve"> ADDIN ZOTERO_ITEM CSL_CITATION {"citationID":"QwVlxByK","properties":{"formattedCitation":"(12)","plainCitation":"(12)","noteIndex":0},"citationItems":[{"id":199,"uris":["http://zotero.org/users/local/IBKgUHwf/items/BYZ6794W"],"uri":["http://zotero.org/users/local/IBKgUHwf/items/BYZ6794W"],"itemData":{"id":199,"type":"report","event-place":"Kolkata","language":"en","publisher":"Mahanirban Calcutta Research Group","publisher-place":"Kolkata","title":"Borders of an Epidemic - COVID-19 and Migrant Workers","collection-editor":[{"family":"Samaddar","given":"Ranabir"}],"issued":{"date-parts":[["2020"]]}}}],"schema":"https://github.com/citation-style-language/schema/raw/master/csl-citation.json"} </w:delInstrText>
        </w:r>
        <w:r w:rsidR="005666E2" w:rsidRPr="001D236F" w:rsidDel="008E516C">
          <w:rPr>
            <w:rFonts w:ascii="Times New Roman" w:eastAsia="Times New Roman" w:hAnsi="Times New Roman" w:cs="Times New Roman"/>
            <w:color w:val="2F5496" w:themeColor="accent1" w:themeShade="BF"/>
            <w:sz w:val="24"/>
            <w:szCs w:val="24"/>
            <w:highlight w:val="white"/>
          </w:rPr>
          <w:fldChar w:fldCharType="separate"/>
        </w:r>
        <w:r w:rsidR="005666E2" w:rsidRPr="00F1570A" w:rsidDel="008E516C">
          <w:rPr>
            <w:rFonts w:ascii="Times New Roman" w:hAnsi="Times New Roman" w:cs="Times New Roman"/>
            <w:color w:val="2F5496" w:themeColor="accent1" w:themeShade="BF"/>
            <w:sz w:val="24"/>
            <w:highlight w:val="white"/>
          </w:rPr>
          <w:delText>(12)</w:delText>
        </w:r>
        <w:r w:rsidR="005666E2" w:rsidRPr="001D236F" w:rsidDel="008E516C">
          <w:rPr>
            <w:rFonts w:ascii="Times New Roman" w:eastAsia="Times New Roman" w:hAnsi="Times New Roman" w:cs="Times New Roman"/>
            <w:color w:val="2F5496" w:themeColor="accent1" w:themeShade="BF"/>
            <w:sz w:val="24"/>
            <w:szCs w:val="24"/>
            <w:highlight w:val="white"/>
          </w:rPr>
          <w:fldChar w:fldCharType="end"/>
        </w:r>
      </w:del>
      <w:r w:rsidR="005666E2" w:rsidRPr="000D4257">
        <w:rPr>
          <w:rFonts w:ascii="Times New Roman" w:eastAsia="Times New Roman" w:hAnsi="Times New Roman" w:cs="Times New Roman"/>
          <w:color w:val="000000"/>
          <w:sz w:val="24"/>
          <w:szCs w:val="24"/>
          <w:highlight w:val="white"/>
        </w:rPr>
        <w:t xml:space="preserve">. In this instance, </w:t>
      </w:r>
      <w:r w:rsidR="00F1570A">
        <w:rPr>
          <w:rFonts w:ascii="Times New Roman" w:eastAsia="Times New Roman" w:hAnsi="Times New Roman" w:cs="Times New Roman"/>
          <w:color w:val="000000"/>
          <w:sz w:val="24"/>
          <w:szCs w:val="24"/>
          <w:highlight w:val="white"/>
        </w:rPr>
        <w:t>this response failed to take the concerns of</w:t>
      </w:r>
      <w:r w:rsidR="005666E2" w:rsidRPr="000D4257">
        <w:rPr>
          <w:rFonts w:ascii="Times New Roman" w:eastAsia="Times New Roman" w:hAnsi="Times New Roman" w:cs="Times New Roman"/>
          <w:color w:val="000000"/>
          <w:sz w:val="24"/>
          <w:szCs w:val="24"/>
          <w:highlight w:val="white"/>
        </w:rPr>
        <w:t xml:space="preserve"> low-income internal migrants</w:t>
      </w:r>
      <w:r w:rsidR="00F1570A">
        <w:rPr>
          <w:rFonts w:ascii="Times New Roman" w:eastAsia="Times New Roman" w:hAnsi="Times New Roman" w:cs="Times New Roman"/>
          <w:color w:val="000000"/>
          <w:sz w:val="24"/>
          <w:szCs w:val="24"/>
          <w:highlight w:val="white"/>
        </w:rPr>
        <w:t xml:space="preserve"> </w:t>
      </w:r>
      <w:r w:rsidR="005666E2" w:rsidRPr="000D4257">
        <w:rPr>
          <w:rFonts w:ascii="Times New Roman" w:eastAsia="Times New Roman" w:hAnsi="Times New Roman" w:cs="Times New Roman"/>
          <w:color w:val="000000"/>
          <w:sz w:val="24"/>
          <w:szCs w:val="24"/>
          <w:highlight w:val="white"/>
        </w:rPr>
        <w:t xml:space="preserve">into consideration while announcing the </w:t>
      </w:r>
      <w:r w:rsidR="0052314B" w:rsidRPr="000D4257">
        <w:rPr>
          <w:rFonts w:ascii="Times New Roman" w:eastAsia="Times New Roman" w:hAnsi="Times New Roman" w:cs="Times New Roman"/>
          <w:color w:val="000000"/>
          <w:sz w:val="24"/>
          <w:szCs w:val="24"/>
          <w:highlight w:val="white"/>
        </w:rPr>
        <w:t>lockdown and</w:t>
      </w:r>
      <w:r w:rsidR="005666E2" w:rsidRPr="000D4257">
        <w:rPr>
          <w:rFonts w:ascii="Times New Roman" w:eastAsia="Times New Roman" w:hAnsi="Times New Roman" w:cs="Times New Roman"/>
          <w:color w:val="000000"/>
          <w:sz w:val="24"/>
          <w:szCs w:val="24"/>
          <w:highlight w:val="white"/>
        </w:rPr>
        <w:t xml:space="preserve"> was caught on the backfoot when tragedy ensued.</w:t>
      </w:r>
      <w:r w:rsidR="005666E2">
        <w:rPr>
          <w:rFonts w:ascii="Times New Roman" w:eastAsia="Times New Roman" w:hAnsi="Times New Roman" w:cs="Times New Roman"/>
          <w:color w:val="000000"/>
          <w:sz w:val="24"/>
          <w:szCs w:val="24"/>
          <w:highlight w:val="white"/>
        </w:rPr>
        <w:t xml:space="preserve"> </w:t>
      </w:r>
      <w:r w:rsidR="005666E2" w:rsidRPr="000D4257">
        <w:rPr>
          <w:rFonts w:ascii="Times New Roman" w:eastAsia="Times New Roman" w:hAnsi="Times New Roman" w:cs="Times New Roman"/>
          <w:color w:val="000000"/>
          <w:sz w:val="24"/>
          <w:szCs w:val="24"/>
          <w:highlight w:val="white"/>
        </w:rPr>
        <w:t>The structural gaps in existing policies and systems for migrants were laid bare</w:t>
      </w:r>
      <w:del w:id="111" w:author="Ekatha Ann J" w:date="2020-08-17T11:46:00Z">
        <w:r w:rsidR="00F1570A" w:rsidDel="00B23B4D">
          <w:rPr>
            <w:rFonts w:ascii="Times New Roman" w:eastAsia="Times New Roman" w:hAnsi="Times New Roman" w:cs="Times New Roman"/>
            <w:color w:val="000000"/>
            <w:sz w:val="24"/>
            <w:szCs w:val="24"/>
            <w:highlight w:val="white"/>
          </w:rPr>
          <w:delText xml:space="preserve"> (58)</w:delText>
        </w:r>
      </w:del>
      <w:r w:rsidR="005666E2" w:rsidRPr="000D4257">
        <w:rPr>
          <w:rFonts w:ascii="Times New Roman" w:eastAsia="Times New Roman" w:hAnsi="Times New Roman" w:cs="Times New Roman"/>
          <w:color w:val="000000"/>
          <w:sz w:val="24"/>
          <w:szCs w:val="24"/>
          <w:highlight w:val="white"/>
        </w:rPr>
        <w:t>.</w:t>
      </w:r>
      <w:r w:rsidRPr="000D4257">
        <w:rPr>
          <w:rFonts w:ascii="Times New Roman" w:eastAsia="Times New Roman" w:hAnsi="Times New Roman" w:cs="Times New Roman"/>
          <w:sz w:val="24"/>
          <w:szCs w:val="24"/>
        </w:rPr>
        <w:t xml:space="preserve"> </w:t>
      </w:r>
      <w:r w:rsidR="005666E2">
        <w:rPr>
          <w:rFonts w:ascii="Times New Roman" w:eastAsia="Times New Roman" w:hAnsi="Times New Roman" w:cs="Times New Roman"/>
          <w:sz w:val="24"/>
          <w:szCs w:val="24"/>
        </w:rPr>
        <w:t>R</w:t>
      </w:r>
      <w:r w:rsidRPr="000D4257">
        <w:rPr>
          <w:rFonts w:ascii="Times New Roman" w:eastAsia="Times New Roman" w:hAnsi="Times New Roman" w:cs="Times New Roman"/>
          <w:sz w:val="24"/>
          <w:szCs w:val="24"/>
        </w:rPr>
        <w:t>eports emerged of these vulnerable groups being lathi-charged and frog-marched on interstate highways for ‘flouting’ lockdown measures, and sprayed with disinfectants</w:t>
      </w:r>
      <w:del w:id="112" w:author="Ekatha Ann J" w:date="2020-08-18T12:47:00Z">
        <w:r w:rsidR="00DF3C49" w:rsidRPr="000D4257" w:rsidDel="003D6DE4">
          <w:rPr>
            <w:rFonts w:ascii="Times New Roman" w:eastAsia="Times New Roman" w:hAnsi="Times New Roman" w:cs="Times New Roman"/>
            <w:sz w:val="24"/>
            <w:szCs w:val="24"/>
          </w:rPr>
          <w:delText xml:space="preserve"> </w:delText>
        </w:r>
      </w:del>
      <w:ins w:id="113" w:author="Ekatha Ann J" w:date="2020-08-18T12:47:00Z">
        <w:r w:rsidR="003D6DE4">
          <w:rPr>
            <w:rFonts w:ascii="Times New Roman" w:eastAsia="Times New Roman" w:hAnsi="Times New Roman" w:cs="Times New Roman"/>
            <w:sz w:val="24"/>
            <w:szCs w:val="24"/>
          </w:rPr>
          <w:t xml:space="preserve"> </w:t>
        </w:r>
      </w:ins>
      <w:r w:rsidR="00492004" w:rsidRPr="00492004">
        <w:rPr>
          <w:rFonts w:ascii="Times New Roman" w:eastAsia="Times New Roman" w:hAnsi="Times New Roman" w:cs="Times New Roman"/>
          <w:color w:val="2F5496" w:themeColor="accent1" w:themeShade="BF"/>
          <w:sz w:val="24"/>
          <w:szCs w:val="24"/>
          <w:rPrChange w:id="114" w:author="Ekatha Ann J" w:date="2020-08-18T13:00:00Z">
            <w:rPr>
              <w:rFonts w:ascii="Times New Roman" w:eastAsia="Times New Roman" w:hAnsi="Times New Roman" w:cs="Times New Roman"/>
              <w:sz w:val="24"/>
              <w:szCs w:val="24"/>
            </w:rPr>
          </w:rPrChange>
        </w:rPr>
        <w:fldChar w:fldCharType="begin"/>
      </w:r>
      <w:r w:rsidR="00492004" w:rsidRPr="00492004">
        <w:rPr>
          <w:rFonts w:ascii="Times New Roman" w:eastAsia="Times New Roman" w:hAnsi="Times New Roman" w:cs="Times New Roman"/>
          <w:color w:val="2F5496" w:themeColor="accent1" w:themeShade="BF"/>
          <w:sz w:val="24"/>
          <w:szCs w:val="24"/>
          <w:rPrChange w:id="115" w:author="Ekatha Ann J" w:date="2020-08-18T13:00:00Z">
            <w:rPr>
              <w:rFonts w:ascii="Times New Roman" w:eastAsia="Times New Roman" w:hAnsi="Times New Roman" w:cs="Times New Roman"/>
              <w:sz w:val="24"/>
              <w:szCs w:val="24"/>
            </w:rPr>
          </w:rPrChange>
        </w:rPr>
        <w:instrText xml:space="preserve"> ADDIN ZOTERO_ITEM CSL_CITATION {"citationID":"XXkWQKYU","properties":{"formattedCitation":"(13,14)","plainCitation":"(13,14)","noteIndex":0},"citationItems":[{"id":82,"uris":["http://zotero.org/users/local/IBKgUHwf/items/BMBB62KC"],"uri":["http://zotero.org/users/local/IBKgUHwf/items/BMBB62KC"],"itemData":{"id":82,"type":"webpage","container-title":"News18 India","title":"Migrant Workers Returning Home Punished by Cops for Violating Lockdown, Made to Hop Like Frogs","URL":"https://www.news18.com/news/india/migrant-workers-returning-home-punished-by-cops-for-violating-lockdown-made-to-hop-like-frogsmigrant-workers-returning-home-punished-by-cops-for-violating-lockdown-made-to-hop-like-frogs-2552567.html","author":[{"family":"PTI","given":""}],"accessed":{"date-parts":[["2020",6,3]]},"issued":{"date-parts":[["2020",3,26]]}}},{"id":192,"uris":["http://zotero.org/users/local/IBKgUHwf/items/JWEVTAV5"],"uri":["http://zotero.org/users/local/IBKgUHwf/items/JWEVTAV5"],"itemData":{"id":192,"type":"webpage","abstract":"The Indian state of Uttar Pradesh has sparked controversy after migrant workers, returning home during a nationwide coronavirus lockdown, were doused in bleach disinfectant used to sanitize buses.","container-title":"CNN","note":"source: www.cnn.com","title":"Migrant workers sprayed with disinfectant in one Indian state","URL":"https://www.cnn.com/2020/03/30/india/india-migrant-workers-sprayed-intl/index.html","author":[{"family":"Gupta","given":"Swati"},{"family":"Mitra","given":"Esha"},{"family":"Sud","given":"Vedika"}],"accessed":{"date-parts":[["2020",8,6]]},"issued":{"date-parts":[["2020",4,1]]}}}],"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rPrChange w:id="116" w:author="Ekatha Ann J" w:date="2020-08-18T13:00:00Z">
            <w:rPr>
              <w:rFonts w:ascii="Times New Roman" w:eastAsia="Times New Roman" w:hAnsi="Times New Roman" w:cs="Times New Roman"/>
              <w:sz w:val="24"/>
              <w:szCs w:val="24"/>
            </w:rPr>
          </w:rPrChange>
        </w:rPr>
        <w:fldChar w:fldCharType="separate"/>
      </w:r>
      <w:r w:rsidR="00492004" w:rsidRPr="00492004">
        <w:rPr>
          <w:rFonts w:ascii="Times New Roman" w:hAnsi="Times New Roman" w:cs="Times New Roman"/>
          <w:color w:val="2F5496" w:themeColor="accent1" w:themeShade="BF"/>
          <w:sz w:val="24"/>
          <w:rPrChange w:id="117" w:author="Ekatha Ann J" w:date="2020-08-18T13:00:00Z">
            <w:rPr>
              <w:rFonts w:ascii="Times New Roman" w:hAnsi="Times New Roman" w:cs="Times New Roman"/>
              <w:sz w:val="24"/>
            </w:rPr>
          </w:rPrChange>
        </w:rPr>
        <w:t>(13,14)</w:t>
      </w:r>
      <w:r w:rsidR="00492004" w:rsidRPr="00492004">
        <w:rPr>
          <w:rFonts w:ascii="Times New Roman" w:eastAsia="Times New Roman" w:hAnsi="Times New Roman" w:cs="Times New Roman"/>
          <w:color w:val="2F5496" w:themeColor="accent1" w:themeShade="BF"/>
          <w:sz w:val="24"/>
          <w:szCs w:val="24"/>
          <w:rPrChange w:id="118" w:author="Ekatha Ann J" w:date="2020-08-18T13:00:00Z">
            <w:rPr>
              <w:rFonts w:ascii="Times New Roman" w:eastAsia="Times New Roman" w:hAnsi="Times New Roman" w:cs="Times New Roman"/>
              <w:sz w:val="24"/>
              <w:szCs w:val="24"/>
            </w:rPr>
          </w:rPrChange>
        </w:rPr>
        <w:fldChar w:fldCharType="end"/>
      </w:r>
      <w:del w:id="119" w:author="Ekatha Ann J" w:date="2020-08-18T13:00:00Z">
        <w:r w:rsidR="003D6DE4" w:rsidDel="00492004">
          <w:rPr>
            <w:rFonts w:ascii="Times New Roman" w:eastAsia="Times New Roman" w:hAnsi="Times New Roman" w:cs="Times New Roman"/>
            <w:sz w:val="24"/>
            <w:szCs w:val="24"/>
          </w:rPr>
          <w:fldChar w:fldCharType="begin"/>
        </w:r>
        <w:r w:rsidR="003D6DE4" w:rsidDel="00492004">
          <w:rPr>
            <w:rFonts w:ascii="Times New Roman" w:eastAsia="Times New Roman" w:hAnsi="Times New Roman" w:cs="Times New Roman"/>
            <w:sz w:val="24"/>
            <w:szCs w:val="24"/>
          </w:rPr>
          <w:delInstrText xml:space="preserve"> ADDIN ZOTERO_ITEM CSL_CITATION {"citationID":"qEcS5R7n","properties":{"formattedCitation":"(13,14)","plainCitation":"(13,14)","noteIndex":0},"citationItems":[{"id":82,"uris":["http://zotero.org/users/local/IBKgUHwf/items/BMBB62KC"],"uri":["http://zotero.org/users/local/IBKgUHwf/items/BMBB62KC"],"itemData":{"id":82,"type":"webpage","container-title":"News18 India","title":"Migrant Workers Returning Home Punished by Cops for Violating Lockdown, Made to Hop Like Frogs","URL":"https://www.news18.com/news/india/migrant-workers-returning-home-punished-by-cops-for-violating-lockdown-made-to-hop-like-frogsmigrant-workers-returning-home-punished-by-cops-for-violating-lockdown-made-to-hop-like-frogs-2552567.html","author":[{"family":"PTI","given":""}],"accessed":{"date-parts":[["2020",6,3]]},"issued":{"date-parts":[["2020",3,26]]}}},{"id":192,"uris":["http://zotero.org/users/local/IBKgUHwf/items/JWEVTAV5"],"uri":["http://zotero.org/users/local/IBKgUHwf/items/JWEVTAV5"],"itemData":{"id":192,"type":"webpage","abstract":"The Indian state of Uttar Pradesh has sparked controversy after migrant workers, returning home during a nationwide coronavirus lockdown, were doused in bleach disinfectant used to sanitize buses.","container-title":"CNN","note":"source: www.cnn.com","title":"Migrant workers sprayed with disinfectant in one Indian state","URL":"https://www.cnn.com/2020/03/30/india/india-migrant-workers-sprayed-intl/index.html","author":[{"family":"Gupta","given":"Swati"},{"family":"Mitra","given":"Esha"},{"family":"Sud","given":"Vedika"}],"accessed":{"date-parts":[["2020",8,6]]},"issued":{"date-parts":[["2020",4,1]]}}}],"schema":"https://github.com/citation-style-language/schema/raw/master/csl-citation.json"} </w:delInstrText>
        </w:r>
        <w:r w:rsidR="003D6DE4" w:rsidDel="00492004">
          <w:rPr>
            <w:rFonts w:ascii="Times New Roman" w:eastAsia="Times New Roman" w:hAnsi="Times New Roman" w:cs="Times New Roman"/>
            <w:sz w:val="24"/>
            <w:szCs w:val="24"/>
          </w:rPr>
          <w:fldChar w:fldCharType="separate"/>
        </w:r>
        <w:r w:rsidR="003D6DE4" w:rsidRPr="003D6DE4" w:rsidDel="00492004">
          <w:rPr>
            <w:rFonts w:ascii="Times New Roman" w:hAnsi="Times New Roman" w:cs="Times New Roman"/>
            <w:sz w:val="24"/>
          </w:rPr>
          <w:delText>(13,14)</w:delText>
        </w:r>
        <w:r w:rsidR="003D6DE4" w:rsidDel="00492004">
          <w:rPr>
            <w:rFonts w:ascii="Times New Roman" w:eastAsia="Times New Roman" w:hAnsi="Times New Roman" w:cs="Times New Roman"/>
            <w:sz w:val="24"/>
            <w:szCs w:val="24"/>
          </w:rPr>
          <w:fldChar w:fldCharType="end"/>
        </w:r>
      </w:del>
      <w:del w:id="120" w:author="Ekatha Ann J" w:date="2020-08-18T12:47:00Z">
        <w:r w:rsidR="00CF6FD4" w:rsidRPr="001D236F" w:rsidDel="003D6DE4">
          <w:rPr>
            <w:rFonts w:ascii="Times New Roman" w:eastAsia="Times New Roman" w:hAnsi="Times New Roman" w:cs="Times New Roman"/>
            <w:color w:val="2F5496" w:themeColor="accent1" w:themeShade="BF"/>
            <w:sz w:val="24"/>
            <w:szCs w:val="24"/>
            <w:highlight w:val="white"/>
          </w:rPr>
          <w:fldChar w:fldCharType="begin"/>
        </w:r>
        <w:r w:rsidR="005666E2" w:rsidRPr="005666E2" w:rsidDel="003D6DE4">
          <w:rPr>
            <w:rFonts w:ascii="Times New Roman" w:eastAsia="Times New Roman" w:hAnsi="Times New Roman" w:cs="Times New Roman"/>
            <w:color w:val="2F5496" w:themeColor="accent1" w:themeShade="BF"/>
            <w:sz w:val="24"/>
            <w:szCs w:val="24"/>
            <w:highlight w:val="white"/>
          </w:rPr>
          <w:delInstrText xml:space="preserve"> ADDIN ZOTERO_ITEM CSL_CITATION {"citationID":"WXDwCeah","properties":{"formattedCitation":"(13,14)","plainCitation":"(13,14)","noteIndex":0},"citationItems":[{"id":82,"uris":["http://zotero.org/users/local/IBKgUHwf/items/BMBB62KC"],"uri":["http://zotero.org/users/local/IBKgUHwf/items/BMBB62KC"],"itemData":{"id":82,"type":"webpage","container-title":"News18 India","title":"Migrant Workers Returning Home Punished by Cops for Violating Lockdown, Made to Hop Like Frogs","URL":"https://www.news18.com/news/india/migrant-workers-returning-home-punished-by-cops-for-violating-lockdown-made-to-hop-like-frogsmigrant-workers-returning-home-punished-by-cops-for-violating-lockdown-made-to-hop-like-frogs-2552567.html","author":[{"family":"PTI","given":""}],"accessed":{"date-parts":[["2020",6,3]]},"issued":{"date-parts":[["2020",3,26]]}}},{"id":192,"uris":["http://zotero.org/users/local/IBKgUHwf/items/JWEVTAV5"],"uri":["http://zotero.org/users/local/IBKgUHwf/items/JWEVTAV5"],"itemData":{"id":192,"type":"webpage","abstract":"The Indian state of Uttar Pradesh has sparked controversy after migrant workers, returning home during a nationwide coronavirus lockdown, were doused in bleach disinfectant used to sanitize buses.","container-title":"CNN","note":"source: www.cnn.com","title":"Migrant workers sprayed with disinfectant in one Indian state","URL":"https://www.cnn.com/2020/03/30/india/india-migrant-workers-sprayed-intl/index.html","author":[{"family":"Gupta","given":"Swati"},{"family":"Mitra","given":"Esha"},{"family":"Sud","given":"Vedika"}],"accessed":{"date-parts":[["2020",8,6]]},"issued":{"date-parts":[["2020",4,1]]}}}],"schema":"https://github.com/citation-style-language/schema/raw/master/csl-citation.json"} </w:delInstrText>
        </w:r>
        <w:r w:rsidR="00CF6FD4" w:rsidRPr="001D236F" w:rsidDel="003D6DE4">
          <w:rPr>
            <w:rFonts w:ascii="Times New Roman" w:eastAsia="Times New Roman" w:hAnsi="Times New Roman" w:cs="Times New Roman"/>
            <w:color w:val="2F5496" w:themeColor="accent1" w:themeShade="BF"/>
            <w:sz w:val="24"/>
            <w:szCs w:val="24"/>
            <w:highlight w:val="white"/>
          </w:rPr>
          <w:fldChar w:fldCharType="separate"/>
        </w:r>
        <w:r w:rsidR="005666E2" w:rsidRPr="00F1570A" w:rsidDel="003D6DE4">
          <w:rPr>
            <w:rFonts w:ascii="Times New Roman" w:hAnsi="Times New Roman" w:cs="Times New Roman"/>
            <w:color w:val="2F5496" w:themeColor="accent1" w:themeShade="BF"/>
            <w:sz w:val="24"/>
            <w:highlight w:val="white"/>
          </w:rPr>
          <w:delText>(13,14)</w:delText>
        </w:r>
        <w:r w:rsidR="00CF6FD4" w:rsidRPr="001D236F" w:rsidDel="003D6DE4">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sz w:val="24"/>
          <w:szCs w:val="24"/>
          <w:highlight w:val="white"/>
        </w:rPr>
        <w:t xml:space="preserve">. Against the backdrop of the pandemic, the Indian mainstream media </w:t>
      </w:r>
      <w:r w:rsidRPr="000D4257">
        <w:rPr>
          <w:rFonts w:ascii="Times New Roman" w:eastAsia="Times New Roman" w:hAnsi="Times New Roman" w:cs="Times New Roman"/>
          <w:sz w:val="24"/>
          <w:szCs w:val="24"/>
          <w:highlight w:val="white"/>
        </w:rPr>
        <w:lastRenderedPageBreak/>
        <w:t>played a pivotal role in steering public discourse on migrants by portraying them as “subjects of charity, objects of (mis)governance and bodies of disease and stigma</w:t>
      </w:r>
      <w:ins w:id="121" w:author="Ekatha Ann J" w:date="2020-08-18T13:02:00Z">
        <w:r w:rsidR="00492004">
          <w:rPr>
            <w:rFonts w:ascii="Times New Roman" w:eastAsia="Times New Roman" w:hAnsi="Times New Roman" w:cs="Times New Roman"/>
            <w:sz w:val="24"/>
            <w:szCs w:val="24"/>
            <w:highlight w:val="white"/>
          </w:rPr>
          <w:t xml:space="preserve"> </w:t>
        </w:r>
      </w:ins>
      <w:r w:rsidR="00492004" w:rsidRPr="00492004">
        <w:rPr>
          <w:rFonts w:ascii="Times New Roman" w:eastAsia="Times New Roman" w:hAnsi="Times New Roman" w:cs="Times New Roman"/>
          <w:color w:val="2F5496" w:themeColor="accent1" w:themeShade="BF"/>
          <w:sz w:val="24"/>
          <w:szCs w:val="24"/>
          <w:highlight w:val="white"/>
          <w:rPrChange w:id="122" w:author="Ekatha Ann J" w:date="2020-08-18T13:02:00Z">
            <w:rPr>
              <w:rFonts w:ascii="Times New Roman" w:eastAsia="Times New Roman" w:hAnsi="Times New Roman" w:cs="Times New Roman"/>
              <w:sz w:val="24"/>
              <w:szCs w:val="24"/>
              <w:highlight w:val="white"/>
            </w:rPr>
          </w:rPrChange>
        </w:rPr>
        <w:fldChar w:fldCharType="begin"/>
      </w:r>
      <w:r w:rsidR="00492004" w:rsidRPr="00492004">
        <w:rPr>
          <w:rFonts w:ascii="Times New Roman" w:eastAsia="Times New Roman" w:hAnsi="Times New Roman" w:cs="Times New Roman"/>
          <w:color w:val="2F5496" w:themeColor="accent1" w:themeShade="BF"/>
          <w:sz w:val="24"/>
          <w:szCs w:val="24"/>
          <w:highlight w:val="white"/>
          <w:rPrChange w:id="123" w:author="Ekatha Ann J" w:date="2020-08-18T13:02:00Z">
            <w:rPr>
              <w:rFonts w:ascii="Times New Roman" w:eastAsia="Times New Roman" w:hAnsi="Times New Roman" w:cs="Times New Roman"/>
              <w:sz w:val="24"/>
              <w:szCs w:val="24"/>
              <w:highlight w:val="white"/>
            </w:rPr>
          </w:rPrChange>
        </w:rPr>
        <w:instrText xml:space="preserve"> ADDIN ZOTERO_ITEM CSL_CITATION {"citationID":"IJhcCN7f","properties":{"formattedCitation":"(15)","plainCitation":"(15)","noteIndex":0},"citationItems":[{"id":193,"uris":["http://zotero.org/users/local/IBKgUHwf/items/VRIJB8XJ"],"uri":["http://zotero.org/users/local/IBKgUHwf/items/VRIJB8XJ"],"itemData":{"id":193,"type":"report","event-place":"Calcutta","genre":"Educational","language":"English","page":"124","publisher":"Mahanirban Calcutta Research Group","publisher-place":"Calcutta","title":"Borders of an Epidemic - COVID-19 and Migrant Workers","collection-editor":[{"family":"Samaddar","given":"Ranabir"}],"issued":{"date-parts":[["2020"]]}}}],"schema":"https://github.com/citation-style-language/schema/raw/master/csl-citation.json"}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highlight w:val="white"/>
          <w:rPrChange w:id="124" w:author="Ekatha Ann J" w:date="2020-08-18T13:02:00Z">
            <w:rPr>
              <w:rFonts w:ascii="Times New Roman" w:eastAsia="Times New Roman" w:hAnsi="Times New Roman" w:cs="Times New Roman"/>
              <w:sz w:val="24"/>
              <w:szCs w:val="24"/>
              <w:highlight w:val="white"/>
            </w:rPr>
          </w:rPrChange>
        </w:rPr>
        <w:fldChar w:fldCharType="separate"/>
      </w:r>
      <w:r w:rsidR="00492004" w:rsidRPr="00492004">
        <w:rPr>
          <w:rFonts w:ascii="Times New Roman" w:hAnsi="Times New Roman" w:cs="Times New Roman"/>
          <w:color w:val="2F5496" w:themeColor="accent1" w:themeShade="BF"/>
          <w:sz w:val="24"/>
          <w:highlight w:val="white"/>
          <w:rPrChange w:id="125" w:author="Ekatha Ann J" w:date="2020-08-18T13:02:00Z">
            <w:rPr>
              <w:rFonts w:ascii="Times New Roman" w:hAnsi="Times New Roman" w:cs="Times New Roman"/>
              <w:sz w:val="24"/>
              <w:highlight w:val="white"/>
            </w:rPr>
          </w:rPrChange>
        </w:rPr>
        <w:t>(15)</w:t>
      </w:r>
      <w:r w:rsidR="00492004" w:rsidRPr="00492004">
        <w:rPr>
          <w:rFonts w:ascii="Times New Roman" w:eastAsia="Times New Roman" w:hAnsi="Times New Roman" w:cs="Times New Roman"/>
          <w:color w:val="2F5496" w:themeColor="accent1" w:themeShade="BF"/>
          <w:sz w:val="24"/>
          <w:szCs w:val="24"/>
          <w:highlight w:val="white"/>
          <w:rPrChange w:id="126" w:author="Ekatha Ann J" w:date="2020-08-18T13:02:00Z">
            <w:rPr>
              <w:rFonts w:ascii="Times New Roman" w:eastAsia="Times New Roman" w:hAnsi="Times New Roman" w:cs="Times New Roman"/>
              <w:sz w:val="24"/>
              <w:szCs w:val="24"/>
              <w:highlight w:val="white"/>
            </w:rPr>
          </w:rPrChange>
        </w:rPr>
        <w:fldChar w:fldCharType="end"/>
      </w:r>
      <w:del w:id="127" w:author="Ekatha Ann J" w:date="2020-08-18T12:50:00Z">
        <w:r w:rsidR="004C31A6" w:rsidRPr="000D4257" w:rsidDel="003D6DE4">
          <w:rPr>
            <w:rFonts w:ascii="Times New Roman" w:eastAsia="Times New Roman" w:hAnsi="Times New Roman" w:cs="Times New Roman"/>
            <w:sz w:val="24"/>
            <w:szCs w:val="24"/>
            <w:highlight w:val="white"/>
          </w:rPr>
          <w:delText xml:space="preserve"> </w:delText>
        </w:r>
      </w:del>
      <w:ins w:id="128" w:author="Ekatha Ann J" w:date="2020-08-18T12:50:00Z">
        <w:r w:rsidR="003D6DE4">
          <w:rPr>
            <w:rFonts w:ascii="Times New Roman" w:eastAsia="Times New Roman" w:hAnsi="Times New Roman" w:cs="Times New Roman"/>
            <w:sz w:val="24"/>
            <w:szCs w:val="24"/>
            <w:highlight w:val="white"/>
          </w:rPr>
          <w:t xml:space="preserve"> </w:t>
        </w:r>
      </w:ins>
      <w:del w:id="129" w:author="Ekatha Ann J" w:date="2020-08-18T12:50:00Z">
        <w:r w:rsidR="004C31A6" w:rsidRPr="001D236F" w:rsidDel="003D6DE4">
          <w:rPr>
            <w:rFonts w:ascii="Times New Roman" w:eastAsia="Times New Roman" w:hAnsi="Times New Roman" w:cs="Times New Roman"/>
            <w:color w:val="2F5496" w:themeColor="accent1" w:themeShade="BF"/>
            <w:sz w:val="24"/>
            <w:szCs w:val="24"/>
            <w:highlight w:val="white"/>
          </w:rPr>
          <w:fldChar w:fldCharType="begin"/>
        </w:r>
        <w:r w:rsidR="005666E2" w:rsidRPr="005666E2" w:rsidDel="003D6DE4">
          <w:rPr>
            <w:rFonts w:ascii="Times New Roman" w:eastAsia="Times New Roman" w:hAnsi="Times New Roman" w:cs="Times New Roman"/>
            <w:color w:val="2F5496" w:themeColor="accent1" w:themeShade="BF"/>
            <w:sz w:val="24"/>
            <w:szCs w:val="24"/>
            <w:highlight w:val="white"/>
          </w:rPr>
          <w:delInstrText xml:space="preserve"> ADDIN ZOTERO_ITEM CSL_CITATION {"citationID":"Xfo64ThU","properties":{"formattedCitation":"(15)","plainCitation":"(15)","noteIndex":0},"citationItems":[{"id":193,"uris":["http://zotero.org/users/local/IBKgUHwf/items/VRIJB8XJ"],"uri":["http://zotero.org/users/local/IBKgUHwf/items/VRIJB8XJ"],"itemData":{"id":193,"type":"report","event-place":"Calcutta","genre":"Educational","language":"English","page":"124","publisher":"Mahanirban Calcutta Research Group","publisher-place":"Calcutta","title":"Borders of an Epidemic - COVID-19 and Migrant Workers","collection-editor":[{"family":"Samaddar","given":"Ranabir"}],"issued":{"date-parts":[["2020"]]}}}],"schema":"https://github.com/citation-style-language/schema/raw/master/csl-citation.json"} </w:delInstrText>
        </w:r>
        <w:r w:rsidR="004C31A6" w:rsidRPr="001D236F" w:rsidDel="003D6DE4">
          <w:rPr>
            <w:rFonts w:ascii="Times New Roman" w:eastAsia="Times New Roman" w:hAnsi="Times New Roman" w:cs="Times New Roman"/>
            <w:color w:val="2F5496" w:themeColor="accent1" w:themeShade="BF"/>
            <w:sz w:val="24"/>
            <w:szCs w:val="24"/>
            <w:highlight w:val="white"/>
          </w:rPr>
          <w:fldChar w:fldCharType="separate"/>
        </w:r>
        <w:r w:rsidR="005666E2" w:rsidRPr="00F1570A" w:rsidDel="003D6DE4">
          <w:rPr>
            <w:rFonts w:ascii="Times New Roman" w:hAnsi="Times New Roman" w:cs="Times New Roman"/>
            <w:color w:val="2F5496" w:themeColor="accent1" w:themeShade="BF"/>
            <w:sz w:val="24"/>
            <w:highlight w:val="white"/>
          </w:rPr>
          <w:delText>(15)</w:delText>
        </w:r>
        <w:r w:rsidR="004C31A6" w:rsidRPr="001D236F" w:rsidDel="003D6DE4">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color w:val="2F5496" w:themeColor="accent1" w:themeShade="BF"/>
          <w:sz w:val="24"/>
          <w:szCs w:val="24"/>
          <w:highlight w:val="white"/>
        </w:rPr>
        <w:t>.</w:t>
      </w:r>
      <w:r w:rsidRPr="000D4257">
        <w:rPr>
          <w:rFonts w:ascii="Times New Roman" w:eastAsia="Times New Roman" w:hAnsi="Times New Roman" w:cs="Times New Roman"/>
          <w:color w:val="000000" w:themeColor="text1"/>
          <w:sz w:val="24"/>
          <w:szCs w:val="24"/>
          <w:highlight w:val="white"/>
        </w:rPr>
        <w:t>”</w:t>
      </w:r>
      <w:r w:rsidRPr="000D4257">
        <w:rPr>
          <w:rFonts w:ascii="Times New Roman" w:eastAsia="Times New Roman" w:hAnsi="Times New Roman" w:cs="Times New Roman"/>
          <w:sz w:val="24"/>
          <w:szCs w:val="24"/>
          <w:highlight w:val="white"/>
        </w:rPr>
        <w:t xml:space="preserve">     </w:t>
      </w:r>
    </w:p>
    <w:p w14:paraId="3F4B750C" w14:textId="77777777" w:rsidR="005666E2" w:rsidRPr="000D4257" w:rsidRDefault="005666E2" w:rsidP="005666E2">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14:paraId="41276DA3" w14:textId="77777777" w:rsidR="00EA244E" w:rsidRDefault="00EA244E" w:rsidP="00DD5972">
      <w:pPr>
        <w:spacing w:line="360" w:lineRule="auto"/>
        <w:rPr>
          <w:rFonts w:ascii="Times New Roman" w:eastAsia="Times New Roman" w:hAnsi="Times New Roman" w:cs="Times New Roman"/>
          <w:i/>
          <w:iCs/>
          <w:color w:val="000000"/>
          <w:sz w:val="24"/>
          <w:szCs w:val="24"/>
          <w:highlight w:val="white"/>
        </w:rPr>
      </w:pPr>
    </w:p>
    <w:p w14:paraId="098A1E10" w14:textId="5585D26C" w:rsidR="00DD5972" w:rsidRDefault="002A517F"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iCs/>
          <w:color w:val="000000"/>
          <w:sz w:val="24"/>
          <w:szCs w:val="24"/>
          <w:highlight w:val="white"/>
        </w:rPr>
        <w:t>Media and migration</w:t>
      </w:r>
    </w:p>
    <w:p w14:paraId="136F4ED8" w14:textId="77777777" w:rsidR="00EA244E" w:rsidRDefault="00EA244E" w:rsidP="00536700">
      <w:pPr>
        <w:spacing w:after="355" w:line="360" w:lineRule="auto"/>
        <w:rPr>
          <w:rFonts w:ascii="Times New Roman" w:eastAsia="Times New Roman" w:hAnsi="Times New Roman" w:cs="Times New Roman"/>
          <w:color w:val="000000"/>
          <w:sz w:val="24"/>
          <w:szCs w:val="24"/>
        </w:rPr>
      </w:pPr>
    </w:p>
    <w:p w14:paraId="49981982" w14:textId="6666918B" w:rsidR="00795368" w:rsidRDefault="002A517F" w:rsidP="00536700">
      <w:pPr>
        <w:spacing w:after="355" w:line="360" w:lineRule="auto"/>
        <w:rPr>
          <w:rFonts w:ascii="Times New Roman" w:eastAsia="Times New Roman" w:hAnsi="Times New Roman" w:cs="Times New Roman"/>
          <w:sz w:val="24"/>
          <w:szCs w:val="24"/>
          <w:highlight w:val="white"/>
        </w:rPr>
      </w:pPr>
      <w:r w:rsidRPr="000D4257">
        <w:rPr>
          <w:rFonts w:ascii="Times New Roman" w:eastAsia="Times New Roman" w:hAnsi="Times New Roman" w:cs="Times New Roman"/>
          <w:color w:val="000000"/>
          <w:sz w:val="24"/>
          <w:szCs w:val="24"/>
        </w:rPr>
        <w:t xml:space="preserve">The role of media in shaping public discourses is well established. Besides being a source of information, they play a critical role in setting agendas </w:t>
      </w:r>
      <w:r w:rsidRPr="000D4257">
        <w:rPr>
          <w:rFonts w:ascii="Times New Roman" w:eastAsia="Times New Roman" w:hAnsi="Times New Roman" w:cs="Times New Roman"/>
          <w:sz w:val="24"/>
          <w:szCs w:val="24"/>
          <w:highlight w:val="white"/>
        </w:rPr>
        <w:t xml:space="preserve">by deciding what issues merit coverage, and in framing these issues by representing events and people </w:t>
      </w:r>
      <w:r w:rsidRPr="000D4257">
        <w:rPr>
          <w:rFonts w:ascii="Times New Roman" w:eastAsia="Times New Roman" w:hAnsi="Times New Roman" w:cs="Times New Roman"/>
          <w:sz w:val="24"/>
          <w:szCs w:val="24"/>
        </w:rPr>
        <w:t>in particular ways</w:t>
      </w:r>
      <w:ins w:id="130" w:author="Ekatha Ann J" w:date="2020-08-18T13:03:00Z">
        <w:r w:rsidR="00492004">
          <w:rPr>
            <w:rFonts w:ascii="Times New Roman" w:eastAsia="Times New Roman" w:hAnsi="Times New Roman" w:cs="Times New Roman"/>
            <w:color w:val="4472C4"/>
            <w:sz w:val="24"/>
            <w:szCs w:val="24"/>
          </w:rPr>
          <w:t xml:space="preserve"> </w:t>
        </w:r>
      </w:ins>
      <w:r w:rsidR="00492004" w:rsidRPr="00492004">
        <w:rPr>
          <w:rFonts w:ascii="Times New Roman" w:eastAsia="Times New Roman" w:hAnsi="Times New Roman" w:cs="Times New Roman"/>
          <w:color w:val="2F5496" w:themeColor="accent1" w:themeShade="BF"/>
          <w:sz w:val="24"/>
          <w:szCs w:val="24"/>
          <w:rPrChange w:id="131" w:author="Ekatha Ann J" w:date="2020-08-18T13:03:00Z">
            <w:rPr>
              <w:rFonts w:ascii="Times New Roman" w:eastAsia="Times New Roman" w:hAnsi="Times New Roman" w:cs="Times New Roman"/>
              <w:color w:val="4472C4"/>
              <w:sz w:val="24"/>
              <w:szCs w:val="24"/>
            </w:rPr>
          </w:rPrChange>
        </w:rPr>
        <w:fldChar w:fldCharType="begin"/>
      </w:r>
      <w:r w:rsidR="00492004" w:rsidRPr="00492004">
        <w:rPr>
          <w:rFonts w:ascii="Times New Roman" w:eastAsia="Times New Roman" w:hAnsi="Times New Roman" w:cs="Times New Roman"/>
          <w:color w:val="2F5496" w:themeColor="accent1" w:themeShade="BF"/>
          <w:sz w:val="24"/>
          <w:szCs w:val="24"/>
          <w:rPrChange w:id="132" w:author="Ekatha Ann J" w:date="2020-08-18T13:03:00Z">
            <w:rPr>
              <w:rFonts w:ascii="Times New Roman" w:eastAsia="Times New Roman" w:hAnsi="Times New Roman" w:cs="Times New Roman"/>
              <w:color w:val="4472C4"/>
              <w:sz w:val="24"/>
              <w:szCs w:val="24"/>
            </w:rPr>
          </w:rPrChange>
        </w:rPr>
        <w:instrText xml:space="preserve"> ADDIN ZOTERO_ITEM CSL_CITATION {"citationID":"f0IWbqzi","properties":{"formattedCitation":"(16,17)","plainCitation":"(16,17)","noteIndex":0},"citationItems":[{"id":63,"uris":["http://zotero.org/users/local/IBKgUHwf/items/38H82YQE"],"uri":["http://zotero.org/users/local/IBKgUHwf/items/38H82YQE"],"itemData":{"id":63,"type":"article-journal","abstract":"To better understand the public portrayal of minorities, we propose a new and systematic procedure for measuring the standing of different groups that relies on the tone of daily newspaper headlines containing the names of minority groups. This paper assesses the portrayal of Muslims in the British print media between 2001 and 2012, focusing especially on testing scholarly propositions that Muslims are depicted in a systematically negative way. We compare the tone of newspaper headlines across time and across newspaper type and compare the portrayal of Muslims to that of Jews and Christians. We do not find support for arguments that Muslims are consistently portrayed in a negative manner in the British media as a whole. However, our data demonstrate that headlines in right-leaning newspapers are more negative than those in left-leaning newspapers, and that Muslims are consistently portrayed more negatively than Jews and frequently more negatively than Christians. These findings thus offer a more nuanced understanding of British newspaper portrayals of Muslims than exists in the contemporary scholarly literature.","container-title":"Journal of Ethnic and Migration Studies","DOI":"10.1080/1369183X.2014.1002200","journalAbbreviation":"Journal of Ethnic and Migration Studies","page":"1-21","source":"ResearchGate","title":"Media Portrayals of Minorities: Muslims in British Newspaper Headlines, 2001–2012","title-short":"Media Portrayals of Minorities","volume":"41","author":[{"family":"Bleich","given":"Erik"},{"family":"Stonebraker","given":"Hannah"},{"family":"Nisar","given":"Hasher"},{"family":"Abdelhamid","given":"Rana"}],"issued":{"date-parts":[["2015",2,9]]}}},{"id":91,"uris":["http://zotero.org/users/local/IBKgUHwf/items/JIL3GS9V"],"uri":["http://zotero.org/users/local/IBKgUHwf/items/JIL3GS9V"],"itemData":{"id":91,"type":"article-journal","container-title":"European Journal of Communication","issue":"3","page":"293-314","title":"Real-world Indicators and the Coverage of Immigration and the Integration of Minorities in Dutch Newspapers","volume":"22","author":[{"family":"Vliegenthart","given":"Rens"},{"family":"Boomgarden","given":"Hajo G"}],"issued":{"date-parts":[["2007"]]}}}],"schema":"https://github.com/citation-style-language/schema/raw/master/csl-citation.json"}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rPrChange w:id="133" w:author="Ekatha Ann J" w:date="2020-08-18T13:03:00Z">
            <w:rPr>
              <w:rFonts w:ascii="Times New Roman" w:eastAsia="Times New Roman" w:hAnsi="Times New Roman" w:cs="Times New Roman"/>
              <w:color w:val="4472C4"/>
              <w:sz w:val="24"/>
              <w:szCs w:val="24"/>
            </w:rPr>
          </w:rPrChange>
        </w:rPr>
        <w:fldChar w:fldCharType="separate"/>
      </w:r>
      <w:r w:rsidR="00492004" w:rsidRPr="00492004">
        <w:rPr>
          <w:rFonts w:ascii="Times New Roman" w:hAnsi="Times New Roman" w:cs="Times New Roman"/>
          <w:color w:val="2F5496" w:themeColor="accent1" w:themeShade="BF"/>
          <w:sz w:val="24"/>
          <w:rPrChange w:id="134" w:author="Ekatha Ann J" w:date="2020-08-18T13:03:00Z">
            <w:rPr>
              <w:rFonts w:ascii="Times New Roman" w:hAnsi="Times New Roman" w:cs="Times New Roman"/>
              <w:sz w:val="24"/>
            </w:rPr>
          </w:rPrChange>
        </w:rPr>
        <w:t>(16,17)</w:t>
      </w:r>
      <w:r w:rsidR="00492004" w:rsidRPr="00492004">
        <w:rPr>
          <w:rFonts w:ascii="Times New Roman" w:eastAsia="Times New Roman" w:hAnsi="Times New Roman" w:cs="Times New Roman"/>
          <w:color w:val="2F5496" w:themeColor="accent1" w:themeShade="BF"/>
          <w:sz w:val="24"/>
          <w:szCs w:val="24"/>
          <w:rPrChange w:id="135" w:author="Ekatha Ann J" w:date="2020-08-18T13:03:00Z">
            <w:rPr>
              <w:rFonts w:ascii="Times New Roman" w:eastAsia="Times New Roman" w:hAnsi="Times New Roman" w:cs="Times New Roman"/>
              <w:color w:val="4472C4"/>
              <w:sz w:val="24"/>
              <w:szCs w:val="24"/>
            </w:rPr>
          </w:rPrChange>
        </w:rPr>
        <w:fldChar w:fldCharType="end"/>
      </w:r>
      <w:del w:id="136" w:author="Ekatha Ann J" w:date="2020-08-18T13:03:00Z">
        <w:r w:rsidR="00653C89" w:rsidRPr="000D4257" w:rsidDel="00492004">
          <w:rPr>
            <w:rFonts w:ascii="Times New Roman" w:eastAsia="Times New Roman" w:hAnsi="Times New Roman" w:cs="Times New Roman"/>
            <w:color w:val="4472C4"/>
            <w:sz w:val="24"/>
            <w:szCs w:val="24"/>
          </w:rPr>
          <w:delText xml:space="preserve"> </w:delText>
        </w:r>
        <w:r w:rsidR="00653C89" w:rsidRPr="001D236F" w:rsidDel="00492004">
          <w:rPr>
            <w:rFonts w:ascii="Times New Roman" w:eastAsia="Times New Roman" w:hAnsi="Times New Roman" w:cs="Times New Roman"/>
            <w:color w:val="2F5496" w:themeColor="accent1" w:themeShade="BF"/>
            <w:sz w:val="24"/>
            <w:szCs w:val="24"/>
          </w:rPr>
          <w:fldChar w:fldCharType="begin"/>
        </w:r>
        <w:r w:rsidR="00492004" w:rsidDel="00492004">
          <w:rPr>
            <w:rFonts w:ascii="Times New Roman" w:eastAsia="Times New Roman" w:hAnsi="Times New Roman" w:cs="Times New Roman"/>
            <w:color w:val="2F5496" w:themeColor="accent1" w:themeShade="BF"/>
            <w:sz w:val="24"/>
            <w:szCs w:val="24"/>
          </w:rPr>
          <w:delInstrText xml:space="preserve"> ADDIN ZOTERO_ITEM CSL_CITATION {"citationID":"cvO8DvaO","properties":{"formattedCitation":"(16,17)","plainCitation":"(16,17)","noteIndex":0},"citationItems":[{"id":63,"uris":["http://zotero.org/users/local/IBKgUHwf/items/38H82YQE"],"uri":["http://zotero.org/users/local/IBKgUHwf/items/38H82YQE"],"itemData":{"id":63,"type":"article-journal","abstract":"To better understand the public portrayal of minorities, we propose a new and systematic procedure for measuring the standing of different groups that relies on the tone of daily newspaper headlines containing the names of minority groups. This paper assesses the portrayal of Muslims in the British print media between 2001 and 2012, focusing especially on testing scholarly propositions that Muslims are depicted in a systematically negative way. We compare the tone of newspaper headlines across time and across newspaper type and compare the portrayal of Muslims to that of Jews and Christians. We do not find support for arguments that Muslims are consistently portrayed in a negative manner in the British media as a whole. However, our data demonstrate that headlines in right-leaning newspapers are more negative than those in left-leaning newspapers, and that Muslims are consistently portrayed more negatively than Jews and frequently more negatively than Christians. These findings thus offer a more nuanced understanding of British newspaper portrayals of Muslims than exists in the contemporary scholarly literature.","container-title":"Journal of Ethnic and Migration Studies","DOI":"10.1080/1369183X.2014.1002200","journalAbbreviation":"Journal of Ethnic and Migration Studies","page":"1-21","source":"ResearchGate","title":"Media Portrayals of Minorities: Muslims in British Newspaper Headlines, 2001–2012","title-short":"Media Portrayals of Minorities","volume":"41","author":[{"family":"Bleich","given":"Erik"},{"family":"Stonebraker","given":"Hannah"},{"family":"Nisar","given":"Hasher"},{"family":"Abdelhamid","given":"Rana"}],"issued":{"date-parts":[["2015",2,9]]}}},{"id":91,"uris":["http://zotero.org/users/local/IBKgUHwf/items/JIL3GS9V"],"uri":["http://zotero.org/users/local/IBKgUHwf/items/JIL3GS9V"],"itemData":{"id":91,"type":"article-journal","container-title":"European Journal of Communication","issue":"3","page":"293-314","title":"Real-world Indicators and the Coverage of Immigration and the Integration of Minorities in Dutch Newspapers","volume":"22","author":[{"family":"Vliegenthart","given":"Rens"},{"family":"Boomgarden","given":"Hajo G"}],"issued":{"date-parts":[["2007"]]}}}],"schema":"https://github.com/citation-style-language/schema/raw/master/csl-citation.json"} </w:delInstrText>
        </w:r>
        <w:r w:rsidR="00653C89" w:rsidRPr="001D236F" w:rsidDel="00492004">
          <w:rPr>
            <w:rFonts w:ascii="Times New Roman" w:eastAsia="Times New Roman" w:hAnsi="Times New Roman" w:cs="Times New Roman"/>
            <w:color w:val="2F5496" w:themeColor="accent1" w:themeShade="BF"/>
            <w:sz w:val="24"/>
            <w:szCs w:val="24"/>
          </w:rPr>
          <w:fldChar w:fldCharType="separate"/>
        </w:r>
        <w:r w:rsidR="00492004" w:rsidRPr="00492004" w:rsidDel="00492004">
          <w:rPr>
            <w:rFonts w:ascii="Times New Roman" w:hAnsi="Times New Roman" w:cs="Times New Roman"/>
            <w:sz w:val="24"/>
          </w:rPr>
          <w:delText>(16,17)</w:delText>
        </w:r>
        <w:r w:rsidR="00653C89" w:rsidRPr="001D236F" w:rsidDel="00492004">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highlight w:val="white"/>
        </w:rPr>
        <w:t xml:space="preserve">. </w:t>
      </w:r>
      <w:proofErr w:type="spellStart"/>
      <w:r w:rsidRPr="000D4257">
        <w:rPr>
          <w:rFonts w:ascii="Times New Roman" w:eastAsia="Times New Roman" w:hAnsi="Times New Roman" w:cs="Times New Roman"/>
          <w:sz w:val="24"/>
          <w:szCs w:val="24"/>
        </w:rPr>
        <w:t>Entman</w:t>
      </w:r>
      <w:proofErr w:type="spellEnd"/>
      <w:r w:rsidRPr="000D4257">
        <w:rPr>
          <w:rFonts w:ascii="Times New Roman" w:eastAsia="Times New Roman" w:hAnsi="Times New Roman" w:cs="Times New Roman"/>
          <w:sz w:val="24"/>
          <w:szCs w:val="24"/>
        </w:rPr>
        <w:t xml:space="preserve"> defines framing as a method to “select some aspects of a perceived reality and make them more salient”</w:t>
      </w:r>
      <w:del w:id="137" w:author="Ekatha Ann J" w:date="2020-08-18T13:03:00Z">
        <w:r w:rsidR="00653C89" w:rsidRPr="000D4257" w:rsidDel="00492004">
          <w:rPr>
            <w:rFonts w:ascii="Times New Roman" w:eastAsia="Times New Roman" w:hAnsi="Times New Roman" w:cs="Times New Roman"/>
            <w:color w:val="134F5C"/>
            <w:sz w:val="24"/>
            <w:szCs w:val="24"/>
          </w:rPr>
          <w:delText xml:space="preserve"> </w:delText>
        </w:r>
      </w:del>
      <w:ins w:id="138" w:author="Ekatha Ann J" w:date="2020-08-18T13:03:00Z">
        <w:r w:rsidR="00492004">
          <w:rPr>
            <w:rFonts w:ascii="Times New Roman" w:eastAsia="Times New Roman" w:hAnsi="Times New Roman" w:cs="Times New Roman"/>
            <w:color w:val="134F5C"/>
            <w:sz w:val="24"/>
            <w:szCs w:val="24"/>
          </w:rPr>
          <w:t xml:space="preserve"> </w:t>
        </w:r>
      </w:ins>
      <w:r w:rsidR="00492004" w:rsidRPr="00492004">
        <w:rPr>
          <w:rFonts w:ascii="Times New Roman" w:eastAsia="Times New Roman" w:hAnsi="Times New Roman" w:cs="Times New Roman"/>
          <w:color w:val="2F5496" w:themeColor="accent1" w:themeShade="BF"/>
          <w:sz w:val="24"/>
          <w:szCs w:val="24"/>
          <w:rPrChange w:id="139" w:author="Ekatha Ann J" w:date="2020-08-18T13:04:00Z">
            <w:rPr>
              <w:rFonts w:ascii="Times New Roman" w:eastAsia="Times New Roman" w:hAnsi="Times New Roman" w:cs="Times New Roman"/>
              <w:color w:val="134F5C"/>
              <w:sz w:val="24"/>
              <w:szCs w:val="24"/>
            </w:rPr>
          </w:rPrChange>
        </w:rPr>
        <w:fldChar w:fldCharType="begin"/>
      </w:r>
      <w:r w:rsidR="00492004" w:rsidRPr="00492004">
        <w:rPr>
          <w:rFonts w:ascii="Times New Roman" w:eastAsia="Times New Roman" w:hAnsi="Times New Roman" w:cs="Times New Roman"/>
          <w:color w:val="2F5496" w:themeColor="accent1" w:themeShade="BF"/>
          <w:sz w:val="24"/>
          <w:szCs w:val="24"/>
          <w:rPrChange w:id="140" w:author="Ekatha Ann J" w:date="2020-08-18T13:04:00Z">
            <w:rPr>
              <w:rFonts w:ascii="Times New Roman" w:eastAsia="Times New Roman" w:hAnsi="Times New Roman" w:cs="Times New Roman"/>
              <w:color w:val="134F5C"/>
              <w:sz w:val="24"/>
              <w:szCs w:val="24"/>
            </w:rPr>
          </w:rPrChange>
        </w:rPr>
        <w:instrText xml:space="preserve"> ADDIN ZOTERO_ITEM CSL_CITATION {"citationID":"FvP0jmwv","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rPrChange w:id="141" w:author="Ekatha Ann J" w:date="2020-08-18T13:04:00Z">
            <w:rPr>
              <w:rFonts w:ascii="Times New Roman" w:eastAsia="Times New Roman" w:hAnsi="Times New Roman" w:cs="Times New Roman"/>
              <w:color w:val="134F5C"/>
              <w:sz w:val="24"/>
              <w:szCs w:val="24"/>
            </w:rPr>
          </w:rPrChange>
        </w:rPr>
        <w:fldChar w:fldCharType="separate"/>
      </w:r>
      <w:r w:rsidR="00492004" w:rsidRPr="00492004">
        <w:rPr>
          <w:rFonts w:ascii="Times New Roman" w:hAnsi="Times New Roman" w:cs="Times New Roman"/>
          <w:color w:val="2F5496" w:themeColor="accent1" w:themeShade="BF"/>
          <w:sz w:val="24"/>
          <w:rPrChange w:id="142" w:author="Ekatha Ann J" w:date="2020-08-18T13:04:00Z">
            <w:rPr>
              <w:rFonts w:ascii="Times New Roman" w:hAnsi="Times New Roman" w:cs="Times New Roman"/>
              <w:sz w:val="24"/>
            </w:rPr>
          </w:rPrChange>
        </w:rPr>
        <w:t>(18)</w:t>
      </w:r>
      <w:r w:rsidR="00492004" w:rsidRPr="00492004">
        <w:rPr>
          <w:rFonts w:ascii="Times New Roman" w:eastAsia="Times New Roman" w:hAnsi="Times New Roman" w:cs="Times New Roman"/>
          <w:color w:val="2F5496" w:themeColor="accent1" w:themeShade="BF"/>
          <w:sz w:val="24"/>
          <w:szCs w:val="24"/>
          <w:rPrChange w:id="143" w:author="Ekatha Ann J" w:date="2020-08-18T13:04:00Z">
            <w:rPr>
              <w:rFonts w:ascii="Times New Roman" w:eastAsia="Times New Roman" w:hAnsi="Times New Roman" w:cs="Times New Roman"/>
              <w:color w:val="134F5C"/>
              <w:sz w:val="24"/>
              <w:szCs w:val="24"/>
            </w:rPr>
          </w:rPrChange>
        </w:rPr>
        <w:fldChar w:fldCharType="end"/>
      </w:r>
      <w:del w:id="144" w:author="Ekatha Ann J" w:date="2020-08-18T13:03:00Z">
        <w:r w:rsidR="00653C89" w:rsidRPr="001D236F" w:rsidDel="00492004">
          <w:rPr>
            <w:rFonts w:ascii="Times New Roman" w:eastAsia="Times New Roman" w:hAnsi="Times New Roman" w:cs="Times New Roman"/>
            <w:color w:val="2F5496" w:themeColor="accent1" w:themeShade="BF"/>
            <w:sz w:val="24"/>
            <w:szCs w:val="24"/>
          </w:rPr>
          <w:fldChar w:fldCharType="begin"/>
        </w:r>
        <w:r w:rsidR="00492004" w:rsidDel="00492004">
          <w:rPr>
            <w:rFonts w:ascii="Times New Roman" w:eastAsia="Times New Roman" w:hAnsi="Times New Roman" w:cs="Times New Roman"/>
            <w:color w:val="2F5496" w:themeColor="accent1" w:themeShade="BF"/>
            <w:sz w:val="24"/>
            <w:szCs w:val="24"/>
          </w:rPr>
          <w:delInstrText xml:space="preserve"> ADDIN ZOTERO_ITEM CSL_CITATION {"citationID":"rsRy7iae","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delInstrText>
        </w:r>
        <w:r w:rsidR="00653C89" w:rsidRPr="001D236F" w:rsidDel="00492004">
          <w:rPr>
            <w:rFonts w:ascii="Times New Roman" w:eastAsia="Times New Roman" w:hAnsi="Times New Roman" w:cs="Times New Roman"/>
            <w:color w:val="2F5496" w:themeColor="accent1" w:themeShade="BF"/>
            <w:sz w:val="24"/>
            <w:szCs w:val="24"/>
          </w:rPr>
          <w:fldChar w:fldCharType="separate"/>
        </w:r>
        <w:r w:rsidR="00492004" w:rsidRPr="00492004" w:rsidDel="00492004">
          <w:rPr>
            <w:rFonts w:ascii="Times New Roman" w:hAnsi="Times New Roman" w:cs="Times New Roman"/>
            <w:sz w:val="24"/>
          </w:rPr>
          <w:delText>(18)</w:delText>
        </w:r>
        <w:r w:rsidR="00653C89" w:rsidRPr="001D236F" w:rsidDel="00492004">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xml:space="preserve">. </w:t>
      </w:r>
      <w:del w:id="145" w:author="Ekatha Ann J" w:date="2020-08-17T11:58:00Z">
        <w:r w:rsidRPr="000D4257" w:rsidDel="00A7626A">
          <w:rPr>
            <w:rFonts w:ascii="Times New Roman" w:eastAsia="Times New Roman" w:hAnsi="Times New Roman" w:cs="Times New Roman"/>
            <w:sz w:val="24"/>
            <w:szCs w:val="24"/>
          </w:rPr>
          <w:delText xml:space="preserve">Framing occurs by presenting (or omitting) certain keywords, stock phrases, stereotyped images, sources of information and sentences that provide “thematically reinforcing clusters of facts or judgments”; in the process shaping perceptions and </w:delText>
        </w:r>
        <w:r w:rsidRPr="000D4257" w:rsidDel="00A7626A">
          <w:rPr>
            <w:rFonts w:ascii="Times New Roman" w:eastAsia="Times New Roman" w:hAnsi="Times New Roman" w:cs="Times New Roman"/>
            <w:sz w:val="24"/>
            <w:szCs w:val="24"/>
            <w:highlight w:val="white"/>
          </w:rPr>
          <w:delText xml:space="preserve">interactions within communities </w:delText>
        </w:r>
        <w:r w:rsidR="00653C89" w:rsidRPr="001D236F" w:rsidDel="00A7626A">
          <w:rPr>
            <w:rFonts w:ascii="Times New Roman" w:eastAsia="Times New Roman" w:hAnsi="Times New Roman" w:cs="Times New Roman"/>
            <w:color w:val="2F5496" w:themeColor="accent1" w:themeShade="BF"/>
            <w:sz w:val="24"/>
            <w:szCs w:val="24"/>
            <w:highlight w:val="white"/>
          </w:rPr>
          <w:fldChar w:fldCharType="begin"/>
        </w:r>
        <w:r w:rsidR="005666E2" w:rsidRPr="005666E2" w:rsidDel="00A7626A">
          <w:rPr>
            <w:rFonts w:ascii="Times New Roman" w:eastAsia="Times New Roman" w:hAnsi="Times New Roman" w:cs="Times New Roman"/>
            <w:color w:val="2F5496" w:themeColor="accent1" w:themeShade="BF"/>
            <w:sz w:val="24"/>
            <w:szCs w:val="24"/>
            <w:highlight w:val="white"/>
          </w:rPr>
          <w:delInstrText xml:space="preserve"> ADDIN ZOTERO_ITEM CSL_CITATION {"citationID":"86IPDGYb","properties":{"formattedCitation":"(19)","plainCitation":"(19)","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delInstrText>
        </w:r>
        <w:r w:rsidR="00653C89" w:rsidRPr="001D236F" w:rsidDel="00A7626A">
          <w:rPr>
            <w:rFonts w:ascii="Times New Roman" w:eastAsia="Times New Roman" w:hAnsi="Times New Roman" w:cs="Times New Roman"/>
            <w:color w:val="2F5496" w:themeColor="accent1" w:themeShade="BF"/>
            <w:sz w:val="24"/>
            <w:szCs w:val="24"/>
            <w:highlight w:val="white"/>
          </w:rPr>
          <w:fldChar w:fldCharType="separate"/>
        </w:r>
        <w:r w:rsidR="005666E2" w:rsidRPr="00F1570A" w:rsidDel="00A7626A">
          <w:rPr>
            <w:rFonts w:ascii="Times New Roman" w:hAnsi="Times New Roman" w:cs="Times New Roman"/>
            <w:color w:val="2F5496" w:themeColor="accent1" w:themeShade="BF"/>
            <w:sz w:val="24"/>
            <w:highlight w:val="white"/>
          </w:rPr>
          <w:delText>(19)</w:delText>
        </w:r>
        <w:r w:rsidR="00653C89" w:rsidRPr="001D236F" w:rsidDel="00A7626A">
          <w:rPr>
            <w:rFonts w:ascii="Times New Roman" w:eastAsia="Times New Roman" w:hAnsi="Times New Roman" w:cs="Times New Roman"/>
            <w:color w:val="2F5496" w:themeColor="accent1" w:themeShade="BF"/>
            <w:sz w:val="24"/>
            <w:szCs w:val="24"/>
            <w:highlight w:val="white"/>
          </w:rPr>
          <w:fldChar w:fldCharType="end"/>
        </w:r>
        <w:r w:rsidRPr="000D4257" w:rsidDel="00A7626A">
          <w:rPr>
            <w:rFonts w:ascii="Times New Roman" w:eastAsia="Times New Roman" w:hAnsi="Times New Roman" w:cs="Times New Roman"/>
            <w:sz w:val="24"/>
            <w:szCs w:val="24"/>
            <w:highlight w:val="white"/>
          </w:rPr>
          <w:delText>.</w:delText>
        </w:r>
      </w:del>
    </w:p>
    <w:p w14:paraId="7BBA4671" w14:textId="77777777" w:rsidR="00795368" w:rsidRDefault="00795368" w:rsidP="00536700">
      <w:pPr>
        <w:spacing w:after="355" w:line="360" w:lineRule="auto"/>
        <w:rPr>
          <w:rFonts w:ascii="Times New Roman" w:eastAsia="Times New Roman" w:hAnsi="Times New Roman" w:cs="Times New Roman"/>
          <w:sz w:val="24"/>
          <w:szCs w:val="24"/>
          <w:highlight w:val="white"/>
        </w:rPr>
      </w:pPr>
    </w:p>
    <w:p w14:paraId="4A2612CD" w14:textId="7BF3B2D1" w:rsidR="00DF2981" w:rsidRPr="000D4257" w:rsidRDefault="002A517F" w:rsidP="00536700">
      <w:pPr>
        <w:spacing w:after="355" w:line="360" w:lineRule="auto"/>
        <w:rPr>
          <w:rFonts w:ascii="Times New Roman" w:eastAsia="Times New Roman" w:hAnsi="Times New Roman" w:cs="Times New Roman"/>
          <w:sz w:val="24"/>
          <w:szCs w:val="24"/>
          <w:highlight w:val="white"/>
        </w:rPr>
      </w:pPr>
      <w:r w:rsidRPr="000D4257">
        <w:rPr>
          <w:rFonts w:ascii="Times New Roman" w:eastAsia="Times New Roman" w:hAnsi="Times New Roman" w:cs="Times New Roman"/>
          <w:sz w:val="24"/>
          <w:szCs w:val="24"/>
          <w:highlight w:val="white"/>
        </w:rPr>
        <w:t xml:space="preserve">How does such framing occur? Two common routes of persuasion can be identified in media. First, the central route, whereby information is elaborated using logical arguments, deliberate wording and highlighting certain information to influence a </w:t>
      </w:r>
      <w:r w:rsidR="001D236F">
        <w:rPr>
          <w:rFonts w:ascii="Times New Roman" w:eastAsia="Times New Roman" w:hAnsi="Times New Roman" w:cs="Times New Roman"/>
          <w:sz w:val="24"/>
          <w:szCs w:val="24"/>
        </w:rPr>
        <w:t>individual’s views and opinions</w:t>
      </w:r>
      <w:ins w:id="146" w:author="Ekatha Ann J" w:date="2020-08-18T13:05:00Z">
        <w:r w:rsidR="00492004" w:rsidRPr="00492004">
          <w:rPr>
            <w:rFonts w:ascii="Times New Roman" w:eastAsia="Times New Roman" w:hAnsi="Times New Roman" w:cs="Times New Roman"/>
            <w:color w:val="2F5496" w:themeColor="accent1" w:themeShade="BF"/>
            <w:sz w:val="24"/>
            <w:szCs w:val="24"/>
            <w:rPrChange w:id="147" w:author="Ekatha Ann J" w:date="2020-08-18T13:05:00Z">
              <w:rPr>
                <w:rFonts w:ascii="Times New Roman" w:eastAsia="Times New Roman" w:hAnsi="Times New Roman" w:cs="Times New Roman"/>
                <w:sz w:val="24"/>
                <w:szCs w:val="24"/>
              </w:rPr>
            </w:rPrChange>
          </w:rPr>
          <w:t xml:space="preserve"> </w:t>
        </w:r>
      </w:ins>
      <w:r w:rsidR="00492004" w:rsidRPr="00492004">
        <w:rPr>
          <w:rFonts w:ascii="Times New Roman" w:eastAsia="Times New Roman" w:hAnsi="Times New Roman" w:cs="Times New Roman"/>
          <w:color w:val="2F5496" w:themeColor="accent1" w:themeShade="BF"/>
          <w:sz w:val="24"/>
          <w:szCs w:val="24"/>
          <w:rPrChange w:id="148" w:author="Ekatha Ann J" w:date="2020-08-18T13:05:00Z">
            <w:rPr>
              <w:rFonts w:ascii="Times New Roman" w:eastAsia="Times New Roman" w:hAnsi="Times New Roman" w:cs="Times New Roman"/>
              <w:sz w:val="24"/>
              <w:szCs w:val="24"/>
            </w:rPr>
          </w:rPrChange>
        </w:rPr>
        <w:fldChar w:fldCharType="begin"/>
      </w:r>
      <w:r w:rsidR="00492004" w:rsidRPr="00492004">
        <w:rPr>
          <w:rFonts w:ascii="Times New Roman" w:eastAsia="Times New Roman" w:hAnsi="Times New Roman" w:cs="Times New Roman"/>
          <w:color w:val="2F5496" w:themeColor="accent1" w:themeShade="BF"/>
          <w:sz w:val="24"/>
          <w:szCs w:val="24"/>
          <w:rPrChange w:id="149" w:author="Ekatha Ann J" w:date="2020-08-18T13:05:00Z">
            <w:rPr>
              <w:rFonts w:ascii="Times New Roman" w:eastAsia="Times New Roman" w:hAnsi="Times New Roman" w:cs="Times New Roman"/>
              <w:sz w:val="24"/>
              <w:szCs w:val="24"/>
            </w:rPr>
          </w:rPrChange>
        </w:rPr>
        <w:instrText xml:space="preserve"> ADDIN ZOTERO_ITEM CSL_CITATION {"citationID":"0LLoSYG4","properties":{"formattedCitation":"(19)","plainCitation":"(19)","noteIndex":0},"citationItems":[{"id":93,"uris":["http://zotero.org/users/local/IBKgUHwf/items/KKPYTPZ8"],"uri":["http://zotero.org/users/local/IBKgUHwf/items/KKPYTPZ8"],"itemData":{"id":93,"type":"article-journal","container-title":"Journal of Politics","DOI":"doi:10.2307/2960149","issue":"4","page":"1055-1078","title":"Issue Frames and Group-centrism in American Public Opinion","volume":"58","author":[{"family":"Nelson","given":"Thomas"},{"family":"Kinder","given":"Donald"}],"issued":{"date-parts":[["1996"]]}}}],"schema":"https://github.com/citation-style-language/schema/raw/master/csl-citation.json"} </w:instrText>
      </w:r>
      <w:r w:rsidR="00492004" w:rsidRPr="00492004">
        <w:rPr>
          <w:rFonts w:ascii="Times New Roman" w:eastAsia="Times New Roman" w:hAnsi="Times New Roman" w:cs="Times New Roman"/>
          <w:color w:val="2F5496" w:themeColor="accent1" w:themeShade="BF"/>
          <w:sz w:val="24"/>
          <w:szCs w:val="24"/>
          <w:rPrChange w:id="150" w:author="Ekatha Ann J" w:date="2020-08-18T13:05:00Z">
            <w:rPr>
              <w:rFonts w:ascii="Times New Roman" w:eastAsia="Times New Roman" w:hAnsi="Times New Roman" w:cs="Times New Roman"/>
              <w:sz w:val="24"/>
              <w:szCs w:val="24"/>
            </w:rPr>
          </w:rPrChange>
        </w:rPr>
        <w:fldChar w:fldCharType="separate"/>
      </w:r>
      <w:r w:rsidR="00492004" w:rsidRPr="00492004">
        <w:rPr>
          <w:rFonts w:ascii="Times New Roman" w:hAnsi="Times New Roman" w:cs="Times New Roman"/>
          <w:color w:val="2F5496" w:themeColor="accent1" w:themeShade="BF"/>
          <w:sz w:val="24"/>
          <w:rPrChange w:id="151" w:author="Ekatha Ann J" w:date="2020-08-18T13:05:00Z">
            <w:rPr>
              <w:rFonts w:ascii="Times New Roman" w:hAnsi="Times New Roman" w:cs="Times New Roman"/>
              <w:sz w:val="24"/>
            </w:rPr>
          </w:rPrChange>
        </w:rPr>
        <w:t>(19)</w:t>
      </w:r>
      <w:r w:rsidR="00492004" w:rsidRPr="00492004">
        <w:rPr>
          <w:rFonts w:ascii="Times New Roman" w:eastAsia="Times New Roman" w:hAnsi="Times New Roman" w:cs="Times New Roman"/>
          <w:color w:val="2F5496" w:themeColor="accent1" w:themeShade="BF"/>
          <w:sz w:val="24"/>
          <w:szCs w:val="24"/>
          <w:rPrChange w:id="152" w:author="Ekatha Ann J" w:date="2020-08-18T13:05:00Z">
            <w:rPr>
              <w:rFonts w:ascii="Times New Roman" w:eastAsia="Times New Roman" w:hAnsi="Times New Roman" w:cs="Times New Roman"/>
              <w:sz w:val="24"/>
              <w:szCs w:val="24"/>
            </w:rPr>
          </w:rPrChange>
        </w:rPr>
        <w:fldChar w:fldCharType="end"/>
      </w:r>
      <w:del w:id="153" w:author="Ekatha Ann J" w:date="2020-08-18T13:04:00Z">
        <w:r w:rsidR="00633AF4" w:rsidRPr="00492004" w:rsidDel="00492004">
          <w:rPr>
            <w:rFonts w:ascii="Times New Roman" w:eastAsia="Times New Roman" w:hAnsi="Times New Roman" w:cs="Times New Roman"/>
            <w:color w:val="2F5496" w:themeColor="accent1" w:themeShade="BF"/>
            <w:sz w:val="24"/>
            <w:szCs w:val="24"/>
            <w:rPrChange w:id="154" w:author="Ekatha Ann J" w:date="2020-08-18T13:05:00Z">
              <w:rPr>
                <w:rFonts w:ascii="Times New Roman" w:eastAsia="Times New Roman" w:hAnsi="Times New Roman" w:cs="Times New Roman"/>
                <w:color w:val="4472C4"/>
                <w:sz w:val="24"/>
                <w:szCs w:val="24"/>
              </w:rPr>
            </w:rPrChange>
          </w:rPr>
          <w:delText xml:space="preserve"> </w:delText>
        </w:r>
        <w:r w:rsidR="00633AF4" w:rsidRPr="00492004" w:rsidDel="00492004">
          <w:rPr>
            <w:rFonts w:ascii="Times New Roman" w:eastAsia="Times New Roman" w:hAnsi="Times New Roman" w:cs="Times New Roman"/>
            <w:color w:val="2F5496" w:themeColor="accent1" w:themeShade="BF"/>
            <w:sz w:val="24"/>
            <w:szCs w:val="24"/>
            <w:rPrChange w:id="155" w:author="Ekatha Ann J" w:date="2020-08-18T13:05:00Z">
              <w:rPr>
                <w:rFonts w:ascii="Times New Roman" w:eastAsia="Times New Roman" w:hAnsi="Times New Roman" w:cs="Times New Roman"/>
                <w:color w:val="2F5496" w:themeColor="accent1" w:themeShade="BF"/>
                <w:sz w:val="24"/>
                <w:szCs w:val="24"/>
              </w:rPr>
            </w:rPrChange>
          </w:rPr>
          <w:fldChar w:fldCharType="begin"/>
        </w:r>
        <w:r w:rsidR="00492004" w:rsidRPr="00492004" w:rsidDel="00492004">
          <w:rPr>
            <w:rFonts w:ascii="Times New Roman" w:eastAsia="Times New Roman" w:hAnsi="Times New Roman" w:cs="Times New Roman"/>
            <w:color w:val="2F5496" w:themeColor="accent1" w:themeShade="BF"/>
            <w:sz w:val="24"/>
            <w:szCs w:val="24"/>
          </w:rPr>
          <w:delInstrText xml:space="preserve"> ADDIN ZOTERO_ITEM CSL_CITATION {"citationID":"AYPrQgqm","properties":{"formattedCitation":"(19)","plainCitation":"(19)","noteIndex":0},"citationItems":[{"id":93,"uris":["http://zotero.org/users/local/IBKgUHwf/items/KKPYTPZ8"],"uri":["http://zotero.org/users/local/IBKgUHwf/items/KKPYTPZ8"],"itemData":{"id":93,"type":"article-journal","container-title":"Journal of Politics","DOI":"doi:10.2307/2960149","issue":"4","page":"1055-1078","title":"Issue Frames and Group-centrism in American Public Opinion","volume":"58","author":[{"family":"Nelson","given":"Thomas"},{"family":"Kinder","given":"Donald"}],"issued":{"date-parts":[["1996"]]}}}],"schema":"https://github.com/citation-style-language/schema/raw/master/csl-citation.json"} </w:delInstrText>
        </w:r>
        <w:r w:rsidR="00633AF4" w:rsidRPr="00492004" w:rsidDel="00492004">
          <w:rPr>
            <w:rFonts w:ascii="Times New Roman" w:eastAsia="Times New Roman" w:hAnsi="Times New Roman" w:cs="Times New Roman"/>
            <w:color w:val="2F5496" w:themeColor="accent1" w:themeShade="BF"/>
            <w:sz w:val="24"/>
            <w:szCs w:val="24"/>
            <w:rPrChange w:id="156" w:author="Ekatha Ann J" w:date="2020-08-18T13:05:00Z">
              <w:rPr>
                <w:rFonts w:ascii="Times New Roman" w:eastAsia="Times New Roman" w:hAnsi="Times New Roman" w:cs="Times New Roman"/>
                <w:color w:val="2F5496" w:themeColor="accent1" w:themeShade="BF"/>
                <w:sz w:val="24"/>
                <w:szCs w:val="24"/>
              </w:rPr>
            </w:rPrChange>
          </w:rPr>
          <w:fldChar w:fldCharType="separate"/>
        </w:r>
        <w:r w:rsidR="00492004" w:rsidRPr="00492004" w:rsidDel="00492004">
          <w:rPr>
            <w:rFonts w:ascii="Times New Roman" w:hAnsi="Times New Roman" w:cs="Times New Roman"/>
            <w:color w:val="2F5496" w:themeColor="accent1" w:themeShade="BF"/>
            <w:sz w:val="24"/>
            <w:rPrChange w:id="157" w:author="Ekatha Ann J" w:date="2020-08-18T13:05:00Z">
              <w:rPr>
                <w:rFonts w:ascii="Times New Roman" w:hAnsi="Times New Roman" w:cs="Times New Roman"/>
                <w:sz w:val="24"/>
              </w:rPr>
            </w:rPrChange>
          </w:rPr>
          <w:delText>(19)</w:delText>
        </w:r>
        <w:r w:rsidR="00633AF4" w:rsidRPr="00492004" w:rsidDel="00492004">
          <w:rPr>
            <w:rFonts w:ascii="Times New Roman" w:eastAsia="Times New Roman" w:hAnsi="Times New Roman" w:cs="Times New Roman"/>
            <w:color w:val="2F5496" w:themeColor="accent1" w:themeShade="BF"/>
            <w:sz w:val="24"/>
            <w:szCs w:val="24"/>
            <w:rPrChange w:id="158" w:author="Ekatha Ann J" w:date="2020-08-18T13:05:00Z">
              <w:rPr>
                <w:rFonts w:ascii="Times New Roman" w:eastAsia="Times New Roman" w:hAnsi="Times New Roman" w:cs="Times New Roman"/>
                <w:color w:val="2F5496" w:themeColor="accent1" w:themeShade="BF"/>
                <w:sz w:val="24"/>
                <w:szCs w:val="24"/>
              </w:rPr>
            </w:rPrChange>
          </w:rPr>
          <w:fldChar w:fldCharType="end"/>
        </w:r>
      </w:del>
      <w:r w:rsidRPr="00492004">
        <w:rPr>
          <w:rFonts w:ascii="Times New Roman" w:eastAsia="Times New Roman" w:hAnsi="Times New Roman" w:cs="Times New Roman"/>
          <w:color w:val="2F5496" w:themeColor="accent1" w:themeShade="BF"/>
          <w:sz w:val="24"/>
          <w:szCs w:val="24"/>
          <w:rPrChange w:id="159" w:author="Ekatha Ann J" w:date="2020-08-18T13:05:00Z">
            <w:rPr>
              <w:rFonts w:ascii="Times New Roman" w:eastAsia="Times New Roman" w:hAnsi="Times New Roman" w:cs="Times New Roman"/>
              <w:color w:val="000000" w:themeColor="text1"/>
              <w:sz w:val="24"/>
              <w:szCs w:val="24"/>
            </w:rPr>
          </w:rPrChange>
        </w:rPr>
        <w:t>.</w:t>
      </w:r>
      <w:r w:rsidRPr="000D4257">
        <w:rPr>
          <w:rFonts w:ascii="Times New Roman" w:eastAsia="Times New Roman" w:hAnsi="Times New Roman" w:cs="Times New Roman"/>
          <w:color w:val="000000" w:themeColor="text1"/>
          <w:sz w:val="24"/>
          <w:szCs w:val="24"/>
        </w:rPr>
        <w:t xml:space="preserve"> Second,</w:t>
      </w:r>
      <w:r w:rsidRPr="000D4257">
        <w:rPr>
          <w:rFonts w:ascii="Times New Roman" w:eastAsia="Times New Roman" w:hAnsi="Times New Roman" w:cs="Times New Roman"/>
          <w:color w:val="3D85C6"/>
          <w:sz w:val="24"/>
          <w:szCs w:val="24"/>
        </w:rPr>
        <w:t xml:space="preserve"> </w:t>
      </w:r>
      <w:r w:rsidRPr="000D4257">
        <w:rPr>
          <w:rFonts w:ascii="Times New Roman" w:eastAsia="Times New Roman" w:hAnsi="Times New Roman" w:cs="Times New Roman"/>
          <w:sz w:val="24"/>
          <w:szCs w:val="24"/>
          <w:highlight w:val="white"/>
        </w:rPr>
        <w:t>the peripheral route of persuasion, where cues (for example, repeatedly showing visuals of people of a particular ethnicity for crime reportage) take precedence over information</w:t>
      </w:r>
      <w:r w:rsidR="00633AF4" w:rsidRPr="000D4257">
        <w:rPr>
          <w:rFonts w:ascii="Times New Roman" w:eastAsia="Times New Roman" w:hAnsi="Times New Roman" w:cs="Times New Roman"/>
          <w:color w:val="2F5496" w:themeColor="accent1" w:themeShade="BF"/>
          <w:sz w:val="24"/>
          <w:szCs w:val="24"/>
          <w:highlight w:val="white"/>
        </w:rPr>
        <w:t xml:space="preserve"> </w:t>
      </w:r>
      <w:r w:rsidR="00633AF4" w:rsidRPr="00492004">
        <w:rPr>
          <w:rFonts w:ascii="Times New Roman" w:eastAsia="Times New Roman" w:hAnsi="Times New Roman" w:cs="Times New Roman"/>
          <w:color w:val="2F5496" w:themeColor="accent1" w:themeShade="BF"/>
          <w:sz w:val="24"/>
          <w:szCs w:val="24"/>
          <w:highlight w:val="white"/>
          <w:rPrChange w:id="160" w:author="Ekatha Ann J" w:date="2020-08-18T13:06:00Z">
            <w:rPr>
              <w:rFonts w:ascii="Times New Roman" w:eastAsia="Times New Roman" w:hAnsi="Times New Roman" w:cs="Times New Roman"/>
              <w:color w:val="2F5496" w:themeColor="accent1" w:themeShade="BF"/>
              <w:sz w:val="24"/>
              <w:szCs w:val="24"/>
              <w:highlight w:val="white"/>
            </w:rPr>
          </w:rPrChange>
        </w:rPr>
        <w:fldChar w:fldCharType="begin"/>
      </w:r>
      <w:r w:rsidR="00492004" w:rsidRPr="00492004">
        <w:rPr>
          <w:rFonts w:ascii="Times New Roman" w:eastAsia="Times New Roman" w:hAnsi="Times New Roman" w:cs="Times New Roman"/>
          <w:color w:val="2F5496" w:themeColor="accent1" w:themeShade="BF"/>
          <w:sz w:val="24"/>
          <w:szCs w:val="24"/>
          <w:highlight w:val="white"/>
        </w:rPr>
        <w:instrText xml:space="preserve"> ADDIN ZOTERO_ITEM CSL_CITATION {"citationID":"K9s93fQl","properties":{"formattedCitation":"(20)","plainCitation":"(20)","noteIndex":0},"citationItems":[{"id":94,"uris":["http://zotero.org/users/local/IBKgUHwf/items/9FQVK83Z"],"uri":["http://zotero.org/users/local/IBKgUHwf/items/9FQVK83Z"],"itemData":{"id":94,"type":"article-journal","container-title":"Law and Psychology Review","title":"The Role of News Media in shaping and transforming public perception of Mexican Immigration and Laws involved","URL":"https://heinonline.org/HOL/LandingPage?handle=hein.journals/lpsyr31&amp;div=12&amp;id=&amp;page=","volume":"31","author":[{"family":"Soderlund","given":"Monica"}],"accessed":{"date-parts":[["2020",6,4]]},"issued":{"date-parts":[["2007"]]}}}],"schema":"https://github.com/citation-style-language/schema/raw/master/csl-citation.json"} </w:instrText>
      </w:r>
      <w:r w:rsidR="00633AF4" w:rsidRPr="00492004">
        <w:rPr>
          <w:rFonts w:ascii="Times New Roman" w:eastAsia="Times New Roman" w:hAnsi="Times New Roman" w:cs="Times New Roman"/>
          <w:color w:val="2F5496" w:themeColor="accent1" w:themeShade="BF"/>
          <w:sz w:val="24"/>
          <w:szCs w:val="24"/>
          <w:highlight w:val="white"/>
          <w:rPrChange w:id="161" w:author="Ekatha Ann J" w:date="2020-08-18T13:06:00Z">
            <w:rPr>
              <w:rFonts w:ascii="Times New Roman" w:eastAsia="Times New Roman" w:hAnsi="Times New Roman" w:cs="Times New Roman"/>
              <w:color w:val="2F5496" w:themeColor="accent1" w:themeShade="BF"/>
              <w:sz w:val="24"/>
              <w:szCs w:val="24"/>
              <w:highlight w:val="white"/>
            </w:rPr>
          </w:rPrChange>
        </w:rPr>
        <w:fldChar w:fldCharType="separate"/>
      </w:r>
      <w:r w:rsidR="00492004" w:rsidRPr="00492004">
        <w:rPr>
          <w:rFonts w:ascii="Times New Roman" w:hAnsi="Times New Roman" w:cs="Times New Roman"/>
          <w:color w:val="2F5496" w:themeColor="accent1" w:themeShade="BF"/>
          <w:sz w:val="24"/>
          <w:highlight w:val="white"/>
          <w:rPrChange w:id="162" w:author="Ekatha Ann J" w:date="2020-08-18T13:06:00Z">
            <w:rPr>
              <w:rFonts w:ascii="Times New Roman" w:hAnsi="Times New Roman" w:cs="Times New Roman"/>
              <w:sz w:val="24"/>
              <w:highlight w:val="white"/>
            </w:rPr>
          </w:rPrChange>
        </w:rPr>
        <w:t>(20)</w:t>
      </w:r>
      <w:r w:rsidR="00633AF4" w:rsidRPr="00492004">
        <w:rPr>
          <w:rFonts w:ascii="Times New Roman" w:eastAsia="Times New Roman" w:hAnsi="Times New Roman" w:cs="Times New Roman"/>
          <w:color w:val="2F5496" w:themeColor="accent1" w:themeShade="BF"/>
          <w:sz w:val="24"/>
          <w:szCs w:val="24"/>
          <w:highlight w:val="white"/>
          <w:rPrChange w:id="163" w:author="Ekatha Ann J" w:date="2020-08-18T13:06:00Z">
            <w:rPr>
              <w:rFonts w:ascii="Times New Roman" w:eastAsia="Times New Roman" w:hAnsi="Times New Roman" w:cs="Times New Roman"/>
              <w:color w:val="2F5496" w:themeColor="accent1" w:themeShade="BF"/>
              <w:sz w:val="24"/>
              <w:szCs w:val="24"/>
              <w:highlight w:val="white"/>
            </w:rPr>
          </w:rPrChange>
        </w:rPr>
        <w:fldChar w:fldCharType="end"/>
      </w:r>
      <w:r w:rsidR="00633AF4" w:rsidRPr="000D4257">
        <w:rPr>
          <w:rFonts w:ascii="Times New Roman" w:eastAsia="Times New Roman" w:hAnsi="Times New Roman" w:cs="Times New Roman"/>
          <w:color w:val="2F5496" w:themeColor="accent1" w:themeShade="BF"/>
          <w:sz w:val="24"/>
          <w:szCs w:val="24"/>
          <w:highlight w:val="white"/>
        </w:rPr>
        <w:t xml:space="preserve">. </w:t>
      </w:r>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 </w:t>
      </w:r>
    </w:p>
    <w:p w14:paraId="48517B89" w14:textId="77777777" w:rsidR="00795368" w:rsidRDefault="00795368" w:rsidP="00DF2981">
      <w:pPr>
        <w:spacing w:after="355" w:line="360" w:lineRule="auto"/>
        <w:rPr>
          <w:rFonts w:ascii="Times New Roman" w:eastAsia="Times New Roman" w:hAnsi="Times New Roman" w:cs="Times New Roman"/>
          <w:sz w:val="24"/>
          <w:szCs w:val="24"/>
          <w:highlight w:val="white"/>
        </w:rPr>
      </w:pPr>
    </w:p>
    <w:p w14:paraId="336DB33C" w14:textId="1514A3BF" w:rsidR="00DF2981" w:rsidRPr="00F1570A" w:rsidRDefault="002A517F" w:rsidP="00F1570A">
      <w:pPr>
        <w:spacing w:after="355" w:line="360" w:lineRule="auto"/>
        <w:rPr>
          <w:rFonts w:ascii="Times New Roman" w:eastAsia="Times New Roman" w:hAnsi="Times New Roman" w:cs="Times New Roman"/>
          <w:color w:val="2F5496" w:themeColor="accent1" w:themeShade="BF"/>
          <w:sz w:val="24"/>
          <w:szCs w:val="24"/>
          <w:highlight w:val="white"/>
        </w:rPr>
      </w:pPr>
      <w:r w:rsidRPr="000D4257">
        <w:rPr>
          <w:rFonts w:ascii="Times New Roman" w:eastAsia="Times New Roman" w:hAnsi="Times New Roman" w:cs="Times New Roman"/>
          <w:sz w:val="24"/>
          <w:szCs w:val="24"/>
          <w:highlight w:val="white"/>
        </w:rPr>
        <w:t>Studies on print media coverage of migration indicate that while coverage of migration is diverse, involving a range of issues and perspectives, there is less variation in the way the migration process and migrants are framed</w:t>
      </w:r>
      <w:del w:id="164" w:author="Ekatha Ann J" w:date="2020-08-18T13:07:00Z">
        <w:r w:rsidR="00DF3153" w:rsidRPr="000D4257" w:rsidDel="004E4E15">
          <w:rPr>
            <w:rFonts w:ascii="Times New Roman" w:eastAsia="Times New Roman" w:hAnsi="Times New Roman" w:cs="Times New Roman"/>
            <w:color w:val="1155CC"/>
            <w:sz w:val="24"/>
            <w:szCs w:val="24"/>
          </w:rPr>
          <w:delText xml:space="preserve"> </w:delText>
        </w:r>
      </w:del>
      <w:ins w:id="165" w:author="Ekatha Ann J" w:date="2020-08-18T13:07:00Z">
        <w:r w:rsidR="004E4E15">
          <w:rPr>
            <w:rFonts w:ascii="Times New Roman" w:eastAsia="Times New Roman" w:hAnsi="Times New Roman" w:cs="Times New Roman"/>
            <w:color w:val="1155CC"/>
            <w:sz w:val="24"/>
            <w:szCs w:val="24"/>
          </w:rPr>
          <w:t xml:space="preserve"> </w:t>
        </w:r>
      </w:ins>
      <w:r w:rsidR="004E4E15" w:rsidRPr="004E4E15">
        <w:rPr>
          <w:rFonts w:ascii="Times New Roman" w:eastAsia="Times New Roman" w:hAnsi="Times New Roman" w:cs="Times New Roman"/>
          <w:color w:val="2F5496" w:themeColor="accent1" w:themeShade="BF"/>
          <w:sz w:val="24"/>
          <w:szCs w:val="24"/>
          <w:rPrChange w:id="166" w:author="Ekatha Ann J" w:date="2020-08-18T13:07:00Z">
            <w:rPr>
              <w:rFonts w:ascii="Times New Roman" w:eastAsia="Times New Roman" w:hAnsi="Times New Roman" w:cs="Times New Roman"/>
              <w:color w:val="1155CC"/>
              <w:sz w:val="24"/>
              <w:szCs w:val="24"/>
            </w:rPr>
          </w:rPrChange>
        </w:rPr>
        <w:fldChar w:fldCharType="begin"/>
      </w:r>
      <w:r w:rsidR="004E4E15" w:rsidRPr="004E4E15">
        <w:rPr>
          <w:rFonts w:ascii="Times New Roman" w:eastAsia="Times New Roman" w:hAnsi="Times New Roman" w:cs="Times New Roman"/>
          <w:color w:val="2F5496" w:themeColor="accent1" w:themeShade="BF"/>
          <w:sz w:val="24"/>
          <w:szCs w:val="24"/>
          <w:rPrChange w:id="167" w:author="Ekatha Ann J" w:date="2020-08-18T13:07:00Z">
            <w:rPr>
              <w:rFonts w:ascii="Times New Roman" w:eastAsia="Times New Roman" w:hAnsi="Times New Roman" w:cs="Times New Roman"/>
              <w:color w:val="1155CC"/>
              <w:sz w:val="24"/>
              <w:szCs w:val="24"/>
            </w:rPr>
          </w:rPrChange>
        </w:rPr>
        <w:instrText xml:space="preserve"> ADDIN ZOTERO_ITEM CSL_CITATION {"citationID":"dmP5AEGm","properties":{"formattedCitation":"(21,22)","plainCitation":"(21,22)","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Press","volume":"8","author":[{"family":"Retis","given":"J"},{"family":"Benavides","given":"J"}]}}],"schema":"https://github.com/citation-style-language/schema/raw/master/csl-citation.json"} </w:instrText>
      </w:r>
      <w:r w:rsidR="004E4E15" w:rsidRPr="004E4E15">
        <w:rPr>
          <w:rFonts w:ascii="Times New Roman" w:eastAsia="Times New Roman" w:hAnsi="Times New Roman" w:cs="Times New Roman"/>
          <w:color w:val="2F5496" w:themeColor="accent1" w:themeShade="BF"/>
          <w:sz w:val="24"/>
          <w:szCs w:val="24"/>
          <w:rPrChange w:id="168" w:author="Ekatha Ann J" w:date="2020-08-18T13:07:00Z">
            <w:rPr>
              <w:rFonts w:ascii="Times New Roman" w:eastAsia="Times New Roman" w:hAnsi="Times New Roman" w:cs="Times New Roman"/>
              <w:color w:val="1155CC"/>
              <w:sz w:val="24"/>
              <w:szCs w:val="24"/>
            </w:rPr>
          </w:rPrChange>
        </w:rPr>
        <w:fldChar w:fldCharType="separate"/>
      </w:r>
      <w:r w:rsidR="004E4E15" w:rsidRPr="004E4E15">
        <w:rPr>
          <w:rFonts w:ascii="Times New Roman" w:hAnsi="Times New Roman" w:cs="Times New Roman"/>
          <w:color w:val="2F5496" w:themeColor="accent1" w:themeShade="BF"/>
          <w:sz w:val="24"/>
          <w:rPrChange w:id="169" w:author="Ekatha Ann J" w:date="2020-08-18T13:07:00Z">
            <w:rPr>
              <w:rFonts w:ascii="Times New Roman" w:hAnsi="Times New Roman" w:cs="Times New Roman"/>
              <w:sz w:val="24"/>
            </w:rPr>
          </w:rPrChange>
        </w:rPr>
        <w:t>(21,22)</w:t>
      </w:r>
      <w:r w:rsidR="004E4E15" w:rsidRPr="004E4E15">
        <w:rPr>
          <w:rFonts w:ascii="Times New Roman" w:eastAsia="Times New Roman" w:hAnsi="Times New Roman" w:cs="Times New Roman"/>
          <w:color w:val="2F5496" w:themeColor="accent1" w:themeShade="BF"/>
          <w:sz w:val="24"/>
          <w:szCs w:val="24"/>
          <w:rPrChange w:id="170" w:author="Ekatha Ann J" w:date="2020-08-18T13:07:00Z">
            <w:rPr>
              <w:rFonts w:ascii="Times New Roman" w:eastAsia="Times New Roman" w:hAnsi="Times New Roman" w:cs="Times New Roman"/>
              <w:color w:val="1155CC"/>
              <w:sz w:val="24"/>
              <w:szCs w:val="24"/>
            </w:rPr>
          </w:rPrChange>
        </w:rPr>
        <w:fldChar w:fldCharType="end"/>
      </w:r>
      <w:del w:id="171" w:author="Ekatha Ann J" w:date="2020-08-18T13:07:00Z">
        <w:r w:rsidR="00DF3153" w:rsidRPr="001D236F" w:rsidDel="004E4E15">
          <w:rPr>
            <w:rFonts w:ascii="Times New Roman" w:eastAsia="Times New Roman" w:hAnsi="Times New Roman" w:cs="Times New Roman"/>
            <w:color w:val="2F5496" w:themeColor="accent1" w:themeShade="BF"/>
            <w:sz w:val="24"/>
            <w:szCs w:val="24"/>
          </w:rPr>
          <w:fldChar w:fldCharType="begin"/>
        </w:r>
        <w:r w:rsidR="00492004" w:rsidDel="004E4E15">
          <w:rPr>
            <w:rFonts w:ascii="Times New Roman" w:eastAsia="Times New Roman" w:hAnsi="Times New Roman" w:cs="Times New Roman"/>
            <w:color w:val="2F5496" w:themeColor="accent1" w:themeShade="BF"/>
            <w:sz w:val="24"/>
            <w:szCs w:val="24"/>
          </w:rPr>
          <w:delInstrText xml:space="preserve"> ADDIN ZOTERO_ITEM CSL_CITATION {"citationID":"rY5gA5AC","properties":{"formattedCitation":"(21,22)","plainCitation":"(21,22)","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Press","volume":"8","author":[{"family":"Retis","given":"J"},{"family":"Benavides","given":"J"}]}}],"schema":"https://github.com/citation-style-language/schema/raw/master/csl-citation.json"} </w:delInstrText>
        </w:r>
        <w:r w:rsidR="00DF3153" w:rsidRPr="001D236F" w:rsidDel="004E4E15">
          <w:rPr>
            <w:rFonts w:ascii="Times New Roman" w:eastAsia="Times New Roman" w:hAnsi="Times New Roman" w:cs="Times New Roman"/>
            <w:color w:val="2F5496" w:themeColor="accent1" w:themeShade="BF"/>
            <w:sz w:val="24"/>
            <w:szCs w:val="24"/>
          </w:rPr>
          <w:fldChar w:fldCharType="separate"/>
        </w:r>
        <w:r w:rsidR="00492004" w:rsidRPr="00492004" w:rsidDel="004E4E15">
          <w:rPr>
            <w:rFonts w:ascii="Times New Roman" w:hAnsi="Times New Roman" w:cs="Times New Roman"/>
            <w:sz w:val="24"/>
          </w:rPr>
          <w:delText>(21,22)</w:delText>
        </w:r>
        <w:r w:rsidR="00DF3153" w:rsidRPr="001D236F" w:rsidDel="004E4E15">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sz w:val="24"/>
          <w:szCs w:val="24"/>
          <w:highlight w:val="white"/>
        </w:rPr>
        <w:t xml:space="preserve"> </w:t>
      </w:r>
      <w:r w:rsidRPr="000D4257">
        <w:rPr>
          <w:rFonts w:ascii="Times New Roman" w:eastAsia="Times New Roman" w:hAnsi="Times New Roman" w:cs="Times New Roman"/>
          <w:sz w:val="24"/>
          <w:szCs w:val="24"/>
        </w:rPr>
        <w:t>Across time frames, media and migration studies have found that the press often vilifies migrant communities, while narratives on their rights occur less frequently</w:t>
      </w:r>
      <w:del w:id="172" w:author="Ekatha Ann J" w:date="2020-08-18T13:09:00Z">
        <w:r w:rsidRPr="000D4257" w:rsidDel="004E4E15">
          <w:rPr>
            <w:rFonts w:ascii="Times New Roman" w:eastAsia="Times New Roman" w:hAnsi="Times New Roman" w:cs="Times New Roman"/>
            <w:sz w:val="24"/>
            <w:szCs w:val="24"/>
          </w:rPr>
          <w:delText xml:space="preserve"> </w:delText>
        </w:r>
      </w:del>
      <w:ins w:id="173" w:author="Ekatha Ann J" w:date="2020-08-18T13:09:00Z">
        <w:r w:rsidR="004E4E15">
          <w:rPr>
            <w:rFonts w:ascii="Times New Roman" w:eastAsia="Times New Roman" w:hAnsi="Times New Roman" w:cs="Times New Roman"/>
            <w:sz w:val="24"/>
            <w:szCs w:val="24"/>
          </w:rPr>
          <w:t xml:space="preserve"> </w:t>
        </w:r>
      </w:ins>
      <w:r w:rsidR="004E4E15" w:rsidRPr="004E4E15">
        <w:rPr>
          <w:rFonts w:ascii="Times New Roman" w:eastAsia="Times New Roman" w:hAnsi="Times New Roman" w:cs="Times New Roman"/>
          <w:color w:val="2F5496" w:themeColor="accent1" w:themeShade="BF"/>
          <w:sz w:val="24"/>
          <w:szCs w:val="24"/>
          <w:rPrChange w:id="174" w:author="Ekatha Ann J" w:date="2020-08-18T13:09:00Z">
            <w:rPr>
              <w:rFonts w:ascii="Times New Roman" w:eastAsia="Times New Roman" w:hAnsi="Times New Roman" w:cs="Times New Roman"/>
              <w:sz w:val="24"/>
              <w:szCs w:val="24"/>
            </w:rPr>
          </w:rPrChange>
        </w:rPr>
        <w:fldChar w:fldCharType="begin"/>
      </w:r>
      <w:r w:rsidR="004E4E15" w:rsidRPr="004E4E15">
        <w:rPr>
          <w:rFonts w:ascii="Times New Roman" w:eastAsia="Times New Roman" w:hAnsi="Times New Roman" w:cs="Times New Roman"/>
          <w:color w:val="2F5496" w:themeColor="accent1" w:themeShade="BF"/>
          <w:sz w:val="24"/>
          <w:szCs w:val="24"/>
          <w:rPrChange w:id="175" w:author="Ekatha Ann J" w:date="2020-08-18T13:09:00Z">
            <w:rPr>
              <w:rFonts w:ascii="Times New Roman" w:eastAsia="Times New Roman" w:hAnsi="Times New Roman" w:cs="Times New Roman"/>
              <w:sz w:val="24"/>
              <w:szCs w:val="24"/>
            </w:rPr>
          </w:rPrChange>
        </w:rPr>
        <w:instrText xml:space="preserve"> ADDIN ZOTERO_ITEM CSL_CITATION {"citationID":"7MLP1pcB","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instrText>
      </w:r>
      <w:r w:rsidR="004E4E15" w:rsidRPr="004E4E15">
        <w:rPr>
          <w:rFonts w:ascii="Times New Roman" w:eastAsia="Times New Roman" w:hAnsi="Times New Roman" w:cs="Times New Roman"/>
          <w:color w:val="2F5496" w:themeColor="accent1" w:themeShade="BF"/>
          <w:sz w:val="24"/>
          <w:szCs w:val="24"/>
          <w:rPrChange w:id="176" w:author="Ekatha Ann J" w:date="2020-08-18T13:09:00Z">
            <w:rPr>
              <w:rFonts w:ascii="Times New Roman" w:eastAsia="Times New Roman" w:hAnsi="Times New Roman" w:cs="Times New Roman"/>
              <w:sz w:val="24"/>
              <w:szCs w:val="24"/>
            </w:rPr>
          </w:rPrChange>
        </w:rPr>
        <w:fldChar w:fldCharType="separate"/>
      </w:r>
      <w:r w:rsidR="004E4E15" w:rsidRPr="004E4E15">
        <w:rPr>
          <w:rFonts w:ascii="Times New Roman" w:hAnsi="Times New Roman" w:cs="Times New Roman"/>
          <w:color w:val="2F5496" w:themeColor="accent1" w:themeShade="BF"/>
          <w:sz w:val="24"/>
          <w:rPrChange w:id="177" w:author="Ekatha Ann J" w:date="2020-08-18T13:09:00Z">
            <w:rPr>
              <w:rFonts w:ascii="Times New Roman" w:hAnsi="Times New Roman" w:cs="Times New Roman"/>
              <w:sz w:val="24"/>
            </w:rPr>
          </w:rPrChange>
        </w:rPr>
        <w:t>(23)</w:t>
      </w:r>
      <w:r w:rsidR="004E4E15" w:rsidRPr="004E4E15">
        <w:rPr>
          <w:rFonts w:ascii="Times New Roman" w:eastAsia="Times New Roman" w:hAnsi="Times New Roman" w:cs="Times New Roman"/>
          <w:color w:val="2F5496" w:themeColor="accent1" w:themeShade="BF"/>
          <w:sz w:val="24"/>
          <w:szCs w:val="24"/>
          <w:rPrChange w:id="178" w:author="Ekatha Ann J" w:date="2020-08-18T13:09:00Z">
            <w:rPr>
              <w:rFonts w:ascii="Times New Roman" w:eastAsia="Times New Roman" w:hAnsi="Times New Roman" w:cs="Times New Roman"/>
              <w:sz w:val="24"/>
              <w:szCs w:val="24"/>
            </w:rPr>
          </w:rPrChange>
        </w:rPr>
        <w:fldChar w:fldCharType="end"/>
      </w:r>
      <w:del w:id="179" w:author="Ekatha Ann J" w:date="2020-08-18T13:09:00Z">
        <w:r w:rsidR="0009512B" w:rsidRPr="001D236F" w:rsidDel="004E4E15">
          <w:rPr>
            <w:rFonts w:ascii="Times New Roman" w:eastAsia="Times New Roman" w:hAnsi="Times New Roman" w:cs="Times New Roman"/>
            <w:color w:val="2F5496" w:themeColor="accent1" w:themeShade="BF"/>
            <w:sz w:val="24"/>
            <w:szCs w:val="24"/>
          </w:rPr>
          <w:fldChar w:fldCharType="begin"/>
        </w:r>
        <w:r w:rsidR="00492004" w:rsidDel="004E4E15">
          <w:rPr>
            <w:rFonts w:ascii="Times New Roman" w:eastAsia="Times New Roman" w:hAnsi="Times New Roman" w:cs="Times New Roman"/>
            <w:color w:val="2F5496" w:themeColor="accent1" w:themeShade="BF"/>
            <w:sz w:val="24"/>
            <w:szCs w:val="24"/>
          </w:rPr>
          <w:delInstrText xml:space="preserve"> ADDIN ZOTERO_ITEM CSL_CITATION {"citationID":"ercG2G5O","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delInstrText>
        </w:r>
        <w:r w:rsidR="0009512B" w:rsidRPr="001D236F" w:rsidDel="004E4E15">
          <w:rPr>
            <w:rFonts w:ascii="Times New Roman" w:eastAsia="Times New Roman" w:hAnsi="Times New Roman" w:cs="Times New Roman"/>
            <w:color w:val="2F5496" w:themeColor="accent1" w:themeShade="BF"/>
            <w:sz w:val="24"/>
            <w:szCs w:val="24"/>
          </w:rPr>
          <w:fldChar w:fldCharType="separate"/>
        </w:r>
        <w:r w:rsidR="00492004" w:rsidRPr="00492004" w:rsidDel="004E4E15">
          <w:rPr>
            <w:rFonts w:ascii="Times New Roman" w:hAnsi="Times New Roman" w:cs="Times New Roman"/>
            <w:sz w:val="24"/>
          </w:rPr>
          <w:delText>(23)</w:delText>
        </w:r>
        <w:r w:rsidR="0009512B" w:rsidRPr="001D236F" w:rsidDel="004E4E15">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w:t>
      </w:r>
      <w:del w:id="180" w:author="Ekatha Ann J" w:date="2020-08-17T11:50:00Z">
        <w:r w:rsidRPr="000D4257" w:rsidDel="00B23B4D">
          <w:rPr>
            <w:rFonts w:ascii="Times New Roman" w:eastAsia="Times New Roman" w:hAnsi="Times New Roman" w:cs="Times New Roman"/>
            <w:sz w:val="24"/>
            <w:szCs w:val="24"/>
          </w:rPr>
          <w:delText xml:space="preserve"> Even when the reporting is positive, the subjects (migrants) are</w:delText>
        </w:r>
        <w:r w:rsidR="00653C89" w:rsidRPr="000D4257" w:rsidDel="00B23B4D">
          <w:rPr>
            <w:rStyle w:val="CommentReference"/>
            <w:rFonts w:ascii="Times New Roman" w:hAnsi="Times New Roman" w:cs="Times New Roman"/>
            <w:sz w:val="24"/>
            <w:szCs w:val="24"/>
          </w:rPr>
          <w:delText xml:space="preserve"> </w:delText>
        </w:r>
        <w:r w:rsidR="00653C89" w:rsidRPr="000D4257" w:rsidDel="00B23B4D">
          <w:rPr>
            <w:rFonts w:ascii="Times New Roman" w:eastAsia="Times New Roman" w:hAnsi="Times New Roman" w:cs="Times New Roman"/>
            <w:sz w:val="24"/>
            <w:szCs w:val="24"/>
          </w:rPr>
          <w:delText>po</w:delText>
        </w:r>
        <w:r w:rsidRPr="000D4257" w:rsidDel="00B23B4D">
          <w:rPr>
            <w:rFonts w:ascii="Times New Roman" w:eastAsia="Times New Roman" w:hAnsi="Times New Roman" w:cs="Times New Roman"/>
            <w:sz w:val="24"/>
            <w:szCs w:val="24"/>
          </w:rPr>
          <w:delText xml:space="preserve">rtrayed as an exception, and their success is presented as an achievement if it can be framed as one within the dominant culture </w:delText>
        </w:r>
        <w:r w:rsidR="0009512B" w:rsidRPr="001D236F" w:rsidDel="00B23B4D">
          <w:rPr>
            <w:rFonts w:ascii="Times New Roman" w:eastAsia="Times New Roman" w:hAnsi="Times New Roman" w:cs="Times New Roman"/>
            <w:color w:val="2F5496" w:themeColor="accent1" w:themeShade="BF"/>
            <w:sz w:val="24"/>
            <w:szCs w:val="24"/>
          </w:rPr>
          <w:fldChar w:fldCharType="begin"/>
        </w:r>
        <w:r w:rsidR="005666E2" w:rsidRPr="005666E2" w:rsidDel="00B23B4D">
          <w:rPr>
            <w:rFonts w:ascii="Times New Roman" w:eastAsia="Times New Roman" w:hAnsi="Times New Roman" w:cs="Times New Roman"/>
            <w:color w:val="2F5496" w:themeColor="accent1" w:themeShade="BF"/>
            <w:sz w:val="24"/>
            <w:szCs w:val="24"/>
          </w:rPr>
          <w:delInstrText xml:space="preserve"> ADDIN ZOTERO_ITEM CSL_CITATION {"citationID":"obuVaxZr","properties":{"formattedCitation":"(24)","plainCitation":"(24)","noteIndex":0},"citationItems":[{"id":77,"uris":["http://zotero.org/users/local/IBKgUHwf/items/ESITVC99"],"uri":["http://zotero.org/users/local/IBKgUHwf/items/ESITVC99"],"itemData":{"id":77,"type":"article-journal","abstract":"The mass media have long been seen as an important mechanism in constructing and brokering relations between host and immigrant minorities. Their role has typically been portrayed as endorsing, if not, initiating racist imagery. New Zealand significantly altered its recruitment of immigrants in terms of source countries in 1986–87. The resulting superdiversity presents new challenges for the mainstream media. In the early phase of this recently enhanced cultural diversity, the mass media (here represented by the print media) contributed to a publically articulated racialisation. However, the growing engagement (embeddedness) of the media workers in the reality of this enhanced diversity was subsequently reflected in more nuanced and sympathetic reporting after 2000, thereby confounding classic approaches which stress the misrepresentation and underrepresentation of immigrants by the mass media. There remain important exceptions to this shift towards a broadly sympathetic representation of immigrants by the media; there is evidence of ongoing racist ‘Othering’ in news reporting and by particular journalists. This paper argues that there is evidence of a recent and partial transformation in the nature of media discourses concerning immigrants and immigration in New Zealand.","container-title":"Journal of Intercultural Studies","DOI":"10.1080/07256860903213638","ISSN":"0725-6868","issue":"4","note":"publisher: Routledge\n_eprint: https://doi.org/10.1080/07256860903213638","page":"355-372","source":"Taylor and Francis+NEJM","title":"Reporting Superdiversity. The Mass Media and Immigration in New Zealand","volume":"30","author":[{"family":"Spoonley","given":"Professor Paul"},{"family":"Butcher","given":"Andrew"}],"issued":{"date-parts":[["2009",11,1]]}}}],"schema":"https://github.com/citation-style-language/schema/raw/master/csl-citation.json"} </w:delInstrText>
        </w:r>
        <w:r w:rsidR="0009512B" w:rsidRPr="001D236F" w:rsidDel="00B23B4D">
          <w:rPr>
            <w:rFonts w:ascii="Times New Roman" w:eastAsia="Times New Roman" w:hAnsi="Times New Roman" w:cs="Times New Roman"/>
            <w:color w:val="2F5496" w:themeColor="accent1" w:themeShade="BF"/>
            <w:sz w:val="24"/>
            <w:szCs w:val="24"/>
          </w:rPr>
          <w:fldChar w:fldCharType="separate"/>
        </w:r>
        <w:r w:rsidR="005666E2" w:rsidRPr="00F1570A" w:rsidDel="00B23B4D">
          <w:rPr>
            <w:rFonts w:ascii="Times New Roman" w:hAnsi="Times New Roman" w:cs="Times New Roman"/>
            <w:color w:val="2F5496" w:themeColor="accent1" w:themeShade="BF"/>
            <w:sz w:val="24"/>
          </w:rPr>
          <w:delText>(24)</w:delText>
        </w:r>
        <w:r w:rsidR="0009512B" w:rsidRPr="001D236F" w:rsidDel="00B23B4D">
          <w:rPr>
            <w:rFonts w:ascii="Times New Roman" w:eastAsia="Times New Roman" w:hAnsi="Times New Roman" w:cs="Times New Roman"/>
            <w:color w:val="2F5496" w:themeColor="accent1" w:themeShade="BF"/>
            <w:sz w:val="24"/>
            <w:szCs w:val="24"/>
          </w:rPr>
          <w:fldChar w:fldCharType="end"/>
        </w:r>
        <w:r w:rsidRPr="000D4257" w:rsidDel="00B23B4D">
          <w:rPr>
            <w:rFonts w:ascii="Times New Roman" w:eastAsia="Times New Roman" w:hAnsi="Times New Roman" w:cs="Times New Roman"/>
            <w:sz w:val="24"/>
            <w:szCs w:val="24"/>
          </w:rPr>
          <w:delText>.</w:delText>
        </w:r>
      </w:del>
      <w:r w:rsidRPr="000D4257">
        <w:rPr>
          <w:rFonts w:ascii="Times New Roman" w:eastAsia="Times New Roman" w:hAnsi="Times New Roman" w:cs="Times New Roman"/>
          <w:sz w:val="24"/>
          <w:szCs w:val="24"/>
          <w:highlight w:val="white"/>
        </w:rPr>
        <w:t xml:space="preserve"> A second frame is that of victimhood, where the media feed into the institutional expectation that helplessness is a migrant/refugee characteristic. In this instance, migration is presented as a ‘problem’ to be solved and/or migrants portrayed as nameless ‘passive victims’ </w:t>
      </w:r>
      <w:r w:rsidR="004E4E15" w:rsidRPr="004E4E15">
        <w:rPr>
          <w:rFonts w:ascii="Times New Roman" w:eastAsia="Times New Roman" w:hAnsi="Times New Roman" w:cs="Times New Roman"/>
          <w:color w:val="2F5496" w:themeColor="accent1" w:themeShade="BF"/>
          <w:sz w:val="24"/>
          <w:szCs w:val="24"/>
          <w:highlight w:val="white"/>
          <w:rPrChange w:id="181" w:author="Ekatha Ann J" w:date="2020-08-18T13:11:00Z">
            <w:rPr>
              <w:rFonts w:ascii="Times New Roman" w:eastAsia="Times New Roman" w:hAnsi="Times New Roman" w:cs="Times New Roman"/>
              <w:sz w:val="24"/>
              <w:szCs w:val="24"/>
              <w:highlight w:val="white"/>
            </w:rPr>
          </w:rPrChange>
        </w:rPr>
        <w:fldChar w:fldCharType="begin"/>
      </w:r>
      <w:r w:rsidR="004E4E15" w:rsidRPr="004E4E15">
        <w:rPr>
          <w:rFonts w:ascii="Times New Roman" w:eastAsia="Times New Roman" w:hAnsi="Times New Roman" w:cs="Times New Roman"/>
          <w:color w:val="2F5496" w:themeColor="accent1" w:themeShade="BF"/>
          <w:sz w:val="24"/>
          <w:szCs w:val="24"/>
          <w:highlight w:val="white"/>
          <w:rPrChange w:id="182" w:author="Ekatha Ann J" w:date="2020-08-18T13:11:00Z">
            <w:rPr>
              <w:rFonts w:ascii="Times New Roman" w:eastAsia="Times New Roman" w:hAnsi="Times New Roman" w:cs="Times New Roman"/>
              <w:sz w:val="24"/>
              <w:szCs w:val="24"/>
              <w:highlight w:val="white"/>
            </w:rPr>
          </w:rPrChange>
        </w:rPr>
        <w:instrText xml:space="preserve"> ADDIN ZOTERO_ITEM CSL_CITATION {"citationID":"IOLa7q99","properties":{"formattedCitation":"(24)","plainCitation":"(24)","noteIndex":0},"citationItems":[{"id":194,"uris":["http://zotero.org/users/local/IBKgUHwf/items/3P8KUQBX"],"uri":["http://zotero.org/users/local/IBKgUHwf/items/3P8KUQBX"],"itemData":{"id":194,"type":"article-journal","container-title":"Cultural Anthropology","issue":"3","language":"en","page":"377-404","title":"Speechless Emissaries: Refugees, Humanitarianism, and Dehistoricization","volume":"11","author":[{"family":"Malkki","given":"L"}],"issued":{"date-parts":[["1996"]]}}}],"schema":"https://github.com/citation-style-language/schema/raw/master/csl-citation.json"} </w:instrText>
      </w:r>
      <w:r w:rsidR="004E4E15" w:rsidRPr="004E4E15">
        <w:rPr>
          <w:rFonts w:ascii="Times New Roman" w:eastAsia="Times New Roman" w:hAnsi="Times New Roman" w:cs="Times New Roman"/>
          <w:color w:val="2F5496" w:themeColor="accent1" w:themeShade="BF"/>
          <w:sz w:val="24"/>
          <w:szCs w:val="24"/>
          <w:highlight w:val="white"/>
          <w:rPrChange w:id="183" w:author="Ekatha Ann J" w:date="2020-08-18T13:11:00Z">
            <w:rPr>
              <w:rFonts w:ascii="Times New Roman" w:eastAsia="Times New Roman" w:hAnsi="Times New Roman" w:cs="Times New Roman"/>
              <w:sz w:val="24"/>
              <w:szCs w:val="24"/>
              <w:highlight w:val="white"/>
            </w:rPr>
          </w:rPrChange>
        </w:rPr>
        <w:fldChar w:fldCharType="separate"/>
      </w:r>
      <w:r w:rsidR="004E4E15" w:rsidRPr="004E4E15">
        <w:rPr>
          <w:rFonts w:ascii="Times New Roman" w:hAnsi="Times New Roman" w:cs="Times New Roman"/>
          <w:color w:val="2F5496" w:themeColor="accent1" w:themeShade="BF"/>
          <w:sz w:val="24"/>
          <w:highlight w:val="white"/>
          <w:rPrChange w:id="184" w:author="Ekatha Ann J" w:date="2020-08-18T13:11:00Z">
            <w:rPr>
              <w:rFonts w:ascii="Times New Roman" w:hAnsi="Times New Roman" w:cs="Times New Roman"/>
              <w:sz w:val="24"/>
              <w:highlight w:val="white"/>
            </w:rPr>
          </w:rPrChange>
        </w:rPr>
        <w:t>(24)</w:t>
      </w:r>
      <w:r w:rsidR="004E4E15" w:rsidRPr="004E4E15">
        <w:rPr>
          <w:rFonts w:ascii="Times New Roman" w:eastAsia="Times New Roman" w:hAnsi="Times New Roman" w:cs="Times New Roman"/>
          <w:color w:val="2F5496" w:themeColor="accent1" w:themeShade="BF"/>
          <w:sz w:val="24"/>
          <w:szCs w:val="24"/>
          <w:highlight w:val="white"/>
          <w:rPrChange w:id="185" w:author="Ekatha Ann J" w:date="2020-08-18T13:11:00Z">
            <w:rPr>
              <w:rFonts w:ascii="Times New Roman" w:eastAsia="Times New Roman" w:hAnsi="Times New Roman" w:cs="Times New Roman"/>
              <w:sz w:val="24"/>
              <w:szCs w:val="24"/>
              <w:highlight w:val="white"/>
            </w:rPr>
          </w:rPrChange>
        </w:rPr>
        <w:fldChar w:fldCharType="end"/>
      </w:r>
      <w:del w:id="186" w:author="Ekatha Ann J" w:date="2020-08-18T13:10:00Z">
        <w:r w:rsidR="0009512B" w:rsidRPr="001D236F" w:rsidDel="004E4E15">
          <w:rPr>
            <w:rFonts w:ascii="Times New Roman" w:eastAsia="Times New Roman" w:hAnsi="Times New Roman" w:cs="Times New Roman"/>
            <w:color w:val="2F5496" w:themeColor="accent1" w:themeShade="BF"/>
            <w:sz w:val="24"/>
            <w:szCs w:val="24"/>
            <w:highlight w:val="white"/>
          </w:rPr>
          <w:fldChar w:fldCharType="begin"/>
        </w:r>
        <w:r w:rsidR="00492004" w:rsidDel="004E4E15">
          <w:rPr>
            <w:rFonts w:ascii="Times New Roman" w:eastAsia="Times New Roman" w:hAnsi="Times New Roman" w:cs="Times New Roman"/>
            <w:color w:val="2F5496" w:themeColor="accent1" w:themeShade="BF"/>
            <w:sz w:val="24"/>
            <w:szCs w:val="24"/>
            <w:highlight w:val="white"/>
          </w:rPr>
          <w:delInstrText xml:space="preserve"> ADDIN ZOTERO_ITEM CSL_CITATION {"citationID":"xI0Os1b7","properties":{"formattedCitation":"(24)","plainCitation":"(24)","noteIndex":0},"citationItems":[{"id":194,"uris":["http://zotero.org/users/local/IBKgUHwf/items/3P8KUQBX"],"uri":["http://zotero.org/users/local/IBKgUHwf/items/3P8KUQBX"],"itemData":{"id":194,"type":"article-journal","container-title":"Cultural Anthropology","issue":"3","language":"en","page":"377-404","title":"Speechless Emissaries: Refugees, Humanitarianism, and Dehistoricization","volume":"11","author":[{"family":"Malkki","given":"L"}],"issued":{"date-parts":[["1996"]]}}}],"schema":"https://github.com/citation-style-language/schema/raw/master/csl-citation.json"} </w:delInstrText>
        </w:r>
        <w:r w:rsidR="0009512B" w:rsidRPr="001D236F" w:rsidDel="004E4E15">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4E4E15">
          <w:rPr>
            <w:rFonts w:ascii="Times New Roman" w:hAnsi="Times New Roman" w:cs="Times New Roman"/>
            <w:sz w:val="24"/>
            <w:highlight w:val="white"/>
          </w:rPr>
          <w:delText>(24)</w:delText>
        </w:r>
        <w:r w:rsidR="0009512B" w:rsidRPr="001D236F" w:rsidDel="004E4E15">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sz w:val="24"/>
          <w:szCs w:val="24"/>
          <w:highlight w:val="white"/>
        </w:rPr>
        <w:t xml:space="preserve"> crossing borders in need of help. Highlighting migrants’ </w:t>
      </w:r>
      <w:r w:rsidRPr="000D4257">
        <w:rPr>
          <w:rFonts w:ascii="Times New Roman" w:eastAsia="Times New Roman" w:hAnsi="Times New Roman" w:cs="Times New Roman"/>
          <w:sz w:val="24"/>
          <w:szCs w:val="24"/>
          <w:highlight w:val="white"/>
        </w:rPr>
        <w:lastRenderedPageBreak/>
        <w:t>contributions to the society and economy has waned in the media even as their economic contribution has been acknowledged in scholarly literature</w:t>
      </w:r>
      <w:del w:id="187" w:author="Ekatha Ann J" w:date="2020-08-18T13:11:00Z">
        <w:r w:rsidR="0052785A" w:rsidRPr="000D4257" w:rsidDel="004E4E15">
          <w:rPr>
            <w:rFonts w:ascii="Times New Roman" w:eastAsia="Times New Roman" w:hAnsi="Times New Roman" w:cs="Times New Roman"/>
            <w:sz w:val="24"/>
            <w:szCs w:val="24"/>
            <w:highlight w:val="white"/>
          </w:rPr>
          <w:delText xml:space="preserve"> </w:delText>
        </w:r>
      </w:del>
      <w:ins w:id="188" w:author="Ekatha Ann J" w:date="2020-08-18T13:11:00Z">
        <w:r w:rsidR="004E4E15">
          <w:rPr>
            <w:rFonts w:ascii="Times New Roman" w:eastAsia="Times New Roman" w:hAnsi="Times New Roman" w:cs="Times New Roman"/>
            <w:sz w:val="24"/>
            <w:szCs w:val="24"/>
            <w:highlight w:val="white"/>
          </w:rPr>
          <w:t xml:space="preserve"> </w:t>
        </w:r>
      </w:ins>
      <w:r w:rsidR="004E4E15" w:rsidRPr="004E4E15">
        <w:rPr>
          <w:rFonts w:ascii="Times New Roman" w:eastAsia="Times New Roman" w:hAnsi="Times New Roman" w:cs="Times New Roman"/>
          <w:color w:val="2F5496" w:themeColor="accent1" w:themeShade="BF"/>
          <w:sz w:val="24"/>
          <w:szCs w:val="24"/>
          <w:highlight w:val="white"/>
          <w:rPrChange w:id="189" w:author="Ekatha Ann J" w:date="2020-08-18T13:12:00Z">
            <w:rPr>
              <w:rFonts w:ascii="Times New Roman" w:eastAsia="Times New Roman" w:hAnsi="Times New Roman" w:cs="Times New Roman"/>
              <w:sz w:val="24"/>
              <w:szCs w:val="24"/>
              <w:highlight w:val="white"/>
            </w:rPr>
          </w:rPrChange>
        </w:rPr>
        <w:fldChar w:fldCharType="begin"/>
      </w:r>
      <w:r w:rsidR="004E4E15" w:rsidRPr="004E4E15">
        <w:rPr>
          <w:rFonts w:ascii="Times New Roman" w:eastAsia="Times New Roman" w:hAnsi="Times New Roman" w:cs="Times New Roman"/>
          <w:color w:val="2F5496" w:themeColor="accent1" w:themeShade="BF"/>
          <w:sz w:val="24"/>
          <w:szCs w:val="24"/>
          <w:highlight w:val="white"/>
          <w:rPrChange w:id="190" w:author="Ekatha Ann J" w:date="2020-08-18T13:12:00Z">
            <w:rPr>
              <w:rFonts w:ascii="Times New Roman" w:eastAsia="Times New Roman" w:hAnsi="Times New Roman" w:cs="Times New Roman"/>
              <w:sz w:val="24"/>
              <w:szCs w:val="24"/>
              <w:highlight w:val="white"/>
            </w:rPr>
          </w:rPrChange>
        </w:rPr>
        <w:instrText xml:space="preserve"> ADDIN ZOTERO_ITEM CSL_CITATION {"citationID":"p5pxMQcQ","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4E4E15" w:rsidRPr="004E4E15">
        <w:rPr>
          <w:rFonts w:ascii="Times New Roman" w:eastAsia="Times New Roman" w:hAnsi="Times New Roman" w:cs="Times New Roman"/>
          <w:color w:val="2F5496" w:themeColor="accent1" w:themeShade="BF"/>
          <w:sz w:val="24"/>
          <w:szCs w:val="24"/>
          <w:highlight w:val="white"/>
          <w:rPrChange w:id="191" w:author="Ekatha Ann J" w:date="2020-08-18T13:12:00Z">
            <w:rPr>
              <w:rFonts w:ascii="Times New Roman" w:eastAsia="Times New Roman" w:hAnsi="Times New Roman" w:cs="Times New Roman"/>
              <w:sz w:val="24"/>
              <w:szCs w:val="24"/>
              <w:highlight w:val="white"/>
            </w:rPr>
          </w:rPrChange>
        </w:rPr>
        <w:fldChar w:fldCharType="separate"/>
      </w:r>
      <w:r w:rsidR="004E4E15" w:rsidRPr="004E4E15">
        <w:rPr>
          <w:rFonts w:ascii="Times New Roman" w:hAnsi="Times New Roman" w:cs="Times New Roman"/>
          <w:color w:val="2F5496" w:themeColor="accent1" w:themeShade="BF"/>
          <w:sz w:val="24"/>
          <w:highlight w:val="white"/>
          <w:rPrChange w:id="192" w:author="Ekatha Ann J" w:date="2020-08-18T13:12:00Z">
            <w:rPr>
              <w:rFonts w:ascii="Times New Roman" w:hAnsi="Times New Roman" w:cs="Times New Roman"/>
              <w:sz w:val="24"/>
              <w:highlight w:val="white"/>
            </w:rPr>
          </w:rPrChange>
        </w:rPr>
        <w:t>(25)</w:t>
      </w:r>
      <w:r w:rsidR="004E4E15" w:rsidRPr="004E4E15">
        <w:rPr>
          <w:rFonts w:ascii="Times New Roman" w:eastAsia="Times New Roman" w:hAnsi="Times New Roman" w:cs="Times New Roman"/>
          <w:color w:val="2F5496" w:themeColor="accent1" w:themeShade="BF"/>
          <w:sz w:val="24"/>
          <w:szCs w:val="24"/>
          <w:highlight w:val="white"/>
          <w:rPrChange w:id="193" w:author="Ekatha Ann J" w:date="2020-08-18T13:12:00Z">
            <w:rPr>
              <w:rFonts w:ascii="Times New Roman" w:eastAsia="Times New Roman" w:hAnsi="Times New Roman" w:cs="Times New Roman"/>
              <w:sz w:val="24"/>
              <w:szCs w:val="24"/>
              <w:highlight w:val="white"/>
            </w:rPr>
          </w:rPrChange>
        </w:rPr>
        <w:fldChar w:fldCharType="end"/>
      </w:r>
      <w:del w:id="194" w:author="Ekatha Ann J" w:date="2020-08-18T13:11:00Z">
        <w:r w:rsidR="0052785A" w:rsidRPr="001D236F" w:rsidDel="004E4E15">
          <w:rPr>
            <w:rFonts w:ascii="Times New Roman" w:eastAsia="Times New Roman" w:hAnsi="Times New Roman" w:cs="Times New Roman"/>
            <w:color w:val="2F5496" w:themeColor="accent1" w:themeShade="BF"/>
            <w:sz w:val="24"/>
            <w:szCs w:val="24"/>
            <w:highlight w:val="white"/>
          </w:rPr>
          <w:fldChar w:fldCharType="begin"/>
        </w:r>
        <w:r w:rsidR="00492004" w:rsidDel="004E4E15">
          <w:rPr>
            <w:rFonts w:ascii="Times New Roman" w:eastAsia="Times New Roman" w:hAnsi="Times New Roman" w:cs="Times New Roman"/>
            <w:color w:val="2F5496" w:themeColor="accent1" w:themeShade="BF"/>
            <w:sz w:val="24"/>
            <w:szCs w:val="24"/>
            <w:highlight w:val="white"/>
          </w:rPr>
          <w:delInstrText xml:space="preserve"> ADDIN ZOTERO_ITEM CSL_CITATION {"citationID":"LJhiDPyU","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delInstrText>
        </w:r>
        <w:r w:rsidR="0052785A" w:rsidRPr="001D236F" w:rsidDel="004E4E15">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4E4E15">
          <w:rPr>
            <w:rFonts w:ascii="Times New Roman" w:hAnsi="Times New Roman" w:cs="Times New Roman"/>
            <w:sz w:val="24"/>
            <w:highlight w:val="white"/>
          </w:rPr>
          <w:delText>(25)</w:delText>
        </w:r>
        <w:r w:rsidR="0052785A" w:rsidRPr="001D236F" w:rsidDel="004E4E15">
          <w:rPr>
            <w:rFonts w:ascii="Times New Roman" w:eastAsia="Times New Roman" w:hAnsi="Times New Roman" w:cs="Times New Roman"/>
            <w:color w:val="2F5496" w:themeColor="accent1" w:themeShade="BF"/>
            <w:sz w:val="24"/>
            <w:szCs w:val="24"/>
            <w:highlight w:val="white"/>
          </w:rPr>
          <w:fldChar w:fldCharType="end"/>
        </w:r>
      </w:del>
      <w:r w:rsidR="0052785A" w:rsidRPr="000D4257">
        <w:rPr>
          <w:rFonts w:ascii="Times New Roman" w:eastAsia="Times New Roman" w:hAnsi="Times New Roman" w:cs="Times New Roman"/>
          <w:sz w:val="24"/>
          <w:szCs w:val="24"/>
          <w:highlight w:val="white"/>
        </w:rPr>
        <w:t>.</w:t>
      </w:r>
      <w:r w:rsidR="0009512B" w:rsidRPr="000D4257">
        <w:rPr>
          <w:rFonts w:ascii="Times New Roman" w:eastAsia="Times New Roman" w:hAnsi="Times New Roman" w:cs="Times New Roman"/>
          <w:sz w:val="24"/>
          <w:szCs w:val="24"/>
          <w:highlight w:val="white"/>
        </w:rPr>
        <w:t xml:space="preserve"> Scholars</w:t>
      </w:r>
      <w:r w:rsidRPr="000D4257">
        <w:rPr>
          <w:rFonts w:ascii="Times New Roman" w:eastAsia="Times New Roman" w:hAnsi="Times New Roman" w:cs="Times New Roman"/>
          <w:sz w:val="24"/>
          <w:szCs w:val="24"/>
          <w:highlight w:val="white"/>
        </w:rPr>
        <w:t xml:space="preserve"> emphasise a number of ways through which the media constructs these frames: for example, by excluding migrants’ voices, removing context from reporting, exaggerating facts and overestimating their numbers</w:t>
      </w:r>
      <w:del w:id="195" w:author="Ekatha Ann J" w:date="2020-08-18T13:12:00Z">
        <w:r w:rsidR="0052785A" w:rsidRPr="000D4257" w:rsidDel="004E4E15">
          <w:rPr>
            <w:rFonts w:ascii="Times New Roman" w:eastAsia="Times New Roman" w:hAnsi="Times New Roman" w:cs="Times New Roman"/>
            <w:sz w:val="24"/>
            <w:szCs w:val="24"/>
            <w:highlight w:val="white"/>
          </w:rPr>
          <w:delText xml:space="preserve"> </w:delText>
        </w:r>
      </w:del>
      <w:ins w:id="196" w:author="Ekatha Ann J" w:date="2020-08-18T13:12:00Z">
        <w:r w:rsidR="004E4E15">
          <w:rPr>
            <w:rFonts w:ascii="Times New Roman" w:eastAsia="Times New Roman" w:hAnsi="Times New Roman" w:cs="Times New Roman"/>
            <w:sz w:val="24"/>
            <w:szCs w:val="24"/>
            <w:highlight w:val="white"/>
          </w:rPr>
          <w:t xml:space="preserve"> </w:t>
        </w:r>
      </w:ins>
      <w:r w:rsidR="004E4E15" w:rsidRPr="004E4E15">
        <w:rPr>
          <w:rFonts w:ascii="Times New Roman" w:eastAsia="Times New Roman" w:hAnsi="Times New Roman" w:cs="Times New Roman"/>
          <w:color w:val="2F5496" w:themeColor="accent1" w:themeShade="BF"/>
          <w:sz w:val="24"/>
          <w:szCs w:val="24"/>
          <w:highlight w:val="white"/>
          <w:rPrChange w:id="197" w:author="Ekatha Ann J" w:date="2020-08-18T13:14:00Z">
            <w:rPr>
              <w:rFonts w:ascii="Times New Roman" w:eastAsia="Times New Roman" w:hAnsi="Times New Roman" w:cs="Times New Roman"/>
              <w:sz w:val="24"/>
              <w:szCs w:val="24"/>
              <w:highlight w:val="white"/>
            </w:rPr>
          </w:rPrChange>
        </w:rPr>
        <w:fldChar w:fldCharType="begin"/>
      </w:r>
      <w:r w:rsidR="004E4E15" w:rsidRPr="004E4E15">
        <w:rPr>
          <w:rFonts w:ascii="Times New Roman" w:eastAsia="Times New Roman" w:hAnsi="Times New Roman" w:cs="Times New Roman"/>
          <w:color w:val="2F5496" w:themeColor="accent1" w:themeShade="BF"/>
          <w:sz w:val="24"/>
          <w:szCs w:val="24"/>
          <w:highlight w:val="white"/>
          <w:rPrChange w:id="198" w:author="Ekatha Ann J" w:date="2020-08-18T13:14:00Z">
            <w:rPr>
              <w:rFonts w:ascii="Times New Roman" w:eastAsia="Times New Roman" w:hAnsi="Times New Roman" w:cs="Times New Roman"/>
              <w:sz w:val="24"/>
              <w:szCs w:val="24"/>
              <w:highlight w:val="white"/>
            </w:rPr>
          </w:rPrChange>
        </w:rPr>
        <w:instrText xml:space="preserve"> ADDIN ZOTERO_ITEM CSL_CITATION {"citationID":"fsXNAPuP","properties":{"formattedCitation":"(21,23,26\\uc0\\u8211{}29)","plainCitation":"(21,23,26–29)","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id":100,"uris":["http://zotero.org/users/local/IBKgUHwf/items/WKHRUSAQ"],"uri":["http://zotero.org/users/local/IBKgUHwf/items/WKHRUSAQ"],"itemData":{"id":100,"type":"report","collection-title":"Reuters Institute Fellowship Paper","genre":"Fellowship Paper","language":"English","publisher":"University of Oxford","title":"Media and Migrations: Press Narrative and Country Politics in Three European Countries","URL":"https://reutersinstitute.politics.ox.ac.uk/sites/default/files/research/files/Media%2520and%2520migrations%2520Press%2520narrative%2520and%2520country%2520politics%2520in%2520three%2520European%2520countries.pdf","author":[{"family":"Jacomella","given":"G"}],"accessed":{"date-parts":[["2020",6,5]]},"issued":{"date-parts":[["2010"]]}}},{"id":101,"uris":["http://zotero.org/users/local/IBKgUHwf/items/FJUJMVT7"],"uri":["http://zotero.org/users/local/IBKgUHwf/items/FJUJMVT7"],"itemData":{"id":101,"type":"report","event-place":"London","publisher":"Council of Europe","publisher-place":"London","title":"Media coverage of the “refugee crisis”: A cross-European perspective","URL":"https://rm.coe.int/1680706b00","author":[{"family":"Georgiou","given":"M"},{"family":"Zaborowski","given":"R"}],"accessed":{"date-parts":[["2020",6,6]]},"issued":{"date-parts":[["2017"]]}}},{"id":102,"uris":["http://zotero.org/users/local/IBKgUHwf/items/KUXIXPE5"],"uri":["http://zotero.org/users/local/IBKgUHwf/items/KUXIXPE5"],"itemData":{"id":102,"type":"article-journal","container-title":"BMC Health Services Research","issue":"1","title":"Race/ethnicity, and Americans’ perceptions and experiences of over- and under-use of care: a cross-sectional study","URL":"https://www.ncbi.nlm.nih.gov/pmc/articles/PMC4590257/","volume":"15","author":[{"family":"Kressin","given":"N"},{"family":"Lin","given":"M"}],"accessed":{"date-parts":[["2020",6,6]]},"issued":{"date-parts":[["2015"]]}}},{"id":103,"uris":["http://zotero.org/users/local/IBKgUHwf/items/HRUMFAAG"],"uri":["http://zotero.org/users/local/IBKgUHwf/items/HRUMFAAG"],"itemData":{"id":103,"type":"article-journal","container-title":"Public Opinion Quarterly","issue":"3","page":"332-347","title":"Innumeracy About Minority Populations","volume":"57","author":[{"family":"Nadeau","given":"R"},{"family":"Niemi","given":"R"},{"family":"Levine","given":"J"}],"issued":{"date-parts":[["1993"]]}}}],"schema":"https://github.com/citation-style-language/schema/raw/master/csl-citation.json"} </w:instrText>
      </w:r>
      <w:r w:rsidR="004E4E15" w:rsidRPr="004E4E15">
        <w:rPr>
          <w:rFonts w:ascii="Times New Roman" w:eastAsia="Times New Roman" w:hAnsi="Times New Roman" w:cs="Times New Roman"/>
          <w:color w:val="2F5496" w:themeColor="accent1" w:themeShade="BF"/>
          <w:sz w:val="24"/>
          <w:szCs w:val="24"/>
          <w:highlight w:val="white"/>
          <w:rPrChange w:id="199" w:author="Ekatha Ann J" w:date="2020-08-18T13:14:00Z">
            <w:rPr>
              <w:rFonts w:ascii="Times New Roman" w:eastAsia="Times New Roman" w:hAnsi="Times New Roman" w:cs="Times New Roman"/>
              <w:sz w:val="24"/>
              <w:szCs w:val="24"/>
              <w:highlight w:val="white"/>
            </w:rPr>
          </w:rPrChange>
        </w:rPr>
        <w:fldChar w:fldCharType="separate"/>
      </w:r>
      <w:r w:rsidR="004E4E15" w:rsidRPr="004E4E15">
        <w:rPr>
          <w:rFonts w:ascii="Times New Roman" w:hAnsi="Times New Roman" w:cs="Times New Roman"/>
          <w:color w:val="2F5496" w:themeColor="accent1" w:themeShade="BF"/>
          <w:sz w:val="24"/>
          <w:szCs w:val="24"/>
          <w:rPrChange w:id="200" w:author="Ekatha Ann J" w:date="2020-08-18T13:14:00Z">
            <w:rPr>
              <w:rFonts w:ascii="Times New Roman" w:hAnsi="Times New Roman" w:cs="Times New Roman"/>
              <w:sz w:val="24"/>
              <w:szCs w:val="24"/>
            </w:rPr>
          </w:rPrChange>
        </w:rPr>
        <w:t>(21,23,26–29)</w:t>
      </w:r>
      <w:r w:rsidR="004E4E15" w:rsidRPr="004E4E15">
        <w:rPr>
          <w:rFonts w:ascii="Times New Roman" w:eastAsia="Times New Roman" w:hAnsi="Times New Roman" w:cs="Times New Roman"/>
          <w:color w:val="2F5496" w:themeColor="accent1" w:themeShade="BF"/>
          <w:sz w:val="24"/>
          <w:szCs w:val="24"/>
          <w:highlight w:val="white"/>
          <w:rPrChange w:id="201" w:author="Ekatha Ann J" w:date="2020-08-18T13:14:00Z">
            <w:rPr>
              <w:rFonts w:ascii="Times New Roman" w:eastAsia="Times New Roman" w:hAnsi="Times New Roman" w:cs="Times New Roman"/>
              <w:sz w:val="24"/>
              <w:szCs w:val="24"/>
              <w:highlight w:val="white"/>
            </w:rPr>
          </w:rPrChange>
        </w:rPr>
        <w:fldChar w:fldCharType="end"/>
      </w:r>
      <w:del w:id="202" w:author="Ekatha Ann J" w:date="2020-08-18T13:12:00Z">
        <w:r w:rsidR="0052785A" w:rsidRPr="001D236F" w:rsidDel="004E4E15">
          <w:rPr>
            <w:rFonts w:ascii="Times New Roman" w:eastAsia="Times New Roman" w:hAnsi="Times New Roman" w:cs="Times New Roman"/>
            <w:color w:val="2F5496" w:themeColor="accent1" w:themeShade="BF"/>
            <w:sz w:val="24"/>
            <w:szCs w:val="24"/>
            <w:highlight w:val="white"/>
          </w:rPr>
          <w:fldChar w:fldCharType="begin"/>
        </w:r>
        <w:r w:rsidR="00492004" w:rsidDel="004E4E15">
          <w:rPr>
            <w:rFonts w:ascii="Times New Roman" w:eastAsia="Times New Roman" w:hAnsi="Times New Roman" w:cs="Times New Roman"/>
            <w:color w:val="2F5496" w:themeColor="accent1" w:themeShade="BF"/>
            <w:sz w:val="24"/>
            <w:szCs w:val="24"/>
            <w:highlight w:val="white"/>
          </w:rPr>
          <w:delInstrText xml:space="preserve"> ADDIN ZOTERO_ITEM CSL_CITATION {"citationID":"OZ1FH40O","properties":{"formattedCitation":"(21,23,26\\uc0\\u8211{}29)","plainCitation":"(21,23,26–29)","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id":100,"uris":["http://zotero.org/users/local/IBKgUHwf/items/WKHRUSAQ"],"uri":["http://zotero.org/users/local/IBKgUHwf/items/WKHRUSAQ"],"itemData":{"id":100,"type":"report","collection-title":"Reuters Institute Fellowship Paper","genre":"Fellowship Paper","language":"English","publisher":"University of Oxford","title":"Media and Migrations: Press Narrative and Country Politics in Three European Countries","URL":"https://reutersinstitute.politics.ox.ac.uk/sites/default/files/research/files/Media%2520and%2520migrations%2520Press%2520narrative%2520and%2520country%2520politics%2520in%2520three%2520European%2520countries.pdf","author":[{"family":"Jacomella","given":"G"}],"accessed":{"date-parts":[["2020",6,5]]},"issued":{"date-parts":[["2010"]]}}},{"id":101,"uris":["http://zotero.org/users/local/IBKgUHwf/items/FJUJMVT7"],"uri":["http://zotero.org/users/local/IBKgUHwf/items/FJUJMVT7"],"itemData":{"id":101,"type":"report","event-place":"London","publisher":"Council of Europe","publisher-place":"London","title":"Media coverage of the “refugee crisis”: A cross-European perspective","URL":"https://rm.coe.int/1680706b00","author":[{"family":"Georgiou","given":"M"},{"family":"Zaborowski","given":"R"}],"accessed":{"date-parts":[["2020",6,6]]},"issued":{"date-parts":[["2017"]]}}},{"id":102,"uris":["http://zotero.org/users/local/IBKgUHwf/items/KUXIXPE5"],"uri":["http://zotero.org/users/local/IBKgUHwf/items/KUXIXPE5"],"itemData":{"id":102,"type":"article-journal","container-title":"BMC Health Services Research","issue":"1","title":"Race/ethnicity, and Americans’ perceptions and experiences of over- and under-use of care: a cross-sectional study","URL":"https://www.ncbi.nlm.nih.gov/pmc/articles/PMC4590257/","volume":"15","author":[{"family":"Kressin","given":"N"},{"family":"Lin","given":"M"}],"accessed":{"date-parts":[["2020",6,6]]},"issued":{"date-parts":[["2015"]]}}},{"id":103,"uris":["http://zotero.org/users/local/IBKgUHwf/items/HRUMFAAG"],"uri":["http://zotero.org/users/local/IBKgUHwf/items/HRUMFAAG"],"itemData":{"id":103,"type":"article-journal","container-title":"Public Opinion Quarterly","issue":"3","page":"332-347","title":"Innumeracy About Minority Populations","volume":"57","author":[{"family":"Nadeau","given":"R"},{"family":"Niemi","given":"R"},{"family":"Levine","given":"J"}],"issued":{"date-parts":[["1993"]]}}}],"schema":"https://github.com/citation-style-language/schema/raw/master/csl-citation.json"} </w:delInstrText>
        </w:r>
        <w:r w:rsidR="0052785A" w:rsidRPr="001D236F" w:rsidDel="004E4E15">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4E4E15">
          <w:rPr>
            <w:rFonts w:ascii="Times New Roman" w:hAnsi="Times New Roman" w:cs="Times New Roman"/>
            <w:sz w:val="24"/>
            <w:szCs w:val="24"/>
          </w:rPr>
          <w:delText>(21,23,26–29)</w:delText>
        </w:r>
        <w:r w:rsidR="0052785A" w:rsidRPr="001D236F" w:rsidDel="004E4E15">
          <w:rPr>
            <w:rFonts w:ascii="Times New Roman" w:eastAsia="Times New Roman" w:hAnsi="Times New Roman" w:cs="Times New Roman"/>
            <w:color w:val="2F5496" w:themeColor="accent1" w:themeShade="BF"/>
            <w:sz w:val="24"/>
            <w:szCs w:val="24"/>
            <w:highlight w:val="white"/>
          </w:rPr>
          <w:fldChar w:fldCharType="end"/>
        </w:r>
      </w:del>
      <w:r w:rsidR="0052785A" w:rsidRPr="00F1570A">
        <w:rPr>
          <w:rFonts w:ascii="Times New Roman" w:eastAsia="Times New Roman" w:hAnsi="Times New Roman" w:cs="Times New Roman"/>
          <w:color w:val="2F5496" w:themeColor="accent1" w:themeShade="BF"/>
          <w:sz w:val="24"/>
          <w:szCs w:val="24"/>
          <w:highlight w:val="white"/>
        </w:rPr>
        <w:t xml:space="preserve">. </w:t>
      </w:r>
      <w:r w:rsidRPr="00F1570A">
        <w:rPr>
          <w:rFonts w:ascii="Times New Roman" w:eastAsia="Times New Roman" w:hAnsi="Times New Roman" w:cs="Times New Roman"/>
          <w:color w:val="2F5496" w:themeColor="accent1" w:themeShade="BF"/>
          <w:sz w:val="24"/>
          <w:szCs w:val="24"/>
          <w:highlight w:val="white"/>
        </w:rPr>
        <w:t xml:space="preserve"> </w:t>
      </w:r>
    </w:p>
    <w:p w14:paraId="21AF089C" w14:textId="77777777" w:rsidR="00795368" w:rsidRDefault="00795368" w:rsidP="002A517F">
      <w:pPr>
        <w:spacing w:before="210" w:after="210" w:line="360" w:lineRule="auto"/>
        <w:rPr>
          <w:rFonts w:ascii="Times New Roman" w:eastAsia="Times New Roman" w:hAnsi="Times New Roman" w:cs="Times New Roman"/>
          <w:color w:val="000000"/>
          <w:sz w:val="24"/>
          <w:szCs w:val="24"/>
          <w:highlight w:val="white"/>
        </w:rPr>
      </w:pPr>
    </w:p>
    <w:p w14:paraId="19E274ED" w14:textId="58218671" w:rsidR="00DF2981" w:rsidRPr="000D4257" w:rsidRDefault="002A517F" w:rsidP="002A517F">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The glaring neglect and omission of migrants as a vulnerable population needing support in the wake of the pandemic, coupled with debates on citizenship preceding the outbreak, necessitate research on the role of the Indian media in crystallising these debates; how they cover migrants and their health and welfare. While there is extensive literature from other parts of the world linking media and migration, such attention is lacking in India. Globally, and in India, we found no study that undertakes an in-depth analysis of media</w:t>
      </w:r>
      <w:r w:rsidR="00536700">
        <w:rPr>
          <w:rFonts w:ascii="Times New Roman" w:eastAsia="Times New Roman" w:hAnsi="Times New Roman" w:cs="Times New Roman"/>
          <w:color w:val="000000"/>
          <w:sz w:val="24"/>
          <w:szCs w:val="24"/>
          <w:highlight w:val="white"/>
        </w:rPr>
        <w:t xml:space="preserve"> portrayal of migrants and migrants’ health</w:t>
      </w:r>
      <w:r w:rsidRPr="000D4257">
        <w:rPr>
          <w:rFonts w:ascii="Times New Roman" w:eastAsia="Times New Roman" w:hAnsi="Times New Roman" w:cs="Times New Roman"/>
          <w:color w:val="000000"/>
          <w:sz w:val="24"/>
          <w:szCs w:val="24"/>
          <w:highlight w:val="white"/>
        </w:rPr>
        <w:t xml:space="preserve">. </w:t>
      </w:r>
    </w:p>
    <w:p w14:paraId="7901A6DD" w14:textId="77777777" w:rsidR="00795368" w:rsidRDefault="00795368" w:rsidP="002A517F">
      <w:pPr>
        <w:spacing w:before="210" w:after="210" w:line="360" w:lineRule="auto"/>
        <w:rPr>
          <w:rFonts w:ascii="Times New Roman" w:eastAsia="Times New Roman" w:hAnsi="Times New Roman" w:cs="Times New Roman"/>
          <w:color w:val="000000"/>
          <w:sz w:val="24"/>
          <w:szCs w:val="24"/>
          <w:highlight w:val="white"/>
        </w:rPr>
      </w:pPr>
    </w:p>
    <w:p w14:paraId="340813A4" w14:textId="192F8AC0" w:rsidR="00DF2981" w:rsidRPr="000D4257" w:rsidRDefault="002A517F" w:rsidP="002A517F">
      <w:pPr>
        <w:spacing w:before="210" w:after="21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Addressing this gap, our study aimed to examine the Indian print media’s portrayal of migrants and refugees in </w:t>
      </w:r>
      <w:r w:rsidRPr="000D4257">
        <w:rPr>
          <w:rFonts w:ascii="Times New Roman" w:eastAsia="Times New Roman" w:hAnsi="Times New Roman" w:cs="Times New Roman"/>
          <w:color w:val="000000"/>
          <w:sz w:val="24"/>
          <w:szCs w:val="24"/>
        </w:rPr>
        <w:t xml:space="preserve">general and in relation to health, between </w:t>
      </w:r>
      <w:r w:rsidRPr="000D4257">
        <w:rPr>
          <w:rFonts w:ascii="Times New Roman" w:eastAsia="Times New Roman" w:hAnsi="Times New Roman" w:cs="Times New Roman"/>
          <w:color w:val="000000"/>
          <w:sz w:val="24"/>
          <w:szCs w:val="24"/>
          <w:highlight w:val="white"/>
        </w:rPr>
        <w:t>January 1, 2017 and December 31, 2018</w:t>
      </w:r>
      <w:r w:rsidRPr="000D4257">
        <w:rPr>
          <w:rFonts w:ascii="Times New Roman" w:eastAsia="Times New Roman" w:hAnsi="Times New Roman" w:cs="Times New Roman"/>
          <w:color w:val="000000"/>
          <w:sz w:val="24"/>
          <w:szCs w:val="24"/>
        </w:rPr>
        <w:t>, the period following the introduction of the Citizenship Amendment Bill in the parliament. Two specific questions guiding the research enquiry were: How are migrants (and their health) framed in print media? How does the application of frames vary based on migrants’ social position</w:t>
      </w:r>
      <w:del w:id="203" w:author="Ekatha Ann J" w:date="2020-08-18T11:41:00Z">
        <w:r w:rsidRPr="000D4257" w:rsidDel="00093EC2">
          <w:rPr>
            <w:rFonts w:ascii="Times New Roman" w:eastAsia="Times New Roman" w:hAnsi="Times New Roman" w:cs="Times New Roman"/>
            <w:color w:val="000000"/>
            <w:sz w:val="24"/>
            <w:szCs w:val="24"/>
          </w:rPr>
          <w:delText xml:space="preserve"> (ethnicity, nationality, gender, religion)</w:delText>
        </w:r>
      </w:del>
      <w:r w:rsidRPr="000D4257">
        <w:rPr>
          <w:rFonts w:ascii="Times New Roman" w:eastAsia="Times New Roman" w:hAnsi="Times New Roman" w:cs="Times New Roman"/>
          <w:color w:val="000000"/>
          <w:sz w:val="24"/>
          <w:szCs w:val="24"/>
        </w:rPr>
        <w:t>?</w:t>
      </w:r>
      <w:del w:id="204" w:author="Ekatha Ann J" w:date="2020-08-18T11:41:00Z">
        <w:r w:rsidRPr="000D4257" w:rsidDel="00093EC2">
          <w:rPr>
            <w:rFonts w:ascii="Times New Roman" w:eastAsia="Times New Roman" w:hAnsi="Times New Roman" w:cs="Times New Roman"/>
            <w:color w:val="000000"/>
            <w:sz w:val="24"/>
            <w:szCs w:val="24"/>
          </w:rPr>
          <w:delText xml:space="preserve"> </w:delText>
        </w:r>
      </w:del>
    </w:p>
    <w:p w14:paraId="68A93815" w14:textId="77777777" w:rsidR="00795368" w:rsidRPr="000D4257" w:rsidRDefault="00795368" w:rsidP="002A517F">
      <w:pPr>
        <w:spacing w:before="210" w:after="210" w:line="360" w:lineRule="auto"/>
        <w:rPr>
          <w:rFonts w:ascii="Times New Roman" w:eastAsia="Times New Roman" w:hAnsi="Times New Roman" w:cs="Times New Roman"/>
          <w:color w:val="000000"/>
          <w:sz w:val="24"/>
          <w:szCs w:val="24"/>
        </w:rPr>
      </w:pPr>
    </w:p>
    <w:p w14:paraId="03585D83" w14:textId="4FEA983A" w:rsidR="00DF2981" w:rsidRPr="000D4257" w:rsidRDefault="00D7725A" w:rsidP="00F1570A">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b/>
          <w:color w:val="000000"/>
          <w:sz w:val="24"/>
          <w:szCs w:val="24"/>
          <w:highlight w:val="white"/>
        </w:rPr>
        <w:t>Methodology:</w:t>
      </w:r>
    </w:p>
    <w:p w14:paraId="38AEC6B3" w14:textId="77777777" w:rsidR="00795368" w:rsidRPr="000D4257" w:rsidRDefault="00795368" w:rsidP="00D7725A">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p>
    <w:p w14:paraId="76E490A9" w14:textId="7E11E5A7" w:rsidR="00795368" w:rsidRDefault="00D7725A" w:rsidP="00DF2981">
      <w:pPr>
        <w:spacing w:before="210" w:after="21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 </w:t>
      </w:r>
      <w:r w:rsidRPr="000D4257">
        <w:rPr>
          <w:rFonts w:ascii="Times New Roman" w:eastAsia="Times New Roman" w:hAnsi="Times New Roman" w:cs="Times New Roman"/>
          <w:color w:val="000000"/>
          <w:sz w:val="24"/>
          <w:szCs w:val="24"/>
          <w:highlight w:val="white"/>
        </w:rPr>
        <w:t>systematic review and frame analysis of migration-related articles in three newspapers were conducted, alongside</w:t>
      </w:r>
      <w:r w:rsidRPr="000D4257">
        <w:rPr>
          <w:rFonts w:ascii="Times New Roman" w:eastAsia="Times New Roman" w:hAnsi="Times New Roman" w:cs="Times New Roman"/>
          <w:color w:val="000000"/>
          <w:sz w:val="24"/>
          <w:szCs w:val="24"/>
        </w:rPr>
        <w:t xml:space="preserve"> an examination of the intersectionality of religious identity, ethnicity, </w:t>
      </w:r>
      <w:r w:rsidRPr="000D4257">
        <w:rPr>
          <w:rFonts w:ascii="Times New Roman" w:eastAsia="Times New Roman" w:hAnsi="Times New Roman" w:cs="Times New Roman"/>
          <w:color w:val="000000"/>
          <w:sz w:val="24"/>
          <w:szCs w:val="24"/>
        </w:rPr>
        <w:lastRenderedPageBreak/>
        <w:t>nationality,</w:t>
      </w:r>
      <w:ins w:id="205" w:author="Ekatha Ann J" w:date="2020-08-18T11:43:00Z">
        <w:r w:rsidR="005A6974">
          <w:rPr>
            <w:rFonts w:ascii="Times New Roman" w:eastAsia="Times New Roman" w:hAnsi="Times New Roman" w:cs="Times New Roman"/>
            <w:color w:val="000000"/>
            <w:sz w:val="24"/>
            <w:szCs w:val="24"/>
          </w:rPr>
          <w:t xml:space="preserve"> gender,</w:t>
        </w:r>
      </w:ins>
      <w:r w:rsidRPr="000D4257">
        <w:rPr>
          <w:rFonts w:ascii="Times New Roman" w:eastAsia="Times New Roman" w:hAnsi="Times New Roman" w:cs="Times New Roman"/>
          <w:color w:val="000000"/>
          <w:sz w:val="24"/>
          <w:szCs w:val="24"/>
        </w:rPr>
        <w:t xml:space="preserve"> migrant status and socio-economic status of migrants in India, and if these positionalities and identities influence media’s representation of them. </w:t>
      </w:r>
    </w:p>
    <w:p w14:paraId="2FD0BA36" w14:textId="77777777" w:rsidR="00795368" w:rsidRDefault="00795368" w:rsidP="00DF2981">
      <w:pPr>
        <w:spacing w:before="210" w:after="210" w:line="360" w:lineRule="auto"/>
        <w:rPr>
          <w:rFonts w:ascii="Times New Roman" w:eastAsia="Times New Roman" w:hAnsi="Times New Roman" w:cs="Times New Roman"/>
          <w:color w:val="000000"/>
          <w:sz w:val="24"/>
          <w:szCs w:val="24"/>
        </w:rPr>
      </w:pPr>
    </w:p>
    <w:p w14:paraId="4B82C751" w14:textId="614A4CF5" w:rsidR="00DF2981" w:rsidRPr="000D4257" w:rsidRDefault="00D7725A" w:rsidP="00F1570A">
      <w:pPr>
        <w:spacing w:before="210" w:after="21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Articles were sourced from LexisNexis database, which provides a searchable database of newspaper articles. </w:t>
      </w:r>
      <w:ins w:id="206" w:author="Ekatha Ann J" w:date="2020-08-17T11:52:00Z">
        <w:r w:rsidR="00B23B4D">
          <w:rPr>
            <w:rFonts w:ascii="Times New Roman" w:eastAsia="Times New Roman" w:hAnsi="Times New Roman" w:cs="Times New Roman"/>
            <w:color w:val="000000"/>
            <w:sz w:val="24"/>
            <w:szCs w:val="24"/>
            <w:highlight w:val="white"/>
          </w:rPr>
          <w:t xml:space="preserve">We </w:t>
        </w:r>
      </w:ins>
      <w:del w:id="207" w:author="Ekatha Ann J" w:date="2020-08-17T11:52:00Z">
        <w:r w:rsidRPr="000D4257" w:rsidDel="00B23B4D">
          <w:rPr>
            <w:rFonts w:ascii="Times New Roman" w:eastAsia="Times New Roman" w:hAnsi="Times New Roman" w:cs="Times New Roman"/>
            <w:color w:val="000000"/>
            <w:sz w:val="24"/>
            <w:szCs w:val="24"/>
            <w:highlight w:val="white"/>
          </w:rPr>
          <w:delText xml:space="preserve">The database was </w:delText>
        </w:r>
      </w:del>
      <w:r w:rsidRPr="000D4257">
        <w:rPr>
          <w:rFonts w:ascii="Times New Roman" w:eastAsia="Times New Roman" w:hAnsi="Times New Roman" w:cs="Times New Roman"/>
          <w:color w:val="000000"/>
          <w:sz w:val="24"/>
          <w:szCs w:val="24"/>
          <w:highlight w:val="white"/>
        </w:rPr>
        <w:t>searched for all major mentions of the terms ‘migrant’ OR ‘immigrant’ OR ‘refugee’ OR ‘migration’ in each of the sample newspapers for the period between January 1, 2017 and December 31, 2018.</w:t>
      </w:r>
      <w:r w:rsidR="008D75FF" w:rsidRPr="000D4257">
        <w:rPr>
          <w:rFonts w:ascii="Times New Roman" w:eastAsia="Times New Roman" w:hAnsi="Times New Roman" w:cs="Times New Roman"/>
          <w:color w:val="000000"/>
          <w:sz w:val="24"/>
          <w:szCs w:val="24"/>
          <w:highlight w:val="white"/>
        </w:rPr>
        <w:t xml:space="preserve"> Letters to the editor and articles with high similarity were excluded.</w:t>
      </w:r>
      <w:r w:rsidRPr="000D4257">
        <w:rPr>
          <w:rFonts w:ascii="Times New Roman" w:eastAsia="Times New Roman" w:hAnsi="Times New Roman" w:cs="Times New Roman"/>
          <w:color w:val="000000"/>
          <w:sz w:val="24"/>
          <w:szCs w:val="24"/>
          <w:highlight w:val="white"/>
        </w:rPr>
        <w:t xml:space="preserve"> The search brought up 4,763 news reports and editorials which include the search terms in the headline, body or index. Of these, frame and content analyses were done for </w:t>
      </w:r>
      <w:r w:rsidRPr="000D4257">
        <w:rPr>
          <w:rFonts w:ascii="Times New Roman" w:eastAsia="Times New Roman" w:hAnsi="Times New Roman" w:cs="Times New Roman"/>
          <w:color w:val="000000"/>
          <w:sz w:val="24"/>
          <w:szCs w:val="24"/>
        </w:rPr>
        <w:t>1,111 news reports and editorials</w:t>
      </w:r>
      <w:r w:rsidRPr="000D4257">
        <w:rPr>
          <w:rFonts w:ascii="Times New Roman" w:eastAsia="Times New Roman" w:hAnsi="Times New Roman" w:cs="Times New Roman"/>
          <w:color w:val="000000"/>
          <w:sz w:val="24"/>
          <w:szCs w:val="24"/>
          <w:highlight w:val="white"/>
        </w:rPr>
        <w:t xml:space="preserve"> that directly referenced migration, migrants, immigrants, immigration and refugees – terms that were routinely used interchangeably</w:t>
      </w:r>
      <w:del w:id="208" w:author="Ekatha Ann J" w:date="2020-08-18T11:45:00Z">
        <w:r w:rsidRPr="000D4257" w:rsidDel="005A6974">
          <w:rPr>
            <w:rFonts w:ascii="Times New Roman" w:eastAsia="Times New Roman" w:hAnsi="Times New Roman" w:cs="Times New Roman"/>
            <w:color w:val="000000"/>
            <w:sz w:val="24"/>
            <w:szCs w:val="24"/>
            <w:highlight w:val="white"/>
          </w:rPr>
          <w:delText xml:space="preserve"> in all three newspapers</w:delText>
        </w:r>
      </w:del>
      <w:r w:rsidRPr="000D4257">
        <w:rPr>
          <w:rFonts w:ascii="Times New Roman" w:eastAsia="Times New Roman" w:hAnsi="Times New Roman" w:cs="Times New Roman"/>
          <w:color w:val="000000"/>
          <w:sz w:val="24"/>
          <w:szCs w:val="24"/>
          <w:highlight w:val="white"/>
        </w:rPr>
        <w:t xml:space="preserve"> – in India.  </w:t>
      </w:r>
    </w:p>
    <w:p w14:paraId="7435F965" w14:textId="77777777" w:rsidR="00795368" w:rsidRPr="000D4257" w:rsidRDefault="00795368" w:rsidP="00D7725A">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7F7102CB" w14:textId="0D7572B8" w:rsidR="00D7725A" w:rsidRPr="000D4257" w:rsidDel="005A6974" w:rsidRDefault="00D7725A" w:rsidP="00F1570A">
      <w:pPr>
        <w:spacing w:before="210" w:after="210" w:line="360" w:lineRule="auto"/>
        <w:rPr>
          <w:del w:id="209" w:author="Ekatha Ann J" w:date="2020-08-18T11:47:00Z"/>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Three newspapers – The Times of India, The Pioneer and The Telegraph – were chosen for analysis based on their readership (and geographic reach) and their perceived political leaning. </w:t>
      </w:r>
      <w:r w:rsidRPr="000D4257">
        <w:rPr>
          <w:rFonts w:ascii="Times New Roman" w:eastAsia="Times New Roman" w:hAnsi="Times New Roman" w:cs="Times New Roman"/>
          <w:color w:val="000000"/>
          <w:sz w:val="24"/>
          <w:szCs w:val="24"/>
        </w:rPr>
        <w:t>All three are general interest newspapers in broadsheet format. While The Times of India has a readership of 15.2 million across the country</w:t>
      </w:r>
      <w:del w:id="210" w:author="Ekatha Ann J" w:date="2020-08-18T13:16:00Z">
        <w:r w:rsidRPr="000D4257" w:rsidDel="000316C9">
          <w:rPr>
            <w:rFonts w:ascii="Times New Roman" w:eastAsia="Times New Roman" w:hAnsi="Times New Roman" w:cs="Times New Roman"/>
            <w:color w:val="000000"/>
            <w:sz w:val="24"/>
            <w:szCs w:val="24"/>
          </w:rPr>
          <w:delText xml:space="preserve"> </w:delText>
        </w:r>
      </w:del>
      <w:ins w:id="211" w:author="Ekatha Ann J" w:date="2020-08-18T13:16:00Z">
        <w:r w:rsidR="000316C9">
          <w:rPr>
            <w:rFonts w:ascii="Times New Roman" w:eastAsia="Times New Roman" w:hAnsi="Times New Roman" w:cs="Times New Roman"/>
            <w:color w:val="000000"/>
            <w:sz w:val="24"/>
            <w:szCs w:val="24"/>
          </w:rPr>
          <w:t xml:space="preserve"> </w:t>
        </w:r>
      </w:ins>
      <w:r w:rsidR="000316C9" w:rsidRPr="000316C9">
        <w:rPr>
          <w:rFonts w:ascii="Times New Roman" w:eastAsia="Times New Roman" w:hAnsi="Times New Roman" w:cs="Times New Roman"/>
          <w:color w:val="2F5496" w:themeColor="accent1" w:themeShade="BF"/>
          <w:sz w:val="24"/>
          <w:szCs w:val="24"/>
          <w:rPrChange w:id="212" w:author="Ekatha Ann J" w:date="2020-08-18T13:16:00Z">
            <w:rPr>
              <w:rFonts w:ascii="Times New Roman" w:eastAsia="Times New Roman" w:hAnsi="Times New Roman" w:cs="Times New Roman"/>
              <w:color w:val="000000"/>
              <w:sz w:val="24"/>
              <w:szCs w:val="24"/>
            </w:rPr>
          </w:rPrChange>
        </w:rPr>
        <w:fldChar w:fldCharType="begin"/>
      </w:r>
      <w:r w:rsidR="000316C9" w:rsidRPr="000316C9">
        <w:rPr>
          <w:rFonts w:ascii="Times New Roman" w:eastAsia="Times New Roman" w:hAnsi="Times New Roman" w:cs="Times New Roman"/>
          <w:color w:val="2F5496" w:themeColor="accent1" w:themeShade="BF"/>
          <w:sz w:val="24"/>
          <w:szCs w:val="24"/>
          <w:rPrChange w:id="213" w:author="Ekatha Ann J" w:date="2020-08-18T13:16:00Z">
            <w:rPr>
              <w:rFonts w:ascii="Times New Roman" w:eastAsia="Times New Roman" w:hAnsi="Times New Roman" w:cs="Times New Roman"/>
              <w:color w:val="000000"/>
              <w:sz w:val="24"/>
              <w:szCs w:val="24"/>
            </w:rPr>
          </w:rPrChange>
        </w:rPr>
        <w:instrText xml:space="preserve"> ADDIN ZOTERO_ITEM CSL_CITATION {"citationID":"8C6J8b8E","properties":{"formattedCitation":"(30)","plainCitation":"(30)","noteIndex":0},"citationItems":[{"id":87,"uris":["http://zotero.org/users/local/IBKgUHwf/items/AQY5WDUJ"],"uri":["http://zotero.org/users/local/IBKgUHwf/items/AQY5WDUJ"],"itemData":{"id":87,"type":"report","publisher":"Media Research Users Council","title":"Indian Readership Survey Q1 2019","URL":"https://mruc.net/uploads/posts/8e428e54a95edcd6e8be593a7021a185.pdf","accessed":{"date-parts":[["2020",6,3]]},"issued":{"date-parts":[["2019",4,26]]}}}],"schema":"https://github.com/citation-style-language/schema/raw/master/csl-citation.json"} </w:instrText>
      </w:r>
      <w:r w:rsidR="000316C9" w:rsidRPr="000316C9">
        <w:rPr>
          <w:rFonts w:ascii="Times New Roman" w:eastAsia="Times New Roman" w:hAnsi="Times New Roman" w:cs="Times New Roman"/>
          <w:color w:val="2F5496" w:themeColor="accent1" w:themeShade="BF"/>
          <w:sz w:val="24"/>
          <w:szCs w:val="24"/>
          <w:rPrChange w:id="214" w:author="Ekatha Ann J" w:date="2020-08-18T13:16:00Z">
            <w:rPr>
              <w:rFonts w:ascii="Times New Roman" w:eastAsia="Times New Roman" w:hAnsi="Times New Roman" w:cs="Times New Roman"/>
              <w:color w:val="000000"/>
              <w:sz w:val="24"/>
              <w:szCs w:val="24"/>
            </w:rPr>
          </w:rPrChange>
        </w:rPr>
        <w:fldChar w:fldCharType="separate"/>
      </w:r>
      <w:r w:rsidR="000316C9" w:rsidRPr="000316C9">
        <w:rPr>
          <w:rFonts w:ascii="Times New Roman" w:hAnsi="Times New Roman" w:cs="Times New Roman"/>
          <w:color w:val="2F5496" w:themeColor="accent1" w:themeShade="BF"/>
          <w:sz w:val="24"/>
          <w:rPrChange w:id="215" w:author="Ekatha Ann J" w:date="2020-08-18T13:16:00Z">
            <w:rPr>
              <w:rFonts w:ascii="Times New Roman" w:hAnsi="Times New Roman" w:cs="Times New Roman"/>
              <w:sz w:val="24"/>
            </w:rPr>
          </w:rPrChange>
        </w:rPr>
        <w:t>(30)</w:t>
      </w:r>
      <w:r w:rsidR="000316C9" w:rsidRPr="000316C9">
        <w:rPr>
          <w:rFonts w:ascii="Times New Roman" w:eastAsia="Times New Roman" w:hAnsi="Times New Roman" w:cs="Times New Roman"/>
          <w:color w:val="2F5496" w:themeColor="accent1" w:themeShade="BF"/>
          <w:sz w:val="24"/>
          <w:szCs w:val="24"/>
          <w:rPrChange w:id="216" w:author="Ekatha Ann J" w:date="2020-08-18T13:16:00Z">
            <w:rPr>
              <w:rFonts w:ascii="Times New Roman" w:eastAsia="Times New Roman" w:hAnsi="Times New Roman" w:cs="Times New Roman"/>
              <w:color w:val="000000"/>
              <w:sz w:val="24"/>
              <w:szCs w:val="24"/>
            </w:rPr>
          </w:rPrChange>
        </w:rPr>
        <w:fldChar w:fldCharType="end"/>
      </w:r>
      <w:del w:id="217" w:author="Ekatha Ann J" w:date="2020-08-18T13:16:00Z">
        <w:r w:rsidR="008D75FF" w:rsidRPr="001D236F" w:rsidDel="000316C9">
          <w:rPr>
            <w:rFonts w:ascii="Times New Roman" w:eastAsia="Times New Roman" w:hAnsi="Times New Roman" w:cs="Times New Roman"/>
            <w:color w:val="2F5496" w:themeColor="accent1" w:themeShade="BF"/>
            <w:sz w:val="24"/>
            <w:szCs w:val="24"/>
          </w:rPr>
          <w:fldChar w:fldCharType="begin"/>
        </w:r>
        <w:r w:rsidR="00492004" w:rsidDel="000316C9">
          <w:rPr>
            <w:rFonts w:ascii="Times New Roman" w:eastAsia="Times New Roman" w:hAnsi="Times New Roman" w:cs="Times New Roman"/>
            <w:color w:val="2F5496" w:themeColor="accent1" w:themeShade="BF"/>
            <w:sz w:val="24"/>
            <w:szCs w:val="24"/>
          </w:rPr>
          <w:delInstrText xml:space="preserve"> ADDIN ZOTERO_ITEM CSL_CITATION {"citationID":"iymr2HVN","properties":{"formattedCitation":"(30)","plainCitation":"(30)","noteIndex":0},"citationItems":[{"id":87,"uris":["http://zotero.org/users/local/IBKgUHwf/items/AQY5WDUJ"],"uri":["http://zotero.org/users/local/IBKgUHwf/items/AQY5WDUJ"],"itemData":{"id":87,"type":"report","publisher":"Media Research Users Council","title":"Indian Readership Survey Q1 2019","URL":"https://mruc.net/uploads/posts/8e428e54a95edcd6e8be593a7021a185.pdf","accessed":{"date-parts":[["2020",6,3]]},"issued":{"date-parts":[["2019",4,26]]}}}],"schema":"https://github.com/citation-style-language/schema/raw/master/csl-citation.json"} </w:delInstrText>
        </w:r>
        <w:r w:rsidR="008D75FF" w:rsidRPr="001D236F" w:rsidDel="000316C9">
          <w:rPr>
            <w:rFonts w:ascii="Times New Roman" w:eastAsia="Times New Roman" w:hAnsi="Times New Roman" w:cs="Times New Roman"/>
            <w:color w:val="2F5496" w:themeColor="accent1" w:themeShade="BF"/>
            <w:sz w:val="24"/>
            <w:szCs w:val="24"/>
          </w:rPr>
          <w:fldChar w:fldCharType="separate"/>
        </w:r>
        <w:r w:rsidR="00492004" w:rsidRPr="00492004" w:rsidDel="000316C9">
          <w:rPr>
            <w:rFonts w:ascii="Times New Roman" w:hAnsi="Times New Roman" w:cs="Times New Roman"/>
            <w:sz w:val="24"/>
          </w:rPr>
          <w:delText>(30)</w:delText>
        </w:r>
        <w:r w:rsidR="008D75FF" w:rsidRPr="001D236F" w:rsidDel="000316C9">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rPr>
        <w:t xml:space="preserve">, The Telegraph and The Pioneer, whose circulation is largely limited to the eastern and the northern states of India, have a combined readership of 1.7 million. </w:t>
      </w:r>
      <w:r w:rsidRPr="000D4257">
        <w:rPr>
          <w:rFonts w:ascii="Times New Roman" w:eastAsia="Times New Roman" w:hAnsi="Times New Roman" w:cs="Times New Roman"/>
          <w:color w:val="000000"/>
          <w:sz w:val="24"/>
          <w:szCs w:val="24"/>
          <w:highlight w:val="white"/>
        </w:rPr>
        <w:t xml:space="preserve">Although the reach of the English language press is limited compared to India’s regional-language newspapers, it is still widely </w:t>
      </w:r>
      <w:r w:rsidRPr="000D4257">
        <w:rPr>
          <w:rFonts w:ascii="Times New Roman" w:eastAsia="Times New Roman" w:hAnsi="Times New Roman" w:cs="Times New Roman"/>
          <w:color w:val="000000"/>
          <w:sz w:val="24"/>
          <w:szCs w:val="24"/>
        </w:rPr>
        <w:t>regarded as holding a critical position in the political, social and cultural spheres of India’s urban centers</w:t>
      </w:r>
      <w:del w:id="218" w:author="Ekatha Ann J" w:date="2020-08-18T13:16:00Z">
        <w:r w:rsidRPr="000D4257" w:rsidDel="000316C9">
          <w:rPr>
            <w:rFonts w:ascii="Times New Roman" w:eastAsia="Times New Roman" w:hAnsi="Times New Roman" w:cs="Times New Roman"/>
            <w:color w:val="2F5496" w:themeColor="accent1" w:themeShade="BF"/>
            <w:sz w:val="24"/>
            <w:szCs w:val="24"/>
          </w:rPr>
          <w:delText xml:space="preserve"> </w:delText>
        </w:r>
      </w:del>
      <w:ins w:id="219" w:author="Ekatha Ann J" w:date="2020-08-18T13:16:00Z">
        <w:r w:rsidR="000316C9">
          <w:rPr>
            <w:rFonts w:ascii="Times New Roman" w:eastAsia="Times New Roman" w:hAnsi="Times New Roman" w:cs="Times New Roman"/>
            <w:color w:val="2F5496" w:themeColor="accent1" w:themeShade="BF"/>
            <w:sz w:val="24"/>
            <w:szCs w:val="24"/>
          </w:rPr>
          <w:t xml:space="preserve"> </w:t>
        </w:r>
      </w:ins>
      <w:r w:rsidR="000316C9" w:rsidRPr="000316C9">
        <w:rPr>
          <w:rFonts w:ascii="Times New Roman" w:eastAsia="Times New Roman" w:hAnsi="Times New Roman" w:cs="Times New Roman"/>
          <w:color w:val="2F5496" w:themeColor="accent1" w:themeShade="BF"/>
          <w:sz w:val="24"/>
          <w:szCs w:val="24"/>
          <w:rPrChange w:id="220" w:author="Ekatha Ann J" w:date="2020-08-18T13:17:00Z">
            <w:rPr>
              <w:rFonts w:ascii="Times New Roman" w:eastAsia="Times New Roman" w:hAnsi="Times New Roman" w:cs="Times New Roman"/>
              <w:color w:val="2F5496" w:themeColor="accent1" w:themeShade="BF"/>
              <w:sz w:val="24"/>
              <w:szCs w:val="24"/>
            </w:rPr>
          </w:rPrChange>
        </w:rPr>
        <w:fldChar w:fldCharType="begin"/>
      </w:r>
      <w:r w:rsidR="000316C9" w:rsidRPr="000316C9">
        <w:rPr>
          <w:rFonts w:ascii="Times New Roman" w:eastAsia="Times New Roman" w:hAnsi="Times New Roman" w:cs="Times New Roman"/>
          <w:color w:val="2F5496" w:themeColor="accent1" w:themeShade="BF"/>
          <w:sz w:val="24"/>
          <w:szCs w:val="24"/>
        </w:rPr>
        <w:instrText xml:space="preserve"> ADDIN ZOTERO_ITEM CSL_CITATION {"citationID":"hcKNzNAM","properties":{"formattedCitation":"(31)","plainCitation":"(31)","noteIndex":0},"citationItems":[{"id":88,"uris":["http://zotero.org/users/local/IBKgUHwf/items/2UQXBCHN"],"uri":["http://zotero.org/users/local/IBKgUHwf/items/2UQXBCHN"],"itemData":{"id":88,"type":"webpage","abstract":"&lt;p&gt;India’s media startups are pushing the bounds of free expression&lt;/p&gt;","container-title":"Columbia Journalism Review","language":"en","note":"source: www.cjr.org","title":"Can the digital revolution save Indian journalism?","URL":"https://www.cjr.org/special_report/india_digital_revolution_startups_scoopwhoop_wire_times.php/","author":[{"family":"Chaudhry","given":"Lakshmi"}],"accessed":{"date-parts":[["2020",6,3]]}}}],"schema":"https://github.com/citation-style-language/schema/raw/master/csl-citation.json"} </w:instrText>
      </w:r>
      <w:r w:rsidR="000316C9" w:rsidRPr="000316C9">
        <w:rPr>
          <w:rFonts w:ascii="Times New Roman" w:eastAsia="Times New Roman" w:hAnsi="Times New Roman" w:cs="Times New Roman"/>
          <w:color w:val="2F5496" w:themeColor="accent1" w:themeShade="BF"/>
          <w:sz w:val="24"/>
          <w:szCs w:val="24"/>
          <w:rPrChange w:id="221" w:author="Ekatha Ann J" w:date="2020-08-18T13:17:00Z">
            <w:rPr>
              <w:rFonts w:ascii="Times New Roman" w:eastAsia="Times New Roman" w:hAnsi="Times New Roman" w:cs="Times New Roman"/>
              <w:color w:val="2F5496" w:themeColor="accent1" w:themeShade="BF"/>
              <w:sz w:val="24"/>
              <w:szCs w:val="24"/>
            </w:rPr>
          </w:rPrChange>
        </w:rPr>
        <w:fldChar w:fldCharType="separate"/>
      </w:r>
      <w:r w:rsidR="000316C9" w:rsidRPr="000316C9">
        <w:rPr>
          <w:rFonts w:ascii="Times New Roman" w:hAnsi="Times New Roman" w:cs="Times New Roman"/>
          <w:color w:val="2F5496" w:themeColor="accent1" w:themeShade="BF"/>
          <w:sz w:val="24"/>
          <w:rPrChange w:id="222" w:author="Ekatha Ann J" w:date="2020-08-18T13:17:00Z">
            <w:rPr>
              <w:rFonts w:ascii="Times New Roman" w:hAnsi="Times New Roman" w:cs="Times New Roman"/>
              <w:sz w:val="24"/>
            </w:rPr>
          </w:rPrChange>
        </w:rPr>
        <w:t>(31)</w:t>
      </w:r>
      <w:r w:rsidR="000316C9" w:rsidRPr="000316C9">
        <w:rPr>
          <w:rFonts w:ascii="Times New Roman" w:eastAsia="Times New Roman" w:hAnsi="Times New Roman" w:cs="Times New Roman"/>
          <w:color w:val="2F5496" w:themeColor="accent1" w:themeShade="BF"/>
          <w:sz w:val="24"/>
          <w:szCs w:val="24"/>
          <w:rPrChange w:id="223" w:author="Ekatha Ann J" w:date="2020-08-18T13:17:00Z">
            <w:rPr>
              <w:rFonts w:ascii="Times New Roman" w:eastAsia="Times New Roman" w:hAnsi="Times New Roman" w:cs="Times New Roman"/>
              <w:color w:val="2F5496" w:themeColor="accent1" w:themeShade="BF"/>
              <w:sz w:val="24"/>
              <w:szCs w:val="24"/>
            </w:rPr>
          </w:rPrChange>
        </w:rPr>
        <w:fldChar w:fldCharType="end"/>
      </w:r>
      <w:del w:id="224" w:author="Ekatha Ann J" w:date="2020-08-18T13:16:00Z">
        <w:r w:rsidR="008D75FF" w:rsidRPr="001D236F" w:rsidDel="000316C9">
          <w:rPr>
            <w:rFonts w:ascii="Times New Roman" w:eastAsia="Times New Roman" w:hAnsi="Times New Roman" w:cs="Times New Roman"/>
            <w:color w:val="2F5496" w:themeColor="accent1" w:themeShade="BF"/>
            <w:sz w:val="24"/>
            <w:szCs w:val="24"/>
          </w:rPr>
          <w:fldChar w:fldCharType="begin"/>
        </w:r>
        <w:r w:rsidR="00492004" w:rsidDel="000316C9">
          <w:rPr>
            <w:rFonts w:ascii="Times New Roman" w:eastAsia="Times New Roman" w:hAnsi="Times New Roman" w:cs="Times New Roman"/>
            <w:color w:val="2F5496" w:themeColor="accent1" w:themeShade="BF"/>
            <w:sz w:val="24"/>
            <w:szCs w:val="24"/>
          </w:rPr>
          <w:delInstrText xml:space="preserve"> ADDIN ZOTERO_ITEM CSL_CITATION {"citationID":"z44ZRfBh","properties":{"formattedCitation":"(31)","plainCitation":"(31)","noteIndex":0},"citationItems":[{"id":88,"uris":["http://zotero.org/users/local/IBKgUHwf/items/2UQXBCHN"],"uri":["http://zotero.org/users/local/IBKgUHwf/items/2UQXBCHN"],"itemData":{"id":88,"type":"webpage","abstract":"&lt;p&gt;India’s media startups are pushing the bounds of free expression&lt;/p&gt;","container-title":"Columbia Journalism Review","language":"en","note":"source: www.cjr.org","title":"Can the digital revolution save Indian journalism?","URL":"https://www.cjr.org/special_report/india_digital_revolution_startups_scoopwhoop_wire_times.php/","author":[{"family":"Chaudhry","given":"Lakshmi"}],"accessed":{"date-parts":[["2020",6,3]]}}}],"schema":"https://github.com/citation-style-language/schema/raw/master/csl-citation.json"} </w:delInstrText>
        </w:r>
        <w:r w:rsidR="008D75FF" w:rsidRPr="001D236F" w:rsidDel="000316C9">
          <w:rPr>
            <w:rFonts w:ascii="Times New Roman" w:eastAsia="Times New Roman" w:hAnsi="Times New Roman" w:cs="Times New Roman"/>
            <w:color w:val="2F5496" w:themeColor="accent1" w:themeShade="BF"/>
            <w:sz w:val="24"/>
            <w:szCs w:val="24"/>
          </w:rPr>
          <w:fldChar w:fldCharType="separate"/>
        </w:r>
        <w:r w:rsidR="00492004" w:rsidRPr="00492004" w:rsidDel="000316C9">
          <w:rPr>
            <w:rFonts w:ascii="Times New Roman" w:hAnsi="Times New Roman" w:cs="Times New Roman"/>
            <w:sz w:val="24"/>
          </w:rPr>
          <w:delText>(31)</w:delText>
        </w:r>
        <w:r w:rsidR="008D75FF" w:rsidRPr="001D236F" w:rsidDel="000316C9">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rPr>
        <w:t xml:space="preserve">. </w:t>
      </w:r>
    </w:p>
    <w:p w14:paraId="7C33A5C4" w14:textId="77777777" w:rsidR="00795368" w:rsidRPr="000D4257" w:rsidDel="005A6974" w:rsidRDefault="00795368" w:rsidP="00D7725A">
      <w:pPr>
        <w:pBdr>
          <w:top w:val="nil"/>
          <w:left w:val="nil"/>
          <w:bottom w:val="nil"/>
          <w:right w:val="nil"/>
          <w:between w:val="nil"/>
        </w:pBdr>
        <w:spacing w:after="355" w:line="360" w:lineRule="auto"/>
        <w:rPr>
          <w:del w:id="225" w:author="Ekatha Ann J" w:date="2020-08-18T11:47:00Z"/>
          <w:rFonts w:ascii="Times New Roman" w:eastAsia="Times New Roman" w:hAnsi="Times New Roman" w:cs="Times New Roman"/>
          <w:color w:val="000000"/>
          <w:sz w:val="24"/>
          <w:szCs w:val="24"/>
          <w:highlight w:val="white"/>
        </w:rPr>
      </w:pPr>
    </w:p>
    <w:p w14:paraId="5568EBF9" w14:textId="6F99D0EE" w:rsidR="00795368" w:rsidRDefault="00D7725A">
      <w:pPr>
        <w:spacing w:before="210" w:after="210" w:line="360" w:lineRule="auto"/>
        <w:rPr>
          <w:rFonts w:ascii="Times New Roman" w:eastAsia="Times New Roman" w:hAnsi="Times New Roman" w:cs="Times New Roman"/>
          <w:color w:val="000000"/>
          <w:sz w:val="24"/>
          <w:szCs w:val="24"/>
          <w:highlight w:val="white"/>
        </w:rPr>
        <w:pPrChange w:id="226" w:author="Ekatha Ann J" w:date="2020-08-18T11:47:00Z">
          <w:pPr>
            <w:pBdr>
              <w:top w:val="nil"/>
              <w:left w:val="nil"/>
              <w:bottom w:val="nil"/>
              <w:right w:val="nil"/>
              <w:between w:val="nil"/>
            </w:pBdr>
            <w:spacing w:after="355" w:line="360" w:lineRule="auto"/>
          </w:pPr>
        </w:pPrChange>
      </w:pPr>
      <w:bookmarkStart w:id="227" w:name="_heading=h.gjdgxs" w:colFirst="0" w:colLast="0"/>
      <w:bookmarkEnd w:id="227"/>
      <w:del w:id="228" w:author="Ekatha Ann J" w:date="2020-08-18T11:47:00Z">
        <w:r w:rsidRPr="000D4257" w:rsidDel="005A6974">
          <w:rPr>
            <w:rFonts w:ascii="Times New Roman" w:eastAsia="Times New Roman" w:hAnsi="Times New Roman" w:cs="Times New Roman"/>
            <w:color w:val="000000"/>
            <w:sz w:val="24"/>
            <w:szCs w:val="24"/>
          </w:rPr>
          <w:delText xml:space="preserve">While the print medium in other parts of the world is increasingly focusing on or losing ground to digital news platforms, India’s newspaper sector remains particularly buoyant. </w:delText>
        </w:r>
      </w:del>
      <w:ins w:id="229" w:author="Ekatha Ann J" w:date="2020-08-18T11:48:00Z">
        <w:r w:rsidR="005A6974">
          <w:rPr>
            <w:rFonts w:ascii="Times New Roman" w:eastAsia="Times New Roman" w:hAnsi="Times New Roman" w:cs="Times New Roman"/>
            <w:color w:val="000000"/>
            <w:sz w:val="24"/>
            <w:szCs w:val="24"/>
          </w:rPr>
          <w:t>T</w:t>
        </w:r>
      </w:ins>
      <w:del w:id="230" w:author="Ekatha Ann J" w:date="2020-08-18T11:48:00Z">
        <w:r w:rsidRPr="000D4257" w:rsidDel="005A6974">
          <w:rPr>
            <w:rFonts w:ascii="Times New Roman" w:eastAsia="Times New Roman" w:hAnsi="Times New Roman" w:cs="Times New Roman"/>
            <w:color w:val="000000"/>
            <w:sz w:val="24"/>
            <w:szCs w:val="24"/>
          </w:rPr>
          <w:delText xml:space="preserve">According to a survey </w:delText>
        </w:r>
        <w:r w:rsidR="008D75FF" w:rsidRPr="001D236F" w:rsidDel="005A6974">
          <w:rPr>
            <w:rFonts w:ascii="Times New Roman" w:eastAsia="Times New Roman" w:hAnsi="Times New Roman" w:cs="Times New Roman"/>
            <w:color w:val="2F5496" w:themeColor="accent1" w:themeShade="BF"/>
            <w:sz w:val="24"/>
            <w:szCs w:val="24"/>
          </w:rPr>
          <w:fldChar w:fldCharType="begin"/>
        </w:r>
        <w:r w:rsidR="005666E2" w:rsidRPr="005666E2" w:rsidDel="005A6974">
          <w:rPr>
            <w:rFonts w:ascii="Times New Roman" w:eastAsia="Times New Roman" w:hAnsi="Times New Roman" w:cs="Times New Roman"/>
            <w:color w:val="2F5496" w:themeColor="accent1" w:themeShade="BF"/>
            <w:sz w:val="24"/>
            <w:szCs w:val="24"/>
          </w:rPr>
          <w:delInstrText xml:space="preserve"> ADDIN ZOTERO_ITEM CSL_CITATION {"citationID":"M4sHkVLQ","properties":{"formattedCitation":"(33)","plainCitation":"(33)","noteIndex":0},"citationItems":[{"id":86,"uris":["http://zotero.org/users/local/IBKgUHwf/items/MQ9SF63L"],"uri":["http://zotero.org/users/local/IBKgUHwf/items/MQ9SF63L"],"itemData":{"id":86,"type":"article-newspaper","abstract":"Read more about Print readership in India jumps 4.4% to 425 million in two years: Report on Business Standard. While Hindi and regional dailies grew at 3.9% and 5.7%, respectively, English newspapers saw a 10.7% growth, though on a small base","container-title":"Business Standard India","source":"Business Standard","title":"Print readership in India jumps 4.4% to 425 million in two years: Report","title-short":"Print readership in India jumps 4.4% to 425 million in two years","URL":"https://www.business-standard.com/article/current-affairs/print-readership-in-india-jumps-4-4-to-425-million-in-two-years-report-119042700079_1.html","author":[{"family":"Malvania","given":"Urvi"}],"accessed":{"date-parts":[["2020",6,3]]},"issued":{"date-parts":[["2019",4,27]]}}}],"schema":"https://github.com/citation-style-language/schema/raw/master/csl-citation.json"} </w:delInstrText>
        </w:r>
        <w:r w:rsidR="008D75FF" w:rsidRPr="001D236F" w:rsidDel="005A6974">
          <w:rPr>
            <w:rFonts w:ascii="Times New Roman" w:eastAsia="Times New Roman" w:hAnsi="Times New Roman" w:cs="Times New Roman"/>
            <w:color w:val="2F5496" w:themeColor="accent1" w:themeShade="BF"/>
            <w:sz w:val="24"/>
            <w:szCs w:val="24"/>
          </w:rPr>
          <w:fldChar w:fldCharType="separate"/>
        </w:r>
        <w:r w:rsidR="005666E2" w:rsidRPr="00F1570A" w:rsidDel="005A6974">
          <w:rPr>
            <w:rFonts w:ascii="Times New Roman" w:hAnsi="Times New Roman" w:cs="Times New Roman"/>
            <w:color w:val="2F5496" w:themeColor="accent1" w:themeShade="BF"/>
            <w:sz w:val="24"/>
          </w:rPr>
          <w:delText>(33)</w:delText>
        </w:r>
        <w:r w:rsidR="008D75FF" w:rsidRPr="001D236F" w:rsidDel="005A6974">
          <w:rPr>
            <w:rFonts w:ascii="Times New Roman" w:eastAsia="Times New Roman" w:hAnsi="Times New Roman" w:cs="Times New Roman"/>
            <w:color w:val="2F5496" w:themeColor="accent1" w:themeShade="BF"/>
            <w:sz w:val="24"/>
            <w:szCs w:val="24"/>
          </w:rPr>
          <w:fldChar w:fldCharType="end"/>
        </w:r>
        <w:r w:rsidRPr="000D4257" w:rsidDel="005A6974">
          <w:rPr>
            <w:rFonts w:ascii="Times New Roman" w:eastAsia="Times New Roman" w:hAnsi="Times New Roman" w:cs="Times New Roman"/>
            <w:color w:val="000000" w:themeColor="text1"/>
            <w:sz w:val="24"/>
            <w:szCs w:val="24"/>
          </w:rPr>
          <w:delText>,</w:delText>
        </w:r>
        <w:r w:rsidRPr="000D4257" w:rsidDel="005A6974">
          <w:rPr>
            <w:rFonts w:ascii="Times New Roman" w:eastAsia="Times New Roman" w:hAnsi="Times New Roman" w:cs="Times New Roman"/>
            <w:color w:val="000000"/>
            <w:sz w:val="24"/>
            <w:szCs w:val="24"/>
          </w:rPr>
          <w:delText xml:space="preserve"> t</w:delText>
        </w:r>
      </w:del>
      <w:r w:rsidRPr="000D4257">
        <w:rPr>
          <w:rFonts w:ascii="Times New Roman" w:eastAsia="Times New Roman" w:hAnsi="Times New Roman" w:cs="Times New Roman"/>
          <w:color w:val="000000"/>
          <w:sz w:val="24"/>
          <w:szCs w:val="24"/>
        </w:rPr>
        <w:t xml:space="preserve">he overall newspaper readership in India grew from 407 million readers in 2017 to 425 million </w:t>
      </w:r>
      <w:del w:id="231" w:author="Ekatha Ann J" w:date="2020-08-18T11:51:00Z">
        <w:r w:rsidRPr="000D4257" w:rsidDel="005A6974">
          <w:rPr>
            <w:rFonts w:ascii="Times New Roman" w:eastAsia="Times New Roman" w:hAnsi="Times New Roman" w:cs="Times New Roman"/>
            <w:color w:val="000000"/>
            <w:sz w:val="24"/>
            <w:szCs w:val="24"/>
          </w:rPr>
          <w:delText xml:space="preserve">readers </w:delText>
        </w:r>
      </w:del>
      <w:r w:rsidRPr="000D4257">
        <w:rPr>
          <w:rFonts w:ascii="Times New Roman" w:eastAsia="Times New Roman" w:hAnsi="Times New Roman" w:cs="Times New Roman"/>
          <w:color w:val="000000"/>
          <w:sz w:val="24"/>
          <w:szCs w:val="24"/>
        </w:rPr>
        <w:t>at the end of the first quarter of 2019</w:t>
      </w:r>
      <w:ins w:id="232" w:author="Ekatha Ann J" w:date="2020-08-18T13:17:00Z">
        <w:r w:rsidR="000316C9">
          <w:rPr>
            <w:rFonts w:ascii="Times New Roman" w:eastAsia="Times New Roman" w:hAnsi="Times New Roman" w:cs="Times New Roman"/>
            <w:color w:val="2F5496" w:themeColor="accent1" w:themeShade="BF"/>
            <w:sz w:val="24"/>
            <w:szCs w:val="24"/>
          </w:rPr>
          <w:t xml:space="preserve"> </w:t>
        </w:r>
      </w:ins>
      <w:r w:rsidR="000316C9" w:rsidRPr="000316C9">
        <w:rPr>
          <w:rFonts w:ascii="Times New Roman" w:eastAsia="Times New Roman" w:hAnsi="Times New Roman" w:cs="Times New Roman"/>
          <w:color w:val="2F5496" w:themeColor="accent1" w:themeShade="BF"/>
          <w:sz w:val="24"/>
          <w:szCs w:val="24"/>
          <w:rPrChange w:id="233" w:author="Ekatha Ann J" w:date="2020-08-18T13:17:00Z">
            <w:rPr>
              <w:rFonts w:ascii="Times New Roman" w:eastAsia="Times New Roman" w:hAnsi="Times New Roman" w:cs="Times New Roman"/>
              <w:color w:val="2F5496" w:themeColor="accent1" w:themeShade="BF"/>
              <w:sz w:val="24"/>
              <w:szCs w:val="24"/>
            </w:rPr>
          </w:rPrChange>
        </w:rPr>
        <w:fldChar w:fldCharType="begin"/>
      </w:r>
      <w:r w:rsidR="000316C9" w:rsidRPr="000316C9">
        <w:rPr>
          <w:rFonts w:ascii="Times New Roman" w:eastAsia="Times New Roman" w:hAnsi="Times New Roman" w:cs="Times New Roman"/>
          <w:color w:val="2F5496" w:themeColor="accent1" w:themeShade="BF"/>
          <w:sz w:val="24"/>
          <w:szCs w:val="24"/>
        </w:rPr>
        <w:instrText xml:space="preserve"> ADDIN ZOTERO_ITEM CSL_CITATION {"citationID":"Lp5uGf2L","properties":{"formattedCitation":"(32)","plainCitation":"(32)","noteIndex":0},"citationItems":[{"id":86,"uris":["http://zotero.org/users/local/IBKgUHwf/items/MQ9SF63L"],"uri":["http://zotero.org/users/local/IBKgUHwf/items/MQ9SF63L"],"itemData":{"id":86,"type":"article-newspaper","abstract":"Read more about Print readership in India jumps 4.4% to 425 million in two years: Report on Business Standard. While Hindi and regional dailies grew at 3.9% and 5.7%, respectively, English newspapers saw a 10.7% growth, though on a small base","container-title":"Business Standard India","source":"Business Standard","title":"Print readership in India jumps 4.4% to 425 million in two years: Report","title-short":"Print readership in India jumps 4.4% to 425 million in two years","URL":"https://www.business-standard.com/article/current-affairs/print-readership-in-india-jumps-4-4-to-425-million-in-two-years-report-119042700079_1.html","author":[{"family":"Malvania","given":"Urvi"}],"accessed":{"date-parts":[["2020",6,3]]},"issued":{"date-parts":[["2019",4,27]]}}}],"schema":"https://github.com/citation-style-language/schema/raw/master/csl-citation.json"} </w:instrText>
      </w:r>
      <w:r w:rsidR="000316C9" w:rsidRPr="000316C9">
        <w:rPr>
          <w:rFonts w:ascii="Times New Roman" w:eastAsia="Times New Roman" w:hAnsi="Times New Roman" w:cs="Times New Roman"/>
          <w:color w:val="2F5496" w:themeColor="accent1" w:themeShade="BF"/>
          <w:sz w:val="24"/>
          <w:szCs w:val="24"/>
          <w:rPrChange w:id="234" w:author="Ekatha Ann J" w:date="2020-08-18T13:17:00Z">
            <w:rPr>
              <w:rFonts w:ascii="Times New Roman" w:eastAsia="Times New Roman" w:hAnsi="Times New Roman" w:cs="Times New Roman"/>
              <w:color w:val="2F5496" w:themeColor="accent1" w:themeShade="BF"/>
              <w:sz w:val="24"/>
              <w:szCs w:val="24"/>
            </w:rPr>
          </w:rPrChange>
        </w:rPr>
        <w:fldChar w:fldCharType="separate"/>
      </w:r>
      <w:r w:rsidR="000316C9" w:rsidRPr="000316C9">
        <w:rPr>
          <w:rFonts w:ascii="Times New Roman" w:hAnsi="Times New Roman" w:cs="Times New Roman"/>
          <w:color w:val="2F5496" w:themeColor="accent1" w:themeShade="BF"/>
          <w:sz w:val="24"/>
          <w:rPrChange w:id="235" w:author="Ekatha Ann J" w:date="2020-08-18T13:17:00Z">
            <w:rPr>
              <w:rFonts w:ascii="Times New Roman" w:hAnsi="Times New Roman" w:cs="Times New Roman"/>
              <w:sz w:val="24"/>
            </w:rPr>
          </w:rPrChange>
        </w:rPr>
        <w:t>(32)</w:t>
      </w:r>
      <w:r w:rsidR="000316C9" w:rsidRPr="000316C9">
        <w:rPr>
          <w:rFonts w:ascii="Times New Roman" w:eastAsia="Times New Roman" w:hAnsi="Times New Roman" w:cs="Times New Roman"/>
          <w:color w:val="2F5496" w:themeColor="accent1" w:themeShade="BF"/>
          <w:sz w:val="24"/>
          <w:szCs w:val="24"/>
          <w:rPrChange w:id="236" w:author="Ekatha Ann J" w:date="2020-08-18T13:17:00Z">
            <w:rPr>
              <w:rFonts w:ascii="Times New Roman" w:eastAsia="Times New Roman" w:hAnsi="Times New Roman" w:cs="Times New Roman"/>
              <w:color w:val="2F5496" w:themeColor="accent1" w:themeShade="BF"/>
              <w:sz w:val="24"/>
              <w:szCs w:val="24"/>
            </w:rPr>
          </w:rPrChange>
        </w:rPr>
        <w:fldChar w:fldCharType="end"/>
      </w:r>
      <w:r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highlight w:val="white"/>
        </w:rPr>
        <w:t xml:space="preserve">Additionally, newspaper articles are also published online, extending their impact beyond local readership, and anchoring debates and associated stories in broadcast media. </w:t>
      </w:r>
    </w:p>
    <w:p w14:paraId="4C07B0C4" w14:textId="77777777" w:rsidR="00795368" w:rsidRPr="000D4257"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783F8EB3" w14:textId="48A858F2" w:rsidR="006527D7"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Recognising the highly subjective interface between the </w:t>
      </w:r>
      <w:r w:rsidR="00536700">
        <w:rPr>
          <w:rFonts w:ascii="Times New Roman" w:eastAsia="Times New Roman" w:hAnsi="Times New Roman" w:cs="Times New Roman"/>
          <w:color w:val="000000"/>
          <w:sz w:val="24"/>
          <w:szCs w:val="24"/>
          <w:highlight w:val="white"/>
        </w:rPr>
        <w:t xml:space="preserve">print </w:t>
      </w:r>
      <w:r w:rsidRPr="000D4257">
        <w:rPr>
          <w:rFonts w:ascii="Times New Roman" w:eastAsia="Times New Roman" w:hAnsi="Times New Roman" w:cs="Times New Roman"/>
          <w:color w:val="000000"/>
          <w:sz w:val="24"/>
          <w:szCs w:val="24"/>
          <w:highlight w:val="white"/>
        </w:rPr>
        <w:t xml:space="preserve">media and </w:t>
      </w:r>
      <w:r w:rsidR="00536700">
        <w:rPr>
          <w:rFonts w:ascii="Times New Roman" w:eastAsia="Times New Roman" w:hAnsi="Times New Roman" w:cs="Times New Roman"/>
          <w:color w:val="000000"/>
          <w:sz w:val="24"/>
          <w:szCs w:val="24"/>
          <w:highlight w:val="white"/>
        </w:rPr>
        <w:t xml:space="preserve">its </w:t>
      </w:r>
      <w:r w:rsidRPr="000D4257">
        <w:rPr>
          <w:rFonts w:ascii="Times New Roman" w:eastAsia="Times New Roman" w:hAnsi="Times New Roman" w:cs="Times New Roman"/>
          <w:color w:val="000000"/>
          <w:sz w:val="24"/>
          <w:szCs w:val="24"/>
          <w:highlight w:val="white"/>
        </w:rPr>
        <w:t>readers, we combined</w:t>
      </w:r>
      <w:r w:rsidR="008D75FF" w:rsidRPr="000D4257">
        <w:rPr>
          <w:rFonts w:ascii="Times New Roman" w:eastAsia="Times New Roman" w:hAnsi="Times New Roman" w:cs="Times New Roman"/>
          <w:color w:val="000000"/>
          <w:sz w:val="24"/>
          <w:szCs w:val="24"/>
          <w:highlight w:val="white"/>
        </w:rPr>
        <w:t xml:space="preserve"> frame and content analyses of </w:t>
      </w:r>
      <w:r w:rsidRPr="000D4257">
        <w:rPr>
          <w:rFonts w:ascii="Times New Roman" w:eastAsia="Times New Roman" w:hAnsi="Times New Roman" w:cs="Times New Roman"/>
          <w:color w:val="000000"/>
          <w:sz w:val="24"/>
          <w:szCs w:val="24"/>
          <w:highlight w:val="white"/>
        </w:rPr>
        <w:t xml:space="preserve">identified articles. Embedded in a social constructivist paradigm and located in the tradition of Critical Discourse Analysis, such approach enabled a </w:t>
      </w:r>
      <w:r w:rsidRPr="000D4257">
        <w:rPr>
          <w:rFonts w:ascii="Times New Roman" w:eastAsia="Times New Roman" w:hAnsi="Times New Roman" w:cs="Times New Roman"/>
          <w:color w:val="000000"/>
          <w:sz w:val="24"/>
          <w:szCs w:val="24"/>
          <w:highlight w:val="white"/>
        </w:rPr>
        <w:lastRenderedPageBreak/>
        <w:t>reflexive process that impacted the results and their interpretation</w:t>
      </w:r>
      <w:del w:id="237" w:author="Ekatha Ann J" w:date="2020-08-18T13:18:00Z">
        <w:r w:rsidRPr="000D4257" w:rsidDel="00DB6856">
          <w:rPr>
            <w:rFonts w:ascii="Times New Roman" w:eastAsia="Times New Roman" w:hAnsi="Times New Roman" w:cs="Times New Roman"/>
            <w:color w:val="000000"/>
            <w:sz w:val="24"/>
            <w:szCs w:val="24"/>
            <w:highlight w:val="white"/>
          </w:rPr>
          <w:delText xml:space="preserve"> </w:delText>
        </w:r>
      </w:del>
      <w:ins w:id="238" w:author="Ekatha Ann J" w:date="2020-08-18T13:18:00Z">
        <w:r w:rsidR="00DB6856">
          <w:rPr>
            <w:rFonts w:ascii="Times New Roman" w:eastAsia="Times New Roman" w:hAnsi="Times New Roman" w:cs="Times New Roman"/>
            <w:color w:val="000000"/>
            <w:sz w:val="24"/>
            <w:szCs w:val="24"/>
            <w:highlight w:val="white"/>
          </w:rPr>
          <w:t xml:space="preserve"> </w:t>
        </w:r>
      </w:ins>
      <w:r w:rsidR="00DB6856" w:rsidRPr="00DB6856">
        <w:rPr>
          <w:rFonts w:ascii="Times New Roman" w:eastAsia="Times New Roman" w:hAnsi="Times New Roman" w:cs="Times New Roman"/>
          <w:color w:val="2F5496" w:themeColor="accent1" w:themeShade="BF"/>
          <w:sz w:val="24"/>
          <w:szCs w:val="24"/>
          <w:highlight w:val="white"/>
          <w:rPrChange w:id="239" w:author="Ekatha Ann J" w:date="2020-08-18T13:19:00Z">
            <w:rPr>
              <w:rFonts w:ascii="Times New Roman" w:eastAsia="Times New Roman" w:hAnsi="Times New Roman" w:cs="Times New Roman"/>
              <w:color w:val="000000"/>
              <w:sz w:val="24"/>
              <w:szCs w:val="24"/>
              <w:highlight w:val="white"/>
            </w:rPr>
          </w:rPrChange>
        </w:rPr>
        <w:fldChar w:fldCharType="begin"/>
      </w:r>
      <w:r w:rsidR="00DB6856" w:rsidRPr="00DB6856">
        <w:rPr>
          <w:rFonts w:ascii="Times New Roman" w:eastAsia="Times New Roman" w:hAnsi="Times New Roman" w:cs="Times New Roman"/>
          <w:color w:val="2F5496" w:themeColor="accent1" w:themeShade="BF"/>
          <w:sz w:val="24"/>
          <w:szCs w:val="24"/>
          <w:highlight w:val="white"/>
          <w:rPrChange w:id="240" w:author="Ekatha Ann J" w:date="2020-08-18T13:19:00Z">
            <w:rPr>
              <w:rFonts w:ascii="Times New Roman" w:eastAsia="Times New Roman" w:hAnsi="Times New Roman" w:cs="Times New Roman"/>
              <w:color w:val="000000"/>
              <w:sz w:val="24"/>
              <w:szCs w:val="24"/>
              <w:highlight w:val="white"/>
            </w:rPr>
          </w:rPrChange>
        </w:rPr>
        <w:instrText xml:space="preserve"> ADDIN ZOTERO_ITEM CSL_CITATION {"citationID":"lTUqweT8","properties":{"formattedCitation":"(33)","plainCitation":"(33)","noteIndex":0},"citationItems":[{"id":126,"uris":["http://zotero.org/users/local/IBKgUHwf/items/H3GDJL2G"],"uri":["http://zotero.org/users/local/IBKgUHwf/items/H3GDJL2G"],"itemData":{"id":126,"type":"article-journal","container-title":"British Medical Journal","DOI":"10.1136/bmj.a1035","title":"Critically appraising qualitative research","author":[{"family":"Kuper","given":"A"},{"family":"Lingard","given":"L"},{"family":"Levinson","given":"W"}],"issued":{"date-parts":[["2008"]]}}}],"schema":"https://github.com/citation-style-language/schema/raw/master/csl-citation.json"}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highlight w:val="white"/>
          <w:rPrChange w:id="241" w:author="Ekatha Ann J" w:date="2020-08-18T13:19:00Z">
            <w:rPr>
              <w:rFonts w:ascii="Times New Roman" w:eastAsia="Times New Roman" w:hAnsi="Times New Roman" w:cs="Times New Roman"/>
              <w:color w:val="000000"/>
              <w:sz w:val="24"/>
              <w:szCs w:val="24"/>
              <w:highlight w:val="white"/>
            </w:rPr>
          </w:rPrChange>
        </w:rPr>
        <w:fldChar w:fldCharType="separate"/>
      </w:r>
      <w:r w:rsidR="00DB6856" w:rsidRPr="00DB6856">
        <w:rPr>
          <w:rFonts w:ascii="Times New Roman" w:hAnsi="Times New Roman" w:cs="Times New Roman"/>
          <w:color w:val="2F5496" w:themeColor="accent1" w:themeShade="BF"/>
          <w:sz w:val="24"/>
          <w:highlight w:val="white"/>
          <w:rPrChange w:id="242" w:author="Ekatha Ann J" w:date="2020-08-18T13:19:00Z">
            <w:rPr>
              <w:rFonts w:ascii="Times New Roman" w:hAnsi="Times New Roman" w:cs="Times New Roman"/>
              <w:sz w:val="24"/>
              <w:highlight w:val="white"/>
            </w:rPr>
          </w:rPrChange>
        </w:rPr>
        <w:t>(33)</w:t>
      </w:r>
      <w:r w:rsidR="00DB6856" w:rsidRPr="00DB6856">
        <w:rPr>
          <w:rFonts w:ascii="Times New Roman" w:eastAsia="Times New Roman" w:hAnsi="Times New Roman" w:cs="Times New Roman"/>
          <w:color w:val="2F5496" w:themeColor="accent1" w:themeShade="BF"/>
          <w:sz w:val="24"/>
          <w:szCs w:val="24"/>
          <w:highlight w:val="white"/>
          <w:rPrChange w:id="243" w:author="Ekatha Ann J" w:date="2020-08-18T13:19:00Z">
            <w:rPr>
              <w:rFonts w:ascii="Times New Roman" w:eastAsia="Times New Roman" w:hAnsi="Times New Roman" w:cs="Times New Roman"/>
              <w:color w:val="000000"/>
              <w:sz w:val="24"/>
              <w:szCs w:val="24"/>
              <w:highlight w:val="white"/>
            </w:rPr>
          </w:rPrChange>
        </w:rPr>
        <w:fldChar w:fldCharType="end"/>
      </w:r>
      <w:del w:id="244" w:author="Ekatha Ann J" w:date="2020-08-18T13:18:00Z">
        <w:r w:rsidR="008D75FF" w:rsidRPr="001D236F" w:rsidDel="00DB6856">
          <w:rPr>
            <w:rFonts w:ascii="Times New Roman" w:eastAsia="Times New Roman" w:hAnsi="Times New Roman" w:cs="Times New Roman"/>
            <w:color w:val="2F5496" w:themeColor="accent1" w:themeShade="BF"/>
            <w:sz w:val="24"/>
            <w:szCs w:val="24"/>
            <w:highlight w:val="white"/>
          </w:rPr>
          <w:fldChar w:fldCharType="begin"/>
        </w:r>
        <w:r w:rsidR="00492004" w:rsidDel="00DB6856">
          <w:rPr>
            <w:rFonts w:ascii="Times New Roman" w:eastAsia="Times New Roman" w:hAnsi="Times New Roman" w:cs="Times New Roman"/>
            <w:color w:val="2F5496" w:themeColor="accent1" w:themeShade="BF"/>
            <w:sz w:val="24"/>
            <w:szCs w:val="24"/>
            <w:highlight w:val="white"/>
          </w:rPr>
          <w:delInstrText xml:space="preserve"> ADDIN ZOTERO_ITEM CSL_CITATION {"citationID":"wb5Jl2vi","properties":{"formattedCitation":"(33)","plainCitation":"(33)","noteIndex":0},"citationItems":[{"id":126,"uris":["http://zotero.org/users/local/IBKgUHwf/items/H3GDJL2G"],"uri":["http://zotero.org/users/local/IBKgUHwf/items/H3GDJL2G"],"itemData":{"id":126,"type":"article-journal","container-title":"British Medical Journal","DOI":"10.1136/bmj.a1035","title":"Critically appraising qualitative research","author":[{"family":"Kuper","given":"A"},{"family":"Lingard","given":"L"},{"family":"Levinson","given":"W"}],"issued":{"date-parts":[["2008"]]}}}],"schema":"https://github.com/citation-style-language/schema/raw/master/csl-citation.json"} </w:delInstrText>
        </w:r>
        <w:r w:rsidR="008D75FF" w:rsidRPr="001D236F" w:rsidDel="00DB6856">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DB6856">
          <w:rPr>
            <w:rFonts w:ascii="Times New Roman" w:hAnsi="Times New Roman" w:cs="Times New Roman"/>
            <w:sz w:val="24"/>
            <w:highlight w:val="white"/>
          </w:rPr>
          <w:delText>(33)</w:delText>
        </w:r>
        <w:r w:rsidR="008D75FF" w:rsidRPr="001D236F" w:rsidDel="00DB6856">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color w:val="000000"/>
          <w:sz w:val="24"/>
          <w:szCs w:val="24"/>
          <w:highlight w:val="white"/>
        </w:rPr>
        <w:t xml:space="preserve">. </w:t>
      </w:r>
      <w:r w:rsidR="00DF2981">
        <w:rPr>
          <w:rFonts w:ascii="Times New Roman" w:eastAsia="Times New Roman" w:hAnsi="Times New Roman" w:cs="Times New Roman"/>
          <w:color w:val="000000"/>
          <w:sz w:val="24"/>
          <w:szCs w:val="24"/>
          <w:highlight w:val="white"/>
        </w:rPr>
        <w:t>Frame analys</w:t>
      </w:r>
      <w:r w:rsidR="00355E58">
        <w:rPr>
          <w:rFonts w:ascii="Times New Roman" w:eastAsia="Times New Roman" w:hAnsi="Times New Roman" w:cs="Times New Roman"/>
          <w:color w:val="000000"/>
          <w:sz w:val="24"/>
          <w:szCs w:val="24"/>
          <w:highlight w:val="white"/>
        </w:rPr>
        <w:t>i</w:t>
      </w:r>
      <w:r w:rsidR="00DF2981">
        <w:rPr>
          <w:rFonts w:ascii="Times New Roman" w:eastAsia="Times New Roman" w:hAnsi="Times New Roman" w:cs="Times New Roman"/>
          <w:color w:val="000000"/>
          <w:sz w:val="24"/>
          <w:szCs w:val="24"/>
          <w:highlight w:val="white"/>
        </w:rPr>
        <w:t>s has served as a useful approach for media</w:t>
      </w:r>
      <w:ins w:id="245" w:author="Ekatha Ann J" w:date="2020-08-17T11:56:00Z">
        <w:r w:rsidR="00B23B4D">
          <w:rPr>
            <w:rFonts w:ascii="Times New Roman" w:eastAsia="Times New Roman" w:hAnsi="Times New Roman" w:cs="Times New Roman"/>
            <w:color w:val="000000"/>
            <w:sz w:val="24"/>
            <w:szCs w:val="24"/>
            <w:highlight w:val="white"/>
          </w:rPr>
          <w:t xml:space="preserve"> and migration</w:t>
        </w:r>
      </w:ins>
      <w:r w:rsidR="00DF2981">
        <w:rPr>
          <w:rFonts w:ascii="Times New Roman" w:eastAsia="Times New Roman" w:hAnsi="Times New Roman" w:cs="Times New Roman"/>
          <w:color w:val="000000"/>
          <w:sz w:val="24"/>
          <w:szCs w:val="24"/>
          <w:highlight w:val="white"/>
        </w:rPr>
        <w:t xml:space="preserve"> researchers worldwide, not just to study how migrants are </w:t>
      </w:r>
      <w:r w:rsidR="00B80230">
        <w:rPr>
          <w:rFonts w:ascii="Times New Roman" w:eastAsia="Times New Roman" w:hAnsi="Times New Roman" w:cs="Times New Roman"/>
          <w:color w:val="000000"/>
          <w:sz w:val="24"/>
          <w:szCs w:val="24"/>
          <w:highlight w:val="white"/>
        </w:rPr>
        <w:t>portrayed in general</w:t>
      </w:r>
      <w:r w:rsidR="00DF2981">
        <w:rPr>
          <w:rFonts w:ascii="Times New Roman" w:eastAsia="Times New Roman" w:hAnsi="Times New Roman" w:cs="Times New Roman"/>
          <w:color w:val="000000"/>
          <w:sz w:val="24"/>
          <w:szCs w:val="24"/>
          <w:highlight w:val="white"/>
        </w:rPr>
        <w:t xml:space="preserve"> by sections of the media, but al</w:t>
      </w:r>
      <w:r w:rsidR="00355E58">
        <w:rPr>
          <w:rFonts w:ascii="Times New Roman" w:eastAsia="Times New Roman" w:hAnsi="Times New Roman" w:cs="Times New Roman"/>
          <w:color w:val="000000"/>
          <w:sz w:val="24"/>
          <w:szCs w:val="24"/>
          <w:highlight w:val="white"/>
        </w:rPr>
        <w:t>so to explore the impact of such frames on the audience, including the subject migrants</w:t>
      </w:r>
      <w:del w:id="246" w:author="Ekatha Ann J" w:date="2020-08-18T13:19:00Z">
        <w:r w:rsidR="00355E58" w:rsidRPr="00F1570A" w:rsidDel="00DB6856">
          <w:rPr>
            <w:rFonts w:ascii="Times New Roman" w:eastAsia="Times New Roman" w:hAnsi="Times New Roman" w:cs="Times New Roman"/>
            <w:color w:val="2F5496" w:themeColor="accent1" w:themeShade="BF"/>
            <w:sz w:val="24"/>
            <w:szCs w:val="24"/>
            <w:highlight w:val="white"/>
          </w:rPr>
          <w:delText xml:space="preserve"> </w:delText>
        </w:r>
      </w:del>
      <w:ins w:id="247" w:author="Ekatha Ann J" w:date="2020-08-18T13:19:00Z">
        <w:r w:rsidR="00DB6856">
          <w:rPr>
            <w:rFonts w:ascii="Times New Roman" w:eastAsia="Times New Roman" w:hAnsi="Times New Roman" w:cs="Times New Roman"/>
            <w:color w:val="2F5496" w:themeColor="accent1" w:themeShade="BF"/>
            <w:sz w:val="24"/>
            <w:szCs w:val="24"/>
            <w:highlight w:val="white"/>
          </w:rPr>
          <w:t xml:space="preserve"> </w:t>
        </w:r>
      </w:ins>
      <w:r w:rsidR="00DB6856" w:rsidRPr="00DB6856">
        <w:rPr>
          <w:rFonts w:ascii="Times New Roman" w:eastAsia="Times New Roman" w:hAnsi="Times New Roman" w:cs="Times New Roman"/>
          <w:color w:val="2F5496" w:themeColor="accent1" w:themeShade="BF"/>
          <w:sz w:val="24"/>
          <w:szCs w:val="24"/>
          <w:highlight w:val="white"/>
          <w:rPrChange w:id="248" w:author="Ekatha Ann J" w:date="2020-08-18T13:20:00Z">
            <w:rPr>
              <w:rFonts w:ascii="Times New Roman" w:eastAsia="Times New Roman" w:hAnsi="Times New Roman" w:cs="Times New Roman"/>
              <w:color w:val="2F5496" w:themeColor="accent1" w:themeShade="BF"/>
              <w:sz w:val="24"/>
              <w:szCs w:val="24"/>
              <w:highlight w:val="white"/>
            </w:rPr>
          </w:rPrChange>
        </w:rPr>
        <w:fldChar w:fldCharType="begin"/>
      </w:r>
      <w:r w:rsidR="00DB6856" w:rsidRPr="00DB6856">
        <w:rPr>
          <w:rFonts w:ascii="Times New Roman" w:eastAsia="Times New Roman" w:hAnsi="Times New Roman" w:cs="Times New Roman"/>
          <w:color w:val="2F5496" w:themeColor="accent1" w:themeShade="BF"/>
          <w:sz w:val="24"/>
          <w:szCs w:val="24"/>
          <w:highlight w:val="white"/>
        </w:rPr>
        <w:instrText xml:space="preserve"> ADDIN ZOTERO_ITEM CSL_CITATION {"citationID":"sMK39W07","properties":{"formattedCitation":"(21,22,25)","plainCitation":"(21,22,25)","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highlight w:val="white"/>
          <w:rPrChange w:id="249" w:author="Ekatha Ann J" w:date="2020-08-18T13:20:00Z">
            <w:rPr>
              <w:rFonts w:ascii="Times New Roman" w:eastAsia="Times New Roman" w:hAnsi="Times New Roman" w:cs="Times New Roman"/>
              <w:color w:val="2F5496" w:themeColor="accent1" w:themeShade="BF"/>
              <w:sz w:val="24"/>
              <w:szCs w:val="24"/>
              <w:highlight w:val="white"/>
            </w:rPr>
          </w:rPrChange>
        </w:rPr>
        <w:fldChar w:fldCharType="separate"/>
      </w:r>
      <w:r w:rsidR="00DB6856" w:rsidRPr="00DB6856">
        <w:rPr>
          <w:rFonts w:ascii="Times New Roman" w:hAnsi="Times New Roman" w:cs="Times New Roman"/>
          <w:color w:val="2F5496" w:themeColor="accent1" w:themeShade="BF"/>
          <w:sz w:val="24"/>
          <w:highlight w:val="white"/>
          <w:rPrChange w:id="250" w:author="Ekatha Ann J" w:date="2020-08-18T13:20:00Z">
            <w:rPr>
              <w:rFonts w:ascii="Times New Roman" w:hAnsi="Times New Roman" w:cs="Times New Roman"/>
              <w:sz w:val="24"/>
              <w:highlight w:val="white"/>
            </w:rPr>
          </w:rPrChange>
        </w:rPr>
        <w:t>(21,22,25)</w:t>
      </w:r>
      <w:r w:rsidR="00DB6856" w:rsidRPr="00DB6856">
        <w:rPr>
          <w:rFonts w:ascii="Times New Roman" w:eastAsia="Times New Roman" w:hAnsi="Times New Roman" w:cs="Times New Roman"/>
          <w:color w:val="2F5496" w:themeColor="accent1" w:themeShade="BF"/>
          <w:sz w:val="24"/>
          <w:szCs w:val="24"/>
          <w:highlight w:val="white"/>
          <w:rPrChange w:id="251" w:author="Ekatha Ann J" w:date="2020-08-18T13:20:00Z">
            <w:rPr>
              <w:rFonts w:ascii="Times New Roman" w:eastAsia="Times New Roman" w:hAnsi="Times New Roman" w:cs="Times New Roman"/>
              <w:color w:val="2F5496" w:themeColor="accent1" w:themeShade="BF"/>
              <w:sz w:val="24"/>
              <w:szCs w:val="24"/>
              <w:highlight w:val="white"/>
            </w:rPr>
          </w:rPrChange>
        </w:rPr>
        <w:fldChar w:fldCharType="end"/>
      </w:r>
      <w:del w:id="252" w:author="Ekatha Ann J" w:date="2020-08-18T13:19:00Z">
        <w:r w:rsidR="00355E58" w:rsidRPr="00F1570A" w:rsidDel="00DB6856">
          <w:rPr>
            <w:rFonts w:ascii="Times New Roman" w:eastAsia="Times New Roman" w:hAnsi="Times New Roman" w:cs="Times New Roman"/>
            <w:color w:val="2F5496" w:themeColor="accent1" w:themeShade="BF"/>
            <w:sz w:val="24"/>
            <w:szCs w:val="24"/>
            <w:highlight w:val="white"/>
          </w:rPr>
          <w:fldChar w:fldCharType="begin"/>
        </w:r>
        <w:r w:rsidR="00492004" w:rsidDel="00DB6856">
          <w:rPr>
            <w:rFonts w:ascii="Times New Roman" w:eastAsia="Times New Roman" w:hAnsi="Times New Roman" w:cs="Times New Roman"/>
            <w:color w:val="2F5496" w:themeColor="accent1" w:themeShade="BF"/>
            <w:sz w:val="24"/>
            <w:szCs w:val="24"/>
            <w:highlight w:val="white"/>
          </w:rPr>
          <w:delInstrText xml:space="preserve"> ADDIN ZOTERO_ITEM CSL_CITATION {"citationID":"WFfnmS0q","properties":{"formattedCitation":"(21,22,25)","plainCitation":"(21,22,25)","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id":97,"uris":["http://zotero.org/users/local/IBKgUHwf/items/LK6PEGQA"],"uri":["http://zotero.org/users/local/IBKgUHwf/items/LK6PEGQA"],"itemData":{"id":97,"type":"article-journal","container-title":"Temas de Portada","issue":"2","language":"Spanish","page":"93-114","title":"Glances Toward Latin America: The Discursive Representation of Latin American Immigrants in the Spanish and American Press","volume":"8","author":[{"family":"Retis","given":"J"},{"family":"Benavides","given":"J"}]}},{"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delInstrText>
        </w:r>
        <w:r w:rsidR="00355E58" w:rsidRPr="00F1570A" w:rsidDel="00DB6856">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DB6856">
          <w:rPr>
            <w:rFonts w:ascii="Times New Roman" w:hAnsi="Times New Roman" w:cs="Times New Roman"/>
            <w:sz w:val="24"/>
            <w:highlight w:val="white"/>
          </w:rPr>
          <w:delText>(21,22,25)</w:delText>
        </w:r>
        <w:r w:rsidR="00355E58" w:rsidRPr="00F1570A" w:rsidDel="00DB6856">
          <w:rPr>
            <w:rFonts w:ascii="Times New Roman" w:eastAsia="Times New Roman" w:hAnsi="Times New Roman" w:cs="Times New Roman"/>
            <w:color w:val="2F5496" w:themeColor="accent1" w:themeShade="BF"/>
            <w:sz w:val="24"/>
            <w:szCs w:val="24"/>
            <w:highlight w:val="white"/>
          </w:rPr>
          <w:fldChar w:fldCharType="end"/>
        </w:r>
      </w:del>
      <w:r w:rsidR="00355E58">
        <w:rPr>
          <w:rFonts w:ascii="Times New Roman" w:eastAsia="Times New Roman" w:hAnsi="Times New Roman" w:cs="Times New Roman"/>
          <w:color w:val="000000"/>
          <w:sz w:val="24"/>
          <w:szCs w:val="24"/>
          <w:highlight w:val="white"/>
        </w:rPr>
        <w:t>. We found no study focusing on how migrants are framed by mainstream media in</w:t>
      </w:r>
      <w:r w:rsidR="00B80230">
        <w:rPr>
          <w:rFonts w:ascii="Times New Roman" w:eastAsia="Times New Roman" w:hAnsi="Times New Roman" w:cs="Times New Roman"/>
          <w:color w:val="000000"/>
          <w:sz w:val="24"/>
          <w:szCs w:val="24"/>
          <w:highlight w:val="white"/>
        </w:rPr>
        <w:t xml:space="preserve"> the context of</w:t>
      </w:r>
      <w:r w:rsidR="00355E58">
        <w:rPr>
          <w:rFonts w:ascii="Times New Roman" w:eastAsia="Times New Roman" w:hAnsi="Times New Roman" w:cs="Times New Roman"/>
          <w:color w:val="000000"/>
          <w:sz w:val="24"/>
          <w:szCs w:val="24"/>
          <w:highlight w:val="white"/>
        </w:rPr>
        <w:t xml:space="preserve"> health. Literature on variation in application of frames based on migrants’ positionalities other than migrant status was also limited. </w:t>
      </w:r>
      <w:r w:rsidR="00355E58">
        <w:rPr>
          <w:rFonts w:ascii="Times New Roman" w:eastAsia="Times New Roman" w:hAnsi="Times New Roman" w:cs="Times New Roman"/>
          <w:color w:val="000000"/>
          <w:sz w:val="24"/>
          <w:szCs w:val="24"/>
        </w:rPr>
        <w:t xml:space="preserve">Addressing </w:t>
      </w:r>
      <w:r w:rsidR="00355E58">
        <w:rPr>
          <w:rFonts w:ascii="Times New Roman" w:eastAsia="Sans-Serif" w:hAnsi="Times New Roman"/>
          <w:color w:val="000000" w:themeColor="text1"/>
          <w:sz w:val="24"/>
          <w:szCs w:val="24"/>
          <w:shd w:val="clear" w:color="auto" w:fill="FFFFFF"/>
          <w:lang w:val="en-IN"/>
        </w:rPr>
        <w:t xml:space="preserve">this gap is critical </w:t>
      </w:r>
      <w:del w:id="253" w:author="Ekatha Ann J" w:date="2020-08-18T11:52:00Z">
        <w:r w:rsidR="00355E58" w:rsidDel="00AF6FF8">
          <w:rPr>
            <w:rFonts w:ascii="Times New Roman" w:eastAsia="Sans-Serif" w:hAnsi="Times New Roman"/>
            <w:color w:val="000000" w:themeColor="text1"/>
            <w:sz w:val="24"/>
            <w:szCs w:val="24"/>
            <w:shd w:val="clear" w:color="auto" w:fill="FFFFFF"/>
            <w:lang w:val="en-IN"/>
          </w:rPr>
          <w:delText xml:space="preserve">for the current research </w:delText>
        </w:r>
      </w:del>
      <w:r w:rsidR="00355E58">
        <w:rPr>
          <w:rFonts w:ascii="Times New Roman" w:eastAsia="Sans-Serif" w:hAnsi="Times New Roman"/>
          <w:color w:val="000000" w:themeColor="text1"/>
          <w:sz w:val="24"/>
          <w:szCs w:val="24"/>
          <w:shd w:val="clear" w:color="auto" w:fill="FFFFFF"/>
          <w:lang w:val="en-IN"/>
        </w:rPr>
        <w:t>as in India</w:t>
      </w:r>
      <w:del w:id="254" w:author="Ekatha Ann J" w:date="2020-08-18T11:52:00Z">
        <w:r w:rsidR="00355E58" w:rsidDel="005F6A54">
          <w:rPr>
            <w:rFonts w:ascii="Times New Roman" w:eastAsia="Sans-Serif" w:hAnsi="Times New Roman"/>
            <w:color w:val="000000" w:themeColor="text1"/>
            <w:sz w:val="24"/>
            <w:szCs w:val="24"/>
            <w:shd w:val="clear" w:color="auto" w:fill="FFFFFF"/>
            <w:lang w:val="en-IN"/>
          </w:rPr>
          <w:delText>, in particular,</w:delText>
        </w:r>
      </w:del>
      <w:r w:rsidR="00355E58">
        <w:rPr>
          <w:rFonts w:ascii="Times New Roman" w:eastAsia="Sans-Serif" w:hAnsi="Times New Roman"/>
          <w:color w:val="000000" w:themeColor="text1"/>
          <w:sz w:val="24"/>
          <w:szCs w:val="24"/>
          <w:shd w:val="clear" w:color="auto" w:fill="FFFFFF"/>
          <w:lang w:val="en-IN"/>
        </w:rPr>
        <w:t xml:space="preserve"> there are multiple positionalities and identities to consider even among migrants within the country.</w:t>
      </w:r>
      <w:r w:rsidR="00AA1C79">
        <w:rPr>
          <w:rFonts w:ascii="Times New Roman" w:eastAsia="Sans-Serif" w:hAnsi="Times New Roman"/>
          <w:color w:val="000000" w:themeColor="text1"/>
          <w:sz w:val="24"/>
          <w:szCs w:val="24"/>
          <w:shd w:val="clear" w:color="auto" w:fill="FFFFFF"/>
          <w:lang w:val="en-IN"/>
        </w:rPr>
        <w:t xml:space="preserve"> Content analysis has been used by scholars to study stereotypes reinforced by the media through the usage of certain keywords, stock phrases and images</w:t>
      </w:r>
      <w:ins w:id="255" w:author="Ekatha Ann J" w:date="2020-08-17T11:59:00Z">
        <w:r w:rsidR="00A7626A">
          <w:rPr>
            <w:rFonts w:ascii="Times New Roman" w:eastAsia="Sans-Serif" w:hAnsi="Times New Roman"/>
            <w:color w:val="000000" w:themeColor="text1"/>
            <w:sz w:val="24"/>
            <w:szCs w:val="24"/>
            <w:shd w:val="clear" w:color="auto" w:fill="FFFFFF"/>
            <w:lang w:val="en-IN"/>
          </w:rPr>
          <w:t>, and</w:t>
        </w:r>
      </w:ins>
      <w:del w:id="256" w:author="Ekatha Ann J" w:date="2020-08-17T11:59:00Z">
        <w:r w:rsidR="007441C7" w:rsidRPr="00F1570A" w:rsidDel="00A7626A">
          <w:rPr>
            <w:rFonts w:ascii="Times New Roman" w:eastAsia="Sans-Serif" w:hAnsi="Times New Roman"/>
            <w:color w:val="2F5496" w:themeColor="accent1" w:themeShade="BF"/>
            <w:sz w:val="24"/>
            <w:szCs w:val="24"/>
            <w:shd w:val="clear" w:color="auto" w:fill="FFFFFF"/>
            <w:lang w:val="en-IN"/>
          </w:rPr>
          <w:delText xml:space="preserve"> </w:delText>
        </w:r>
      </w:del>
      <w:ins w:id="257" w:author="Ekatha Ann J" w:date="2020-08-17T11:59:00Z">
        <w:r w:rsidR="00A7626A">
          <w:rPr>
            <w:rFonts w:ascii="Times New Roman" w:eastAsia="Sans-Serif" w:hAnsi="Times New Roman"/>
            <w:color w:val="2F5496" w:themeColor="accent1" w:themeShade="BF"/>
            <w:sz w:val="24"/>
            <w:szCs w:val="24"/>
            <w:shd w:val="clear" w:color="auto" w:fill="FFFFFF"/>
            <w:lang w:val="en-IN"/>
          </w:rPr>
          <w:t xml:space="preserve"> </w:t>
        </w:r>
        <w:r w:rsidR="00A7626A" w:rsidRPr="000D4257">
          <w:rPr>
            <w:rFonts w:ascii="Times New Roman" w:eastAsia="Times New Roman" w:hAnsi="Times New Roman" w:cs="Times New Roman"/>
            <w:sz w:val="24"/>
            <w:szCs w:val="24"/>
          </w:rPr>
          <w:t>sources of information and sentences that provide “thematically reinforcing clusters of facts or judgments”</w:t>
        </w:r>
      </w:ins>
      <w:ins w:id="258" w:author="Ekatha Ann J" w:date="2020-08-17T12:00:00Z">
        <w:r w:rsidR="00A7626A">
          <w:rPr>
            <w:rFonts w:ascii="Times New Roman" w:eastAsia="Times New Roman" w:hAnsi="Times New Roman" w:cs="Times New Roman"/>
            <w:sz w:val="24"/>
            <w:szCs w:val="24"/>
          </w:rPr>
          <w:t xml:space="preserve"> </w:t>
        </w:r>
      </w:ins>
      <w:r w:rsidR="00DB6856" w:rsidRPr="00DB6856">
        <w:rPr>
          <w:rFonts w:ascii="Times New Roman" w:eastAsia="Times New Roman" w:hAnsi="Times New Roman" w:cs="Times New Roman"/>
          <w:color w:val="2F5496" w:themeColor="accent1" w:themeShade="BF"/>
          <w:sz w:val="24"/>
          <w:szCs w:val="24"/>
          <w:rPrChange w:id="259" w:author="Ekatha Ann J" w:date="2020-08-18T13:21:00Z">
            <w:rPr>
              <w:rFonts w:ascii="Times New Roman" w:eastAsia="Times New Roman" w:hAnsi="Times New Roman" w:cs="Times New Roman"/>
              <w:sz w:val="24"/>
              <w:szCs w:val="24"/>
            </w:rPr>
          </w:rPrChange>
        </w:rPr>
        <w:fldChar w:fldCharType="begin"/>
      </w:r>
      <w:r w:rsidR="00DB6856" w:rsidRPr="00DB6856">
        <w:rPr>
          <w:rFonts w:ascii="Times New Roman" w:eastAsia="Times New Roman" w:hAnsi="Times New Roman" w:cs="Times New Roman"/>
          <w:color w:val="2F5496" w:themeColor="accent1" w:themeShade="BF"/>
          <w:sz w:val="24"/>
          <w:szCs w:val="24"/>
          <w:rPrChange w:id="260" w:author="Ekatha Ann J" w:date="2020-08-18T13:21:00Z">
            <w:rPr>
              <w:rFonts w:ascii="Times New Roman" w:eastAsia="Times New Roman" w:hAnsi="Times New Roman" w:cs="Times New Roman"/>
              <w:sz w:val="24"/>
              <w:szCs w:val="24"/>
            </w:rPr>
          </w:rPrChange>
        </w:rPr>
        <w:instrText xml:space="preserve"> ADDIN ZOTERO_ITEM CSL_CITATION {"citationID":"cvXEDgyg","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rPrChange w:id="261" w:author="Ekatha Ann J" w:date="2020-08-18T13:21:00Z">
            <w:rPr>
              <w:rFonts w:ascii="Times New Roman" w:eastAsia="Times New Roman" w:hAnsi="Times New Roman" w:cs="Times New Roman"/>
              <w:sz w:val="24"/>
              <w:szCs w:val="24"/>
            </w:rPr>
          </w:rPrChange>
        </w:rPr>
        <w:fldChar w:fldCharType="separate"/>
      </w:r>
      <w:r w:rsidR="00DB6856" w:rsidRPr="00DB6856">
        <w:rPr>
          <w:rFonts w:ascii="Times New Roman" w:hAnsi="Times New Roman" w:cs="Times New Roman"/>
          <w:color w:val="2F5496" w:themeColor="accent1" w:themeShade="BF"/>
          <w:sz w:val="24"/>
          <w:rPrChange w:id="262" w:author="Ekatha Ann J" w:date="2020-08-18T13:21:00Z">
            <w:rPr>
              <w:rFonts w:ascii="Times New Roman" w:hAnsi="Times New Roman" w:cs="Times New Roman"/>
              <w:sz w:val="24"/>
            </w:rPr>
          </w:rPrChange>
        </w:rPr>
        <w:t>(21)</w:t>
      </w:r>
      <w:r w:rsidR="00DB6856" w:rsidRPr="00DB6856">
        <w:rPr>
          <w:rFonts w:ascii="Times New Roman" w:eastAsia="Times New Roman" w:hAnsi="Times New Roman" w:cs="Times New Roman"/>
          <w:color w:val="2F5496" w:themeColor="accent1" w:themeShade="BF"/>
          <w:sz w:val="24"/>
          <w:szCs w:val="24"/>
          <w:rPrChange w:id="263" w:author="Ekatha Ann J" w:date="2020-08-18T13:21:00Z">
            <w:rPr>
              <w:rFonts w:ascii="Times New Roman" w:eastAsia="Times New Roman" w:hAnsi="Times New Roman" w:cs="Times New Roman"/>
              <w:sz w:val="24"/>
              <w:szCs w:val="24"/>
            </w:rPr>
          </w:rPrChange>
        </w:rPr>
        <w:fldChar w:fldCharType="end"/>
      </w:r>
      <w:del w:id="264" w:author="Ekatha Ann J" w:date="2020-08-17T11:59:00Z">
        <w:r w:rsidR="007441C7" w:rsidRPr="00F1570A" w:rsidDel="00A7626A">
          <w:rPr>
            <w:rFonts w:ascii="Times New Roman" w:eastAsia="Sans-Serif" w:hAnsi="Times New Roman"/>
            <w:color w:val="2F5496" w:themeColor="accent1" w:themeShade="BF"/>
            <w:sz w:val="24"/>
            <w:szCs w:val="24"/>
            <w:shd w:val="clear" w:color="auto" w:fill="FFFFFF"/>
            <w:lang w:val="en-IN"/>
          </w:rPr>
          <w:fldChar w:fldCharType="begin"/>
        </w:r>
        <w:r w:rsidR="005666E2" w:rsidRPr="005666E2" w:rsidDel="00A7626A">
          <w:rPr>
            <w:rFonts w:ascii="Times New Roman" w:eastAsia="Sans-Serif" w:hAnsi="Times New Roman"/>
            <w:color w:val="2F5496" w:themeColor="accent1" w:themeShade="BF"/>
            <w:sz w:val="24"/>
            <w:szCs w:val="24"/>
            <w:shd w:val="clear" w:color="auto" w:fill="FFFFFF"/>
            <w:lang w:val="en-IN"/>
          </w:rPr>
          <w:delInstrText xml:space="preserve"> ADDIN ZOTERO_ITEM CSL_CITATION {"citationID":"26mFH55A","properties":{"formattedCitation":"(28)","plainCitation":"(28)","noteIndex":0},"citationItems":[{"id":101,"uris":["http://zotero.org/users/local/IBKgUHwf/items/FJUJMVT7"],"uri":["http://zotero.org/users/local/IBKgUHwf/items/FJUJMVT7"],"itemData":{"id":101,"type":"report","event-place":"London","publisher":"Council of Europe","publisher-place":"London","title":"Media coverage of the “refugee crisis”: A cross-European perspective","URL":"https://rm.coe.int/1680706b00","author":[{"family":"Georgiou","given":"M"},{"family":"Zaborowski","given":"R"}],"accessed":{"date-parts":[["2020",6,6]]},"issued":{"date-parts":[["2017"]]}}}],"schema":"https://github.com/citation-style-language/schema/raw/master/csl-citation.json"} </w:delInstrText>
        </w:r>
        <w:r w:rsidR="007441C7" w:rsidRPr="00F1570A" w:rsidDel="00A7626A">
          <w:rPr>
            <w:rFonts w:ascii="Times New Roman" w:eastAsia="Sans-Serif" w:hAnsi="Times New Roman"/>
            <w:color w:val="2F5496" w:themeColor="accent1" w:themeShade="BF"/>
            <w:sz w:val="24"/>
            <w:szCs w:val="24"/>
            <w:shd w:val="clear" w:color="auto" w:fill="FFFFFF"/>
            <w:lang w:val="en-IN"/>
          </w:rPr>
          <w:fldChar w:fldCharType="separate"/>
        </w:r>
        <w:r w:rsidR="005666E2" w:rsidRPr="00F1570A" w:rsidDel="00A7626A">
          <w:rPr>
            <w:rFonts w:ascii="Times New Roman" w:hAnsi="Times New Roman" w:cs="Times New Roman"/>
            <w:color w:val="2F5496" w:themeColor="accent1" w:themeShade="BF"/>
            <w:sz w:val="24"/>
          </w:rPr>
          <w:delText>(28)</w:delText>
        </w:r>
        <w:r w:rsidR="007441C7" w:rsidRPr="00F1570A" w:rsidDel="00A7626A">
          <w:rPr>
            <w:rFonts w:ascii="Times New Roman" w:eastAsia="Sans-Serif" w:hAnsi="Times New Roman"/>
            <w:color w:val="2F5496" w:themeColor="accent1" w:themeShade="BF"/>
            <w:sz w:val="24"/>
            <w:szCs w:val="24"/>
            <w:shd w:val="clear" w:color="auto" w:fill="FFFFFF"/>
            <w:lang w:val="en-IN"/>
          </w:rPr>
          <w:fldChar w:fldCharType="end"/>
        </w:r>
      </w:del>
      <w:r w:rsidR="00B80230">
        <w:rPr>
          <w:rFonts w:ascii="Times New Roman" w:eastAsia="Sans-Serif" w:hAnsi="Times New Roman"/>
          <w:color w:val="2F5496" w:themeColor="accent1" w:themeShade="BF"/>
          <w:sz w:val="24"/>
          <w:szCs w:val="24"/>
          <w:shd w:val="clear" w:color="auto" w:fill="FFFFFF"/>
          <w:lang w:val="en-IN"/>
        </w:rPr>
        <w:t>.</w:t>
      </w:r>
      <w:r w:rsidR="00AA1C79">
        <w:rPr>
          <w:rFonts w:ascii="Times New Roman" w:eastAsia="Sans-Serif" w:hAnsi="Times New Roman"/>
          <w:color w:val="000000" w:themeColor="text1"/>
          <w:sz w:val="24"/>
          <w:szCs w:val="24"/>
          <w:shd w:val="clear" w:color="auto" w:fill="FFFFFF"/>
          <w:lang w:val="en-IN"/>
        </w:rPr>
        <w:t xml:space="preserve"> </w:t>
      </w:r>
      <w:r w:rsidR="00B80230">
        <w:rPr>
          <w:rFonts w:ascii="Times New Roman" w:eastAsia="Sans-Serif" w:hAnsi="Times New Roman"/>
          <w:color w:val="000000" w:themeColor="text1"/>
          <w:sz w:val="24"/>
          <w:szCs w:val="24"/>
          <w:shd w:val="clear" w:color="auto" w:fill="FFFFFF"/>
          <w:lang w:val="en-IN"/>
        </w:rPr>
        <w:t xml:space="preserve">For the current study, </w:t>
      </w:r>
      <w:r w:rsidRPr="000D4257">
        <w:rPr>
          <w:rFonts w:ascii="Times New Roman" w:eastAsia="Times New Roman" w:hAnsi="Times New Roman" w:cs="Times New Roman"/>
          <w:color w:val="000000"/>
          <w:sz w:val="24"/>
          <w:szCs w:val="24"/>
          <w:highlight w:val="white"/>
        </w:rPr>
        <w:t>process documentation</w:t>
      </w:r>
      <w:r w:rsidR="001D236F">
        <w:rPr>
          <w:rFonts w:ascii="Times New Roman" w:eastAsia="Times New Roman" w:hAnsi="Times New Roman" w:cs="Times New Roman"/>
          <w:color w:val="000000"/>
          <w:sz w:val="24"/>
          <w:szCs w:val="24"/>
          <w:highlight w:val="white"/>
        </w:rPr>
        <w:t xml:space="preserve"> and</w:t>
      </w:r>
      <w:r w:rsidRPr="000D4257">
        <w:rPr>
          <w:rFonts w:ascii="Times New Roman" w:eastAsia="Times New Roman" w:hAnsi="Times New Roman" w:cs="Times New Roman"/>
          <w:color w:val="000000"/>
          <w:sz w:val="24"/>
          <w:szCs w:val="24"/>
          <w:highlight w:val="white"/>
        </w:rPr>
        <w:t xml:space="preserve"> personal observations</w:t>
      </w:r>
      <w:del w:id="265" w:author="Ekatha Ann J" w:date="2020-08-17T12:02:00Z">
        <w:r w:rsidRPr="000D4257" w:rsidDel="0038349A">
          <w:rPr>
            <w:rFonts w:ascii="Times New Roman" w:eastAsia="Times New Roman" w:hAnsi="Times New Roman" w:cs="Times New Roman"/>
            <w:color w:val="000000"/>
            <w:sz w:val="24"/>
            <w:szCs w:val="24"/>
            <w:highlight w:val="white"/>
          </w:rPr>
          <w:delText xml:space="preserve"> </w:delText>
        </w:r>
        <w:r w:rsidR="001D236F" w:rsidDel="0038349A">
          <w:rPr>
            <w:rFonts w:ascii="Times New Roman" w:eastAsia="Times New Roman" w:hAnsi="Times New Roman" w:cs="Times New Roman"/>
            <w:color w:val="000000"/>
            <w:sz w:val="24"/>
            <w:szCs w:val="24"/>
            <w:highlight w:val="white"/>
          </w:rPr>
          <w:delText>and reflections</w:delText>
        </w:r>
      </w:del>
      <w:r w:rsidR="001D236F"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in the process of selecting and analysing articles </w:t>
      </w:r>
      <w:del w:id="266" w:author="Ekatha Ann J" w:date="2020-08-17T12:01:00Z">
        <w:r w:rsidRPr="000D4257" w:rsidDel="00A7626A">
          <w:rPr>
            <w:rFonts w:ascii="Times New Roman" w:eastAsia="Times New Roman" w:hAnsi="Times New Roman" w:cs="Times New Roman"/>
            <w:color w:val="000000"/>
            <w:sz w:val="24"/>
            <w:szCs w:val="24"/>
            <w:highlight w:val="white"/>
          </w:rPr>
          <w:delText xml:space="preserve">for the frames utilised </w:delText>
        </w:r>
      </w:del>
      <w:r w:rsidRPr="000D4257">
        <w:rPr>
          <w:rFonts w:ascii="Times New Roman" w:eastAsia="Times New Roman" w:hAnsi="Times New Roman" w:cs="Times New Roman"/>
          <w:color w:val="000000"/>
          <w:sz w:val="24"/>
          <w:szCs w:val="24"/>
          <w:highlight w:val="white"/>
        </w:rPr>
        <w:t xml:space="preserve">created space for reflection and guided the research process. </w:t>
      </w:r>
    </w:p>
    <w:p w14:paraId="6FBCDB2C" w14:textId="1F86141D" w:rsidR="00795368"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highlight w:val="white"/>
        </w:rPr>
      </w:pPr>
    </w:p>
    <w:p w14:paraId="0F29D12B" w14:textId="09868485" w:rsidR="004A364E" w:rsidDel="008E0FAB" w:rsidRDefault="00D7725A" w:rsidP="006527D7">
      <w:pPr>
        <w:pBdr>
          <w:top w:val="nil"/>
          <w:left w:val="nil"/>
          <w:bottom w:val="nil"/>
          <w:right w:val="nil"/>
          <w:between w:val="nil"/>
        </w:pBdr>
        <w:spacing w:after="355" w:line="360" w:lineRule="auto"/>
        <w:rPr>
          <w:del w:id="267" w:author="Ekatha Ann J" w:date="2020-08-17T12:02:00Z"/>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Drawing on </w:t>
      </w:r>
      <w:proofErr w:type="spellStart"/>
      <w:r w:rsidRPr="000D4257">
        <w:rPr>
          <w:rFonts w:ascii="Times New Roman" w:eastAsia="Times New Roman" w:hAnsi="Times New Roman" w:cs="Times New Roman"/>
          <w:color w:val="000000"/>
          <w:sz w:val="24"/>
          <w:szCs w:val="24"/>
          <w:highlight w:val="white"/>
        </w:rPr>
        <w:t>Entman’s</w:t>
      </w:r>
      <w:proofErr w:type="spellEnd"/>
      <w:r w:rsidRPr="000D4257">
        <w:rPr>
          <w:rFonts w:ascii="Times New Roman" w:eastAsia="Times New Roman" w:hAnsi="Times New Roman" w:cs="Times New Roman"/>
          <w:color w:val="000000"/>
          <w:sz w:val="24"/>
          <w:szCs w:val="24"/>
          <w:highlight w:val="white"/>
        </w:rPr>
        <w:t xml:space="preserve"> work</w:t>
      </w:r>
      <w:del w:id="268" w:author="Ekatha Ann J" w:date="2020-08-18T13:22:00Z">
        <w:r w:rsidRPr="000D4257" w:rsidDel="00DB6856">
          <w:rPr>
            <w:rFonts w:ascii="Times New Roman" w:eastAsia="Times New Roman" w:hAnsi="Times New Roman" w:cs="Times New Roman"/>
            <w:color w:val="4472C4"/>
            <w:sz w:val="24"/>
            <w:szCs w:val="24"/>
            <w:highlight w:val="white"/>
          </w:rPr>
          <w:delText xml:space="preserve"> </w:delText>
        </w:r>
      </w:del>
      <w:ins w:id="269" w:author="Ekatha Ann J" w:date="2020-08-18T13:22:00Z">
        <w:r w:rsidR="00DB6856">
          <w:rPr>
            <w:rFonts w:ascii="Times New Roman" w:eastAsia="Times New Roman" w:hAnsi="Times New Roman" w:cs="Times New Roman"/>
            <w:color w:val="4472C4"/>
            <w:sz w:val="24"/>
            <w:szCs w:val="24"/>
            <w:highlight w:val="white"/>
          </w:rPr>
          <w:t xml:space="preserve"> </w:t>
        </w:r>
      </w:ins>
      <w:r w:rsidR="00DB6856" w:rsidRPr="00DB6856">
        <w:rPr>
          <w:rFonts w:ascii="Times New Roman" w:eastAsia="Times New Roman" w:hAnsi="Times New Roman" w:cs="Times New Roman"/>
          <w:color w:val="2F5496" w:themeColor="accent1" w:themeShade="BF"/>
          <w:sz w:val="24"/>
          <w:szCs w:val="24"/>
          <w:highlight w:val="white"/>
          <w:rPrChange w:id="270" w:author="Ekatha Ann J" w:date="2020-08-18T13:22:00Z">
            <w:rPr>
              <w:rFonts w:ascii="Times New Roman" w:eastAsia="Times New Roman" w:hAnsi="Times New Roman" w:cs="Times New Roman"/>
              <w:color w:val="4472C4"/>
              <w:sz w:val="24"/>
              <w:szCs w:val="24"/>
              <w:highlight w:val="white"/>
            </w:rPr>
          </w:rPrChange>
        </w:rPr>
        <w:fldChar w:fldCharType="begin"/>
      </w:r>
      <w:r w:rsidR="00DB6856" w:rsidRPr="00DB6856">
        <w:rPr>
          <w:rFonts w:ascii="Times New Roman" w:eastAsia="Times New Roman" w:hAnsi="Times New Roman" w:cs="Times New Roman"/>
          <w:color w:val="2F5496" w:themeColor="accent1" w:themeShade="BF"/>
          <w:sz w:val="24"/>
          <w:szCs w:val="24"/>
          <w:highlight w:val="white"/>
          <w:rPrChange w:id="271" w:author="Ekatha Ann J" w:date="2020-08-18T13:22:00Z">
            <w:rPr>
              <w:rFonts w:ascii="Times New Roman" w:eastAsia="Times New Roman" w:hAnsi="Times New Roman" w:cs="Times New Roman"/>
              <w:color w:val="4472C4"/>
              <w:sz w:val="24"/>
              <w:szCs w:val="24"/>
              <w:highlight w:val="white"/>
            </w:rPr>
          </w:rPrChange>
        </w:rPr>
        <w:instrText xml:space="preserve"> ADDIN ZOTERO_ITEM CSL_CITATION {"citationID":"52FnlHcz","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highlight w:val="white"/>
          <w:rPrChange w:id="272" w:author="Ekatha Ann J" w:date="2020-08-18T13:22:00Z">
            <w:rPr>
              <w:rFonts w:ascii="Times New Roman" w:eastAsia="Times New Roman" w:hAnsi="Times New Roman" w:cs="Times New Roman"/>
              <w:color w:val="4472C4"/>
              <w:sz w:val="24"/>
              <w:szCs w:val="24"/>
              <w:highlight w:val="white"/>
            </w:rPr>
          </w:rPrChange>
        </w:rPr>
        <w:fldChar w:fldCharType="separate"/>
      </w:r>
      <w:r w:rsidR="00DB6856" w:rsidRPr="00DB6856">
        <w:rPr>
          <w:rFonts w:ascii="Times New Roman" w:hAnsi="Times New Roman" w:cs="Times New Roman"/>
          <w:color w:val="2F5496" w:themeColor="accent1" w:themeShade="BF"/>
          <w:sz w:val="24"/>
          <w:highlight w:val="white"/>
          <w:rPrChange w:id="273" w:author="Ekatha Ann J" w:date="2020-08-18T13:22:00Z">
            <w:rPr>
              <w:rFonts w:ascii="Times New Roman" w:hAnsi="Times New Roman" w:cs="Times New Roman"/>
              <w:sz w:val="24"/>
              <w:highlight w:val="white"/>
            </w:rPr>
          </w:rPrChange>
        </w:rPr>
        <w:t>(18)</w:t>
      </w:r>
      <w:r w:rsidR="00DB6856" w:rsidRPr="00DB6856">
        <w:rPr>
          <w:rFonts w:ascii="Times New Roman" w:eastAsia="Times New Roman" w:hAnsi="Times New Roman" w:cs="Times New Roman"/>
          <w:color w:val="2F5496" w:themeColor="accent1" w:themeShade="BF"/>
          <w:sz w:val="24"/>
          <w:szCs w:val="24"/>
          <w:highlight w:val="white"/>
          <w:rPrChange w:id="274" w:author="Ekatha Ann J" w:date="2020-08-18T13:22:00Z">
            <w:rPr>
              <w:rFonts w:ascii="Times New Roman" w:eastAsia="Times New Roman" w:hAnsi="Times New Roman" w:cs="Times New Roman"/>
              <w:color w:val="4472C4"/>
              <w:sz w:val="24"/>
              <w:szCs w:val="24"/>
              <w:highlight w:val="white"/>
            </w:rPr>
          </w:rPrChange>
        </w:rPr>
        <w:fldChar w:fldCharType="end"/>
      </w:r>
      <w:del w:id="275" w:author="Ekatha Ann J" w:date="2020-08-18T13:22:00Z">
        <w:r w:rsidR="009C11F9" w:rsidRPr="001D236F" w:rsidDel="00DB6856">
          <w:rPr>
            <w:rFonts w:ascii="Times New Roman" w:eastAsia="Times New Roman" w:hAnsi="Times New Roman" w:cs="Times New Roman"/>
            <w:color w:val="2F5496" w:themeColor="accent1" w:themeShade="BF"/>
            <w:sz w:val="24"/>
            <w:szCs w:val="24"/>
            <w:highlight w:val="white"/>
          </w:rPr>
          <w:fldChar w:fldCharType="begin"/>
        </w:r>
        <w:r w:rsidR="00492004" w:rsidDel="00DB6856">
          <w:rPr>
            <w:rFonts w:ascii="Times New Roman" w:eastAsia="Times New Roman" w:hAnsi="Times New Roman" w:cs="Times New Roman"/>
            <w:color w:val="2F5496" w:themeColor="accent1" w:themeShade="BF"/>
            <w:sz w:val="24"/>
            <w:szCs w:val="24"/>
            <w:highlight w:val="white"/>
          </w:rPr>
          <w:delInstrText xml:space="preserve"> ADDIN ZOTERO_ITEM CSL_CITATION {"citationID":"BcmABcaO","properties":{"formattedCitation":"(18)","plainCitation":"(18)","noteIndex":0},"citationItems":[{"id":95,"uris":["http://zotero.org/users/local/IBKgUHwf/items/XSNQUQC7"],"uri":["http://zotero.org/users/local/IBKgUHwf/items/XSNQUQC7"],"itemData":{"id":95,"type":"article-journal","container-title":"Journal of Communication","issue":"4","page":"52","title":"Framing: Toward Clarification of a Fractured Paradigm","volume":"43","author":[{"family":"Entman","given":"R"}],"issued":{"date-parts":[["1993"]]}}}],"schema":"https://github.com/citation-style-language/schema/raw/master/csl-citation.json"} </w:delInstrText>
        </w:r>
        <w:r w:rsidR="009C11F9" w:rsidRPr="001D236F" w:rsidDel="00DB6856">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DB6856">
          <w:rPr>
            <w:rFonts w:ascii="Times New Roman" w:hAnsi="Times New Roman" w:cs="Times New Roman"/>
            <w:sz w:val="24"/>
            <w:highlight w:val="white"/>
          </w:rPr>
          <w:delText>(18)</w:delText>
        </w:r>
        <w:r w:rsidR="009C11F9" w:rsidRPr="001D236F" w:rsidDel="00DB6856">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color w:val="000000" w:themeColor="text1"/>
          <w:sz w:val="24"/>
          <w:szCs w:val="24"/>
          <w:highlight w:val="white"/>
        </w:rPr>
        <w:t>,</w:t>
      </w:r>
      <w:r w:rsidRPr="000D4257">
        <w:rPr>
          <w:rFonts w:ascii="Times New Roman" w:eastAsia="Times New Roman" w:hAnsi="Times New Roman" w:cs="Times New Roman"/>
          <w:color w:val="4472C4"/>
          <w:sz w:val="24"/>
          <w:szCs w:val="24"/>
          <w:highlight w:val="white"/>
        </w:rPr>
        <w:t xml:space="preserve"> </w:t>
      </w:r>
      <w:r w:rsidRPr="000D4257">
        <w:rPr>
          <w:rFonts w:ascii="Times New Roman" w:eastAsia="Times New Roman" w:hAnsi="Times New Roman" w:cs="Times New Roman"/>
          <w:color w:val="000000"/>
          <w:sz w:val="24"/>
          <w:szCs w:val="24"/>
          <w:highlight w:val="white"/>
        </w:rPr>
        <w:t>this study defined frames as being composed of the following four aspects: (1) a definition of an issue or problem; (2) assignment of a cause or responsibility to it; (3) passing a moral judgement on its implications, and (4) reaching a possible solution.</w:t>
      </w:r>
      <w:r w:rsidR="009C11F9" w:rsidRPr="000D4257">
        <w:rPr>
          <w:rFonts w:ascii="Times New Roman" w:eastAsia="Times New Roman" w:hAnsi="Times New Roman" w:cs="Times New Roman"/>
          <w:color w:val="000000"/>
          <w:sz w:val="24"/>
          <w:szCs w:val="24"/>
          <w:highlight w:val="white"/>
        </w:rPr>
        <w:t xml:space="preserve"> The </w:t>
      </w:r>
      <w:r w:rsidRPr="000D4257">
        <w:rPr>
          <w:rFonts w:ascii="Times New Roman" w:eastAsia="Times New Roman" w:hAnsi="Times New Roman" w:cs="Times New Roman"/>
          <w:color w:val="000000"/>
          <w:sz w:val="24"/>
          <w:szCs w:val="24"/>
          <w:highlight w:val="white"/>
        </w:rPr>
        <w:t>data analysis was done in two parts – 1. frame and content analyses of general articles related to migrants and refugees in India and 2. frame and content analyses of articles on migrants’ and refugees’ health (exclusive focus on health of migrants and refugees or its wider determinants), and migration and population health (focus on impact of migrants’ mobility and health on general population</w:t>
      </w:r>
      <w:r w:rsidRPr="000D4257">
        <w:rPr>
          <w:rFonts w:ascii="Times New Roman" w:eastAsia="Times New Roman" w:hAnsi="Times New Roman" w:cs="Times New Roman"/>
          <w:color w:val="000000"/>
          <w:sz w:val="24"/>
          <w:szCs w:val="24"/>
        </w:rPr>
        <w:t xml:space="preserve">).     </w:t>
      </w:r>
    </w:p>
    <w:p w14:paraId="76A61063" w14:textId="5BCFB022" w:rsidR="008E0FAB" w:rsidRDefault="008E0FAB" w:rsidP="006527D7">
      <w:pPr>
        <w:pBdr>
          <w:top w:val="nil"/>
          <w:left w:val="nil"/>
          <w:bottom w:val="nil"/>
          <w:right w:val="nil"/>
          <w:between w:val="nil"/>
        </w:pBdr>
        <w:spacing w:after="355" w:line="360" w:lineRule="auto"/>
        <w:rPr>
          <w:ins w:id="276" w:author="Ekatha Ann J" w:date="2020-08-17T12:02:00Z"/>
          <w:rFonts w:ascii="Times New Roman" w:eastAsia="Times New Roman" w:hAnsi="Times New Roman" w:cs="Times New Roman"/>
          <w:color w:val="000000"/>
          <w:sz w:val="24"/>
          <w:szCs w:val="24"/>
          <w:highlight w:val="white"/>
        </w:rPr>
      </w:pPr>
    </w:p>
    <w:p w14:paraId="49A4E018" w14:textId="77777777" w:rsidR="008E0FAB" w:rsidRDefault="008E0FAB" w:rsidP="006527D7">
      <w:pPr>
        <w:pBdr>
          <w:top w:val="nil"/>
          <w:left w:val="nil"/>
          <w:bottom w:val="nil"/>
          <w:right w:val="nil"/>
          <w:between w:val="nil"/>
        </w:pBdr>
        <w:spacing w:after="355" w:line="360" w:lineRule="auto"/>
        <w:rPr>
          <w:ins w:id="277" w:author="Ekatha Ann J" w:date="2020-08-17T12:02:00Z"/>
          <w:rFonts w:ascii="Times New Roman" w:eastAsia="Times New Roman" w:hAnsi="Times New Roman" w:cs="Times New Roman"/>
          <w:color w:val="000000"/>
          <w:sz w:val="24"/>
          <w:szCs w:val="24"/>
          <w:highlight w:val="white"/>
        </w:rPr>
      </w:pPr>
    </w:p>
    <w:p w14:paraId="6D2B4855" w14:textId="27581DAA" w:rsidR="006527D7"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The 1,111 news reports and editorials were manually examined for the</w:t>
      </w:r>
      <w:r w:rsidR="009C11F9" w:rsidRPr="000D4257">
        <w:rPr>
          <w:rFonts w:ascii="Times New Roman" w:eastAsia="Times New Roman" w:hAnsi="Times New Roman" w:cs="Times New Roman"/>
          <w:color w:val="000000"/>
          <w:sz w:val="24"/>
          <w:szCs w:val="24"/>
          <w:highlight w:val="white"/>
        </w:rPr>
        <w:t xml:space="preserve"> dateline (date and place of writing), the subject migrant/refugee group, the issue-focus, the frames adopted, the voices quoted, the frequency/occurrence of certain words used to describe migrants, and the length of each article. </w:t>
      </w:r>
      <w:r w:rsidRPr="000D4257">
        <w:rPr>
          <w:rFonts w:ascii="Times New Roman" w:eastAsia="Times New Roman" w:hAnsi="Times New Roman" w:cs="Times New Roman"/>
          <w:color w:val="000000"/>
          <w:sz w:val="24"/>
          <w:szCs w:val="24"/>
          <w:highlight w:val="white"/>
        </w:rPr>
        <w:t xml:space="preserve">The general themes were also mapped but not quantitatively analysed, except if they were related to health.  Paper-specific differences in reporting were also noted. </w:t>
      </w:r>
    </w:p>
    <w:p w14:paraId="62EDC554" w14:textId="77777777" w:rsidR="00795368" w:rsidRDefault="00795368"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p>
    <w:p w14:paraId="50D23462" w14:textId="0FBA22EF" w:rsidR="00D7725A" w:rsidRPr="000D4257" w:rsidRDefault="00D7725A" w:rsidP="006527D7">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 addressing the second question, we adopted an intersectionality approach, a term coined by American sociologist </w:t>
      </w:r>
      <w:proofErr w:type="spellStart"/>
      <w:r w:rsidRPr="000D4257">
        <w:rPr>
          <w:rFonts w:ascii="Times New Roman" w:eastAsia="Times New Roman" w:hAnsi="Times New Roman" w:cs="Times New Roman"/>
          <w:color w:val="000000"/>
          <w:sz w:val="24"/>
          <w:szCs w:val="24"/>
        </w:rPr>
        <w:t>Kimberlé</w:t>
      </w:r>
      <w:proofErr w:type="spellEnd"/>
      <w:r w:rsidRPr="000D4257">
        <w:rPr>
          <w:rFonts w:ascii="Times New Roman" w:eastAsia="Times New Roman" w:hAnsi="Times New Roman" w:cs="Times New Roman"/>
          <w:color w:val="000000"/>
          <w:sz w:val="24"/>
          <w:szCs w:val="24"/>
        </w:rPr>
        <w:t xml:space="preserve"> Crensha</w:t>
      </w:r>
      <w:r w:rsidR="009C11F9" w:rsidRPr="000D4257">
        <w:rPr>
          <w:rFonts w:ascii="Times New Roman" w:eastAsia="Times New Roman" w:hAnsi="Times New Roman" w:cs="Times New Roman"/>
          <w:color w:val="000000"/>
          <w:sz w:val="24"/>
          <w:szCs w:val="24"/>
        </w:rPr>
        <w:t>w</w:t>
      </w:r>
      <w:del w:id="278" w:author="Ekatha Ann J" w:date="2020-08-18T13:23:00Z">
        <w:r w:rsidR="009C11F9" w:rsidRPr="000D4257" w:rsidDel="00DB6856">
          <w:rPr>
            <w:rFonts w:ascii="Times New Roman" w:eastAsia="Times New Roman" w:hAnsi="Times New Roman" w:cs="Times New Roman"/>
            <w:color w:val="000000"/>
            <w:sz w:val="24"/>
            <w:szCs w:val="24"/>
          </w:rPr>
          <w:delText xml:space="preserve"> </w:delText>
        </w:r>
      </w:del>
      <w:ins w:id="279" w:author="Ekatha Ann J" w:date="2020-08-18T13:23:00Z">
        <w:r w:rsidR="00DB6856">
          <w:rPr>
            <w:rFonts w:ascii="Times New Roman" w:eastAsia="Times New Roman" w:hAnsi="Times New Roman" w:cs="Times New Roman"/>
            <w:color w:val="000000"/>
            <w:sz w:val="24"/>
            <w:szCs w:val="24"/>
          </w:rPr>
          <w:t xml:space="preserve"> </w:t>
        </w:r>
      </w:ins>
      <w:r w:rsidR="00DB6856" w:rsidRPr="00DB6856">
        <w:rPr>
          <w:rFonts w:ascii="Times New Roman" w:eastAsia="Times New Roman" w:hAnsi="Times New Roman" w:cs="Times New Roman"/>
          <w:color w:val="2F5496" w:themeColor="accent1" w:themeShade="BF"/>
          <w:sz w:val="24"/>
          <w:szCs w:val="24"/>
          <w:rPrChange w:id="280" w:author="Ekatha Ann J" w:date="2020-08-18T13:23:00Z">
            <w:rPr>
              <w:rFonts w:ascii="Times New Roman" w:eastAsia="Times New Roman" w:hAnsi="Times New Roman" w:cs="Times New Roman"/>
              <w:color w:val="000000"/>
              <w:sz w:val="24"/>
              <w:szCs w:val="24"/>
            </w:rPr>
          </w:rPrChange>
        </w:rPr>
        <w:fldChar w:fldCharType="begin"/>
      </w:r>
      <w:r w:rsidR="00DB6856" w:rsidRPr="00DB6856">
        <w:rPr>
          <w:rFonts w:ascii="Times New Roman" w:eastAsia="Times New Roman" w:hAnsi="Times New Roman" w:cs="Times New Roman"/>
          <w:color w:val="2F5496" w:themeColor="accent1" w:themeShade="BF"/>
          <w:sz w:val="24"/>
          <w:szCs w:val="24"/>
          <w:rPrChange w:id="281" w:author="Ekatha Ann J" w:date="2020-08-18T13:23:00Z">
            <w:rPr>
              <w:rFonts w:ascii="Times New Roman" w:eastAsia="Times New Roman" w:hAnsi="Times New Roman" w:cs="Times New Roman"/>
              <w:color w:val="000000"/>
              <w:sz w:val="24"/>
              <w:szCs w:val="24"/>
            </w:rPr>
          </w:rPrChange>
        </w:rPr>
        <w:instrText xml:space="preserve"> ADDIN ZOTERO_ITEM CSL_CITATION {"citationID":"gDXWjsJR","properties":{"formattedCitation":"(34)","plainCitation":"(34)","noteIndex":0},"citationItems":[{"id":162,"uris":["http://zotero.org/users/local/IBKgUHwf/items/N7RP2LCC"],"uri":["http://zotero.org/users/local/IBKgUHwf/items/N7RP2LCC"],"itemData":{"id":162,"type":"article-journal","container-title":"Stanford Law Review","issue":"6","page":"1241-1299","title":"Mapping the Margins: Intersectionality, Identity Politics, and Violence against Women of Color","volume":"43","author":[{"family":"Crenshaw","given":"Kimberle"}],"issued":{"date-parts":[["1991",7]]}}}],"schema":"https://github.com/citation-style-language/schema/raw/master/csl-citation.json"}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rPrChange w:id="282" w:author="Ekatha Ann J" w:date="2020-08-18T13:23:00Z">
            <w:rPr>
              <w:rFonts w:ascii="Times New Roman" w:eastAsia="Times New Roman" w:hAnsi="Times New Roman" w:cs="Times New Roman"/>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283" w:author="Ekatha Ann J" w:date="2020-08-18T13:23:00Z">
            <w:rPr>
              <w:rFonts w:ascii="Times New Roman" w:hAnsi="Times New Roman" w:cs="Times New Roman"/>
              <w:sz w:val="24"/>
            </w:rPr>
          </w:rPrChange>
        </w:rPr>
        <w:t>(34)</w:t>
      </w:r>
      <w:r w:rsidR="00DB6856" w:rsidRPr="00DB6856">
        <w:rPr>
          <w:rFonts w:ascii="Times New Roman" w:eastAsia="Times New Roman" w:hAnsi="Times New Roman" w:cs="Times New Roman"/>
          <w:color w:val="2F5496" w:themeColor="accent1" w:themeShade="BF"/>
          <w:sz w:val="24"/>
          <w:szCs w:val="24"/>
          <w:rPrChange w:id="284" w:author="Ekatha Ann J" w:date="2020-08-18T13:23:00Z">
            <w:rPr>
              <w:rFonts w:ascii="Times New Roman" w:eastAsia="Times New Roman" w:hAnsi="Times New Roman" w:cs="Times New Roman"/>
              <w:color w:val="000000"/>
              <w:sz w:val="24"/>
              <w:szCs w:val="24"/>
            </w:rPr>
          </w:rPrChange>
        </w:rPr>
        <w:fldChar w:fldCharType="end"/>
      </w:r>
      <w:del w:id="285" w:author="Ekatha Ann J" w:date="2020-08-18T13:23:00Z">
        <w:r w:rsidR="009C11F9" w:rsidRPr="001D236F" w:rsidDel="00DB6856">
          <w:rPr>
            <w:rFonts w:ascii="Times New Roman" w:eastAsia="Times New Roman" w:hAnsi="Times New Roman" w:cs="Times New Roman"/>
            <w:color w:val="2F5496" w:themeColor="accent1" w:themeShade="BF"/>
            <w:sz w:val="24"/>
            <w:szCs w:val="24"/>
          </w:rPr>
          <w:fldChar w:fldCharType="begin"/>
        </w:r>
        <w:r w:rsidR="00492004" w:rsidDel="00DB6856">
          <w:rPr>
            <w:rFonts w:ascii="Times New Roman" w:eastAsia="Times New Roman" w:hAnsi="Times New Roman" w:cs="Times New Roman"/>
            <w:color w:val="2F5496" w:themeColor="accent1" w:themeShade="BF"/>
            <w:sz w:val="24"/>
            <w:szCs w:val="24"/>
          </w:rPr>
          <w:delInstrText xml:space="preserve"> ADDIN ZOTERO_ITEM CSL_CITATION {"citationID":"kwu3Xr5z","properties":{"formattedCitation":"(34)","plainCitation":"(34)","noteIndex":0},"citationItems":[{"id":162,"uris":["http://zotero.org/users/local/IBKgUHwf/items/N7RP2LCC"],"uri":["http://zotero.org/users/local/IBKgUHwf/items/N7RP2LCC"],"itemData":{"id":162,"type":"article-journal","container-title":"Stanford Law Review","issue":"6","page":"1241-1299","title":"Mapping the Margins: Intersectionality, Identity Politics, and Violence against Women of Color","volume":"43","author":[{"family":"Crenshaw","given":"Kimberle"}],"issued":{"date-parts":[["1991",7]]}}}],"schema":"https://github.com/citation-style-language/schema/raw/master/csl-citation.json"} </w:delInstrText>
        </w:r>
        <w:r w:rsidR="009C11F9" w:rsidRPr="001D236F" w:rsidDel="00DB6856">
          <w:rPr>
            <w:rFonts w:ascii="Times New Roman" w:eastAsia="Times New Roman" w:hAnsi="Times New Roman" w:cs="Times New Roman"/>
            <w:color w:val="2F5496" w:themeColor="accent1" w:themeShade="BF"/>
            <w:sz w:val="24"/>
            <w:szCs w:val="24"/>
          </w:rPr>
          <w:fldChar w:fldCharType="separate"/>
        </w:r>
        <w:r w:rsidR="00492004" w:rsidRPr="00492004" w:rsidDel="00DB6856">
          <w:rPr>
            <w:rFonts w:ascii="Times New Roman" w:hAnsi="Times New Roman" w:cs="Times New Roman"/>
            <w:sz w:val="24"/>
          </w:rPr>
          <w:delText>(34)</w:delText>
        </w:r>
        <w:r w:rsidR="009C11F9" w:rsidRPr="001D236F" w:rsidDel="00DB685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rPr>
        <w:t xml:space="preserve">, to understand the mutually constituting effects of diverse aspects of social locations. </w:t>
      </w:r>
      <w:del w:id="286" w:author="Ekatha Ann J" w:date="2020-08-17T12:07:00Z">
        <w:r w:rsidRPr="000D4257" w:rsidDel="00546672">
          <w:rPr>
            <w:rFonts w:ascii="Times New Roman" w:eastAsia="Times New Roman" w:hAnsi="Times New Roman" w:cs="Times New Roman"/>
            <w:color w:val="000000"/>
            <w:sz w:val="24"/>
            <w:szCs w:val="24"/>
          </w:rPr>
          <w:delText xml:space="preserve"> The approach enables analysis to move beyond individual factors such as biology, gender and race to explore the interactions between these factors across various levels of the </w:delText>
        </w:r>
        <w:r w:rsidR="00DD100B" w:rsidRPr="000D4257" w:rsidDel="00546672">
          <w:rPr>
            <w:rFonts w:ascii="Times New Roman" w:eastAsia="Times New Roman" w:hAnsi="Times New Roman" w:cs="Times New Roman"/>
            <w:color w:val="000000"/>
            <w:sz w:val="24"/>
            <w:szCs w:val="24"/>
          </w:rPr>
          <w:delText xml:space="preserve">society. </w:delText>
        </w:r>
      </w:del>
      <w:r w:rsidRPr="000D4257">
        <w:rPr>
          <w:rFonts w:ascii="Times New Roman" w:eastAsia="Times New Roman" w:hAnsi="Times New Roman" w:cs="Times New Roman"/>
          <w:color w:val="000000"/>
          <w:sz w:val="24"/>
          <w:szCs w:val="24"/>
        </w:rPr>
        <w:t>This approach is particularly useful in understanding migration as migrants’ mental and physical wellbeing is shaped by diverse factors and social structures such as nationality, gender, ethnicity and class, among others, as well as migration processes, laws and trajectories</w:t>
      </w:r>
      <w:del w:id="287" w:author="Ekatha Ann J" w:date="2020-08-18T13:23:00Z">
        <w:r w:rsidRPr="000D4257" w:rsidDel="00DB6856">
          <w:rPr>
            <w:rFonts w:ascii="Times New Roman" w:eastAsia="Times New Roman" w:hAnsi="Times New Roman" w:cs="Times New Roman"/>
            <w:color w:val="000000"/>
            <w:sz w:val="24"/>
            <w:szCs w:val="24"/>
          </w:rPr>
          <w:delText xml:space="preserve"> </w:delText>
        </w:r>
      </w:del>
      <w:ins w:id="288" w:author="Ekatha Ann J" w:date="2020-08-18T13:23:00Z">
        <w:r w:rsidR="00DB6856">
          <w:rPr>
            <w:rFonts w:ascii="Times New Roman" w:eastAsia="Times New Roman" w:hAnsi="Times New Roman" w:cs="Times New Roman"/>
            <w:color w:val="000000"/>
            <w:sz w:val="24"/>
            <w:szCs w:val="24"/>
          </w:rPr>
          <w:t xml:space="preserve"> </w:t>
        </w:r>
      </w:ins>
      <w:r w:rsidR="00DB6856" w:rsidRPr="00DB6856">
        <w:rPr>
          <w:rFonts w:ascii="Times New Roman" w:eastAsia="Times New Roman" w:hAnsi="Times New Roman" w:cs="Times New Roman"/>
          <w:color w:val="2F5496" w:themeColor="accent1" w:themeShade="BF"/>
          <w:sz w:val="24"/>
          <w:szCs w:val="24"/>
          <w:rPrChange w:id="289" w:author="Ekatha Ann J" w:date="2020-08-18T13:24:00Z">
            <w:rPr>
              <w:rFonts w:ascii="Times New Roman" w:eastAsia="Times New Roman" w:hAnsi="Times New Roman" w:cs="Times New Roman"/>
              <w:color w:val="000000"/>
              <w:sz w:val="24"/>
              <w:szCs w:val="24"/>
            </w:rPr>
          </w:rPrChange>
        </w:rPr>
        <w:fldChar w:fldCharType="begin"/>
      </w:r>
      <w:r w:rsidR="00DB6856" w:rsidRPr="00DB6856">
        <w:rPr>
          <w:rFonts w:ascii="Times New Roman" w:eastAsia="Times New Roman" w:hAnsi="Times New Roman" w:cs="Times New Roman"/>
          <w:color w:val="2F5496" w:themeColor="accent1" w:themeShade="BF"/>
          <w:sz w:val="24"/>
          <w:szCs w:val="24"/>
          <w:rPrChange w:id="290" w:author="Ekatha Ann J" w:date="2020-08-18T13:24:00Z">
            <w:rPr>
              <w:rFonts w:ascii="Times New Roman" w:eastAsia="Times New Roman" w:hAnsi="Times New Roman" w:cs="Times New Roman"/>
              <w:color w:val="000000"/>
              <w:sz w:val="24"/>
              <w:szCs w:val="24"/>
            </w:rPr>
          </w:rPrChange>
        </w:rPr>
        <w:instrText xml:space="preserve"> ADDIN ZOTERO_ITEM CSL_CITATION {"citationID":"hFlZZBYL","properties":{"formattedCitation":"(35)","plainCitation":"(35)","noteIndex":0},"citationItems":[{"id":195,"uris":["http://zotero.org/users/local/IBKgUHwf/items/CX3SHIU6"],"uri":["http://zotero.org/users/local/IBKgUHwf/items/CX3SHIU6"],"itemData":{"id":195,"type":"article-journal","container-title":"Lancet","DOI":"10.1016/S0140-6736(18)31431-4","issue":"10140","language":"en","page":"2589-2591","title":"Intersectionality and why it matters to global health","volume":"391","author":[{"family":"Kapilashrami","given":"Anuj"},{"family":"Hankivsky","given":"Olena"}],"issued":{"date-parts":[["2018",6,30]]}}}],"schema":"https://github.com/citation-style-language/schema/raw/master/csl-citation.json"} </w:instrText>
      </w:r>
      <w:r w:rsidR="00DB6856" w:rsidRPr="00DB6856">
        <w:rPr>
          <w:rFonts w:ascii="Times New Roman" w:eastAsia="Times New Roman" w:hAnsi="Times New Roman" w:cs="Times New Roman"/>
          <w:color w:val="2F5496" w:themeColor="accent1" w:themeShade="BF"/>
          <w:sz w:val="24"/>
          <w:szCs w:val="24"/>
          <w:rPrChange w:id="291" w:author="Ekatha Ann J" w:date="2020-08-18T13:24:00Z">
            <w:rPr>
              <w:rFonts w:ascii="Times New Roman" w:eastAsia="Times New Roman" w:hAnsi="Times New Roman" w:cs="Times New Roman"/>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292" w:author="Ekatha Ann J" w:date="2020-08-18T13:24:00Z">
            <w:rPr>
              <w:rFonts w:ascii="Times New Roman" w:hAnsi="Times New Roman" w:cs="Times New Roman"/>
              <w:sz w:val="24"/>
            </w:rPr>
          </w:rPrChange>
        </w:rPr>
        <w:t>(35)</w:t>
      </w:r>
      <w:r w:rsidR="00DB6856" w:rsidRPr="00DB6856">
        <w:rPr>
          <w:rFonts w:ascii="Times New Roman" w:eastAsia="Times New Roman" w:hAnsi="Times New Roman" w:cs="Times New Roman"/>
          <w:color w:val="2F5496" w:themeColor="accent1" w:themeShade="BF"/>
          <w:sz w:val="24"/>
          <w:szCs w:val="24"/>
          <w:rPrChange w:id="293" w:author="Ekatha Ann J" w:date="2020-08-18T13:24:00Z">
            <w:rPr>
              <w:rFonts w:ascii="Times New Roman" w:eastAsia="Times New Roman" w:hAnsi="Times New Roman" w:cs="Times New Roman"/>
              <w:color w:val="000000"/>
              <w:sz w:val="24"/>
              <w:szCs w:val="24"/>
            </w:rPr>
          </w:rPrChange>
        </w:rPr>
        <w:fldChar w:fldCharType="end"/>
      </w:r>
      <w:del w:id="294" w:author="Ekatha Ann J" w:date="2020-08-18T13:23:00Z">
        <w:r w:rsidR="00DD100B" w:rsidRPr="001D236F" w:rsidDel="00DB6856">
          <w:rPr>
            <w:rFonts w:ascii="Times New Roman" w:eastAsia="Times New Roman" w:hAnsi="Times New Roman" w:cs="Times New Roman"/>
            <w:color w:val="2F5496" w:themeColor="accent1" w:themeShade="BF"/>
            <w:sz w:val="24"/>
            <w:szCs w:val="24"/>
          </w:rPr>
          <w:fldChar w:fldCharType="begin"/>
        </w:r>
        <w:r w:rsidR="00492004" w:rsidDel="00DB6856">
          <w:rPr>
            <w:rFonts w:ascii="Times New Roman" w:eastAsia="Times New Roman" w:hAnsi="Times New Roman" w:cs="Times New Roman"/>
            <w:color w:val="2F5496" w:themeColor="accent1" w:themeShade="BF"/>
            <w:sz w:val="24"/>
            <w:szCs w:val="24"/>
          </w:rPr>
          <w:delInstrText xml:space="preserve"> ADDIN ZOTERO_ITEM CSL_CITATION {"citationID":"3L9aHBik","properties":{"formattedCitation":"(35)","plainCitation":"(35)","noteIndex":0},"citationItems":[{"id":195,"uris":["http://zotero.org/users/local/IBKgUHwf/items/CX3SHIU6"],"uri":["http://zotero.org/users/local/IBKgUHwf/items/CX3SHIU6"],"itemData":{"id":195,"type":"article-journal","container-title":"Lancet","DOI":"10.1016/S0140-6736(18)31431-4","issue":"10140","language":"en","page":"2589-2591","title":"Intersectionality and why it matters to global health","volume":"391","author":[{"family":"Kapilashrami","given":"Anuj"},{"family":"Hankivsky","given":"Olena"}],"issued":{"date-parts":[["2018",6,30]]}}}],"schema":"https://github.com/citation-style-language/schema/raw/master/csl-citation.json"} </w:delInstrText>
        </w:r>
        <w:r w:rsidR="00DD100B" w:rsidRPr="001D236F" w:rsidDel="00DB6856">
          <w:rPr>
            <w:rFonts w:ascii="Times New Roman" w:eastAsia="Times New Roman" w:hAnsi="Times New Roman" w:cs="Times New Roman"/>
            <w:color w:val="2F5496" w:themeColor="accent1" w:themeShade="BF"/>
            <w:sz w:val="24"/>
            <w:szCs w:val="24"/>
          </w:rPr>
          <w:fldChar w:fldCharType="separate"/>
        </w:r>
        <w:r w:rsidR="00492004" w:rsidRPr="00492004" w:rsidDel="00DB6856">
          <w:rPr>
            <w:rFonts w:ascii="Times New Roman" w:hAnsi="Times New Roman" w:cs="Times New Roman"/>
            <w:sz w:val="24"/>
          </w:rPr>
          <w:delText>(35)</w:delText>
        </w:r>
        <w:r w:rsidR="00DD100B" w:rsidRPr="001D236F" w:rsidDel="00DB685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rPr>
        <w:t xml:space="preserve">. In the current study, we noted the subject’s nationality, state of origin, ethnicity, religious identity, gender, migrant status and socio-economic status, while analysing the frames and portrayal.  </w:t>
      </w:r>
    </w:p>
    <w:p w14:paraId="7106B8F4" w14:textId="77777777" w:rsidR="00795368" w:rsidRDefault="00795368" w:rsidP="00AA32D2">
      <w:pPr>
        <w:spacing w:line="360" w:lineRule="auto"/>
        <w:rPr>
          <w:rFonts w:ascii="Times New Roman" w:eastAsia="Times New Roman" w:hAnsi="Times New Roman" w:cs="Times New Roman"/>
          <w:b/>
          <w:color w:val="000000"/>
          <w:sz w:val="24"/>
          <w:szCs w:val="24"/>
        </w:rPr>
      </w:pPr>
    </w:p>
    <w:p w14:paraId="52B2E364" w14:textId="7A76C48B" w:rsidR="00795368"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b/>
          <w:color w:val="000000"/>
          <w:sz w:val="24"/>
          <w:szCs w:val="24"/>
        </w:rPr>
        <w:t>Results</w:t>
      </w:r>
    </w:p>
    <w:p w14:paraId="783D32E0" w14:textId="77777777" w:rsidR="00D45F98" w:rsidRPr="000D4257" w:rsidRDefault="00D45F98" w:rsidP="00AA32D2">
      <w:pPr>
        <w:spacing w:line="360" w:lineRule="auto"/>
        <w:rPr>
          <w:rFonts w:ascii="Times New Roman" w:eastAsia="Times New Roman" w:hAnsi="Times New Roman" w:cs="Times New Roman"/>
          <w:b/>
          <w:color w:val="000000"/>
          <w:sz w:val="24"/>
          <w:szCs w:val="24"/>
        </w:rPr>
      </w:pPr>
    </w:p>
    <w:p w14:paraId="6DC14F3B" w14:textId="395EF4C5" w:rsidR="00AA32D2" w:rsidRPr="00F1570A" w:rsidRDefault="00AA32D2" w:rsidP="00F1570A">
      <w:pPr>
        <w:pStyle w:val="ListParagraph"/>
        <w:numPr>
          <w:ilvl w:val="0"/>
          <w:numId w:val="2"/>
        </w:numPr>
        <w:spacing w:line="360" w:lineRule="auto"/>
        <w:rPr>
          <w:rFonts w:ascii="Times New Roman" w:eastAsia="Times New Roman" w:hAnsi="Times New Roman"/>
          <w:color w:val="000000"/>
          <w:sz w:val="24"/>
          <w:szCs w:val="24"/>
          <w:highlight w:val="white"/>
        </w:rPr>
      </w:pPr>
      <w:r w:rsidRPr="000D4257">
        <w:rPr>
          <w:rFonts w:ascii="Times New Roman" w:eastAsia="Times New Roman" w:hAnsi="Times New Roman"/>
          <w:i/>
          <w:color w:val="000000"/>
          <w:sz w:val="24"/>
          <w:szCs w:val="24"/>
        </w:rPr>
        <w:t xml:space="preserve">Framing migrants &amp; refugees – Overall Coverage </w:t>
      </w:r>
    </w:p>
    <w:p w14:paraId="74EAC62D" w14:textId="77777777" w:rsidR="00795368" w:rsidRDefault="00795368" w:rsidP="00AA32D2">
      <w:pPr>
        <w:spacing w:line="360" w:lineRule="auto"/>
        <w:rPr>
          <w:rFonts w:ascii="Times New Roman" w:eastAsia="Times New Roman" w:hAnsi="Times New Roman" w:cs="Times New Roman"/>
          <w:color w:val="000000"/>
          <w:sz w:val="24"/>
          <w:szCs w:val="24"/>
          <w:highlight w:val="white"/>
        </w:rPr>
      </w:pPr>
    </w:p>
    <w:p w14:paraId="1DD21A5F" w14:textId="0AE0EF2E" w:rsidR="00204ECA"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color w:val="000000"/>
          <w:sz w:val="24"/>
          <w:szCs w:val="24"/>
          <w:highlight w:val="white"/>
        </w:rPr>
        <w:t>Three key ways of framing migrants were discerned from review of sample articles</w:t>
      </w:r>
      <w:r w:rsidR="00D45F98"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xml:space="preserve"> victim, villain, hero</w:t>
      </w:r>
      <w:r w:rsidR="00D45F98" w:rsidRPr="000D4257">
        <w:rPr>
          <w:rFonts w:ascii="Times New Roman" w:eastAsia="Times New Roman" w:hAnsi="Times New Roman" w:cs="Times New Roman"/>
          <w:color w:val="000000"/>
          <w:sz w:val="24"/>
          <w:szCs w:val="24"/>
          <w:highlight w:val="white"/>
        </w:rPr>
        <w:t xml:space="preserve"> </w:t>
      </w:r>
      <w:r w:rsidRPr="000D4257">
        <w:rPr>
          <w:rFonts w:ascii="Times New Roman" w:eastAsia="Times New Roman" w:hAnsi="Times New Roman" w:cs="Times New Roman"/>
          <w:color w:val="000000"/>
          <w:sz w:val="24"/>
          <w:szCs w:val="24"/>
          <w:highlight w:val="white"/>
        </w:rPr>
        <w:t>– covering a range of issues (e.g. crime, health, policy). These frames served a useful guide for positioning and comparing a broad range of perspectives.</w:t>
      </w:r>
      <w:r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i/>
          <w:iCs/>
          <w:color w:val="000000"/>
          <w:sz w:val="24"/>
          <w:szCs w:val="24"/>
        </w:rPr>
        <w:t>Table.3.1</w:t>
      </w:r>
      <w:r w:rsidRPr="000D4257">
        <w:rPr>
          <w:rFonts w:ascii="Times New Roman" w:eastAsia="Times New Roman" w:hAnsi="Times New Roman" w:cs="Times New Roman"/>
          <w:color w:val="000000"/>
          <w:sz w:val="24"/>
          <w:szCs w:val="24"/>
        </w:rPr>
        <w:t xml:space="preserve"> presents these frames along with the frequency of occurrence and the issues that these frames were applied</w:t>
      </w:r>
      <w:r w:rsidR="00D45F98" w:rsidRPr="000D4257">
        <w:rPr>
          <w:rFonts w:ascii="Times New Roman" w:eastAsia="Times New Roman" w:hAnsi="Times New Roman" w:cs="Times New Roman"/>
          <w:color w:val="000000"/>
          <w:sz w:val="24"/>
          <w:szCs w:val="24"/>
        </w:rPr>
        <w:t xml:space="preserve"> to.</w:t>
      </w:r>
      <w:r w:rsidRPr="000D4257">
        <w:rPr>
          <w:rFonts w:ascii="Times New Roman" w:eastAsia="Times New Roman" w:hAnsi="Times New Roman" w:cs="Times New Roman"/>
          <w:color w:val="000000"/>
          <w:sz w:val="24"/>
          <w:szCs w:val="24"/>
        </w:rPr>
        <w:t xml:space="preserve">  </w:t>
      </w:r>
    </w:p>
    <w:p w14:paraId="586746D3" w14:textId="77777777" w:rsidR="00F37E98" w:rsidRDefault="00F37E98" w:rsidP="00204ECA">
      <w:pPr>
        <w:spacing w:line="360" w:lineRule="auto"/>
        <w:rPr>
          <w:ins w:id="295" w:author="Ekatha Ann J" w:date="2020-08-17T13:52:00Z"/>
          <w:rFonts w:ascii="Times New Roman" w:eastAsia="Times New Roman" w:hAnsi="Times New Roman" w:cs="Times New Roman"/>
          <w:color w:val="000000"/>
          <w:sz w:val="24"/>
          <w:szCs w:val="24"/>
        </w:rPr>
      </w:pPr>
    </w:p>
    <w:p w14:paraId="47AEBE08" w14:textId="40675CFE" w:rsidR="00204ECA" w:rsidRDefault="00AA32D2" w:rsidP="00204EC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Migrants and refugees were most frequently framed as a threat to the local population (47.07%, n=523/1,111), followed by the victim frame (46.35%, n=515/1,111),</w:t>
      </w:r>
      <w:r w:rsidRPr="000D4257">
        <w:rPr>
          <w:rFonts w:ascii="Times New Roman" w:eastAsia="Times New Roman" w:hAnsi="Times New Roman" w:cs="Times New Roman"/>
          <w:color w:val="000000"/>
          <w:sz w:val="24"/>
          <w:szCs w:val="24"/>
          <w:highlight w:val="white"/>
        </w:rPr>
        <w:t xml:space="preserve"> which portrayed</w:t>
      </w:r>
      <w:r w:rsidRPr="000D4257">
        <w:rPr>
          <w:rFonts w:ascii="Times New Roman" w:eastAsia="Times New Roman" w:hAnsi="Times New Roman" w:cs="Times New Roman"/>
          <w:color w:val="000000"/>
          <w:sz w:val="24"/>
          <w:szCs w:val="24"/>
        </w:rPr>
        <w:t xml:space="preserve"> them</w:t>
      </w:r>
      <w:r w:rsidRPr="000D4257">
        <w:rPr>
          <w:rFonts w:ascii="Times New Roman" w:eastAsia="Times New Roman" w:hAnsi="Times New Roman" w:cs="Times New Roman"/>
          <w:color w:val="000000"/>
          <w:sz w:val="24"/>
          <w:szCs w:val="24"/>
          <w:highlight w:val="white"/>
        </w:rPr>
        <w:t xml:space="preserve"> as victims of violence and discrimination or as beneficiaries </w:t>
      </w:r>
      <w:r w:rsidRPr="000D4257">
        <w:rPr>
          <w:rFonts w:ascii="Times New Roman" w:eastAsia="Times New Roman" w:hAnsi="Times New Roman" w:cs="Times New Roman"/>
          <w:color w:val="000000"/>
          <w:sz w:val="24"/>
          <w:szCs w:val="24"/>
        </w:rPr>
        <w:t xml:space="preserve">of state (humanitarian) assistance. The least popular (6.57%, n=73/1,111) was the hero frame that </w:t>
      </w:r>
      <w:r w:rsidRPr="000D4257">
        <w:rPr>
          <w:rFonts w:ascii="Times New Roman" w:eastAsia="Times New Roman" w:hAnsi="Times New Roman" w:cs="Times New Roman"/>
          <w:color w:val="000000"/>
          <w:sz w:val="24"/>
          <w:szCs w:val="24"/>
          <w:highlight w:val="white"/>
        </w:rPr>
        <w:t>recognised migrants’ contribution to the economy and for infusing cultural dynamism</w:t>
      </w:r>
      <w:r w:rsidRPr="000D4257">
        <w:rPr>
          <w:rFonts w:ascii="Times New Roman" w:eastAsia="Times New Roman" w:hAnsi="Times New Roman" w:cs="Times New Roman"/>
          <w:color w:val="000000"/>
          <w:sz w:val="24"/>
          <w:szCs w:val="24"/>
        </w:rPr>
        <w:t xml:space="preserve"> in society.</w:t>
      </w:r>
    </w:p>
    <w:p w14:paraId="37D4E81D"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06BB2AF5" w14:textId="77777777" w:rsidR="00AA32D2" w:rsidRPr="000D4257" w:rsidRDefault="00AA32D2" w:rsidP="00F1570A">
      <w:pPr>
        <w:spacing w:line="360" w:lineRule="auto"/>
        <w:rPr>
          <w:rFonts w:ascii="Times New Roman" w:eastAsia="Times New Roman" w:hAnsi="Times New Roman" w:cs="Times New Roman"/>
          <w:i/>
          <w:sz w:val="24"/>
          <w:szCs w:val="24"/>
        </w:rPr>
      </w:pPr>
      <w:r w:rsidRPr="000D4257">
        <w:rPr>
          <w:rFonts w:ascii="Times New Roman" w:eastAsia="Times New Roman" w:hAnsi="Times New Roman" w:cs="Times New Roman"/>
          <w:i/>
          <w:sz w:val="24"/>
          <w:szCs w:val="24"/>
        </w:rPr>
        <w:lastRenderedPageBreak/>
        <w:t xml:space="preserve">Table 3.1 details frames and the broader themes in articles related to migrants and refugees:  </w:t>
      </w:r>
    </w:p>
    <w:p w14:paraId="1EF2BA4A" w14:textId="77777777" w:rsidR="00AA32D2" w:rsidRPr="000D4257" w:rsidRDefault="00AA32D2" w:rsidP="00AA32D2">
      <w:pPr>
        <w:rPr>
          <w:rFonts w:ascii="Times New Roman" w:eastAsia="Times New Roman" w:hAnsi="Times New Roman" w:cs="Times New Roman"/>
          <w:color w:val="000000"/>
          <w:sz w:val="24"/>
          <w:szCs w:val="24"/>
          <w:highlight w:val="white"/>
        </w:rPr>
      </w:pPr>
    </w:p>
    <w:tbl>
      <w:tblPr>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1"/>
        <w:gridCol w:w="5282"/>
        <w:gridCol w:w="3070"/>
        <w:tblGridChange w:id="296">
          <w:tblGrid>
            <w:gridCol w:w="1551"/>
            <w:gridCol w:w="5282"/>
            <w:gridCol w:w="3070"/>
          </w:tblGrid>
        </w:tblGridChange>
      </w:tblGrid>
      <w:tr w:rsidR="00AA32D2" w:rsidRPr="000D4257" w14:paraId="377FD703" w14:textId="77777777" w:rsidTr="004F0E57">
        <w:trPr>
          <w:trHeight w:val="532"/>
        </w:trPr>
        <w:tc>
          <w:tcPr>
            <w:tcW w:w="1551" w:type="dxa"/>
          </w:tcPr>
          <w:p w14:paraId="60E166B2"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FRAME</w:t>
            </w:r>
          </w:p>
        </w:tc>
        <w:tc>
          <w:tcPr>
            <w:tcW w:w="5282" w:type="dxa"/>
          </w:tcPr>
          <w:p w14:paraId="422DB53F"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6E8F1204"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ISSUES COVERED</w:t>
            </w:r>
          </w:p>
        </w:tc>
        <w:tc>
          <w:tcPr>
            <w:tcW w:w="3070" w:type="dxa"/>
          </w:tcPr>
          <w:p w14:paraId="01B32562"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50ADD2E1" w14:textId="77777777" w:rsidR="00AA32D2" w:rsidRPr="000D4257" w:rsidRDefault="00AA32D2" w:rsidP="004F0E57">
            <w:pPr>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FREQUENCY</w:t>
            </w:r>
          </w:p>
        </w:tc>
      </w:tr>
      <w:tr w:rsidR="00AA32D2" w:rsidRPr="000D4257" w14:paraId="6F833AF4" w14:textId="77777777" w:rsidTr="004F0E57">
        <w:trPr>
          <w:trHeight w:val="3983"/>
        </w:trPr>
        <w:tc>
          <w:tcPr>
            <w:tcW w:w="1551" w:type="dxa"/>
          </w:tcPr>
          <w:p w14:paraId="3E684D54"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426B750B"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F76058F"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Victim </w:t>
            </w:r>
          </w:p>
        </w:tc>
        <w:tc>
          <w:tcPr>
            <w:tcW w:w="5282" w:type="dxa"/>
          </w:tcPr>
          <w:p w14:paraId="5DBFFB44" w14:textId="77777777" w:rsidR="00AA32D2" w:rsidRPr="000D4257" w:rsidRDefault="00AA32D2" w:rsidP="004F0E57">
            <w:pPr>
              <w:spacing w:line="360" w:lineRule="auto"/>
              <w:rPr>
                <w:rFonts w:ascii="Times New Roman" w:eastAsia="Times New Roman" w:hAnsi="Times New Roman" w:cs="Times New Roman"/>
                <w:sz w:val="24"/>
                <w:szCs w:val="24"/>
              </w:rPr>
            </w:pPr>
          </w:p>
          <w:p w14:paraId="7C4C2C8D" w14:textId="515498BD" w:rsidR="00AA32D2" w:rsidRPr="000D4257" w:rsidRDefault="00AA32D2" w:rsidP="004F0E57">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 xml:space="preserve">Housing, social discrimination, working conditions, crime (victims of trafficking, mob violence, forgery, physical and sexual abuse), lack of access to healthcare, disenfranchisement, violation </w:t>
            </w:r>
            <w:r w:rsidR="002A0B8F">
              <w:rPr>
                <w:rFonts w:ascii="Times New Roman" w:eastAsia="Times New Roman" w:hAnsi="Times New Roman" w:cs="Times New Roman"/>
                <w:sz w:val="24"/>
                <w:szCs w:val="24"/>
              </w:rPr>
              <w:t xml:space="preserve">of </w:t>
            </w:r>
            <w:r w:rsidRPr="000D4257">
              <w:rPr>
                <w:rFonts w:ascii="Times New Roman" w:eastAsia="Times New Roman" w:hAnsi="Times New Roman" w:cs="Times New Roman"/>
                <w:sz w:val="24"/>
                <w:szCs w:val="24"/>
              </w:rPr>
              <w:t>human rights, discrimination based on race, ethnicity and religion, beneficiaries of financial aide/incentives, poverty alleviation programmes, ex-gratia, potential target for rehabilitation programmes (education, health, livelihood)</w:t>
            </w:r>
            <w:ins w:id="297" w:author="Ekatha Ann J" w:date="2020-08-17T14:35:00Z">
              <w:r w:rsidR="0064052E">
                <w:rPr>
                  <w:rFonts w:ascii="Times New Roman" w:eastAsia="Times New Roman" w:hAnsi="Times New Roman" w:cs="Times New Roman"/>
                  <w:sz w:val="24"/>
                  <w:szCs w:val="24"/>
                </w:rPr>
                <w:t>,</w:t>
              </w:r>
              <w:r w:rsidR="0064052E" w:rsidRPr="000D4257">
                <w:rPr>
                  <w:rFonts w:ascii="Times New Roman" w:eastAsia="Times New Roman" w:hAnsi="Times New Roman" w:cs="Times New Roman"/>
                  <w:color w:val="000000"/>
                  <w:sz w:val="24"/>
                  <w:szCs w:val="24"/>
                </w:rPr>
                <w:t xml:space="preserve"> victims of disease/outbreak along with other members of the public</w:t>
              </w:r>
            </w:ins>
            <w:del w:id="298" w:author="Ekatha Ann J" w:date="2020-08-17T14:36:00Z">
              <w:r w:rsidRPr="000D4257" w:rsidDel="0064052E">
                <w:rPr>
                  <w:rFonts w:ascii="Times New Roman" w:eastAsia="Times New Roman" w:hAnsi="Times New Roman" w:cs="Times New Roman"/>
                  <w:sz w:val="24"/>
                  <w:szCs w:val="24"/>
                </w:rPr>
                <w:delText xml:space="preserve">  </w:delText>
              </w:r>
            </w:del>
          </w:p>
        </w:tc>
        <w:tc>
          <w:tcPr>
            <w:tcW w:w="3070" w:type="dxa"/>
          </w:tcPr>
          <w:p w14:paraId="115617A9"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ED65A61" w14:textId="77777777" w:rsidR="00AA32D2" w:rsidRPr="000D4257" w:rsidRDefault="00AA32D2" w:rsidP="004F0E57">
            <w:pPr>
              <w:rPr>
                <w:rFonts w:ascii="Times New Roman" w:eastAsia="Times New Roman" w:hAnsi="Times New Roman" w:cs="Times New Roman"/>
                <w:sz w:val="24"/>
                <w:szCs w:val="24"/>
              </w:rPr>
            </w:pPr>
          </w:p>
          <w:p w14:paraId="7056069D" w14:textId="77777777" w:rsidR="00AA32D2" w:rsidRPr="000D4257" w:rsidRDefault="00AA32D2" w:rsidP="004F0E57">
            <w:pPr>
              <w:rPr>
                <w:rFonts w:ascii="Times New Roman" w:eastAsia="Times New Roman" w:hAnsi="Times New Roman" w:cs="Times New Roman"/>
                <w:sz w:val="24"/>
                <w:szCs w:val="24"/>
              </w:rPr>
            </w:pPr>
          </w:p>
          <w:p w14:paraId="2F48AAE6" w14:textId="77777777" w:rsidR="00AA32D2" w:rsidRPr="000D4257" w:rsidRDefault="00AA32D2" w:rsidP="004F0E57">
            <w:pPr>
              <w:rPr>
                <w:rFonts w:ascii="Times New Roman" w:eastAsia="Times New Roman" w:hAnsi="Times New Roman" w:cs="Times New Roman"/>
                <w:sz w:val="24"/>
                <w:szCs w:val="24"/>
              </w:rPr>
            </w:pPr>
          </w:p>
          <w:p w14:paraId="11D108C2" w14:textId="77777777" w:rsidR="00AA32D2" w:rsidRPr="000D4257" w:rsidRDefault="00AA32D2" w:rsidP="004F0E57">
            <w:pPr>
              <w:rPr>
                <w:rFonts w:ascii="Times New Roman" w:eastAsia="Times New Roman" w:hAnsi="Times New Roman" w:cs="Times New Roman"/>
                <w:sz w:val="24"/>
                <w:szCs w:val="24"/>
              </w:rPr>
            </w:pPr>
          </w:p>
          <w:p w14:paraId="1B49ADBB" w14:textId="77777777" w:rsidR="00AA32D2" w:rsidRPr="000D4257" w:rsidRDefault="00AA32D2" w:rsidP="004F0E57">
            <w:pPr>
              <w:rPr>
                <w:rFonts w:ascii="Times New Roman" w:eastAsia="Times New Roman" w:hAnsi="Times New Roman" w:cs="Times New Roman"/>
                <w:sz w:val="24"/>
                <w:szCs w:val="24"/>
              </w:rPr>
            </w:pPr>
          </w:p>
          <w:p w14:paraId="749A9BB3" w14:textId="77777777" w:rsidR="00AA32D2" w:rsidRPr="000D4257" w:rsidRDefault="00AA32D2" w:rsidP="004F0E57">
            <w:pPr>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515/1,111 (46.35%)</w:t>
            </w:r>
          </w:p>
          <w:p w14:paraId="6A5407C7" w14:textId="77777777" w:rsidR="00AA32D2" w:rsidRPr="000D4257" w:rsidRDefault="00AA32D2" w:rsidP="004F0E57">
            <w:pPr>
              <w:jc w:val="center"/>
              <w:rPr>
                <w:rFonts w:ascii="Times New Roman" w:eastAsia="Times New Roman" w:hAnsi="Times New Roman" w:cs="Times New Roman"/>
                <w:sz w:val="24"/>
                <w:szCs w:val="24"/>
              </w:rPr>
            </w:pPr>
          </w:p>
          <w:p w14:paraId="34BB50E9" w14:textId="77777777" w:rsidR="00AA32D2" w:rsidRPr="000D4257" w:rsidRDefault="00AA32D2" w:rsidP="004F0E57">
            <w:pPr>
              <w:jc w:val="center"/>
              <w:rPr>
                <w:rFonts w:ascii="Times New Roman" w:eastAsia="Times New Roman" w:hAnsi="Times New Roman" w:cs="Times New Roman"/>
                <w:sz w:val="24"/>
                <w:szCs w:val="24"/>
              </w:rPr>
            </w:pPr>
          </w:p>
          <w:p w14:paraId="111BB88A" w14:textId="77777777" w:rsidR="00AA32D2" w:rsidRPr="000D4257" w:rsidRDefault="00AA32D2" w:rsidP="004F0E57">
            <w:pPr>
              <w:jc w:val="center"/>
              <w:rPr>
                <w:rFonts w:ascii="Times New Roman" w:eastAsia="Times New Roman" w:hAnsi="Times New Roman" w:cs="Times New Roman"/>
                <w:sz w:val="24"/>
                <w:szCs w:val="24"/>
              </w:rPr>
            </w:pPr>
          </w:p>
        </w:tc>
      </w:tr>
      <w:tr w:rsidR="00AA32D2" w:rsidRPr="000D4257" w14:paraId="45443AA4" w14:textId="77777777" w:rsidTr="00030D1B">
        <w:tblPrEx>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299" w:author="Ekatha Ann J" w:date="2020-08-17T14:40:00Z">
            <w:tblPrEx>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983"/>
          <w:trPrChange w:id="300" w:author="Ekatha Ann J" w:date="2020-08-17T14:40:00Z">
            <w:trPr>
              <w:trHeight w:val="2779"/>
            </w:trPr>
          </w:trPrChange>
        </w:trPr>
        <w:tc>
          <w:tcPr>
            <w:tcW w:w="1551" w:type="dxa"/>
            <w:tcPrChange w:id="301" w:author="Ekatha Ann J" w:date="2020-08-17T14:40:00Z">
              <w:tcPr>
                <w:tcW w:w="1551" w:type="dxa"/>
              </w:tcPr>
            </w:tcPrChange>
          </w:tcPr>
          <w:p w14:paraId="1879A505"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0DBC6665"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0FB0DF4D"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Villain/</w:t>
            </w:r>
          </w:p>
          <w:p w14:paraId="0F733FB4"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Threat </w:t>
            </w:r>
          </w:p>
          <w:p w14:paraId="535F8EBE"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13F3EB43"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tc>
        <w:tc>
          <w:tcPr>
            <w:tcW w:w="5282" w:type="dxa"/>
            <w:tcPrChange w:id="302" w:author="Ekatha Ann J" w:date="2020-08-17T14:40:00Z">
              <w:tcPr>
                <w:tcW w:w="5282" w:type="dxa"/>
              </w:tcPr>
            </w:tcPrChange>
          </w:tcPr>
          <w:p w14:paraId="0F9533D2" w14:textId="77777777" w:rsidR="00AA32D2" w:rsidRPr="000D4257" w:rsidRDefault="00AA32D2" w:rsidP="004F0E57">
            <w:pPr>
              <w:spacing w:line="360" w:lineRule="auto"/>
              <w:rPr>
                <w:rFonts w:ascii="Times New Roman" w:eastAsia="Times New Roman" w:hAnsi="Times New Roman" w:cs="Times New Roman"/>
                <w:sz w:val="24"/>
                <w:szCs w:val="24"/>
              </w:rPr>
            </w:pPr>
          </w:p>
          <w:p w14:paraId="69F1C7E4" w14:textId="78750B77" w:rsidR="0064052E" w:rsidRPr="0064052E" w:rsidRDefault="00AA32D2" w:rsidP="0064052E">
            <w:pPr>
              <w:spacing w:line="360" w:lineRule="auto"/>
              <w:rPr>
                <w:rFonts w:ascii="Times New Roman" w:eastAsia="Times New Roman" w:hAnsi="Times New Roman" w:cs="Times New Roman"/>
                <w:color w:val="000000"/>
                <w:sz w:val="24"/>
                <w:szCs w:val="24"/>
                <w:rPrChange w:id="303" w:author="Ekatha Ann J" w:date="2020-08-17T14:40:00Z">
                  <w:rPr>
                    <w:rFonts w:ascii="Times New Roman" w:eastAsia="Times New Roman" w:hAnsi="Times New Roman" w:cs="Times New Roman"/>
                    <w:color w:val="000000"/>
                    <w:sz w:val="24"/>
                    <w:szCs w:val="24"/>
                    <w:highlight w:val="white"/>
                  </w:rPr>
                </w:rPrChange>
              </w:rPr>
            </w:pPr>
            <w:r w:rsidRPr="000D4257">
              <w:rPr>
                <w:rFonts w:ascii="Times New Roman" w:eastAsia="Times New Roman" w:hAnsi="Times New Roman" w:cs="Times New Roman"/>
                <w:color w:val="000000"/>
                <w:sz w:val="24"/>
                <w:szCs w:val="24"/>
                <w:highlight w:val="white"/>
              </w:rPr>
              <w:t>Terror threat</w:t>
            </w:r>
            <w:r w:rsidRPr="000D4257">
              <w:rPr>
                <w:rFonts w:ascii="Times New Roman" w:eastAsia="Times New Roman" w:hAnsi="Times New Roman" w:cs="Times New Roman"/>
                <w:sz w:val="24"/>
                <w:szCs w:val="24"/>
              </w:rPr>
              <w:t xml:space="preserve">, demographic change, burden on the government and competition for scant resources, </w:t>
            </w:r>
            <w:ins w:id="304" w:author="Ekatha Ann J" w:date="2020-08-17T14:37:00Z">
              <w:r w:rsidR="0064052E">
                <w:rPr>
                  <w:rFonts w:ascii="Times New Roman" w:eastAsia="Times New Roman" w:hAnsi="Times New Roman" w:cs="Times New Roman"/>
                  <w:sz w:val="24"/>
                  <w:szCs w:val="24"/>
                </w:rPr>
                <w:t>c</w:t>
              </w:r>
            </w:ins>
            <w:del w:id="305" w:author="Ekatha Ann J" w:date="2020-08-17T14:37:00Z">
              <w:r w:rsidRPr="000D4257" w:rsidDel="0064052E">
                <w:rPr>
                  <w:rFonts w:ascii="Times New Roman" w:eastAsia="Times New Roman" w:hAnsi="Times New Roman" w:cs="Times New Roman"/>
                  <w:sz w:val="24"/>
                  <w:szCs w:val="24"/>
                </w:rPr>
                <w:delText>C</w:delText>
              </w:r>
            </w:del>
            <w:r w:rsidRPr="000D4257">
              <w:rPr>
                <w:rFonts w:ascii="Times New Roman" w:eastAsia="Times New Roman" w:hAnsi="Times New Roman" w:cs="Times New Roman"/>
                <w:sz w:val="24"/>
                <w:szCs w:val="24"/>
              </w:rPr>
              <w:t>rime (engaged in arms trade, drugs smuggling and peddling, forgery of identification papers, rape, murder, land encroachment, cyber fraud), surveillance and border control,</w:t>
            </w:r>
            <w:ins w:id="306" w:author="Ekatha Ann J" w:date="2020-08-17T14:39:00Z">
              <w:r w:rsidR="0064052E">
                <w:rPr>
                  <w:rFonts w:ascii="Times New Roman" w:eastAsia="Times New Roman" w:hAnsi="Times New Roman" w:cs="Times New Roman"/>
                  <w:sz w:val="24"/>
                  <w:szCs w:val="24"/>
                </w:rPr>
                <w:t xml:space="preserve"> </w:t>
              </w:r>
            </w:ins>
            <w:ins w:id="307" w:author="Ekatha Ann J" w:date="2020-08-18T11:57:00Z">
              <w:r w:rsidR="005F6A54">
                <w:rPr>
                  <w:rFonts w:ascii="Times New Roman" w:eastAsia="Times New Roman" w:hAnsi="Times New Roman" w:cs="Times New Roman"/>
                  <w:sz w:val="24"/>
                  <w:szCs w:val="24"/>
                </w:rPr>
                <w:t xml:space="preserve">carriers of </w:t>
              </w:r>
            </w:ins>
            <w:ins w:id="308" w:author="Ekatha Ann J" w:date="2020-08-17T14:39:00Z">
              <w:r w:rsidR="0064052E">
                <w:rPr>
                  <w:rFonts w:ascii="Times New Roman" w:eastAsia="Times New Roman" w:hAnsi="Times New Roman" w:cs="Times New Roman"/>
                  <w:sz w:val="24"/>
                  <w:szCs w:val="24"/>
                </w:rPr>
                <w:t>infe</w:t>
              </w:r>
            </w:ins>
            <w:ins w:id="309" w:author="Ekatha Ann J" w:date="2020-08-17T14:40:00Z">
              <w:r w:rsidR="0064052E">
                <w:rPr>
                  <w:rFonts w:ascii="Times New Roman" w:eastAsia="Times New Roman" w:hAnsi="Times New Roman" w:cs="Times New Roman"/>
                  <w:sz w:val="24"/>
                  <w:szCs w:val="24"/>
                </w:rPr>
                <w:t xml:space="preserve">ctious diseases, </w:t>
              </w:r>
            </w:ins>
            <w:ins w:id="310" w:author="Ekatha Ann J" w:date="2020-08-18T11:57:00Z">
              <w:r w:rsidR="005F6A54">
                <w:rPr>
                  <w:rFonts w:ascii="Times New Roman" w:eastAsia="Times New Roman" w:hAnsi="Times New Roman" w:cs="Times New Roman"/>
                  <w:sz w:val="24"/>
                  <w:szCs w:val="24"/>
                </w:rPr>
                <w:t xml:space="preserve">reason for poor </w:t>
              </w:r>
            </w:ins>
            <w:del w:id="311" w:author="Ekatha Ann J" w:date="2020-08-17T14:39:00Z">
              <w:r w:rsidRPr="000D4257" w:rsidDel="0064052E">
                <w:rPr>
                  <w:rFonts w:ascii="Times New Roman" w:eastAsia="Times New Roman" w:hAnsi="Times New Roman" w:cs="Times New Roman"/>
                  <w:sz w:val="24"/>
                  <w:szCs w:val="24"/>
                </w:rPr>
                <w:delText xml:space="preserve"> </w:delText>
              </w:r>
            </w:del>
            <w:del w:id="312" w:author="Ekatha Ann J" w:date="2020-08-17T14:38:00Z">
              <w:r w:rsidRPr="000D4257" w:rsidDel="0064052E">
                <w:rPr>
                  <w:rFonts w:ascii="Times New Roman" w:eastAsia="Times New Roman" w:hAnsi="Times New Roman" w:cs="Times New Roman"/>
                  <w:sz w:val="24"/>
                  <w:szCs w:val="24"/>
                </w:rPr>
                <w:delText>citizenship, health</w:delText>
              </w:r>
            </w:del>
            <w:ins w:id="313" w:author="Ekatha Ann J" w:date="2020-08-17T14:39:00Z">
              <w:r w:rsidR="0064052E">
                <w:rPr>
                  <w:rFonts w:ascii="Times New Roman" w:eastAsia="Times New Roman" w:hAnsi="Times New Roman" w:cs="Times New Roman"/>
                  <w:color w:val="000000"/>
                  <w:sz w:val="24"/>
                  <w:szCs w:val="24"/>
                </w:rPr>
                <w:t>sanitatio</w:t>
              </w:r>
            </w:ins>
            <w:ins w:id="314" w:author="Ekatha Ann J" w:date="2020-08-17T14:40:00Z">
              <w:r w:rsidR="0064052E">
                <w:rPr>
                  <w:rFonts w:ascii="Times New Roman" w:eastAsia="Times New Roman" w:hAnsi="Times New Roman" w:cs="Times New Roman"/>
                  <w:color w:val="000000"/>
                  <w:sz w:val="24"/>
                  <w:szCs w:val="24"/>
                </w:rPr>
                <w:t>n</w:t>
              </w:r>
            </w:ins>
            <w:ins w:id="315" w:author="Ekatha Ann J" w:date="2020-08-18T11:57:00Z">
              <w:r w:rsidR="005F6A54">
                <w:rPr>
                  <w:rFonts w:ascii="Times New Roman" w:eastAsia="Times New Roman" w:hAnsi="Times New Roman" w:cs="Times New Roman"/>
                  <w:color w:val="000000"/>
                  <w:sz w:val="24"/>
                  <w:szCs w:val="24"/>
                </w:rPr>
                <w:t xml:space="preserve"> in cities</w:t>
              </w:r>
            </w:ins>
          </w:p>
        </w:tc>
        <w:tc>
          <w:tcPr>
            <w:tcW w:w="3070" w:type="dxa"/>
            <w:tcPrChange w:id="316" w:author="Ekatha Ann J" w:date="2020-08-17T14:40:00Z">
              <w:tcPr>
                <w:tcW w:w="3070" w:type="dxa"/>
              </w:tcPr>
            </w:tcPrChange>
          </w:tcPr>
          <w:p w14:paraId="7B8E7667"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36141EF"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652B32AE"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523/1,111 (47.07%)</w:t>
            </w:r>
          </w:p>
        </w:tc>
      </w:tr>
      <w:tr w:rsidR="00AA32D2" w:rsidRPr="000D4257" w14:paraId="096A9DBC" w14:textId="77777777" w:rsidTr="00030D1B">
        <w:tblPrEx>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317" w:author="Ekatha Ann J" w:date="2020-08-17T14:40:00Z">
            <w:tblPrEx>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trHeight w:val="2117"/>
          <w:trPrChange w:id="318" w:author="Ekatha Ann J" w:date="2020-08-17T14:40:00Z">
            <w:trPr>
              <w:trHeight w:val="1597"/>
            </w:trPr>
          </w:trPrChange>
        </w:trPr>
        <w:tc>
          <w:tcPr>
            <w:tcW w:w="1551" w:type="dxa"/>
            <w:tcPrChange w:id="319" w:author="Ekatha Ann J" w:date="2020-08-17T14:40:00Z">
              <w:tcPr>
                <w:tcW w:w="1551" w:type="dxa"/>
              </w:tcPr>
            </w:tcPrChange>
          </w:tcPr>
          <w:p w14:paraId="658A81F6"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lastRenderedPageBreak/>
              <w:t xml:space="preserve">          </w:t>
            </w:r>
          </w:p>
          <w:p w14:paraId="0DA8B926"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p w14:paraId="1CD3A72C" w14:textId="2BEEC2F5" w:rsidR="00AA32D2"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Hero</w:t>
            </w:r>
          </w:p>
          <w:p w14:paraId="7EC0F795" w14:textId="0167441A"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 xml:space="preserve"> </w:t>
            </w:r>
          </w:p>
        </w:tc>
        <w:tc>
          <w:tcPr>
            <w:tcW w:w="5282" w:type="dxa"/>
            <w:tcPrChange w:id="320" w:author="Ekatha Ann J" w:date="2020-08-17T14:40:00Z">
              <w:tcPr>
                <w:tcW w:w="5282" w:type="dxa"/>
              </w:tcPr>
            </w:tcPrChange>
          </w:tcPr>
          <w:p w14:paraId="4BE6FC99"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777561F4" w14:textId="7948556F" w:rsidR="00204ECA" w:rsidRPr="00F1570A" w:rsidRDefault="00AA32D2" w:rsidP="004F0E57">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sz w:val="24"/>
                <w:szCs w:val="24"/>
              </w:rPr>
              <w:t>Human agency, contribution to host and home economy, poverty alleviation, remittanc</w:t>
            </w:r>
            <w:r w:rsidR="00204ECA">
              <w:rPr>
                <w:rFonts w:ascii="Times New Roman" w:eastAsia="Times New Roman" w:hAnsi="Times New Roman" w:cs="Times New Roman"/>
                <w:sz w:val="24"/>
                <w:szCs w:val="24"/>
              </w:rPr>
              <w:t>e</w:t>
            </w:r>
          </w:p>
        </w:tc>
        <w:tc>
          <w:tcPr>
            <w:tcW w:w="3070" w:type="dxa"/>
            <w:tcPrChange w:id="321" w:author="Ekatha Ann J" w:date="2020-08-17T14:40:00Z">
              <w:tcPr>
                <w:tcW w:w="3070" w:type="dxa"/>
              </w:tcPr>
            </w:tcPrChange>
          </w:tcPr>
          <w:p w14:paraId="6D3BCED1" w14:textId="77777777" w:rsidR="00AA32D2" w:rsidRPr="000D4257" w:rsidRDefault="00AA32D2" w:rsidP="004F0E57">
            <w:pPr>
              <w:spacing w:line="360" w:lineRule="auto"/>
              <w:rPr>
                <w:rFonts w:ascii="Times New Roman" w:eastAsia="Times New Roman" w:hAnsi="Times New Roman" w:cs="Times New Roman"/>
                <w:color w:val="000000"/>
                <w:sz w:val="24"/>
                <w:szCs w:val="24"/>
                <w:highlight w:val="white"/>
              </w:rPr>
            </w:pPr>
          </w:p>
          <w:p w14:paraId="2513F354" w14:textId="3672C49D" w:rsidR="00204ECA" w:rsidRPr="000D4257" w:rsidRDefault="00AA32D2" w:rsidP="004F0E57">
            <w:pPr>
              <w:spacing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highlight w:val="white"/>
              </w:rPr>
              <w:t>73/1,111 (6.57%)</w:t>
            </w:r>
          </w:p>
        </w:tc>
      </w:tr>
    </w:tbl>
    <w:p w14:paraId="24C72B4F"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24BA81A" w14:textId="77777777" w:rsidR="00F37E98" w:rsidRDefault="00F37E98" w:rsidP="00AA32D2">
      <w:pPr>
        <w:spacing w:line="360" w:lineRule="auto"/>
        <w:rPr>
          <w:ins w:id="322" w:author="Ekatha Ann J" w:date="2020-08-17T13:53:00Z"/>
          <w:rFonts w:ascii="Times New Roman" w:eastAsia="Times New Roman" w:hAnsi="Times New Roman" w:cs="Times New Roman"/>
          <w:color w:val="000000"/>
          <w:sz w:val="24"/>
          <w:szCs w:val="24"/>
          <w:highlight w:val="white"/>
        </w:rPr>
      </w:pPr>
    </w:p>
    <w:p w14:paraId="4E78CA04" w14:textId="008FA8CE" w:rsidR="000D4257"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The frequency of different frames varied in the sample newspapers. </w:t>
      </w:r>
      <w:r w:rsidRPr="000D4257">
        <w:rPr>
          <w:rFonts w:ascii="Times New Roman" w:eastAsia="Times New Roman" w:hAnsi="Times New Roman" w:cs="Times New Roman"/>
          <w:color w:val="000000"/>
          <w:sz w:val="24"/>
          <w:szCs w:val="24"/>
        </w:rPr>
        <w:t xml:space="preserve">The proportion of articles framing migrants and refugees as villain and a threat was highest in The Telegraph (59.32%, n=175/295), while The Times of India (49.36%, n= 317/642) and The Pioneer (50.56%, n=88/174), used the victim frame more frequently than the threat frame. </w:t>
      </w:r>
      <w:r w:rsidRPr="000D4257">
        <w:rPr>
          <w:rFonts w:ascii="Times New Roman" w:eastAsia="Times New Roman" w:hAnsi="Times New Roman" w:cs="Times New Roman"/>
          <w:i/>
          <w:iCs/>
          <w:color w:val="000000"/>
          <w:sz w:val="24"/>
          <w:szCs w:val="24"/>
          <w:highlight w:val="white"/>
        </w:rPr>
        <w:t xml:space="preserve">Figure 3.1 </w:t>
      </w:r>
      <w:r w:rsidRPr="000D4257">
        <w:rPr>
          <w:rFonts w:ascii="Times New Roman" w:eastAsia="Times New Roman" w:hAnsi="Times New Roman" w:cs="Times New Roman"/>
          <w:color w:val="000000"/>
          <w:sz w:val="24"/>
          <w:szCs w:val="24"/>
          <w:highlight w:val="white"/>
        </w:rPr>
        <w:t xml:space="preserve">shows this variation. </w:t>
      </w:r>
    </w:p>
    <w:p w14:paraId="6DB213AA" w14:textId="77777777" w:rsidR="000D4257" w:rsidRPr="000D4257" w:rsidRDefault="000D4257" w:rsidP="00AA32D2">
      <w:pPr>
        <w:spacing w:line="360" w:lineRule="auto"/>
        <w:rPr>
          <w:rFonts w:ascii="Times New Roman" w:eastAsia="Times New Roman" w:hAnsi="Times New Roman" w:cs="Times New Roman"/>
          <w:color w:val="000000"/>
          <w:sz w:val="24"/>
          <w:szCs w:val="24"/>
        </w:rPr>
      </w:pPr>
    </w:p>
    <w:p w14:paraId="52E42369" w14:textId="4009EA98" w:rsidR="00AA32D2" w:rsidRPr="000D4257" w:rsidRDefault="000D4257"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i/>
          <w:iCs/>
          <w:color w:val="000000"/>
          <w:sz w:val="24"/>
          <w:szCs w:val="24"/>
        </w:rPr>
        <w:t xml:space="preserve">Figure </w:t>
      </w:r>
      <w:r w:rsidR="00360AFE" w:rsidRPr="000D4257">
        <w:rPr>
          <w:rFonts w:ascii="Times New Roman" w:eastAsia="Times New Roman" w:hAnsi="Times New Roman" w:cs="Times New Roman"/>
          <w:b/>
          <w:bCs/>
          <w:i/>
          <w:iCs/>
          <w:color w:val="000000"/>
          <w:sz w:val="24"/>
          <w:szCs w:val="24"/>
        </w:rPr>
        <w:t>3.1</w:t>
      </w:r>
      <w:r w:rsidR="00AA32D2" w:rsidRPr="000D4257">
        <w:rPr>
          <w:rFonts w:ascii="Times New Roman" w:eastAsia="Times New Roman" w:hAnsi="Times New Roman" w:cs="Times New Roman"/>
          <w:b/>
          <w:bCs/>
          <w:i/>
          <w:iCs/>
          <w:color w:val="000000"/>
          <w:sz w:val="24"/>
          <w:szCs w:val="24"/>
        </w:rPr>
        <w:t xml:space="preserve"> </w:t>
      </w:r>
      <w:r w:rsidR="00AA32D2" w:rsidRPr="000D4257">
        <w:rPr>
          <w:rFonts w:ascii="Times New Roman" w:eastAsia="Times New Roman" w:hAnsi="Times New Roman" w:cs="Times New Roman"/>
          <w:i/>
          <w:iCs/>
          <w:color w:val="000000"/>
          <w:sz w:val="24"/>
          <w:szCs w:val="24"/>
        </w:rPr>
        <w:t>shows the frequency of different frames used by the sample newspape</w:t>
      </w:r>
      <w:r w:rsidRPr="000D4257">
        <w:rPr>
          <w:rFonts w:ascii="Times New Roman" w:eastAsia="Times New Roman" w:hAnsi="Times New Roman" w:cs="Times New Roman"/>
          <w:i/>
          <w:iCs/>
          <w:color w:val="000000"/>
          <w:sz w:val="24"/>
          <w:szCs w:val="24"/>
        </w:rPr>
        <w:t xml:space="preserve">rs </w:t>
      </w:r>
    </w:p>
    <w:p w14:paraId="152F4844" w14:textId="77777777" w:rsidR="00AA32D2"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hAnsi="Times New Roman" w:cs="Times New Roman"/>
          <w:noProof/>
          <w:sz w:val="24"/>
          <w:szCs w:val="24"/>
        </w:rPr>
        <w:drawing>
          <wp:inline distT="0" distB="0" distL="0" distR="0" wp14:anchorId="71EDC78B" wp14:editId="4A0D0852">
            <wp:extent cx="6413500" cy="2743200"/>
            <wp:effectExtent l="0" t="0" r="6350" b="0"/>
            <wp:docPr id="7" name="Chart 7">
              <a:extLst xmlns:a="http://schemas.openxmlformats.org/drawingml/2006/main">
                <a:ext uri="{FF2B5EF4-FFF2-40B4-BE49-F238E27FC236}">
                  <a16:creationId xmlns:a16="http://schemas.microsoft.com/office/drawing/2014/main" id="{3BB9B7D4-64A8-4B0C-98F3-274FDC602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A358BB" w14:textId="77777777" w:rsidR="00795368" w:rsidRPr="000D4257" w:rsidRDefault="00795368" w:rsidP="00AA32D2">
      <w:pPr>
        <w:spacing w:line="360" w:lineRule="auto"/>
        <w:rPr>
          <w:rFonts w:ascii="Times New Roman" w:eastAsia="Times New Roman" w:hAnsi="Times New Roman" w:cs="Times New Roman"/>
          <w:b/>
          <w:color w:val="000000"/>
          <w:sz w:val="24"/>
          <w:szCs w:val="24"/>
        </w:rPr>
      </w:pPr>
    </w:p>
    <w:p w14:paraId="1CA10348" w14:textId="3D45D57B"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The difference in framing </w:t>
      </w:r>
      <w:ins w:id="323" w:author="Ekatha Ann J" w:date="2020-08-17T13:54:00Z">
        <w:r w:rsidR="00F37E98">
          <w:rPr>
            <w:rFonts w:ascii="Times New Roman" w:eastAsia="Times New Roman" w:hAnsi="Times New Roman" w:cs="Times New Roman"/>
            <w:color w:val="000000"/>
            <w:sz w:val="24"/>
            <w:szCs w:val="24"/>
          </w:rPr>
          <w:t xml:space="preserve">is </w:t>
        </w:r>
      </w:ins>
      <w:del w:id="324" w:author="Ekatha Ann J" w:date="2020-08-17T13:54:00Z">
        <w:r w:rsidRPr="000D4257" w:rsidDel="00F37E98">
          <w:rPr>
            <w:rFonts w:ascii="Times New Roman" w:eastAsia="Times New Roman" w:hAnsi="Times New Roman" w:cs="Times New Roman"/>
            <w:color w:val="000000"/>
            <w:sz w:val="24"/>
            <w:szCs w:val="24"/>
          </w:rPr>
          <w:delText xml:space="preserve">is </w:delText>
        </w:r>
      </w:del>
      <w:r w:rsidRPr="000D4257">
        <w:rPr>
          <w:rFonts w:ascii="Times New Roman" w:eastAsia="Times New Roman" w:hAnsi="Times New Roman" w:cs="Times New Roman"/>
          <w:color w:val="000000"/>
          <w:sz w:val="24"/>
          <w:szCs w:val="24"/>
        </w:rPr>
        <w:t>distinct between the sample newspapers</w:t>
      </w:r>
      <w:del w:id="325" w:author="Ekatha Ann J" w:date="2020-08-18T11:58:00Z">
        <w:r w:rsidRPr="000D4257" w:rsidDel="005F6A54">
          <w:rPr>
            <w:rFonts w:ascii="Times New Roman" w:eastAsia="Times New Roman" w:hAnsi="Times New Roman" w:cs="Times New Roman"/>
            <w:color w:val="000000"/>
            <w:sz w:val="24"/>
            <w:szCs w:val="24"/>
          </w:rPr>
          <w:delText xml:space="preserve"> and is indicative of their political leaning</w:delText>
        </w:r>
      </w:del>
      <w:r w:rsidRPr="000D4257">
        <w:rPr>
          <w:rFonts w:ascii="Times New Roman" w:eastAsia="Times New Roman" w:hAnsi="Times New Roman" w:cs="Times New Roman"/>
          <w:color w:val="000000"/>
          <w:sz w:val="24"/>
          <w:szCs w:val="24"/>
        </w:rPr>
        <w:t>.</w:t>
      </w:r>
      <w:r w:rsidR="00360AFE" w:rsidRPr="000D4257">
        <w:rPr>
          <w:rFonts w:ascii="Times New Roman" w:eastAsia="Times New Roman" w:hAnsi="Times New Roman" w:cs="Times New Roman"/>
          <w:color w:val="000000"/>
          <w:sz w:val="24"/>
          <w:szCs w:val="24"/>
        </w:rPr>
        <w:t xml:space="preserve"> For example, when a legislator called for Rohingya refugees to be shot at and “eliminated” if they didn’t leave India, </w:t>
      </w:r>
      <w:r w:rsidR="002A0B8F">
        <w:rPr>
          <w:rFonts w:ascii="Times New Roman" w:eastAsia="Times New Roman" w:hAnsi="Times New Roman" w:cs="Times New Roman"/>
          <w:color w:val="000000"/>
          <w:sz w:val="24"/>
          <w:szCs w:val="24"/>
        </w:rPr>
        <w:lastRenderedPageBreak/>
        <w:t xml:space="preserve">the differences in coverage by </w:t>
      </w:r>
      <w:r w:rsidR="00360AFE" w:rsidRPr="000D4257">
        <w:rPr>
          <w:rFonts w:ascii="Times New Roman" w:eastAsia="Times New Roman" w:hAnsi="Times New Roman" w:cs="Times New Roman"/>
          <w:color w:val="000000"/>
          <w:sz w:val="24"/>
          <w:szCs w:val="24"/>
        </w:rPr>
        <w:t xml:space="preserve">The Pioneer and The Times of India </w:t>
      </w:r>
      <w:r w:rsidR="002A0B8F">
        <w:rPr>
          <w:rFonts w:ascii="Times New Roman" w:eastAsia="Times New Roman" w:hAnsi="Times New Roman" w:cs="Times New Roman"/>
          <w:color w:val="000000"/>
          <w:sz w:val="24"/>
          <w:szCs w:val="24"/>
        </w:rPr>
        <w:t>were apparent</w:t>
      </w:r>
      <w:ins w:id="326" w:author="Ekatha Ann J" w:date="2020-08-17T13:55:00Z">
        <w:r w:rsidR="00F37E98">
          <w:rPr>
            <w:rFonts w:ascii="Times New Roman" w:eastAsia="Times New Roman" w:hAnsi="Times New Roman" w:cs="Times New Roman"/>
            <w:color w:val="000000"/>
            <w:sz w:val="24"/>
            <w:szCs w:val="24"/>
          </w:rPr>
          <w:t>, as eviden</w:t>
        </w:r>
      </w:ins>
      <w:ins w:id="327" w:author="Ekatha Ann J" w:date="2020-08-17T14:06:00Z">
        <w:r w:rsidR="00516C9B">
          <w:rPr>
            <w:rFonts w:ascii="Times New Roman" w:eastAsia="Times New Roman" w:hAnsi="Times New Roman" w:cs="Times New Roman"/>
            <w:color w:val="000000"/>
            <w:sz w:val="24"/>
            <w:szCs w:val="24"/>
          </w:rPr>
          <w:t>t</w:t>
        </w:r>
      </w:ins>
      <w:ins w:id="328" w:author="Ekatha Ann J" w:date="2020-08-17T13:55:00Z">
        <w:r w:rsidR="00F37E98">
          <w:rPr>
            <w:rFonts w:ascii="Times New Roman" w:eastAsia="Times New Roman" w:hAnsi="Times New Roman" w:cs="Times New Roman"/>
            <w:color w:val="000000"/>
            <w:sz w:val="24"/>
            <w:szCs w:val="24"/>
          </w:rPr>
          <w:t xml:space="preserve"> in </w:t>
        </w:r>
      </w:ins>
      <w:del w:id="329" w:author="Ekatha Ann J" w:date="2020-08-17T13:55:00Z">
        <w:r w:rsidR="00360AFE" w:rsidRPr="000D4257" w:rsidDel="00F37E98">
          <w:rPr>
            <w:rFonts w:ascii="Times New Roman" w:eastAsia="Times New Roman" w:hAnsi="Times New Roman" w:cs="Times New Roman"/>
            <w:color w:val="000000"/>
            <w:sz w:val="24"/>
            <w:szCs w:val="24"/>
          </w:rPr>
          <w:delText>.</w:delText>
        </w:r>
      </w:del>
      <w:r w:rsidR="00360AFE" w:rsidRPr="000D4257">
        <w:rPr>
          <w:rFonts w:ascii="Times New Roman" w:eastAsia="Times New Roman" w:hAnsi="Times New Roman" w:cs="Times New Roman"/>
          <w:color w:val="000000"/>
          <w:sz w:val="24"/>
          <w:szCs w:val="24"/>
        </w:rPr>
        <w:t xml:space="preserve"> </w:t>
      </w:r>
      <w:ins w:id="330" w:author="Ekatha Ann J" w:date="2020-08-17T13:55:00Z">
        <w:r w:rsidR="00F37E98">
          <w:rPr>
            <w:rFonts w:ascii="Times New Roman" w:eastAsia="Times New Roman" w:hAnsi="Times New Roman" w:cs="Times New Roman"/>
            <w:color w:val="000000"/>
            <w:sz w:val="24"/>
            <w:szCs w:val="24"/>
          </w:rPr>
          <w:t>t</w:t>
        </w:r>
      </w:ins>
      <w:del w:id="331" w:author="Ekatha Ann J" w:date="2020-08-17T13:55:00Z">
        <w:r w:rsidR="002A0B8F" w:rsidDel="00F37E98">
          <w:rPr>
            <w:rFonts w:ascii="Times New Roman" w:eastAsia="Times New Roman" w:hAnsi="Times New Roman" w:cs="Times New Roman"/>
            <w:color w:val="000000"/>
            <w:sz w:val="24"/>
            <w:szCs w:val="24"/>
          </w:rPr>
          <w:delText>T</w:delText>
        </w:r>
      </w:del>
      <w:r w:rsidR="002A0B8F">
        <w:rPr>
          <w:rFonts w:ascii="Times New Roman" w:eastAsia="Times New Roman" w:hAnsi="Times New Roman" w:cs="Times New Roman"/>
          <w:color w:val="000000"/>
          <w:sz w:val="24"/>
          <w:szCs w:val="24"/>
        </w:rPr>
        <w:t>he opening</w:t>
      </w:r>
      <w:r w:rsidRPr="000D4257">
        <w:rPr>
          <w:rFonts w:ascii="Times New Roman" w:eastAsia="Times New Roman" w:hAnsi="Times New Roman" w:cs="Times New Roman"/>
          <w:color w:val="000000"/>
          <w:sz w:val="24"/>
          <w:szCs w:val="24"/>
        </w:rPr>
        <w:t xml:space="preserve"> paragraph of the stories</w:t>
      </w:r>
      <w:del w:id="332" w:author="Ekatha Ann J" w:date="2020-08-17T13:55:00Z">
        <w:r w:rsidR="002A0B8F" w:rsidDel="00F37E98">
          <w:rPr>
            <w:rFonts w:ascii="Times New Roman" w:eastAsia="Times New Roman" w:hAnsi="Times New Roman" w:cs="Times New Roman"/>
            <w:color w:val="000000"/>
            <w:sz w:val="24"/>
            <w:szCs w:val="24"/>
          </w:rPr>
          <w:delText xml:space="preserve"> was presented as</w:delText>
        </w:r>
      </w:del>
      <w:r w:rsidRPr="000D4257">
        <w:rPr>
          <w:rFonts w:ascii="Times New Roman" w:eastAsia="Times New Roman" w:hAnsi="Times New Roman" w:cs="Times New Roman"/>
          <w:color w:val="000000"/>
          <w:sz w:val="24"/>
          <w:szCs w:val="24"/>
        </w:rPr>
        <w:t xml:space="preserve">:   </w:t>
      </w:r>
    </w:p>
    <w:p w14:paraId="1B507B72" w14:textId="77777777" w:rsidR="00C6698C" w:rsidRPr="000D4257" w:rsidRDefault="00C6698C" w:rsidP="00AA32D2">
      <w:pPr>
        <w:spacing w:line="360" w:lineRule="auto"/>
        <w:rPr>
          <w:rFonts w:ascii="Times New Roman" w:eastAsia="Times New Roman" w:hAnsi="Times New Roman" w:cs="Times New Roman"/>
          <w:iCs/>
          <w:color w:val="000000"/>
          <w:sz w:val="24"/>
          <w:szCs w:val="24"/>
        </w:rPr>
      </w:pPr>
    </w:p>
    <w:p w14:paraId="0FD68C30" w14:textId="0BF385B9" w:rsidR="00AA32D2" w:rsidRPr="000D4257" w:rsidRDefault="00846E7E"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“Bangladeshi infiltrators and Rohingya refugees should be shot dead if they refuse to leave the country honourably,” said a BJP MLA here</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iCs/>
          <w:color w:val="000000"/>
          <w:sz w:val="24"/>
          <w:szCs w:val="24"/>
        </w:rPr>
        <w:t>(</w:t>
      </w:r>
      <w:ins w:id="333" w:author="Ekatha Ann J" w:date="2020-08-18T13:24:00Z">
        <w:r w:rsidR="00DB6856">
          <w:rPr>
            <w:rFonts w:ascii="Times New Roman" w:eastAsia="Times New Roman" w:hAnsi="Times New Roman" w:cs="Times New Roman"/>
            <w:iCs/>
            <w:color w:val="000000"/>
            <w:sz w:val="24"/>
            <w:szCs w:val="24"/>
          </w:rPr>
          <w:t xml:space="preserve"> </w:t>
        </w:r>
      </w:ins>
      <w:r w:rsidR="00DB6856" w:rsidRPr="00DB6856">
        <w:rPr>
          <w:rFonts w:ascii="Times New Roman" w:eastAsia="Times New Roman" w:hAnsi="Times New Roman" w:cs="Times New Roman"/>
          <w:iCs/>
          <w:color w:val="2F5496" w:themeColor="accent1" w:themeShade="BF"/>
          <w:sz w:val="24"/>
          <w:szCs w:val="24"/>
          <w:rPrChange w:id="334" w:author="Ekatha Ann J" w:date="2020-08-18T13:25:00Z">
            <w:rPr>
              <w:rFonts w:ascii="Times New Roman" w:eastAsia="Times New Roman" w:hAnsi="Times New Roman" w:cs="Times New Roman"/>
              <w:iCs/>
              <w:color w:val="000000"/>
              <w:sz w:val="24"/>
              <w:szCs w:val="24"/>
            </w:rPr>
          </w:rPrChange>
        </w:rPr>
        <w:fldChar w:fldCharType="begin"/>
      </w:r>
      <w:r w:rsidR="00DB6856" w:rsidRPr="00DB6856">
        <w:rPr>
          <w:rFonts w:ascii="Times New Roman" w:eastAsia="Times New Roman" w:hAnsi="Times New Roman" w:cs="Times New Roman"/>
          <w:iCs/>
          <w:color w:val="2F5496" w:themeColor="accent1" w:themeShade="BF"/>
          <w:sz w:val="24"/>
          <w:szCs w:val="24"/>
          <w:rPrChange w:id="335" w:author="Ekatha Ann J" w:date="2020-08-18T13:25:00Z">
            <w:rPr>
              <w:rFonts w:ascii="Times New Roman" w:eastAsia="Times New Roman" w:hAnsi="Times New Roman" w:cs="Times New Roman"/>
              <w:iCs/>
              <w:color w:val="000000"/>
              <w:sz w:val="24"/>
              <w:szCs w:val="24"/>
            </w:rPr>
          </w:rPrChange>
        </w:rPr>
        <w:instrText xml:space="preserve"> ADDIN ZOTERO_ITEM CSL_CITATION {"citationID":"COFs3075","properties":{"formattedCitation":"(36)","plainCitation":"(36)","noteIndex":0},"citationItems":[{"id":129,"uris":["http://zotero.org/users/local/IBKgUHwf/items/2LLVV7XC"],"uri":["http://zotero.org/users/local/IBKgUHwf/items/2LLVV7XC"],"itemData":{"id":129,"type":"article-newspaper","container-title":"The Pioneer","language":"English","title":"Shoot Bangladeshi, Rohingya If They Don't Leave: BJP MLA","issued":{"date-parts":[["2018",7,31]]}}}],"schema":"https://github.com/citation-style-language/schema/raw/master/csl-citation.json"} </w:instrText>
      </w:r>
      <w:r w:rsidR="00DB6856" w:rsidRPr="00DB6856">
        <w:rPr>
          <w:rFonts w:ascii="Times New Roman" w:eastAsia="Times New Roman" w:hAnsi="Times New Roman" w:cs="Times New Roman"/>
          <w:iCs/>
          <w:color w:val="2F5496" w:themeColor="accent1" w:themeShade="BF"/>
          <w:sz w:val="24"/>
          <w:szCs w:val="24"/>
          <w:rPrChange w:id="336" w:author="Ekatha Ann J" w:date="2020-08-18T13:25:00Z">
            <w:rPr>
              <w:rFonts w:ascii="Times New Roman" w:eastAsia="Times New Roman" w:hAnsi="Times New Roman" w:cs="Times New Roman"/>
              <w:iCs/>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337" w:author="Ekatha Ann J" w:date="2020-08-18T13:25:00Z">
            <w:rPr>
              <w:rFonts w:ascii="Times New Roman" w:hAnsi="Times New Roman" w:cs="Times New Roman"/>
              <w:sz w:val="24"/>
            </w:rPr>
          </w:rPrChange>
        </w:rPr>
        <w:t>(36)</w:t>
      </w:r>
      <w:r w:rsidR="00DB6856" w:rsidRPr="00DB6856">
        <w:rPr>
          <w:rFonts w:ascii="Times New Roman" w:eastAsia="Times New Roman" w:hAnsi="Times New Roman" w:cs="Times New Roman"/>
          <w:iCs/>
          <w:color w:val="2F5496" w:themeColor="accent1" w:themeShade="BF"/>
          <w:sz w:val="24"/>
          <w:szCs w:val="24"/>
          <w:rPrChange w:id="338" w:author="Ekatha Ann J" w:date="2020-08-18T13:25:00Z">
            <w:rPr>
              <w:rFonts w:ascii="Times New Roman" w:eastAsia="Times New Roman" w:hAnsi="Times New Roman" w:cs="Times New Roman"/>
              <w:iCs/>
              <w:color w:val="000000"/>
              <w:sz w:val="24"/>
              <w:szCs w:val="24"/>
            </w:rPr>
          </w:rPrChange>
        </w:rPr>
        <w:fldChar w:fldCharType="end"/>
      </w:r>
      <w:ins w:id="339" w:author="Ekatha Ann J" w:date="2020-08-18T13:24:00Z">
        <w:r w:rsidR="00DB6856">
          <w:rPr>
            <w:rFonts w:ascii="Times New Roman" w:eastAsia="Times New Roman" w:hAnsi="Times New Roman" w:cs="Times New Roman"/>
            <w:iCs/>
            <w:color w:val="000000"/>
            <w:sz w:val="24"/>
            <w:szCs w:val="24"/>
          </w:rPr>
          <w:t xml:space="preserve"> </w:t>
        </w:r>
      </w:ins>
      <w:del w:id="340" w:author="Ekatha Ann J" w:date="2020-08-18T13:24:00Z">
        <w:r w:rsidR="00FC5902" w:rsidRPr="001D236F" w:rsidDel="00DB6856">
          <w:rPr>
            <w:rFonts w:ascii="Times New Roman" w:eastAsia="Times New Roman" w:hAnsi="Times New Roman" w:cs="Times New Roman"/>
            <w:iCs/>
            <w:color w:val="2F5496" w:themeColor="accent1" w:themeShade="BF"/>
            <w:sz w:val="24"/>
            <w:szCs w:val="24"/>
          </w:rPr>
          <w:fldChar w:fldCharType="begin"/>
        </w:r>
        <w:r w:rsidR="00492004" w:rsidDel="00DB6856">
          <w:rPr>
            <w:rFonts w:ascii="Times New Roman" w:eastAsia="Times New Roman" w:hAnsi="Times New Roman" w:cs="Times New Roman"/>
            <w:iCs/>
            <w:color w:val="2F5496" w:themeColor="accent1" w:themeShade="BF"/>
            <w:sz w:val="24"/>
            <w:szCs w:val="24"/>
          </w:rPr>
          <w:delInstrText xml:space="preserve"> ADDIN ZOTERO_ITEM CSL_CITATION {"citationID":"KMpy1nsz","properties":{"formattedCitation":"(36)","plainCitation":"(36)","noteIndex":0},"citationItems":[{"id":129,"uris":["http://zotero.org/users/local/IBKgUHwf/items/2LLVV7XC"],"uri":["http://zotero.org/users/local/IBKgUHwf/items/2LLVV7XC"],"itemData":{"id":129,"type":"article-newspaper","container-title":"The Pioneer","language":"English","title":"Shoot Bangladeshi, Rohingya If They Don't Leave: BJP MLA","issued":{"date-parts":[["2018",7,31]]}}}],"schema":"https://github.com/citation-style-language/schema/raw/master/csl-citation.json"} </w:delInstrText>
        </w:r>
        <w:r w:rsidR="00FC5902" w:rsidRPr="001D236F" w:rsidDel="00DB6856">
          <w:rPr>
            <w:rFonts w:ascii="Times New Roman" w:eastAsia="Times New Roman" w:hAnsi="Times New Roman" w:cs="Times New Roman"/>
            <w:iCs/>
            <w:color w:val="2F5496" w:themeColor="accent1" w:themeShade="BF"/>
            <w:sz w:val="24"/>
            <w:szCs w:val="24"/>
          </w:rPr>
          <w:fldChar w:fldCharType="separate"/>
        </w:r>
        <w:r w:rsidR="00492004" w:rsidRPr="00492004" w:rsidDel="00DB6856">
          <w:rPr>
            <w:rFonts w:ascii="Times New Roman" w:hAnsi="Times New Roman" w:cs="Times New Roman"/>
            <w:sz w:val="24"/>
          </w:rPr>
          <w:delText>(36)</w:delText>
        </w:r>
        <w:r w:rsidR="00FC5902" w:rsidRPr="001D236F" w:rsidDel="00DB6856">
          <w:rPr>
            <w:rFonts w:ascii="Times New Roman" w:eastAsia="Times New Roman" w:hAnsi="Times New Roman" w:cs="Times New Roman"/>
            <w:iCs/>
            <w:color w:val="2F5496" w:themeColor="accent1" w:themeShade="BF"/>
            <w:sz w:val="24"/>
            <w:szCs w:val="24"/>
          </w:rPr>
          <w:fldChar w:fldCharType="end"/>
        </w:r>
        <w:r w:rsidR="00FC5902" w:rsidRPr="000D4257" w:rsidDel="00DB6856">
          <w:rPr>
            <w:rFonts w:ascii="Times New Roman" w:eastAsia="Times New Roman" w:hAnsi="Times New Roman" w:cs="Times New Roman"/>
            <w:iCs/>
            <w:color w:val="2F5496" w:themeColor="accent1" w:themeShade="BF"/>
            <w:sz w:val="24"/>
            <w:szCs w:val="24"/>
          </w:rPr>
          <w:delText xml:space="preserve"> </w:delText>
        </w:r>
      </w:del>
      <w:r w:rsidR="00C6698C" w:rsidRPr="000D4257">
        <w:rPr>
          <w:rFonts w:ascii="Times New Roman" w:eastAsia="Times New Roman" w:hAnsi="Times New Roman" w:cs="Times New Roman"/>
          <w:color w:val="000000" w:themeColor="text1"/>
          <w:sz w:val="24"/>
          <w:szCs w:val="24"/>
        </w:rPr>
        <w:t>The Pioneer, July 31, 2018</w:t>
      </w:r>
      <w:r w:rsidRPr="000D4257">
        <w:rPr>
          <w:rFonts w:ascii="Times New Roman" w:eastAsia="Times New Roman" w:hAnsi="Times New Roman" w:cs="Times New Roman"/>
          <w:color w:val="000000" w:themeColor="text1"/>
          <w:sz w:val="24"/>
          <w:szCs w:val="24"/>
        </w:rPr>
        <w:t>)</w:t>
      </w:r>
      <w:r w:rsidR="00AA32D2" w:rsidRPr="000D4257">
        <w:rPr>
          <w:rFonts w:ascii="Times New Roman" w:eastAsia="Times New Roman" w:hAnsi="Times New Roman" w:cs="Times New Roman"/>
          <w:color w:val="000000"/>
          <w:sz w:val="24"/>
          <w:szCs w:val="24"/>
        </w:rPr>
        <w:t xml:space="preserve">. The story had no quote countering him.  </w:t>
      </w:r>
    </w:p>
    <w:p w14:paraId="34CCD332" w14:textId="77777777" w:rsidR="00AA32D2" w:rsidRPr="000D4257" w:rsidRDefault="00AA32D2" w:rsidP="00AA32D2">
      <w:pPr>
        <w:spacing w:line="360" w:lineRule="auto"/>
        <w:rPr>
          <w:rFonts w:ascii="Times New Roman" w:eastAsia="Times New Roman" w:hAnsi="Times New Roman" w:cs="Times New Roman"/>
          <w:iCs/>
          <w:color w:val="000000"/>
          <w:sz w:val="24"/>
          <w:szCs w:val="24"/>
        </w:rPr>
      </w:pPr>
    </w:p>
    <w:p w14:paraId="16258256" w14:textId="4803C535" w:rsidR="00EA244E"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‘Known for his hardcore Hindutva remarks, BJP MLA from </w:t>
      </w:r>
      <w:proofErr w:type="spellStart"/>
      <w:r w:rsidRPr="000D4257">
        <w:rPr>
          <w:rFonts w:ascii="Times New Roman" w:eastAsia="Times New Roman" w:hAnsi="Times New Roman" w:cs="Times New Roman"/>
          <w:i/>
          <w:color w:val="000000"/>
          <w:sz w:val="24"/>
          <w:szCs w:val="24"/>
        </w:rPr>
        <w:t>Goshamahal</w:t>
      </w:r>
      <w:proofErr w:type="spellEnd"/>
      <w:r w:rsidRPr="000D4257">
        <w:rPr>
          <w:rFonts w:ascii="Times New Roman" w:eastAsia="Times New Roman" w:hAnsi="Times New Roman" w:cs="Times New Roman"/>
          <w:i/>
          <w:color w:val="000000"/>
          <w:sz w:val="24"/>
          <w:szCs w:val="24"/>
        </w:rPr>
        <w:t xml:space="preserve"> Assembly constituency Raja Singh has sparked outrage by stating that Rohingya Muslims and Bangladeshis living illegally in India should be dead if they don’t leave the country</w:t>
      </w:r>
      <w:r w:rsidR="00C6698C"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i/>
          <w:color w:val="000000"/>
          <w:sz w:val="24"/>
          <w:szCs w:val="24"/>
        </w:rPr>
        <w:t>’</w:t>
      </w:r>
      <w:r w:rsidR="00846E7E" w:rsidRPr="000D4257">
        <w:rPr>
          <w:rFonts w:ascii="Times New Roman" w:eastAsia="Times New Roman" w:hAnsi="Times New Roman" w:cs="Times New Roman"/>
          <w:i/>
          <w:color w:val="000000"/>
          <w:sz w:val="24"/>
          <w:szCs w:val="24"/>
        </w:rPr>
        <w:t xml:space="preserve"> </w:t>
      </w:r>
      <w:r w:rsidR="00FC5902" w:rsidRPr="000D4257">
        <w:rPr>
          <w:rFonts w:ascii="Times New Roman" w:eastAsia="Times New Roman" w:hAnsi="Times New Roman" w:cs="Times New Roman"/>
          <w:iCs/>
          <w:color w:val="000000"/>
          <w:sz w:val="24"/>
          <w:szCs w:val="24"/>
        </w:rPr>
        <w:t>(</w:t>
      </w:r>
      <w:ins w:id="341" w:author="Ekatha Ann J" w:date="2020-08-18T13:25:00Z">
        <w:r w:rsidR="00DB6856">
          <w:rPr>
            <w:rFonts w:ascii="Times New Roman" w:eastAsia="Times New Roman" w:hAnsi="Times New Roman" w:cs="Times New Roman"/>
            <w:iCs/>
            <w:color w:val="000000"/>
            <w:sz w:val="24"/>
            <w:szCs w:val="24"/>
          </w:rPr>
          <w:t xml:space="preserve"> </w:t>
        </w:r>
      </w:ins>
      <w:r w:rsidR="00DB6856" w:rsidRPr="00DB6856">
        <w:rPr>
          <w:rFonts w:ascii="Times New Roman" w:eastAsia="Times New Roman" w:hAnsi="Times New Roman" w:cs="Times New Roman"/>
          <w:iCs/>
          <w:color w:val="2F5496" w:themeColor="accent1" w:themeShade="BF"/>
          <w:sz w:val="24"/>
          <w:szCs w:val="24"/>
          <w:rPrChange w:id="342" w:author="Ekatha Ann J" w:date="2020-08-18T13:25:00Z">
            <w:rPr>
              <w:rFonts w:ascii="Times New Roman" w:eastAsia="Times New Roman" w:hAnsi="Times New Roman" w:cs="Times New Roman"/>
              <w:iCs/>
              <w:color w:val="000000"/>
              <w:sz w:val="24"/>
              <w:szCs w:val="24"/>
            </w:rPr>
          </w:rPrChange>
        </w:rPr>
        <w:fldChar w:fldCharType="begin"/>
      </w:r>
      <w:r w:rsidR="00DB6856" w:rsidRPr="00DB6856">
        <w:rPr>
          <w:rFonts w:ascii="Times New Roman" w:eastAsia="Times New Roman" w:hAnsi="Times New Roman" w:cs="Times New Roman"/>
          <w:iCs/>
          <w:color w:val="2F5496" w:themeColor="accent1" w:themeShade="BF"/>
          <w:sz w:val="24"/>
          <w:szCs w:val="24"/>
          <w:rPrChange w:id="343" w:author="Ekatha Ann J" w:date="2020-08-18T13:25:00Z">
            <w:rPr>
              <w:rFonts w:ascii="Times New Roman" w:eastAsia="Times New Roman" w:hAnsi="Times New Roman" w:cs="Times New Roman"/>
              <w:iCs/>
              <w:color w:val="000000"/>
              <w:sz w:val="24"/>
              <w:szCs w:val="24"/>
            </w:rPr>
          </w:rPrChange>
        </w:rPr>
        <w:instrText xml:space="preserve"> ADDIN ZOTERO_ITEM CSL_CITATION {"citationID":"5i1HQ9qN","properties":{"formattedCitation":"(37)","plainCitation":"(37)","noteIndex":0},"citationItems":[{"id":130,"uris":["http://zotero.org/users/local/IBKgUHwf/items/S64R5YNX"],"uri":["http://zotero.org/users/local/IBKgUHwf/items/S64R5YNX"],"itemData":{"id":130,"type":"webpage","abstract":"Rohingya Muslims and Bangladeshis living illegally in India should be shot dead if they do not leave the country, said BJP MLA from Goshamahal Assembl","container-title":"The Times of India","language":"en","note":"source: timesofindia.indiatimes.com","title":"Raja Singh: Rohingyas staying illegally should be shot dead: BJP MLA | Hyderabad News - Times of India","title-short":"Raja Singh","URL":"https://timesofindia.indiatimes.com/city/hyderabad/rohingyas-staying-illegally-should-be-shot-dead-bjp-mla/articleshow/65222099.cms","author":[{"family":"Mahesh","given":"Koride"}],"accessed":{"date-parts":[["2020",6,5]]},"issued":{"date-parts":[["2018",8,1]]}}}],"schema":"https://github.com/citation-style-language/schema/raw/master/csl-citation.json"} </w:instrText>
      </w:r>
      <w:r w:rsidR="00DB6856" w:rsidRPr="00DB6856">
        <w:rPr>
          <w:rFonts w:ascii="Times New Roman" w:eastAsia="Times New Roman" w:hAnsi="Times New Roman" w:cs="Times New Roman"/>
          <w:iCs/>
          <w:color w:val="2F5496" w:themeColor="accent1" w:themeShade="BF"/>
          <w:sz w:val="24"/>
          <w:szCs w:val="24"/>
          <w:rPrChange w:id="344" w:author="Ekatha Ann J" w:date="2020-08-18T13:25:00Z">
            <w:rPr>
              <w:rFonts w:ascii="Times New Roman" w:eastAsia="Times New Roman" w:hAnsi="Times New Roman" w:cs="Times New Roman"/>
              <w:iCs/>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345" w:author="Ekatha Ann J" w:date="2020-08-18T13:25:00Z">
            <w:rPr>
              <w:rFonts w:ascii="Times New Roman" w:hAnsi="Times New Roman" w:cs="Times New Roman"/>
              <w:sz w:val="24"/>
            </w:rPr>
          </w:rPrChange>
        </w:rPr>
        <w:t>(37)</w:t>
      </w:r>
      <w:r w:rsidR="00DB6856" w:rsidRPr="00DB6856">
        <w:rPr>
          <w:rFonts w:ascii="Times New Roman" w:eastAsia="Times New Roman" w:hAnsi="Times New Roman" w:cs="Times New Roman"/>
          <w:iCs/>
          <w:color w:val="2F5496" w:themeColor="accent1" w:themeShade="BF"/>
          <w:sz w:val="24"/>
          <w:szCs w:val="24"/>
          <w:rPrChange w:id="346" w:author="Ekatha Ann J" w:date="2020-08-18T13:25:00Z">
            <w:rPr>
              <w:rFonts w:ascii="Times New Roman" w:eastAsia="Times New Roman" w:hAnsi="Times New Roman" w:cs="Times New Roman"/>
              <w:iCs/>
              <w:color w:val="000000"/>
              <w:sz w:val="24"/>
              <w:szCs w:val="24"/>
            </w:rPr>
          </w:rPrChange>
        </w:rPr>
        <w:fldChar w:fldCharType="end"/>
      </w:r>
      <w:ins w:id="347" w:author="Ekatha Ann J" w:date="2020-08-18T13:25:00Z">
        <w:r w:rsidR="00DB6856">
          <w:rPr>
            <w:rFonts w:ascii="Times New Roman" w:eastAsia="Times New Roman" w:hAnsi="Times New Roman" w:cs="Times New Roman"/>
            <w:iCs/>
            <w:color w:val="2F5496" w:themeColor="accent1" w:themeShade="BF"/>
            <w:sz w:val="24"/>
            <w:szCs w:val="24"/>
          </w:rPr>
          <w:t xml:space="preserve"> </w:t>
        </w:r>
      </w:ins>
      <w:del w:id="348" w:author="Ekatha Ann J" w:date="2020-08-18T13:25:00Z">
        <w:r w:rsidR="00FC5902" w:rsidRPr="001D236F" w:rsidDel="00DB6856">
          <w:rPr>
            <w:rFonts w:ascii="Times New Roman" w:eastAsia="Times New Roman" w:hAnsi="Times New Roman" w:cs="Times New Roman"/>
            <w:iCs/>
            <w:color w:val="2F5496" w:themeColor="accent1" w:themeShade="BF"/>
            <w:sz w:val="24"/>
            <w:szCs w:val="24"/>
          </w:rPr>
          <w:fldChar w:fldCharType="begin"/>
        </w:r>
        <w:r w:rsidR="00492004" w:rsidDel="00DB6856">
          <w:rPr>
            <w:rFonts w:ascii="Times New Roman" w:eastAsia="Times New Roman" w:hAnsi="Times New Roman" w:cs="Times New Roman"/>
            <w:iCs/>
            <w:color w:val="2F5496" w:themeColor="accent1" w:themeShade="BF"/>
            <w:sz w:val="24"/>
            <w:szCs w:val="24"/>
          </w:rPr>
          <w:delInstrText xml:space="preserve"> ADDIN ZOTERO_ITEM CSL_CITATION {"citationID":"QzasAHhN","properties":{"formattedCitation":"(37)","plainCitation":"(37)","noteIndex":0},"citationItems":[{"id":130,"uris":["http://zotero.org/users/local/IBKgUHwf/items/S64R5YNX"],"uri":["http://zotero.org/users/local/IBKgUHwf/items/S64R5YNX"],"itemData":{"id":130,"type":"webpage","abstract":"Rohingya Muslims and Bangladeshis living illegally in India should be shot dead if they do not leave the country, said BJP MLA from Goshamahal Assembl","container-title":"The Times of India","language":"en","note":"source: timesofindia.indiatimes.com","title":"Raja Singh: Rohingyas staying illegally should be shot dead: BJP MLA | Hyderabad News - Times of India","title-short":"Raja Singh","URL":"https://timesofindia.indiatimes.com/city/hyderabad/rohingyas-staying-illegally-should-be-shot-dead-bjp-mla/articleshow/65222099.cms","author":[{"family":"Mahesh","given":"Koride"}],"accessed":{"date-parts":[["2020",6,5]]},"issued":{"date-parts":[["2018",8,1]]}}}],"schema":"https://github.com/citation-style-language/schema/raw/master/csl-citation.json"} </w:delInstrText>
        </w:r>
        <w:r w:rsidR="00FC5902" w:rsidRPr="001D236F" w:rsidDel="00DB6856">
          <w:rPr>
            <w:rFonts w:ascii="Times New Roman" w:eastAsia="Times New Roman" w:hAnsi="Times New Roman" w:cs="Times New Roman"/>
            <w:iCs/>
            <w:color w:val="2F5496" w:themeColor="accent1" w:themeShade="BF"/>
            <w:sz w:val="24"/>
            <w:szCs w:val="24"/>
          </w:rPr>
          <w:fldChar w:fldCharType="separate"/>
        </w:r>
        <w:r w:rsidR="00492004" w:rsidRPr="00492004" w:rsidDel="00DB6856">
          <w:rPr>
            <w:rFonts w:ascii="Times New Roman" w:hAnsi="Times New Roman" w:cs="Times New Roman"/>
            <w:sz w:val="24"/>
          </w:rPr>
          <w:delText>(37)</w:delText>
        </w:r>
        <w:r w:rsidR="00FC5902" w:rsidRPr="001D236F" w:rsidDel="00DB6856">
          <w:rPr>
            <w:rFonts w:ascii="Times New Roman" w:eastAsia="Times New Roman" w:hAnsi="Times New Roman" w:cs="Times New Roman"/>
            <w:iCs/>
            <w:color w:val="2F5496" w:themeColor="accent1" w:themeShade="BF"/>
            <w:sz w:val="24"/>
            <w:szCs w:val="24"/>
          </w:rPr>
          <w:fldChar w:fldCharType="end"/>
        </w:r>
        <w:r w:rsidR="00FC5902" w:rsidRPr="000D4257" w:rsidDel="00DB6856">
          <w:rPr>
            <w:rFonts w:ascii="Times New Roman" w:eastAsia="Times New Roman" w:hAnsi="Times New Roman" w:cs="Times New Roman"/>
            <w:iCs/>
            <w:color w:val="000000"/>
            <w:sz w:val="24"/>
            <w:szCs w:val="24"/>
          </w:rPr>
          <w:delText xml:space="preserve"> </w:delText>
        </w:r>
      </w:del>
      <w:r w:rsidR="00C6698C" w:rsidRPr="000D4257">
        <w:rPr>
          <w:rFonts w:ascii="Times New Roman" w:eastAsia="Times New Roman" w:hAnsi="Times New Roman" w:cs="Times New Roman"/>
          <w:color w:val="000000" w:themeColor="text1"/>
          <w:sz w:val="24"/>
          <w:szCs w:val="24"/>
        </w:rPr>
        <w:t>The Times of India, July 31, 2018</w:t>
      </w:r>
      <w:r w:rsidR="00846E7E" w:rsidRPr="000D4257">
        <w:rPr>
          <w:rFonts w:ascii="Times New Roman" w:eastAsia="Times New Roman" w:hAnsi="Times New Roman" w:cs="Times New Roman"/>
          <w:color w:val="000000" w:themeColor="text1"/>
          <w:sz w:val="24"/>
          <w:szCs w:val="24"/>
        </w:rPr>
        <w:t>)</w:t>
      </w:r>
      <w:r w:rsidRPr="000D4257">
        <w:rPr>
          <w:rFonts w:ascii="Times New Roman" w:eastAsia="Times New Roman" w:hAnsi="Times New Roman" w:cs="Times New Roman"/>
          <w:color w:val="000000"/>
          <w:sz w:val="24"/>
          <w:szCs w:val="24"/>
        </w:rPr>
        <w:t xml:space="preserve">. </w:t>
      </w:r>
      <w:r w:rsidR="00204ECA">
        <w:rPr>
          <w:rFonts w:ascii="Times New Roman" w:eastAsia="Times New Roman" w:hAnsi="Times New Roman" w:cs="Times New Roman"/>
          <w:color w:val="000000"/>
          <w:sz w:val="24"/>
          <w:szCs w:val="24"/>
        </w:rPr>
        <w:t xml:space="preserve">The article went on to present voices </w:t>
      </w:r>
      <w:r w:rsidR="00204ECA" w:rsidRPr="000D4257">
        <w:rPr>
          <w:rFonts w:ascii="Times New Roman" w:eastAsia="Times New Roman" w:hAnsi="Times New Roman" w:cs="Times New Roman"/>
          <w:color w:val="000000"/>
          <w:sz w:val="24"/>
          <w:szCs w:val="24"/>
        </w:rPr>
        <w:t>from human rights organizations and other political outfits criticizing the leader for his inflammatory remarks.</w:t>
      </w:r>
      <w:r w:rsidR="00204ECA">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While the former article framed migrants as a ‘threat’</w:t>
      </w:r>
      <w:r w:rsidR="00204ECA">
        <w:rPr>
          <w:rFonts w:ascii="Times New Roman" w:eastAsia="Times New Roman" w:hAnsi="Times New Roman" w:cs="Times New Roman"/>
          <w:color w:val="000000"/>
          <w:sz w:val="24"/>
          <w:szCs w:val="24"/>
        </w:rPr>
        <w:t xml:space="preserve"> with the legislator being the only source of information</w:t>
      </w:r>
      <w:r w:rsidRPr="000D4257">
        <w:rPr>
          <w:rFonts w:ascii="Times New Roman" w:eastAsia="Times New Roman" w:hAnsi="Times New Roman" w:cs="Times New Roman"/>
          <w:color w:val="000000"/>
          <w:sz w:val="24"/>
          <w:szCs w:val="24"/>
        </w:rPr>
        <w:t>, the latter takes a more humanitarian view of the subject, portraying refugees as victims</w:t>
      </w:r>
      <w:r w:rsidR="00EA244E">
        <w:rPr>
          <w:rFonts w:ascii="Times New Roman" w:eastAsia="Times New Roman" w:hAnsi="Times New Roman" w:cs="Times New Roman"/>
          <w:color w:val="000000"/>
          <w:sz w:val="24"/>
          <w:szCs w:val="24"/>
        </w:rPr>
        <w:t xml:space="preserve"> of a hostile system. </w:t>
      </w:r>
      <w:r w:rsidR="00EA244E" w:rsidRPr="000D4257" w:rsidDel="00EA244E">
        <w:rPr>
          <w:rFonts w:ascii="Times New Roman" w:eastAsia="Times New Roman" w:hAnsi="Times New Roman" w:cs="Times New Roman"/>
          <w:color w:val="000000"/>
          <w:sz w:val="24"/>
          <w:szCs w:val="24"/>
        </w:rPr>
        <w:t xml:space="preserve"> </w:t>
      </w:r>
    </w:p>
    <w:p w14:paraId="10B7B3ED" w14:textId="77777777" w:rsidR="00AA32D2" w:rsidRPr="000D4257" w:rsidRDefault="00AA32D2" w:rsidP="00AA32D2">
      <w:pPr>
        <w:spacing w:line="360" w:lineRule="auto"/>
        <w:rPr>
          <w:rFonts w:ascii="Times New Roman" w:eastAsia="Times New Roman" w:hAnsi="Times New Roman" w:cs="Times New Roman"/>
          <w:i/>
          <w:iCs/>
          <w:color w:val="000000"/>
          <w:sz w:val="24"/>
          <w:szCs w:val="24"/>
        </w:rPr>
      </w:pPr>
    </w:p>
    <w:p w14:paraId="727E41A5" w14:textId="1B06E783" w:rsidR="00AA32D2" w:rsidRPr="00CF019A" w:rsidRDefault="00AA32D2" w:rsidP="00AA32D2">
      <w:pPr>
        <w:pStyle w:val="ListParagraph"/>
        <w:numPr>
          <w:ilvl w:val="0"/>
          <w:numId w:val="2"/>
        </w:numPr>
        <w:spacing w:line="360" w:lineRule="auto"/>
        <w:rPr>
          <w:rFonts w:ascii="Times New Roman" w:eastAsia="Times New Roman" w:hAnsi="Times New Roman"/>
          <w:color w:val="000000"/>
          <w:sz w:val="24"/>
          <w:szCs w:val="24"/>
        </w:rPr>
      </w:pPr>
      <w:r w:rsidRPr="000D4257">
        <w:rPr>
          <w:rFonts w:ascii="Times New Roman" w:eastAsia="Times New Roman" w:hAnsi="Times New Roman"/>
          <w:i/>
          <w:iCs/>
          <w:color w:val="000000"/>
          <w:sz w:val="24"/>
          <w:szCs w:val="24"/>
        </w:rPr>
        <w:t>Representational frames</w:t>
      </w:r>
      <w:r w:rsidR="002A0B8F">
        <w:rPr>
          <w:rFonts w:ascii="Times New Roman" w:eastAsia="Times New Roman" w:hAnsi="Times New Roman"/>
          <w:i/>
          <w:iCs/>
          <w:color w:val="000000"/>
          <w:sz w:val="24"/>
          <w:szCs w:val="24"/>
        </w:rPr>
        <w:t xml:space="preserve"> </w:t>
      </w:r>
      <w:r w:rsidR="002A0B8F" w:rsidRPr="00CF019A">
        <w:rPr>
          <w:rFonts w:ascii="Times New Roman" w:eastAsia="Times New Roman" w:hAnsi="Times New Roman"/>
          <w:color w:val="000000"/>
          <w:sz w:val="24"/>
          <w:szCs w:val="24"/>
        </w:rPr>
        <w:t xml:space="preserve">– this section presents how the three frames were utilized in coverage of migrants. </w:t>
      </w:r>
    </w:p>
    <w:p w14:paraId="0861BF8F" w14:textId="77777777" w:rsidR="00795368" w:rsidRPr="000D4257" w:rsidRDefault="00795368" w:rsidP="00AA32D2">
      <w:pPr>
        <w:spacing w:line="360" w:lineRule="auto"/>
        <w:rPr>
          <w:rFonts w:ascii="Times New Roman" w:eastAsia="Times New Roman" w:hAnsi="Times New Roman" w:cs="Times New Roman"/>
          <w:b/>
          <w:i/>
          <w:color w:val="000000"/>
          <w:sz w:val="24"/>
          <w:szCs w:val="24"/>
        </w:rPr>
      </w:pPr>
    </w:p>
    <w:p w14:paraId="31EC04BB" w14:textId="67D1AB28" w:rsidR="00AA32D2" w:rsidRPr="000D4257" w:rsidRDefault="00AA32D2" w:rsidP="00AA32D2">
      <w:pPr>
        <w:spacing w:line="360" w:lineRule="auto"/>
        <w:rPr>
          <w:rFonts w:ascii="Times New Roman" w:eastAsia="Times New Roman" w:hAnsi="Times New Roman" w:cs="Times New Roman"/>
          <w:sz w:val="24"/>
          <w:szCs w:val="24"/>
          <w:lang w:eastAsia="en-CA"/>
        </w:rPr>
      </w:pPr>
      <w:r w:rsidRPr="000D4257">
        <w:rPr>
          <w:rFonts w:ascii="Times New Roman" w:eastAsia="Times New Roman" w:hAnsi="Times New Roman" w:cs="Times New Roman"/>
          <w:b/>
          <w:i/>
          <w:color w:val="000000"/>
          <w:sz w:val="24"/>
          <w:szCs w:val="24"/>
        </w:rPr>
        <w:t>Migrants as threat:</w:t>
      </w:r>
    </w:p>
    <w:p w14:paraId="46BDE02F" w14:textId="77777777" w:rsidR="00795368" w:rsidRDefault="00795368" w:rsidP="00AA32D2">
      <w:pPr>
        <w:spacing w:line="360" w:lineRule="auto"/>
        <w:rPr>
          <w:rFonts w:ascii="Times New Roman" w:eastAsia="Times New Roman" w:hAnsi="Times New Roman" w:cs="Times New Roman"/>
          <w:sz w:val="24"/>
          <w:szCs w:val="24"/>
          <w:lang w:eastAsia="en-CA"/>
        </w:rPr>
      </w:pPr>
    </w:p>
    <w:p w14:paraId="3F1E1206" w14:textId="580E7B9E"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sz w:val="24"/>
          <w:szCs w:val="24"/>
          <w:lang w:eastAsia="en-CA"/>
        </w:rPr>
        <w:t>Articles that framed migrants as villain</w:t>
      </w:r>
      <w:del w:id="349" w:author="Ekatha Ann J" w:date="2020-08-18T12:07:00Z">
        <w:r w:rsidRPr="000D4257" w:rsidDel="00DA5A6A">
          <w:rPr>
            <w:rFonts w:ascii="Times New Roman" w:eastAsia="Times New Roman" w:hAnsi="Times New Roman" w:cs="Times New Roman"/>
            <w:sz w:val="24"/>
            <w:szCs w:val="24"/>
            <w:lang w:eastAsia="en-CA"/>
          </w:rPr>
          <w:delText>/threat</w:delText>
        </w:r>
      </w:del>
      <w:r w:rsidRPr="000D4257">
        <w:rPr>
          <w:rFonts w:ascii="Times New Roman" w:eastAsia="Times New Roman" w:hAnsi="Times New Roman" w:cs="Times New Roman"/>
          <w:sz w:val="24"/>
          <w:szCs w:val="24"/>
          <w:lang w:eastAsia="en-CA"/>
        </w:rPr>
        <w:t xml:space="preserve"> portrayed them as being d</w:t>
      </w:r>
      <w:r w:rsidRPr="000D4257">
        <w:rPr>
          <w:rFonts w:ascii="Times New Roman" w:eastAsia="Times New Roman" w:hAnsi="Times New Roman" w:cs="Times New Roman"/>
          <w:color w:val="000000"/>
          <w:sz w:val="24"/>
          <w:szCs w:val="24"/>
          <w:lang w:eastAsia="en-CA"/>
        </w:rPr>
        <w:t xml:space="preserve">angerous, violent, criminals, and as a threat to public order and safety of native people. They are also shown as competitors for scarce jobs and state funds, and the reason for increasing unemployment and insecurity in the destination states.  </w:t>
      </w:r>
      <w:r w:rsidRPr="000D4257">
        <w:rPr>
          <w:rFonts w:ascii="Times New Roman" w:eastAsia="Times New Roman" w:hAnsi="Times New Roman" w:cs="Times New Roman"/>
          <w:color w:val="000000"/>
          <w:sz w:val="24"/>
          <w:szCs w:val="24"/>
        </w:rPr>
        <w:t>Within this frame,</w:t>
      </w:r>
      <w:r w:rsidR="00A8272A" w:rsidRPr="000D4257">
        <w:rPr>
          <w:rFonts w:ascii="Times New Roman" w:eastAsia="Times New Roman" w:hAnsi="Times New Roman" w:cs="Times New Roman"/>
          <w:color w:val="000000"/>
          <w:sz w:val="24"/>
          <w:szCs w:val="24"/>
        </w:rPr>
        <w:t xml:space="preserve"> two recurrent narratives were identified: </w:t>
      </w:r>
    </w:p>
    <w:p w14:paraId="539D8281"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5CA47896" w14:textId="78C875C0" w:rsidR="00AA32D2" w:rsidRPr="000D4257" w:rsidRDefault="00AA32D2" w:rsidP="00AA32D2">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International migrants as threat to national security </w:t>
      </w:r>
    </w:p>
    <w:p w14:paraId="68D35705" w14:textId="682F468D"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Vilification of migrants was most stark in The Pioneer which, although had fewer articles, frequently used inflammatory language, especially while alluding to Muslim migrants from Bangladesh and Rohingya</w:t>
      </w:r>
      <w:r w:rsidR="009D159A" w:rsidRPr="000D4257">
        <w:rPr>
          <w:rFonts w:ascii="Times New Roman" w:eastAsia="Times New Roman" w:hAnsi="Times New Roman" w:cs="Times New Roman"/>
          <w:color w:val="000000"/>
          <w:sz w:val="24"/>
          <w:szCs w:val="24"/>
        </w:rPr>
        <w:t>s f</w:t>
      </w:r>
      <w:r w:rsidRPr="000D4257">
        <w:rPr>
          <w:rFonts w:ascii="Times New Roman" w:eastAsia="Times New Roman" w:hAnsi="Times New Roman" w:cs="Times New Roman"/>
          <w:color w:val="000000"/>
          <w:sz w:val="24"/>
          <w:szCs w:val="24"/>
        </w:rPr>
        <w:t xml:space="preserve">rom Myanmar. </w:t>
      </w:r>
    </w:p>
    <w:p w14:paraId="0EBE521B"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A2A6B37" w14:textId="35291545" w:rsidR="00795368" w:rsidRPr="000D4257" w:rsidRDefault="00AA32D2" w:rsidP="00AA32D2">
      <w:pPr>
        <w:spacing w:line="360" w:lineRule="auto"/>
        <w:rPr>
          <w:rFonts w:ascii="Times New Roman" w:eastAsia="Times New Roman" w:hAnsi="Times New Roman" w:cs="Times New Roman"/>
          <w:iCs/>
          <w:color w:val="000000" w:themeColor="text1"/>
          <w:sz w:val="24"/>
          <w:szCs w:val="24"/>
        </w:rPr>
      </w:pPr>
      <w:r w:rsidRPr="000D4257" w:rsidDel="00C2611D">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i/>
          <w:color w:val="000000"/>
          <w:sz w:val="24"/>
          <w:szCs w:val="24"/>
        </w:rPr>
        <w:t>“According to sources, these</w:t>
      </w:r>
      <w:ins w:id="350" w:author="Ekatha Ann J" w:date="2020-08-17T13:57:00Z">
        <w:r w:rsidR="00F37E98">
          <w:rPr>
            <w:rFonts w:ascii="Times New Roman" w:eastAsia="Times New Roman" w:hAnsi="Times New Roman" w:cs="Times New Roman"/>
            <w:i/>
            <w:color w:val="000000"/>
            <w:sz w:val="24"/>
            <w:szCs w:val="24"/>
          </w:rPr>
          <w:t xml:space="preserve"> (Bangladeshi)</w:t>
        </w:r>
      </w:ins>
      <w:r w:rsidRPr="000D4257">
        <w:rPr>
          <w:rFonts w:ascii="Times New Roman" w:eastAsia="Times New Roman" w:hAnsi="Times New Roman" w:cs="Times New Roman"/>
          <w:i/>
          <w:color w:val="000000"/>
          <w:sz w:val="24"/>
          <w:szCs w:val="24"/>
        </w:rPr>
        <w:t xml:space="preserve"> immigrants are notorious in nature. We need to take steps to ensure our people are safe</w:t>
      </w:r>
      <w:r w:rsidR="009D159A" w:rsidRPr="000D4257">
        <w:rPr>
          <w:rFonts w:ascii="Times New Roman" w:eastAsia="Times New Roman" w:hAnsi="Times New Roman" w:cs="Times New Roman"/>
          <w:i/>
          <w:color w:val="000000"/>
          <w:sz w:val="24"/>
          <w:szCs w:val="24"/>
        </w:rPr>
        <w:t xml:space="preserve">.” </w:t>
      </w:r>
      <w:r w:rsidR="009D159A" w:rsidRPr="000D4257">
        <w:rPr>
          <w:rFonts w:ascii="Times New Roman" w:eastAsia="Times New Roman" w:hAnsi="Times New Roman" w:cs="Times New Roman"/>
          <w:iCs/>
          <w:color w:val="000000"/>
          <w:sz w:val="24"/>
          <w:szCs w:val="24"/>
        </w:rPr>
        <w:t>(</w:t>
      </w:r>
      <w:r w:rsidR="00DB6856" w:rsidRPr="00DB6856">
        <w:rPr>
          <w:rFonts w:ascii="Times New Roman" w:eastAsia="Times New Roman" w:hAnsi="Times New Roman" w:cs="Times New Roman"/>
          <w:iCs/>
          <w:color w:val="2F5496" w:themeColor="accent1" w:themeShade="BF"/>
          <w:sz w:val="24"/>
          <w:szCs w:val="24"/>
          <w:rPrChange w:id="351" w:author="Ekatha Ann J" w:date="2020-08-18T13:26:00Z">
            <w:rPr>
              <w:rFonts w:ascii="Times New Roman" w:eastAsia="Times New Roman" w:hAnsi="Times New Roman" w:cs="Times New Roman"/>
              <w:iCs/>
              <w:color w:val="000000"/>
              <w:sz w:val="24"/>
              <w:szCs w:val="24"/>
            </w:rPr>
          </w:rPrChange>
        </w:rPr>
        <w:fldChar w:fldCharType="begin"/>
      </w:r>
      <w:r w:rsidR="00DB6856" w:rsidRPr="00DB6856">
        <w:rPr>
          <w:rFonts w:ascii="Times New Roman" w:eastAsia="Times New Roman" w:hAnsi="Times New Roman" w:cs="Times New Roman"/>
          <w:iCs/>
          <w:color w:val="2F5496" w:themeColor="accent1" w:themeShade="BF"/>
          <w:sz w:val="24"/>
          <w:szCs w:val="24"/>
          <w:rPrChange w:id="352" w:author="Ekatha Ann J" w:date="2020-08-18T13:26:00Z">
            <w:rPr>
              <w:rFonts w:ascii="Times New Roman" w:eastAsia="Times New Roman" w:hAnsi="Times New Roman" w:cs="Times New Roman"/>
              <w:iCs/>
              <w:color w:val="000000"/>
              <w:sz w:val="24"/>
              <w:szCs w:val="24"/>
            </w:rPr>
          </w:rPrChange>
        </w:rPr>
        <w:instrText xml:space="preserve"> ADDIN ZOTERO_ITEM CSL_CITATION {"citationID":"E6m3SNB0","properties":{"formattedCitation":"(38)","plainCitation":"(38)","noteIndex":0},"citationItems":[{"id":139,"uris":["http://zotero.org/users/local/IBKgUHwf/items/XT64LXD8"],"uri":["http://zotero.org/users/local/IBKgUHwf/items/XT64LXD8"],"itemData":{"id":139,"type":"webpage","abstract":"One of the most touching stories I read recently in the British press centred on the kindness and modesty of former British Prime Minister Clement Atlee. Till last week, few were aware that the understated Labour Party leader had sponsored a Jewish woman and her children and facilitated their","container-title":"The Pioneer","language":"en","note":"source: www.dailypioneer.com","title":"Illegal immigrants pose threat to India’s integrity","URL":"https://www.dailypioneer.com/2018/columnists/illegal-immigrants-pose-threat-to-india---s-integrity.html","author":[{"family":"Dasgupta","given":"Swapan"}],"accessed":{"date-parts":[["2020",6,7]]},"issued":{"date-parts":[["2018",11,25]]}}}],"schema":"https://github.com/citation-style-language/schema/raw/master/csl-citation.json"} </w:instrText>
      </w:r>
      <w:r w:rsidR="00DB6856" w:rsidRPr="00DB6856">
        <w:rPr>
          <w:rFonts w:ascii="Times New Roman" w:eastAsia="Times New Roman" w:hAnsi="Times New Roman" w:cs="Times New Roman"/>
          <w:iCs/>
          <w:color w:val="2F5496" w:themeColor="accent1" w:themeShade="BF"/>
          <w:sz w:val="24"/>
          <w:szCs w:val="24"/>
          <w:rPrChange w:id="353" w:author="Ekatha Ann J" w:date="2020-08-18T13:26:00Z">
            <w:rPr>
              <w:rFonts w:ascii="Times New Roman" w:eastAsia="Times New Roman" w:hAnsi="Times New Roman" w:cs="Times New Roman"/>
              <w:iCs/>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354" w:author="Ekatha Ann J" w:date="2020-08-18T13:26:00Z">
            <w:rPr>
              <w:rFonts w:ascii="Times New Roman" w:hAnsi="Times New Roman" w:cs="Times New Roman"/>
              <w:sz w:val="24"/>
            </w:rPr>
          </w:rPrChange>
        </w:rPr>
        <w:t>(38)</w:t>
      </w:r>
      <w:r w:rsidR="00DB6856" w:rsidRPr="00DB6856">
        <w:rPr>
          <w:rFonts w:ascii="Times New Roman" w:eastAsia="Times New Roman" w:hAnsi="Times New Roman" w:cs="Times New Roman"/>
          <w:iCs/>
          <w:color w:val="2F5496" w:themeColor="accent1" w:themeShade="BF"/>
          <w:sz w:val="24"/>
          <w:szCs w:val="24"/>
          <w:rPrChange w:id="355" w:author="Ekatha Ann J" w:date="2020-08-18T13:26:00Z">
            <w:rPr>
              <w:rFonts w:ascii="Times New Roman" w:eastAsia="Times New Roman" w:hAnsi="Times New Roman" w:cs="Times New Roman"/>
              <w:iCs/>
              <w:color w:val="000000"/>
              <w:sz w:val="24"/>
              <w:szCs w:val="24"/>
            </w:rPr>
          </w:rPrChange>
        </w:rPr>
        <w:fldChar w:fldCharType="end"/>
      </w:r>
      <w:ins w:id="356" w:author="Ekatha Ann J" w:date="2020-08-18T13:26:00Z">
        <w:r w:rsidR="00DB6856">
          <w:rPr>
            <w:rFonts w:ascii="Times New Roman" w:eastAsia="Times New Roman" w:hAnsi="Times New Roman" w:cs="Times New Roman"/>
            <w:i/>
            <w:color w:val="2F5496" w:themeColor="accent1" w:themeShade="BF"/>
            <w:sz w:val="24"/>
            <w:szCs w:val="24"/>
          </w:rPr>
          <w:t xml:space="preserve"> </w:t>
        </w:r>
      </w:ins>
      <w:del w:id="357" w:author="Ekatha Ann J" w:date="2020-08-18T13:26:00Z">
        <w:r w:rsidR="009D159A" w:rsidRPr="001D236F" w:rsidDel="00DB6856">
          <w:rPr>
            <w:rFonts w:ascii="Times New Roman" w:eastAsia="Times New Roman" w:hAnsi="Times New Roman" w:cs="Times New Roman"/>
            <w:i/>
            <w:color w:val="2F5496" w:themeColor="accent1" w:themeShade="BF"/>
            <w:sz w:val="24"/>
            <w:szCs w:val="24"/>
          </w:rPr>
          <w:fldChar w:fldCharType="begin"/>
        </w:r>
        <w:r w:rsidR="00492004" w:rsidDel="00DB6856">
          <w:rPr>
            <w:rFonts w:ascii="Times New Roman" w:eastAsia="Times New Roman" w:hAnsi="Times New Roman" w:cs="Times New Roman"/>
            <w:i/>
            <w:color w:val="2F5496" w:themeColor="accent1" w:themeShade="BF"/>
            <w:sz w:val="24"/>
            <w:szCs w:val="24"/>
          </w:rPr>
          <w:delInstrText xml:space="preserve"> ADDIN ZOTERO_ITEM CSL_CITATION {"citationID":"G2OXVq9L","properties":{"formattedCitation":"(38)","plainCitation":"(38)","noteIndex":0},"citationItems":[{"id":139,"uris":["http://zotero.org/users/local/IBKgUHwf/items/XT64LXD8"],"uri":["http://zotero.org/users/local/IBKgUHwf/items/XT64LXD8"],"itemData":{"id":139,"type":"webpage","abstract":"One of the most touching stories I read recently in the British press centred on the kindness and modesty of former British Prime Minister Clement Atlee. Till last week, few were aware that the understated Labour Party leader had sponsored a Jewish woman and her children and facilitated their","container-title":"The Pioneer","language":"en","note":"source: www.dailypioneer.com","title":"Illegal immigrants pose threat to India’s integrity","URL":"https://www.dailypioneer.com/2018/columnists/illegal-immigrants-pose-threat-to-india---s-integrity.html","author":[{"family":"Dasgupta","given":"Swapan"}],"accessed":{"date-parts":[["2020",6,7]]},"issued":{"date-parts":[["2018",11,25]]}}}],"schema":"https://github.com/citation-style-language/schema/raw/master/csl-citation.json"} </w:delInstrText>
        </w:r>
        <w:r w:rsidR="009D159A" w:rsidRPr="001D236F" w:rsidDel="00DB6856">
          <w:rPr>
            <w:rFonts w:ascii="Times New Roman" w:eastAsia="Times New Roman" w:hAnsi="Times New Roman" w:cs="Times New Roman"/>
            <w:i/>
            <w:color w:val="2F5496" w:themeColor="accent1" w:themeShade="BF"/>
            <w:sz w:val="24"/>
            <w:szCs w:val="24"/>
          </w:rPr>
          <w:fldChar w:fldCharType="separate"/>
        </w:r>
        <w:r w:rsidR="00492004" w:rsidRPr="00492004" w:rsidDel="00DB6856">
          <w:rPr>
            <w:rFonts w:ascii="Times New Roman" w:hAnsi="Times New Roman" w:cs="Times New Roman"/>
            <w:sz w:val="24"/>
          </w:rPr>
          <w:delText>(38)</w:delText>
        </w:r>
        <w:r w:rsidR="009D159A" w:rsidRPr="001D236F" w:rsidDel="00DB6856">
          <w:rPr>
            <w:rFonts w:ascii="Times New Roman" w:eastAsia="Times New Roman" w:hAnsi="Times New Roman" w:cs="Times New Roman"/>
            <w:i/>
            <w:color w:val="2F5496" w:themeColor="accent1" w:themeShade="BF"/>
            <w:sz w:val="24"/>
            <w:szCs w:val="24"/>
          </w:rPr>
          <w:fldChar w:fldCharType="end"/>
        </w:r>
        <w:r w:rsidR="009D159A" w:rsidRPr="000D4257" w:rsidDel="00DB6856">
          <w:rPr>
            <w:rFonts w:ascii="Times New Roman" w:eastAsia="Times New Roman" w:hAnsi="Times New Roman" w:cs="Times New Roman"/>
            <w:iCs/>
            <w:color w:val="000000" w:themeColor="text1"/>
            <w:sz w:val="24"/>
            <w:szCs w:val="24"/>
          </w:rPr>
          <w:delText xml:space="preserve"> </w:delText>
        </w:r>
      </w:del>
      <w:r w:rsidR="009D159A" w:rsidRPr="000D4257">
        <w:rPr>
          <w:rFonts w:ascii="Times New Roman" w:eastAsia="Times New Roman" w:hAnsi="Times New Roman" w:cs="Times New Roman"/>
          <w:iCs/>
          <w:color w:val="000000" w:themeColor="text1"/>
          <w:sz w:val="24"/>
          <w:szCs w:val="24"/>
        </w:rPr>
        <w:t>The Pioneer, November 28, 2018)</w:t>
      </w:r>
      <w:r w:rsidR="006F4DD4" w:rsidRPr="000D4257">
        <w:rPr>
          <w:rFonts w:ascii="Times New Roman" w:eastAsia="Times New Roman" w:hAnsi="Times New Roman" w:cs="Times New Roman"/>
          <w:iCs/>
          <w:color w:val="000000" w:themeColor="text1"/>
          <w:sz w:val="24"/>
          <w:szCs w:val="24"/>
        </w:rPr>
        <w:t>.</w:t>
      </w:r>
    </w:p>
    <w:p w14:paraId="06B783E0" w14:textId="77777777" w:rsidR="00AA32D2" w:rsidRPr="000D4257" w:rsidRDefault="00AA32D2" w:rsidP="00AA32D2">
      <w:pPr>
        <w:spacing w:line="360" w:lineRule="auto"/>
        <w:rPr>
          <w:rFonts w:ascii="Times New Roman" w:eastAsia="Times New Roman" w:hAnsi="Times New Roman" w:cs="Times New Roman"/>
          <w:i/>
          <w:color w:val="000000"/>
          <w:sz w:val="24"/>
          <w:szCs w:val="24"/>
        </w:rPr>
      </w:pPr>
    </w:p>
    <w:p w14:paraId="5551A95A" w14:textId="0421C02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“According to reports, about 11 lakh Rohingyas have already reached Bangladesh and may try to infiltrate into India. The Government of India has taken the righteous decision to not bow down to international pressure.” </w:t>
      </w:r>
      <w:r w:rsidR="006F4DD4" w:rsidRPr="000D4257">
        <w:rPr>
          <w:rFonts w:ascii="Times New Roman" w:eastAsia="Times New Roman" w:hAnsi="Times New Roman" w:cs="Times New Roman"/>
          <w:iCs/>
          <w:color w:val="000000"/>
          <w:sz w:val="24"/>
          <w:szCs w:val="24"/>
        </w:rPr>
        <w:t>(</w:t>
      </w:r>
      <w:r w:rsidR="00DB6856" w:rsidRPr="00DB6856">
        <w:rPr>
          <w:rFonts w:ascii="Times New Roman" w:eastAsia="Times New Roman" w:hAnsi="Times New Roman" w:cs="Times New Roman"/>
          <w:iCs/>
          <w:color w:val="2F5496" w:themeColor="accent1" w:themeShade="BF"/>
          <w:sz w:val="24"/>
          <w:szCs w:val="24"/>
          <w:rPrChange w:id="358" w:author="Ekatha Ann J" w:date="2020-08-18T13:27:00Z">
            <w:rPr>
              <w:rFonts w:ascii="Times New Roman" w:eastAsia="Times New Roman" w:hAnsi="Times New Roman" w:cs="Times New Roman"/>
              <w:iCs/>
              <w:color w:val="000000"/>
              <w:sz w:val="24"/>
              <w:szCs w:val="24"/>
            </w:rPr>
          </w:rPrChange>
        </w:rPr>
        <w:fldChar w:fldCharType="begin"/>
      </w:r>
      <w:r w:rsidR="00DB6856" w:rsidRPr="00DB6856">
        <w:rPr>
          <w:rFonts w:ascii="Times New Roman" w:eastAsia="Times New Roman" w:hAnsi="Times New Roman" w:cs="Times New Roman"/>
          <w:iCs/>
          <w:color w:val="2F5496" w:themeColor="accent1" w:themeShade="BF"/>
          <w:sz w:val="24"/>
          <w:szCs w:val="24"/>
          <w:rPrChange w:id="359" w:author="Ekatha Ann J" w:date="2020-08-18T13:27:00Z">
            <w:rPr>
              <w:rFonts w:ascii="Times New Roman" w:eastAsia="Times New Roman" w:hAnsi="Times New Roman" w:cs="Times New Roman"/>
              <w:iCs/>
              <w:color w:val="000000"/>
              <w:sz w:val="24"/>
              <w:szCs w:val="24"/>
            </w:rPr>
          </w:rPrChange>
        </w:rPr>
        <w:instrText xml:space="preserve"> ADDIN ZOTERO_ITEM CSL_CITATION {"citationID":"wFZASpVT","properties":{"formattedCitation":"(39)","plainCitation":"(39)","noteIndex":0},"citationItems":[{"id":143,"uris":["http://zotero.org/users/local/IBKgUHwf/items/TMJF49V6"],"uri":["http://zotero.org/users/local/IBKgUHwf/items/TMJF49V6"],"itemData":{"id":143,"type":"webpage","abstract":"India has taken the right decision to not bow down to international pressure and, instead, repatriate Rohingya refugees. It must now formulate a refugee policy\n\n\tIndia is neither a signatory to the","container-title":"The Pioneer","language":"en","note":"source: www.dailypioneer.com","title":"Rohingyas: A security threat","title-short":"Rohingyas","URL":"https://www.dailypioneer.com/2018/columnists/rohingyas-a-security-threat.html","author":[{"family":"Verma","given":"Jai Kumar"}],"accessed":{"date-parts":[["2020",6,8]]},"issued":{"date-parts":[["2018",5,1]]}}}],"schema":"https://github.com/citation-style-language/schema/raw/master/csl-citation.json"} </w:instrText>
      </w:r>
      <w:r w:rsidR="00DB6856" w:rsidRPr="00DB6856">
        <w:rPr>
          <w:rFonts w:ascii="Times New Roman" w:eastAsia="Times New Roman" w:hAnsi="Times New Roman" w:cs="Times New Roman"/>
          <w:iCs/>
          <w:color w:val="2F5496" w:themeColor="accent1" w:themeShade="BF"/>
          <w:sz w:val="24"/>
          <w:szCs w:val="24"/>
          <w:rPrChange w:id="360" w:author="Ekatha Ann J" w:date="2020-08-18T13:27:00Z">
            <w:rPr>
              <w:rFonts w:ascii="Times New Roman" w:eastAsia="Times New Roman" w:hAnsi="Times New Roman" w:cs="Times New Roman"/>
              <w:iCs/>
              <w:color w:val="000000"/>
              <w:sz w:val="24"/>
              <w:szCs w:val="24"/>
            </w:rPr>
          </w:rPrChange>
        </w:rPr>
        <w:fldChar w:fldCharType="separate"/>
      </w:r>
      <w:r w:rsidR="00DB6856" w:rsidRPr="00DB6856">
        <w:rPr>
          <w:rFonts w:ascii="Times New Roman" w:hAnsi="Times New Roman" w:cs="Times New Roman"/>
          <w:color w:val="2F5496" w:themeColor="accent1" w:themeShade="BF"/>
          <w:sz w:val="24"/>
          <w:rPrChange w:id="361" w:author="Ekatha Ann J" w:date="2020-08-18T13:27:00Z">
            <w:rPr>
              <w:rFonts w:ascii="Times New Roman" w:hAnsi="Times New Roman" w:cs="Times New Roman"/>
              <w:sz w:val="24"/>
            </w:rPr>
          </w:rPrChange>
        </w:rPr>
        <w:t>(39)</w:t>
      </w:r>
      <w:r w:rsidR="00DB6856" w:rsidRPr="00DB6856">
        <w:rPr>
          <w:rFonts w:ascii="Times New Roman" w:eastAsia="Times New Roman" w:hAnsi="Times New Roman" w:cs="Times New Roman"/>
          <w:iCs/>
          <w:color w:val="2F5496" w:themeColor="accent1" w:themeShade="BF"/>
          <w:sz w:val="24"/>
          <w:szCs w:val="24"/>
          <w:rPrChange w:id="362" w:author="Ekatha Ann J" w:date="2020-08-18T13:27:00Z">
            <w:rPr>
              <w:rFonts w:ascii="Times New Roman" w:eastAsia="Times New Roman" w:hAnsi="Times New Roman" w:cs="Times New Roman"/>
              <w:iCs/>
              <w:color w:val="000000"/>
              <w:sz w:val="24"/>
              <w:szCs w:val="24"/>
            </w:rPr>
          </w:rPrChange>
        </w:rPr>
        <w:fldChar w:fldCharType="end"/>
      </w:r>
      <w:ins w:id="363" w:author="Ekatha Ann J" w:date="2020-08-18T13:26:00Z">
        <w:r w:rsidR="00DB6856">
          <w:rPr>
            <w:rFonts w:ascii="Times New Roman" w:eastAsia="Times New Roman" w:hAnsi="Times New Roman" w:cs="Times New Roman"/>
            <w:iCs/>
            <w:color w:val="000000"/>
            <w:sz w:val="24"/>
            <w:szCs w:val="24"/>
          </w:rPr>
          <w:t xml:space="preserve"> </w:t>
        </w:r>
      </w:ins>
      <w:del w:id="364" w:author="Ekatha Ann J" w:date="2020-08-18T13:26:00Z">
        <w:r w:rsidR="006F4DD4" w:rsidRPr="001D236F" w:rsidDel="00DB6856">
          <w:rPr>
            <w:rFonts w:ascii="Times New Roman" w:eastAsia="Times New Roman" w:hAnsi="Times New Roman" w:cs="Times New Roman"/>
            <w:iCs/>
            <w:color w:val="2F5496" w:themeColor="accent1" w:themeShade="BF"/>
            <w:sz w:val="24"/>
            <w:szCs w:val="24"/>
          </w:rPr>
          <w:fldChar w:fldCharType="begin"/>
        </w:r>
        <w:r w:rsidR="00492004" w:rsidDel="00DB6856">
          <w:rPr>
            <w:rFonts w:ascii="Times New Roman" w:eastAsia="Times New Roman" w:hAnsi="Times New Roman" w:cs="Times New Roman"/>
            <w:iCs/>
            <w:color w:val="2F5496" w:themeColor="accent1" w:themeShade="BF"/>
            <w:sz w:val="24"/>
            <w:szCs w:val="24"/>
          </w:rPr>
          <w:delInstrText xml:space="preserve"> ADDIN ZOTERO_ITEM CSL_CITATION {"citationID":"y0g6T0VE","properties":{"formattedCitation":"(39)","plainCitation":"(39)","noteIndex":0},"citationItems":[{"id":143,"uris":["http://zotero.org/users/local/IBKgUHwf/items/TMJF49V6"],"uri":["http://zotero.org/users/local/IBKgUHwf/items/TMJF49V6"],"itemData":{"id":143,"type":"webpage","abstract":"India has taken the right decision to not bow down to international pressure and, instead, repatriate Rohingya refugees. It must now formulate a refugee policy\n\n\tIndia is neither a signatory to the","container-title":"The Pioneer","language":"en","note":"source: www.dailypioneer.com","title":"Rohingyas: A security threat","title-short":"Rohingyas","URL":"https://www.dailypioneer.com/2018/columnists/rohingyas-a-security-threat.html","author":[{"family":"Verma","given":"Jai Kumar"}],"accessed":{"date-parts":[["2020",6,8]]},"issued":{"date-parts":[["2018",5,1]]}}}],"schema":"https://github.com/citation-style-language/schema/raw/master/csl-citation.json"} </w:delInstrText>
        </w:r>
        <w:r w:rsidR="006F4DD4" w:rsidRPr="001D236F" w:rsidDel="00DB6856">
          <w:rPr>
            <w:rFonts w:ascii="Times New Roman" w:eastAsia="Times New Roman" w:hAnsi="Times New Roman" w:cs="Times New Roman"/>
            <w:iCs/>
            <w:color w:val="2F5496" w:themeColor="accent1" w:themeShade="BF"/>
            <w:sz w:val="24"/>
            <w:szCs w:val="24"/>
          </w:rPr>
          <w:fldChar w:fldCharType="separate"/>
        </w:r>
        <w:r w:rsidR="00492004" w:rsidRPr="00492004" w:rsidDel="00DB6856">
          <w:rPr>
            <w:rFonts w:ascii="Times New Roman" w:hAnsi="Times New Roman" w:cs="Times New Roman"/>
            <w:sz w:val="24"/>
          </w:rPr>
          <w:delText>(39)</w:delText>
        </w:r>
        <w:r w:rsidR="006F4DD4" w:rsidRPr="001D236F" w:rsidDel="00DB6856">
          <w:rPr>
            <w:rFonts w:ascii="Times New Roman" w:eastAsia="Times New Roman" w:hAnsi="Times New Roman" w:cs="Times New Roman"/>
            <w:iCs/>
            <w:color w:val="2F5496" w:themeColor="accent1" w:themeShade="BF"/>
            <w:sz w:val="24"/>
            <w:szCs w:val="24"/>
          </w:rPr>
          <w:fldChar w:fldCharType="end"/>
        </w:r>
        <w:r w:rsidR="006F4DD4" w:rsidRPr="000D4257" w:rsidDel="00DB6856">
          <w:rPr>
            <w:rFonts w:ascii="Times New Roman" w:eastAsia="Times New Roman" w:hAnsi="Times New Roman" w:cs="Times New Roman"/>
            <w:iCs/>
            <w:color w:val="2F5496" w:themeColor="accent1" w:themeShade="BF"/>
            <w:sz w:val="24"/>
            <w:szCs w:val="24"/>
          </w:rPr>
          <w:delText xml:space="preserve"> </w:delText>
        </w:r>
      </w:del>
      <w:r w:rsidR="006F4DD4" w:rsidRPr="000D4257">
        <w:rPr>
          <w:rFonts w:ascii="Times New Roman" w:eastAsia="Times New Roman" w:hAnsi="Times New Roman" w:cs="Times New Roman"/>
          <w:iCs/>
          <w:color w:val="000000" w:themeColor="text1"/>
          <w:sz w:val="24"/>
          <w:szCs w:val="24"/>
        </w:rPr>
        <w:t>The Pioneer, May 1, 2018)</w:t>
      </w:r>
    </w:p>
    <w:p w14:paraId="4F79626A" w14:textId="77777777" w:rsidR="00795368" w:rsidRDefault="00795368" w:rsidP="00AA32D2">
      <w:pPr>
        <w:spacing w:line="360" w:lineRule="auto"/>
        <w:rPr>
          <w:rFonts w:ascii="Times New Roman" w:eastAsia="Times New Roman" w:hAnsi="Times New Roman" w:cs="Times New Roman"/>
          <w:color w:val="000000"/>
          <w:sz w:val="24"/>
          <w:szCs w:val="24"/>
        </w:rPr>
      </w:pPr>
    </w:p>
    <w:p w14:paraId="5D39820D" w14:textId="09AD38BC" w:rsidR="00795368"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 </w:t>
      </w:r>
      <w:r w:rsidR="006F4DD4" w:rsidRPr="000D4257">
        <w:rPr>
          <w:rFonts w:ascii="Times New Roman" w:eastAsia="Times New Roman" w:hAnsi="Times New Roman" w:cs="Times New Roman"/>
          <w:color w:val="000000"/>
          <w:sz w:val="24"/>
          <w:szCs w:val="24"/>
        </w:rPr>
        <w:t xml:space="preserve">both </w:t>
      </w:r>
      <w:r w:rsidRPr="000D4257">
        <w:rPr>
          <w:rFonts w:ascii="Times New Roman" w:eastAsia="Times New Roman" w:hAnsi="Times New Roman" w:cs="Times New Roman"/>
          <w:color w:val="000000"/>
          <w:sz w:val="24"/>
          <w:szCs w:val="24"/>
        </w:rPr>
        <w:t>editorials that the above quotes are excerpted from, vague statistics</w:t>
      </w:r>
      <w:ins w:id="365" w:author="Ekatha Ann J" w:date="2020-08-18T12:08:00Z">
        <w:r w:rsidR="00DA5A6A">
          <w:rPr>
            <w:rFonts w:ascii="Times New Roman" w:eastAsia="Times New Roman" w:hAnsi="Times New Roman" w:cs="Times New Roman"/>
            <w:color w:val="000000"/>
            <w:sz w:val="24"/>
            <w:szCs w:val="24"/>
          </w:rPr>
          <w:t>,</w:t>
        </w:r>
      </w:ins>
      <w:del w:id="366" w:author="Ekatha Ann J" w:date="2020-08-18T12:08:00Z">
        <w:r w:rsidRPr="000D4257" w:rsidDel="00DA5A6A">
          <w:rPr>
            <w:rFonts w:ascii="Times New Roman" w:eastAsia="Times New Roman" w:hAnsi="Times New Roman" w:cs="Times New Roman"/>
            <w:color w:val="000000"/>
            <w:sz w:val="24"/>
            <w:szCs w:val="24"/>
          </w:rPr>
          <w:delText xml:space="preserve"> (</w:delText>
        </w:r>
        <w:r w:rsidRPr="000D4257" w:rsidDel="00DA5A6A">
          <w:rPr>
            <w:rFonts w:ascii="Times New Roman" w:eastAsia="Times New Roman" w:hAnsi="Times New Roman" w:cs="Times New Roman"/>
            <w:i/>
            <w:color w:val="000000"/>
            <w:sz w:val="24"/>
            <w:szCs w:val="24"/>
          </w:rPr>
          <w:delText>‘millions’</w:delText>
        </w:r>
        <w:r w:rsidRPr="000D4257" w:rsidDel="00DA5A6A">
          <w:rPr>
            <w:rFonts w:ascii="Times New Roman" w:eastAsia="Times New Roman" w:hAnsi="Times New Roman" w:cs="Times New Roman"/>
            <w:color w:val="000000"/>
            <w:sz w:val="24"/>
            <w:szCs w:val="24"/>
          </w:rPr>
          <w:delText>)</w:delText>
        </w:r>
      </w:del>
      <w:r w:rsidRPr="000D4257">
        <w:rPr>
          <w:rFonts w:ascii="Times New Roman" w:eastAsia="Times New Roman" w:hAnsi="Times New Roman" w:cs="Times New Roman"/>
          <w:color w:val="000000"/>
          <w:sz w:val="24"/>
          <w:szCs w:val="24"/>
        </w:rPr>
        <w:t xml:space="preserve"> attributed to even vaguer sources </w:t>
      </w:r>
      <w:del w:id="367" w:author="Ekatha Ann J" w:date="2020-08-18T12:08:00Z">
        <w:r w:rsidR="006F4DD4" w:rsidRPr="000D4257" w:rsidDel="00DA5A6A">
          <w:rPr>
            <w:rFonts w:ascii="Times New Roman" w:eastAsia="Times New Roman" w:hAnsi="Times New Roman" w:cs="Times New Roman"/>
            <w:color w:val="000000"/>
            <w:sz w:val="24"/>
            <w:szCs w:val="24"/>
          </w:rPr>
          <w:delText>(</w:delText>
        </w:r>
        <w:r w:rsidRPr="000D4257" w:rsidDel="00DA5A6A">
          <w:rPr>
            <w:rFonts w:ascii="Times New Roman" w:eastAsia="Times New Roman" w:hAnsi="Times New Roman" w:cs="Times New Roman"/>
            <w:i/>
            <w:color w:val="000000"/>
            <w:sz w:val="24"/>
            <w:szCs w:val="24"/>
          </w:rPr>
          <w:delText>‘according to reports/sources’</w:delText>
        </w:r>
        <w:r w:rsidRPr="000D4257" w:rsidDel="00DA5A6A">
          <w:rPr>
            <w:rFonts w:ascii="Times New Roman" w:eastAsia="Times New Roman" w:hAnsi="Times New Roman" w:cs="Times New Roman"/>
            <w:color w:val="000000"/>
            <w:sz w:val="24"/>
            <w:szCs w:val="24"/>
          </w:rPr>
          <w:delText xml:space="preserve">) </w:delText>
        </w:r>
      </w:del>
      <w:r w:rsidRPr="000D4257">
        <w:rPr>
          <w:rFonts w:ascii="Times New Roman" w:eastAsia="Times New Roman" w:hAnsi="Times New Roman" w:cs="Times New Roman"/>
          <w:color w:val="000000"/>
          <w:sz w:val="24"/>
          <w:szCs w:val="24"/>
        </w:rPr>
        <w:t xml:space="preserve">are used to paint a picture of a crisis, while words like </w:t>
      </w:r>
      <w:r w:rsidRPr="000D4257">
        <w:rPr>
          <w:rFonts w:ascii="Times New Roman" w:eastAsia="Times New Roman" w:hAnsi="Times New Roman" w:cs="Times New Roman"/>
          <w:i/>
          <w:color w:val="000000"/>
          <w:sz w:val="24"/>
          <w:szCs w:val="24"/>
        </w:rPr>
        <w:t xml:space="preserve">‘infiltrate’ </w:t>
      </w:r>
      <w:r w:rsidRPr="000D4257">
        <w:rPr>
          <w:rFonts w:ascii="Times New Roman" w:eastAsia="Times New Roman" w:hAnsi="Times New Roman" w:cs="Times New Roman"/>
          <w:iCs/>
          <w:color w:val="000000"/>
          <w:sz w:val="24"/>
          <w:szCs w:val="24"/>
        </w:rPr>
        <w:t>and</w:t>
      </w:r>
      <w:r w:rsidRPr="000D4257">
        <w:rPr>
          <w:rFonts w:ascii="Times New Roman" w:eastAsia="Times New Roman" w:hAnsi="Times New Roman" w:cs="Times New Roman"/>
          <w:i/>
          <w:color w:val="000000"/>
          <w:sz w:val="24"/>
          <w:szCs w:val="24"/>
        </w:rPr>
        <w:t xml:space="preserve"> ‘</w:t>
      </w:r>
      <w:r w:rsidR="006F4DD4" w:rsidRPr="000D4257">
        <w:rPr>
          <w:rFonts w:ascii="Times New Roman" w:eastAsia="Times New Roman" w:hAnsi="Times New Roman" w:cs="Times New Roman"/>
          <w:i/>
          <w:color w:val="000000"/>
          <w:sz w:val="24"/>
          <w:szCs w:val="24"/>
        </w:rPr>
        <w:t>notorious</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evoke fear. All three papers frequently used water-related metaphors like </w:t>
      </w:r>
      <w:r w:rsidRPr="000D4257">
        <w:rPr>
          <w:rFonts w:ascii="Times New Roman" w:eastAsia="Times New Roman" w:hAnsi="Times New Roman" w:cs="Times New Roman"/>
          <w:i/>
          <w:color w:val="000000"/>
          <w:sz w:val="24"/>
          <w:szCs w:val="24"/>
        </w:rPr>
        <w:t xml:space="preserve">‘inflow’, ‘spurt’ </w:t>
      </w:r>
      <w:r w:rsidRPr="00F37E98">
        <w:rPr>
          <w:rFonts w:ascii="Times New Roman" w:eastAsia="Times New Roman" w:hAnsi="Times New Roman" w:cs="Times New Roman"/>
          <w:iCs/>
          <w:color w:val="000000"/>
          <w:sz w:val="24"/>
          <w:szCs w:val="24"/>
          <w:rPrChange w:id="368" w:author="Ekatha Ann J" w:date="2020-08-17T13:58:00Z">
            <w:rPr>
              <w:rFonts w:ascii="Times New Roman" w:eastAsia="Times New Roman" w:hAnsi="Times New Roman" w:cs="Times New Roman"/>
              <w:i/>
              <w:color w:val="000000"/>
              <w:sz w:val="24"/>
              <w:szCs w:val="24"/>
            </w:rPr>
          </w:rPrChange>
        </w:rPr>
        <w:t>and</w:t>
      </w:r>
      <w:r w:rsidRPr="000D4257">
        <w:rPr>
          <w:rFonts w:ascii="Times New Roman" w:eastAsia="Times New Roman" w:hAnsi="Times New Roman" w:cs="Times New Roman"/>
          <w:i/>
          <w:color w:val="000000"/>
          <w:sz w:val="24"/>
          <w:szCs w:val="24"/>
        </w:rPr>
        <w:t xml:space="preserve"> ‘flushing out’</w:t>
      </w:r>
      <w:r w:rsidRPr="000D4257">
        <w:rPr>
          <w:rFonts w:ascii="Times New Roman" w:eastAsia="Times New Roman" w:hAnsi="Times New Roman" w:cs="Times New Roman"/>
          <w:color w:val="000000"/>
          <w:sz w:val="24"/>
          <w:szCs w:val="24"/>
        </w:rPr>
        <w:t xml:space="preserve"> while referring to migrants to create a sense of urgency and notion of scale, especially in the context of immigration from Bangladesh.</w:t>
      </w:r>
    </w:p>
    <w:p w14:paraId="3D1C68A1" w14:textId="564BF76E" w:rsidR="00AA32D2" w:rsidRPr="000D4257" w:rsidRDefault="00AA32D2" w:rsidP="00AA32D2">
      <w:pPr>
        <w:spacing w:line="360" w:lineRule="auto"/>
        <w:rPr>
          <w:rFonts w:ascii="Times New Roman" w:eastAsia="Times New Roman" w:hAnsi="Times New Roman" w:cs="Times New Roman"/>
          <w:color w:val="000000"/>
          <w:sz w:val="24"/>
          <w:szCs w:val="24"/>
        </w:rPr>
      </w:pPr>
    </w:p>
    <w:p w14:paraId="7E35FF27" w14:textId="3B601944" w:rsidR="00AA32D2" w:rsidRPr="00EA244E" w:rsidRDefault="00AA32D2" w:rsidP="00F1570A">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Internal migrants as criminals </w:t>
      </w:r>
    </w:p>
    <w:p w14:paraId="47A38BB5" w14:textId="77777777" w:rsidR="00795368" w:rsidRDefault="00795368" w:rsidP="00AA32D2">
      <w:pPr>
        <w:spacing w:line="360" w:lineRule="auto"/>
        <w:rPr>
          <w:rFonts w:ascii="Times New Roman" w:eastAsia="Times New Roman" w:hAnsi="Times New Roman" w:cs="Times New Roman"/>
          <w:color w:val="000000"/>
          <w:sz w:val="24"/>
          <w:szCs w:val="24"/>
        </w:rPr>
      </w:pPr>
    </w:p>
    <w:p w14:paraId="73F679E5" w14:textId="70B62B8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Frequent mention of migrants in crime reportage was observed in all papers, along with a general tendency to attribute such crime to migrants, even when evidence was lacking. In some instances, migrants </w:t>
      </w:r>
      <w:r w:rsidR="006F4DD4" w:rsidRPr="000D4257">
        <w:rPr>
          <w:rFonts w:ascii="Times New Roman" w:eastAsia="Times New Roman" w:hAnsi="Times New Roman" w:cs="Times New Roman"/>
          <w:color w:val="000000"/>
          <w:sz w:val="24"/>
          <w:szCs w:val="24"/>
        </w:rPr>
        <w:t>were</w:t>
      </w:r>
      <w:r w:rsidRPr="000D4257">
        <w:rPr>
          <w:rFonts w:ascii="Times New Roman" w:eastAsia="Times New Roman" w:hAnsi="Times New Roman" w:cs="Times New Roman"/>
          <w:color w:val="000000"/>
          <w:sz w:val="24"/>
          <w:szCs w:val="24"/>
        </w:rPr>
        <w:t xml:space="preserve"> vilified even after their innocence </w:t>
      </w:r>
      <w:r w:rsidR="006F4DD4" w:rsidRPr="000D4257">
        <w:rPr>
          <w:rFonts w:ascii="Times New Roman" w:eastAsia="Times New Roman" w:hAnsi="Times New Roman" w:cs="Times New Roman"/>
          <w:color w:val="000000"/>
          <w:sz w:val="24"/>
          <w:szCs w:val="24"/>
        </w:rPr>
        <w:t xml:space="preserve">was </w:t>
      </w:r>
      <w:r w:rsidRPr="000D4257">
        <w:rPr>
          <w:rFonts w:ascii="Times New Roman" w:eastAsia="Times New Roman" w:hAnsi="Times New Roman" w:cs="Times New Roman"/>
          <w:color w:val="000000"/>
          <w:sz w:val="24"/>
          <w:szCs w:val="24"/>
        </w:rPr>
        <w:t xml:space="preserve">proved. This was evidence in the reporting of a case of child rape in Uttarakhand, where a migrant labourer was suspected by locals of perpetrating the crime. Covering police investigation that found otherwise, The Pioneer concluded:  </w:t>
      </w:r>
    </w:p>
    <w:p w14:paraId="489A4B90" w14:textId="16611586"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 </w:t>
      </w:r>
      <w:r w:rsidRPr="000D4257">
        <w:rPr>
          <w:rFonts w:ascii="Times New Roman" w:eastAsia="Times New Roman" w:hAnsi="Times New Roman" w:cs="Times New Roman"/>
          <w:i/>
          <w:color w:val="000000"/>
          <w:sz w:val="24"/>
          <w:szCs w:val="24"/>
        </w:rPr>
        <w:t>“Though a local may be the accused in this crime, there are various other crimes including murder which have been committed by those who are not natives of the state</w:t>
      </w:r>
      <w:r w:rsidRPr="000D4257">
        <w:rPr>
          <w:rFonts w:ascii="Times New Roman" w:eastAsia="Times New Roman" w:hAnsi="Times New Roman" w:cs="Times New Roman"/>
          <w:i/>
          <w:color w:val="000000" w:themeColor="text1"/>
          <w:sz w:val="24"/>
          <w:szCs w:val="24"/>
        </w:rPr>
        <w:t>.</w:t>
      </w:r>
      <w:r w:rsidRPr="000D4257">
        <w:rPr>
          <w:rFonts w:ascii="Times New Roman" w:eastAsia="Times New Roman" w:hAnsi="Times New Roman" w:cs="Times New Roman"/>
          <w:i/>
          <w:color w:val="000000"/>
          <w:sz w:val="24"/>
          <w:szCs w:val="24"/>
        </w:rPr>
        <w:t xml:space="preserve">” </w:t>
      </w:r>
      <w:r w:rsidR="00F52231" w:rsidRPr="000D4257">
        <w:rPr>
          <w:rFonts w:ascii="Times New Roman" w:eastAsia="Times New Roman" w:hAnsi="Times New Roman" w:cs="Times New Roman"/>
          <w:iCs/>
          <w:color w:val="000000"/>
          <w:sz w:val="24"/>
          <w:szCs w:val="24"/>
        </w:rPr>
        <w:t>(</w:t>
      </w:r>
      <w:r w:rsidR="00F37C64" w:rsidRPr="00F37C64">
        <w:rPr>
          <w:rFonts w:ascii="Times New Roman" w:eastAsia="Times New Roman" w:hAnsi="Times New Roman" w:cs="Times New Roman"/>
          <w:iCs/>
          <w:color w:val="2F5496" w:themeColor="accent1" w:themeShade="BF"/>
          <w:sz w:val="24"/>
          <w:szCs w:val="24"/>
          <w:rPrChange w:id="369" w:author="Ekatha Ann J" w:date="2020-08-18T13:29:00Z">
            <w:rPr>
              <w:rFonts w:ascii="Times New Roman" w:eastAsia="Times New Roman" w:hAnsi="Times New Roman" w:cs="Times New Roman"/>
              <w:iCs/>
              <w:color w:val="000000"/>
              <w:sz w:val="24"/>
              <w:szCs w:val="24"/>
            </w:rPr>
          </w:rPrChange>
        </w:rPr>
        <w:fldChar w:fldCharType="begin"/>
      </w:r>
      <w:r w:rsidR="00F37C64" w:rsidRPr="00F37C64">
        <w:rPr>
          <w:rFonts w:ascii="Times New Roman" w:eastAsia="Times New Roman" w:hAnsi="Times New Roman" w:cs="Times New Roman"/>
          <w:iCs/>
          <w:color w:val="2F5496" w:themeColor="accent1" w:themeShade="BF"/>
          <w:sz w:val="24"/>
          <w:szCs w:val="24"/>
          <w:rPrChange w:id="370" w:author="Ekatha Ann J" w:date="2020-08-18T13:29:00Z">
            <w:rPr>
              <w:rFonts w:ascii="Times New Roman" w:eastAsia="Times New Roman" w:hAnsi="Times New Roman" w:cs="Times New Roman"/>
              <w:iCs/>
              <w:color w:val="000000"/>
              <w:sz w:val="24"/>
              <w:szCs w:val="24"/>
            </w:rPr>
          </w:rPrChange>
        </w:rPr>
        <w:instrText xml:space="preserve"> ADDIN ZOTERO_ITEM CSL_CITATION {"citationID":"f9psHpHN","properties":{"formattedCitation":"(40)","plainCitation":"(40)","noteIndex":0},"citationItems":[{"id":145,"uris":["http://zotero.org/users/local/IBKgUHwf/items/IKHVUK78"],"uri":["http://zotero.org/users/local/IBKgUHwf/items/IKHVUK78"],"itemData":{"id":145,"type":"article-newspaper","archive":"LexisNexis database","container-title":"The Pioneer","event-place":"Dehradun","language":"English","publisher-place":"Dehradun","title":"Police arrest main accused in Uttarkashi rape and murder case","issued":{"date-parts":[["2018",8,25]]}}}],"schema":"https://github.com/citation-style-language/schema/raw/master/csl-citation.json"} </w:instrText>
      </w:r>
      <w:r w:rsidR="00F37C64" w:rsidRPr="00F37C64">
        <w:rPr>
          <w:rFonts w:ascii="Times New Roman" w:eastAsia="Times New Roman" w:hAnsi="Times New Roman" w:cs="Times New Roman"/>
          <w:iCs/>
          <w:color w:val="2F5496" w:themeColor="accent1" w:themeShade="BF"/>
          <w:sz w:val="24"/>
          <w:szCs w:val="24"/>
          <w:rPrChange w:id="371" w:author="Ekatha Ann J" w:date="2020-08-18T13:29:00Z">
            <w:rPr>
              <w:rFonts w:ascii="Times New Roman" w:eastAsia="Times New Roman" w:hAnsi="Times New Roman" w:cs="Times New Roman"/>
              <w:iCs/>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372" w:author="Ekatha Ann J" w:date="2020-08-18T13:29:00Z">
            <w:rPr>
              <w:rFonts w:ascii="Times New Roman" w:hAnsi="Times New Roman" w:cs="Times New Roman"/>
              <w:sz w:val="24"/>
            </w:rPr>
          </w:rPrChange>
        </w:rPr>
        <w:t>(40)</w:t>
      </w:r>
      <w:r w:rsidR="00F37C64" w:rsidRPr="00F37C64">
        <w:rPr>
          <w:rFonts w:ascii="Times New Roman" w:eastAsia="Times New Roman" w:hAnsi="Times New Roman" w:cs="Times New Roman"/>
          <w:iCs/>
          <w:color w:val="2F5496" w:themeColor="accent1" w:themeShade="BF"/>
          <w:sz w:val="24"/>
          <w:szCs w:val="24"/>
          <w:rPrChange w:id="373" w:author="Ekatha Ann J" w:date="2020-08-18T13:29:00Z">
            <w:rPr>
              <w:rFonts w:ascii="Times New Roman" w:eastAsia="Times New Roman" w:hAnsi="Times New Roman" w:cs="Times New Roman"/>
              <w:iCs/>
              <w:color w:val="000000"/>
              <w:sz w:val="24"/>
              <w:szCs w:val="24"/>
            </w:rPr>
          </w:rPrChange>
        </w:rPr>
        <w:fldChar w:fldCharType="end"/>
      </w:r>
      <w:ins w:id="374" w:author="Ekatha Ann J" w:date="2020-08-18T13:29:00Z">
        <w:r w:rsidR="00F37C64">
          <w:rPr>
            <w:rFonts w:ascii="Times New Roman" w:eastAsia="Times New Roman" w:hAnsi="Times New Roman" w:cs="Times New Roman"/>
            <w:iCs/>
            <w:color w:val="000000"/>
            <w:sz w:val="24"/>
            <w:szCs w:val="24"/>
          </w:rPr>
          <w:t xml:space="preserve"> </w:t>
        </w:r>
      </w:ins>
      <w:del w:id="375" w:author="Ekatha Ann J" w:date="2020-08-18T13:29:00Z">
        <w:r w:rsidR="00F52231" w:rsidRPr="001D236F" w:rsidDel="00F37C64">
          <w:rPr>
            <w:rFonts w:ascii="Times New Roman" w:eastAsia="Times New Roman" w:hAnsi="Times New Roman" w:cs="Times New Roman"/>
            <w:i/>
            <w:color w:val="2F5496" w:themeColor="accent1" w:themeShade="BF"/>
            <w:sz w:val="24"/>
            <w:szCs w:val="24"/>
          </w:rPr>
          <w:fldChar w:fldCharType="begin"/>
        </w:r>
        <w:r w:rsidR="00492004" w:rsidDel="00F37C64">
          <w:rPr>
            <w:rFonts w:ascii="Times New Roman" w:eastAsia="Times New Roman" w:hAnsi="Times New Roman" w:cs="Times New Roman"/>
            <w:i/>
            <w:color w:val="2F5496" w:themeColor="accent1" w:themeShade="BF"/>
            <w:sz w:val="24"/>
            <w:szCs w:val="24"/>
          </w:rPr>
          <w:delInstrText xml:space="preserve"> ADDIN ZOTERO_ITEM CSL_CITATION {"citationID":"NuLc0QiN","properties":{"formattedCitation":"(40)","plainCitation":"(40)","noteIndex":0},"citationItems":[{"id":145,"uris":["http://zotero.org/users/local/IBKgUHwf/items/IKHVUK78"],"uri":["http://zotero.org/users/local/IBKgUHwf/items/IKHVUK78"],"itemData":{"id":145,"type":"article-newspaper","archive":"LexisNexis database","container-title":"The Pioneer","event-place":"Dehradun","language":"English","publisher-place":"Dehradun","title":"Police arrest main accused in Uttarkashi rape and murder case","issued":{"date-parts":[["2018",8,25]]}}}],"schema":"https://github.com/citation-style-language/schema/raw/master/csl-citation.json"} </w:delInstrText>
        </w:r>
        <w:r w:rsidR="00F52231" w:rsidRPr="001D236F" w:rsidDel="00F37C64">
          <w:rPr>
            <w:rFonts w:ascii="Times New Roman" w:eastAsia="Times New Roman" w:hAnsi="Times New Roman" w:cs="Times New Roman"/>
            <w:i/>
            <w:color w:val="2F5496" w:themeColor="accent1" w:themeShade="BF"/>
            <w:sz w:val="24"/>
            <w:szCs w:val="24"/>
          </w:rPr>
          <w:fldChar w:fldCharType="separate"/>
        </w:r>
        <w:r w:rsidR="00492004" w:rsidRPr="00492004" w:rsidDel="00F37C64">
          <w:rPr>
            <w:rFonts w:ascii="Times New Roman" w:hAnsi="Times New Roman" w:cs="Times New Roman"/>
            <w:sz w:val="24"/>
          </w:rPr>
          <w:delText>(40)</w:delText>
        </w:r>
        <w:r w:rsidR="00F52231" w:rsidRPr="001D236F" w:rsidDel="00F37C64">
          <w:rPr>
            <w:rFonts w:ascii="Times New Roman" w:eastAsia="Times New Roman" w:hAnsi="Times New Roman" w:cs="Times New Roman"/>
            <w:i/>
            <w:color w:val="2F5496" w:themeColor="accent1" w:themeShade="BF"/>
            <w:sz w:val="24"/>
            <w:szCs w:val="24"/>
          </w:rPr>
          <w:fldChar w:fldCharType="end"/>
        </w:r>
        <w:r w:rsidR="00F52231" w:rsidRPr="000D4257" w:rsidDel="00F37C64">
          <w:rPr>
            <w:rFonts w:ascii="Times New Roman" w:eastAsia="Times New Roman" w:hAnsi="Times New Roman" w:cs="Times New Roman"/>
            <w:i/>
            <w:color w:val="2F5496" w:themeColor="accent1" w:themeShade="BF"/>
            <w:sz w:val="24"/>
            <w:szCs w:val="24"/>
          </w:rPr>
          <w:delText xml:space="preserve"> </w:delText>
        </w:r>
      </w:del>
      <w:r w:rsidR="00F52231" w:rsidRPr="000D4257">
        <w:rPr>
          <w:rFonts w:ascii="Times New Roman" w:eastAsia="Times New Roman" w:hAnsi="Times New Roman" w:cs="Times New Roman"/>
          <w:iCs/>
          <w:color w:val="000000" w:themeColor="text1"/>
          <w:sz w:val="24"/>
          <w:szCs w:val="24"/>
        </w:rPr>
        <w:t>The Pioneer, August 25, 2018)</w:t>
      </w:r>
    </w:p>
    <w:p w14:paraId="1A4D0065" w14:textId="77777777" w:rsidR="00795368" w:rsidRDefault="00795368" w:rsidP="00AA32D2">
      <w:pPr>
        <w:spacing w:line="360" w:lineRule="auto"/>
        <w:rPr>
          <w:rFonts w:ascii="Times New Roman" w:eastAsia="Times New Roman" w:hAnsi="Times New Roman" w:cs="Times New Roman"/>
          <w:color w:val="000000"/>
          <w:sz w:val="24"/>
          <w:szCs w:val="24"/>
        </w:rPr>
      </w:pPr>
    </w:p>
    <w:p w14:paraId="74524CFB" w14:textId="65A9517F"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Similar framing of migrants as potential criminals was found in other papers that frequently quoted </w:t>
      </w:r>
      <w:r w:rsidR="00EA244E">
        <w:rPr>
          <w:rFonts w:ascii="Times New Roman" w:eastAsia="Times New Roman" w:hAnsi="Times New Roman" w:cs="Times New Roman"/>
          <w:color w:val="000000"/>
          <w:sz w:val="24"/>
          <w:szCs w:val="24"/>
        </w:rPr>
        <w:t>unnamed</w:t>
      </w:r>
      <w:r w:rsidRPr="000D4257">
        <w:rPr>
          <w:rFonts w:ascii="Times New Roman" w:eastAsia="Times New Roman" w:hAnsi="Times New Roman" w:cs="Times New Roman"/>
          <w:color w:val="000000"/>
          <w:sz w:val="24"/>
          <w:szCs w:val="24"/>
        </w:rPr>
        <w:t xml:space="preserve"> sources (e.g. police officers):  </w:t>
      </w:r>
    </w:p>
    <w:p w14:paraId="18687EC4" w14:textId="77777777" w:rsidR="00795368" w:rsidRDefault="00795368" w:rsidP="00AA32D2">
      <w:pPr>
        <w:spacing w:line="360" w:lineRule="auto"/>
        <w:rPr>
          <w:rFonts w:ascii="Times New Roman" w:eastAsia="Times New Roman" w:hAnsi="Times New Roman" w:cs="Times New Roman"/>
          <w:i/>
          <w:color w:val="000000"/>
          <w:sz w:val="24"/>
          <w:szCs w:val="24"/>
        </w:rPr>
      </w:pPr>
    </w:p>
    <w:p w14:paraId="14603305" w14:textId="5C36FB6D"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“Thefts and dacoity in </w:t>
      </w:r>
      <w:proofErr w:type="spellStart"/>
      <w:r w:rsidRPr="000D4257">
        <w:rPr>
          <w:rFonts w:ascii="Times New Roman" w:eastAsia="Times New Roman" w:hAnsi="Times New Roman" w:cs="Times New Roman"/>
          <w:i/>
          <w:color w:val="000000"/>
          <w:sz w:val="24"/>
          <w:szCs w:val="24"/>
        </w:rPr>
        <w:t>Panambur</w:t>
      </w:r>
      <w:proofErr w:type="spellEnd"/>
      <w:r w:rsidRPr="000D4257">
        <w:rPr>
          <w:rFonts w:ascii="Times New Roman" w:eastAsia="Times New Roman" w:hAnsi="Times New Roman" w:cs="Times New Roman"/>
          <w:i/>
          <w:color w:val="000000"/>
          <w:sz w:val="24"/>
          <w:szCs w:val="24"/>
        </w:rPr>
        <w:t xml:space="preserve">, Mulki and </w:t>
      </w:r>
      <w:proofErr w:type="spellStart"/>
      <w:r w:rsidRPr="000D4257">
        <w:rPr>
          <w:rFonts w:ascii="Times New Roman" w:eastAsia="Times New Roman" w:hAnsi="Times New Roman" w:cs="Times New Roman"/>
          <w:i/>
          <w:color w:val="000000"/>
          <w:sz w:val="24"/>
          <w:szCs w:val="24"/>
        </w:rPr>
        <w:t>Surathkal</w:t>
      </w:r>
      <w:proofErr w:type="spellEnd"/>
      <w:r w:rsidRPr="000D4257">
        <w:rPr>
          <w:rFonts w:ascii="Times New Roman" w:eastAsia="Times New Roman" w:hAnsi="Times New Roman" w:cs="Times New Roman"/>
          <w:i/>
          <w:color w:val="000000"/>
          <w:sz w:val="24"/>
          <w:szCs w:val="24"/>
        </w:rPr>
        <w:t xml:space="preserve"> have been on the rise in the recent past. Police say these areas see a lot of migrant labourers and suspect their hand in the crime</w:t>
      </w:r>
      <w:r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color w:val="000000"/>
          <w:sz w:val="24"/>
          <w:szCs w:val="24"/>
        </w:rPr>
        <w:t xml:space="preserve"> </w:t>
      </w:r>
      <w:r w:rsidR="00F52231" w:rsidRPr="000D4257">
        <w:rPr>
          <w:rFonts w:ascii="Times New Roman" w:eastAsia="Times New Roman" w:hAnsi="Times New Roman" w:cs="Times New Roman"/>
          <w:color w:val="000000"/>
          <w:sz w:val="24"/>
          <w:szCs w:val="24"/>
        </w:rPr>
        <w:t>(</w:t>
      </w:r>
      <w:r w:rsidR="00F37C64" w:rsidRPr="00F37C64">
        <w:rPr>
          <w:rFonts w:ascii="Times New Roman" w:eastAsia="Times New Roman" w:hAnsi="Times New Roman" w:cs="Times New Roman"/>
          <w:color w:val="2F5496" w:themeColor="accent1" w:themeShade="BF"/>
          <w:sz w:val="24"/>
          <w:szCs w:val="24"/>
          <w:rPrChange w:id="376" w:author="Ekatha Ann J" w:date="2020-08-18T13:30: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377" w:author="Ekatha Ann J" w:date="2020-08-18T13:30:00Z">
            <w:rPr>
              <w:rFonts w:ascii="Times New Roman" w:eastAsia="Times New Roman" w:hAnsi="Times New Roman" w:cs="Times New Roman"/>
              <w:color w:val="000000"/>
              <w:sz w:val="24"/>
              <w:szCs w:val="24"/>
            </w:rPr>
          </w:rPrChange>
        </w:rPr>
        <w:instrText xml:space="preserve"> ADDIN ZOTERO_ITEM CSL_CITATION {"citationID":"MbE4hZHB","properties":{"formattedCitation":"(41)","plainCitation":"(41)","noteIndex":0},"citationItems":[{"id":146,"uris":["http://zotero.org/users/local/IBKgUHwf/items/UBNCR4XD"],"uri":["http://zotero.org/users/local/IBKgUHwf/items/UBNCR4XD"],"itemData":{"id":146,"type":"webpage","abstract":"Mangaluru: An unidentified man assaulted a woman when she was alone at home and fled with jewellery worth several lakhs here on Wednesday.","container-title":"The Times of India","language":"en","note":"source: timesofindia.indiatimes.com","title":"Home-alone 63-yr-old woman assaulted, robbed","URL":"https://timesofindia.indiatimes.com/city/mangaluru/home-alone-63-yr-old-woman-assaulted-robbed/articleshow/61279294.cms","author":[{"family":"Times News Network","given":"00:15"}],"accessed":{"date-parts":[["2020",6,8]]},"issued":{"date-parts":[["2017",10,28]]}}}],"schema":"https://github.com/citation-style-language/schema/raw/master/csl-citation.json"}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378" w:author="Ekatha Ann J" w:date="2020-08-18T13:30:00Z">
            <w:rPr>
              <w:rFonts w:ascii="Times New Roman" w:eastAsia="Times New Roman" w:hAnsi="Times New Roman" w:cs="Times New Roman"/>
              <w:color w:val="000000"/>
              <w:sz w:val="24"/>
              <w:szCs w:val="24"/>
            </w:rPr>
          </w:rPrChange>
        </w:rPr>
        <w:fldChar w:fldCharType="separate"/>
      </w:r>
      <w:r w:rsidR="00F37C64" w:rsidRPr="00F37C64">
        <w:rPr>
          <w:rFonts w:ascii="Times New Roman" w:eastAsia="Times New Roman" w:hAnsi="Times New Roman" w:cs="Times New Roman"/>
          <w:color w:val="2F5496" w:themeColor="accent1" w:themeShade="BF"/>
          <w:sz w:val="24"/>
          <w:szCs w:val="24"/>
          <w:rPrChange w:id="379" w:author="Ekatha Ann J" w:date="2020-08-18T13:30:00Z">
            <w:rPr>
              <w:rFonts w:ascii="Times New Roman" w:hAnsi="Times New Roman" w:cs="Times New Roman"/>
              <w:sz w:val="24"/>
            </w:rPr>
          </w:rPrChange>
        </w:rPr>
        <w:t>(41)</w:t>
      </w:r>
      <w:r w:rsidR="00F37C64" w:rsidRPr="00F37C64">
        <w:rPr>
          <w:rFonts w:ascii="Times New Roman" w:eastAsia="Times New Roman" w:hAnsi="Times New Roman" w:cs="Times New Roman"/>
          <w:color w:val="2F5496" w:themeColor="accent1" w:themeShade="BF"/>
          <w:sz w:val="24"/>
          <w:szCs w:val="24"/>
          <w:rPrChange w:id="380" w:author="Ekatha Ann J" w:date="2020-08-18T13:30:00Z">
            <w:rPr>
              <w:rFonts w:ascii="Times New Roman" w:eastAsia="Times New Roman" w:hAnsi="Times New Roman" w:cs="Times New Roman"/>
              <w:color w:val="000000"/>
              <w:sz w:val="24"/>
              <w:szCs w:val="24"/>
            </w:rPr>
          </w:rPrChange>
        </w:rPr>
        <w:fldChar w:fldCharType="end"/>
      </w:r>
      <w:ins w:id="381" w:author="Ekatha Ann J" w:date="2020-08-18T13:29:00Z">
        <w:r w:rsidR="00F37C64">
          <w:rPr>
            <w:rFonts w:ascii="Times New Roman" w:eastAsia="Times New Roman" w:hAnsi="Times New Roman" w:cs="Times New Roman"/>
            <w:color w:val="000000"/>
            <w:sz w:val="24"/>
            <w:szCs w:val="24"/>
          </w:rPr>
          <w:t xml:space="preserve"> </w:t>
        </w:r>
      </w:ins>
      <w:del w:id="382" w:author="Ekatha Ann J" w:date="2020-08-18T13:29:00Z">
        <w:r w:rsidR="00F52231"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8VJpQlmf","properties":{"formattedCitation":"(41)","plainCitation":"(41)","noteIndex":0},"citationItems":[{"id":146,"uris":["http://zotero.org/users/local/IBKgUHwf/items/UBNCR4XD"],"uri":["http://zotero.org/users/local/IBKgUHwf/items/UBNCR4XD"],"itemData":{"id":146,"type":"webpage","abstract":"Mangaluru: An unidentified man assaulted a woman when she was alone at home and fled with jewellery worth several lakhs here on Wednesday.","container-title":"The Times of India","language":"en","note":"source: timesofindia.indiatimes.com","title":"Home-alone 63-yr-old woman assaulted, robbed","URL":"https://timesofindia.indiatimes.com/city/mangaluru/home-alone-63-yr-old-woman-assaulted-robbed/articleshow/61279294.cms","author":[{"family":"Times News Network","given":"00:15"}],"accessed":{"date-parts":[["2020",6,8]]},"issued":{"date-parts":[["2017",10,28]]}}}],"schema":"https://github.com/citation-style-language/schema/raw/master/csl-citation.json"} </w:delInstrText>
        </w:r>
        <w:r w:rsidR="00F52231"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(41)</w:delText>
        </w:r>
        <w:r w:rsidR="00F52231" w:rsidRPr="001D236F" w:rsidDel="00F37C64">
          <w:rPr>
            <w:rFonts w:ascii="Times New Roman" w:eastAsia="Times New Roman" w:hAnsi="Times New Roman" w:cs="Times New Roman"/>
            <w:color w:val="2F5496" w:themeColor="accent1" w:themeShade="BF"/>
            <w:sz w:val="24"/>
            <w:szCs w:val="24"/>
          </w:rPr>
          <w:fldChar w:fldCharType="end"/>
        </w:r>
        <w:r w:rsidR="00F52231" w:rsidRPr="00F1570A" w:rsidDel="00F37C64">
          <w:rPr>
            <w:rFonts w:ascii="Times New Roman" w:eastAsia="Times New Roman" w:hAnsi="Times New Roman" w:cs="Times New Roman"/>
            <w:color w:val="2F5496" w:themeColor="accent1" w:themeShade="BF"/>
            <w:sz w:val="24"/>
            <w:szCs w:val="24"/>
          </w:rPr>
          <w:delText xml:space="preserve"> </w:delText>
        </w:r>
      </w:del>
      <w:r w:rsidR="00F52231" w:rsidRPr="000D4257">
        <w:rPr>
          <w:rFonts w:ascii="Times New Roman" w:eastAsia="Times New Roman" w:hAnsi="Times New Roman" w:cs="Times New Roman"/>
          <w:color w:val="000000"/>
          <w:sz w:val="24"/>
          <w:szCs w:val="24"/>
        </w:rPr>
        <w:t>The Times of India, October 28, 2017)</w:t>
      </w:r>
    </w:p>
    <w:p w14:paraId="499207C7" w14:textId="77777777" w:rsidR="00AA32D2" w:rsidRPr="000D4257" w:rsidRDefault="00AA32D2" w:rsidP="00AA32D2">
      <w:pPr>
        <w:spacing w:line="360" w:lineRule="auto"/>
        <w:rPr>
          <w:rFonts w:ascii="Times New Roman" w:eastAsia="Times New Roman" w:hAnsi="Times New Roman" w:cs="Times New Roman"/>
          <w:i/>
          <w:color w:val="000000"/>
          <w:sz w:val="24"/>
          <w:szCs w:val="24"/>
        </w:rPr>
      </w:pPr>
    </w:p>
    <w:p w14:paraId="1DB2E515" w14:textId="2BA86B26"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Associations with crime were also made indirectly through descriptions of neighbourhoods that have high migrant, refugee population as being overcrowded with poor sanitation and high crime rates. </w:t>
      </w:r>
    </w:p>
    <w:p w14:paraId="0AEFA895" w14:textId="77777777" w:rsidR="00795368" w:rsidRDefault="00795368" w:rsidP="00AA32D2">
      <w:pPr>
        <w:spacing w:line="360" w:lineRule="auto"/>
        <w:rPr>
          <w:rFonts w:ascii="Times New Roman" w:eastAsia="Times New Roman" w:hAnsi="Times New Roman" w:cs="Times New Roman"/>
          <w:i/>
          <w:color w:val="000000"/>
          <w:sz w:val="24"/>
          <w:szCs w:val="24"/>
        </w:rPr>
      </w:pPr>
    </w:p>
    <w:p w14:paraId="3A911BDA" w14:textId="30E3E181" w:rsidR="0075683F" w:rsidRDefault="009209BF"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A large migrant ‘</w:t>
      </w:r>
      <w:proofErr w:type="spellStart"/>
      <w:r w:rsidR="00AA32D2" w:rsidRPr="000D4257">
        <w:rPr>
          <w:rFonts w:ascii="Times New Roman" w:eastAsia="Times New Roman" w:hAnsi="Times New Roman" w:cs="Times New Roman"/>
          <w:i/>
          <w:color w:val="000000"/>
          <w:sz w:val="24"/>
          <w:szCs w:val="24"/>
        </w:rPr>
        <w:t>Poorvanchali</w:t>
      </w:r>
      <w:proofErr w:type="spellEnd"/>
      <w:r w:rsidRPr="000D4257">
        <w:rPr>
          <w:rFonts w:ascii="Times New Roman" w:eastAsia="Times New Roman" w:hAnsi="Times New Roman" w:cs="Times New Roman"/>
          <w:i/>
          <w:color w:val="000000"/>
          <w:sz w:val="24"/>
          <w:szCs w:val="24"/>
        </w:rPr>
        <w:t>’</w:t>
      </w:r>
      <w:r w:rsidR="00AA32D2" w:rsidRPr="000D4257">
        <w:rPr>
          <w:rFonts w:ascii="Times New Roman" w:eastAsia="Times New Roman" w:hAnsi="Times New Roman" w:cs="Times New Roman"/>
          <w:i/>
          <w:color w:val="000000"/>
          <w:sz w:val="24"/>
          <w:szCs w:val="24"/>
        </w:rPr>
        <w:t xml:space="preserve"> population lives in these rickety buildings and makeshift structures in congested alleyways. The area is infested with criminals and gang wars are frequent</w:t>
      </w:r>
      <w:r w:rsidR="00AA32D2"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themeColor="text1"/>
          <w:sz w:val="24"/>
          <w:szCs w:val="24"/>
        </w:rPr>
        <w:t>”</w:t>
      </w:r>
      <w:r w:rsidR="00AA32D2" w:rsidRPr="000D4257">
        <w:rPr>
          <w:rFonts w:ascii="Times New Roman" w:eastAsia="Times New Roman" w:hAnsi="Times New Roman" w:cs="Times New Roman"/>
          <w:color w:val="000000"/>
          <w:sz w:val="24"/>
          <w:szCs w:val="24"/>
        </w:rPr>
        <w:t xml:space="preserve"> </w:t>
      </w:r>
      <w:r w:rsidR="00F52231" w:rsidRPr="000D4257">
        <w:rPr>
          <w:rFonts w:ascii="Times New Roman" w:eastAsia="Times New Roman" w:hAnsi="Times New Roman" w:cs="Times New Roman"/>
          <w:color w:val="000000"/>
          <w:sz w:val="24"/>
          <w:szCs w:val="24"/>
        </w:rPr>
        <w:t>(</w:t>
      </w:r>
      <w:r w:rsidR="00F37C64" w:rsidRPr="00F37C64">
        <w:rPr>
          <w:rFonts w:ascii="Times New Roman" w:eastAsia="Times New Roman" w:hAnsi="Times New Roman" w:cs="Times New Roman"/>
          <w:color w:val="2F5496" w:themeColor="accent1" w:themeShade="BF"/>
          <w:sz w:val="24"/>
          <w:szCs w:val="24"/>
          <w:rPrChange w:id="383" w:author="Ekatha Ann J" w:date="2020-08-18T13:30: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384" w:author="Ekatha Ann J" w:date="2020-08-18T13:30:00Z">
            <w:rPr>
              <w:rFonts w:ascii="Times New Roman" w:eastAsia="Times New Roman" w:hAnsi="Times New Roman" w:cs="Times New Roman"/>
              <w:color w:val="000000"/>
              <w:sz w:val="24"/>
              <w:szCs w:val="24"/>
            </w:rPr>
          </w:rPrChange>
        </w:rPr>
        <w:instrText xml:space="preserve"> ADDIN ZOTERO_ITEM CSL_CITATION {"citationID":"s2jyswZt","properties":{"formattedCitation":"(42)","plainCitation":"(42)","noteIndex":0},"citationItems":[{"id":148,"uris":["http://zotero.org/users/local/IBKgUHwf/items/5SZCMIZ3"],"uri":["http://zotero.org/users/local/IBKgUHwf/items/5SZCMIZ3"],"itemData":{"id":148,"type":"webpage","container-title":"The Telegraph","language":"en","note":"source: www.telegraphindia.com","title":"11 of 'religious' family found dead at home","URL":"https://www.telegraphindia.com/india/11-of-39-religious-39-family-found-dead-at-home/cid/1349787","author":[{"family":"Siddiqui","given":"Imran"}],"accessed":{"date-parts":[["2020",6,8]]},"issued":{"date-parts":[["2018",7,2]]}}}],"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385" w:author="Ekatha Ann J" w:date="2020-08-18T13:30:00Z">
            <w:rPr>
              <w:rFonts w:ascii="Times New Roman" w:eastAsia="Times New Roman" w:hAnsi="Times New Roman" w:cs="Times New Roman"/>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386" w:author="Ekatha Ann J" w:date="2020-08-18T13:30:00Z">
            <w:rPr>
              <w:rFonts w:ascii="Times New Roman" w:hAnsi="Times New Roman" w:cs="Times New Roman"/>
              <w:sz w:val="24"/>
            </w:rPr>
          </w:rPrChange>
        </w:rPr>
        <w:t>(42)</w:t>
      </w:r>
      <w:r w:rsidR="00F37C64" w:rsidRPr="00F37C64">
        <w:rPr>
          <w:rFonts w:ascii="Times New Roman" w:eastAsia="Times New Roman" w:hAnsi="Times New Roman" w:cs="Times New Roman"/>
          <w:color w:val="2F5496" w:themeColor="accent1" w:themeShade="BF"/>
          <w:sz w:val="24"/>
          <w:szCs w:val="24"/>
          <w:rPrChange w:id="387" w:author="Ekatha Ann J" w:date="2020-08-18T13:30:00Z">
            <w:rPr>
              <w:rFonts w:ascii="Times New Roman" w:eastAsia="Times New Roman" w:hAnsi="Times New Roman" w:cs="Times New Roman"/>
              <w:color w:val="000000"/>
              <w:sz w:val="24"/>
              <w:szCs w:val="24"/>
            </w:rPr>
          </w:rPrChange>
        </w:rPr>
        <w:fldChar w:fldCharType="end"/>
      </w:r>
      <w:ins w:id="388" w:author="Ekatha Ann J" w:date="2020-08-18T13:30:00Z">
        <w:r w:rsidR="00F37C64">
          <w:rPr>
            <w:rFonts w:ascii="Times New Roman" w:eastAsia="Times New Roman" w:hAnsi="Times New Roman" w:cs="Times New Roman"/>
            <w:color w:val="2F5496" w:themeColor="accent1" w:themeShade="BF"/>
            <w:sz w:val="24"/>
            <w:szCs w:val="24"/>
          </w:rPr>
          <w:t xml:space="preserve"> </w:t>
        </w:r>
      </w:ins>
      <w:del w:id="389" w:author="Ekatha Ann J" w:date="2020-08-18T13:30:00Z">
        <w:r w:rsidR="00F52231"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dQWE0JOk","properties":{"formattedCitation":"(42)","plainCitation":"(42)","noteIndex":0},"citationItems":[{"id":148,"uris":["http://zotero.org/users/local/IBKgUHwf/items/5SZCMIZ3"],"uri":["http://zotero.org/users/local/IBKgUHwf/items/5SZCMIZ3"],"itemData":{"id":148,"type":"webpage","container-title":"The Telegraph","language":"en","note":"source: www.telegraphindia.com","title":"11 of 'religious' family found dead at home","URL":"https://www.telegraphindia.com/india/11-of-39-religious-39-family-found-dead-at-home/cid/1349787","author":[{"family":"Siddiqui","given":"Imran"}],"accessed":{"date-parts":[["2020",6,8]]},"issued":{"date-parts":[["2018",7,2]]}}}],"schema":"https://github.com/citation-style-language/schema/raw/master/csl-citation.json"} </w:delInstrText>
        </w:r>
        <w:r w:rsidR="00F52231"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(42)</w:delText>
        </w:r>
        <w:r w:rsidR="00F52231" w:rsidRPr="001D236F" w:rsidDel="00F37C64">
          <w:rPr>
            <w:rFonts w:ascii="Times New Roman" w:eastAsia="Times New Roman" w:hAnsi="Times New Roman" w:cs="Times New Roman"/>
            <w:color w:val="2F5496" w:themeColor="accent1" w:themeShade="BF"/>
            <w:sz w:val="24"/>
            <w:szCs w:val="24"/>
          </w:rPr>
          <w:fldChar w:fldCharType="end"/>
        </w:r>
        <w:r w:rsidR="00F52231" w:rsidRPr="000D4257" w:rsidDel="00F37C64">
          <w:rPr>
            <w:rFonts w:ascii="Times New Roman" w:eastAsia="Times New Roman" w:hAnsi="Times New Roman" w:cs="Times New Roman"/>
            <w:color w:val="000000"/>
            <w:sz w:val="24"/>
            <w:szCs w:val="24"/>
          </w:rPr>
          <w:delText xml:space="preserve"> </w:delText>
        </w:r>
      </w:del>
      <w:r w:rsidRPr="000D4257">
        <w:rPr>
          <w:rFonts w:ascii="Times New Roman" w:eastAsia="Times New Roman" w:hAnsi="Times New Roman" w:cs="Times New Roman"/>
          <w:color w:val="000000"/>
          <w:sz w:val="24"/>
          <w:szCs w:val="24"/>
        </w:rPr>
        <w:t>The Telegraph, July 2, 2018)</w:t>
      </w:r>
    </w:p>
    <w:p w14:paraId="0CEAEEBC" w14:textId="77777777" w:rsidR="00EA244E" w:rsidRPr="000D4257" w:rsidRDefault="00EA244E" w:rsidP="00AA32D2">
      <w:pPr>
        <w:spacing w:line="360" w:lineRule="auto"/>
        <w:rPr>
          <w:rFonts w:ascii="Times New Roman" w:eastAsia="Times New Roman" w:hAnsi="Times New Roman" w:cs="Times New Roman"/>
          <w:color w:val="000000"/>
          <w:sz w:val="24"/>
          <w:szCs w:val="24"/>
        </w:rPr>
      </w:pPr>
    </w:p>
    <w:p w14:paraId="1313DA67" w14:textId="7153876D" w:rsidR="0075683F" w:rsidRPr="000D4257" w:rsidDel="002C41B0" w:rsidRDefault="00AA32D2" w:rsidP="00AA32D2">
      <w:pPr>
        <w:spacing w:line="360" w:lineRule="auto"/>
        <w:rPr>
          <w:del w:id="390" w:author="Ekatha Ann J" w:date="2020-08-18T12:11:00Z"/>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“Numerous industries and a large migrant population offer the right environment for anti-social elements in Coimbatore and neighbouring Tirupur to camouflage themselves</w:t>
      </w:r>
      <w:r w:rsidRPr="000D4257">
        <w:rPr>
          <w:rFonts w:ascii="Times New Roman" w:eastAsia="Times New Roman" w:hAnsi="Times New Roman" w:cs="Times New Roman"/>
          <w:color w:val="000000"/>
          <w:sz w:val="24"/>
          <w:szCs w:val="24"/>
        </w:rPr>
        <w:t>.”</w:t>
      </w:r>
      <w:r w:rsidR="009209BF" w:rsidRPr="000D4257">
        <w:rPr>
          <w:rFonts w:ascii="Times New Roman" w:eastAsia="Times New Roman" w:hAnsi="Times New Roman" w:cs="Times New Roman"/>
          <w:color w:val="000000"/>
          <w:sz w:val="24"/>
          <w:szCs w:val="24"/>
        </w:rPr>
        <w:t xml:space="preserve">  (</w:t>
      </w:r>
      <w:r w:rsidR="00F37C64" w:rsidRPr="00F37C64">
        <w:rPr>
          <w:rFonts w:ascii="Times New Roman" w:eastAsia="Times New Roman" w:hAnsi="Times New Roman" w:cs="Times New Roman"/>
          <w:color w:val="2F5496" w:themeColor="accent1" w:themeShade="BF"/>
          <w:sz w:val="24"/>
          <w:szCs w:val="24"/>
          <w:rPrChange w:id="391" w:author="Ekatha Ann J" w:date="2020-08-18T13:31: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392" w:author="Ekatha Ann J" w:date="2020-08-18T13:31:00Z">
            <w:rPr>
              <w:rFonts w:ascii="Times New Roman" w:eastAsia="Times New Roman" w:hAnsi="Times New Roman" w:cs="Times New Roman"/>
              <w:color w:val="000000"/>
              <w:sz w:val="24"/>
              <w:szCs w:val="24"/>
            </w:rPr>
          </w:rPrChange>
        </w:rPr>
        <w:instrText xml:space="preserve"> ADDIN ZOTERO_ITEM CSL_CITATION {"citationID":"ZUzEO7ui","properties":{"formattedCitation":"(43)","plainCitation":"(43)","noteIndex":0},"citationItems":[{"id":150,"uris":["http://zotero.org/users/local/IBKgUHwf/items/3FSQGTAT"],"uri":["http://zotero.org/users/local/IBKgUHwf/items/3FSQGTAT"],"itemData":{"id":150,"type":"webpage","abstract":"COIMBATORE: The region has once again come under the scanner of security agencies.","container-title":"The Times of India","language":"en","note":"source: timesofindia.indiatimes.com","title":"Police at a loss to keep track of militants","URL":"https://timesofindia.indiatimes.com/city/coimbatore/police-at-a-loss-to-keep-track-of-militants/articleshow/59497533.cms","author":[{"literal":"Times News Network"}],"accessed":{"date-parts":[["2020",6,8]]},"issued":{"date-parts":[["2017",7,8]]}}}],"schema":"https://github.com/citation-style-language/schema/raw/master/csl-citation.json"}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393" w:author="Ekatha Ann J" w:date="2020-08-18T13:31:00Z">
            <w:rPr>
              <w:rFonts w:ascii="Times New Roman" w:eastAsia="Times New Roman" w:hAnsi="Times New Roman" w:cs="Times New Roman"/>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394" w:author="Ekatha Ann J" w:date="2020-08-18T13:31:00Z">
            <w:rPr>
              <w:rFonts w:ascii="Times New Roman" w:hAnsi="Times New Roman" w:cs="Times New Roman"/>
              <w:sz w:val="24"/>
            </w:rPr>
          </w:rPrChange>
        </w:rPr>
        <w:t>(43)</w:t>
      </w:r>
      <w:r w:rsidR="00F37C64" w:rsidRPr="00F37C64">
        <w:rPr>
          <w:rFonts w:ascii="Times New Roman" w:eastAsia="Times New Roman" w:hAnsi="Times New Roman" w:cs="Times New Roman"/>
          <w:color w:val="2F5496" w:themeColor="accent1" w:themeShade="BF"/>
          <w:sz w:val="24"/>
          <w:szCs w:val="24"/>
          <w:rPrChange w:id="395" w:author="Ekatha Ann J" w:date="2020-08-18T13:31:00Z">
            <w:rPr>
              <w:rFonts w:ascii="Times New Roman" w:eastAsia="Times New Roman" w:hAnsi="Times New Roman" w:cs="Times New Roman"/>
              <w:color w:val="000000"/>
              <w:sz w:val="24"/>
              <w:szCs w:val="24"/>
            </w:rPr>
          </w:rPrChange>
        </w:rPr>
        <w:fldChar w:fldCharType="end"/>
      </w:r>
      <w:ins w:id="396" w:author="Ekatha Ann J" w:date="2020-08-18T13:31:00Z">
        <w:r w:rsidR="00F37C64">
          <w:rPr>
            <w:rFonts w:ascii="Times New Roman" w:eastAsia="Times New Roman" w:hAnsi="Times New Roman" w:cs="Times New Roman"/>
            <w:color w:val="000000"/>
            <w:sz w:val="24"/>
            <w:szCs w:val="24"/>
          </w:rPr>
          <w:t xml:space="preserve"> </w:t>
        </w:r>
      </w:ins>
      <w:del w:id="397" w:author="Ekatha Ann J" w:date="2020-08-18T13:30:00Z">
        <w:r w:rsidR="009209BF"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bW4mxDl6","properties":{"formattedCitation":"(43)","plainCitation":"(43)","noteIndex":0},"citationItems":[{"id":150,"uris":["http://zotero.org/users/local/IBKgUHwf/items/3FSQGTAT"],"uri":["http://zotero.org/users/local/IBKgUHwf/items/3FSQGTAT"],"itemData":{"id":150,"type":"webpage","abstract":"COIMBATORE: The region has once again come under the scanner of security agencies.","container-title":"The Times of India","language":"en","note":"source: timesofindia.indiatimes.com","title":"Police at a loss to keep track of militants","URL":"https://timesofindia.indiatimes.com/city/coimbatore/police-at-a-loss-to-keep-track-of-militants/articleshow/59497533.cms","author":[{"literal":"Times News Network"}],"accessed":{"date-parts":[["2020",6,8]]},"issued":{"date-parts":[["2017",7,8]]}}}],"schema":"https://github.com/citation-style-language/schema/raw/master/csl-citation.json"} </w:delInstrText>
        </w:r>
        <w:r w:rsidR="009209BF"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(43)</w:delText>
        </w:r>
        <w:r w:rsidR="009209BF" w:rsidRPr="001D236F" w:rsidDel="00F37C64">
          <w:rPr>
            <w:rFonts w:ascii="Times New Roman" w:eastAsia="Times New Roman" w:hAnsi="Times New Roman" w:cs="Times New Roman"/>
            <w:color w:val="2F5496" w:themeColor="accent1" w:themeShade="BF"/>
            <w:sz w:val="24"/>
            <w:szCs w:val="24"/>
          </w:rPr>
          <w:fldChar w:fldCharType="end"/>
        </w:r>
        <w:r w:rsidR="00DD6B41" w:rsidRPr="000D4257" w:rsidDel="00F37C64">
          <w:rPr>
            <w:rFonts w:ascii="Times New Roman" w:eastAsia="Times New Roman" w:hAnsi="Times New Roman" w:cs="Times New Roman"/>
            <w:color w:val="2F5496" w:themeColor="accent1" w:themeShade="BF"/>
            <w:sz w:val="24"/>
            <w:szCs w:val="24"/>
          </w:rPr>
          <w:delText xml:space="preserve"> </w:delText>
        </w:r>
      </w:del>
      <w:r w:rsidR="00DD6B41" w:rsidRPr="000D4257">
        <w:rPr>
          <w:rFonts w:ascii="Times New Roman" w:eastAsia="Times New Roman" w:hAnsi="Times New Roman" w:cs="Times New Roman"/>
          <w:color w:val="000000" w:themeColor="text1"/>
          <w:sz w:val="24"/>
          <w:szCs w:val="24"/>
        </w:rPr>
        <w:t>The</w:t>
      </w:r>
      <w:r w:rsidR="00DD6B41" w:rsidRPr="000D4257">
        <w:rPr>
          <w:rFonts w:ascii="Times New Roman" w:eastAsia="Times New Roman" w:hAnsi="Times New Roman" w:cs="Times New Roman"/>
          <w:color w:val="000000"/>
          <w:sz w:val="24"/>
          <w:szCs w:val="24"/>
        </w:rPr>
        <w:t xml:space="preserve"> Times of India, July 8, 2017)</w:t>
      </w:r>
      <w:r w:rsidRPr="000D4257">
        <w:rPr>
          <w:rFonts w:ascii="Times New Roman" w:eastAsia="Times New Roman" w:hAnsi="Times New Roman" w:cs="Times New Roman"/>
          <w:color w:val="000000"/>
          <w:sz w:val="24"/>
          <w:szCs w:val="24"/>
        </w:rPr>
        <w:t xml:space="preserve"> </w:t>
      </w:r>
    </w:p>
    <w:p w14:paraId="3BBD6D68" w14:textId="77777777" w:rsidR="00C523A3" w:rsidDel="002C41B0" w:rsidRDefault="00C523A3" w:rsidP="00C523A3">
      <w:pPr>
        <w:spacing w:line="360" w:lineRule="auto"/>
        <w:rPr>
          <w:del w:id="398" w:author="Ekatha Ann J" w:date="2020-08-18T12:11:00Z"/>
          <w:rFonts w:ascii="Times New Roman" w:eastAsia="Times New Roman" w:hAnsi="Times New Roman" w:cs="Times New Roman"/>
          <w:color w:val="000000"/>
          <w:sz w:val="24"/>
          <w:szCs w:val="24"/>
        </w:rPr>
      </w:pPr>
    </w:p>
    <w:p w14:paraId="3ED947F2" w14:textId="25B713C2" w:rsidR="00C523A3" w:rsidRPr="000D4257" w:rsidDel="00147D13" w:rsidRDefault="00C523A3" w:rsidP="00C523A3">
      <w:pPr>
        <w:spacing w:line="360" w:lineRule="auto"/>
        <w:rPr>
          <w:del w:id="399" w:author="Ekatha Ann J" w:date="2020-08-18T12:10:00Z"/>
          <w:rFonts w:ascii="Times New Roman" w:eastAsia="Times New Roman" w:hAnsi="Times New Roman" w:cs="Times New Roman"/>
          <w:sz w:val="24"/>
          <w:szCs w:val="24"/>
        </w:rPr>
      </w:pPr>
      <w:del w:id="400" w:author="Ekatha Ann J" w:date="2020-08-18T12:10:00Z">
        <w:r w:rsidDel="00147D13">
          <w:rPr>
            <w:rFonts w:ascii="Times New Roman" w:hAnsi="Times New Roman"/>
            <w:color w:val="000000" w:themeColor="text1"/>
            <w:sz w:val="24"/>
            <w:szCs w:val="24"/>
          </w:rPr>
          <w:delText xml:space="preserve">Some of the articles through their description also introduce binaries while describing neighbourhoods, facilitating the ‘othering’ of migrants. </w:delText>
        </w:r>
        <w:r w:rsidRPr="000D4257" w:rsidDel="00147D13">
          <w:rPr>
            <w:rFonts w:ascii="Times New Roman" w:eastAsia="Times New Roman" w:hAnsi="Times New Roman" w:cs="Times New Roman"/>
            <w:sz w:val="24"/>
            <w:szCs w:val="24"/>
          </w:rPr>
          <w:delText xml:space="preserve">Take this excerpt of a report in The Times of India (January 27, 2018) for example:  </w:delText>
        </w:r>
      </w:del>
    </w:p>
    <w:p w14:paraId="1E880095" w14:textId="7B7DC2AE" w:rsidR="00C523A3" w:rsidRPr="000D4257" w:rsidDel="00147D13" w:rsidRDefault="00C523A3" w:rsidP="00C523A3">
      <w:pPr>
        <w:spacing w:line="360" w:lineRule="auto"/>
        <w:rPr>
          <w:del w:id="401" w:author="Ekatha Ann J" w:date="2020-08-18T12:10:00Z"/>
          <w:rFonts w:ascii="Times New Roman" w:hAnsi="Times New Roman" w:cs="Times New Roman"/>
          <w:i/>
          <w:color w:val="000000" w:themeColor="text1"/>
          <w:sz w:val="24"/>
          <w:szCs w:val="24"/>
        </w:rPr>
      </w:pPr>
    </w:p>
    <w:p w14:paraId="628B085A" w14:textId="7D38A6E8" w:rsidR="00C523A3" w:rsidRPr="000D4257" w:rsidDel="00147D13" w:rsidRDefault="00C523A3" w:rsidP="00C523A3">
      <w:pPr>
        <w:spacing w:line="360" w:lineRule="auto"/>
        <w:rPr>
          <w:del w:id="402" w:author="Ekatha Ann J" w:date="2020-08-18T12:10:00Z"/>
          <w:rFonts w:ascii="Times New Roman" w:hAnsi="Times New Roman" w:cs="Times New Roman"/>
          <w:color w:val="000000" w:themeColor="text1"/>
          <w:sz w:val="24"/>
          <w:szCs w:val="24"/>
        </w:rPr>
      </w:pPr>
      <w:del w:id="403" w:author="Ekatha Ann J" w:date="2020-08-18T12:10:00Z">
        <w:r w:rsidRPr="000D4257" w:rsidDel="00147D13">
          <w:rPr>
            <w:rFonts w:ascii="Times New Roman" w:hAnsi="Times New Roman" w:cs="Times New Roman"/>
            <w:i/>
            <w:color w:val="000000" w:themeColor="text1"/>
            <w:sz w:val="24"/>
            <w:szCs w:val="24"/>
          </w:rPr>
          <w:delText xml:space="preserve">‘The slick, glassy skyscrapers overlook deep, dark pockets of slums, mostly inhabited by migrant workers. ‘Our women are afraid to walk on the streets here after sunset,’ said 34-year-old Aditya Kulkarni, an IT professional who stays in a gated community.” </w:delText>
        </w:r>
        <w:r w:rsidRPr="000D4257" w:rsidDel="00147D13">
          <w:rPr>
            <w:rFonts w:ascii="Times New Roman" w:hAnsi="Times New Roman" w:cs="Times New Roman"/>
            <w:color w:val="000000" w:themeColor="text1"/>
            <w:sz w:val="24"/>
            <w:szCs w:val="24"/>
          </w:rPr>
          <w:delText xml:space="preserve"> </w:delText>
        </w:r>
      </w:del>
    </w:p>
    <w:p w14:paraId="7EB844C0" w14:textId="01680DC4" w:rsidR="00C523A3" w:rsidDel="00147D13" w:rsidRDefault="00C523A3" w:rsidP="00C523A3">
      <w:pPr>
        <w:spacing w:line="360" w:lineRule="auto"/>
        <w:rPr>
          <w:del w:id="404" w:author="Ekatha Ann J" w:date="2020-08-18T12:10:00Z"/>
          <w:rFonts w:ascii="Times New Roman" w:hAnsi="Times New Roman" w:cs="Times New Roman"/>
          <w:color w:val="000000" w:themeColor="text1"/>
          <w:sz w:val="24"/>
          <w:szCs w:val="24"/>
        </w:rPr>
      </w:pPr>
    </w:p>
    <w:p w14:paraId="1FB3007E" w14:textId="6812C6BF" w:rsidR="00C523A3" w:rsidDel="00147D13" w:rsidRDefault="00C523A3" w:rsidP="00C523A3">
      <w:pPr>
        <w:spacing w:line="360" w:lineRule="auto"/>
        <w:rPr>
          <w:del w:id="405" w:author="Ekatha Ann J" w:date="2020-08-18T12:10:00Z"/>
          <w:rFonts w:ascii="Times New Roman" w:eastAsia="Times New Roman" w:hAnsi="Times New Roman" w:cs="Times New Roman"/>
          <w:color w:val="000000"/>
          <w:sz w:val="24"/>
          <w:szCs w:val="24"/>
        </w:rPr>
      </w:pPr>
      <w:del w:id="406" w:author="Ekatha Ann J" w:date="2020-08-18T12:10:00Z">
        <w:r w:rsidRPr="000D4257" w:rsidDel="00147D13">
          <w:rPr>
            <w:rFonts w:ascii="Times New Roman" w:hAnsi="Times New Roman" w:cs="Times New Roman"/>
            <w:color w:val="000000" w:themeColor="text1"/>
            <w:sz w:val="24"/>
            <w:szCs w:val="24"/>
          </w:rPr>
          <w:delText>The above excerpt makes a clear distinction between two places of residence – high glass buildings and deep, dark slums. One is bright, the other is dark; one is safe, the other is not.</w:delText>
        </w:r>
      </w:del>
    </w:p>
    <w:p w14:paraId="2FEDCD49" w14:textId="77777777" w:rsidR="00C523A3" w:rsidRPr="000D4257" w:rsidRDefault="00C523A3" w:rsidP="00AA32D2">
      <w:pPr>
        <w:spacing w:line="360" w:lineRule="auto"/>
        <w:rPr>
          <w:rFonts w:ascii="Times New Roman" w:eastAsia="Times New Roman" w:hAnsi="Times New Roman" w:cs="Times New Roman"/>
          <w:color w:val="000000"/>
          <w:sz w:val="24"/>
          <w:szCs w:val="24"/>
        </w:rPr>
      </w:pPr>
    </w:p>
    <w:p w14:paraId="2D12F42F" w14:textId="77777777" w:rsidR="002C41B0" w:rsidRDefault="002C41B0" w:rsidP="00AA32D2">
      <w:pPr>
        <w:spacing w:line="360" w:lineRule="auto"/>
        <w:rPr>
          <w:ins w:id="407" w:author="Ekatha Ann J" w:date="2020-08-18T12:11:00Z"/>
          <w:rFonts w:ascii="Times New Roman" w:eastAsia="Times New Roman" w:hAnsi="Times New Roman" w:cs="Times New Roman"/>
          <w:b/>
          <w:i/>
          <w:color w:val="000000"/>
          <w:sz w:val="24"/>
          <w:szCs w:val="24"/>
        </w:rPr>
      </w:pPr>
    </w:p>
    <w:p w14:paraId="2FBD72C0" w14:textId="2F961E3E"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i/>
          <w:color w:val="000000"/>
          <w:sz w:val="24"/>
          <w:szCs w:val="24"/>
        </w:rPr>
        <w:t xml:space="preserve">Migrants as victims: </w:t>
      </w:r>
    </w:p>
    <w:p w14:paraId="11E7EFE4"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09EAC3E4" w14:textId="77777777"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Although less common, the victim framing portrayed migrants as victims of inequality and/or discrimination.  Within this frame, a little more than half the articles were on low-income internal migrants. These depicts presented migrants as a homogenous group, or clubbed them together with other marginalized communities, and frequently referred to as “rural landless poor”, or the “urban poor”, or “poor settlers. </w:t>
      </w:r>
    </w:p>
    <w:p w14:paraId="0E69AEF0" w14:textId="77777777"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p>
    <w:p w14:paraId="0768EE01" w14:textId="563B754B" w:rsidR="00AA32D2" w:rsidRPr="000D4257" w:rsidRDefault="00AA32D2" w:rsidP="00AA32D2">
      <w:pPr>
        <w:shd w:val="clear" w:color="auto" w:fill="FFFFFF"/>
        <w:spacing w:before="300" w:line="360" w:lineRule="auto"/>
        <w:rPr>
          <w:rFonts w:ascii="Times New Roman" w:eastAsia="Times New Roman" w:hAnsi="Times New Roman" w:cs="Times New Roman"/>
          <w:i/>
          <w:color w:val="000000"/>
          <w:sz w:val="24"/>
          <w:szCs w:val="24"/>
        </w:rPr>
      </w:pPr>
      <w:r w:rsidRPr="000D4257">
        <w:rPr>
          <w:rFonts w:ascii="Times New Roman" w:eastAsia="Times New Roman" w:hAnsi="Times New Roman" w:cs="Times New Roman"/>
          <w:i/>
          <w:color w:val="000000"/>
          <w:sz w:val="24"/>
          <w:szCs w:val="24"/>
        </w:rPr>
        <w:t>“Cities in urban India are flooded with the poor. Over the years, due to high migration, poverty in the country is transiting from rural to urban largely. These groups, who live in clusters in big metros, are often victims of harassment and crime</w:t>
      </w:r>
      <w:r w:rsidR="006005A8" w:rsidRPr="000D4257">
        <w:rPr>
          <w:rFonts w:ascii="Times New Roman" w:eastAsia="Times New Roman" w:hAnsi="Times New Roman" w:cs="Times New Roman"/>
          <w:sz w:val="24"/>
          <w:szCs w:val="24"/>
        </w:rPr>
        <w:t>.</w:t>
      </w:r>
      <w:r w:rsidRPr="000D4257">
        <w:rPr>
          <w:rFonts w:ascii="Times New Roman" w:eastAsia="Times New Roman" w:hAnsi="Times New Roman" w:cs="Times New Roman"/>
          <w:i/>
          <w:color w:val="000000"/>
          <w:sz w:val="24"/>
          <w:szCs w:val="24"/>
        </w:rPr>
        <w:t xml:space="preserve">” </w:t>
      </w:r>
      <w:r w:rsidR="006005A8" w:rsidRPr="000D4257">
        <w:rPr>
          <w:rFonts w:ascii="Times New Roman" w:eastAsia="Times New Roman" w:hAnsi="Times New Roman" w:cs="Times New Roman"/>
          <w:iCs/>
          <w:color w:val="000000"/>
          <w:sz w:val="24"/>
          <w:szCs w:val="24"/>
        </w:rPr>
        <w:t>(</w:t>
      </w:r>
      <w:r w:rsidR="00F37C64" w:rsidRPr="00F37C64">
        <w:rPr>
          <w:rFonts w:ascii="Times New Roman" w:eastAsia="Times New Roman" w:hAnsi="Times New Roman" w:cs="Times New Roman"/>
          <w:iCs/>
          <w:color w:val="2F5496" w:themeColor="accent1" w:themeShade="BF"/>
          <w:sz w:val="24"/>
          <w:szCs w:val="24"/>
          <w:rPrChange w:id="408" w:author="Ekatha Ann J" w:date="2020-08-18T13:31:00Z">
            <w:rPr>
              <w:rFonts w:ascii="Times New Roman" w:eastAsia="Times New Roman" w:hAnsi="Times New Roman" w:cs="Times New Roman"/>
              <w:iCs/>
              <w:color w:val="000000"/>
              <w:sz w:val="24"/>
              <w:szCs w:val="24"/>
            </w:rPr>
          </w:rPrChange>
        </w:rPr>
        <w:fldChar w:fldCharType="begin"/>
      </w:r>
      <w:r w:rsidR="00F37C64" w:rsidRPr="00F37C64">
        <w:rPr>
          <w:rFonts w:ascii="Times New Roman" w:eastAsia="Times New Roman" w:hAnsi="Times New Roman" w:cs="Times New Roman"/>
          <w:iCs/>
          <w:color w:val="2F5496" w:themeColor="accent1" w:themeShade="BF"/>
          <w:sz w:val="24"/>
          <w:szCs w:val="24"/>
          <w:rPrChange w:id="409" w:author="Ekatha Ann J" w:date="2020-08-18T13:31:00Z">
            <w:rPr>
              <w:rFonts w:ascii="Times New Roman" w:eastAsia="Times New Roman" w:hAnsi="Times New Roman" w:cs="Times New Roman"/>
              <w:iCs/>
              <w:color w:val="000000"/>
              <w:sz w:val="24"/>
              <w:szCs w:val="24"/>
            </w:rPr>
          </w:rPrChange>
        </w:rPr>
        <w:instrText xml:space="preserve"> ADDIN ZOTERO_ITEM CSL_CITATION {"citationID":"6MZhgg2s","properties":{"formattedCitation":"(44)","plainCitation":"(44)","noteIndex":0},"citationItems":[{"id":137,"uris":["http://zotero.org/users/local/IBKgUHwf/items/MRLTYGKW"],"uri":["http://zotero.org/users/local/IBKgUHwf/items/MRLTYGKW"],"itemData":{"id":137,"type":"webpage","abstract":"“If the misery of the poor be caused not by the laws of nature, but by our institutions, great is our sin.” -Charles Darwin Sumer Singh, a grey-haired rickshaw puller in Delhi loves the streets...","container-title":"Times of India Blog","language":"en-US","note":"source: timesofindia.indiatimes.com","title":"Cities of the Poor: A view on Urban Poverty in India","title-short":"Cities of the Poor","URL":"https://timesofindia.indiatimes.com/blogs/in-the-name-of-development/cities-of-the-poor-a-view-on-urban-poverty-in-india/","author":[{"family":"Sharma","given":"Akanksha"}],"accessed":{"date-parts":[["2020",6,7]]},"issued":{"date-parts":[["2017",12,8]]}}}],"schema":"https://github.com/citation-style-language/schema/raw/master/csl-citation.json"} </w:instrText>
      </w:r>
      <w:r w:rsidR="00F37C64" w:rsidRPr="00F37C64">
        <w:rPr>
          <w:rFonts w:ascii="Times New Roman" w:eastAsia="Times New Roman" w:hAnsi="Times New Roman" w:cs="Times New Roman"/>
          <w:iCs/>
          <w:color w:val="2F5496" w:themeColor="accent1" w:themeShade="BF"/>
          <w:sz w:val="24"/>
          <w:szCs w:val="24"/>
          <w:rPrChange w:id="410" w:author="Ekatha Ann J" w:date="2020-08-18T13:31:00Z">
            <w:rPr>
              <w:rFonts w:ascii="Times New Roman" w:eastAsia="Times New Roman" w:hAnsi="Times New Roman" w:cs="Times New Roman"/>
              <w:iCs/>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411" w:author="Ekatha Ann J" w:date="2020-08-18T13:31:00Z">
            <w:rPr>
              <w:rFonts w:ascii="Times New Roman" w:hAnsi="Times New Roman" w:cs="Times New Roman"/>
              <w:sz w:val="24"/>
            </w:rPr>
          </w:rPrChange>
        </w:rPr>
        <w:t>(44)</w:t>
      </w:r>
      <w:r w:rsidR="00F37C64" w:rsidRPr="00F37C64">
        <w:rPr>
          <w:rFonts w:ascii="Times New Roman" w:eastAsia="Times New Roman" w:hAnsi="Times New Roman" w:cs="Times New Roman"/>
          <w:iCs/>
          <w:color w:val="2F5496" w:themeColor="accent1" w:themeShade="BF"/>
          <w:sz w:val="24"/>
          <w:szCs w:val="24"/>
          <w:rPrChange w:id="412" w:author="Ekatha Ann J" w:date="2020-08-18T13:31:00Z">
            <w:rPr>
              <w:rFonts w:ascii="Times New Roman" w:eastAsia="Times New Roman" w:hAnsi="Times New Roman" w:cs="Times New Roman"/>
              <w:iCs/>
              <w:color w:val="000000"/>
              <w:sz w:val="24"/>
              <w:szCs w:val="24"/>
            </w:rPr>
          </w:rPrChange>
        </w:rPr>
        <w:fldChar w:fldCharType="end"/>
      </w:r>
      <w:ins w:id="413" w:author="Ekatha Ann J" w:date="2020-08-18T13:31:00Z">
        <w:r w:rsidR="00F37C64">
          <w:rPr>
            <w:rFonts w:ascii="Times New Roman" w:eastAsia="Times New Roman" w:hAnsi="Times New Roman" w:cs="Times New Roman"/>
            <w:iCs/>
            <w:color w:val="000000"/>
            <w:sz w:val="24"/>
            <w:szCs w:val="24"/>
          </w:rPr>
          <w:t xml:space="preserve"> </w:t>
        </w:r>
      </w:ins>
      <w:del w:id="414" w:author="Ekatha Ann J" w:date="2020-08-18T13:31:00Z">
        <w:r w:rsidR="006005A8" w:rsidRPr="001D236F" w:rsidDel="00F37C64">
          <w:rPr>
            <w:rFonts w:ascii="Times New Roman" w:eastAsia="Times New Roman" w:hAnsi="Times New Roman" w:cs="Times New Roman"/>
            <w:iCs/>
            <w:color w:val="2F5496" w:themeColor="accent1" w:themeShade="BF"/>
            <w:sz w:val="24"/>
            <w:szCs w:val="24"/>
          </w:rPr>
          <w:fldChar w:fldCharType="begin"/>
        </w:r>
        <w:r w:rsidR="00492004" w:rsidDel="00F37C64">
          <w:rPr>
            <w:rFonts w:ascii="Times New Roman" w:eastAsia="Times New Roman" w:hAnsi="Times New Roman" w:cs="Times New Roman"/>
            <w:iCs/>
            <w:color w:val="2F5496" w:themeColor="accent1" w:themeShade="BF"/>
            <w:sz w:val="24"/>
            <w:szCs w:val="24"/>
          </w:rPr>
          <w:delInstrText xml:space="preserve"> ADDIN ZOTERO_ITEM CSL_CITATION {"citationID":"QI1DniSU","properties":{"formattedCitation":"(44)","plainCitation":"(44)","noteIndex":0},"citationItems":[{"id":137,"uris":["http://zotero.org/users/local/IBKgUHwf/items/MRLTYGKW"],"uri":["http://zotero.org/users/local/IBKgUHwf/items/MRLTYGKW"],"itemData":{"id":137,"type":"webpage","abstract":"“If the misery of the poor be caused not by the laws of nature, but by our institutions, great is our sin.” -Charles Darwin Sumer Singh, a grey-haired rickshaw puller in Delhi loves the streets...","container-title":"Times of India Blog","language":"en-US","note":"source: timesofindia.indiatimes.com","title":"Cities of the Poor: A view on Urban Poverty in India","title-short":"Cities of the Poor","URL":"https://timesofindia.indiatimes.com/blogs/in-the-name-of-development/cities-of-the-poor-a-view-on-urban-poverty-in-india/","author":[{"family":"Sharma","given":"Akanksha"}],"accessed":{"date-parts":[["2020",6,7]]},"issued":{"date-parts":[["2017",12,8]]}}}],"schema":"https://github.com/citation-style-language/schema/raw/master/csl-citation.json"} </w:delInstrText>
        </w:r>
        <w:r w:rsidR="006005A8" w:rsidRPr="001D236F" w:rsidDel="00F37C64">
          <w:rPr>
            <w:rFonts w:ascii="Times New Roman" w:eastAsia="Times New Roman" w:hAnsi="Times New Roman" w:cs="Times New Roman"/>
            <w:iCs/>
            <w:color w:val="2F5496" w:themeColor="accent1" w:themeShade="BF"/>
            <w:sz w:val="24"/>
            <w:szCs w:val="24"/>
          </w:rPr>
          <w:fldChar w:fldCharType="separate"/>
        </w:r>
        <w:r w:rsidR="00492004" w:rsidRPr="00492004" w:rsidDel="00F37C64">
          <w:rPr>
            <w:rFonts w:ascii="Times New Roman" w:hAnsi="Times New Roman" w:cs="Times New Roman"/>
            <w:sz w:val="24"/>
          </w:rPr>
          <w:delText>(44)</w:delText>
        </w:r>
        <w:r w:rsidR="006005A8" w:rsidRPr="001D236F" w:rsidDel="00F37C64">
          <w:rPr>
            <w:rFonts w:ascii="Times New Roman" w:eastAsia="Times New Roman" w:hAnsi="Times New Roman" w:cs="Times New Roman"/>
            <w:iCs/>
            <w:color w:val="2F5496" w:themeColor="accent1" w:themeShade="BF"/>
            <w:sz w:val="24"/>
            <w:szCs w:val="24"/>
          </w:rPr>
          <w:fldChar w:fldCharType="end"/>
        </w:r>
        <w:r w:rsidR="006005A8" w:rsidRPr="000D4257" w:rsidDel="00F37C64">
          <w:rPr>
            <w:rFonts w:ascii="Times New Roman" w:eastAsia="Times New Roman" w:hAnsi="Times New Roman" w:cs="Times New Roman"/>
            <w:iCs/>
            <w:color w:val="000000"/>
            <w:sz w:val="24"/>
            <w:szCs w:val="24"/>
          </w:rPr>
          <w:delText xml:space="preserve"> </w:delText>
        </w:r>
      </w:del>
      <w:r w:rsidR="006005A8" w:rsidRPr="000D4257">
        <w:rPr>
          <w:rFonts w:ascii="Times New Roman" w:eastAsia="Times New Roman" w:hAnsi="Times New Roman" w:cs="Times New Roman"/>
          <w:iCs/>
          <w:color w:val="000000" w:themeColor="text1"/>
          <w:sz w:val="24"/>
          <w:szCs w:val="24"/>
        </w:rPr>
        <w:t>The Times of India,</w:t>
      </w:r>
      <w:r w:rsidR="006005A8" w:rsidRPr="000D4257">
        <w:rPr>
          <w:rFonts w:ascii="Times New Roman" w:eastAsia="Times New Roman" w:hAnsi="Times New Roman" w:cs="Times New Roman"/>
          <w:iCs/>
          <w:color w:val="000000"/>
          <w:sz w:val="24"/>
          <w:szCs w:val="24"/>
        </w:rPr>
        <w:t xml:space="preserve"> December 8, 2017)</w:t>
      </w:r>
      <w:r w:rsidRPr="000D4257">
        <w:rPr>
          <w:rFonts w:ascii="Times New Roman" w:eastAsia="Times New Roman" w:hAnsi="Times New Roman" w:cs="Times New Roman"/>
          <w:i/>
          <w:color w:val="000000"/>
          <w:sz w:val="24"/>
          <w:szCs w:val="24"/>
        </w:rPr>
        <w:t xml:space="preserve">  </w:t>
      </w:r>
    </w:p>
    <w:p w14:paraId="5F7F5468" w14:textId="77777777"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p>
    <w:p w14:paraId="32D614E4" w14:textId="484C1ADB" w:rsidR="00AA32D2" w:rsidRPr="000D4257" w:rsidRDefault="00AA32D2" w:rsidP="00AA32D2">
      <w:pPr>
        <w:shd w:val="clear" w:color="auto" w:fill="FFFFFF"/>
        <w:spacing w:before="30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All the articles that framed select refugees and cross-border migrants as victims were accounts of their struggle for citizenship, documentation and their constant fear of deportation.</w:t>
      </w:r>
      <w:del w:id="415" w:author="Ekatha Ann J" w:date="2020-08-17T14:02:00Z">
        <w:r w:rsidRPr="000D4257" w:rsidDel="00516C9B">
          <w:rPr>
            <w:rFonts w:ascii="Times New Roman" w:eastAsia="Times New Roman" w:hAnsi="Times New Roman" w:cs="Times New Roman"/>
            <w:color w:val="000000"/>
            <w:sz w:val="24"/>
            <w:szCs w:val="24"/>
          </w:rPr>
          <w:delText xml:space="preserve"> They were mostly identified by their ethnicity, or nationality and religion, or occasionally their refugee/immigrant status. (eg: Rohingya Muslims, Bangladeshi Hindus, Pakistani Hindu refugees, Tibetan</w:delText>
        </w:r>
        <w:r w:rsidR="006607C8" w:rsidRPr="000D4257" w:rsidDel="00516C9B">
          <w:rPr>
            <w:rFonts w:ascii="Times New Roman" w:eastAsia="Times New Roman" w:hAnsi="Times New Roman" w:cs="Times New Roman"/>
            <w:color w:val="000000"/>
            <w:sz w:val="24"/>
            <w:szCs w:val="24"/>
          </w:rPr>
          <w:delText xml:space="preserve"> refugees</w:delText>
        </w:r>
        <w:r w:rsidRPr="000D4257" w:rsidDel="00516C9B">
          <w:rPr>
            <w:rFonts w:ascii="Times New Roman" w:eastAsia="Times New Roman" w:hAnsi="Times New Roman" w:cs="Times New Roman"/>
            <w:color w:val="000000"/>
            <w:sz w:val="24"/>
            <w:szCs w:val="24"/>
          </w:rPr>
          <w:delText xml:space="preserve">).     </w:delText>
        </w:r>
      </w:del>
      <w:r w:rsidRPr="000D4257">
        <w:rPr>
          <w:rFonts w:ascii="Times New Roman" w:eastAsia="Times New Roman" w:hAnsi="Times New Roman" w:cs="Times New Roman"/>
          <w:color w:val="000000"/>
          <w:sz w:val="24"/>
          <w:szCs w:val="24"/>
        </w:rPr>
        <w:t xml:space="preserve"> </w:t>
      </w:r>
    </w:p>
    <w:p w14:paraId="59EC3303" w14:textId="77777777" w:rsidR="00AA32D2" w:rsidRPr="000D4257" w:rsidRDefault="00AA32D2" w:rsidP="00AA32D2">
      <w:pPr>
        <w:rPr>
          <w:rFonts w:ascii="Times New Roman" w:hAnsi="Times New Roman" w:cs="Times New Roman"/>
          <w:i/>
          <w:iCs/>
          <w:color w:val="222222"/>
          <w:sz w:val="24"/>
          <w:szCs w:val="24"/>
          <w:shd w:val="clear" w:color="auto" w:fill="FFFFFF"/>
        </w:rPr>
      </w:pPr>
    </w:p>
    <w:p w14:paraId="556DDF2B" w14:textId="77777777" w:rsidR="00AA32D2" w:rsidRPr="000D4257" w:rsidRDefault="00AA32D2" w:rsidP="00AA32D2">
      <w:pPr>
        <w:rPr>
          <w:rFonts w:ascii="Times New Roman" w:hAnsi="Times New Roman" w:cs="Times New Roman"/>
          <w:i/>
          <w:iCs/>
          <w:color w:val="222222"/>
          <w:sz w:val="24"/>
          <w:szCs w:val="24"/>
          <w:shd w:val="clear" w:color="auto" w:fill="FFFFFF"/>
        </w:rPr>
      </w:pPr>
      <w:r w:rsidRPr="000D4257">
        <w:rPr>
          <w:rFonts w:ascii="Times New Roman" w:hAnsi="Times New Roman" w:cs="Times New Roman"/>
          <w:i/>
          <w:iCs/>
          <w:color w:val="222222"/>
          <w:sz w:val="24"/>
          <w:szCs w:val="24"/>
          <w:shd w:val="clear" w:color="auto" w:fill="FFFFFF"/>
        </w:rPr>
        <w:t xml:space="preserve">“‘Where will we go? We can’t go to Myanmar. We’ll all be dead,’ said </w:t>
      </w:r>
      <w:proofErr w:type="spellStart"/>
      <w:r w:rsidRPr="000D4257">
        <w:rPr>
          <w:rFonts w:ascii="Times New Roman" w:hAnsi="Times New Roman" w:cs="Times New Roman"/>
          <w:i/>
          <w:iCs/>
          <w:color w:val="222222"/>
          <w:sz w:val="24"/>
          <w:szCs w:val="24"/>
          <w:shd w:val="clear" w:color="auto" w:fill="FFFFFF"/>
        </w:rPr>
        <w:t>Ashadullah</w:t>
      </w:r>
      <w:proofErr w:type="spellEnd"/>
      <w:r w:rsidRPr="000D4257">
        <w:rPr>
          <w:rFonts w:ascii="Times New Roman" w:hAnsi="Times New Roman" w:cs="Times New Roman"/>
          <w:i/>
          <w:iCs/>
          <w:color w:val="222222"/>
          <w:sz w:val="24"/>
          <w:szCs w:val="24"/>
          <w:shd w:val="clear" w:color="auto" w:fill="FFFFFF"/>
        </w:rPr>
        <w:t>, a Rohingya,</w:t>
      </w:r>
    </w:p>
    <w:p w14:paraId="1E5396F5" w14:textId="088FDD09" w:rsidR="00C04E0E" w:rsidRPr="000D4257" w:rsidRDefault="00AA32D2" w:rsidP="00AA32D2">
      <w:pPr>
        <w:rPr>
          <w:rFonts w:ascii="Times New Roman" w:hAnsi="Times New Roman" w:cs="Times New Roman"/>
          <w:color w:val="222222"/>
          <w:sz w:val="24"/>
          <w:szCs w:val="24"/>
          <w:shd w:val="clear" w:color="auto" w:fill="FFFFFF"/>
        </w:rPr>
      </w:pPr>
      <w:r w:rsidRPr="000D4257">
        <w:rPr>
          <w:rFonts w:ascii="Times New Roman" w:hAnsi="Times New Roman" w:cs="Times New Roman"/>
          <w:i/>
          <w:iCs/>
          <w:color w:val="222222"/>
          <w:sz w:val="24"/>
          <w:szCs w:val="24"/>
          <w:shd w:val="clear" w:color="auto" w:fill="FFFFFF"/>
        </w:rPr>
        <w:t>who moved to the shelter (in Chennai) from a camp in Jammu and Kashmir</w:t>
      </w:r>
      <w:r w:rsidR="006607C8" w:rsidRPr="000D4257">
        <w:rPr>
          <w:rFonts w:ascii="Times New Roman" w:hAnsi="Times New Roman" w:cs="Times New Roman"/>
          <w:i/>
          <w:iCs/>
          <w:color w:val="222222"/>
          <w:sz w:val="24"/>
          <w:szCs w:val="24"/>
          <w:shd w:val="clear" w:color="auto" w:fill="FFFFFF"/>
        </w:rPr>
        <w:t>.</w:t>
      </w:r>
      <w:r w:rsidRPr="000D4257">
        <w:rPr>
          <w:rFonts w:ascii="Times New Roman" w:hAnsi="Times New Roman" w:cs="Times New Roman"/>
          <w:i/>
          <w:iCs/>
          <w:color w:val="222222"/>
          <w:sz w:val="24"/>
          <w:szCs w:val="24"/>
          <w:shd w:val="clear" w:color="auto" w:fill="FFFFFF"/>
        </w:rPr>
        <w:t>”</w:t>
      </w:r>
      <w:r w:rsidR="006607C8" w:rsidRPr="000D4257">
        <w:rPr>
          <w:rFonts w:ascii="Times New Roman" w:hAnsi="Times New Roman" w:cs="Times New Roman"/>
          <w:color w:val="222222"/>
          <w:sz w:val="24"/>
          <w:szCs w:val="24"/>
          <w:shd w:val="clear" w:color="auto" w:fill="FFFFFF"/>
        </w:rPr>
        <w:t xml:space="preserve"> (</w:t>
      </w:r>
      <w:r w:rsidR="00F37C64" w:rsidRPr="00F37C64">
        <w:rPr>
          <w:rFonts w:ascii="Times New Roman" w:hAnsi="Times New Roman" w:cs="Times New Roman"/>
          <w:color w:val="2F5496" w:themeColor="accent1" w:themeShade="BF"/>
          <w:sz w:val="24"/>
          <w:szCs w:val="24"/>
          <w:shd w:val="clear" w:color="auto" w:fill="FFFFFF"/>
          <w:rPrChange w:id="416" w:author="Ekatha Ann J" w:date="2020-08-18T13:32:00Z">
            <w:rPr>
              <w:rFonts w:ascii="Times New Roman" w:hAnsi="Times New Roman" w:cs="Times New Roman"/>
              <w:color w:val="222222"/>
              <w:sz w:val="24"/>
              <w:szCs w:val="24"/>
              <w:shd w:val="clear" w:color="auto" w:fill="FFFFFF"/>
            </w:rPr>
          </w:rPrChange>
        </w:rPr>
        <w:fldChar w:fldCharType="begin"/>
      </w:r>
      <w:r w:rsidR="00F37C64" w:rsidRPr="00F37C64">
        <w:rPr>
          <w:rFonts w:ascii="Times New Roman" w:hAnsi="Times New Roman" w:cs="Times New Roman"/>
          <w:color w:val="2F5496" w:themeColor="accent1" w:themeShade="BF"/>
          <w:sz w:val="24"/>
          <w:szCs w:val="24"/>
          <w:shd w:val="clear" w:color="auto" w:fill="FFFFFF"/>
          <w:rPrChange w:id="417" w:author="Ekatha Ann J" w:date="2020-08-18T13:32:00Z">
            <w:rPr>
              <w:rFonts w:ascii="Times New Roman" w:hAnsi="Times New Roman" w:cs="Times New Roman"/>
              <w:color w:val="222222"/>
              <w:sz w:val="24"/>
              <w:szCs w:val="24"/>
              <w:shd w:val="clear" w:color="auto" w:fill="FFFFFF"/>
            </w:rPr>
          </w:rPrChange>
        </w:rPr>
        <w:instrText xml:space="preserve"> ADDIN ZOTERO_ITEM CSL_CITATION {"citationID":"i3qgfPIZ","properties":{"formattedCitation":"(45)","plainCitation":"(45)","noteIndex":0},"citationItems":[{"id":196,"uris":["http://zotero.org/users/local/IBKgUHwf/items/PZ75SQ2R"],"uri":["http://zotero.org/users/local/IBKgUHwf/items/PZ75SQ2R"],"itemData":{"id":196,"type":"article-journal","container-title":"The Times of India","language":"en","title":"Rohingyas isolated at Kelambakam","URL":"https://timesofindia.indiatimes.com/city/chennai/rohingyas-isolated-at-kelambakam/articleshow/67068172.cms","author":[{"family":"Aditi","given":"R"}],"issued":{"date-parts":[["2018",12,13]]}}}],"schema":"https://github.com/citation-style-language/schema/raw/master/csl-citation.json"} </w:instrText>
      </w:r>
      <w:r w:rsidR="00F37C64" w:rsidRPr="00F37C64">
        <w:rPr>
          <w:rFonts w:ascii="Times New Roman" w:hAnsi="Times New Roman" w:cs="Times New Roman"/>
          <w:color w:val="2F5496" w:themeColor="accent1" w:themeShade="BF"/>
          <w:sz w:val="24"/>
          <w:szCs w:val="24"/>
          <w:shd w:val="clear" w:color="auto" w:fill="FFFFFF"/>
          <w:rPrChange w:id="418" w:author="Ekatha Ann J" w:date="2020-08-18T13:32:00Z">
            <w:rPr>
              <w:rFonts w:ascii="Times New Roman" w:hAnsi="Times New Roman" w:cs="Times New Roman"/>
              <w:color w:val="222222"/>
              <w:sz w:val="24"/>
              <w:szCs w:val="24"/>
              <w:shd w:val="clear" w:color="auto" w:fill="FFFFFF"/>
            </w:rPr>
          </w:rPrChange>
        </w:rPr>
        <w:fldChar w:fldCharType="separate"/>
      </w:r>
      <w:r w:rsidR="00F37C64" w:rsidRPr="00F37C64">
        <w:rPr>
          <w:rFonts w:ascii="Times New Roman" w:hAnsi="Times New Roman" w:cs="Times New Roman"/>
          <w:color w:val="2F5496" w:themeColor="accent1" w:themeShade="BF"/>
          <w:sz w:val="24"/>
          <w:rPrChange w:id="419" w:author="Ekatha Ann J" w:date="2020-08-18T13:32:00Z">
            <w:rPr>
              <w:rFonts w:ascii="Times New Roman" w:hAnsi="Times New Roman" w:cs="Times New Roman"/>
              <w:sz w:val="24"/>
            </w:rPr>
          </w:rPrChange>
        </w:rPr>
        <w:t>(45)</w:t>
      </w:r>
      <w:r w:rsidR="00F37C64" w:rsidRPr="00F37C64">
        <w:rPr>
          <w:rFonts w:ascii="Times New Roman" w:hAnsi="Times New Roman" w:cs="Times New Roman"/>
          <w:color w:val="2F5496" w:themeColor="accent1" w:themeShade="BF"/>
          <w:sz w:val="24"/>
          <w:szCs w:val="24"/>
          <w:shd w:val="clear" w:color="auto" w:fill="FFFFFF"/>
          <w:rPrChange w:id="420" w:author="Ekatha Ann J" w:date="2020-08-18T13:32:00Z">
            <w:rPr>
              <w:rFonts w:ascii="Times New Roman" w:hAnsi="Times New Roman" w:cs="Times New Roman"/>
              <w:color w:val="222222"/>
              <w:sz w:val="24"/>
              <w:szCs w:val="24"/>
              <w:shd w:val="clear" w:color="auto" w:fill="FFFFFF"/>
            </w:rPr>
          </w:rPrChange>
        </w:rPr>
        <w:fldChar w:fldCharType="end"/>
      </w:r>
      <w:ins w:id="421" w:author="Ekatha Ann J" w:date="2020-08-18T13:32:00Z">
        <w:r w:rsidR="00F37C64">
          <w:rPr>
            <w:rFonts w:ascii="Times New Roman" w:hAnsi="Times New Roman" w:cs="Times New Roman"/>
            <w:color w:val="222222"/>
            <w:sz w:val="24"/>
            <w:szCs w:val="24"/>
            <w:shd w:val="clear" w:color="auto" w:fill="FFFFFF"/>
          </w:rPr>
          <w:t xml:space="preserve"> </w:t>
        </w:r>
      </w:ins>
      <w:del w:id="422" w:author="Ekatha Ann J" w:date="2020-08-18T13:32:00Z">
        <w:r w:rsidR="006607C8" w:rsidRPr="001D236F" w:rsidDel="00F37C64">
          <w:rPr>
            <w:rFonts w:ascii="Times New Roman" w:hAnsi="Times New Roman" w:cs="Times New Roman"/>
            <w:i/>
            <w:iCs/>
            <w:color w:val="2F5496" w:themeColor="accent1" w:themeShade="BF"/>
            <w:sz w:val="24"/>
            <w:szCs w:val="24"/>
            <w:shd w:val="clear" w:color="auto" w:fill="FFFFFF"/>
          </w:rPr>
          <w:fldChar w:fldCharType="begin"/>
        </w:r>
        <w:r w:rsidR="00492004" w:rsidDel="00F37C64">
          <w:rPr>
            <w:rFonts w:ascii="Times New Roman" w:hAnsi="Times New Roman" w:cs="Times New Roman"/>
            <w:i/>
            <w:iCs/>
            <w:color w:val="2F5496" w:themeColor="accent1" w:themeShade="BF"/>
            <w:sz w:val="24"/>
            <w:szCs w:val="24"/>
            <w:shd w:val="clear" w:color="auto" w:fill="FFFFFF"/>
          </w:rPr>
          <w:delInstrText xml:space="preserve"> ADDIN ZOTERO_ITEM CSL_CITATION {"citationID":"UKuIrGzW","properties":{"formattedCitation":"(45)","plainCitation":"(45)","noteIndex":0},"citationItems":[{"id":196,"uris":["http://zotero.org/users/local/IBKgUHwf/items/PZ75SQ2R"],"uri":["http://zotero.org/users/local/IBKgUHwf/items/PZ75SQ2R"],"itemData":{"id":196,"type":"article-journal","container-title":"The Times of India","language":"en","title":"Rohingyas isolated at Kelambakam","URL":"https://timesofindia.indiatimes.com/city/chennai/rohingyas-isolated-at-kelambakam/articleshow/67068172.cms","author":[{"family":"Aditi","given":"R"}],"issued":{"date-parts":[["2018",12,13]]}}}],"schema":"https://github.com/citation-style-language/schema/raw/master/csl-citation.json"} </w:delInstrText>
        </w:r>
        <w:r w:rsidR="006607C8" w:rsidRPr="001D236F" w:rsidDel="00F37C64">
          <w:rPr>
            <w:rFonts w:ascii="Times New Roman" w:hAnsi="Times New Roman" w:cs="Times New Roman"/>
            <w:i/>
            <w:iCs/>
            <w:color w:val="2F5496" w:themeColor="accent1" w:themeShade="BF"/>
            <w:sz w:val="24"/>
            <w:szCs w:val="24"/>
            <w:shd w:val="clear" w:color="auto" w:fill="FFFFFF"/>
          </w:rPr>
          <w:fldChar w:fldCharType="separate"/>
        </w:r>
        <w:r w:rsidR="00492004" w:rsidRPr="00492004" w:rsidDel="00F37C64">
          <w:rPr>
            <w:rFonts w:ascii="Times New Roman" w:hAnsi="Times New Roman" w:cs="Times New Roman"/>
            <w:sz w:val="24"/>
          </w:rPr>
          <w:delText>(45)</w:delText>
        </w:r>
        <w:r w:rsidR="006607C8" w:rsidRPr="001D236F" w:rsidDel="00F37C64">
          <w:rPr>
            <w:rFonts w:ascii="Times New Roman" w:hAnsi="Times New Roman" w:cs="Times New Roman"/>
            <w:i/>
            <w:iCs/>
            <w:color w:val="2F5496" w:themeColor="accent1" w:themeShade="BF"/>
            <w:sz w:val="24"/>
            <w:szCs w:val="24"/>
            <w:shd w:val="clear" w:color="auto" w:fill="FFFFFF"/>
          </w:rPr>
          <w:fldChar w:fldCharType="end"/>
        </w:r>
        <w:r w:rsidR="006607C8" w:rsidRPr="000D4257" w:rsidDel="00F37C64">
          <w:rPr>
            <w:rFonts w:ascii="Times New Roman" w:hAnsi="Times New Roman" w:cs="Times New Roman"/>
            <w:i/>
            <w:iCs/>
            <w:color w:val="222222"/>
            <w:sz w:val="24"/>
            <w:szCs w:val="24"/>
            <w:shd w:val="clear" w:color="auto" w:fill="FFFFFF"/>
          </w:rPr>
          <w:delText xml:space="preserve"> </w:delText>
        </w:r>
      </w:del>
      <w:r w:rsidR="006607C8" w:rsidRPr="000D4257">
        <w:rPr>
          <w:rFonts w:ascii="Times New Roman" w:hAnsi="Times New Roman" w:cs="Times New Roman"/>
          <w:color w:val="222222"/>
          <w:sz w:val="24"/>
          <w:szCs w:val="24"/>
          <w:shd w:val="clear" w:color="auto" w:fill="FFFFFF"/>
        </w:rPr>
        <w:t>The Times of</w:t>
      </w:r>
    </w:p>
    <w:p w14:paraId="73174FBB" w14:textId="0F17C7AB" w:rsidR="00AA32D2" w:rsidRPr="000D4257" w:rsidRDefault="006607C8" w:rsidP="00AA32D2">
      <w:pPr>
        <w:rPr>
          <w:rFonts w:ascii="Times New Roman" w:eastAsia="Times New Roman" w:hAnsi="Times New Roman" w:cs="Times New Roman"/>
          <w:color w:val="000000"/>
          <w:sz w:val="24"/>
          <w:szCs w:val="24"/>
        </w:rPr>
      </w:pPr>
      <w:r w:rsidRPr="000D4257">
        <w:rPr>
          <w:rFonts w:ascii="Times New Roman" w:hAnsi="Times New Roman" w:cs="Times New Roman"/>
          <w:color w:val="222222"/>
          <w:sz w:val="24"/>
          <w:szCs w:val="24"/>
          <w:shd w:val="clear" w:color="auto" w:fill="FFFFFF"/>
        </w:rPr>
        <w:t xml:space="preserve">India, </w:t>
      </w:r>
      <w:r w:rsidR="00C04E0E" w:rsidRPr="000D4257">
        <w:rPr>
          <w:rFonts w:ascii="Times New Roman" w:hAnsi="Times New Roman" w:cs="Times New Roman"/>
          <w:color w:val="222222"/>
          <w:sz w:val="24"/>
          <w:szCs w:val="24"/>
          <w:shd w:val="clear" w:color="auto" w:fill="FFFFFF"/>
        </w:rPr>
        <w:t>December 13, 2018)</w:t>
      </w:r>
    </w:p>
    <w:p w14:paraId="07D276B5" w14:textId="77777777" w:rsidR="00795368" w:rsidRPr="000D4257" w:rsidRDefault="00795368" w:rsidP="00AA32D2">
      <w:pPr>
        <w:shd w:val="clear" w:color="auto" w:fill="FFFFFF"/>
        <w:spacing w:before="300" w:line="360" w:lineRule="auto"/>
        <w:rPr>
          <w:rFonts w:ascii="Times New Roman" w:eastAsia="Times New Roman" w:hAnsi="Times New Roman" w:cs="Times New Roman"/>
          <w:i/>
          <w:iCs/>
          <w:color w:val="000000"/>
          <w:sz w:val="24"/>
          <w:szCs w:val="24"/>
        </w:rPr>
      </w:pPr>
    </w:p>
    <w:p w14:paraId="36442739" w14:textId="77777777" w:rsidR="00AA32D2" w:rsidRPr="000D4257" w:rsidRDefault="00AA32D2" w:rsidP="00AA32D2">
      <w:pPr>
        <w:spacing w:line="360" w:lineRule="auto"/>
        <w:rPr>
          <w:rFonts w:ascii="Times New Roman" w:eastAsia="Times New Roman" w:hAnsi="Times New Roman" w:cs="Times New Roman"/>
          <w:b/>
          <w:color w:val="000000"/>
          <w:sz w:val="24"/>
          <w:szCs w:val="24"/>
        </w:rPr>
      </w:pPr>
      <w:r w:rsidRPr="000D4257">
        <w:rPr>
          <w:rFonts w:ascii="Times New Roman" w:eastAsia="Times New Roman" w:hAnsi="Times New Roman" w:cs="Times New Roman"/>
          <w:b/>
          <w:i/>
          <w:color w:val="000000"/>
          <w:sz w:val="24"/>
          <w:szCs w:val="24"/>
        </w:rPr>
        <w:t>Migrants as heroes</w:t>
      </w:r>
      <w:r w:rsidRPr="000D4257">
        <w:rPr>
          <w:rFonts w:ascii="Times New Roman" w:eastAsia="Times New Roman" w:hAnsi="Times New Roman" w:cs="Times New Roman"/>
          <w:i/>
          <w:color w:val="000000"/>
          <w:sz w:val="24"/>
          <w:szCs w:val="24"/>
        </w:rPr>
        <w:t>:</w:t>
      </w:r>
      <w:r w:rsidRPr="000D4257">
        <w:rPr>
          <w:rFonts w:ascii="Times New Roman" w:eastAsia="Times New Roman" w:hAnsi="Times New Roman" w:cs="Times New Roman"/>
          <w:b/>
          <w:color w:val="000000"/>
          <w:sz w:val="24"/>
          <w:szCs w:val="24"/>
        </w:rPr>
        <w:t xml:space="preserve">  </w:t>
      </w:r>
    </w:p>
    <w:p w14:paraId="6FA18E32"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23D901DC" w14:textId="41E80106"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Migrants and refugees represented as contributing to society, and having agency – to live, work, succeed and question – featured the least among other frames in all three papers. A quarter of the articles that used this frame were reports and editorials from Gujarat following violence against migrant workers in October 2018. When locals attacked migrant workers from the Hindi-speaking belt over allegations that a migrant worker was involved in raping a child, </w:t>
      </w:r>
      <w:ins w:id="423" w:author="Ekatha Ann J" w:date="2020-08-17T14:03:00Z">
        <w:r w:rsidR="00516C9B">
          <w:rPr>
            <w:rFonts w:ascii="Times New Roman" w:eastAsia="Times New Roman" w:hAnsi="Times New Roman" w:cs="Times New Roman"/>
            <w:color w:val="000000"/>
            <w:sz w:val="24"/>
            <w:szCs w:val="24"/>
          </w:rPr>
          <w:t xml:space="preserve">local </w:t>
        </w:r>
      </w:ins>
      <w:r w:rsidRPr="000D4257">
        <w:rPr>
          <w:rFonts w:ascii="Times New Roman" w:eastAsia="Times New Roman" w:hAnsi="Times New Roman" w:cs="Times New Roman"/>
          <w:color w:val="000000"/>
          <w:sz w:val="24"/>
          <w:szCs w:val="24"/>
        </w:rPr>
        <w:lastRenderedPageBreak/>
        <w:t>business</w:t>
      </w:r>
      <w:ins w:id="424" w:author="Ekatha Ann J" w:date="2020-08-17T14:03:00Z">
        <w:r w:rsidR="00516C9B">
          <w:rPr>
            <w:rFonts w:ascii="Times New Roman" w:eastAsia="Times New Roman" w:hAnsi="Times New Roman" w:cs="Times New Roman"/>
            <w:color w:val="000000"/>
            <w:sz w:val="24"/>
            <w:szCs w:val="24"/>
          </w:rPr>
          <w:t>es</w:t>
        </w:r>
      </w:ins>
      <w:ins w:id="425" w:author="Ekatha Ann J" w:date="2020-08-17T14:05:00Z">
        <w:r w:rsidR="00516C9B">
          <w:rPr>
            <w:rFonts w:ascii="Times New Roman" w:eastAsia="Times New Roman" w:hAnsi="Times New Roman" w:cs="Times New Roman"/>
            <w:color w:val="000000"/>
            <w:sz w:val="24"/>
            <w:szCs w:val="24"/>
          </w:rPr>
          <w:t xml:space="preserve"> and the media</w:t>
        </w:r>
      </w:ins>
      <w:r w:rsidRPr="000D4257">
        <w:rPr>
          <w:rFonts w:ascii="Times New Roman" w:eastAsia="Times New Roman" w:hAnsi="Times New Roman" w:cs="Times New Roman"/>
          <w:color w:val="000000"/>
          <w:sz w:val="24"/>
          <w:szCs w:val="24"/>
        </w:rPr>
        <w:t xml:space="preserve"> </w:t>
      </w:r>
      <w:del w:id="426" w:author="Ekatha Ann J" w:date="2020-08-17T14:03:00Z">
        <w:r w:rsidRPr="000D4257" w:rsidDel="00516C9B">
          <w:rPr>
            <w:rFonts w:ascii="Times New Roman" w:eastAsia="Times New Roman" w:hAnsi="Times New Roman" w:cs="Times New Roman"/>
            <w:color w:val="000000"/>
            <w:sz w:val="24"/>
            <w:szCs w:val="24"/>
          </w:rPr>
          <w:delText xml:space="preserve">enterprises and industrial units </w:delText>
        </w:r>
      </w:del>
      <w:r w:rsidRPr="000D4257">
        <w:rPr>
          <w:rFonts w:ascii="Times New Roman" w:eastAsia="Times New Roman" w:hAnsi="Times New Roman" w:cs="Times New Roman"/>
          <w:color w:val="000000"/>
          <w:sz w:val="24"/>
          <w:szCs w:val="24"/>
        </w:rPr>
        <w:t>rallied behind the workers. They maintained the state would be crippled economically if the workers left and appealed for</w:t>
      </w:r>
      <w:r w:rsidR="00C04E0E" w:rsidRPr="000D4257">
        <w:rPr>
          <w:rFonts w:ascii="Times New Roman" w:eastAsia="Times New Roman" w:hAnsi="Times New Roman" w:cs="Times New Roman"/>
          <w:color w:val="000000"/>
          <w:sz w:val="24"/>
          <w:szCs w:val="24"/>
        </w:rPr>
        <w:t xml:space="preserve"> peace. </w:t>
      </w:r>
    </w:p>
    <w:p w14:paraId="57292BC3"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6180C5AF" w14:textId="19B29B82"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hAnsi="Times New Roman" w:cs="Times New Roman"/>
          <w:i/>
          <w:iCs/>
          <w:color w:val="000000"/>
          <w:sz w:val="24"/>
          <w:szCs w:val="24"/>
          <w:shd w:val="clear" w:color="auto" w:fill="FFFFFF"/>
        </w:rPr>
        <w:t>“Migrant workers are indispensable to the Indian economy. The mobility of labour pushes the wheels of the economy forward</w:t>
      </w:r>
      <w:r w:rsidR="001F610D" w:rsidRPr="000D4257">
        <w:rPr>
          <w:rFonts w:ascii="Times New Roman" w:hAnsi="Times New Roman" w:cs="Times New Roman"/>
          <w:i/>
          <w:iCs/>
          <w:color w:val="000000"/>
          <w:sz w:val="24"/>
          <w:szCs w:val="24"/>
          <w:shd w:val="clear" w:color="auto" w:fill="FFFFFF"/>
        </w:rPr>
        <w:t>.</w:t>
      </w:r>
      <w:r w:rsidRPr="000D4257">
        <w:rPr>
          <w:rFonts w:ascii="Times New Roman" w:hAnsi="Times New Roman" w:cs="Times New Roman"/>
          <w:i/>
          <w:iCs/>
          <w:color w:val="000000"/>
          <w:sz w:val="24"/>
          <w:szCs w:val="24"/>
          <w:shd w:val="clear" w:color="auto" w:fill="FFFFFF"/>
        </w:rPr>
        <w:t>”</w:t>
      </w:r>
      <w:r w:rsidR="001F610D" w:rsidRPr="000D4257">
        <w:rPr>
          <w:rFonts w:ascii="Times New Roman" w:hAnsi="Times New Roman" w:cs="Times New Roman"/>
          <w:i/>
          <w:iCs/>
          <w:color w:val="000000"/>
          <w:sz w:val="24"/>
          <w:szCs w:val="24"/>
          <w:shd w:val="clear" w:color="auto" w:fill="FFFFFF"/>
        </w:rPr>
        <w:t xml:space="preserve"> </w:t>
      </w:r>
      <w:r w:rsidR="001F610D" w:rsidRPr="000D4257">
        <w:rPr>
          <w:rFonts w:ascii="Times New Roman" w:hAnsi="Times New Roman" w:cs="Times New Roman"/>
          <w:color w:val="000000"/>
          <w:sz w:val="24"/>
          <w:szCs w:val="24"/>
          <w:shd w:val="clear" w:color="auto" w:fill="FFFFFF"/>
        </w:rPr>
        <w:t>(</w:t>
      </w:r>
      <w:r w:rsidR="00F37C64" w:rsidRPr="00F37C64">
        <w:rPr>
          <w:rFonts w:ascii="Times New Roman" w:hAnsi="Times New Roman" w:cs="Times New Roman"/>
          <w:color w:val="2F5496" w:themeColor="accent1" w:themeShade="BF"/>
          <w:sz w:val="24"/>
          <w:szCs w:val="24"/>
          <w:shd w:val="clear" w:color="auto" w:fill="FFFFFF"/>
          <w:rPrChange w:id="427" w:author="Ekatha Ann J" w:date="2020-08-18T13:32:00Z">
            <w:rPr>
              <w:rFonts w:ascii="Times New Roman" w:hAnsi="Times New Roman" w:cs="Times New Roman"/>
              <w:color w:val="000000"/>
              <w:sz w:val="24"/>
              <w:szCs w:val="24"/>
              <w:shd w:val="clear" w:color="auto" w:fill="FFFFFF"/>
            </w:rPr>
          </w:rPrChange>
        </w:rPr>
        <w:fldChar w:fldCharType="begin"/>
      </w:r>
      <w:r w:rsidR="00F37C64" w:rsidRPr="00F37C64">
        <w:rPr>
          <w:rFonts w:ascii="Times New Roman" w:hAnsi="Times New Roman" w:cs="Times New Roman"/>
          <w:color w:val="2F5496" w:themeColor="accent1" w:themeShade="BF"/>
          <w:sz w:val="24"/>
          <w:szCs w:val="24"/>
          <w:shd w:val="clear" w:color="auto" w:fill="FFFFFF"/>
          <w:rPrChange w:id="428" w:author="Ekatha Ann J" w:date="2020-08-18T13:32:00Z">
            <w:rPr>
              <w:rFonts w:ascii="Times New Roman" w:hAnsi="Times New Roman" w:cs="Times New Roman"/>
              <w:color w:val="000000"/>
              <w:sz w:val="24"/>
              <w:szCs w:val="24"/>
              <w:shd w:val="clear" w:color="auto" w:fill="FFFFFF"/>
            </w:rPr>
          </w:rPrChange>
        </w:rPr>
        <w:instrText xml:space="preserve"> ADDIN ZOTERO_ITEM CSL_CITATION {"citationID":"2rXlhxg2","properties":{"formattedCitation":"(46)","plainCitation":"(46)","noteIndex":0},"citationItems":[{"id":197,"uris":["http://zotero.org/users/local/IBKgUHwf/items/PD47N8K3"],"uri":["http://zotero.org/users/local/IBKgUHwf/items/PD47N8K3"],"itemData":{"id":197,"type":"webpage","abstract":"It would also appear that they are indispensable to unscrupulous politicians","container-title":"The Telegraph","note":"source: www.telegraphindia.com","title":"Why migrant workers are seen as dispensable","URL":"https://www.telegraphindia.com/opinion/why-migrant-workers-are-seen-as-dispensable/cid/1671407","author":[{"family":"Editorial","given":""}],"accessed":{"date-parts":[["2020",8,7]]},"issued":{"date-parts":[["2018",10,9]]}}}],"schema":"https://github.com/citation-style-language/schema/raw/master/csl-citation.json"} </w:instrText>
      </w:r>
      <w:r w:rsidR="00F37C64" w:rsidRPr="00F37C64">
        <w:rPr>
          <w:rFonts w:ascii="Times New Roman" w:hAnsi="Times New Roman" w:cs="Times New Roman"/>
          <w:color w:val="2F5496" w:themeColor="accent1" w:themeShade="BF"/>
          <w:sz w:val="24"/>
          <w:szCs w:val="24"/>
          <w:shd w:val="clear" w:color="auto" w:fill="FFFFFF"/>
          <w:rPrChange w:id="429" w:author="Ekatha Ann J" w:date="2020-08-18T13:32:00Z">
            <w:rPr>
              <w:rFonts w:ascii="Times New Roman" w:hAnsi="Times New Roman" w:cs="Times New Roman"/>
              <w:color w:val="000000"/>
              <w:sz w:val="24"/>
              <w:szCs w:val="24"/>
              <w:shd w:val="clear" w:color="auto" w:fill="FFFFFF"/>
            </w:rPr>
          </w:rPrChange>
        </w:rPr>
        <w:fldChar w:fldCharType="separate"/>
      </w:r>
      <w:r w:rsidR="00F37C64" w:rsidRPr="00F37C64">
        <w:rPr>
          <w:rFonts w:ascii="Times New Roman" w:hAnsi="Times New Roman" w:cs="Times New Roman"/>
          <w:color w:val="2F5496" w:themeColor="accent1" w:themeShade="BF"/>
          <w:sz w:val="24"/>
          <w:rPrChange w:id="430" w:author="Ekatha Ann J" w:date="2020-08-18T13:32:00Z">
            <w:rPr>
              <w:rFonts w:ascii="Times New Roman" w:hAnsi="Times New Roman" w:cs="Times New Roman"/>
              <w:sz w:val="24"/>
            </w:rPr>
          </w:rPrChange>
        </w:rPr>
        <w:t>(46)</w:t>
      </w:r>
      <w:r w:rsidR="00F37C64" w:rsidRPr="00F37C64">
        <w:rPr>
          <w:rFonts w:ascii="Times New Roman" w:hAnsi="Times New Roman" w:cs="Times New Roman"/>
          <w:color w:val="2F5496" w:themeColor="accent1" w:themeShade="BF"/>
          <w:sz w:val="24"/>
          <w:szCs w:val="24"/>
          <w:shd w:val="clear" w:color="auto" w:fill="FFFFFF"/>
          <w:rPrChange w:id="431" w:author="Ekatha Ann J" w:date="2020-08-18T13:32:00Z">
            <w:rPr>
              <w:rFonts w:ascii="Times New Roman" w:hAnsi="Times New Roman" w:cs="Times New Roman"/>
              <w:color w:val="000000"/>
              <w:sz w:val="24"/>
              <w:szCs w:val="24"/>
              <w:shd w:val="clear" w:color="auto" w:fill="FFFFFF"/>
            </w:rPr>
          </w:rPrChange>
        </w:rPr>
        <w:fldChar w:fldCharType="end"/>
      </w:r>
      <w:del w:id="432" w:author="Ekatha Ann J" w:date="2020-08-18T13:32:00Z">
        <w:r w:rsidR="001F610D" w:rsidRPr="001D236F" w:rsidDel="00F37C64">
          <w:rPr>
            <w:rFonts w:ascii="Times New Roman" w:hAnsi="Times New Roman" w:cs="Times New Roman"/>
            <w:i/>
            <w:iCs/>
            <w:color w:val="2F5496" w:themeColor="accent1" w:themeShade="BF"/>
            <w:sz w:val="24"/>
            <w:szCs w:val="24"/>
            <w:shd w:val="clear" w:color="auto" w:fill="FFFFFF"/>
          </w:rPr>
          <w:fldChar w:fldCharType="begin"/>
        </w:r>
        <w:r w:rsidR="00492004" w:rsidDel="00F37C64">
          <w:rPr>
            <w:rFonts w:ascii="Times New Roman" w:hAnsi="Times New Roman" w:cs="Times New Roman"/>
            <w:i/>
            <w:iCs/>
            <w:color w:val="2F5496" w:themeColor="accent1" w:themeShade="BF"/>
            <w:sz w:val="24"/>
            <w:szCs w:val="24"/>
            <w:shd w:val="clear" w:color="auto" w:fill="FFFFFF"/>
          </w:rPr>
          <w:delInstrText xml:space="preserve"> ADDIN ZOTERO_ITEM CSL_CITATION {"citationID":"Amv020G4","properties":{"formattedCitation":"(46)","plainCitation":"(46)","noteIndex":0},"citationItems":[{"id":197,"uris":["http://zotero.org/users/local/IBKgUHwf/items/PD47N8K3"],"uri":["http://zotero.org/users/local/IBKgUHwf/items/PD47N8K3"],"itemData":{"id":197,"type":"webpage","abstract":"It would also appear that they are indispensable to unscrupulous politicians","container-title":"The Telegraph","note":"source: www.telegraphindia.com","title":"Why migrant workers are seen as dispensable","URL":"https://www.telegraphindia.com/opinion/why-migrant-workers-are-seen-as-dispensable/cid/1671407","author":[{"family":"Editorial","given":""}],"accessed":{"date-parts":[["2020",8,7]]},"issued":{"date-parts":[["2018",10,9]]}}}],"schema":"https://github.com/citation-style-language/schema/raw/master/csl-citation.json"} </w:delInstrText>
        </w:r>
        <w:r w:rsidR="001F610D" w:rsidRPr="001D236F" w:rsidDel="00F37C64">
          <w:rPr>
            <w:rFonts w:ascii="Times New Roman" w:hAnsi="Times New Roman" w:cs="Times New Roman"/>
            <w:i/>
            <w:iCs/>
            <w:color w:val="2F5496" w:themeColor="accent1" w:themeShade="BF"/>
            <w:sz w:val="24"/>
            <w:szCs w:val="24"/>
            <w:shd w:val="clear" w:color="auto" w:fill="FFFFFF"/>
          </w:rPr>
          <w:fldChar w:fldCharType="separate"/>
        </w:r>
        <w:r w:rsidR="00492004" w:rsidRPr="00492004" w:rsidDel="00F37C64">
          <w:rPr>
            <w:rFonts w:ascii="Times New Roman" w:hAnsi="Times New Roman" w:cs="Times New Roman"/>
            <w:sz w:val="24"/>
          </w:rPr>
          <w:delText>(46)</w:delText>
        </w:r>
        <w:r w:rsidR="001F610D" w:rsidRPr="001D236F" w:rsidDel="00F37C64">
          <w:rPr>
            <w:rFonts w:ascii="Times New Roman" w:hAnsi="Times New Roman" w:cs="Times New Roman"/>
            <w:i/>
            <w:iCs/>
            <w:color w:val="2F5496" w:themeColor="accent1" w:themeShade="BF"/>
            <w:sz w:val="24"/>
            <w:szCs w:val="24"/>
            <w:shd w:val="clear" w:color="auto" w:fill="FFFFFF"/>
          </w:rPr>
          <w:fldChar w:fldCharType="end"/>
        </w:r>
      </w:del>
      <w:r w:rsidRPr="000D4257">
        <w:rPr>
          <w:rFonts w:ascii="Times New Roman" w:hAnsi="Times New Roman" w:cs="Times New Roman"/>
          <w:i/>
          <w:iCs/>
          <w:color w:val="000000"/>
          <w:sz w:val="24"/>
          <w:szCs w:val="24"/>
          <w:shd w:val="clear" w:color="auto" w:fill="FFFFFF"/>
        </w:rPr>
        <w:t> </w:t>
      </w:r>
      <w:r w:rsidR="001F610D" w:rsidRPr="000D4257">
        <w:rPr>
          <w:rFonts w:ascii="Times New Roman" w:hAnsi="Times New Roman" w:cs="Times New Roman"/>
          <w:color w:val="000000"/>
          <w:sz w:val="24"/>
          <w:szCs w:val="24"/>
          <w:shd w:val="clear" w:color="auto" w:fill="FFFFFF"/>
        </w:rPr>
        <w:t>The Telegraph, October 9, 2018)</w:t>
      </w:r>
    </w:p>
    <w:p w14:paraId="242CAF5B"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614FF54C" w14:textId="3B282578" w:rsidR="00AA32D2" w:rsidRPr="000D4257" w:rsidRDefault="001F610D"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 majority </w:t>
      </w:r>
      <w:r w:rsidR="00AA32D2" w:rsidRPr="000D4257">
        <w:rPr>
          <w:rFonts w:ascii="Times New Roman" w:eastAsia="Times New Roman" w:hAnsi="Times New Roman" w:cs="Times New Roman"/>
          <w:color w:val="000000"/>
          <w:sz w:val="24"/>
          <w:szCs w:val="24"/>
        </w:rPr>
        <w:t>reportage presented migrants as passive. This is evident from fewer voices being recorded from these communities: 74.5% (n=757/1,854) of the quotes in these sample articles were attributed to the police, government officials and unnamed sources. 99.04% of the articles that quoted migrants and refugees (n=310/313) were those that framed them as victims (</w:t>
      </w:r>
      <w:proofErr w:type="spellStart"/>
      <w:r w:rsidR="00AA32D2" w:rsidRPr="000D4257">
        <w:rPr>
          <w:rFonts w:ascii="Times New Roman" w:eastAsia="Times New Roman" w:hAnsi="Times New Roman" w:cs="Times New Roman"/>
          <w:color w:val="000000"/>
          <w:sz w:val="24"/>
          <w:szCs w:val="24"/>
        </w:rPr>
        <w:t>eg</w:t>
      </w:r>
      <w:proofErr w:type="spellEnd"/>
      <w:r w:rsidR="00AA32D2" w:rsidRPr="000D4257">
        <w:rPr>
          <w:rFonts w:ascii="Times New Roman" w:eastAsia="Times New Roman" w:hAnsi="Times New Roman" w:cs="Times New Roman"/>
          <w:color w:val="000000"/>
          <w:sz w:val="24"/>
          <w:szCs w:val="24"/>
        </w:rPr>
        <w:t>: victims of crime and discrimination, lack of access to essential services) and heroes (</w:t>
      </w:r>
      <w:proofErr w:type="spellStart"/>
      <w:r w:rsidR="00AA32D2" w:rsidRPr="000D4257">
        <w:rPr>
          <w:rFonts w:ascii="Times New Roman" w:eastAsia="Times New Roman" w:hAnsi="Times New Roman" w:cs="Times New Roman"/>
          <w:color w:val="000000"/>
          <w:sz w:val="24"/>
          <w:szCs w:val="24"/>
        </w:rPr>
        <w:t>eg</w:t>
      </w:r>
      <w:proofErr w:type="spellEnd"/>
      <w:r w:rsidR="00AA32D2" w:rsidRPr="000D4257">
        <w:rPr>
          <w:rFonts w:ascii="Times New Roman" w:eastAsia="Times New Roman" w:hAnsi="Times New Roman" w:cs="Times New Roman"/>
          <w:color w:val="000000"/>
          <w:sz w:val="24"/>
          <w:szCs w:val="24"/>
        </w:rPr>
        <w:t xml:space="preserve">: contribution by migrant entrepreneurs and workers to host economy). Only three articles that framed migrants as a threat had voices of migrants.  </w:t>
      </w:r>
      <w:r w:rsidR="00AA32D2" w:rsidRPr="000D4257">
        <w:rPr>
          <w:rFonts w:ascii="Times New Roman" w:eastAsia="Times New Roman" w:hAnsi="Times New Roman" w:cs="Times New Roman"/>
          <w:i/>
          <w:iCs/>
          <w:color w:val="000000"/>
          <w:sz w:val="24"/>
          <w:szCs w:val="24"/>
        </w:rPr>
        <w:t>Figure 3.2</w:t>
      </w:r>
      <w:r w:rsidR="00AA32D2" w:rsidRPr="000D4257">
        <w:rPr>
          <w:rFonts w:ascii="Times New Roman" w:eastAsia="Times New Roman" w:hAnsi="Times New Roman" w:cs="Times New Roman"/>
          <w:color w:val="000000"/>
          <w:sz w:val="24"/>
          <w:szCs w:val="24"/>
        </w:rPr>
        <w:t xml:space="preserve"> shows the sources of information in articles on migrants and refugees. </w:t>
      </w:r>
    </w:p>
    <w:p w14:paraId="53824A23" w14:textId="77777777" w:rsidR="00AA32D2" w:rsidRPr="000D4257" w:rsidRDefault="00AA32D2" w:rsidP="00AA32D2">
      <w:pPr>
        <w:rPr>
          <w:rFonts w:ascii="Times New Roman" w:eastAsia="Times New Roman" w:hAnsi="Times New Roman" w:cs="Times New Roman"/>
          <w:color w:val="000000"/>
          <w:sz w:val="24"/>
          <w:szCs w:val="24"/>
        </w:rPr>
      </w:pPr>
    </w:p>
    <w:p w14:paraId="4862FF46" w14:textId="77777777" w:rsidR="00AA32D2" w:rsidRPr="000D4257" w:rsidRDefault="00AA32D2" w:rsidP="00AA32D2">
      <w:pPr>
        <w:spacing w:line="240" w:lineRule="auto"/>
        <w:rPr>
          <w:rFonts w:ascii="Times New Roman" w:eastAsia="Times New Roman" w:hAnsi="Times New Roman" w:cs="Times New Roman"/>
          <w:i/>
          <w:iCs/>
          <w:color w:val="000000"/>
          <w:sz w:val="24"/>
          <w:szCs w:val="24"/>
        </w:rPr>
      </w:pPr>
    </w:p>
    <w:p w14:paraId="18E8031D" w14:textId="77777777" w:rsidR="00AA32D2" w:rsidRPr="000D4257" w:rsidRDefault="00AA32D2" w:rsidP="00AA32D2">
      <w:pPr>
        <w:spacing w:line="240" w:lineRule="auto"/>
        <w:rPr>
          <w:rFonts w:ascii="Times New Roman" w:eastAsia="Times New Roman" w:hAnsi="Times New Roman" w:cs="Times New Roman"/>
          <w:i/>
          <w:iCs/>
          <w:color w:val="000000"/>
          <w:sz w:val="24"/>
          <w:szCs w:val="24"/>
        </w:rPr>
      </w:pPr>
      <w:r w:rsidRPr="000D4257">
        <w:rPr>
          <w:rFonts w:ascii="Times New Roman" w:eastAsia="Times New Roman" w:hAnsi="Times New Roman" w:cs="Times New Roman"/>
          <w:b/>
          <w:bCs/>
          <w:i/>
          <w:iCs/>
          <w:color w:val="000000"/>
          <w:sz w:val="24"/>
          <w:szCs w:val="24"/>
        </w:rPr>
        <w:t xml:space="preserve">Figure 3.2 </w:t>
      </w:r>
      <w:r w:rsidRPr="000D4257">
        <w:rPr>
          <w:rFonts w:ascii="Times New Roman" w:eastAsia="Times New Roman" w:hAnsi="Times New Roman" w:cs="Times New Roman"/>
          <w:i/>
          <w:iCs/>
          <w:color w:val="000000"/>
          <w:sz w:val="24"/>
          <w:szCs w:val="24"/>
        </w:rPr>
        <w:t>shows the attribution of information in articles on migrants and refugees</w:t>
      </w:r>
    </w:p>
    <w:p w14:paraId="17CC2B7B" w14:textId="77777777" w:rsidR="00AA32D2" w:rsidRPr="000D4257" w:rsidRDefault="00AA32D2" w:rsidP="00AA32D2">
      <w:pPr>
        <w:spacing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noProof/>
          <w:sz w:val="24"/>
          <w:szCs w:val="24"/>
        </w:rPr>
        <w:drawing>
          <wp:inline distT="0" distB="0" distL="0" distR="0" wp14:anchorId="7105101F" wp14:editId="6A486966">
            <wp:extent cx="61087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CCD27" w14:textId="77777777" w:rsidR="00AA32D2" w:rsidRPr="000D4257" w:rsidRDefault="00AA32D2" w:rsidP="00AA32D2">
      <w:pPr>
        <w:rPr>
          <w:rFonts w:ascii="Times New Roman" w:eastAsia="Times New Roman" w:hAnsi="Times New Roman" w:cs="Times New Roman"/>
          <w:color w:val="000000"/>
          <w:sz w:val="24"/>
          <w:szCs w:val="24"/>
        </w:rPr>
      </w:pPr>
    </w:p>
    <w:p w14:paraId="1646FEE1" w14:textId="77777777" w:rsidR="00AA32D2" w:rsidRPr="000D4257" w:rsidRDefault="00AA32D2" w:rsidP="00AA32D2">
      <w:pPr>
        <w:spacing w:line="360" w:lineRule="auto"/>
        <w:rPr>
          <w:rFonts w:ascii="Times New Roman" w:eastAsia="Times New Roman" w:hAnsi="Times New Roman" w:cs="Times New Roman"/>
          <w:b/>
          <w:bCs/>
          <w:color w:val="000000"/>
          <w:sz w:val="24"/>
          <w:szCs w:val="24"/>
        </w:rPr>
      </w:pPr>
    </w:p>
    <w:p w14:paraId="46F229D8" w14:textId="564DE2CC" w:rsidR="00AA32D2" w:rsidRPr="00F1570A" w:rsidRDefault="00AA32D2" w:rsidP="00AA32D2">
      <w:pPr>
        <w:spacing w:line="360" w:lineRule="auto"/>
        <w:rPr>
          <w:rFonts w:ascii="Times New Roman" w:eastAsia="Times New Roman" w:hAnsi="Times New Roman" w:cs="Times New Roman"/>
          <w:i/>
          <w:iCs/>
          <w:color w:val="000000"/>
          <w:sz w:val="24"/>
          <w:szCs w:val="24"/>
        </w:rPr>
      </w:pPr>
      <w:r w:rsidRPr="00F1570A">
        <w:rPr>
          <w:rFonts w:ascii="Times New Roman" w:eastAsia="Times New Roman" w:hAnsi="Times New Roman" w:cs="Times New Roman"/>
          <w:b/>
          <w:bCs/>
          <w:i/>
          <w:iCs/>
          <w:color w:val="000000"/>
          <w:sz w:val="24"/>
          <w:szCs w:val="24"/>
        </w:rPr>
        <w:t>Migrants – An intersectional lens</w:t>
      </w:r>
      <w:r w:rsidR="00795368">
        <w:rPr>
          <w:rFonts w:ascii="Times New Roman" w:eastAsia="Times New Roman" w:hAnsi="Times New Roman" w:cs="Times New Roman"/>
          <w:b/>
          <w:bCs/>
          <w:i/>
          <w:iCs/>
          <w:color w:val="000000"/>
          <w:sz w:val="24"/>
          <w:szCs w:val="24"/>
        </w:rPr>
        <w:t>:</w:t>
      </w:r>
    </w:p>
    <w:p w14:paraId="71E2AE9A" w14:textId="77777777" w:rsidR="00795368" w:rsidRDefault="00795368" w:rsidP="00AA32D2">
      <w:pPr>
        <w:spacing w:line="360" w:lineRule="auto"/>
        <w:rPr>
          <w:rFonts w:ascii="Times New Roman" w:eastAsia="Times New Roman" w:hAnsi="Times New Roman" w:cs="Times New Roman"/>
          <w:color w:val="000000"/>
          <w:sz w:val="24"/>
          <w:szCs w:val="24"/>
        </w:rPr>
      </w:pPr>
    </w:p>
    <w:p w14:paraId="533C1B35" w14:textId="1688DC84" w:rsidR="00AA32D2" w:rsidRPr="000D4257"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Across the three papers, the highest media coverage was for internal (inter-state and intra-state) migrants (44.82%, n=498/1,111), mostly from the Hindi-speaking belt, West Bengal and Assam; followed by Bangladeshi im</w:t>
      </w:r>
      <w:del w:id="433" w:author="Ekatha Ann J" w:date="2020-08-18T12:16:00Z">
        <w:r w:rsidRPr="000D4257" w:rsidDel="00A1276F">
          <w:rPr>
            <w:rFonts w:ascii="Times New Roman" w:eastAsia="Times New Roman" w:hAnsi="Times New Roman" w:cs="Times New Roman"/>
            <w:color w:val="000000"/>
            <w:sz w:val="24"/>
            <w:szCs w:val="24"/>
          </w:rPr>
          <w:delText>/</w:delText>
        </w:r>
      </w:del>
      <w:r w:rsidRPr="000D4257">
        <w:rPr>
          <w:rFonts w:ascii="Times New Roman" w:eastAsia="Times New Roman" w:hAnsi="Times New Roman" w:cs="Times New Roman"/>
          <w:color w:val="000000"/>
          <w:sz w:val="24"/>
          <w:szCs w:val="24"/>
        </w:rPr>
        <w:t>migrants (17.5%, n=195/1,111) and Rohingyas (13.95%,</w:t>
      </w:r>
      <w:ins w:id="434" w:author="Ekatha Ann J" w:date="2020-08-18T12:16:00Z">
        <w:r w:rsidR="00A1276F">
          <w:rPr>
            <w:rFonts w:ascii="Times New Roman" w:eastAsia="Times New Roman" w:hAnsi="Times New Roman" w:cs="Times New Roman"/>
            <w:color w:val="000000"/>
            <w:sz w:val="24"/>
            <w:szCs w:val="24"/>
          </w:rPr>
          <w:t xml:space="preserve"> </w:t>
        </w:r>
      </w:ins>
      <w:del w:id="435" w:author="Ekatha Ann J" w:date="2020-08-18T12:16:00Z">
        <w:r w:rsidRPr="000D4257" w:rsidDel="00A1276F">
          <w:rPr>
            <w:rFonts w:ascii="Times New Roman" w:eastAsia="Times New Roman" w:hAnsi="Times New Roman" w:cs="Times New Roman"/>
            <w:color w:val="000000"/>
            <w:sz w:val="24"/>
            <w:szCs w:val="24"/>
          </w:rPr>
          <w:delText xml:space="preserve"> </w:delText>
        </w:r>
      </w:del>
      <w:r w:rsidRPr="000D4257">
        <w:rPr>
          <w:rFonts w:ascii="Times New Roman" w:eastAsia="Times New Roman" w:hAnsi="Times New Roman" w:cs="Times New Roman"/>
          <w:color w:val="000000"/>
          <w:sz w:val="24"/>
          <w:szCs w:val="24"/>
        </w:rPr>
        <w:t xml:space="preserve">n=155/1,111).     </w:t>
      </w:r>
    </w:p>
    <w:p w14:paraId="43ECB4FE" w14:textId="77777777" w:rsidR="00AA32D2" w:rsidRPr="000D4257" w:rsidRDefault="00AA32D2" w:rsidP="00AA32D2">
      <w:pPr>
        <w:spacing w:line="360" w:lineRule="auto"/>
        <w:rPr>
          <w:rFonts w:ascii="Times New Roman" w:eastAsia="Times New Roman" w:hAnsi="Times New Roman" w:cs="Times New Roman"/>
          <w:color w:val="000000"/>
          <w:sz w:val="24"/>
          <w:szCs w:val="24"/>
        </w:rPr>
      </w:pPr>
    </w:p>
    <w:p w14:paraId="7BFDF127" w14:textId="35DA8EC0" w:rsidR="00795368" w:rsidRDefault="00AA32D2" w:rsidP="00AA32D2">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Significant variation was found in application of frames to migrant groups based on their social position</w:t>
      </w:r>
      <w:del w:id="436" w:author="Ekatha Ann J" w:date="2020-08-17T14:07:00Z">
        <w:r w:rsidRPr="000D4257" w:rsidDel="00516C9B">
          <w:rPr>
            <w:rFonts w:ascii="Times New Roman" w:eastAsia="Times New Roman" w:hAnsi="Times New Roman" w:cs="Times New Roman"/>
            <w:color w:val="000000"/>
            <w:sz w:val="24"/>
            <w:szCs w:val="24"/>
          </w:rPr>
          <w:delText xml:space="preserve"> (nationality, ethnicity, legal status)</w:delText>
        </w:r>
      </w:del>
      <w:r w:rsidRPr="000D4257">
        <w:rPr>
          <w:rFonts w:ascii="Times New Roman" w:eastAsia="Times New Roman" w:hAnsi="Times New Roman" w:cs="Times New Roman"/>
          <w:color w:val="000000"/>
          <w:sz w:val="24"/>
          <w:szCs w:val="24"/>
        </w:rPr>
        <w:t>. From the data collected, religious identity and ethnicity seem to trump migrant status when it comes to framing migrants and refugees</w:t>
      </w:r>
      <w:del w:id="437" w:author="Ekatha Ann J" w:date="2020-08-17T14:12:00Z">
        <w:r w:rsidRPr="000D4257" w:rsidDel="0008356C">
          <w:rPr>
            <w:rFonts w:ascii="Times New Roman" w:eastAsia="Times New Roman" w:hAnsi="Times New Roman" w:cs="Times New Roman"/>
            <w:color w:val="000000"/>
            <w:sz w:val="24"/>
            <w:szCs w:val="24"/>
          </w:rPr>
          <w:delText xml:space="preserve"> as villain, victims or heroes</w:delText>
        </w:r>
      </w:del>
      <w:r w:rsidRPr="000D4257">
        <w:rPr>
          <w:rFonts w:ascii="Times New Roman" w:eastAsia="Times New Roman" w:hAnsi="Times New Roman" w:cs="Times New Roman"/>
          <w:color w:val="000000"/>
          <w:sz w:val="24"/>
          <w:szCs w:val="24"/>
        </w:rPr>
        <w:t>. The Muslim majority Rohingyas and Bangladeshi im</w:t>
      </w:r>
      <w:del w:id="438" w:author="Ekatha Ann J" w:date="2020-08-17T14:14:00Z">
        <w:r w:rsidRPr="000D4257" w:rsidDel="0008356C">
          <w:rPr>
            <w:rFonts w:ascii="Times New Roman" w:eastAsia="Times New Roman" w:hAnsi="Times New Roman" w:cs="Times New Roman"/>
            <w:color w:val="000000"/>
            <w:sz w:val="24"/>
            <w:szCs w:val="24"/>
          </w:rPr>
          <w:delText>/</w:delText>
        </w:r>
      </w:del>
      <w:r w:rsidRPr="000D4257">
        <w:rPr>
          <w:rFonts w:ascii="Times New Roman" w:eastAsia="Times New Roman" w:hAnsi="Times New Roman" w:cs="Times New Roman"/>
          <w:color w:val="000000"/>
          <w:sz w:val="24"/>
          <w:szCs w:val="24"/>
        </w:rPr>
        <w:t xml:space="preserve">migrants were </w:t>
      </w:r>
      <w:ins w:id="439" w:author="Ekatha Ann J" w:date="2020-08-17T14:12:00Z">
        <w:r w:rsidR="0008356C">
          <w:rPr>
            <w:rFonts w:ascii="Times New Roman" w:eastAsia="Times New Roman" w:hAnsi="Times New Roman" w:cs="Times New Roman"/>
            <w:color w:val="000000"/>
            <w:sz w:val="24"/>
            <w:szCs w:val="24"/>
          </w:rPr>
          <w:t xml:space="preserve">portrayed </w:t>
        </w:r>
      </w:ins>
      <w:del w:id="440" w:author="Ekatha Ann J" w:date="2020-08-17T14:12:00Z">
        <w:r w:rsidRPr="000D4257" w:rsidDel="0008356C">
          <w:rPr>
            <w:rFonts w:ascii="Times New Roman" w:eastAsia="Times New Roman" w:hAnsi="Times New Roman" w:cs="Times New Roman"/>
            <w:color w:val="000000"/>
            <w:sz w:val="24"/>
            <w:szCs w:val="24"/>
          </w:rPr>
          <w:delText xml:space="preserve">framed </w:delText>
        </w:r>
      </w:del>
      <w:r w:rsidRPr="000D4257">
        <w:rPr>
          <w:rFonts w:ascii="Times New Roman" w:eastAsia="Times New Roman" w:hAnsi="Times New Roman" w:cs="Times New Roman"/>
          <w:color w:val="000000"/>
          <w:sz w:val="24"/>
          <w:szCs w:val="24"/>
        </w:rPr>
        <w:t xml:space="preserve">more frequently as a threat compared to other migrants and refugees. Most of the articles on cross-border migrants (Pakistan, Bangladesh, Nepal and Myanmar) made a clear distinction between those who identify themselves as Hindus and Muslims. The former, if they were identified by their religion, were framed only as victims and heroes in the sample articles. This extends to media’s portrayal of internal migrants too. For example, Kashmiri Pandits, an upper-caste Hindu Brahmin community who fled the insurgency in Muslim-dominated Kashmir Valley in the 1990s were represented only as victims of the “Muslim insurgency” </w:t>
      </w:r>
      <w:r w:rsidR="00F37C64" w:rsidRPr="00F37C64">
        <w:rPr>
          <w:rFonts w:ascii="Times New Roman" w:eastAsia="Times New Roman" w:hAnsi="Times New Roman" w:cs="Times New Roman"/>
          <w:color w:val="2F5496" w:themeColor="accent1" w:themeShade="BF"/>
          <w:sz w:val="24"/>
          <w:szCs w:val="24"/>
          <w:rPrChange w:id="441" w:author="Ekatha Ann J" w:date="2020-08-18T13:34: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442" w:author="Ekatha Ann J" w:date="2020-08-18T13:34:00Z">
            <w:rPr>
              <w:rFonts w:ascii="Times New Roman" w:eastAsia="Times New Roman" w:hAnsi="Times New Roman" w:cs="Times New Roman"/>
              <w:color w:val="000000"/>
              <w:sz w:val="24"/>
              <w:szCs w:val="24"/>
            </w:rPr>
          </w:rPrChange>
        </w:rPr>
        <w:instrText xml:space="preserve"> ADDIN ZOTERO_ITEM CSL_CITATION {"citationID":"8pYjEXBV","properties":{"formattedCitation":"(47)","plainCitation":"(47)","noteIndex":0},"citationItems":[{"id":154,"uris":["http://zotero.org/users/local/IBKgUHwf/items/GUVT55GI"],"uri":["http://zotero.org/users/local/IBKgUHwf/items/GUVT55GI"],"itemData":{"id":154,"type":"webpage","abstract":"Panun Kashmir, a representative body of migrant Kashmiri Pandits, on Sunday demanded revocation of the contentious Article 370 which gives special status to Jammu and Kashmir, and the creation of a","container-title":"The Pioneer","language":"en","note":"source: www.dailypioneer.com","title":"Kashmiri Pandits demand homeland, Art 370 repeal","URL":"https://www.dailypioneer.com/2017/india/kashmiri-pandits-demand-homeland-art-370-repeal.html","accessed":{"date-parts":[["2020",6,8]]},"issued":{"date-parts":[["2017",8,28]]}}}],"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443" w:author="Ekatha Ann J" w:date="2020-08-18T13:34:00Z">
            <w:rPr>
              <w:rFonts w:ascii="Times New Roman" w:eastAsia="Times New Roman" w:hAnsi="Times New Roman" w:cs="Times New Roman"/>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444" w:author="Ekatha Ann J" w:date="2020-08-18T13:34:00Z">
            <w:rPr>
              <w:rFonts w:ascii="Times New Roman" w:hAnsi="Times New Roman" w:cs="Times New Roman"/>
              <w:sz w:val="24"/>
            </w:rPr>
          </w:rPrChange>
        </w:rPr>
        <w:t>(47)</w:t>
      </w:r>
      <w:r w:rsidR="00F37C64" w:rsidRPr="00F37C64">
        <w:rPr>
          <w:rFonts w:ascii="Times New Roman" w:eastAsia="Times New Roman" w:hAnsi="Times New Roman" w:cs="Times New Roman"/>
          <w:color w:val="2F5496" w:themeColor="accent1" w:themeShade="BF"/>
          <w:sz w:val="24"/>
          <w:szCs w:val="24"/>
          <w:rPrChange w:id="445" w:author="Ekatha Ann J" w:date="2020-08-18T13:34:00Z">
            <w:rPr>
              <w:rFonts w:ascii="Times New Roman" w:eastAsia="Times New Roman" w:hAnsi="Times New Roman" w:cs="Times New Roman"/>
              <w:color w:val="000000"/>
              <w:sz w:val="24"/>
              <w:szCs w:val="24"/>
            </w:rPr>
          </w:rPrChange>
        </w:rPr>
        <w:fldChar w:fldCharType="end"/>
      </w:r>
      <w:ins w:id="446" w:author="Ekatha Ann J" w:date="2020-08-18T13:34:00Z">
        <w:r w:rsidR="00F37C64">
          <w:rPr>
            <w:rFonts w:ascii="Times New Roman" w:eastAsia="Times New Roman" w:hAnsi="Times New Roman" w:cs="Times New Roman"/>
            <w:color w:val="000000"/>
            <w:sz w:val="24"/>
            <w:szCs w:val="24"/>
          </w:rPr>
          <w:t xml:space="preserve"> </w:t>
        </w:r>
      </w:ins>
      <w:del w:id="447" w:author="Ekatha Ann J" w:date="2020-08-18T13:34:00Z">
        <w:r w:rsidR="001F610D"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ZUWUYi3r","properties":{"formattedCitation":"(47)","plainCitation":"(47)","noteIndex":0},"citationItems":[{"id":154,"uris":["http://zotero.org/users/local/IBKgUHwf/items/GUVT55GI"],"uri":["http://zotero.org/users/local/IBKgUHwf/items/GUVT55GI"],"itemData":{"id":154,"type":"webpage","abstract":"Panun Kashmir, a representative body of migrant Kashmiri Pandits, on Sunday demanded revocation of the contentious Article 370 which gives special status to Jammu and Kashmir, and the creation of a","container-title":"The Pioneer","language":"en","note":"source: www.dailypioneer.com","title":"Kashmiri Pandits demand homeland, Art 370 repeal","URL":"https://www.dailypioneer.com/2017/india/kashmiri-pandits-demand-homeland-art-370-repeal.html","accessed":{"date-parts":[["2020",6,8]]},"issued":{"date-parts":[["2017",8,28]]}}}],"schema":"https://github.com/citation-style-language/schema/raw/master/csl-citation.json"} </w:delInstrText>
        </w:r>
        <w:r w:rsidR="001F610D"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(47)</w:delText>
        </w:r>
        <w:r w:rsidR="001F610D" w:rsidRPr="001D236F" w:rsidDel="00F37C64">
          <w:rPr>
            <w:rFonts w:ascii="Times New Roman" w:eastAsia="Times New Roman" w:hAnsi="Times New Roman" w:cs="Times New Roman"/>
            <w:color w:val="2F5496" w:themeColor="accent1" w:themeShade="BF"/>
            <w:sz w:val="24"/>
            <w:szCs w:val="24"/>
          </w:rPr>
          <w:fldChar w:fldCharType="end"/>
        </w:r>
        <w:r w:rsidR="001F610D" w:rsidRPr="00F1570A" w:rsidDel="00F37C64">
          <w:rPr>
            <w:rFonts w:ascii="Times New Roman" w:eastAsia="Times New Roman" w:hAnsi="Times New Roman" w:cs="Times New Roman"/>
            <w:color w:val="2F5496" w:themeColor="accent1" w:themeShade="BF"/>
            <w:sz w:val="24"/>
            <w:szCs w:val="24"/>
          </w:rPr>
          <w:delText xml:space="preserve"> </w:delText>
        </w:r>
      </w:del>
      <w:r w:rsidRPr="000D4257">
        <w:rPr>
          <w:rFonts w:ascii="Times New Roman" w:eastAsia="Times New Roman" w:hAnsi="Times New Roman" w:cs="Times New Roman"/>
          <w:color w:val="000000"/>
          <w:sz w:val="24"/>
          <w:szCs w:val="24"/>
        </w:rPr>
        <w:t>and heroes for their contribution to the economy in their destination states/cities (mostly in the national capital region).</w:t>
      </w:r>
    </w:p>
    <w:p w14:paraId="5EFCDA28"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6831F596" w14:textId="2BC4A05F" w:rsidR="00795368" w:rsidRDefault="00AA32D2" w:rsidP="00AA32D2">
      <w:pPr>
        <w:spacing w:line="360" w:lineRule="auto"/>
        <w:rPr>
          <w:rFonts w:ascii="Times New Roman" w:eastAsia="Times New Roman" w:hAnsi="Times New Roman" w:cs="Times New Roman"/>
          <w:i/>
          <w:color w:val="000000"/>
          <w:sz w:val="24"/>
          <w:szCs w:val="24"/>
        </w:rPr>
      </w:pPr>
      <w:r w:rsidRPr="000D4257">
        <w:rPr>
          <w:rFonts w:ascii="Times New Roman" w:eastAsia="Times New Roman" w:hAnsi="Times New Roman" w:cs="Times New Roman"/>
          <w:color w:val="000000"/>
          <w:sz w:val="24"/>
          <w:szCs w:val="24"/>
        </w:rPr>
        <w:t>This excerpt of an editorial in The Pioneer (25 September, 2017) shows how the intersection of religion and migration influences framing:</w:t>
      </w:r>
    </w:p>
    <w:p w14:paraId="3452EF17" w14:textId="77777777" w:rsidR="00795368" w:rsidRPr="000D4257" w:rsidRDefault="00795368" w:rsidP="00AA32D2">
      <w:pPr>
        <w:spacing w:line="360" w:lineRule="auto"/>
        <w:rPr>
          <w:rFonts w:ascii="Times New Roman" w:eastAsia="Times New Roman" w:hAnsi="Times New Roman" w:cs="Times New Roman"/>
          <w:color w:val="000000"/>
          <w:sz w:val="24"/>
          <w:szCs w:val="24"/>
        </w:rPr>
      </w:pPr>
    </w:p>
    <w:p w14:paraId="77E739CF" w14:textId="63CF3D64" w:rsidR="002E422E" w:rsidRDefault="00AA32D2" w:rsidP="00795368">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“The festering Rohingya crisis has caught international attention with Rohingyas having earned the epithet of being ‘one of the most persecuted minorities in the world’ by the UN, even as the body never bothered to show scant sympathy for the persecuted Hindus in Bangladesh</w:t>
      </w:r>
      <w:r w:rsidR="001F610D" w:rsidRPr="000D4257">
        <w:rPr>
          <w:rFonts w:ascii="Times New Roman" w:eastAsia="Times New Roman" w:hAnsi="Times New Roman" w:cs="Times New Roman"/>
          <w:i/>
          <w:color w:val="000000"/>
          <w:sz w:val="24"/>
          <w:szCs w:val="24"/>
        </w:rPr>
        <w:t xml:space="preserve"> </w:t>
      </w:r>
      <w:r w:rsidR="001F610D" w:rsidRPr="00F37C64">
        <w:rPr>
          <w:rFonts w:ascii="Times New Roman" w:eastAsia="Times New Roman" w:hAnsi="Times New Roman" w:cs="Times New Roman"/>
          <w:i/>
          <w:color w:val="2F5496" w:themeColor="accent1" w:themeShade="BF"/>
          <w:sz w:val="24"/>
          <w:szCs w:val="24"/>
          <w:rPrChange w:id="448" w:author="Ekatha Ann J" w:date="2020-08-18T13:34:00Z">
            <w:rPr>
              <w:rFonts w:ascii="Times New Roman" w:eastAsia="Times New Roman" w:hAnsi="Times New Roman" w:cs="Times New Roman"/>
              <w:i/>
              <w:color w:val="2F5496" w:themeColor="accent1" w:themeShade="BF"/>
              <w:sz w:val="24"/>
              <w:szCs w:val="24"/>
            </w:rPr>
          </w:rPrChange>
        </w:rPr>
        <w:fldChar w:fldCharType="begin"/>
      </w:r>
      <w:r w:rsidR="00F37C64" w:rsidRPr="00F37C64">
        <w:rPr>
          <w:rFonts w:ascii="Times New Roman" w:eastAsia="Times New Roman" w:hAnsi="Times New Roman" w:cs="Times New Roman"/>
          <w:i/>
          <w:color w:val="2F5496" w:themeColor="accent1" w:themeShade="BF"/>
          <w:sz w:val="24"/>
          <w:szCs w:val="24"/>
        </w:rPr>
        <w:instrText xml:space="preserve"> ADDIN ZOTERO_ITEM CSL_CITATION {"citationID":"g3bxHmeq","properties":{"formattedCitation":"(39)","plainCitation":"(39)","noteIndex":0},"citationItems":[{"id":143,"uris":["http://zotero.org/users/local/IBKgUHwf/items/TMJF49V6"],"uri":["http://zotero.org/users/local/IBKgUHwf/items/TMJF49V6"],"itemData":{"id":143,"type":"webpage","abstract":"India has taken the right decision to not bow down to international pressure and, instead, repatriate Rohingya refugees. It must now formulate a refugee policy\n\n\tIndia is neither a signatory to the","container-title":"The Pioneer","language":"en","note":"source: www.dailypioneer.com","title":"Rohingyas: A security threat","title-short":"Rohingyas","URL":"https://www.dailypioneer.com/2018/columnists/rohingyas-a-security-threat.html","author":[{"family":"Verma","given":"Jai Kumar"}],"accessed":{"date-parts":[["2020",6,8]]},"issued":{"date-parts":[["2018",5,1]]}}}],"schema":"https://github.com/citation-style-language/schema/raw/master/csl-citation.json"} </w:instrText>
      </w:r>
      <w:r w:rsidR="001F610D" w:rsidRPr="00F37C64">
        <w:rPr>
          <w:rFonts w:ascii="Times New Roman" w:eastAsia="Times New Roman" w:hAnsi="Times New Roman" w:cs="Times New Roman"/>
          <w:i/>
          <w:color w:val="2F5496" w:themeColor="accent1" w:themeShade="BF"/>
          <w:sz w:val="24"/>
          <w:szCs w:val="24"/>
          <w:rPrChange w:id="449" w:author="Ekatha Ann J" w:date="2020-08-18T13:34:00Z">
            <w:rPr>
              <w:rFonts w:ascii="Times New Roman" w:eastAsia="Times New Roman" w:hAnsi="Times New Roman" w:cs="Times New Roman"/>
              <w:i/>
              <w:color w:val="2F5496" w:themeColor="accent1" w:themeShade="BF"/>
              <w:sz w:val="24"/>
              <w:szCs w:val="24"/>
            </w:rPr>
          </w:rPrChange>
        </w:rPr>
        <w:fldChar w:fldCharType="separate"/>
      </w:r>
      <w:r w:rsidR="00F37C64" w:rsidRPr="00F37C64">
        <w:rPr>
          <w:rFonts w:ascii="Times New Roman" w:hAnsi="Times New Roman" w:cs="Times New Roman"/>
          <w:color w:val="2F5496" w:themeColor="accent1" w:themeShade="BF"/>
          <w:sz w:val="24"/>
          <w:rPrChange w:id="450" w:author="Ekatha Ann J" w:date="2020-08-18T13:34:00Z">
            <w:rPr>
              <w:rFonts w:ascii="Times New Roman" w:hAnsi="Times New Roman" w:cs="Times New Roman"/>
              <w:sz w:val="24"/>
            </w:rPr>
          </w:rPrChange>
        </w:rPr>
        <w:t>(39)</w:t>
      </w:r>
      <w:r w:rsidR="001F610D" w:rsidRPr="00F37C64">
        <w:rPr>
          <w:rFonts w:ascii="Times New Roman" w:eastAsia="Times New Roman" w:hAnsi="Times New Roman" w:cs="Times New Roman"/>
          <w:i/>
          <w:color w:val="2F5496" w:themeColor="accent1" w:themeShade="BF"/>
          <w:sz w:val="24"/>
          <w:szCs w:val="24"/>
          <w:rPrChange w:id="451" w:author="Ekatha Ann J" w:date="2020-08-18T13:34:00Z">
            <w:rPr>
              <w:rFonts w:ascii="Times New Roman" w:eastAsia="Times New Roman" w:hAnsi="Times New Roman" w:cs="Times New Roman"/>
              <w:i/>
              <w:color w:val="2F5496" w:themeColor="accent1" w:themeShade="BF"/>
              <w:sz w:val="24"/>
              <w:szCs w:val="24"/>
            </w:rPr>
          </w:rPrChange>
        </w:rPr>
        <w:fldChar w:fldCharType="end"/>
      </w:r>
      <w:r w:rsidRPr="000D4257">
        <w:rPr>
          <w:rFonts w:ascii="Times New Roman" w:eastAsia="Times New Roman" w:hAnsi="Times New Roman" w:cs="Times New Roman"/>
          <w:i/>
          <w:color w:val="4472C4"/>
          <w:sz w:val="24"/>
          <w:szCs w:val="24"/>
        </w:rPr>
        <w:t>.</w:t>
      </w:r>
      <w:r w:rsidRPr="000D4257">
        <w:rPr>
          <w:rFonts w:ascii="Times New Roman" w:eastAsia="Times New Roman" w:hAnsi="Times New Roman" w:cs="Times New Roman"/>
          <w:i/>
          <w:color w:val="000000"/>
          <w:sz w:val="24"/>
          <w:szCs w:val="24"/>
        </w:rPr>
        <w:t>”</w:t>
      </w:r>
    </w:p>
    <w:p w14:paraId="622E41F6" w14:textId="77777777" w:rsidR="002E422E" w:rsidRPr="000D4257" w:rsidRDefault="002E422E" w:rsidP="00F1570A">
      <w:pPr>
        <w:spacing w:line="360" w:lineRule="auto"/>
        <w:rPr>
          <w:rFonts w:ascii="Times New Roman" w:eastAsia="Times New Roman" w:hAnsi="Times New Roman" w:cs="Times New Roman"/>
          <w:i/>
          <w:color w:val="000000"/>
          <w:sz w:val="24"/>
          <w:szCs w:val="24"/>
        </w:rPr>
      </w:pPr>
    </w:p>
    <w:p w14:paraId="4AA0BB09" w14:textId="43A66151" w:rsidR="001F610D" w:rsidRPr="000D4257" w:rsidRDefault="00AA32D2"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editorial argues why Bangladeshi Hindus should be granted refugee status or citizenship in India, while filtering out Muslims as “more than 90% of the crimes in border states are committed by Muslim migrants from Banglad</w:t>
      </w:r>
      <w:r w:rsidR="001F610D" w:rsidRPr="000D4257">
        <w:rPr>
          <w:rFonts w:ascii="Times New Roman" w:eastAsia="Times New Roman" w:hAnsi="Times New Roman" w:cs="Times New Roman"/>
          <w:color w:val="000000"/>
          <w:sz w:val="24"/>
          <w:szCs w:val="24"/>
        </w:rPr>
        <w:t>esh</w:t>
      </w:r>
      <w:r w:rsidR="002862DF">
        <w:rPr>
          <w:rFonts w:ascii="Times New Roman" w:eastAsia="Times New Roman" w:hAnsi="Times New Roman" w:cs="Times New Roman"/>
          <w:color w:val="000000"/>
          <w:sz w:val="24"/>
          <w:szCs w:val="24"/>
        </w:rPr>
        <w:t>”</w:t>
      </w:r>
      <w:r w:rsidR="001F610D"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 </w:t>
      </w:r>
      <w:r w:rsidR="002862DF">
        <w:rPr>
          <w:rFonts w:ascii="Times New Roman" w:eastAsia="Times New Roman" w:hAnsi="Times New Roman" w:cs="Times New Roman"/>
          <w:color w:val="000000"/>
          <w:sz w:val="24"/>
          <w:szCs w:val="24"/>
        </w:rPr>
        <w:t>No</w:t>
      </w:r>
      <w:r w:rsidRPr="000D4257">
        <w:rPr>
          <w:rFonts w:ascii="Times New Roman" w:eastAsia="Times New Roman" w:hAnsi="Times New Roman" w:cs="Times New Roman"/>
          <w:color w:val="000000"/>
          <w:sz w:val="24"/>
          <w:szCs w:val="24"/>
        </w:rPr>
        <w:t xml:space="preserve"> source </w:t>
      </w:r>
      <w:r w:rsidR="002862DF">
        <w:rPr>
          <w:rFonts w:ascii="Times New Roman" w:eastAsia="Times New Roman" w:hAnsi="Times New Roman" w:cs="Times New Roman"/>
          <w:color w:val="000000"/>
          <w:sz w:val="24"/>
          <w:szCs w:val="24"/>
        </w:rPr>
        <w:t>for this statistic was provided.</w:t>
      </w:r>
      <w:r w:rsidRPr="000D4257">
        <w:rPr>
          <w:rFonts w:ascii="Times New Roman" w:eastAsia="Times New Roman" w:hAnsi="Times New Roman" w:cs="Times New Roman"/>
          <w:color w:val="000000"/>
          <w:sz w:val="24"/>
          <w:szCs w:val="24"/>
        </w:rPr>
        <w:t xml:space="preserve">  </w:t>
      </w:r>
    </w:p>
    <w:p w14:paraId="5429C588" w14:textId="77777777" w:rsidR="001F610D" w:rsidRPr="000D4257" w:rsidRDefault="001F610D" w:rsidP="00AA32D2">
      <w:pPr>
        <w:spacing w:before="280" w:after="280" w:line="360" w:lineRule="auto"/>
        <w:rPr>
          <w:rFonts w:ascii="Times New Roman" w:eastAsia="Times New Roman" w:hAnsi="Times New Roman" w:cs="Times New Roman"/>
          <w:color w:val="000000"/>
          <w:sz w:val="24"/>
          <w:szCs w:val="24"/>
        </w:rPr>
      </w:pPr>
    </w:p>
    <w:p w14:paraId="6949D830" w14:textId="545035B8"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It is to be noted that reference to “illegal Bangladeshi immigrant” can take different meanings based on the source</w:t>
      </w:r>
      <w:r w:rsidR="001A508D" w:rsidRPr="000D4257">
        <w:rPr>
          <w:rFonts w:ascii="Times New Roman" w:eastAsia="Times New Roman" w:hAnsi="Times New Roman" w:cs="Times New Roman"/>
          <w:color w:val="000000"/>
          <w:sz w:val="24"/>
          <w:szCs w:val="24"/>
        </w:rPr>
        <w:t xml:space="preserve">. </w:t>
      </w:r>
      <w:r w:rsidR="001F610D" w:rsidRPr="000D4257">
        <w:rPr>
          <w:rFonts w:ascii="Times New Roman" w:eastAsia="Times New Roman" w:hAnsi="Times New Roman" w:cs="Times New Roman"/>
          <w:color w:val="2F5496" w:themeColor="accent1" w:themeShade="BF"/>
          <w:sz w:val="24"/>
          <w:szCs w:val="24"/>
        </w:rPr>
        <w:t xml:space="preserve"> </w:t>
      </w:r>
      <w:r w:rsidR="001A508D" w:rsidRPr="000D4257">
        <w:rPr>
          <w:rFonts w:ascii="Times New Roman" w:eastAsia="Times New Roman" w:hAnsi="Times New Roman" w:cs="Times New Roman"/>
          <w:color w:val="000000"/>
          <w:sz w:val="24"/>
          <w:szCs w:val="24"/>
        </w:rPr>
        <w:t>When representatives of the ruling right-wing party refer to Bangladeshi immigrants, their primary targets are Muslims, but to political outfits and unions in Assam (which is divided more on ethnic lines), Bangladeshi immigrants could be Hindus and Muslims from Bangladesh or from the neighbouring state of West Bengal</w:t>
      </w:r>
      <w:del w:id="452" w:author="Ekatha Ann J" w:date="2020-08-18T13:35:00Z">
        <w:r w:rsidR="001A508D" w:rsidRPr="000D4257" w:rsidDel="00F37C64">
          <w:rPr>
            <w:rFonts w:ascii="Times New Roman" w:eastAsia="Times New Roman" w:hAnsi="Times New Roman" w:cs="Times New Roman"/>
            <w:color w:val="000000"/>
            <w:sz w:val="24"/>
            <w:szCs w:val="24"/>
          </w:rPr>
          <w:delText xml:space="preserve"> </w:delText>
        </w:r>
      </w:del>
      <w:ins w:id="453" w:author="Ekatha Ann J" w:date="2020-08-18T13:35:00Z">
        <w:r w:rsidR="00F37C64">
          <w:rPr>
            <w:rFonts w:ascii="Times New Roman" w:eastAsia="Times New Roman" w:hAnsi="Times New Roman" w:cs="Times New Roman"/>
            <w:color w:val="000000"/>
            <w:sz w:val="24"/>
            <w:szCs w:val="24"/>
          </w:rPr>
          <w:t xml:space="preserve"> </w:t>
        </w:r>
      </w:ins>
      <w:r w:rsidR="00F37C64" w:rsidRPr="00F37C64">
        <w:rPr>
          <w:rFonts w:ascii="Times New Roman" w:eastAsia="Times New Roman" w:hAnsi="Times New Roman" w:cs="Times New Roman"/>
          <w:color w:val="2F5496" w:themeColor="accent1" w:themeShade="BF"/>
          <w:sz w:val="24"/>
          <w:szCs w:val="24"/>
          <w:rPrChange w:id="454" w:author="Ekatha Ann J" w:date="2020-08-18T13:35: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455" w:author="Ekatha Ann J" w:date="2020-08-18T13:35:00Z">
            <w:rPr>
              <w:rFonts w:ascii="Times New Roman" w:eastAsia="Times New Roman" w:hAnsi="Times New Roman" w:cs="Times New Roman"/>
              <w:color w:val="000000"/>
              <w:sz w:val="24"/>
              <w:szCs w:val="24"/>
            </w:rPr>
          </w:rPrChange>
        </w:rPr>
        <w:instrText xml:space="preserve"> ADDIN ZOTERO_ITEM CSL_CITATION {"citationID":"xOGiCbit","properties":{"formattedCitation":"(48)","plainCitation":"(48)","noteIndex":0},"citationItems":[{"id":198,"uris":["http://zotero.org/users/local/IBKgUHwf/items/7FDHL9Z6"],"uri":["http://zotero.org/users/local/IBKgUHwf/items/7FDHL9Z6"],"itemData":{"id":198,"type":"article-journal","container-title":"Asian Survey","issue":"3","page":"581-604","title":"Assam and the Foreigner Within: Illegal Bangladeshis or Bengali Muslims?","volume":"56","author":[{"family":"Murshid","given":"Navine"}],"issued":{"date-parts":[["2016",5]]}}}],"schema":"https://github.com/citation-style-language/schema/raw/master/csl-citation.json"}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456" w:author="Ekatha Ann J" w:date="2020-08-18T13:35:00Z">
            <w:rPr>
              <w:rFonts w:ascii="Times New Roman" w:eastAsia="Times New Roman" w:hAnsi="Times New Roman" w:cs="Times New Roman"/>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457" w:author="Ekatha Ann J" w:date="2020-08-18T13:35:00Z">
            <w:rPr>
              <w:rFonts w:ascii="Times New Roman" w:hAnsi="Times New Roman" w:cs="Times New Roman"/>
              <w:sz w:val="24"/>
            </w:rPr>
          </w:rPrChange>
        </w:rPr>
        <w:t>(48)</w:t>
      </w:r>
      <w:r w:rsidR="00F37C64" w:rsidRPr="00F37C64">
        <w:rPr>
          <w:rFonts w:ascii="Times New Roman" w:eastAsia="Times New Roman" w:hAnsi="Times New Roman" w:cs="Times New Roman"/>
          <w:color w:val="2F5496" w:themeColor="accent1" w:themeShade="BF"/>
          <w:sz w:val="24"/>
          <w:szCs w:val="24"/>
          <w:rPrChange w:id="458" w:author="Ekatha Ann J" w:date="2020-08-18T13:35:00Z">
            <w:rPr>
              <w:rFonts w:ascii="Times New Roman" w:eastAsia="Times New Roman" w:hAnsi="Times New Roman" w:cs="Times New Roman"/>
              <w:color w:val="000000"/>
              <w:sz w:val="24"/>
              <w:szCs w:val="24"/>
            </w:rPr>
          </w:rPrChange>
        </w:rPr>
        <w:fldChar w:fldCharType="end"/>
      </w:r>
      <w:del w:id="459" w:author="Ekatha Ann J" w:date="2020-08-18T13:35:00Z">
        <w:r w:rsidR="001A508D"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QxGLgYvf","properties":{"formattedCitation":"(48)","plainCitation":"(48)","noteIndex":0},"citationItems":[{"id":198,"uris":["http://zotero.org/users/local/IBKgUHwf/items/7FDHL9Z6"],"uri":["http://zotero.org/users/local/IBKgUHwf/items/7FDHL9Z6"],"itemData":{"id":198,"type":"article-journal","container-title":"Asian Survey","issue":"3","page":"581-604","title":"Assam and the Foreigner Within: Illegal Bangladeshis or Bengali Muslims?","volume":"56","author":[{"family":"Murshid","given":"Navine"}],"issued":{"date-parts":[["2016",5]]}}}],"schema":"https://github.com/citation-style-language/schema/raw/master/csl-citation.json"} </w:delInstrText>
        </w:r>
        <w:r w:rsidR="001A508D"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(48)</w:delText>
        </w:r>
        <w:r w:rsidR="001A508D" w:rsidRPr="001D236F" w:rsidDel="00F37C64">
          <w:rPr>
            <w:rFonts w:ascii="Times New Roman" w:eastAsia="Times New Roman" w:hAnsi="Times New Roman" w:cs="Times New Roman"/>
            <w:color w:val="2F5496" w:themeColor="accent1" w:themeShade="BF"/>
            <w:sz w:val="24"/>
            <w:szCs w:val="24"/>
          </w:rPr>
          <w:fldChar w:fldCharType="end"/>
        </w:r>
      </w:del>
      <w:r w:rsidR="001A508D" w:rsidRPr="000D4257">
        <w:rPr>
          <w:rFonts w:ascii="Times New Roman" w:eastAsia="Times New Roman" w:hAnsi="Times New Roman" w:cs="Times New Roman"/>
          <w:color w:val="2F5496" w:themeColor="accent1" w:themeShade="BF"/>
          <w:sz w:val="24"/>
          <w:szCs w:val="24"/>
        </w:rPr>
        <w:t>.</w:t>
      </w:r>
      <w:r w:rsidRPr="000D4257">
        <w:rPr>
          <w:rFonts w:ascii="Times New Roman" w:eastAsia="Times New Roman" w:hAnsi="Times New Roman" w:cs="Times New Roman"/>
          <w:color w:val="000000"/>
          <w:sz w:val="24"/>
          <w:szCs w:val="24"/>
        </w:rPr>
        <w:t xml:space="preserve">   </w:t>
      </w:r>
    </w:p>
    <w:p w14:paraId="50F79675"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4553EB5B" w14:textId="60F0448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Compared to other migrant groups, inter-state and intra-state migrants were portrayed most frequently as victims (of crime, poor working and living conditions, lack of access to basic facilities) and heroes (for their entrepreneurship and contribution to the economy). </w:t>
      </w:r>
      <w:r w:rsidRPr="000D4257">
        <w:rPr>
          <w:rFonts w:ascii="Times New Roman" w:eastAsia="Times New Roman" w:hAnsi="Times New Roman" w:cs="Times New Roman"/>
          <w:i/>
          <w:iCs/>
          <w:color w:val="000000"/>
          <w:sz w:val="24"/>
          <w:szCs w:val="24"/>
        </w:rPr>
        <w:t>Figure 3.3</w:t>
      </w:r>
      <w:r w:rsidRPr="000D4257">
        <w:rPr>
          <w:rFonts w:ascii="Times New Roman" w:eastAsia="Times New Roman" w:hAnsi="Times New Roman" w:cs="Times New Roman"/>
          <w:color w:val="000000"/>
          <w:sz w:val="24"/>
          <w:szCs w:val="24"/>
        </w:rPr>
        <w:t xml:space="preserve"> provides a breakdown of the three frames based on type of migration, migrant</w:t>
      </w:r>
      <w:r w:rsidR="00795368">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ethnicity/nationality.</w:t>
      </w:r>
      <w:r w:rsidR="001A508D" w:rsidRPr="000D4257">
        <w:rPr>
          <w:rFonts w:ascii="Times New Roman" w:eastAsia="Times New Roman" w:hAnsi="Times New Roman" w:cs="Times New Roman"/>
          <w:color w:val="000000"/>
          <w:sz w:val="24"/>
          <w:szCs w:val="24"/>
        </w:rPr>
        <w:t xml:space="preserve"> </w:t>
      </w:r>
    </w:p>
    <w:p w14:paraId="3F78EEA1"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1D6777E6" w14:textId="77777777" w:rsidR="00AA32D2" w:rsidRPr="000D4257" w:rsidRDefault="00AA32D2" w:rsidP="00AA32D2">
      <w:pPr>
        <w:spacing w:before="280" w:after="280" w:line="360" w:lineRule="auto"/>
        <w:rPr>
          <w:rFonts w:ascii="Times New Roman" w:eastAsia="Times New Roman" w:hAnsi="Times New Roman" w:cs="Times New Roman"/>
          <w:b/>
          <w:bCs/>
          <w:color w:val="000000"/>
          <w:sz w:val="24"/>
          <w:szCs w:val="24"/>
        </w:rPr>
      </w:pPr>
      <w:r w:rsidRPr="000D4257">
        <w:rPr>
          <w:rFonts w:ascii="Times New Roman" w:eastAsia="Times New Roman" w:hAnsi="Times New Roman" w:cs="Times New Roman"/>
          <w:b/>
          <w:bCs/>
          <w:color w:val="000000"/>
          <w:sz w:val="24"/>
          <w:szCs w:val="24"/>
        </w:rPr>
        <w:t xml:space="preserve">Figure 3.3 </w:t>
      </w:r>
      <w:r w:rsidRPr="000D4257">
        <w:rPr>
          <w:rFonts w:ascii="Times New Roman" w:eastAsia="Times New Roman" w:hAnsi="Times New Roman" w:cs="Times New Roman"/>
          <w:i/>
          <w:iCs/>
          <w:color w:val="000000"/>
          <w:sz w:val="24"/>
          <w:szCs w:val="24"/>
        </w:rPr>
        <w:t>shows application of frames based on type of migration, ethnicity and nationality</w:t>
      </w:r>
    </w:p>
    <w:p w14:paraId="256F6B21" w14:textId="77777777" w:rsidR="00AA32D2" w:rsidRPr="000D4257" w:rsidRDefault="00AA32D2" w:rsidP="00AA32D2">
      <w:pPr>
        <w:spacing w:before="280" w:after="280"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noProof/>
          <w:sz w:val="24"/>
          <w:szCs w:val="24"/>
        </w:rPr>
        <w:lastRenderedPageBreak/>
        <w:drawing>
          <wp:inline distT="0" distB="0" distL="0" distR="0" wp14:anchorId="77005CDF" wp14:editId="63F7C9A6">
            <wp:extent cx="6489700" cy="344805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6D89C9" w14:textId="77777777" w:rsidR="00AA32D2" w:rsidRPr="000D4257" w:rsidRDefault="00AA32D2" w:rsidP="00AA32D2">
      <w:pPr>
        <w:spacing w:before="280" w:after="280" w:line="360" w:lineRule="auto"/>
        <w:rPr>
          <w:rFonts w:ascii="Times New Roman" w:eastAsia="Times New Roman" w:hAnsi="Times New Roman" w:cs="Times New Roman"/>
          <w:color w:val="000000"/>
          <w:sz w:val="24"/>
          <w:szCs w:val="24"/>
        </w:rPr>
      </w:pPr>
    </w:p>
    <w:p w14:paraId="24E75179" w14:textId="7C81E2A7" w:rsidR="00AA32D2" w:rsidRPr="000D4257" w:rsidRDefault="00AA32D2" w:rsidP="00F1570A">
      <w:pPr>
        <w:spacing w:before="280" w:after="280" w:line="360" w:lineRule="auto"/>
        <w:rPr>
          <w:rFonts w:ascii="Times New Roman" w:eastAsia="Times New Roman" w:hAnsi="Times New Roman" w:cs="Times New Roman"/>
          <w:color w:val="000000"/>
          <w:sz w:val="24"/>
          <w:szCs w:val="24"/>
          <w:highlight w:val="white"/>
        </w:rPr>
      </w:pPr>
      <w:r w:rsidRPr="000D4257">
        <w:rPr>
          <w:rFonts w:ascii="Times New Roman" w:eastAsia="Times New Roman" w:hAnsi="Times New Roman" w:cs="Times New Roman"/>
          <w:color w:val="000000"/>
          <w:sz w:val="24"/>
          <w:szCs w:val="24"/>
        </w:rPr>
        <w:t xml:space="preserve">We also noted the absence of reportage of certain migrants: skilled internal migrants, migrants from north-east India (who are vulnerable to discrimination in other parts of India because of their ethnicity) and migrants from Nepal.       </w:t>
      </w:r>
    </w:p>
    <w:p w14:paraId="28D69DB6" w14:textId="77777777" w:rsidR="00795368" w:rsidRDefault="00795368" w:rsidP="001A508D">
      <w:pPr>
        <w:rPr>
          <w:rFonts w:ascii="Times New Roman" w:hAnsi="Times New Roman" w:cs="Times New Roman"/>
          <w:b/>
          <w:bCs/>
          <w:i/>
          <w:sz w:val="24"/>
          <w:szCs w:val="24"/>
        </w:rPr>
      </w:pPr>
    </w:p>
    <w:p w14:paraId="3EF83B14" w14:textId="0227A426" w:rsidR="001A508D" w:rsidRPr="00F1570A" w:rsidRDefault="001A508D" w:rsidP="00F1570A">
      <w:pPr>
        <w:pStyle w:val="ListParagraph"/>
        <w:numPr>
          <w:ilvl w:val="0"/>
          <w:numId w:val="2"/>
        </w:numPr>
        <w:rPr>
          <w:rFonts w:ascii="Times New Roman" w:hAnsi="Times New Roman"/>
          <w:i/>
          <w:sz w:val="24"/>
          <w:szCs w:val="24"/>
        </w:rPr>
      </w:pPr>
      <w:r w:rsidRPr="00F1570A">
        <w:rPr>
          <w:rFonts w:ascii="Times New Roman" w:hAnsi="Times New Roman"/>
          <w:i/>
          <w:sz w:val="24"/>
          <w:szCs w:val="24"/>
        </w:rPr>
        <w:t xml:space="preserve">Migration and Health </w:t>
      </w:r>
    </w:p>
    <w:p w14:paraId="1FDF4E94"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464B5CE" w14:textId="1DE12B4A" w:rsidR="00795368"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Of the 1,111 articles on migrants and refugees in India in the sample newspapers, 8.01% (n=89/1,111) linked migration with health. Out of these, only 20.2% (n=18/89) focused primarily on migrants and migration. In all the other articles, they were clubbed with other marginalized communities like the urban poor, and groups categorised as high-risk for communicable diseases like HIV/AIDS and TB (truck drivers, men who have sex with men, female sex workers, </w:t>
      </w:r>
      <w:proofErr w:type="spellStart"/>
      <w:r w:rsidRPr="000D4257">
        <w:rPr>
          <w:rFonts w:ascii="Times New Roman" w:eastAsia="Times New Roman" w:hAnsi="Times New Roman" w:cs="Times New Roman"/>
          <w:color w:val="000000"/>
          <w:sz w:val="24"/>
          <w:szCs w:val="24"/>
        </w:rPr>
        <w:t>etc</w:t>
      </w:r>
      <w:proofErr w:type="spellEnd"/>
      <w:r w:rsidRPr="000D4257">
        <w:rPr>
          <w:rFonts w:ascii="Times New Roman" w:eastAsia="Times New Roman" w:hAnsi="Times New Roman" w:cs="Times New Roman"/>
          <w:color w:val="000000"/>
          <w:sz w:val="24"/>
          <w:szCs w:val="24"/>
        </w:rPr>
        <w:t xml:space="preserve">). </w:t>
      </w:r>
    </w:p>
    <w:p w14:paraId="11A3B5A6"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90B773F" w14:textId="77777777"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articles on health can be grouped under two categories:</w:t>
      </w:r>
    </w:p>
    <w:p w14:paraId="57EA79BC" w14:textId="77777777" w:rsidR="001A508D" w:rsidRPr="000D4257" w:rsidRDefault="001A508D" w:rsidP="001A508D">
      <w:pPr>
        <w:spacing w:line="360" w:lineRule="auto"/>
        <w:rPr>
          <w:rFonts w:ascii="Times New Roman" w:eastAsia="Times New Roman" w:hAnsi="Times New Roman" w:cs="Times New Roman"/>
          <w:color w:val="000000"/>
          <w:sz w:val="24"/>
          <w:szCs w:val="24"/>
        </w:rPr>
      </w:pPr>
    </w:p>
    <w:p w14:paraId="594D16EF" w14:textId="507C5B73" w:rsidR="001A508D" w:rsidRDefault="001A508D" w:rsidP="001A5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lastRenderedPageBreak/>
        <w:t>Migrants’ and refugees’ health</w:t>
      </w:r>
      <w:r w:rsidRPr="000D4257">
        <w:rPr>
          <w:rFonts w:ascii="Times New Roman" w:eastAsia="Times New Roman" w:hAnsi="Times New Roman" w:cs="Times New Roman"/>
          <w:color w:val="000000"/>
          <w:sz w:val="24"/>
          <w:szCs w:val="24"/>
        </w:rPr>
        <w:t xml:space="preserve">: Comprising 42.69% (n=38/89) of sample articles, these articles focused exclusively on the health of the migrants and refugees or its wider determinants, for example, with reference to non-communicable diseases, healthcare access, nutrition.  </w:t>
      </w:r>
    </w:p>
    <w:p w14:paraId="4DCD22D1" w14:textId="77777777" w:rsidR="00795368" w:rsidRPr="000D4257" w:rsidRDefault="00795368" w:rsidP="00F1570A">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719B285B"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7D75AF67" w14:textId="77777777" w:rsidR="001A508D" w:rsidRPr="000D4257" w:rsidRDefault="001A508D" w:rsidP="001A508D">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Migration and population health</w:t>
      </w:r>
      <w:r w:rsidRPr="000D4257">
        <w:rPr>
          <w:rFonts w:ascii="Times New Roman" w:eastAsia="Times New Roman" w:hAnsi="Times New Roman" w:cs="Times New Roman"/>
          <w:color w:val="000000"/>
          <w:sz w:val="24"/>
          <w:szCs w:val="24"/>
        </w:rPr>
        <w:t xml:space="preserve">: Forming the majority (57.3%, n=51/89), these articles reported on the impact of migrants’ mobility on health of local population.      </w:t>
      </w:r>
    </w:p>
    <w:p w14:paraId="26D707CB"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2252B683" w14:textId="77777777" w:rsidR="001A508D" w:rsidRPr="000D4257" w:rsidRDefault="001A508D" w:rsidP="001A508D">
      <w:pPr>
        <w:pBdr>
          <w:top w:val="nil"/>
          <w:left w:val="nil"/>
          <w:bottom w:val="nil"/>
          <w:right w:val="nil"/>
          <w:between w:val="nil"/>
        </w:pBdr>
        <w:spacing w:after="0" w:line="360" w:lineRule="auto"/>
        <w:ind w:left="600"/>
        <w:rPr>
          <w:rFonts w:ascii="Times New Roman" w:eastAsia="Times New Roman" w:hAnsi="Times New Roman" w:cs="Times New Roman"/>
          <w:color w:val="000000"/>
          <w:sz w:val="24"/>
          <w:szCs w:val="24"/>
        </w:rPr>
      </w:pPr>
    </w:p>
    <w:p w14:paraId="7137058D" w14:textId="155C9B45" w:rsidR="00795368" w:rsidDel="00787420" w:rsidRDefault="001A508D" w:rsidP="001A508D">
      <w:pPr>
        <w:spacing w:line="360" w:lineRule="auto"/>
        <w:rPr>
          <w:del w:id="460" w:author="Ekatha Ann J" w:date="2020-08-17T14:22:00Z"/>
          <w:rFonts w:ascii="Times New Roman" w:eastAsia="Times New Roman" w:hAnsi="Times New Roman" w:cs="Times New Roman"/>
          <w:i/>
          <w:iCs/>
          <w:color w:val="000000"/>
          <w:sz w:val="24"/>
          <w:szCs w:val="24"/>
        </w:rPr>
      </w:pPr>
      <w:r w:rsidRPr="000D4257">
        <w:rPr>
          <w:rFonts w:ascii="Times New Roman" w:eastAsia="Times New Roman" w:hAnsi="Times New Roman" w:cs="Times New Roman"/>
          <w:color w:val="000000"/>
          <w:sz w:val="24"/>
          <w:szCs w:val="24"/>
        </w:rPr>
        <w:t>In all three papers, there was no distinction between different migrant groups in articles on health. They are collectively referred to as ‘migrants’ or the ‘migrant population’;</w:t>
      </w:r>
      <w:r w:rsidR="002A0B8F">
        <w:rPr>
          <w:rFonts w:ascii="Times New Roman" w:eastAsia="Times New Roman" w:hAnsi="Times New Roman" w:cs="Times New Roman"/>
          <w:color w:val="000000"/>
          <w:sz w:val="24"/>
          <w:szCs w:val="24"/>
        </w:rPr>
        <w:t xml:space="preserve"> while</w:t>
      </w:r>
      <w:r w:rsidRPr="000D4257">
        <w:rPr>
          <w:rFonts w:ascii="Times New Roman" w:eastAsia="Times New Roman" w:hAnsi="Times New Roman" w:cs="Times New Roman"/>
          <w:color w:val="000000"/>
          <w:sz w:val="24"/>
          <w:szCs w:val="24"/>
        </w:rPr>
        <w:t xml:space="preserve"> refugees’ health was entirely omitted. </w:t>
      </w:r>
    </w:p>
    <w:p w14:paraId="423694D6"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2CA577F8" w14:textId="035A5101" w:rsidR="001A508D" w:rsidDel="00787420" w:rsidRDefault="001A508D" w:rsidP="00787420">
      <w:pPr>
        <w:rPr>
          <w:del w:id="461" w:author="Ekatha Ann J" w:date="2020-08-17T14:21:00Z"/>
          <w:rFonts w:ascii="Times New Roman" w:eastAsia="Times New Roman" w:hAnsi="Times New Roman" w:cs="Times New Roman"/>
          <w:i/>
          <w:iCs/>
          <w:color w:val="000000"/>
          <w:sz w:val="24"/>
          <w:szCs w:val="24"/>
        </w:rPr>
      </w:pPr>
      <w:del w:id="462" w:author="Ekatha Ann J" w:date="2020-08-17T14:21:00Z">
        <w:r w:rsidRPr="00787420" w:rsidDel="00787420">
          <w:rPr>
            <w:rFonts w:ascii="Times New Roman" w:eastAsia="Times New Roman" w:hAnsi="Times New Roman" w:cs="Times New Roman"/>
            <w:i/>
            <w:iCs/>
            <w:color w:val="000000"/>
            <w:sz w:val="24"/>
            <w:szCs w:val="24"/>
            <w:rPrChange w:id="463" w:author="Ekatha Ann J" w:date="2020-08-17T14:22:00Z">
              <w:rPr>
                <w:i/>
                <w:iCs/>
              </w:rPr>
            </w:rPrChange>
          </w:rPr>
          <w:delText xml:space="preserve">Figure 3.4 </w:delText>
        </w:r>
        <w:r w:rsidRPr="00787420" w:rsidDel="00787420">
          <w:rPr>
            <w:rFonts w:ascii="Times New Roman" w:eastAsia="Times New Roman" w:hAnsi="Times New Roman" w:cs="Times New Roman"/>
            <w:color w:val="000000"/>
            <w:sz w:val="24"/>
            <w:szCs w:val="24"/>
            <w:rPrChange w:id="464" w:author="Ekatha Ann J" w:date="2020-08-17T14:22:00Z">
              <w:rPr/>
            </w:rPrChange>
          </w:rPr>
          <w:delText xml:space="preserve">shows the key health-related themes discussed in all three newspapers. Infectious diseases was the most prevalent theme in articles linking migration and health, followed by preventive healthcare (immunisation, healthcare awareness programmes) and social determinants such as sanitation and nutrition. </w:delText>
        </w:r>
      </w:del>
    </w:p>
    <w:p w14:paraId="3AE23DEC" w14:textId="77777777" w:rsidR="00787420" w:rsidRPr="00787420" w:rsidRDefault="00787420">
      <w:pPr>
        <w:rPr>
          <w:ins w:id="465" w:author="Ekatha Ann J" w:date="2020-08-17T14:22:00Z"/>
          <w:rFonts w:ascii="Times New Roman" w:eastAsia="Times New Roman" w:hAnsi="Times New Roman" w:cs="Times New Roman"/>
          <w:color w:val="000000"/>
          <w:sz w:val="24"/>
          <w:szCs w:val="24"/>
          <w:rPrChange w:id="466" w:author="Ekatha Ann J" w:date="2020-08-17T14:22:00Z">
            <w:rPr>
              <w:ins w:id="467" w:author="Ekatha Ann J" w:date="2020-08-17T14:22:00Z"/>
            </w:rPr>
          </w:rPrChange>
        </w:rPr>
        <w:pPrChange w:id="468" w:author="Ekatha Ann J" w:date="2020-08-17T14:22:00Z">
          <w:pPr>
            <w:spacing w:line="360" w:lineRule="auto"/>
          </w:pPr>
        </w:pPrChange>
      </w:pPr>
    </w:p>
    <w:p w14:paraId="62F82EBF" w14:textId="06C7E85E" w:rsidR="001A508D" w:rsidRPr="00787420" w:rsidDel="00787420" w:rsidRDefault="001A508D">
      <w:pPr>
        <w:rPr>
          <w:del w:id="469" w:author="Ekatha Ann J" w:date="2020-08-17T14:21:00Z"/>
          <w:rFonts w:ascii="Times New Roman" w:hAnsi="Times New Roman" w:cs="Times New Roman"/>
          <w:i/>
          <w:iCs/>
          <w:sz w:val="24"/>
          <w:szCs w:val="24"/>
          <w:rPrChange w:id="470" w:author="Ekatha Ann J" w:date="2020-08-17T14:22:00Z">
            <w:rPr>
              <w:del w:id="471" w:author="Ekatha Ann J" w:date="2020-08-17T14:21:00Z"/>
              <w:i/>
              <w:iCs/>
            </w:rPr>
          </w:rPrChange>
        </w:rPr>
        <w:pPrChange w:id="472" w:author="Ekatha Ann J" w:date="2020-08-17T14:22:00Z">
          <w:pPr>
            <w:spacing w:line="360" w:lineRule="auto"/>
          </w:pPr>
        </w:pPrChange>
      </w:pPr>
    </w:p>
    <w:p w14:paraId="6626446E" w14:textId="0B9BC24A" w:rsidR="001A508D" w:rsidRPr="00787420" w:rsidDel="00787420" w:rsidRDefault="001A508D">
      <w:pPr>
        <w:rPr>
          <w:del w:id="473" w:author="Ekatha Ann J" w:date="2020-08-17T14:21:00Z"/>
          <w:rFonts w:ascii="Times New Roman" w:hAnsi="Times New Roman" w:cs="Times New Roman"/>
          <w:i/>
          <w:iCs/>
          <w:sz w:val="24"/>
          <w:szCs w:val="24"/>
          <w:rPrChange w:id="474" w:author="Ekatha Ann J" w:date="2020-08-17T14:22:00Z">
            <w:rPr>
              <w:del w:id="475" w:author="Ekatha Ann J" w:date="2020-08-17T14:21:00Z"/>
              <w:i/>
              <w:iCs/>
            </w:rPr>
          </w:rPrChange>
        </w:rPr>
        <w:pPrChange w:id="476" w:author="Ekatha Ann J" w:date="2020-08-17T14:22:00Z">
          <w:pPr>
            <w:spacing w:line="360" w:lineRule="auto"/>
          </w:pPr>
        </w:pPrChange>
      </w:pPr>
      <w:del w:id="477" w:author="Ekatha Ann J" w:date="2020-08-17T14:21:00Z">
        <w:r w:rsidRPr="00787420" w:rsidDel="00787420">
          <w:rPr>
            <w:rFonts w:ascii="Times New Roman" w:hAnsi="Times New Roman" w:cs="Times New Roman"/>
            <w:b/>
            <w:bCs/>
            <w:i/>
            <w:iCs/>
            <w:sz w:val="24"/>
            <w:szCs w:val="24"/>
            <w:rPrChange w:id="478" w:author="Ekatha Ann J" w:date="2020-08-17T14:22:00Z">
              <w:rPr>
                <w:b/>
                <w:bCs/>
                <w:i/>
                <w:iCs/>
              </w:rPr>
            </w:rPrChange>
          </w:rPr>
          <w:delText xml:space="preserve">Figure 3.4 </w:delText>
        </w:r>
        <w:r w:rsidRPr="00787420" w:rsidDel="00787420">
          <w:rPr>
            <w:rFonts w:ascii="Times New Roman" w:hAnsi="Times New Roman" w:cs="Times New Roman"/>
            <w:i/>
            <w:iCs/>
            <w:sz w:val="24"/>
            <w:szCs w:val="24"/>
            <w:rPrChange w:id="479" w:author="Ekatha Ann J" w:date="2020-08-17T14:22:00Z">
              <w:rPr>
                <w:i/>
                <w:iCs/>
              </w:rPr>
            </w:rPrChange>
          </w:rPr>
          <w:delText>shows key health-related themes in articles on migrants and refugees</w:delText>
        </w:r>
      </w:del>
    </w:p>
    <w:p w14:paraId="651C1124" w14:textId="51E752EC" w:rsidR="001A508D" w:rsidRPr="00787420" w:rsidDel="00787420" w:rsidRDefault="001A508D">
      <w:pPr>
        <w:rPr>
          <w:del w:id="480" w:author="Ekatha Ann J" w:date="2020-08-17T14:21:00Z"/>
          <w:rFonts w:ascii="Times New Roman" w:hAnsi="Times New Roman" w:cs="Times New Roman"/>
          <w:sz w:val="24"/>
          <w:szCs w:val="24"/>
          <w:rPrChange w:id="481" w:author="Ekatha Ann J" w:date="2020-08-17T14:22:00Z">
            <w:rPr>
              <w:del w:id="482" w:author="Ekatha Ann J" w:date="2020-08-17T14:21:00Z"/>
            </w:rPr>
          </w:rPrChange>
        </w:rPr>
        <w:pPrChange w:id="483" w:author="Ekatha Ann J" w:date="2020-08-17T14:22:00Z">
          <w:pPr>
            <w:spacing w:line="360" w:lineRule="auto"/>
          </w:pPr>
        </w:pPrChange>
      </w:pPr>
      <w:del w:id="484" w:author="Ekatha Ann J" w:date="2020-08-17T14:21:00Z">
        <w:r w:rsidRPr="00787420" w:rsidDel="00787420">
          <w:rPr>
            <w:rFonts w:ascii="Times New Roman" w:hAnsi="Times New Roman" w:cs="Times New Roman"/>
            <w:noProof/>
            <w:sz w:val="24"/>
            <w:szCs w:val="24"/>
            <w:rPrChange w:id="485" w:author="Ekatha Ann J" w:date="2020-08-17T14:22:00Z">
              <w:rPr>
                <w:noProof/>
              </w:rPr>
            </w:rPrChange>
          </w:rPr>
          <w:drawing>
            <wp:inline distT="0" distB="0" distL="0" distR="0" wp14:anchorId="455674AE" wp14:editId="20C70E0E">
              <wp:extent cx="6413500" cy="2895600"/>
              <wp:effectExtent l="0" t="0" r="63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787420" w:rsidDel="00787420">
          <w:rPr>
            <w:rFonts w:ascii="Times New Roman" w:hAnsi="Times New Roman" w:cs="Times New Roman"/>
            <w:sz w:val="24"/>
            <w:szCs w:val="24"/>
            <w:rPrChange w:id="486" w:author="Ekatha Ann J" w:date="2020-08-17T14:22:00Z">
              <w:rPr/>
            </w:rPrChange>
          </w:rPr>
          <w:delText xml:space="preserve">        </w:delText>
        </w:r>
      </w:del>
    </w:p>
    <w:p w14:paraId="00CA827A" w14:textId="32650B64" w:rsidR="001A508D" w:rsidRPr="00787420" w:rsidDel="00787420" w:rsidRDefault="001A508D">
      <w:pPr>
        <w:rPr>
          <w:del w:id="487" w:author="Ekatha Ann J" w:date="2020-08-17T14:21:00Z"/>
          <w:rFonts w:ascii="Times New Roman" w:hAnsi="Times New Roman" w:cs="Times New Roman"/>
          <w:sz w:val="24"/>
          <w:szCs w:val="24"/>
          <w:rPrChange w:id="488" w:author="Ekatha Ann J" w:date="2020-08-17T14:22:00Z">
            <w:rPr>
              <w:del w:id="489" w:author="Ekatha Ann J" w:date="2020-08-17T14:21:00Z"/>
            </w:rPr>
          </w:rPrChange>
        </w:rPr>
        <w:pPrChange w:id="490" w:author="Ekatha Ann J" w:date="2020-08-17T14:22:00Z">
          <w:pPr>
            <w:spacing w:line="360" w:lineRule="auto"/>
          </w:pPr>
        </w:pPrChange>
      </w:pPr>
    </w:p>
    <w:p w14:paraId="73FC211D" w14:textId="77777777" w:rsidR="001A508D" w:rsidRPr="00787420" w:rsidRDefault="001A508D">
      <w:pPr>
        <w:rPr>
          <w:rFonts w:ascii="Times New Roman" w:hAnsi="Times New Roman"/>
          <w:sz w:val="24"/>
          <w:szCs w:val="24"/>
          <w:rPrChange w:id="491" w:author="Ekatha Ann J" w:date="2020-08-17T14:22:00Z">
            <w:rPr/>
          </w:rPrChange>
        </w:rPr>
        <w:pPrChange w:id="492" w:author="Ekatha Ann J" w:date="2020-08-17T14:22:00Z">
          <w:pPr>
            <w:pStyle w:val="ListParagraph"/>
            <w:numPr>
              <w:numId w:val="4"/>
            </w:numPr>
            <w:spacing w:line="360" w:lineRule="auto"/>
            <w:ind w:hanging="360"/>
          </w:pPr>
        </w:pPrChange>
      </w:pPr>
      <w:r w:rsidRPr="00787420">
        <w:rPr>
          <w:rFonts w:ascii="Times New Roman" w:hAnsi="Times New Roman" w:cs="Times New Roman"/>
          <w:i/>
          <w:sz w:val="24"/>
          <w:szCs w:val="24"/>
          <w:rPrChange w:id="493" w:author="Ekatha Ann J" w:date="2020-08-17T14:22:00Z">
            <w:rPr>
              <w:i/>
            </w:rPr>
          </w:rPrChange>
        </w:rPr>
        <w:t>Migrants’ and refugees’ health:</w:t>
      </w:r>
      <w:r w:rsidRPr="00787420" w:rsidDel="00B91EC5">
        <w:rPr>
          <w:rFonts w:ascii="Times New Roman" w:hAnsi="Times New Roman" w:cs="Times New Roman"/>
          <w:i/>
          <w:sz w:val="24"/>
          <w:szCs w:val="24"/>
          <w:rPrChange w:id="494" w:author="Ekatha Ann J" w:date="2020-08-17T14:22:00Z">
            <w:rPr>
              <w:i/>
            </w:rPr>
          </w:rPrChange>
        </w:rPr>
        <w:t xml:space="preserve"> </w:t>
      </w:r>
    </w:p>
    <w:p w14:paraId="56BFF7F8"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567166D" w14:textId="084B20F7" w:rsidR="001C0859"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A majority of the 38 articles (89.4%, n= 34/38) in this category portrayed migrants as being vulnerable or in need of state assistance (victim/humanitarian frame). Preventive healthcare, the most widely covered theme under migrants’ health (see </w:t>
      </w:r>
      <w:r w:rsidRPr="000D4257">
        <w:rPr>
          <w:rFonts w:ascii="Times New Roman" w:eastAsia="Times New Roman" w:hAnsi="Times New Roman" w:cs="Times New Roman"/>
          <w:i/>
          <w:iCs/>
          <w:color w:val="000000"/>
          <w:sz w:val="24"/>
          <w:szCs w:val="24"/>
        </w:rPr>
        <w:t>Figure 3.5</w:t>
      </w:r>
      <w:r w:rsidRPr="000D4257">
        <w:rPr>
          <w:rFonts w:ascii="Times New Roman" w:eastAsia="Times New Roman" w:hAnsi="Times New Roman" w:cs="Times New Roman"/>
          <w:color w:val="000000"/>
          <w:sz w:val="24"/>
          <w:szCs w:val="24"/>
        </w:rPr>
        <w:t>), was focused primarily on vaccination for migrant children,</w:t>
      </w:r>
      <w:r w:rsidR="001C0859" w:rsidRPr="000D4257">
        <w:rPr>
          <w:rFonts w:ascii="Times New Roman" w:eastAsia="Times New Roman" w:hAnsi="Times New Roman" w:cs="Times New Roman"/>
          <w:color w:val="000000"/>
          <w:sz w:val="24"/>
          <w:szCs w:val="24"/>
        </w:rPr>
        <w:t xml:space="preserve"> and awareness programmes for HIV/AIDS and TB among migrants. </w:t>
      </w:r>
    </w:p>
    <w:p w14:paraId="453C5050" w14:textId="35E1E9D3" w:rsidR="001C0859" w:rsidRPr="000D4257" w:rsidRDefault="001C0859" w:rsidP="001A508D">
      <w:pPr>
        <w:spacing w:line="360" w:lineRule="auto"/>
        <w:rPr>
          <w:rFonts w:ascii="Times New Roman" w:eastAsia="Times New Roman" w:hAnsi="Times New Roman" w:cs="Times New Roman"/>
          <w:color w:val="000000"/>
          <w:sz w:val="24"/>
          <w:szCs w:val="24"/>
        </w:rPr>
      </w:pPr>
    </w:p>
    <w:p w14:paraId="36D4188C" w14:textId="01BE84FC" w:rsidR="001C0859" w:rsidRPr="000D4257" w:rsidRDefault="001C0859" w:rsidP="001A508D">
      <w:pPr>
        <w:spacing w:line="360" w:lineRule="auto"/>
        <w:rPr>
          <w:rFonts w:ascii="Times New Roman" w:eastAsia="Times New Roman" w:hAnsi="Times New Roman" w:cs="Times New Roman"/>
          <w:color w:val="000000"/>
          <w:sz w:val="24"/>
          <w:szCs w:val="24"/>
        </w:rPr>
      </w:pPr>
    </w:p>
    <w:p w14:paraId="531EC5D8" w14:textId="01DAE3F0" w:rsidR="001A508D" w:rsidRPr="000D4257" w:rsidRDefault="001A508D" w:rsidP="001C0859">
      <w:pPr>
        <w:spacing w:line="24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i/>
          <w:iCs/>
          <w:color w:val="000000"/>
          <w:sz w:val="24"/>
          <w:szCs w:val="24"/>
        </w:rPr>
        <w:t xml:space="preserve">Figure 3.5 </w:t>
      </w:r>
      <w:r w:rsidRPr="000D4257">
        <w:rPr>
          <w:rFonts w:ascii="Times New Roman" w:eastAsia="Times New Roman" w:hAnsi="Times New Roman" w:cs="Times New Roman"/>
          <w:i/>
          <w:iCs/>
          <w:color w:val="000000"/>
          <w:sz w:val="24"/>
          <w:szCs w:val="24"/>
        </w:rPr>
        <w:t>shows the topics covered under Migrants’ health</w:t>
      </w:r>
    </w:p>
    <w:p w14:paraId="5E98E182" w14:textId="77777777" w:rsidR="001A508D" w:rsidRPr="000D4257" w:rsidRDefault="001A508D" w:rsidP="001C0859">
      <w:pPr>
        <w:spacing w:line="240" w:lineRule="auto"/>
        <w:rPr>
          <w:rFonts w:ascii="Times New Roman" w:eastAsia="Times New Roman" w:hAnsi="Times New Roman" w:cs="Times New Roman"/>
          <w:color w:val="000000"/>
          <w:sz w:val="24"/>
          <w:szCs w:val="24"/>
        </w:rPr>
      </w:pPr>
      <w:r w:rsidRPr="000D4257">
        <w:rPr>
          <w:rFonts w:ascii="Times New Roman" w:hAnsi="Times New Roman" w:cs="Times New Roman"/>
          <w:noProof/>
          <w:sz w:val="24"/>
          <w:szCs w:val="24"/>
        </w:rPr>
        <w:lastRenderedPageBreak/>
        <w:drawing>
          <wp:inline distT="0" distB="0" distL="0" distR="0" wp14:anchorId="0F72F692" wp14:editId="4869FD74">
            <wp:extent cx="6435969" cy="2559050"/>
            <wp:effectExtent l="0" t="0" r="3175" b="12700"/>
            <wp:docPr id="6" name="Chart 6">
              <a:extLst xmlns:a="http://schemas.openxmlformats.org/drawingml/2006/main">
                <a:ext uri="{FF2B5EF4-FFF2-40B4-BE49-F238E27FC236}">
                  <a16:creationId xmlns:a16="http://schemas.microsoft.com/office/drawing/2014/main" id="{9ADC3157-9117-4AE9-8AAD-1D7056C09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2C90A6" w14:textId="53B5DA6A" w:rsidR="00795368" w:rsidRDefault="00795368" w:rsidP="001A508D">
      <w:pPr>
        <w:spacing w:line="360" w:lineRule="auto"/>
        <w:rPr>
          <w:rFonts w:ascii="Times New Roman" w:eastAsia="Times New Roman" w:hAnsi="Times New Roman" w:cs="Times New Roman"/>
          <w:color w:val="000000"/>
          <w:sz w:val="24"/>
          <w:szCs w:val="24"/>
        </w:rPr>
      </w:pPr>
    </w:p>
    <w:p w14:paraId="0288F17F"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48328996" w14:textId="1A0DB76C"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Accessibi</w:t>
      </w:r>
      <w:r w:rsidR="001C0859" w:rsidRPr="000D4257">
        <w:rPr>
          <w:rFonts w:ascii="Times New Roman" w:eastAsia="Times New Roman" w:hAnsi="Times New Roman" w:cs="Times New Roman"/>
          <w:color w:val="000000"/>
          <w:sz w:val="24"/>
          <w:szCs w:val="24"/>
        </w:rPr>
        <w:t>lity, t</w:t>
      </w:r>
      <w:r w:rsidRPr="000D4257">
        <w:rPr>
          <w:rFonts w:ascii="Times New Roman" w:eastAsia="Times New Roman" w:hAnsi="Times New Roman" w:cs="Times New Roman"/>
          <w:color w:val="000000"/>
          <w:sz w:val="24"/>
          <w:szCs w:val="24"/>
        </w:rPr>
        <w:t xml:space="preserve">he second most widely covered theme under migrants’ health, focused on healthcare provision through camps by government; only two of these reports were on the barriers faced by migrants while accessing healthcare. </w:t>
      </w:r>
    </w:p>
    <w:p w14:paraId="55D513A3" w14:textId="77777777" w:rsidR="001A508D" w:rsidRPr="000D4257" w:rsidRDefault="001A508D" w:rsidP="001A508D">
      <w:pPr>
        <w:spacing w:line="360" w:lineRule="auto"/>
        <w:rPr>
          <w:rFonts w:ascii="Times New Roman" w:eastAsia="Times New Roman" w:hAnsi="Times New Roman" w:cs="Times New Roman"/>
          <w:color w:val="000000"/>
          <w:sz w:val="24"/>
          <w:szCs w:val="24"/>
        </w:rPr>
      </w:pPr>
    </w:p>
    <w:p w14:paraId="6A5F2D61" w14:textId="0DDE6D85" w:rsidR="001A508D" w:rsidRPr="000D4257" w:rsidRDefault="00787420" w:rsidP="001A508D">
      <w:pPr>
        <w:spacing w:line="360" w:lineRule="auto"/>
        <w:rPr>
          <w:rFonts w:ascii="Times New Roman" w:eastAsia="Times New Roman" w:hAnsi="Times New Roman" w:cs="Times New Roman"/>
          <w:color w:val="000000"/>
          <w:sz w:val="24"/>
          <w:szCs w:val="24"/>
        </w:rPr>
      </w:pPr>
      <w:ins w:id="495" w:author="Ekatha Ann J" w:date="2020-08-17T14:28:00Z">
        <w:r>
          <w:rPr>
            <w:rFonts w:ascii="Times New Roman" w:eastAsia="Times New Roman" w:hAnsi="Times New Roman" w:cs="Times New Roman"/>
            <w:color w:val="000000"/>
            <w:sz w:val="24"/>
            <w:szCs w:val="24"/>
          </w:rPr>
          <w:t xml:space="preserve">Six </w:t>
        </w:r>
      </w:ins>
      <w:del w:id="496" w:author="Ekatha Ann J" w:date="2020-08-17T14:28:00Z">
        <w:r w:rsidR="001A508D" w:rsidRPr="000D4257" w:rsidDel="00787420">
          <w:rPr>
            <w:rFonts w:ascii="Times New Roman" w:eastAsia="Times New Roman" w:hAnsi="Times New Roman" w:cs="Times New Roman"/>
            <w:color w:val="000000"/>
            <w:sz w:val="24"/>
            <w:szCs w:val="24"/>
          </w:rPr>
          <w:delText xml:space="preserve">Four </w:delText>
        </w:r>
      </w:del>
      <w:r w:rsidR="001A508D" w:rsidRPr="000D4257">
        <w:rPr>
          <w:rFonts w:ascii="Times New Roman" w:eastAsia="Times New Roman" w:hAnsi="Times New Roman" w:cs="Times New Roman"/>
          <w:color w:val="000000"/>
          <w:sz w:val="24"/>
          <w:szCs w:val="24"/>
        </w:rPr>
        <w:t xml:space="preserve">of the </w:t>
      </w:r>
      <w:ins w:id="497" w:author="Ekatha Ann J" w:date="2020-08-17T14:24:00Z">
        <w:r>
          <w:rPr>
            <w:rFonts w:ascii="Times New Roman" w:eastAsia="Times New Roman" w:hAnsi="Times New Roman" w:cs="Times New Roman"/>
            <w:color w:val="000000"/>
            <w:sz w:val="24"/>
            <w:szCs w:val="24"/>
          </w:rPr>
          <w:t>eight</w:t>
        </w:r>
      </w:ins>
      <w:del w:id="498" w:author="Ekatha Ann J" w:date="2020-08-17T14:24:00Z">
        <w:r w:rsidR="001A508D" w:rsidRPr="000D4257" w:rsidDel="00787420">
          <w:rPr>
            <w:rFonts w:ascii="Times New Roman" w:eastAsia="Times New Roman" w:hAnsi="Times New Roman" w:cs="Times New Roman"/>
            <w:color w:val="000000"/>
            <w:sz w:val="24"/>
            <w:szCs w:val="24"/>
          </w:rPr>
          <w:delText>six</w:delText>
        </w:r>
      </w:del>
      <w:r w:rsidR="001A508D" w:rsidRPr="000D4257">
        <w:rPr>
          <w:rFonts w:ascii="Times New Roman" w:eastAsia="Times New Roman" w:hAnsi="Times New Roman" w:cs="Times New Roman"/>
          <w:color w:val="000000"/>
          <w:sz w:val="24"/>
          <w:szCs w:val="24"/>
        </w:rPr>
        <w:t xml:space="preserve"> articles on sanitation blamed migrants for their squalid living and work conditions, and cited this as reason for their poor health outcome. Two articles presented migrants in the victim and humanitarian frame, highlighting their vulnerability to diseases – exacerbated by their migrant status – and delved into the</w:t>
      </w:r>
      <w:r w:rsidR="001C0859" w:rsidRPr="000D4257">
        <w:rPr>
          <w:rFonts w:ascii="Times New Roman" w:eastAsia="Times New Roman" w:hAnsi="Times New Roman" w:cs="Times New Roman"/>
          <w:color w:val="000000"/>
          <w:sz w:val="24"/>
          <w:szCs w:val="24"/>
        </w:rPr>
        <w:t xml:space="preserve"> lack of </w:t>
      </w:r>
      <w:r w:rsidR="0071184F" w:rsidRPr="000D4257">
        <w:rPr>
          <w:rFonts w:ascii="Times New Roman" w:eastAsia="Times New Roman" w:hAnsi="Times New Roman" w:cs="Times New Roman"/>
          <w:color w:val="000000"/>
          <w:sz w:val="24"/>
          <w:szCs w:val="24"/>
        </w:rPr>
        <w:t>sanitary facilities and provision of healthcare for them by the state.</w:t>
      </w:r>
      <w:r w:rsidR="001A508D" w:rsidRPr="000D4257">
        <w:rPr>
          <w:rFonts w:ascii="Times New Roman" w:eastAsia="Times New Roman" w:hAnsi="Times New Roman" w:cs="Times New Roman"/>
          <w:color w:val="000000"/>
          <w:sz w:val="24"/>
          <w:szCs w:val="24"/>
        </w:rPr>
        <w:t xml:space="preserve"> This difference in framing is discernable in this reportage of open-defecation by two of the sample newspapers: </w:t>
      </w:r>
    </w:p>
    <w:p w14:paraId="7DB53963" w14:textId="77777777" w:rsidR="00795368" w:rsidRPr="000D4257" w:rsidRDefault="00795368" w:rsidP="001A508D">
      <w:pPr>
        <w:spacing w:line="360" w:lineRule="auto"/>
        <w:rPr>
          <w:rFonts w:ascii="Times New Roman" w:eastAsia="Times New Roman" w:hAnsi="Times New Roman" w:cs="Times New Roman"/>
          <w:color w:val="000000"/>
          <w:sz w:val="24"/>
          <w:szCs w:val="24"/>
        </w:rPr>
      </w:pPr>
    </w:p>
    <w:p w14:paraId="618852D9" w14:textId="23D05352" w:rsidR="001A508D" w:rsidRPr="000D4257" w:rsidRDefault="001A508D" w:rsidP="001A508D">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The headline of an article in The Telegraph</w:t>
      </w:r>
      <w:r w:rsidR="0071184F"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on civic officials in Jamshedpur penalising those defecating in the open read: </w:t>
      </w:r>
      <w:r w:rsidRPr="000D4257">
        <w:rPr>
          <w:rFonts w:ascii="Times New Roman" w:eastAsia="Times New Roman" w:hAnsi="Times New Roman" w:cs="Times New Roman"/>
          <w:i/>
          <w:color w:val="000000"/>
          <w:sz w:val="24"/>
          <w:szCs w:val="24"/>
        </w:rPr>
        <w:t>“Poop cuffs fails to raise stink”</w:t>
      </w:r>
      <w:del w:id="499" w:author="Ekatha Ann J" w:date="2020-08-18T13:35:00Z">
        <w:r w:rsidRPr="000D4257" w:rsidDel="00F37C64">
          <w:rPr>
            <w:rFonts w:ascii="Times New Roman" w:eastAsia="Times New Roman" w:hAnsi="Times New Roman" w:cs="Times New Roman"/>
            <w:i/>
            <w:color w:val="000000"/>
            <w:sz w:val="24"/>
            <w:szCs w:val="24"/>
          </w:rPr>
          <w:delText xml:space="preserve"> </w:delText>
        </w:r>
      </w:del>
      <w:ins w:id="500" w:author="Ekatha Ann J" w:date="2020-08-18T13:35:00Z">
        <w:r w:rsidR="00F37C64">
          <w:rPr>
            <w:rFonts w:ascii="Times New Roman" w:eastAsia="Times New Roman" w:hAnsi="Times New Roman" w:cs="Times New Roman"/>
            <w:i/>
            <w:color w:val="000000"/>
            <w:sz w:val="24"/>
            <w:szCs w:val="24"/>
          </w:rPr>
          <w:t xml:space="preserve"> </w:t>
        </w:r>
      </w:ins>
      <w:r w:rsidR="00F37C64" w:rsidRPr="00F37C64">
        <w:rPr>
          <w:rFonts w:ascii="Times New Roman" w:eastAsia="Times New Roman" w:hAnsi="Times New Roman" w:cs="Times New Roman"/>
          <w:i/>
          <w:color w:val="2F5496" w:themeColor="accent1" w:themeShade="BF"/>
          <w:sz w:val="24"/>
          <w:szCs w:val="24"/>
          <w:rPrChange w:id="501" w:author="Ekatha Ann J" w:date="2020-08-18T13:36:00Z">
            <w:rPr>
              <w:rFonts w:ascii="Times New Roman" w:eastAsia="Times New Roman" w:hAnsi="Times New Roman" w:cs="Times New Roman"/>
              <w:i/>
              <w:color w:val="000000"/>
              <w:sz w:val="24"/>
              <w:szCs w:val="24"/>
            </w:rPr>
          </w:rPrChange>
        </w:rPr>
        <w:fldChar w:fldCharType="begin"/>
      </w:r>
      <w:r w:rsidR="00F37C64" w:rsidRPr="00F37C64">
        <w:rPr>
          <w:rFonts w:ascii="Times New Roman" w:eastAsia="Times New Roman" w:hAnsi="Times New Roman" w:cs="Times New Roman"/>
          <w:i/>
          <w:color w:val="2F5496" w:themeColor="accent1" w:themeShade="BF"/>
          <w:sz w:val="24"/>
          <w:szCs w:val="24"/>
          <w:rPrChange w:id="502" w:author="Ekatha Ann J" w:date="2020-08-18T13:36:00Z">
            <w:rPr>
              <w:rFonts w:ascii="Times New Roman" w:eastAsia="Times New Roman" w:hAnsi="Times New Roman" w:cs="Times New Roman"/>
              <w:i/>
              <w:color w:val="000000"/>
              <w:sz w:val="24"/>
              <w:szCs w:val="24"/>
            </w:rPr>
          </w:rPrChange>
        </w:rPr>
        <w:instrText xml:space="preserve"> ADDIN ZOTERO_ITEM CSL_CITATION {"citationID":"wYE8EjXh","properties":{"formattedCitation":"(49)","plainCitation":"(49)","noteIndex":0},"citationItems":[{"id":132,"uris":["http://zotero.org/users/local/IBKgUHwf/items/NZK86FPF"],"uri":["http://zotero.org/users/local/IBKgUHwf/items/NZK86FPF"],"itemData":{"id":132,"type":"article-newspaper","archive":"LexisNexis database","container-title":"The Telegraph","event-place":"Jamshedpur","language":"English","publisher-place":"Jamshedpur","title":"Poop cuffs fails to raise stink","issued":{"date-parts":[["2017",10,23]]}}}],"schema":"https://github.com/citation-style-language/schema/raw/master/csl-citation.json"} </w:instrText>
      </w:r>
      <w:r w:rsidR="00F37C64" w:rsidRPr="00F37C64">
        <w:rPr>
          <w:rFonts w:ascii="Times New Roman" w:eastAsia="Times New Roman" w:hAnsi="Times New Roman" w:cs="Times New Roman"/>
          <w:i/>
          <w:color w:val="2F5496" w:themeColor="accent1" w:themeShade="BF"/>
          <w:sz w:val="24"/>
          <w:szCs w:val="24"/>
          <w:rPrChange w:id="503" w:author="Ekatha Ann J" w:date="2020-08-18T13:36:00Z">
            <w:rPr>
              <w:rFonts w:ascii="Times New Roman" w:eastAsia="Times New Roman" w:hAnsi="Times New Roman" w:cs="Times New Roman"/>
              <w:i/>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504" w:author="Ekatha Ann J" w:date="2020-08-18T13:36:00Z">
            <w:rPr>
              <w:rFonts w:ascii="Times New Roman" w:hAnsi="Times New Roman" w:cs="Times New Roman"/>
              <w:sz w:val="24"/>
            </w:rPr>
          </w:rPrChange>
        </w:rPr>
        <w:t>(49)</w:t>
      </w:r>
      <w:r w:rsidR="00F37C64" w:rsidRPr="00F37C64">
        <w:rPr>
          <w:rFonts w:ascii="Times New Roman" w:eastAsia="Times New Roman" w:hAnsi="Times New Roman" w:cs="Times New Roman"/>
          <w:i/>
          <w:color w:val="2F5496" w:themeColor="accent1" w:themeShade="BF"/>
          <w:sz w:val="24"/>
          <w:szCs w:val="24"/>
          <w:rPrChange w:id="505" w:author="Ekatha Ann J" w:date="2020-08-18T13:36:00Z">
            <w:rPr>
              <w:rFonts w:ascii="Times New Roman" w:eastAsia="Times New Roman" w:hAnsi="Times New Roman" w:cs="Times New Roman"/>
              <w:i/>
              <w:color w:val="000000"/>
              <w:sz w:val="24"/>
              <w:szCs w:val="24"/>
            </w:rPr>
          </w:rPrChange>
        </w:rPr>
        <w:fldChar w:fldCharType="end"/>
      </w:r>
      <w:del w:id="506" w:author="Ekatha Ann J" w:date="2020-08-18T13:35:00Z">
        <w:r w:rsidR="0071184F" w:rsidRPr="001D236F" w:rsidDel="00F37C64">
          <w:rPr>
            <w:rFonts w:ascii="Times New Roman" w:eastAsia="Times New Roman" w:hAnsi="Times New Roman" w:cs="Times New Roman"/>
            <w:i/>
            <w:color w:val="2F5496" w:themeColor="accent1" w:themeShade="BF"/>
            <w:sz w:val="24"/>
            <w:szCs w:val="24"/>
          </w:rPr>
          <w:fldChar w:fldCharType="begin"/>
        </w:r>
        <w:r w:rsidR="00492004" w:rsidDel="00F37C64">
          <w:rPr>
            <w:rFonts w:ascii="Times New Roman" w:eastAsia="Times New Roman" w:hAnsi="Times New Roman" w:cs="Times New Roman"/>
            <w:i/>
            <w:color w:val="2F5496" w:themeColor="accent1" w:themeShade="BF"/>
            <w:sz w:val="24"/>
            <w:szCs w:val="24"/>
          </w:rPr>
          <w:delInstrText xml:space="preserve"> ADDIN ZOTERO_ITEM CSL_CITATION {"citationID":"9NFq2beD","properties":{"formattedCitation":"(49)","plainCitation":"(49)","noteIndex":0},"citationItems":[{"id":132,"uris":["http://zotero.org/users/local/IBKgUHwf/items/NZK86FPF"],"uri":["http://zotero.org/users/local/IBKgUHwf/items/NZK86FPF"],"itemData":{"id":132,"type":"article-newspaper","archive":"LexisNexis database","container-title":"The Telegraph","event-place":"Jamshedpur","language":"English","publisher-place":"Jamshedpur","title":"Poop cuffs fails to raise stink","issued":{"date-parts":[["2017",10,23]]}}}],"schema":"https://github.com/citation-style-language/schema/raw/master/csl-citation.json"} </w:delInstrText>
        </w:r>
        <w:r w:rsidR="0071184F" w:rsidRPr="001D236F" w:rsidDel="00F37C64">
          <w:rPr>
            <w:rFonts w:ascii="Times New Roman" w:eastAsia="Times New Roman" w:hAnsi="Times New Roman" w:cs="Times New Roman"/>
            <w:i/>
            <w:color w:val="2F5496" w:themeColor="accent1" w:themeShade="BF"/>
            <w:sz w:val="24"/>
            <w:szCs w:val="24"/>
          </w:rPr>
          <w:fldChar w:fldCharType="separate"/>
        </w:r>
        <w:r w:rsidR="00492004" w:rsidRPr="00492004" w:rsidDel="00F37C64">
          <w:rPr>
            <w:rFonts w:ascii="Times New Roman" w:hAnsi="Times New Roman" w:cs="Times New Roman"/>
            <w:sz w:val="24"/>
          </w:rPr>
          <w:delText>(49)</w:delText>
        </w:r>
        <w:r w:rsidR="0071184F" w:rsidRPr="001D236F" w:rsidDel="00F37C64">
          <w:rPr>
            <w:rFonts w:ascii="Times New Roman" w:eastAsia="Times New Roman" w:hAnsi="Times New Roman" w:cs="Times New Roman"/>
            <w:i/>
            <w:color w:val="2F5496" w:themeColor="accent1" w:themeShade="BF"/>
            <w:sz w:val="24"/>
            <w:szCs w:val="24"/>
          </w:rPr>
          <w:fldChar w:fldCharType="end"/>
        </w:r>
      </w:del>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The report went on to say: </w:t>
      </w:r>
      <w:r w:rsidRPr="000D4257">
        <w:rPr>
          <w:rFonts w:ascii="Times New Roman" w:eastAsia="Times New Roman" w:hAnsi="Times New Roman" w:cs="Times New Roman"/>
          <w:i/>
          <w:color w:val="000000"/>
          <w:sz w:val="24"/>
          <w:szCs w:val="24"/>
        </w:rPr>
        <w:t xml:space="preserve">“Thousands of urban slum residents, migrant labourers and the homeless- many being women and children sully these spaces.” </w:t>
      </w:r>
    </w:p>
    <w:p w14:paraId="45DF400C" w14:textId="77777777" w:rsidR="001A508D" w:rsidRPr="000D4257" w:rsidRDefault="001A508D" w:rsidP="001A508D">
      <w:pPr>
        <w:spacing w:after="0" w:line="360" w:lineRule="auto"/>
        <w:rPr>
          <w:rFonts w:ascii="Times New Roman" w:eastAsia="Times New Roman" w:hAnsi="Times New Roman" w:cs="Times New Roman"/>
          <w:color w:val="000000"/>
          <w:sz w:val="24"/>
          <w:szCs w:val="24"/>
        </w:rPr>
      </w:pPr>
    </w:p>
    <w:p w14:paraId="337A8227" w14:textId="2E6DB815" w:rsidR="00795368" w:rsidRPr="00787420" w:rsidRDefault="001A508D" w:rsidP="001A508D">
      <w:pP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 xml:space="preserve">A subsequent TOI reporting </w:t>
      </w:r>
      <w:r w:rsidR="00F37C64" w:rsidRPr="00F37C64">
        <w:rPr>
          <w:rFonts w:ascii="Times New Roman" w:eastAsia="Times New Roman" w:hAnsi="Times New Roman" w:cs="Times New Roman"/>
          <w:color w:val="2F5496" w:themeColor="accent1" w:themeShade="BF"/>
          <w:sz w:val="24"/>
          <w:szCs w:val="24"/>
          <w:rPrChange w:id="507" w:author="Ekatha Ann J" w:date="2020-08-18T13:36:00Z">
            <w:rPr>
              <w:rFonts w:ascii="Times New Roman" w:eastAsia="Times New Roman" w:hAnsi="Times New Roman" w:cs="Times New Roman"/>
              <w:color w:val="000000"/>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Change w:id="508" w:author="Ekatha Ann J" w:date="2020-08-18T13:36:00Z">
            <w:rPr>
              <w:rFonts w:ascii="Times New Roman" w:eastAsia="Times New Roman" w:hAnsi="Times New Roman" w:cs="Times New Roman"/>
              <w:color w:val="000000"/>
              <w:sz w:val="24"/>
              <w:szCs w:val="24"/>
            </w:rPr>
          </w:rPrChange>
        </w:rPr>
        <w:instrText xml:space="preserve"> ADDIN ZOTERO_ITEM CSL_CITATION {"citationID":"vUzRDqOa","properties":{"formattedCitation":"(50)","plainCitation":"(50)","noteIndex":0},"citationItems":[{"id":133,"uris":["http://zotero.org/users/local/IBKgUHwf/items/5M7RU9QB"],"uri":["http://zotero.org/users/local/IBKgUHwf/items/5M7RU9QB"],"itemData":{"id":133,"type":"article-newspaper","archive":"LexisNexis database","container-title":"The Times of India","event-place":"Jamshedpur","publisher-place":"Jamshedpur","title":"Toilets few, threat of fines fails to stop open defecation","issued":{"date-parts":[["2017",10,25]]}}}],"schema":"https://github.com/citation-style-language/schema/raw/master/csl-citation.json"}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509" w:author="Ekatha Ann J" w:date="2020-08-18T13:36:00Z">
            <w:rPr>
              <w:rFonts w:ascii="Times New Roman" w:eastAsia="Times New Roman" w:hAnsi="Times New Roman" w:cs="Times New Roman"/>
              <w:color w:val="000000"/>
              <w:sz w:val="24"/>
              <w:szCs w:val="24"/>
            </w:rPr>
          </w:rPrChange>
        </w:rPr>
        <w:fldChar w:fldCharType="separate"/>
      </w:r>
      <w:r w:rsidR="00F37C64" w:rsidRPr="00F37C64">
        <w:rPr>
          <w:rFonts w:ascii="Times New Roman" w:hAnsi="Times New Roman" w:cs="Times New Roman"/>
          <w:color w:val="2F5496" w:themeColor="accent1" w:themeShade="BF"/>
          <w:sz w:val="24"/>
          <w:rPrChange w:id="510" w:author="Ekatha Ann J" w:date="2020-08-18T13:36:00Z">
            <w:rPr>
              <w:rFonts w:ascii="Times New Roman" w:hAnsi="Times New Roman" w:cs="Times New Roman"/>
              <w:sz w:val="24"/>
            </w:rPr>
          </w:rPrChange>
        </w:rPr>
        <w:t>(50)</w:t>
      </w:r>
      <w:r w:rsidR="00F37C64" w:rsidRPr="00F37C64">
        <w:rPr>
          <w:rFonts w:ascii="Times New Roman" w:eastAsia="Times New Roman" w:hAnsi="Times New Roman" w:cs="Times New Roman"/>
          <w:color w:val="2F5496" w:themeColor="accent1" w:themeShade="BF"/>
          <w:sz w:val="24"/>
          <w:szCs w:val="24"/>
          <w:rPrChange w:id="511" w:author="Ekatha Ann J" w:date="2020-08-18T13:36:00Z">
            <w:rPr>
              <w:rFonts w:ascii="Times New Roman" w:eastAsia="Times New Roman" w:hAnsi="Times New Roman" w:cs="Times New Roman"/>
              <w:color w:val="000000"/>
              <w:sz w:val="24"/>
              <w:szCs w:val="24"/>
            </w:rPr>
          </w:rPrChange>
        </w:rPr>
        <w:fldChar w:fldCharType="end"/>
      </w:r>
      <w:del w:id="512" w:author="Ekatha Ann J" w:date="2020-08-18T13:36:00Z">
        <w:r w:rsidR="0071184F"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HGW1prFx","properties":{"formattedCitation":"(50)","plainCitation":"(50)","noteIndex":0},"citationItems":[{"id":133,"uris":["http://zotero.org/users/local/IBKgUHwf/items/5M7RU9QB"],"uri":["http://zotero.org/users/local/IBKgUHwf/items/5M7RU9QB"],"itemData":{"id":133,"type":"article-newspaper","archive":"LexisNexis database","container-title":"The Times of India","event-place":"Jamshedpur","publisher-place":"Jamshedpur","title":"Toilets few, threat of fines fails to stop open defecation","issued":{"date-parts":[["2017",10,25]]}}}],"schema":"https://github.com/citation-style-language/schema/raw/master/csl-citation.json"} </w:delInstrText>
        </w:r>
        <w:r w:rsidR="0071184F"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(50)</w:delText>
        </w:r>
        <w:r w:rsidR="0071184F" w:rsidRPr="001D236F" w:rsidDel="00F37C64">
          <w:rPr>
            <w:rFonts w:ascii="Times New Roman" w:eastAsia="Times New Roman" w:hAnsi="Times New Roman" w:cs="Times New Roman"/>
            <w:color w:val="2F5496" w:themeColor="accent1" w:themeShade="BF"/>
            <w:sz w:val="24"/>
            <w:szCs w:val="24"/>
          </w:rPr>
          <w:fldChar w:fldCharType="end"/>
        </w:r>
      </w:del>
      <w:r w:rsidR="0071184F" w:rsidRPr="000D4257">
        <w:rPr>
          <w:rFonts w:ascii="Times New Roman" w:eastAsia="Times New Roman" w:hAnsi="Times New Roman" w:cs="Times New Roman"/>
          <w:color w:val="2F5496" w:themeColor="accent1" w:themeShade="BF"/>
          <w:sz w:val="24"/>
          <w:szCs w:val="24"/>
        </w:rPr>
        <w:t xml:space="preserve"> </w:t>
      </w:r>
      <w:r w:rsidRPr="000D4257">
        <w:rPr>
          <w:rFonts w:ascii="Times New Roman" w:eastAsia="Times New Roman" w:hAnsi="Times New Roman" w:cs="Times New Roman"/>
          <w:color w:val="000000"/>
          <w:sz w:val="24"/>
          <w:szCs w:val="24"/>
        </w:rPr>
        <w:t xml:space="preserve">framed the issue differently: </w:t>
      </w:r>
      <w:r w:rsidRPr="000D4257">
        <w:rPr>
          <w:rFonts w:ascii="Times New Roman" w:eastAsia="Times New Roman" w:hAnsi="Times New Roman" w:cs="Times New Roman"/>
          <w:i/>
          <w:color w:val="000000"/>
          <w:sz w:val="24"/>
          <w:szCs w:val="24"/>
        </w:rPr>
        <w:t>“Toilets few, threat of fines fails to stop open defecation</w:t>
      </w:r>
      <w:r w:rsidRPr="000D4257">
        <w:rPr>
          <w:rFonts w:ascii="Times New Roman" w:eastAsia="Times New Roman" w:hAnsi="Times New Roman" w:cs="Times New Roman"/>
          <w:color w:val="000000"/>
          <w:sz w:val="24"/>
          <w:szCs w:val="24"/>
        </w:rPr>
        <w:t>,” read the headline, pointing to the lack of facilities for these communities. The article by The Telegraph, on the other hand, had placed the blame squarely on migrants with no mention of the state’s role in providing facilities.</w:t>
      </w:r>
    </w:p>
    <w:p w14:paraId="051A71EE" w14:textId="0D315BBC" w:rsidR="00795368" w:rsidRDefault="00795368" w:rsidP="001A508D">
      <w:pPr>
        <w:spacing w:line="360" w:lineRule="auto"/>
        <w:rPr>
          <w:ins w:id="513" w:author="Ekatha Ann J" w:date="2020-08-17T14:42:00Z"/>
          <w:rFonts w:ascii="Times New Roman" w:eastAsia="Times New Roman" w:hAnsi="Times New Roman" w:cs="Times New Roman"/>
          <w:i/>
          <w:color w:val="000000"/>
          <w:sz w:val="24"/>
          <w:szCs w:val="24"/>
        </w:rPr>
      </w:pPr>
    </w:p>
    <w:p w14:paraId="3998F6B7" w14:textId="77777777" w:rsidR="00030D1B" w:rsidRDefault="00030D1B" w:rsidP="001A508D">
      <w:pPr>
        <w:spacing w:line="360" w:lineRule="auto"/>
        <w:rPr>
          <w:rFonts w:ascii="Times New Roman" w:eastAsia="Times New Roman" w:hAnsi="Times New Roman" w:cs="Times New Roman"/>
          <w:i/>
          <w:color w:val="000000"/>
          <w:sz w:val="24"/>
          <w:szCs w:val="24"/>
        </w:rPr>
      </w:pPr>
    </w:p>
    <w:p w14:paraId="26152639" w14:textId="4F553844" w:rsidR="001A508D" w:rsidRPr="000D4257" w:rsidDel="00030D1B" w:rsidRDefault="001A508D">
      <w:pPr>
        <w:spacing w:after="0" w:line="360" w:lineRule="auto"/>
        <w:rPr>
          <w:del w:id="514" w:author="Ekatha Ann J" w:date="2020-08-17T14:41:00Z"/>
          <w:rFonts w:ascii="Times New Roman" w:eastAsia="Times New Roman" w:hAnsi="Times New Roman" w:cs="Times New Roman"/>
          <w:color w:val="000000"/>
          <w:sz w:val="24"/>
          <w:szCs w:val="24"/>
        </w:rPr>
      </w:pPr>
      <w:r w:rsidRPr="000D4257">
        <w:rPr>
          <w:rFonts w:ascii="Times New Roman" w:eastAsia="Times New Roman" w:hAnsi="Times New Roman" w:cs="Times New Roman"/>
          <w:i/>
          <w:color w:val="000000"/>
          <w:sz w:val="24"/>
          <w:szCs w:val="24"/>
        </w:rPr>
        <w:t xml:space="preserve">(b) Migration and population health </w:t>
      </w:r>
      <w:r w:rsidRPr="000D4257">
        <w:rPr>
          <w:rFonts w:ascii="Times New Roman" w:eastAsia="Times New Roman" w:hAnsi="Times New Roman" w:cs="Times New Roman"/>
          <w:iCs/>
          <w:color w:val="000000"/>
          <w:sz w:val="24"/>
          <w:szCs w:val="24"/>
        </w:rPr>
        <w:t>mostly</w:t>
      </w:r>
      <w:r w:rsidRPr="000D4257">
        <w:rPr>
          <w:rFonts w:ascii="Times New Roman" w:eastAsia="Times New Roman" w:hAnsi="Times New Roman" w:cs="Times New Roman"/>
          <w:i/>
          <w:color w:val="000000"/>
          <w:sz w:val="24"/>
          <w:szCs w:val="24"/>
        </w:rPr>
        <w:t xml:space="preserve"> </w:t>
      </w:r>
      <w:r w:rsidRPr="000D4257">
        <w:rPr>
          <w:rFonts w:ascii="Times New Roman" w:eastAsia="Times New Roman" w:hAnsi="Times New Roman" w:cs="Times New Roman"/>
          <w:color w:val="000000"/>
          <w:sz w:val="24"/>
          <w:szCs w:val="24"/>
        </w:rPr>
        <w:t xml:space="preserve">covered infectious diseases (86.27%, n=44/51) and sanitation (13.72%, n=7/51). 92.15 % (n= 47/51) of them represented migrants as having an adverse impact on population health. Increased prevalence of communicable diseases like HIV and TB in destination states was attributed to rise in migration in 35.29% (n=18/51) of these articles. In 43.13 % (n=22/51) of the articles, migrants are framed as a threat by being either carriers or potential carriers of diseases; 13.72% (n= 7/51) blamed them for poor sanitation in cities and the source of outbreaks. </w:t>
      </w:r>
      <w:del w:id="515" w:author="Ekatha Ann J" w:date="2020-08-17T14:41:00Z">
        <w:r w:rsidRPr="000D4257" w:rsidDel="00030D1B">
          <w:rPr>
            <w:rFonts w:ascii="Times New Roman" w:eastAsia="Times New Roman" w:hAnsi="Times New Roman" w:cs="Times New Roman"/>
            <w:i/>
            <w:iCs/>
            <w:color w:val="000000"/>
            <w:sz w:val="24"/>
            <w:szCs w:val="24"/>
          </w:rPr>
          <w:delText xml:space="preserve">Table 3.2 </w:delText>
        </w:r>
        <w:r w:rsidRPr="000D4257" w:rsidDel="00030D1B">
          <w:rPr>
            <w:rFonts w:ascii="Times New Roman" w:eastAsia="Times New Roman" w:hAnsi="Times New Roman" w:cs="Times New Roman"/>
            <w:color w:val="000000"/>
            <w:sz w:val="24"/>
            <w:szCs w:val="24"/>
          </w:rPr>
          <w:delText>shows the difference in framing across themes</w:delText>
        </w:r>
        <w:r w:rsidRPr="000D4257" w:rsidDel="00030D1B">
          <w:rPr>
            <w:rFonts w:ascii="Times New Roman" w:eastAsia="Times New Roman" w:hAnsi="Times New Roman" w:cs="Times New Roman"/>
            <w:i/>
            <w:iCs/>
            <w:color w:val="000000"/>
            <w:sz w:val="24"/>
            <w:szCs w:val="24"/>
          </w:rPr>
          <w:delText xml:space="preserve">. </w:delText>
        </w:r>
      </w:del>
    </w:p>
    <w:p w14:paraId="14683240" w14:textId="5B56F37E" w:rsidR="001A508D" w:rsidRPr="000D4257" w:rsidDel="00030D1B" w:rsidRDefault="001A508D">
      <w:pPr>
        <w:spacing w:after="0" w:line="360" w:lineRule="auto"/>
        <w:rPr>
          <w:del w:id="516" w:author="Ekatha Ann J" w:date="2020-08-17T14:41:00Z"/>
          <w:rFonts w:ascii="Times New Roman" w:eastAsia="Times New Roman" w:hAnsi="Times New Roman" w:cs="Times New Roman"/>
          <w:color w:val="000000"/>
          <w:sz w:val="24"/>
          <w:szCs w:val="24"/>
        </w:rPr>
        <w:pPrChange w:id="517" w:author="Ekatha Ann J" w:date="2020-08-17T14:41:00Z">
          <w:pPr>
            <w:spacing w:line="360" w:lineRule="auto"/>
          </w:pPr>
        </w:pPrChange>
      </w:pPr>
      <w:del w:id="518" w:author="Ekatha Ann J" w:date="2020-08-17T14:41:00Z">
        <w:r w:rsidRPr="000D4257" w:rsidDel="00030D1B">
          <w:rPr>
            <w:rFonts w:ascii="Times New Roman" w:eastAsia="Times New Roman" w:hAnsi="Times New Roman" w:cs="Times New Roman"/>
            <w:color w:val="000000"/>
            <w:sz w:val="24"/>
            <w:szCs w:val="24"/>
          </w:rPr>
          <w:delText xml:space="preserve">     </w:delText>
        </w:r>
      </w:del>
    </w:p>
    <w:p w14:paraId="7C5C770C" w14:textId="42D92157" w:rsidR="001A508D" w:rsidRPr="000D4257" w:rsidDel="00030D1B" w:rsidRDefault="001A508D">
      <w:pPr>
        <w:spacing w:after="0" w:line="360" w:lineRule="auto"/>
        <w:rPr>
          <w:del w:id="519" w:author="Ekatha Ann J" w:date="2020-08-17T14:41:00Z"/>
          <w:rFonts w:ascii="Times New Roman" w:eastAsia="Times New Roman" w:hAnsi="Times New Roman" w:cs="Times New Roman"/>
          <w:i/>
          <w:iCs/>
          <w:color w:val="000000"/>
          <w:sz w:val="24"/>
          <w:szCs w:val="24"/>
        </w:rPr>
        <w:pPrChange w:id="520" w:author="Ekatha Ann J" w:date="2020-08-17T14:41:00Z">
          <w:pPr>
            <w:spacing w:line="360" w:lineRule="auto"/>
          </w:pPr>
        </w:pPrChange>
      </w:pPr>
      <w:del w:id="521" w:author="Ekatha Ann J" w:date="2020-08-17T14:41:00Z">
        <w:r w:rsidRPr="000D4257" w:rsidDel="00030D1B">
          <w:rPr>
            <w:rFonts w:ascii="Times New Roman" w:eastAsia="Times New Roman" w:hAnsi="Times New Roman" w:cs="Times New Roman"/>
            <w:b/>
            <w:bCs/>
            <w:i/>
            <w:iCs/>
            <w:color w:val="000000"/>
            <w:sz w:val="24"/>
            <w:szCs w:val="24"/>
          </w:rPr>
          <w:delText>Table 3.2</w:delText>
        </w:r>
        <w:r w:rsidRPr="000D4257" w:rsidDel="00030D1B">
          <w:rPr>
            <w:rFonts w:ascii="Times New Roman" w:eastAsia="Times New Roman" w:hAnsi="Times New Roman" w:cs="Times New Roman"/>
            <w:i/>
            <w:iCs/>
            <w:color w:val="000000"/>
            <w:sz w:val="24"/>
            <w:szCs w:val="24"/>
          </w:rPr>
          <w:delText xml:space="preserve"> shows the difference in framing across themes:    </w:delText>
        </w:r>
      </w:del>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0"/>
        <w:gridCol w:w="2193"/>
        <w:gridCol w:w="3537"/>
        <w:gridCol w:w="1918"/>
      </w:tblGrid>
      <w:tr w:rsidR="001A508D" w:rsidRPr="000D4257" w:rsidDel="00030D1B" w14:paraId="40397FCD" w14:textId="477168D1" w:rsidTr="004F0E57">
        <w:trPr>
          <w:del w:id="522" w:author="Ekatha Ann J" w:date="2020-08-17T14:41:00Z"/>
        </w:trPr>
        <w:tc>
          <w:tcPr>
            <w:tcW w:w="2270" w:type="dxa"/>
          </w:tcPr>
          <w:p w14:paraId="024FF13D" w14:textId="341226F5" w:rsidR="001A508D" w:rsidRPr="000D4257" w:rsidDel="00030D1B" w:rsidRDefault="001A508D">
            <w:pPr>
              <w:spacing w:after="0" w:line="360" w:lineRule="auto"/>
              <w:rPr>
                <w:del w:id="523" w:author="Ekatha Ann J" w:date="2020-08-17T14:41:00Z"/>
                <w:rFonts w:ascii="Times New Roman" w:eastAsia="Times New Roman" w:hAnsi="Times New Roman" w:cs="Times New Roman"/>
                <w:color w:val="000000"/>
                <w:sz w:val="24"/>
                <w:szCs w:val="24"/>
              </w:rPr>
              <w:pPrChange w:id="524" w:author="Ekatha Ann J" w:date="2020-08-17T14:41:00Z">
                <w:pPr>
                  <w:spacing w:line="360" w:lineRule="auto"/>
                </w:pPr>
              </w:pPrChange>
            </w:pPr>
            <w:del w:id="525" w:author="Ekatha Ann J" w:date="2020-08-17T14:41:00Z">
              <w:r w:rsidRPr="000D4257" w:rsidDel="00030D1B">
                <w:rPr>
                  <w:rFonts w:ascii="Times New Roman" w:eastAsia="Times New Roman" w:hAnsi="Times New Roman" w:cs="Times New Roman"/>
                  <w:color w:val="000000"/>
                  <w:sz w:val="24"/>
                  <w:szCs w:val="24"/>
                </w:rPr>
                <w:delText xml:space="preserve">   FRAME(S)</w:delText>
              </w:r>
            </w:del>
          </w:p>
        </w:tc>
        <w:tc>
          <w:tcPr>
            <w:tcW w:w="2193" w:type="dxa"/>
          </w:tcPr>
          <w:p w14:paraId="4FE65799" w14:textId="792CFE07" w:rsidR="001A508D" w:rsidRPr="000D4257" w:rsidDel="00030D1B" w:rsidRDefault="001A508D">
            <w:pPr>
              <w:spacing w:after="0" w:line="360" w:lineRule="auto"/>
              <w:rPr>
                <w:del w:id="526" w:author="Ekatha Ann J" w:date="2020-08-17T14:41:00Z"/>
                <w:rFonts w:ascii="Times New Roman" w:eastAsia="Times New Roman" w:hAnsi="Times New Roman" w:cs="Times New Roman"/>
                <w:color w:val="000000"/>
                <w:sz w:val="24"/>
                <w:szCs w:val="24"/>
              </w:rPr>
              <w:pPrChange w:id="527" w:author="Ekatha Ann J" w:date="2020-08-17T14:41:00Z">
                <w:pPr>
                  <w:spacing w:line="360" w:lineRule="auto"/>
                </w:pPr>
              </w:pPrChange>
            </w:pPr>
            <w:del w:id="528" w:author="Ekatha Ann J" w:date="2020-08-17T14:41:00Z">
              <w:r w:rsidRPr="000D4257" w:rsidDel="00030D1B">
                <w:rPr>
                  <w:rFonts w:ascii="Times New Roman" w:eastAsia="Times New Roman" w:hAnsi="Times New Roman" w:cs="Times New Roman"/>
                  <w:color w:val="000000"/>
                  <w:sz w:val="24"/>
                  <w:szCs w:val="24"/>
                </w:rPr>
                <w:delText xml:space="preserve">      THEME</w:delText>
              </w:r>
            </w:del>
          </w:p>
        </w:tc>
        <w:tc>
          <w:tcPr>
            <w:tcW w:w="3537" w:type="dxa"/>
          </w:tcPr>
          <w:p w14:paraId="52BB6964" w14:textId="54745388" w:rsidR="001A508D" w:rsidRPr="000D4257" w:rsidDel="00030D1B" w:rsidRDefault="001A508D">
            <w:pPr>
              <w:spacing w:after="0" w:line="360" w:lineRule="auto"/>
              <w:rPr>
                <w:del w:id="529" w:author="Ekatha Ann J" w:date="2020-08-17T14:41:00Z"/>
                <w:rFonts w:ascii="Times New Roman" w:eastAsia="Times New Roman" w:hAnsi="Times New Roman" w:cs="Times New Roman"/>
                <w:color w:val="000000"/>
                <w:sz w:val="24"/>
                <w:szCs w:val="24"/>
              </w:rPr>
              <w:pPrChange w:id="530" w:author="Ekatha Ann J" w:date="2020-08-17T14:41:00Z">
                <w:pPr>
                  <w:spacing w:line="360" w:lineRule="auto"/>
                </w:pPr>
              </w:pPrChange>
            </w:pPr>
            <w:del w:id="531" w:author="Ekatha Ann J" w:date="2020-08-17T14:41:00Z">
              <w:r w:rsidRPr="000D4257" w:rsidDel="00030D1B">
                <w:rPr>
                  <w:rFonts w:ascii="Times New Roman" w:eastAsia="Times New Roman" w:hAnsi="Times New Roman" w:cs="Times New Roman"/>
                  <w:color w:val="000000"/>
                  <w:sz w:val="24"/>
                  <w:szCs w:val="24"/>
                </w:rPr>
                <w:delText xml:space="preserve">        ISSUES HIGHLIGHTED</w:delText>
              </w:r>
            </w:del>
          </w:p>
        </w:tc>
        <w:tc>
          <w:tcPr>
            <w:tcW w:w="1918" w:type="dxa"/>
          </w:tcPr>
          <w:p w14:paraId="7AC705E1" w14:textId="04D701EC" w:rsidR="001A508D" w:rsidRPr="000D4257" w:rsidDel="00030D1B" w:rsidRDefault="001A508D">
            <w:pPr>
              <w:spacing w:after="0" w:line="360" w:lineRule="auto"/>
              <w:rPr>
                <w:del w:id="532" w:author="Ekatha Ann J" w:date="2020-08-17T14:41:00Z"/>
                <w:rFonts w:ascii="Times New Roman" w:eastAsia="Times New Roman" w:hAnsi="Times New Roman" w:cs="Times New Roman"/>
                <w:color w:val="000000"/>
                <w:sz w:val="24"/>
                <w:szCs w:val="24"/>
              </w:rPr>
              <w:pPrChange w:id="533" w:author="Ekatha Ann J" w:date="2020-08-17T14:41:00Z">
                <w:pPr>
                  <w:spacing w:line="360" w:lineRule="auto"/>
                </w:pPr>
              </w:pPrChange>
            </w:pPr>
            <w:del w:id="534" w:author="Ekatha Ann J" w:date="2020-08-17T14:41:00Z">
              <w:r w:rsidRPr="000D4257" w:rsidDel="00030D1B">
                <w:rPr>
                  <w:rFonts w:ascii="Times New Roman" w:eastAsia="Times New Roman" w:hAnsi="Times New Roman" w:cs="Times New Roman"/>
                  <w:color w:val="000000"/>
                  <w:sz w:val="24"/>
                  <w:szCs w:val="24"/>
                </w:rPr>
                <w:delText>FREQUENCY</w:delText>
              </w:r>
            </w:del>
          </w:p>
        </w:tc>
      </w:tr>
      <w:tr w:rsidR="001A508D" w:rsidRPr="000D4257" w:rsidDel="00030D1B" w14:paraId="61FF808C" w14:textId="68B802FD" w:rsidTr="004F0E57">
        <w:trPr>
          <w:del w:id="535" w:author="Ekatha Ann J" w:date="2020-08-17T14:41:00Z"/>
        </w:trPr>
        <w:tc>
          <w:tcPr>
            <w:tcW w:w="2270" w:type="dxa"/>
          </w:tcPr>
          <w:p w14:paraId="78E8A712" w14:textId="64CEE899" w:rsidR="001A508D" w:rsidRPr="000D4257" w:rsidDel="00030D1B" w:rsidRDefault="001A508D">
            <w:pPr>
              <w:spacing w:after="0" w:line="360" w:lineRule="auto"/>
              <w:rPr>
                <w:del w:id="536" w:author="Ekatha Ann J" w:date="2020-08-17T14:41:00Z"/>
                <w:rFonts w:ascii="Times New Roman" w:eastAsia="Times New Roman" w:hAnsi="Times New Roman" w:cs="Times New Roman"/>
                <w:color w:val="000000"/>
                <w:sz w:val="24"/>
                <w:szCs w:val="24"/>
              </w:rPr>
              <w:pPrChange w:id="537" w:author="Ekatha Ann J" w:date="2020-08-17T14:41:00Z">
                <w:pPr>
                  <w:spacing w:line="360" w:lineRule="auto"/>
                </w:pPr>
              </w:pPrChange>
            </w:pPr>
          </w:p>
          <w:p w14:paraId="105E684F" w14:textId="4A8A040E" w:rsidR="001A508D" w:rsidRPr="000D4257" w:rsidDel="00030D1B" w:rsidRDefault="001A508D">
            <w:pPr>
              <w:spacing w:after="0" w:line="360" w:lineRule="auto"/>
              <w:rPr>
                <w:del w:id="538" w:author="Ekatha Ann J" w:date="2020-08-17T14:41:00Z"/>
                <w:rFonts w:ascii="Times New Roman" w:eastAsia="Times New Roman" w:hAnsi="Times New Roman" w:cs="Times New Roman"/>
                <w:color w:val="000000"/>
                <w:sz w:val="24"/>
                <w:szCs w:val="24"/>
              </w:rPr>
              <w:pPrChange w:id="539" w:author="Ekatha Ann J" w:date="2020-08-17T14:41:00Z">
                <w:pPr>
                  <w:spacing w:line="360" w:lineRule="auto"/>
                </w:pPr>
              </w:pPrChange>
            </w:pPr>
            <w:del w:id="540" w:author="Ekatha Ann J" w:date="2020-08-17T14:41:00Z">
              <w:r w:rsidRPr="000D4257" w:rsidDel="00030D1B">
                <w:rPr>
                  <w:rFonts w:ascii="Times New Roman" w:eastAsia="Times New Roman" w:hAnsi="Times New Roman" w:cs="Times New Roman"/>
                  <w:color w:val="000000"/>
                  <w:sz w:val="24"/>
                  <w:szCs w:val="24"/>
                </w:rPr>
                <w:delText xml:space="preserve">Victim/Humanitarian </w:delText>
              </w:r>
            </w:del>
          </w:p>
          <w:p w14:paraId="10D46177" w14:textId="103FD3BD" w:rsidR="001A508D" w:rsidRPr="000D4257" w:rsidDel="00030D1B" w:rsidRDefault="001A508D">
            <w:pPr>
              <w:spacing w:after="0" w:line="360" w:lineRule="auto"/>
              <w:rPr>
                <w:del w:id="541" w:author="Ekatha Ann J" w:date="2020-08-17T14:41:00Z"/>
                <w:rFonts w:ascii="Times New Roman" w:eastAsia="Times New Roman" w:hAnsi="Times New Roman" w:cs="Times New Roman"/>
                <w:color w:val="000000"/>
                <w:sz w:val="24"/>
                <w:szCs w:val="24"/>
              </w:rPr>
              <w:pPrChange w:id="542" w:author="Ekatha Ann J" w:date="2020-08-17T14:41:00Z">
                <w:pPr>
                  <w:spacing w:line="360" w:lineRule="auto"/>
                </w:pPr>
              </w:pPrChange>
            </w:pPr>
            <w:del w:id="543" w:author="Ekatha Ann J" w:date="2020-08-17T14:41:00Z">
              <w:r w:rsidRPr="000D4257" w:rsidDel="00030D1B">
                <w:rPr>
                  <w:rFonts w:ascii="Times New Roman" w:eastAsia="Times New Roman" w:hAnsi="Times New Roman" w:cs="Times New Roman"/>
                  <w:color w:val="000000"/>
                  <w:sz w:val="24"/>
                  <w:szCs w:val="24"/>
                </w:rPr>
                <w:delText xml:space="preserve"> (Vulnerable)</w:delText>
              </w:r>
            </w:del>
          </w:p>
          <w:p w14:paraId="3EABBFA3" w14:textId="7BAAA065" w:rsidR="001A508D" w:rsidRPr="000D4257" w:rsidDel="00030D1B" w:rsidRDefault="001A508D">
            <w:pPr>
              <w:spacing w:after="0" w:line="360" w:lineRule="auto"/>
              <w:rPr>
                <w:del w:id="544" w:author="Ekatha Ann J" w:date="2020-08-17T14:41:00Z"/>
                <w:rFonts w:ascii="Times New Roman" w:eastAsia="Times New Roman" w:hAnsi="Times New Roman" w:cs="Times New Roman"/>
                <w:color w:val="000000"/>
                <w:sz w:val="24"/>
                <w:szCs w:val="24"/>
              </w:rPr>
              <w:pPrChange w:id="545" w:author="Ekatha Ann J" w:date="2020-08-17T14:41:00Z">
                <w:pPr>
                  <w:spacing w:line="360" w:lineRule="auto"/>
                </w:pPr>
              </w:pPrChange>
            </w:pPr>
          </w:p>
          <w:p w14:paraId="5DE3ACE6" w14:textId="5BD83F5F" w:rsidR="001A508D" w:rsidRPr="000D4257" w:rsidDel="00030D1B" w:rsidRDefault="001A508D">
            <w:pPr>
              <w:spacing w:after="0" w:line="360" w:lineRule="auto"/>
              <w:rPr>
                <w:del w:id="546" w:author="Ekatha Ann J" w:date="2020-08-17T14:41:00Z"/>
                <w:rFonts w:ascii="Times New Roman" w:eastAsia="Times New Roman" w:hAnsi="Times New Roman" w:cs="Times New Roman"/>
                <w:color w:val="000000"/>
                <w:sz w:val="24"/>
                <w:szCs w:val="24"/>
              </w:rPr>
              <w:pPrChange w:id="547" w:author="Ekatha Ann J" w:date="2020-08-17T14:41:00Z">
                <w:pPr>
                  <w:spacing w:line="360" w:lineRule="auto"/>
                </w:pPr>
              </w:pPrChange>
            </w:pPr>
          </w:p>
          <w:p w14:paraId="026CE7D9" w14:textId="120402F2" w:rsidR="001A508D" w:rsidRPr="000D4257" w:rsidDel="00030D1B" w:rsidRDefault="001A508D">
            <w:pPr>
              <w:spacing w:after="0" w:line="360" w:lineRule="auto"/>
              <w:rPr>
                <w:del w:id="548" w:author="Ekatha Ann J" w:date="2020-08-17T14:41:00Z"/>
                <w:rFonts w:ascii="Times New Roman" w:eastAsia="Times New Roman" w:hAnsi="Times New Roman" w:cs="Times New Roman"/>
                <w:color w:val="000000"/>
                <w:sz w:val="24"/>
                <w:szCs w:val="24"/>
              </w:rPr>
              <w:pPrChange w:id="549" w:author="Ekatha Ann J" w:date="2020-08-17T14:41:00Z">
                <w:pPr>
                  <w:spacing w:line="360" w:lineRule="auto"/>
                </w:pPr>
              </w:pPrChange>
            </w:pPr>
          </w:p>
          <w:p w14:paraId="27071FB7" w14:textId="3EF1B2D0" w:rsidR="001A508D" w:rsidRPr="000D4257" w:rsidDel="00030D1B" w:rsidRDefault="001A508D">
            <w:pPr>
              <w:spacing w:after="0" w:line="360" w:lineRule="auto"/>
              <w:rPr>
                <w:del w:id="550" w:author="Ekatha Ann J" w:date="2020-08-17T14:41:00Z"/>
                <w:rFonts w:ascii="Times New Roman" w:eastAsia="Times New Roman" w:hAnsi="Times New Roman" w:cs="Times New Roman"/>
                <w:color w:val="000000"/>
                <w:sz w:val="24"/>
                <w:szCs w:val="24"/>
              </w:rPr>
              <w:pPrChange w:id="551" w:author="Ekatha Ann J" w:date="2020-08-17T14:41:00Z">
                <w:pPr>
                  <w:spacing w:line="360" w:lineRule="auto"/>
                </w:pPr>
              </w:pPrChange>
            </w:pPr>
          </w:p>
        </w:tc>
        <w:tc>
          <w:tcPr>
            <w:tcW w:w="2193" w:type="dxa"/>
          </w:tcPr>
          <w:p w14:paraId="57586594" w14:textId="5965B88B" w:rsidR="001A508D" w:rsidRPr="000D4257" w:rsidDel="00030D1B" w:rsidRDefault="001A508D">
            <w:pPr>
              <w:spacing w:after="0" w:line="360" w:lineRule="auto"/>
              <w:rPr>
                <w:del w:id="552" w:author="Ekatha Ann J" w:date="2020-08-17T14:41:00Z"/>
                <w:rFonts w:ascii="Times New Roman" w:eastAsia="Times New Roman" w:hAnsi="Times New Roman" w:cs="Times New Roman"/>
                <w:color w:val="000000"/>
                <w:sz w:val="24"/>
                <w:szCs w:val="24"/>
              </w:rPr>
              <w:pPrChange w:id="553" w:author="Ekatha Ann J" w:date="2020-08-17T14:41:00Z">
                <w:pPr>
                  <w:spacing w:line="360" w:lineRule="auto"/>
                  <w:jc w:val="both"/>
                </w:pPr>
              </w:pPrChange>
            </w:pPr>
          </w:p>
          <w:p w14:paraId="753DD526" w14:textId="0791C669" w:rsidR="001A508D" w:rsidRPr="000D4257" w:rsidDel="00030D1B" w:rsidRDefault="001A508D">
            <w:pPr>
              <w:spacing w:after="0" w:line="360" w:lineRule="auto"/>
              <w:rPr>
                <w:del w:id="554" w:author="Ekatha Ann J" w:date="2020-08-17T14:41:00Z"/>
                <w:rFonts w:ascii="Times New Roman" w:eastAsia="Times New Roman" w:hAnsi="Times New Roman" w:cs="Times New Roman"/>
                <w:color w:val="000000"/>
                <w:sz w:val="24"/>
                <w:szCs w:val="24"/>
              </w:rPr>
              <w:pPrChange w:id="555" w:author="Ekatha Ann J" w:date="2020-08-17T14:41:00Z">
                <w:pPr>
                  <w:spacing w:line="360" w:lineRule="auto"/>
                  <w:jc w:val="both"/>
                </w:pPr>
              </w:pPrChange>
            </w:pPr>
            <w:del w:id="556" w:author="Ekatha Ann J" w:date="2020-08-17T14:41:00Z">
              <w:r w:rsidRPr="000D4257" w:rsidDel="00030D1B">
                <w:rPr>
                  <w:rFonts w:ascii="Times New Roman" w:eastAsia="Times New Roman" w:hAnsi="Times New Roman" w:cs="Times New Roman"/>
                  <w:color w:val="000000"/>
                  <w:sz w:val="24"/>
                  <w:szCs w:val="24"/>
                </w:rPr>
                <w:delText xml:space="preserve">Infectious/ Communicable diseases </w:delText>
              </w:r>
            </w:del>
          </w:p>
          <w:p w14:paraId="602712B5" w14:textId="7E755959" w:rsidR="001A508D" w:rsidRPr="000D4257" w:rsidDel="00030D1B" w:rsidRDefault="001A508D">
            <w:pPr>
              <w:spacing w:after="0" w:line="360" w:lineRule="auto"/>
              <w:rPr>
                <w:del w:id="557" w:author="Ekatha Ann J" w:date="2020-08-17T14:41:00Z"/>
                <w:rFonts w:ascii="Times New Roman" w:eastAsia="Times New Roman" w:hAnsi="Times New Roman" w:cs="Times New Roman"/>
                <w:color w:val="000000"/>
                <w:sz w:val="24"/>
                <w:szCs w:val="24"/>
              </w:rPr>
              <w:pPrChange w:id="558" w:author="Ekatha Ann J" w:date="2020-08-17T14:41:00Z">
                <w:pPr>
                  <w:spacing w:line="360" w:lineRule="auto"/>
                  <w:jc w:val="both"/>
                </w:pPr>
              </w:pPrChange>
            </w:pPr>
          </w:p>
          <w:p w14:paraId="560585FD" w14:textId="76F195CD" w:rsidR="001A508D" w:rsidRPr="000D4257" w:rsidDel="00030D1B" w:rsidRDefault="001A508D">
            <w:pPr>
              <w:spacing w:after="0" w:line="360" w:lineRule="auto"/>
              <w:rPr>
                <w:del w:id="559" w:author="Ekatha Ann J" w:date="2020-08-17T14:41:00Z"/>
                <w:rFonts w:ascii="Times New Roman" w:eastAsia="Times New Roman" w:hAnsi="Times New Roman" w:cs="Times New Roman"/>
                <w:color w:val="000000"/>
                <w:sz w:val="24"/>
                <w:szCs w:val="24"/>
              </w:rPr>
              <w:pPrChange w:id="560" w:author="Ekatha Ann J" w:date="2020-08-17T14:41:00Z">
                <w:pPr>
                  <w:spacing w:line="360" w:lineRule="auto"/>
                  <w:jc w:val="both"/>
                </w:pPr>
              </w:pPrChange>
            </w:pPr>
          </w:p>
        </w:tc>
        <w:tc>
          <w:tcPr>
            <w:tcW w:w="3537" w:type="dxa"/>
          </w:tcPr>
          <w:p w14:paraId="2CF22BC1" w14:textId="2D0CDE06" w:rsidR="001A508D" w:rsidRPr="000D4257" w:rsidDel="00030D1B" w:rsidRDefault="001A508D">
            <w:pPr>
              <w:spacing w:after="0" w:line="360" w:lineRule="auto"/>
              <w:rPr>
                <w:del w:id="561" w:author="Ekatha Ann J" w:date="2020-08-17T14:41:00Z"/>
                <w:rFonts w:ascii="Times New Roman" w:eastAsia="Times New Roman" w:hAnsi="Times New Roman" w:cs="Times New Roman"/>
                <w:color w:val="000000"/>
                <w:sz w:val="24"/>
                <w:szCs w:val="24"/>
              </w:rPr>
              <w:pPrChange w:id="562" w:author="Ekatha Ann J" w:date="2020-08-17T14:41:00Z">
                <w:pPr>
                  <w:spacing w:line="360" w:lineRule="auto"/>
                </w:pPr>
              </w:pPrChange>
            </w:pPr>
          </w:p>
          <w:p w14:paraId="618553B8" w14:textId="5B43BB9D" w:rsidR="001A508D" w:rsidRPr="000D4257" w:rsidDel="00030D1B" w:rsidRDefault="001A508D">
            <w:pPr>
              <w:spacing w:after="0" w:line="360" w:lineRule="auto"/>
              <w:rPr>
                <w:del w:id="563" w:author="Ekatha Ann J" w:date="2020-08-17T14:41:00Z"/>
                <w:rFonts w:ascii="Times New Roman" w:eastAsia="Times New Roman" w:hAnsi="Times New Roman" w:cs="Times New Roman"/>
                <w:color w:val="000000"/>
                <w:sz w:val="24"/>
                <w:szCs w:val="24"/>
              </w:rPr>
              <w:pPrChange w:id="564" w:author="Ekatha Ann J" w:date="2020-08-17T14:41:00Z">
                <w:pPr>
                  <w:spacing w:line="360" w:lineRule="auto"/>
                </w:pPr>
              </w:pPrChange>
            </w:pPr>
            <w:del w:id="565" w:author="Ekatha Ann J" w:date="2020-08-17T14:41:00Z">
              <w:r w:rsidRPr="000D4257" w:rsidDel="00030D1B">
                <w:rPr>
                  <w:rFonts w:ascii="Times New Roman" w:eastAsia="Times New Roman" w:hAnsi="Times New Roman" w:cs="Times New Roman"/>
                  <w:color w:val="000000"/>
                  <w:sz w:val="24"/>
                  <w:szCs w:val="24"/>
                </w:rPr>
                <w:delText>Migrants are victims of a disease/outbreak along with other members of the public, lack of state provision to check spread of infection in high-risk groups.</w:delText>
              </w:r>
            </w:del>
          </w:p>
        </w:tc>
        <w:tc>
          <w:tcPr>
            <w:tcW w:w="1918" w:type="dxa"/>
          </w:tcPr>
          <w:p w14:paraId="52E9940E" w14:textId="5081660D" w:rsidR="001A508D" w:rsidRPr="000D4257" w:rsidDel="00030D1B" w:rsidRDefault="001A508D">
            <w:pPr>
              <w:spacing w:after="0" w:line="360" w:lineRule="auto"/>
              <w:rPr>
                <w:del w:id="566" w:author="Ekatha Ann J" w:date="2020-08-17T14:41:00Z"/>
                <w:rFonts w:ascii="Times New Roman" w:eastAsia="Times New Roman" w:hAnsi="Times New Roman" w:cs="Times New Roman"/>
                <w:color w:val="000000"/>
                <w:sz w:val="24"/>
                <w:szCs w:val="24"/>
              </w:rPr>
              <w:pPrChange w:id="567" w:author="Ekatha Ann J" w:date="2020-08-17T14:41:00Z">
                <w:pPr>
                  <w:spacing w:line="360" w:lineRule="auto"/>
                </w:pPr>
              </w:pPrChange>
            </w:pPr>
          </w:p>
          <w:p w14:paraId="65E1D199" w14:textId="0F34EFC5" w:rsidR="001A508D" w:rsidRPr="000D4257" w:rsidDel="00030D1B" w:rsidRDefault="001A508D">
            <w:pPr>
              <w:spacing w:after="0" w:line="360" w:lineRule="auto"/>
              <w:rPr>
                <w:del w:id="568" w:author="Ekatha Ann J" w:date="2020-08-17T14:41:00Z"/>
                <w:rFonts w:ascii="Times New Roman" w:eastAsia="Times New Roman" w:hAnsi="Times New Roman" w:cs="Times New Roman"/>
                <w:color w:val="000000"/>
                <w:sz w:val="24"/>
                <w:szCs w:val="24"/>
              </w:rPr>
              <w:pPrChange w:id="569" w:author="Ekatha Ann J" w:date="2020-08-17T14:41:00Z">
                <w:pPr>
                  <w:spacing w:line="360" w:lineRule="auto"/>
                </w:pPr>
              </w:pPrChange>
            </w:pPr>
          </w:p>
          <w:p w14:paraId="2332C5BB" w14:textId="14F786FF" w:rsidR="001A508D" w:rsidRPr="000D4257" w:rsidDel="00030D1B" w:rsidRDefault="001A508D">
            <w:pPr>
              <w:spacing w:after="0" w:line="360" w:lineRule="auto"/>
              <w:rPr>
                <w:del w:id="570" w:author="Ekatha Ann J" w:date="2020-08-17T14:41:00Z"/>
                <w:rFonts w:ascii="Times New Roman" w:eastAsia="Times New Roman" w:hAnsi="Times New Roman" w:cs="Times New Roman"/>
                <w:color w:val="000000"/>
                <w:sz w:val="24"/>
                <w:szCs w:val="24"/>
              </w:rPr>
              <w:pPrChange w:id="571" w:author="Ekatha Ann J" w:date="2020-08-17T14:41:00Z">
                <w:pPr>
                  <w:spacing w:line="360" w:lineRule="auto"/>
                </w:pPr>
              </w:pPrChange>
            </w:pPr>
            <w:del w:id="572" w:author="Ekatha Ann J" w:date="2020-08-17T14:41:00Z">
              <w:r w:rsidRPr="000D4257" w:rsidDel="00030D1B">
                <w:rPr>
                  <w:rFonts w:ascii="Times New Roman" w:eastAsia="Times New Roman" w:hAnsi="Times New Roman" w:cs="Times New Roman"/>
                  <w:color w:val="000000"/>
                  <w:sz w:val="24"/>
                  <w:szCs w:val="24"/>
                </w:rPr>
                <w:delText xml:space="preserve">4/51 </w:delText>
              </w:r>
            </w:del>
          </w:p>
          <w:p w14:paraId="6DD86708" w14:textId="7702A9CB" w:rsidR="001A508D" w:rsidRPr="000D4257" w:rsidDel="00030D1B" w:rsidRDefault="001A508D">
            <w:pPr>
              <w:spacing w:after="0" w:line="360" w:lineRule="auto"/>
              <w:rPr>
                <w:del w:id="573" w:author="Ekatha Ann J" w:date="2020-08-17T14:41:00Z"/>
                <w:rFonts w:ascii="Times New Roman" w:eastAsia="Times New Roman" w:hAnsi="Times New Roman" w:cs="Times New Roman"/>
                <w:color w:val="000000"/>
                <w:sz w:val="24"/>
                <w:szCs w:val="24"/>
              </w:rPr>
              <w:pPrChange w:id="574" w:author="Ekatha Ann J" w:date="2020-08-17T14:41:00Z">
                <w:pPr>
                  <w:spacing w:line="360" w:lineRule="auto"/>
                </w:pPr>
              </w:pPrChange>
            </w:pPr>
          </w:p>
          <w:p w14:paraId="21F57E6B" w14:textId="3C38C3B0" w:rsidR="001A508D" w:rsidRPr="000D4257" w:rsidDel="00030D1B" w:rsidRDefault="001A508D">
            <w:pPr>
              <w:spacing w:after="0" w:line="360" w:lineRule="auto"/>
              <w:rPr>
                <w:del w:id="575" w:author="Ekatha Ann J" w:date="2020-08-17T14:41:00Z"/>
                <w:rFonts w:ascii="Times New Roman" w:eastAsia="Times New Roman" w:hAnsi="Times New Roman" w:cs="Times New Roman"/>
                <w:color w:val="000000"/>
                <w:sz w:val="24"/>
                <w:szCs w:val="24"/>
              </w:rPr>
              <w:pPrChange w:id="576" w:author="Ekatha Ann J" w:date="2020-08-17T14:41:00Z">
                <w:pPr>
                  <w:spacing w:line="360" w:lineRule="auto"/>
                </w:pPr>
              </w:pPrChange>
            </w:pPr>
          </w:p>
        </w:tc>
      </w:tr>
      <w:tr w:rsidR="001A508D" w:rsidRPr="000D4257" w:rsidDel="00030D1B" w14:paraId="70090595" w14:textId="5AC1C26E" w:rsidTr="004F0E57">
        <w:trPr>
          <w:del w:id="577" w:author="Ekatha Ann J" w:date="2020-08-17T14:41:00Z"/>
        </w:trPr>
        <w:tc>
          <w:tcPr>
            <w:tcW w:w="2270" w:type="dxa"/>
          </w:tcPr>
          <w:p w14:paraId="21F3651C" w14:textId="76578BC2" w:rsidR="001A508D" w:rsidRPr="000D4257" w:rsidDel="00030D1B" w:rsidRDefault="001A508D">
            <w:pPr>
              <w:spacing w:after="0" w:line="360" w:lineRule="auto"/>
              <w:rPr>
                <w:del w:id="578" w:author="Ekatha Ann J" w:date="2020-08-17T14:41:00Z"/>
                <w:rFonts w:ascii="Times New Roman" w:eastAsia="Times New Roman" w:hAnsi="Times New Roman" w:cs="Times New Roman"/>
                <w:color w:val="000000"/>
                <w:sz w:val="24"/>
                <w:szCs w:val="24"/>
              </w:rPr>
              <w:pPrChange w:id="579" w:author="Ekatha Ann J" w:date="2020-08-17T14:41:00Z">
                <w:pPr>
                  <w:spacing w:line="360" w:lineRule="auto"/>
                </w:pPr>
              </w:pPrChange>
            </w:pPr>
          </w:p>
          <w:p w14:paraId="117AAC61" w14:textId="1799883E" w:rsidR="001A508D" w:rsidRPr="000D4257" w:rsidDel="00030D1B" w:rsidRDefault="001A508D">
            <w:pPr>
              <w:spacing w:after="0" w:line="360" w:lineRule="auto"/>
              <w:rPr>
                <w:del w:id="580" w:author="Ekatha Ann J" w:date="2020-08-17T14:41:00Z"/>
                <w:rFonts w:ascii="Times New Roman" w:eastAsia="Times New Roman" w:hAnsi="Times New Roman" w:cs="Times New Roman"/>
                <w:color w:val="000000"/>
                <w:sz w:val="24"/>
                <w:szCs w:val="24"/>
              </w:rPr>
              <w:pPrChange w:id="581" w:author="Ekatha Ann J" w:date="2020-08-17T14:41:00Z">
                <w:pPr>
                  <w:spacing w:line="360" w:lineRule="auto"/>
                </w:pPr>
              </w:pPrChange>
            </w:pPr>
          </w:p>
          <w:p w14:paraId="2A33CA79" w14:textId="780C6240" w:rsidR="001A508D" w:rsidRPr="000D4257" w:rsidDel="00030D1B" w:rsidRDefault="001A508D">
            <w:pPr>
              <w:spacing w:after="0" w:line="360" w:lineRule="auto"/>
              <w:rPr>
                <w:del w:id="582" w:author="Ekatha Ann J" w:date="2020-08-17T14:41:00Z"/>
                <w:rFonts w:ascii="Times New Roman" w:eastAsia="Times New Roman" w:hAnsi="Times New Roman" w:cs="Times New Roman"/>
                <w:color w:val="000000"/>
                <w:sz w:val="24"/>
                <w:szCs w:val="24"/>
              </w:rPr>
              <w:pPrChange w:id="583" w:author="Ekatha Ann J" w:date="2020-08-17T14:41:00Z">
                <w:pPr>
                  <w:spacing w:line="360" w:lineRule="auto"/>
                </w:pPr>
              </w:pPrChange>
            </w:pPr>
          </w:p>
          <w:p w14:paraId="1FEB5781" w14:textId="0E222624" w:rsidR="001A508D" w:rsidRPr="000D4257" w:rsidDel="00030D1B" w:rsidRDefault="001A508D">
            <w:pPr>
              <w:spacing w:after="0" w:line="360" w:lineRule="auto"/>
              <w:rPr>
                <w:del w:id="584" w:author="Ekatha Ann J" w:date="2020-08-17T14:41:00Z"/>
                <w:rFonts w:ascii="Times New Roman" w:eastAsia="Times New Roman" w:hAnsi="Times New Roman" w:cs="Times New Roman"/>
                <w:color w:val="000000"/>
                <w:sz w:val="24"/>
                <w:szCs w:val="24"/>
              </w:rPr>
              <w:pPrChange w:id="585" w:author="Ekatha Ann J" w:date="2020-08-17T14:41:00Z">
                <w:pPr>
                  <w:spacing w:line="360" w:lineRule="auto"/>
                </w:pPr>
              </w:pPrChange>
            </w:pPr>
          </w:p>
          <w:p w14:paraId="2288B7A6" w14:textId="4F1DF457" w:rsidR="001A508D" w:rsidRPr="000D4257" w:rsidDel="00030D1B" w:rsidRDefault="001A508D">
            <w:pPr>
              <w:spacing w:after="0" w:line="360" w:lineRule="auto"/>
              <w:rPr>
                <w:del w:id="586" w:author="Ekatha Ann J" w:date="2020-08-17T14:41:00Z"/>
                <w:rFonts w:ascii="Times New Roman" w:eastAsia="Times New Roman" w:hAnsi="Times New Roman" w:cs="Times New Roman"/>
                <w:color w:val="000000"/>
                <w:sz w:val="24"/>
                <w:szCs w:val="24"/>
              </w:rPr>
              <w:pPrChange w:id="587" w:author="Ekatha Ann J" w:date="2020-08-17T14:41:00Z">
                <w:pPr>
                  <w:spacing w:line="360" w:lineRule="auto"/>
                </w:pPr>
              </w:pPrChange>
            </w:pPr>
          </w:p>
          <w:p w14:paraId="71FA0F3A" w14:textId="14138440" w:rsidR="001A508D" w:rsidRPr="000D4257" w:rsidDel="00030D1B" w:rsidRDefault="001A508D">
            <w:pPr>
              <w:spacing w:after="0" w:line="360" w:lineRule="auto"/>
              <w:rPr>
                <w:del w:id="588" w:author="Ekatha Ann J" w:date="2020-08-17T14:41:00Z"/>
                <w:rFonts w:ascii="Times New Roman" w:eastAsia="Times New Roman" w:hAnsi="Times New Roman" w:cs="Times New Roman"/>
                <w:color w:val="000000"/>
                <w:sz w:val="24"/>
                <w:szCs w:val="24"/>
              </w:rPr>
              <w:pPrChange w:id="589" w:author="Ekatha Ann J" w:date="2020-08-17T14:41:00Z">
                <w:pPr>
                  <w:spacing w:line="360" w:lineRule="auto"/>
                </w:pPr>
              </w:pPrChange>
            </w:pPr>
            <w:del w:id="590" w:author="Ekatha Ann J" w:date="2020-08-17T14:41:00Z">
              <w:r w:rsidRPr="000D4257" w:rsidDel="00030D1B">
                <w:rPr>
                  <w:rFonts w:ascii="Times New Roman" w:eastAsia="Times New Roman" w:hAnsi="Times New Roman" w:cs="Times New Roman"/>
                  <w:color w:val="000000"/>
                  <w:sz w:val="24"/>
                  <w:szCs w:val="24"/>
                </w:rPr>
                <w:delText>Villain (threat)</w:delText>
              </w:r>
            </w:del>
          </w:p>
        </w:tc>
        <w:tc>
          <w:tcPr>
            <w:tcW w:w="2193" w:type="dxa"/>
          </w:tcPr>
          <w:p w14:paraId="21271F8E" w14:textId="4BC551AF" w:rsidR="001A508D" w:rsidRPr="000D4257" w:rsidDel="00030D1B" w:rsidRDefault="001A508D">
            <w:pPr>
              <w:spacing w:after="0" w:line="360" w:lineRule="auto"/>
              <w:rPr>
                <w:del w:id="591" w:author="Ekatha Ann J" w:date="2020-08-17T14:41:00Z"/>
                <w:rFonts w:ascii="Times New Roman" w:eastAsia="Times New Roman" w:hAnsi="Times New Roman" w:cs="Times New Roman"/>
                <w:color w:val="000000"/>
                <w:sz w:val="24"/>
                <w:szCs w:val="24"/>
              </w:rPr>
              <w:pPrChange w:id="592" w:author="Ekatha Ann J" w:date="2020-08-17T14:41:00Z">
                <w:pPr>
                  <w:spacing w:line="360" w:lineRule="auto"/>
                  <w:jc w:val="center"/>
                </w:pPr>
              </w:pPrChange>
            </w:pPr>
          </w:p>
          <w:p w14:paraId="74F24B3F" w14:textId="6BDB7685" w:rsidR="001A508D" w:rsidRPr="000D4257" w:rsidDel="00030D1B" w:rsidRDefault="001A508D">
            <w:pPr>
              <w:spacing w:after="0" w:line="360" w:lineRule="auto"/>
              <w:rPr>
                <w:del w:id="593" w:author="Ekatha Ann J" w:date="2020-08-17T14:41:00Z"/>
                <w:rFonts w:ascii="Times New Roman" w:eastAsia="Times New Roman" w:hAnsi="Times New Roman" w:cs="Times New Roman"/>
                <w:color w:val="000000"/>
                <w:sz w:val="24"/>
                <w:szCs w:val="24"/>
              </w:rPr>
              <w:pPrChange w:id="594" w:author="Ekatha Ann J" w:date="2020-08-17T14:41:00Z">
                <w:pPr>
                  <w:spacing w:line="360" w:lineRule="auto"/>
                  <w:jc w:val="both"/>
                </w:pPr>
              </w:pPrChange>
            </w:pPr>
          </w:p>
          <w:p w14:paraId="0E3DA6BA" w14:textId="17C208AF" w:rsidR="001A508D" w:rsidRPr="000D4257" w:rsidDel="00030D1B" w:rsidRDefault="001A508D">
            <w:pPr>
              <w:spacing w:after="0" w:line="360" w:lineRule="auto"/>
              <w:rPr>
                <w:del w:id="595" w:author="Ekatha Ann J" w:date="2020-08-17T14:41:00Z"/>
                <w:rFonts w:ascii="Times New Roman" w:eastAsia="Times New Roman" w:hAnsi="Times New Roman" w:cs="Times New Roman"/>
                <w:color w:val="000000"/>
                <w:sz w:val="24"/>
                <w:szCs w:val="24"/>
              </w:rPr>
              <w:pPrChange w:id="596" w:author="Ekatha Ann J" w:date="2020-08-17T14:41:00Z">
                <w:pPr>
                  <w:spacing w:line="360" w:lineRule="auto"/>
                  <w:jc w:val="both"/>
                </w:pPr>
              </w:pPrChange>
            </w:pPr>
            <w:del w:id="597" w:author="Ekatha Ann J" w:date="2020-08-17T14:41:00Z">
              <w:r w:rsidRPr="000D4257" w:rsidDel="00030D1B">
                <w:rPr>
                  <w:rFonts w:ascii="Times New Roman" w:eastAsia="Times New Roman" w:hAnsi="Times New Roman" w:cs="Times New Roman"/>
                  <w:color w:val="000000"/>
                  <w:sz w:val="24"/>
                  <w:szCs w:val="24"/>
                </w:rPr>
                <w:delText xml:space="preserve">-Infectious/ Communicable diseases </w:delText>
              </w:r>
            </w:del>
          </w:p>
          <w:p w14:paraId="6E31E457" w14:textId="09D3F2A6" w:rsidR="001A508D" w:rsidRPr="000D4257" w:rsidDel="00030D1B" w:rsidRDefault="001A508D">
            <w:pPr>
              <w:spacing w:after="0" w:line="360" w:lineRule="auto"/>
              <w:rPr>
                <w:del w:id="598" w:author="Ekatha Ann J" w:date="2020-08-17T14:41:00Z"/>
                <w:rFonts w:ascii="Times New Roman" w:eastAsia="Times New Roman" w:hAnsi="Times New Roman" w:cs="Times New Roman"/>
                <w:color w:val="000000"/>
                <w:sz w:val="24"/>
                <w:szCs w:val="24"/>
              </w:rPr>
              <w:pPrChange w:id="599" w:author="Ekatha Ann J" w:date="2020-08-17T14:41:00Z">
                <w:pPr>
                  <w:spacing w:line="360" w:lineRule="auto"/>
                  <w:jc w:val="both"/>
                </w:pPr>
              </w:pPrChange>
            </w:pPr>
          </w:p>
          <w:p w14:paraId="0B11D558" w14:textId="23109250" w:rsidR="001A508D" w:rsidRPr="000D4257" w:rsidDel="00030D1B" w:rsidRDefault="001A508D">
            <w:pPr>
              <w:spacing w:after="0" w:line="360" w:lineRule="auto"/>
              <w:rPr>
                <w:del w:id="600" w:author="Ekatha Ann J" w:date="2020-08-17T14:41:00Z"/>
                <w:rFonts w:ascii="Times New Roman" w:eastAsia="Times New Roman" w:hAnsi="Times New Roman" w:cs="Times New Roman"/>
                <w:color w:val="000000"/>
                <w:sz w:val="24"/>
                <w:szCs w:val="24"/>
              </w:rPr>
              <w:pPrChange w:id="601" w:author="Ekatha Ann J" w:date="2020-08-17T14:41:00Z">
                <w:pPr>
                  <w:spacing w:line="360" w:lineRule="auto"/>
                  <w:jc w:val="both"/>
                </w:pPr>
              </w:pPrChange>
            </w:pPr>
          </w:p>
          <w:p w14:paraId="46324EA2" w14:textId="4DC9CFE4" w:rsidR="001A508D" w:rsidRPr="000D4257" w:rsidDel="00030D1B" w:rsidRDefault="001A508D">
            <w:pPr>
              <w:spacing w:after="0" w:line="360" w:lineRule="auto"/>
              <w:rPr>
                <w:del w:id="602" w:author="Ekatha Ann J" w:date="2020-08-17T14:41:00Z"/>
                <w:rFonts w:ascii="Times New Roman" w:eastAsia="Times New Roman" w:hAnsi="Times New Roman" w:cs="Times New Roman"/>
                <w:color w:val="000000"/>
                <w:sz w:val="24"/>
                <w:szCs w:val="24"/>
              </w:rPr>
              <w:pPrChange w:id="603" w:author="Ekatha Ann J" w:date="2020-08-17T14:41:00Z">
                <w:pPr>
                  <w:spacing w:line="360" w:lineRule="auto"/>
                  <w:jc w:val="both"/>
                </w:pPr>
              </w:pPrChange>
            </w:pPr>
          </w:p>
          <w:p w14:paraId="12FF8980" w14:textId="52394CF2" w:rsidR="001A508D" w:rsidRPr="000D4257" w:rsidDel="00030D1B" w:rsidRDefault="001A508D">
            <w:pPr>
              <w:spacing w:after="0" w:line="360" w:lineRule="auto"/>
              <w:rPr>
                <w:del w:id="604" w:author="Ekatha Ann J" w:date="2020-08-17T14:41:00Z"/>
                <w:rFonts w:ascii="Times New Roman" w:eastAsia="Times New Roman" w:hAnsi="Times New Roman" w:cs="Times New Roman"/>
                <w:color w:val="000000"/>
                <w:sz w:val="24"/>
                <w:szCs w:val="24"/>
              </w:rPr>
              <w:pPrChange w:id="605" w:author="Ekatha Ann J" w:date="2020-08-17T14:41:00Z">
                <w:pPr>
                  <w:spacing w:line="360" w:lineRule="auto"/>
                  <w:jc w:val="both"/>
                </w:pPr>
              </w:pPrChange>
            </w:pPr>
          </w:p>
          <w:p w14:paraId="704AB582" w14:textId="588CFA15" w:rsidR="001A508D" w:rsidRPr="000D4257" w:rsidDel="00030D1B" w:rsidRDefault="001A508D">
            <w:pPr>
              <w:spacing w:after="0" w:line="360" w:lineRule="auto"/>
              <w:rPr>
                <w:del w:id="606" w:author="Ekatha Ann J" w:date="2020-08-17T14:41:00Z"/>
                <w:rFonts w:ascii="Times New Roman" w:eastAsia="Times New Roman" w:hAnsi="Times New Roman" w:cs="Times New Roman"/>
                <w:color w:val="000000"/>
                <w:sz w:val="24"/>
                <w:szCs w:val="24"/>
              </w:rPr>
              <w:pPrChange w:id="607" w:author="Ekatha Ann J" w:date="2020-08-17T14:41:00Z">
                <w:pPr>
                  <w:spacing w:line="360" w:lineRule="auto"/>
                  <w:jc w:val="both"/>
                </w:pPr>
              </w:pPrChange>
            </w:pPr>
            <w:del w:id="608" w:author="Ekatha Ann J" w:date="2020-08-17T14:41:00Z">
              <w:r w:rsidRPr="000D4257" w:rsidDel="00030D1B">
                <w:rPr>
                  <w:rFonts w:ascii="Times New Roman" w:eastAsia="Times New Roman" w:hAnsi="Times New Roman" w:cs="Times New Roman"/>
                  <w:color w:val="000000"/>
                  <w:sz w:val="24"/>
                  <w:szCs w:val="24"/>
                </w:rPr>
                <w:delText>-Sanitation</w:delText>
              </w:r>
            </w:del>
          </w:p>
          <w:p w14:paraId="7D223D66" w14:textId="3362E39A" w:rsidR="001A508D" w:rsidRPr="000D4257" w:rsidDel="00030D1B" w:rsidRDefault="001A508D">
            <w:pPr>
              <w:spacing w:after="0" w:line="360" w:lineRule="auto"/>
              <w:rPr>
                <w:del w:id="609" w:author="Ekatha Ann J" w:date="2020-08-17T14:41:00Z"/>
                <w:rFonts w:ascii="Times New Roman" w:eastAsia="Times New Roman" w:hAnsi="Times New Roman" w:cs="Times New Roman"/>
                <w:color w:val="000000"/>
                <w:sz w:val="24"/>
                <w:szCs w:val="24"/>
              </w:rPr>
              <w:pPrChange w:id="610" w:author="Ekatha Ann J" w:date="2020-08-17T14:41:00Z">
                <w:pPr>
                  <w:spacing w:line="360" w:lineRule="auto"/>
                </w:pPr>
              </w:pPrChange>
            </w:pPr>
          </w:p>
        </w:tc>
        <w:tc>
          <w:tcPr>
            <w:tcW w:w="3537" w:type="dxa"/>
          </w:tcPr>
          <w:p w14:paraId="259A77F4" w14:textId="73C25AF7" w:rsidR="001A508D" w:rsidRPr="000D4257" w:rsidDel="00030D1B" w:rsidRDefault="001A508D">
            <w:pPr>
              <w:spacing w:after="0" w:line="360" w:lineRule="auto"/>
              <w:rPr>
                <w:del w:id="611" w:author="Ekatha Ann J" w:date="2020-08-17T14:41:00Z"/>
                <w:rFonts w:ascii="Times New Roman" w:eastAsia="Times New Roman" w:hAnsi="Times New Roman" w:cs="Times New Roman"/>
                <w:color w:val="000000"/>
                <w:sz w:val="24"/>
                <w:szCs w:val="24"/>
              </w:rPr>
              <w:pPrChange w:id="612" w:author="Ekatha Ann J" w:date="2020-08-17T14:41:00Z">
                <w:pPr>
                  <w:spacing w:line="360" w:lineRule="auto"/>
                </w:pPr>
              </w:pPrChange>
            </w:pPr>
          </w:p>
          <w:p w14:paraId="31F895E5" w14:textId="455710D6" w:rsidR="001A508D" w:rsidRPr="000D4257" w:rsidDel="00030D1B" w:rsidRDefault="001A508D">
            <w:pPr>
              <w:spacing w:after="0" w:line="360" w:lineRule="auto"/>
              <w:rPr>
                <w:del w:id="613" w:author="Ekatha Ann J" w:date="2020-08-17T14:41:00Z"/>
                <w:rFonts w:ascii="Times New Roman" w:eastAsia="Times New Roman" w:hAnsi="Times New Roman" w:cs="Times New Roman"/>
                <w:color w:val="000000"/>
                <w:sz w:val="24"/>
                <w:szCs w:val="24"/>
              </w:rPr>
              <w:pPrChange w:id="614" w:author="Ekatha Ann J" w:date="2020-08-17T14:41:00Z">
                <w:pPr>
                  <w:spacing w:line="360" w:lineRule="auto"/>
                </w:pPr>
              </w:pPrChange>
            </w:pPr>
            <w:del w:id="615" w:author="Ekatha Ann J" w:date="2020-08-17T14:41:00Z">
              <w:r w:rsidRPr="000D4257" w:rsidDel="00030D1B">
                <w:rPr>
                  <w:rFonts w:ascii="Times New Roman" w:eastAsia="Times New Roman" w:hAnsi="Times New Roman" w:cs="Times New Roman"/>
                  <w:color w:val="000000"/>
                  <w:sz w:val="24"/>
                  <w:szCs w:val="24"/>
                </w:rPr>
                <w:delText>Increase in prevalence of communicable diseases like HIV/AIDS and TB linked to increase in migration, state alerts on migrants carrying infection, isolation and quarantine of migrants for mystery fevers, laws to protect natives from migrants</w:delText>
              </w:r>
            </w:del>
          </w:p>
          <w:p w14:paraId="289B4C42" w14:textId="4E624AB6" w:rsidR="001A508D" w:rsidRPr="000D4257" w:rsidDel="00030D1B" w:rsidRDefault="001A508D">
            <w:pPr>
              <w:spacing w:after="0" w:line="360" w:lineRule="auto"/>
              <w:rPr>
                <w:del w:id="616" w:author="Ekatha Ann J" w:date="2020-08-17T14:41:00Z"/>
                <w:rFonts w:ascii="Times New Roman" w:eastAsia="Times New Roman" w:hAnsi="Times New Roman" w:cs="Times New Roman"/>
                <w:color w:val="000000"/>
                <w:sz w:val="24"/>
                <w:szCs w:val="24"/>
              </w:rPr>
              <w:pPrChange w:id="617" w:author="Ekatha Ann J" w:date="2020-08-17T14:41:00Z">
                <w:pPr>
                  <w:spacing w:line="360" w:lineRule="auto"/>
                </w:pPr>
              </w:pPrChange>
            </w:pPr>
            <w:del w:id="618" w:author="Ekatha Ann J" w:date="2020-08-17T14:41:00Z">
              <w:r w:rsidRPr="000D4257" w:rsidDel="00030D1B">
                <w:rPr>
                  <w:rFonts w:ascii="Times New Roman" w:eastAsia="Times New Roman" w:hAnsi="Times New Roman" w:cs="Times New Roman"/>
                  <w:color w:val="000000"/>
                  <w:sz w:val="24"/>
                  <w:szCs w:val="24"/>
                </w:rPr>
                <w:delText xml:space="preserve"> </w:delText>
              </w:r>
            </w:del>
          </w:p>
          <w:p w14:paraId="68C94030" w14:textId="1E450520" w:rsidR="001A508D" w:rsidRPr="000D4257" w:rsidDel="00030D1B" w:rsidRDefault="001A508D">
            <w:pPr>
              <w:spacing w:after="0" w:line="360" w:lineRule="auto"/>
              <w:rPr>
                <w:del w:id="619" w:author="Ekatha Ann J" w:date="2020-08-17T14:41:00Z"/>
                <w:rFonts w:ascii="Times New Roman" w:eastAsia="Times New Roman" w:hAnsi="Times New Roman" w:cs="Times New Roman"/>
                <w:color w:val="000000"/>
                <w:sz w:val="24"/>
                <w:szCs w:val="24"/>
              </w:rPr>
              <w:pPrChange w:id="620" w:author="Ekatha Ann J" w:date="2020-08-17T14:41:00Z">
                <w:pPr>
                  <w:spacing w:line="360" w:lineRule="auto"/>
                </w:pPr>
              </w:pPrChange>
            </w:pPr>
            <w:del w:id="621" w:author="Ekatha Ann J" w:date="2020-08-17T14:41:00Z">
              <w:r w:rsidRPr="000D4257" w:rsidDel="00030D1B">
                <w:rPr>
                  <w:rFonts w:ascii="Times New Roman" w:eastAsia="Times New Roman" w:hAnsi="Times New Roman" w:cs="Times New Roman"/>
                  <w:color w:val="000000"/>
                  <w:sz w:val="24"/>
                  <w:szCs w:val="24"/>
                </w:rPr>
                <w:delText>Penalised for open defecation, poor sanitation blamed on overcrowding by migrant groups</w:delText>
              </w:r>
            </w:del>
          </w:p>
        </w:tc>
        <w:tc>
          <w:tcPr>
            <w:tcW w:w="1918" w:type="dxa"/>
          </w:tcPr>
          <w:p w14:paraId="0BB064D5" w14:textId="58E26CA6" w:rsidR="001A508D" w:rsidRPr="000D4257" w:rsidDel="00030D1B" w:rsidRDefault="001A508D">
            <w:pPr>
              <w:spacing w:after="0" w:line="360" w:lineRule="auto"/>
              <w:rPr>
                <w:del w:id="622" w:author="Ekatha Ann J" w:date="2020-08-17T14:41:00Z"/>
                <w:rFonts w:ascii="Times New Roman" w:eastAsia="Times New Roman" w:hAnsi="Times New Roman" w:cs="Times New Roman"/>
                <w:color w:val="000000"/>
                <w:sz w:val="24"/>
                <w:szCs w:val="24"/>
              </w:rPr>
              <w:pPrChange w:id="623" w:author="Ekatha Ann J" w:date="2020-08-17T14:41:00Z">
                <w:pPr>
                  <w:spacing w:line="360" w:lineRule="auto"/>
                </w:pPr>
              </w:pPrChange>
            </w:pPr>
          </w:p>
          <w:p w14:paraId="0918E85E" w14:textId="016EF5D9" w:rsidR="001A508D" w:rsidRPr="000D4257" w:rsidDel="00030D1B" w:rsidRDefault="001A508D">
            <w:pPr>
              <w:spacing w:after="0" w:line="360" w:lineRule="auto"/>
              <w:rPr>
                <w:del w:id="624" w:author="Ekatha Ann J" w:date="2020-08-17T14:41:00Z"/>
                <w:rFonts w:ascii="Times New Roman" w:eastAsia="Times New Roman" w:hAnsi="Times New Roman" w:cs="Times New Roman"/>
                <w:color w:val="000000"/>
                <w:sz w:val="24"/>
                <w:szCs w:val="24"/>
              </w:rPr>
              <w:pPrChange w:id="625" w:author="Ekatha Ann J" w:date="2020-08-17T14:41:00Z">
                <w:pPr>
                  <w:spacing w:line="360" w:lineRule="auto"/>
                </w:pPr>
              </w:pPrChange>
            </w:pPr>
          </w:p>
          <w:p w14:paraId="1B971F57" w14:textId="18DA3BA2" w:rsidR="001A508D" w:rsidRPr="000D4257" w:rsidDel="00030D1B" w:rsidRDefault="001A508D">
            <w:pPr>
              <w:spacing w:after="0" w:line="360" w:lineRule="auto"/>
              <w:rPr>
                <w:del w:id="626" w:author="Ekatha Ann J" w:date="2020-08-17T14:41:00Z"/>
                <w:rFonts w:ascii="Times New Roman" w:eastAsia="Times New Roman" w:hAnsi="Times New Roman" w:cs="Times New Roman"/>
                <w:color w:val="000000"/>
                <w:sz w:val="24"/>
                <w:szCs w:val="24"/>
              </w:rPr>
              <w:pPrChange w:id="627" w:author="Ekatha Ann J" w:date="2020-08-17T14:41:00Z">
                <w:pPr>
                  <w:spacing w:line="360" w:lineRule="auto"/>
                </w:pPr>
              </w:pPrChange>
            </w:pPr>
          </w:p>
          <w:p w14:paraId="0F9A0122" w14:textId="072E795E" w:rsidR="001A508D" w:rsidRPr="000D4257" w:rsidDel="00030D1B" w:rsidRDefault="001A508D">
            <w:pPr>
              <w:spacing w:after="0" w:line="360" w:lineRule="auto"/>
              <w:rPr>
                <w:del w:id="628" w:author="Ekatha Ann J" w:date="2020-08-17T14:41:00Z"/>
                <w:rFonts w:ascii="Times New Roman" w:eastAsia="Times New Roman" w:hAnsi="Times New Roman" w:cs="Times New Roman"/>
                <w:color w:val="000000"/>
                <w:sz w:val="24"/>
                <w:szCs w:val="24"/>
              </w:rPr>
              <w:pPrChange w:id="629" w:author="Ekatha Ann J" w:date="2020-08-17T14:41:00Z">
                <w:pPr>
                  <w:spacing w:line="360" w:lineRule="auto"/>
                </w:pPr>
              </w:pPrChange>
            </w:pPr>
          </w:p>
          <w:p w14:paraId="222A357E" w14:textId="274A0494" w:rsidR="001A508D" w:rsidRPr="000D4257" w:rsidDel="00030D1B" w:rsidRDefault="001A508D">
            <w:pPr>
              <w:spacing w:after="0" w:line="360" w:lineRule="auto"/>
              <w:rPr>
                <w:del w:id="630" w:author="Ekatha Ann J" w:date="2020-08-17T14:41:00Z"/>
                <w:rFonts w:ascii="Times New Roman" w:eastAsia="Times New Roman" w:hAnsi="Times New Roman" w:cs="Times New Roman"/>
                <w:color w:val="000000"/>
                <w:sz w:val="24"/>
                <w:szCs w:val="24"/>
              </w:rPr>
              <w:pPrChange w:id="631" w:author="Ekatha Ann J" w:date="2020-08-17T14:41:00Z">
                <w:pPr>
                  <w:spacing w:line="360" w:lineRule="auto"/>
                </w:pPr>
              </w:pPrChange>
            </w:pPr>
            <w:del w:id="632" w:author="Ekatha Ann J" w:date="2020-08-17T14:41:00Z">
              <w:r w:rsidRPr="000D4257" w:rsidDel="00030D1B">
                <w:rPr>
                  <w:rFonts w:ascii="Times New Roman" w:eastAsia="Times New Roman" w:hAnsi="Times New Roman" w:cs="Times New Roman"/>
                  <w:color w:val="000000"/>
                  <w:sz w:val="24"/>
                  <w:szCs w:val="24"/>
                </w:rPr>
                <w:delText>40/51</w:delText>
              </w:r>
            </w:del>
          </w:p>
          <w:p w14:paraId="4852E8D5" w14:textId="5D9E73D9" w:rsidR="001A508D" w:rsidRPr="000D4257" w:rsidDel="00030D1B" w:rsidRDefault="001A508D">
            <w:pPr>
              <w:spacing w:after="0" w:line="360" w:lineRule="auto"/>
              <w:rPr>
                <w:del w:id="633" w:author="Ekatha Ann J" w:date="2020-08-17T14:41:00Z"/>
                <w:rFonts w:ascii="Times New Roman" w:eastAsia="Times New Roman" w:hAnsi="Times New Roman" w:cs="Times New Roman"/>
                <w:color w:val="000000"/>
                <w:sz w:val="24"/>
                <w:szCs w:val="24"/>
              </w:rPr>
              <w:pPrChange w:id="634" w:author="Ekatha Ann J" w:date="2020-08-17T14:41:00Z">
                <w:pPr>
                  <w:spacing w:line="360" w:lineRule="auto"/>
                </w:pPr>
              </w:pPrChange>
            </w:pPr>
          </w:p>
          <w:p w14:paraId="2FBB06DA" w14:textId="22CF385E" w:rsidR="001A508D" w:rsidRPr="000D4257" w:rsidDel="00030D1B" w:rsidRDefault="001A508D">
            <w:pPr>
              <w:spacing w:after="0" w:line="360" w:lineRule="auto"/>
              <w:rPr>
                <w:del w:id="635" w:author="Ekatha Ann J" w:date="2020-08-17T14:41:00Z"/>
                <w:rFonts w:ascii="Times New Roman" w:eastAsia="Times New Roman" w:hAnsi="Times New Roman" w:cs="Times New Roman"/>
                <w:color w:val="000000"/>
                <w:sz w:val="24"/>
                <w:szCs w:val="24"/>
              </w:rPr>
              <w:pPrChange w:id="636" w:author="Ekatha Ann J" w:date="2020-08-17T14:41:00Z">
                <w:pPr>
                  <w:spacing w:line="360" w:lineRule="auto"/>
                </w:pPr>
              </w:pPrChange>
            </w:pPr>
          </w:p>
          <w:p w14:paraId="35029A02" w14:textId="02B238EE" w:rsidR="001A508D" w:rsidRPr="000D4257" w:rsidDel="00030D1B" w:rsidRDefault="001A508D">
            <w:pPr>
              <w:spacing w:after="0" w:line="360" w:lineRule="auto"/>
              <w:rPr>
                <w:del w:id="637" w:author="Ekatha Ann J" w:date="2020-08-17T14:41:00Z"/>
                <w:rFonts w:ascii="Times New Roman" w:eastAsia="Times New Roman" w:hAnsi="Times New Roman" w:cs="Times New Roman"/>
                <w:color w:val="000000"/>
                <w:sz w:val="24"/>
                <w:szCs w:val="24"/>
              </w:rPr>
              <w:pPrChange w:id="638" w:author="Ekatha Ann J" w:date="2020-08-17T14:41:00Z">
                <w:pPr>
                  <w:spacing w:line="360" w:lineRule="auto"/>
                </w:pPr>
              </w:pPrChange>
            </w:pPr>
          </w:p>
          <w:p w14:paraId="3FDB1D23" w14:textId="0A3EC095" w:rsidR="001A508D" w:rsidRPr="000D4257" w:rsidDel="00030D1B" w:rsidRDefault="001A508D">
            <w:pPr>
              <w:spacing w:after="0" w:line="360" w:lineRule="auto"/>
              <w:rPr>
                <w:del w:id="639" w:author="Ekatha Ann J" w:date="2020-08-17T14:41:00Z"/>
                <w:rFonts w:ascii="Times New Roman" w:eastAsia="Times New Roman" w:hAnsi="Times New Roman" w:cs="Times New Roman"/>
                <w:color w:val="000000"/>
                <w:sz w:val="24"/>
                <w:szCs w:val="24"/>
              </w:rPr>
              <w:pPrChange w:id="640" w:author="Ekatha Ann J" w:date="2020-08-17T14:41:00Z">
                <w:pPr>
                  <w:spacing w:line="360" w:lineRule="auto"/>
                </w:pPr>
              </w:pPrChange>
            </w:pPr>
          </w:p>
          <w:p w14:paraId="53F99C75" w14:textId="246EB780" w:rsidR="001A508D" w:rsidRPr="000D4257" w:rsidDel="00030D1B" w:rsidRDefault="001A508D">
            <w:pPr>
              <w:spacing w:after="0" w:line="360" w:lineRule="auto"/>
              <w:rPr>
                <w:del w:id="641" w:author="Ekatha Ann J" w:date="2020-08-17T14:41:00Z"/>
                <w:rFonts w:ascii="Times New Roman" w:eastAsia="Times New Roman" w:hAnsi="Times New Roman" w:cs="Times New Roman"/>
                <w:color w:val="000000"/>
                <w:sz w:val="24"/>
                <w:szCs w:val="24"/>
              </w:rPr>
              <w:pPrChange w:id="642" w:author="Ekatha Ann J" w:date="2020-08-17T14:41:00Z">
                <w:pPr>
                  <w:spacing w:line="360" w:lineRule="auto"/>
                </w:pPr>
              </w:pPrChange>
            </w:pPr>
          </w:p>
          <w:p w14:paraId="29F41F0E" w14:textId="468269C7" w:rsidR="001A508D" w:rsidRPr="000D4257" w:rsidDel="00030D1B" w:rsidRDefault="001A508D">
            <w:pPr>
              <w:spacing w:after="0" w:line="360" w:lineRule="auto"/>
              <w:rPr>
                <w:del w:id="643" w:author="Ekatha Ann J" w:date="2020-08-17T14:41:00Z"/>
                <w:rFonts w:ascii="Times New Roman" w:eastAsia="Times New Roman" w:hAnsi="Times New Roman" w:cs="Times New Roman"/>
                <w:color w:val="000000"/>
                <w:sz w:val="24"/>
                <w:szCs w:val="24"/>
              </w:rPr>
              <w:pPrChange w:id="644" w:author="Ekatha Ann J" w:date="2020-08-17T14:41:00Z">
                <w:pPr>
                  <w:spacing w:line="360" w:lineRule="auto"/>
                </w:pPr>
              </w:pPrChange>
            </w:pPr>
          </w:p>
          <w:p w14:paraId="15581ACE" w14:textId="4C9A692D" w:rsidR="001A508D" w:rsidRPr="000D4257" w:rsidDel="00030D1B" w:rsidRDefault="001A508D">
            <w:pPr>
              <w:spacing w:after="0" w:line="360" w:lineRule="auto"/>
              <w:rPr>
                <w:del w:id="645" w:author="Ekatha Ann J" w:date="2020-08-17T14:41:00Z"/>
                <w:rFonts w:ascii="Times New Roman" w:eastAsia="Times New Roman" w:hAnsi="Times New Roman" w:cs="Times New Roman"/>
                <w:color w:val="000000"/>
                <w:sz w:val="24"/>
                <w:szCs w:val="24"/>
              </w:rPr>
              <w:pPrChange w:id="646" w:author="Ekatha Ann J" w:date="2020-08-17T14:41:00Z">
                <w:pPr>
                  <w:spacing w:line="360" w:lineRule="auto"/>
                </w:pPr>
              </w:pPrChange>
            </w:pPr>
            <w:del w:id="647" w:author="Ekatha Ann J" w:date="2020-08-17T14:41:00Z">
              <w:r w:rsidRPr="000D4257" w:rsidDel="00030D1B">
                <w:rPr>
                  <w:rFonts w:ascii="Times New Roman" w:eastAsia="Times New Roman" w:hAnsi="Times New Roman" w:cs="Times New Roman"/>
                  <w:color w:val="000000"/>
                  <w:sz w:val="24"/>
                  <w:szCs w:val="24"/>
                </w:rPr>
                <w:delText>7/51</w:delText>
              </w:r>
            </w:del>
          </w:p>
        </w:tc>
      </w:tr>
    </w:tbl>
    <w:p w14:paraId="1AC5E8C8" w14:textId="77777777" w:rsidR="00795368" w:rsidRDefault="00795368">
      <w:pPr>
        <w:spacing w:after="0" w:line="360" w:lineRule="auto"/>
        <w:rPr>
          <w:rFonts w:ascii="Times New Roman" w:eastAsia="Times New Roman" w:hAnsi="Times New Roman" w:cs="Times New Roman"/>
          <w:color w:val="000000"/>
          <w:sz w:val="24"/>
          <w:szCs w:val="24"/>
          <w:highlight w:val="white"/>
        </w:rPr>
        <w:pPrChange w:id="648" w:author="Ekatha Ann J" w:date="2020-08-17T14:41:00Z">
          <w:pPr>
            <w:spacing w:line="360" w:lineRule="auto"/>
          </w:pPr>
        </w:pPrChange>
      </w:pPr>
    </w:p>
    <w:p w14:paraId="4E128059" w14:textId="5B6F549C" w:rsidR="000D4257" w:rsidRPr="000D4257" w:rsidDel="00BE2B84" w:rsidRDefault="0071184F" w:rsidP="000D4257">
      <w:pPr>
        <w:spacing w:line="360" w:lineRule="auto"/>
        <w:rPr>
          <w:del w:id="649" w:author="Kapilashrami, Anuj" w:date="2020-08-13T22:56:00Z"/>
          <w:rFonts w:ascii="Times New Roman" w:eastAsia="Times New Roman" w:hAnsi="Times New Roman" w:cs="Times New Roman"/>
          <w:color w:val="000000"/>
          <w:sz w:val="24"/>
          <w:szCs w:val="24"/>
        </w:rPr>
      </w:pPr>
      <w:commentRangeStart w:id="650"/>
      <w:del w:id="651" w:author="Kapilashrami, Anuj" w:date="2020-08-13T22:56:00Z">
        <w:r w:rsidRPr="000D4257" w:rsidDel="00BE2B84">
          <w:rPr>
            <w:rFonts w:ascii="Times New Roman" w:eastAsia="Times New Roman" w:hAnsi="Times New Roman" w:cs="Times New Roman"/>
            <w:color w:val="000000"/>
            <w:sz w:val="24"/>
            <w:szCs w:val="24"/>
            <w:highlight w:val="white"/>
          </w:rPr>
          <w:delText>We</w:delText>
        </w:r>
      </w:del>
      <w:commentRangeEnd w:id="650"/>
      <w:r w:rsidR="00BE2B84">
        <w:rPr>
          <w:rStyle w:val="CommentReference"/>
          <w:rFonts w:ascii="Calibri" w:eastAsia="Calibri" w:hAnsi="Calibri" w:cs="Calibri"/>
        </w:rPr>
        <w:commentReference w:id="650"/>
      </w:r>
      <w:del w:id="652" w:author="Kapilashrami, Anuj" w:date="2020-08-13T22:56:00Z">
        <w:r w:rsidRPr="000D4257" w:rsidDel="00BE2B84">
          <w:rPr>
            <w:rFonts w:ascii="Times New Roman" w:eastAsia="Times New Roman" w:hAnsi="Times New Roman" w:cs="Times New Roman"/>
            <w:color w:val="000000"/>
            <w:sz w:val="24"/>
            <w:szCs w:val="24"/>
            <w:highlight w:val="white"/>
          </w:rPr>
          <w:delText xml:space="preserve"> also found a clear distinction in the space allotted for both categories: all the stories on migrants’ health were less than 200 words, while those that portrayed them as a threat to public health were between 300-570 words</w:delText>
        </w:r>
        <w:r w:rsidRPr="000D4257" w:rsidDel="00BE2B84">
          <w:rPr>
            <w:rFonts w:ascii="Times New Roman" w:eastAsia="Times New Roman" w:hAnsi="Times New Roman" w:cs="Times New Roman"/>
            <w:color w:val="000000"/>
            <w:sz w:val="24"/>
            <w:szCs w:val="24"/>
          </w:rPr>
          <w:delText>.</w:delText>
        </w:r>
      </w:del>
    </w:p>
    <w:p w14:paraId="49A99195" w14:textId="77777777" w:rsidR="000D4257" w:rsidRPr="000D4257" w:rsidRDefault="000D4257" w:rsidP="000D4257">
      <w:pPr>
        <w:spacing w:line="360" w:lineRule="auto"/>
        <w:rPr>
          <w:rFonts w:ascii="Times New Roman" w:eastAsia="Times New Roman" w:hAnsi="Times New Roman" w:cs="Times New Roman"/>
          <w:color w:val="000000"/>
          <w:sz w:val="24"/>
          <w:szCs w:val="24"/>
        </w:rPr>
      </w:pPr>
    </w:p>
    <w:p w14:paraId="5A3CE4A4" w14:textId="7C853135" w:rsidR="00200D69" w:rsidRPr="000D4257" w:rsidRDefault="00200D69" w:rsidP="00F1570A">
      <w:pPr>
        <w:spacing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b/>
          <w:bCs/>
          <w:color w:val="000000"/>
          <w:sz w:val="24"/>
          <w:szCs w:val="24"/>
        </w:rPr>
        <w:t xml:space="preserve">Discussion </w:t>
      </w:r>
    </w:p>
    <w:p w14:paraId="6D1C45E9"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C7D2AAD" w14:textId="7E5300A1" w:rsidR="00D02675" w:rsidRDefault="00200D69" w:rsidP="004A76A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Frame analysis of articles on migration in the sample papers revealed three main frames, applied to a range of issues (crime, health, economy, poverty alleviation, security and border control, urban development, among others) and involving different migrant and refugee groups</w:t>
      </w:r>
      <w:del w:id="653" w:author="Ekatha Ann J" w:date="2020-08-17T14:44:00Z">
        <w:r w:rsidRPr="000D4257" w:rsidDel="002456BC">
          <w:rPr>
            <w:rFonts w:ascii="Times New Roman" w:eastAsia="Times New Roman" w:hAnsi="Times New Roman" w:cs="Times New Roman"/>
            <w:color w:val="000000"/>
            <w:sz w:val="24"/>
            <w:szCs w:val="24"/>
          </w:rPr>
          <w:delText xml:space="preserve"> (internal migrants, cross-border migrants primarily from Pakistan and Bangladesh, and refugees from Myanmar, Sri Lanka, Tibet and Afghanistan, among others)</w:delText>
        </w:r>
      </w:del>
      <w:r w:rsidRPr="000D4257">
        <w:rPr>
          <w:rFonts w:ascii="Times New Roman" w:eastAsia="Times New Roman" w:hAnsi="Times New Roman" w:cs="Times New Roman"/>
          <w:color w:val="000000"/>
          <w:sz w:val="24"/>
          <w:szCs w:val="24"/>
        </w:rPr>
        <w:t xml:space="preserve">.  </w:t>
      </w:r>
      <w:r w:rsidR="004A76AA" w:rsidRPr="000D4257">
        <w:rPr>
          <w:rFonts w:ascii="Times New Roman" w:eastAsia="Times New Roman" w:hAnsi="Times New Roman" w:cs="Times New Roman"/>
          <w:color w:val="000000"/>
          <w:sz w:val="24"/>
          <w:szCs w:val="24"/>
        </w:rPr>
        <w:t xml:space="preserve">Overall, migrants and refugees were most frequently framed as a threat, while the second most recurrent frame presented them as victims. The hero frame </w:t>
      </w:r>
      <w:del w:id="654" w:author="Ekatha Ann J" w:date="2020-08-17T14:44:00Z">
        <w:r w:rsidR="004A76AA" w:rsidRPr="000D4257" w:rsidDel="00214276">
          <w:rPr>
            <w:rFonts w:ascii="Times New Roman" w:eastAsia="Times New Roman" w:hAnsi="Times New Roman" w:cs="Times New Roman"/>
            <w:color w:val="000000"/>
            <w:sz w:val="24"/>
            <w:szCs w:val="24"/>
          </w:rPr>
          <w:delText>(recognising their</w:delText>
        </w:r>
        <w:r w:rsidR="000F01A0" w:rsidDel="00214276">
          <w:rPr>
            <w:rFonts w:ascii="Times New Roman" w:eastAsia="Times New Roman" w:hAnsi="Times New Roman" w:cs="Times New Roman"/>
            <w:color w:val="000000"/>
            <w:sz w:val="24"/>
            <w:szCs w:val="24"/>
          </w:rPr>
          <w:delText xml:space="preserve"> </w:delText>
        </w:r>
        <w:r w:rsidR="002862DF" w:rsidDel="00214276">
          <w:rPr>
            <w:rFonts w:ascii="Times New Roman" w:eastAsia="Times New Roman" w:hAnsi="Times New Roman" w:cs="Times New Roman"/>
            <w:color w:val="000000"/>
            <w:sz w:val="24"/>
            <w:szCs w:val="24"/>
          </w:rPr>
          <w:delText>contribution</w:delText>
        </w:r>
        <w:r w:rsidR="004A76AA" w:rsidRPr="000D4257" w:rsidDel="00214276">
          <w:rPr>
            <w:rFonts w:ascii="Times New Roman" w:eastAsia="Times New Roman" w:hAnsi="Times New Roman" w:cs="Times New Roman"/>
            <w:color w:val="000000"/>
            <w:sz w:val="24"/>
            <w:szCs w:val="24"/>
          </w:rPr>
          <w:delText xml:space="preserve"> and agency) </w:delText>
        </w:r>
      </w:del>
      <w:r w:rsidR="004A76AA" w:rsidRPr="000D4257">
        <w:rPr>
          <w:rFonts w:ascii="Times New Roman" w:eastAsia="Times New Roman" w:hAnsi="Times New Roman" w:cs="Times New Roman"/>
          <w:color w:val="000000"/>
          <w:sz w:val="24"/>
          <w:szCs w:val="24"/>
        </w:rPr>
        <w:t>was used the least. Applying these frames to health, the study found that the threat/villain frame was most frequently applied, pathologizing migrants and projecting them as carriers of infections and diseases; a view that has intensified in the COVID-19 crisis</w:t>
      </w:r>
      <w:del w:id="655" w:author="Ekatha Ann J" w:date="2020-08-18T13:37:00Z">
        <w:r w:rsidR="004A76AA" w:rsidRPr="000D4257" w:rsidDel="00F37C64">
          <w:rPr>
            <w:rFonts w:ascii="Times New Roman" w:eastAsia="Times New Roman" w:hAnsi="Times New Roman" w:cs="Times New Roman"/>
            <w:color w:val="2F5496" w:themeColor="accent1" w:themeShade="BF"/>
            <w:sz w:val="24"/>
            <w:szCs w:val="24"/>
          </w:rPr>
          <w:delText xml:space="preserve"> </w:delText>
        </w:r>
      </w:del>
      <w:ins w:id="656" w:author="Ekatha Ann J" w:date="2020-08-18T13:37:00Z">
        <w:r w:rsidR="00F37C64">
          <w:rPr>
            <w:rFonts w:ascii="Times New Roman" w:eastAsia="Times New Roman" w:hAnsi="Times New Roman" w:cs="Times New Roman"/>
            <w:color w:val="2F5496" w:themeColor="accent1" w:themeShade="BF"/>
            <w:sz w:val="24"/>
            <w:szCs w:val="24"/>
          </w:rPr>
          <w:t xml:space="preserve"> </w:t>
        </w:r>
      </w:ins>
      <w:r w:rsidR="00F37C64" w:rsidRPr="00F37C64">
        <w:rPr>
          <w:rFonts w:ascii="Times New Roman" w:eastAsia="Times New Roman" w:hAnsi="Times New Roman" w:cs="Times New Roman"/>
          <w:color w:val="2F5496" w:themeColor="accent1" w:themeShade="BF"/>
          <w:sz w:val="24"/>
          <w:szCs w:val="24"/>
          <w:rPrChange w:id="657" w:author="Ekatha Ann J" w:date="2020-08-18T13:37:00Z">
            <w:rPr>
              <w:rFonts w:ascii="Times New Roman" w:eastAsia="Times New Roman" w:hAnsi="Times New Roman" w:cs="Times New Roman"/>
              <w:color w:val="2F5496" w:themeColor="accent1" w:themeShade="BF"/>
              <w:sz w:val="24"/>
              <w:szCs w:val="24"/>
            </w:rPr>
          </w:rPrChange>
        </w:rPr>
        <w:fldChar w:fldCharType="begin"/>
      </w:r>
      <w:r w:rsidR="00F37C64" w:rsidRPr="00F37C64">
        <w:rPr>
          <w:rFonts w:ascii="Times New Roman" w:eastAsia="Times New Roman" w:hAnsi="Times New Roman" w:cs="Times New Roman"/>
          <w:color w:val="2F5496" w:themeColor="accent1" w:themeShade="BF"/>
          <w:sz w:val="24"/>
          <w:szCs w:val="24"/>
        </w:rPr>
        <w:instrText xml:space="preserve"> ADDIN ZOTERO_ITEM CSL_CITATION {"citationID":"Uocczk0a","properties":{"formattedCitation":"(12)","plainCitation":"(12)","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Workers","URL":"http://www.mcrg.ac.in/RLS_Migration_2020/COVID-19.pdf","issued":{"date-parts":[["2020"]]}}}],"schema":"https://github.com/citation-style-language/schema/raw/master/csl-citation.json"} </w:instrText>
      </w:r>
      <w:r w:rsidR="00F37C64" w:rsidRPr="00F37C64">
        <w:rPr>
          <w:rFonts w:ascii="Times New Roman" w:eastAsia="Times New Roman" w:hAnsi="Times New Roman" w:cs="Times New Roman"/>
          <w:color w:val="2F5496" w:themeColor="accent1" w:themeShade="BF"/>
          <w:sz w:val="24"/>
          <w:szCs w:val="24"/>
          <w:rPrChange w:id="658" w:author="Ekatha Ann J" w:date="2020-08-18T13:37:00Z">
            <w:rPr>
              <w:rFonts w:ascii="Times New Roman" w:eastAsia="Times New Roman" w:hAnsi="Times New Roman" w:cs="Times New Roman"/>
              <w:color w:val="2F5496" w:themeColor="accent1" w:themeShade="BF"/>
              <w:sz w:val="24"/>
              <w:szCs w:val="24"/>
            </w:rPr>
          </w:rPrChange>
        </w:rPr>
        <w:fldChar w:fldCharType="separate"/>
      </w:r>
      <w:r w:rsidR="00F37C64" w:rsidRPr="00F37C64">
        <w:rPr>
          <w:rFonts w:ascii="Times New Roman" w:hAnsi="Times New Roman" w:cs="Times New Roman"/>
          <w:color w:val="2F5496" w:themeColor="accent1" w:themeShade="BF"/>
          <w:sz w:val="24"/>
          <w:rPrChange w:id="659" w:author="Ekatha Ann J" w:date="2020-08-18T13:37:00Z">
            <w:rPr>
              <w:rFonts w:ascii="Times New Roman" w:hAnsi="Times New Roman" w:cs="Times New Roman"/>
              <w:sz w:val="24"/>
            </w:rPr>
          </w:rPrChange>
        </w:rPr>
        <w:t>(12)</w:t>
      </w:r>
      <w:r w:rsidR="00F37C64" w:rsidRPr="00F37C64">
        <w:rPr>
          <w:rFonts w:ascii="Times New Roman" w:eastAsia="Times New Roman" w:hAnsi="Times New Roman" w:cs="Times New Roman"/>
          <w:color w:val="2F5496" w:themeColor="accent1" w:themeShade="BF"/>
          <w:sz w:val="24"/>
          <w:szCs w:val="24"/>
          <w:rPrChange w:id="660" w:author="Ekatha Ann J" w:date="2020-08-18T13:37:00Z">
            <w:rPr>
              <w:rFonts w:ascii="Times New Roman" w:eastAsia="Times New Roman" w:hAnsi="Times New Roman" w:cs="Times New Roman"/>
              <w:color w:val="2F5496" w:themeColor="accent1" w:themeShade="BF"/>
              <w:sz w:val="24"/>
              <w:szCs w:val="24"/>
            </w:rPr>
          </w:rPrChange>
        </w:rPr>
        <w:fldChar w:fldCharType="end"/>
      </w:r>
      <w:del w:id="661" w:author="Ekatha Ann J" w:date="2020-08-18T13:37:00Z">
        <w:r w:rsidR="004A76AA" w:rsidRPr="001D236F" w:rsidDel="00F37C64">
          <w:rPr>
            <w:rFonts w:ascii="Times New Roman" w:eastAsia="Times New Roman" w:hAnsi="Times New Roman" w:cs="Times New Roman"/>
            <w:color w:val="2F5496" w:themeColor="accent1" w:themeShade="BF"/>
            <w:sz w:val="24"/>
            <w:szCs w:val="24"/>
          </w:rPr>
          <w:fldChar w:fldCharType="begin"/>
        </w:r>
        <w:r w:rsidR="00492004" w:rsidDel="00F37C64">
          <w:rPr>
            <w:rFonts w:ascii="Times New Roman" w:eastAsia="Times New Roman" w:hAnsi="Times New Roman" w:cs="Times New Roman"/>
            <w:color w:val="2F5496" w:themeColor="accent1" w:themeShade="BF"/>
            <w:sz w:val="24"/>
            <w:szCs w:val="24"/>
          </w:rPr>
          <w:delInstrText xml:space="preserve"> ADDIN ZOTERO_ITEM CSL_CITATION {"citationID":"D3NapDKo","properties":{"formattedCitation":"(51)","plainCitation":"(51)","noteIndex":0},"citationItems":[{"id":199,"uris":["http://zotero.org/users/local/IBKgUHwf/items/BYZ6794W"],"uri":["http://zotero.org/users/local/IBKgUHwf/items/BYZ6794W"],"itemData":{"id":199,"type":"report","event-place":"Kolkata","language":"en","publisher":"Mahanirban Calcutta Research Group","publisher-place":"Kolkata","title":"Borders of an Epidemic - COVID-19 and Migrant Workers","collection-editor":[{"family":"Samaddar","given":"Ranabir"}],"issued":{"date-parts":[["2020"]]}}}],"schema":"https://github.com/citation-style-language/schema/raw/master/csl-citation.json"} </w:delInstrText>
        </w:r>
        <w:r w:rsidR="004A76AA" w:rsidRPr="001D236F" w:rsidDel="00F37C64">
          <w:rPr>
            <w:rFonts w:ascii="Times New Roman" w:eastAsia="Times New Roman" w:hAnsi="Times New Roman" w:cs="Times New Roman"/>
            <w:color w:val="2F5496" w:themeColor="accent1" w:themeShade="BF"/>
            <w:sz w:val="24"/>
            <w:szCs w:val="24"/>
          </w:rPr>
          <w:fldChar w:fldCharType="separate"/>
        </w:r>
        <w:r w:rsidR="00492004" w:rsidRPr="00492004" w:rsidDel="00F37C64">
          <w:rPr>
            <w:rFonts w:ascii="Times New Roman" w:hAnsi="Times New Roman" w:cs="Times New Roman"/>
            <w:sz w:val="24"/>
          </w:rPr>
          <w:delText>(51)</w:delText>
        </w:r>
        <w:r w:rsidR="004A76AA" w:rsidRPr="001D236F" w:rsidDel="00F37C64">
          <w:rPr>
            <w:rFonts w:ascii="Times New Roman" w:eastAsia="Times New Roman" w:hAnsi="Times New Roman" w:cs="Times New Roman"/>
            <w:color w:val="2F5496" w:themeColor="accent1" w:themeShade="BF"/>
            <w:sz w:val="24"/>
            <w:szCs w:val="24"/>
          </w:rPr>
          <w:fldChar w:fldCharType="end"/>
        </w:r>
      </w:del>
      <w:r w:rsidR="004A76AA" w:rsidRPr="000D4257">
        <w:rPr>
          <w:rFonts w:ascii="Times New Roman" w:eastAsia="Times New Roman" w:hAnsi="Times New Roman" w:cs="Times New Roman"/>
          <w:color w:val="000000"/>
          <w:sz w:val="24"/>
          <w:szCs w:val="24"/>
        </w:rPr>
        <w:t xml:space="preserve">.     </w:t>
      </w:r>
    </w:p>
    <w:p w14:paraId="17AF452E" w14:textId="77777777" w:rsidR="00D02675" w:rsidRPr="000D4257" w:rsidRDefault="00D02675" w:rsidP="004A76A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EAF7BE8" w14:textId="77777777" w:rsidR="00030D1B" w:rsidRDefault="00030D1B" w:rsidP="00200D69">
      <w:pPr>
        <w:pBdr>
          <w:top w:val="nil"/>
          <w:left w:val="nil"/>
          <w:bottom w:val="nil"/>
          <w:right w:val="nil"/>
          <w:between w:val="nil"/>
        </w:pBdr>
        <w:spacing w:after="0" w:line="360" w:lineRule="auto"/>
        <w:rPr>
          <w:ins w:id="662" w:author="Ekatha Ann J" w:date="2020-08-17T14:41:00Z"/>
          <w:rFonts w:ascii="Times New Roman" w:eastAsia="Times New Roman" w:hAnsi="Times New Roman" w:cs="Times New Roman"/>
          <w:color w:val="000000"/>
          <w:sz w:val="24"/>
          <w:szCs w:val="24"/>
        </w:rPr>
      </w:pPr>
    </w:p>
    <w:p w14:paraId="4742EDC5" w14:textId="564CE30E" w:rsidR="00D02675" w:rsidRDefault="004A76AA"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t xml:space="preserve">We discuss our findings under three main issues with regard to media representations and their implications for policy prioritisation of </w:t>
      </w:r>
      <w:proofErr w:type="gramStart"/>
      <w:r w:rsidRPr="000D4257">
        <w:rPr>
          <w:rFonts w:ascii="Times New Roman" w:eastAsia="Times New Roman" w:hAnsi="Times New Roman" w:cs="Times New Roman"/>
          <w:color w:val="000000"/>
          <w:sz w:val="24"/>
          <w:szCs w:val="24"/>
        </w:rPr>
        <w:t>migrants</w:t>
      </w:r>
      <w:proofErr w:type="gramEnd"/>
      <w:r w:rsidRPr="000D4257">
        <w:rPr>
          <w:rFonts w:ascii="Times New Roman" w:eastAsia="Times New Roman" w:hAnsi="Times New Roman" w:cs="Times New Roman"/>
          <w:color w:val="000000"/>
          <w:sz w:val="24"/>
          <w:szCs w:val="24"/>
        </w:rPr>
        <w:t xml:space="preserve"> health and well-being.</w:t>
      </w:r>
    </w:p>
    <w:p w14:paraId="71BB8F7D" w14:textId="77777777" w:rsidR="00D02675" w:rsidRDefault="00D02675"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755B451" w14:textId="24DBC3BD" w:rsidR="00200D69" w:rsidRPr="000D4257" w:rsidRDefault="004A76AA"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rPr>
        <w:lastRenderedPageBreak/>
        <w:t>F</w:t>
      </w:r>
      <w:r w:rsidR="00200D69" w:rsidRPr="000D4257">
        <w:rPr>
          <w:rFonts w:ascii="Times New Roman" w:eastAsia="Times New Roman" w:hAnsi="Times New Roman" w:cs="Times New Roman"/>
          <w:iCs/>
          <w:color w:val="000000"/>
          <w:sz w:val="24"/>
          <w:szCs w:val="24"/>
        </w:rPr>
        <w:t xml:space="preserve">irst, media homogenises migrants’ experiences and erases their unique contexts of structural vulnerabilities and agencies. </w:t>
      </w:r>
      <w:r w:rsidR="00200D69" w:rsidRPr="000D4257">
        <w:rPr>
          <w:rFonts w:ascii="Times New Roman" w:eastAsia="Times New Roman" w:hAnsi="Times New Roman" w:cs="Times New Roman"/>
          <w:color w:val="000000"/>
          <w:sz w:val="24"/>
          <w:szCs w:val="24"/>
        </w:rPr>
        <w:t xml:space="preserve">While the sample articles make a distinction between different migrant groups in reportage of crime and national security, while covering health, we observed that </w:t>
      </w:r>
      <w:r w:rsidR="00200D69" w:rsidRPr="000D4257">
        <w:rPr>
          <w:rFonts w:ascii="Times New Roman" w:eastAsia="Times New Roman" w:hAnsi="Times New Roman" w:cs="Times New Roman"/>
          <w:color w:val="000000"/>
          <w:sz w:val="24"/>
          <w:szCs w:val="24"/>
          <w:highlight w:val="white"/>
        </w:rPr>
        <w:t>not only does the media fail to make this distinction, but they also ignore the distinct problems migrants face compared to other marginalized groups.</w:t>
      </w:r>
      <w:r w:rsidR="00200D69"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highlight w:val="white"/>
        </w:rPr>
        <w:t xml:space="preserve">Such </w:t>
      </w:r>
      <w:proofErr w:type="spellStart"/>
      <w:r w:rsidR="00200D69" w:rsidRPr="000D4257">
        <w:rPr>
          <w:rFonts w:ascii="Times New Roman" w:eastAsia="Times New Roman" w:hAnsi="Times New Roman" w:cs="Times New Roman"/>
          <w:color w:val="000000"/>
          <w:sz w:val="24"/>
          <w:szCs w:val="24"/>
          <w:highlight w:val="white"/>
        </w:rPr>
        <w:t>invisibilising</w:t>
      </w:r>
      <w:proofErr w:type="spellEnd"/>
      <w:r w:rsidR="00200D69" w:rsidRPr="000D4257">
        <w:rPr>
          <w:rFonts w:ascii="Times New Roman" w:eastAsia="Times New Roman" w:hAnsi="Times New Roman" w:cs="Times New Roman"/>
          <w:color w:val="000000"/>
          <w:sz w:val="24"/>
          <w:szCs w:val="24"/>
          <w:highlight w:val="white"/>
        </w:rPr>
        <w:t xml:space="preserve"> of migrants lived realities occur both in terms of volume (less than 8% of total articles</w:t>
      </w:r>
      <w:r w:rsidR="007E6715" w:rsidRPr="000D4257">
        <w:rPr>
          <w:rFonts w:ascii="Times New Roman" w:eastAsia="Times New Roman" w:hAnsi="Times New Roman" w:cs="Times New Roman"/>
          <w:color w:val="000000"/>
          <w:sz w:val="24"/>
          <w:szCs w:val="24"/>
          <w:highlight w:val="white"/>
        </w:rPr>
        <w:t xml:space="preserve"> were on migration and health</w:t>
      </w:r>
      <w:r w:rsidR="00200D69" w:rsidRPr="000D4257">
        <w:rPr>
          <w:rFonts w:ascii="Times New Roman" w:eastAsia="Times New Roman" w:hAnsi="Times New Roman" w:cs="Times New Roman"/>
          <w:color w:val="000000"/>
          <w:sz w:val="24"/>
          <w:szCs w:val="24"/>
          <w:highlight w:val="white"/>
        </w:rPr>
        <w:t>), as well as content and issues covered. O</w:t>
      </w:r>
      <w:r w:rsidR="008F1E5C">
        <w:rPr>
          <w:rFonts w:ascii="Times New Roman" w:eastAsia="Times New Roman" w:hAnsi="Times New Roman" w:cs="Times New Roman"/>
          <w:color w:val="000000"/>
          <w:sz w:val="24"/>
          <w:szCs w:val="24"/>
          <w:highlight w:val="white"/>
        </w:rPr>
        <w:t>nly 18 (20%) of</w:t>
      </w:r>
      <w:r w:rsidR="008F1E5C" w:rsidRPr="000D4257">
        <w:rPr>
          <w:rFonts w:ascii="Times New Roman" w:eastAsia="Times New Roman" w:hAnsi="Times New Roman" w:cs="Times New Roman"/>
          <w:color w:val="000000"/>
          <w:sz w:val="24"/>
          <w:szCs w:val="24"/>
          <w:highlight w:val="white"/>
        </w:rPr>
        <w:t xml:space="preserve"> </w:t>
      </w:r>
      <w:r w:rsidR="00200D69" w:rsidRPr="000D4257">
        <w:rPr>
          <w:rFonts w:ascii="Times New Roman" w:eastAsia="Times New Roman" w:hAnsi="Times New Roman" w:cs="Times New Roman"/>
          <w:color w:val="000000"/>
          <w:sz w:val="24"/>
          <w:szCs w:val="24"/>
          <w:highlight w:val="white"/>
        </w:rPr>
        <w:t xml:space="preserve">the 89 </w:t>
      </w:r>
      <w:r w:rsidR="008F1E5C">
        <w:rPr>
          <w:rFonts w:ascii="Times New Roman" w:eastAsia="Times New Roman" w:hAnsi="Times New Roman" w:cs="Times New Roman"/>
          <w:color w:val="000000"/>
          <w:sz w:val="24"/>
          <w:szCs w:val="24"/>
          <w:highlight w:val="white"/>
        </w:rPr>
        <w:t xml:space="preserve">health focused </w:t>
      </w:r>
      <w:r w:rsidR="00200D69" w:rsidRPr="000D4257">
        <w:rPr>
          <w:rFonts w:ascii="Times New Roman" w:eastAsia="Times New Roman" w:hAnsi="Times New Roman" w:cs="Times New Roman"/>
          <w:color w:val="000000"/>
          <w:sz w:val="24"/>
          <w:szCs w:val="24"/>
          <w:highlight w:val="white"/>
        </w:rPr>
        <w:t>articles were primarily about migrants, while the rest clubbed them with other</w:t>
      </w:r>
      <w:ins w:id="663" w:author="Ekatha Ann J" w:date="2020-08-17T15:02:00Z">
        <w:r w:rsidR="005149E9">
          <w:rPr>
            <w:rFonts w:ascii="Times New Roman" w:eastAsia="Times New Roman" w:hAnsi="Times New Roman" w:cs="Times New Roman"/>
            <w:color w:val="000000"/>
            <w:sz w:val="24"/>
            <w:szCs w:val="24"/>
            <w:highlight w:val="white"/>
          </w:rPr>
          <w:t xml:space="preserve"> marginalised</w:t>
        </w:r>
      </w:ins>
      <w:r w:rsidR="00200D69" w:rsidRPr="000D4257">
        <w:rPr>
          <w:rFonts w:ascii="Times New Roman" w:eastAsia="Times New Roman" w:hAnsi="Times New Roman" w:cs="Times New Roman"/>
          <w:color w:val="000000"/>
          <w:sz w:val="24"/>
          <w:szCs w:val="24"/>
          <w:highlight w:val="white"/>
        </w:rPr>
        <w:t xml:space="preserve"> groups</w:t>
      </w:r>
      <w:del w:id="664" w:author="Ekatha Ann J" w:date="2020-08-17T15:07:00Z">
        <w:r w:rsidR="00200D69" w:rsidRPr="000D4257" w:rsidDel="002920BA">
          <w:rPr>
            <w:rFonts w:ascii="Times New Roman" w:eastAsia="Times New Roman" w:hAnsi="Times New Roman" w:cs="Times New Roman"/>
            <w:color w:val="000000"/>
            <w:sz w:val="24"/>
            <w:szCs w:val="24"/>
            <w:highlight w:val="white"/>
          </w:rPr>
          <w:delText xml:space="preserve"> and frequently referred to them collectively as</w:delText>
        </w:r>
        <w:r w:rsidR="00200D69" w:rsidRPr="000D4257" w:rsidDel="002920BA">
          <w:rPr>
            <w:rFonts w:ascii="Times New Roman" w:eastAsia="Times New Roman" w:hAnsi="Times New Roman" w:cs="Times New Roman"/>
            <w:color w:val="000000"/>
            <w:sz w:val="24"/>
            <w:szCs w:val="24"/>
          </w:rPr>
          <w:delText xml:space="preserve"> “rural landless poor”, the “urban poor” or “poor set</w:delText>
        </w:r>
        <w:r w:rsidRPr="000D4257" w:rsidDel="002920BA">
          <w:rPr>
            <w:rFonts w:ascii="Times New Roman" w:eastAsia="Times New Roman" w:hAnsi="Times New Roman" w:cs="Times New Roman"/>
            <w:color w:val="000000"/>
            <w:sz w:val="24"/>
            <w:szCs w:val="24"/>
          </w:rPr>
          <w:delText>tlers”</w:delText>
        </w:r>
      </w:del>
      <w:r w:rsidRPr="000D4257">
        <w:rPr>
          <w:rFonts w:ascii="Times New Roman" w:eastAsia="Times New Roman" w:hAnsi="Times New Roman" w:cs="Times New Roman"/>
          <w:color w:val="000000"/>
          <w:sz w:val="24"/>
          <w:szCs w:val="24"/>
        </w:rPr>
        <w:t>.</w:t>
      </w:r>
      <w:r w:rsidR="00200D69"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highlight w:val="white"/>
        </w:rPr>
        <w:t xml:space="preserve">McKay </w:t>
      </w:r>
      <w:r w:rsidR="00200D69" w:rsidRPr="000D4257">
        <w:rPr>
          <w:rFonts w:ascii="Times New Roman" w:eastAsia="Times New Roman" w:hAnsi="Times New Roman" w:cs="Times New Roman"/>
          <w:i/>
          <w:color w:val="000000"/>
          <w:sz w:val="24"/>
          <w:szCs w:val="24"/>
          <w:highlight w:val="white"/>
        </w:rPr>
        <w:t>et al</w:t>
      </w:r>
      <w:r w:rsidR="00200D69" w:rsidRPr="000D4257">
        <w:rPr>
          <w:rFonts w:ascii="Times New Roman" w:eastAsia="Times New Roman" w:hAnsi="Times New Roman" w:cs="Times New Roman"/>
          <w:color w:val="000000"/>
          <w:sz w:val="24"/>
          <w:szCs w:val="24"/>
          <w:highlight w:val="white"/>
        </w:rPr>
        <w:t xml:space="preserve"> </w:t>
      </w:r>
      <w:r w:rsidR="00871596" w:rsidRPr="00871596">
        <w:rPr>
          <w:rFonts w:ascii="Times New Roman" w:eastAsia="Times New Roman" w:hAnsi="Times New Roman" w:cs="Times New Roman"/>
          <w:color w:val="2F5496" w:themeColor="accent1" w:themeShade="BF"/>
          <w:sz w:val="24"/>
          <w:szCs w:val="24"/>
          <w:highlight w:val="white"/>
          <w:rPrChange w:id="665" w:author="Ekatha Ann J" w:date="2020-08-18T13:38:00Z">
            <w:rPr>
              <w:rFonts w:ascii="Times New Roman" w:eastAsia="Times New Roman" w:hAnsi="Times New Roman" w:cs="Times New Roman"/>
              <w:color w:val="000000"/>
              <w:sz w:val="24"/>
              <w:szCs w:val="24"/>
              <w:highlight w:val="white"/>
            </w:rPr>
          </w:rPrChange>
        </w:rPr>
        <w:fldChar w:fldCharType="begin"/>
      </w:r>
      <w:r w:rsidR="00871596" w:rsidRPr="00871596">
        <w:rPr>
          <w:rFonts w:ascii="Times New Roman" w:eastAsia="Times New Roman" w:hAnsi="Times New Roman" w:cs="Times New Roman"/>
          <w:color w:val="2F5496" w:themeColor="accent1" w:themeShade="BF"/>
          <w:sz w:val="24"/>
          <w:szCs w:val="24"/>
          <w:highlight w:val="white"/>
          <w:rPrChange w:id="666" w:author="Ekatha Ann J" w:date="2020-08-18T13:38:00Z">
            <w:rPr>
              <w:rFonts w:ascii="Times New Roman" w:eastAsia="Times New Roman" w:hAnsi="Times New Roman" w:cs="Times New Roman"/>
              <w:color w:val="000000"/>
              <w:sz w:val="24"/>
              <w:szCs w:val="24"/>
              <w:highlight w:val="white"/>
            </w:rPr>
          </w:rPrChange>
        </w:rPr>
        <w:instrText xml:space="preserve"> ADDIN ZOTERO_ITEM CSL_CITATION {"citationID":"rB4Dvqyj","properties":{"formattedCitation":"(51)","plainCitation":"(51)","noteIndex":0},"citationItems":[{"id":158,"uris":["http://zotero.org/users/local/IBKgUHwf/items/9X3LQYP4"],"uri":["http://zotero.org/users/local/IBKgUHwf/items/9X3LQYP4"],"itemData":{"id":158,"type":"article-journal","container-title":"Social &amp; Public Health Sciences Unit","page":"125-130","title":"Migration and Health: A Review of the International Literature","volume":"12","author":[{"family":"McKay","given":"L"},{"family":"Macintyre","given":"S"},{"family":"Ellaway","given":"A"}],"issued":{"date-parts":[["2003"]]}}}],"schema":"https://github.com/citation-style-language/schema/raw/master/csl-citation.json"}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highlight w:val="white"/>
          <w:rPrChange w:id="667" w:author="Ekatha Ann J" w:date="2020-08-18T13:38:00Z">
            <w:rPr>
              <w:rFonts w:ascii="Times New Roman" w:eastAsia="Times New Roman" w:hAnsi="Times New Roman" w:cs="Times New Roman"/>
              <w:color w:val="000000"/>
              <w:sz w:val="24"/>
              <w:szCs w:val="24"/>
              <w:highlight w:val="white"/>
            </w:rPr>
          </w:rPrChange>
        </w:rPr>
        <w:fldChar w:fldCharType="separate"/>
      </w:r>
      <w:r w:rsidR="00871596" w:rsidRPr="00871596">
        <w:rPr>
          <w:rFonts w:ascii="Times New Roman" w:hAnsi="Times New Roman" w:cs="Times New Roman"/>
          <w:color w:val="2F5496" w:themeColor="accent1" w:themeShade="BF"/>
          <w:sz w:val="24"/>
          <w:highlight w:val="white"/>
          <w:rPrChange w:id="668" w:author="Ekatha Ann J" w:date="2020-08-18T13:38:00Z">
            <w:rPr>
              <w:rFonts w:ascii="Times New Roman" w:hAnsi="Times New Roman" w:cs="Times New Roman"/>
              <w:sz w:val="24"/>
              <w:highlight w:val="white"/>
            </w:rPr>
          </w:rPrChange>
        </w:rPr>
        <w:t>(51)</w:t>
      </w:r>
      <w:r w:rsidR="00871596" w:rsidRPr="00871596">
        <w:rPr>
          <w:rFonts w:ascii="Times New Roman" w:eastAsia="Times New Roman" w:hAnsi="Times New Roman" w:cs="Times New Roman"/>
          <w:color w:val="2F5496" w:themeColor="accent1" w:themeShade="BF"/>
          <w:sz w:val="24"/>
          <w:szCs w:val="24"/>
          <w:highlight w:val="white"/>
          <w:rPrChange w:id="669" w:author="Ekatha Ann J" w:date="2020-08-18T13:38:00Z">
            <w:rPr>
              <w:rFonts w:ascii="Times New Roman" w:eastAsia="Times New Roman" w:hAnsi="Times New Roman" w:cs="Times New Roman"/>
              <w:color w:val="000000"/>
              <w:sz w:val="24"/>
              <w:szCs w:val="24"/>
              <w:highlight w:val="white"/>
            </w:rPr>
          </w:rPrChange>
        </w:rPr>
        <w:fldChar w:fldCharType="end"/>
      </w:r>
      <w:del w:id="670" w:author="Ekatha Ann J" w:date="2020-08-18T13:38:00Z">
        <w:r w:rsidRPr="000D4257" w:rsidDel="00871596">
          <w:rPr>
            <w:rFonts w:ascii="Times New Roman" w:eastAsia="Times New Roman" w:hAnsi="Times New Roman" w:cs="Times New Roman"/>
            <w:color w:val="2F5496" w:themeColor="accent1" w:themeShade="BF"/>
            <w:sz w:val="24"/>
            <w:szCs w:val="24"/>
            <w:highlight w:val="white"/>
          </w:rPr>
          <w:fldChar w:fldCharType="begin"/>
        </w:r>
        <w:r w:rsidR="00F37C64" w:rsidDel="00871596">
          <w:rPr>
            <w:rFonts w:ascii="Times New Roman" w:eastAsia="Times New Roman" w:hAnsi="Times New Roman" w:cs="Times New Roman"/>
            <w:color w:val="2F5496" w:themeColor="accent1" w:themeShade="BF"/>
            <w:sz w:val="24"/>
            <w:szCs w:val="24"/>
            <w:highlight w:val="white"/>
          </w:rPr>
          <w:delInstrText xml:space="preserve"> ADDIN ZOTERO_ITEM CSL_CITATION {"citationID":"Fsak82p3","properties":{"formattedCitation":"(51)","plainCitation":"(51)","noteIndex":0},"citationItems":[{"id":158,"uris":["http://zotero.org/users/local/IBKgUHwf/items/9X3LQYP4"],"uri":["http://zotero.org/users/local/IBKgUHwf/items/9X3LQYP4"],"itemData":{"id":158,"type":"article-journal","container-title":"Social &amp; Public Health Sciences Unit","page":"125-130","title":"Migration and Health: A Review of the International Literature","volume":"12","author":[{"family":"McKay","given":"L"},{"family":"Macintyre","given":"S"},{"family":"Ellaway","given":"A"}],"issued":{"date-parts":[["2003"]]}}}],"schema":"https://github.com/citation-style-language/schema/raw/master/csl-citation.json"} </w:delInstrText>
        </w:r>
        <w:r w:rsidRPr="000D4257" w:rsidDel="00871596">
          <w:rPr>
            <w:rFonts w:ascii="Times New Roman" w:eastAsia="Times New Roman" w:hAnsi="Times New Roman" w:cs="Times New Roman"/>
            <w:color w:val="2F5496" w:themeColor="accent1" w:themeShade="BF"/>
            <w:sz w:val="24"/>
            <w:szCs w:val="24"/>
            <w:highlight w:val="white"/>
          </w:rPr>
          <w:fldChar w:fldCharType="separate"/>
        </w:r>
        <w:r w:rsidR="00F37C64" w:rsidRPr="00F37C64" w:rsidDel="00871596">
          <w:rPr>
            <w:rFonts w:ascii="Times New Roman" w:hAnsi="Times New Roman" w:cs="Times New Roman"/>
            <w:sz w:val="24"/>
            <w:highlight w:val="white"/>
          </w:rPr>
          <w:delText>(51)</w:delText>
        </w:r>
        <w:r w:rsidRPr="000D4257" w:rsidDel="00871596">
          <w:rPr>
            <w:rFonts w:ascii="Times New Roman" w:eastAsia="Times New Roman" w:hAnsi="Times New Roman" w:cs="Times New Roman"/>
            <w:color w:val="2F5496" w:themeColor="accent1" w:themeShade="BF"/>
            <w:sz w:val="24"/>
            <w:szCs w:val="24"/>
            <w:highlight w:val="white"/>
          </w:rPr>
          <w:fldChar w:fldCharType="end"/>
        </w:r>
      </w:del>
      <w:r w:rsidR="00200D69" w:rsidRPr="000D4257">
        <w:rPr>
          <w:rFonts w:ascii="Times New Roman" w:eastAsia="Times New Roman" w:hAnsi="Times New Roman" w:cs="Times New Roman"/>
          <w:color w:val="000000"/>
          <w:sz w:val="24"/>
          <w:szCs w:val="24"/>
          <w:highlight w:val="white"/>
        </w:rPr>
        <w:t xml:space="preserve"> argue that a lot of migrants’ health issues are distinct from other marginalised communities</w:t>
      </w:r>
      <w:r w:rsidR="008F1E5C">
        <w:rPr>
          <w:rFonts w:ascii="Times New Roman" w:eastAsia="Times New Roman" w:hAnsi="Times New Roman" w:cs="Times New Roman"/>
          <w:color w:val="000000"/>
          <w:sz w:val="24"/>
          <w:szCs w:val="24"/>
          <w:highlight w:val="white"/>
        </w:rPr>
        <w:t>, as also evinced in the current pandemic,</w:t>
      </w:r>
      <w:r w:rsidR="00200D69" w:rsidRPr="000D4257">
        <w:rPr>
          <w:rFonts w:ascii="Times New Roman" w:eastAsia="Times New Roman" w:hAnsi="Times New Roman" w:cs="Times New Roman"/>
          <w:color w:val="000000"/>
          <w:sz w:val="24"/>
          <w:szCs w:val="24"/>
          <w:highlight w:val="white"/>
        </w:rPr>
        <w:t xml:space="preserve"> and the effect of migration itself on their health is complex and variation exists between migrant groups. </w:t>
      </w:r>
      <w:r w:rsidR="00200D69" w:rsidRPr="000D4257">
        <w:rPr>
          <w:rFonts w:ascii="Times New Roman" w:eastAsia="Times New Roman" w:hAnsi="Times New Roman" w:cs="Times New Roman"/>
          <w:color w:val="000000"/>
          <w:sz w:val="24"/>
          <w:szCs w:val="24"/>
        </w:rPr>
        <w:t>Studies have shown that migrant workers in India face multiple challenges like occupational hazards because of unsafe work conditions</w:t>
      </w:r>
      <w:del w:id="671" w:author="Ekatha Ann J" w:date="2020-08-18T13:39:00Z">
        <w:r w:rsidR="007E6715" w:rsidRPr="000D4257" w:rsidDel="00871596">
          <w:rPr>
            <w:rFonts w:ascii="Times New Roman" w:eastAsia="Times New Roman" w:hAnsi="Times New Roman" w:cs="Times New Roman"/>
            <w:color w:val="2F5496" w:themeColor="accent1" w:themeShade="BF"/>
            <w:sz w:val="24"/>
            <w:szCs w:val="24"/>
          </w:rPr>
          <w:delText xml:space="preserve"> </w:delText>
        </w:r>
      </w:del>
      <w:ins w:id="672" w:author="Ekatha Ann J" w:date="2020-08-18T13:39:00Z">
        <w:r w:rsidR="00871596">
          <w:rPr>
            <w:rFonts w:ascii="Times New Roman" w:eastAsia="Times New Roman" w:hAnsi="Times New Roman" w:cs="Times New Roman"/>
            <w:color w:val="2F5496" w:themeColor="accent1" w:themeShade="BF"/>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673" w:author="Ekatha Ann J" w:date="2020-08-18T13:39:00Z">
            <w:rPr>
              <w:rFonts w:ascii="Times New Roman" w:eastAsia="Times New Roman" w:hAnsi="Times New Roman" w:cs="Times New Roman"/>
              <w:color w:val="2F5496" w:themeColor="accent1" w:themeShade="BF"/>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JSnTAKyS","properties":{"formattedCitation":"(52)","plainCitation":"(52)","noteIndex":0},"citationItems":[{"id":168,"uris":["http://zotero.org/users/local/IBKgUHwf/items/5TTY995S"],"uri":["http://zotero.org/users/local/IBKgUHwf/items/5TTY995S"],"itemData":{"id":168,"type":"report","collection-title":"SWiFT Evaluation - Evidence for Safe Migration","language":"English","publisher":"London School of Hygiene and Tropical Medicine","title":"The occupational health and safety of migrant workers in Odisha, India","URL":"https://www.lshtm.ac.uk/files/swift-india-brief-no.3-occupational-health-and-safety-dec18.pdf","accessed":{"date-parts":[["2020",6,9]]},"issued":{"date-parts":[["2018"]]}}}],"schema":"https://github.com/citation-style-language/schema/raw/master/csl-citation.json"}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674" w:author="Ekatha Ann J" w:date="2020-08-18T13:39:00Z">
            <w:rPr>
              <w:rFonts w:ascii="Times New Roman" w:eastAsia="Times New Roman" w:hAnsi="Times New Roman" w:cs="Times New Roman"/>
              <w:color w:val="2F5496" w:themeColor="accent1" w:themeShade="BF"/>
              <w:sz w:val="24"/>
              <w:szCs w:val="24"/>
            </w:rPr>
          </w:rPrChange>
        </w:rPr>
        <w:fldChar w:fldCharType="separate"/>
      </w:r>
      <w:r w:rsidR="00871596" w:rsidRPr="00871596">
        <w:rPr>
          <w:rFonts w:ascii="Times New Roman" w:hAnsi="Times New Roman" w:cs="Times New Roman"/>
          <w:color w:val="2F5496" w:themeColor="accent1" w:themeShade="BF"/>
          <w:sz w:val="24"/>
          <w:rPrChange w:id="675" w:author="Ekatha Ann J" w:date="2020-08-18T13:39:00Z">
            <w:rPr>
              <w:rFonts w:ascii="Times New Roman" w:hAnsi="Times New Roman" w:cs="Times New Roman"/>
              <w:sz w:val="24"/>
            </w:rPr>
          </w:rPrChange>
        </w:rPr>
        <w:t>(52)</w:t>
      </w:r>
      <w:r w:rsidR="00871596" w:rsidRPr="00871596">
        <w:rPr>
          <w:rFonts w:ascii="Times New Roman" w:eastAsia="Times New Roman" w:hAnsi="Times New Roman" w:cs="Times New Roman"/>
          <w:color w:val="2F5496" w:themeColor="accent1" w:themeShade="BF"/>
          <w:sz w:val="24"/>
          <w:szCs w:val="24"/>
          <w:rPrChange w:id="676" w:author="Ekatha Ann J" w:date="2020-08-18T13:39:00Z">
            <w:rPr>
              <w:rFonts w:ascii="Times New Roman" w:eastAsia="Times New Roman" w:hAnsi="Times New Roman" w:cs="Times New Roman"/>
              <w:color w:val="2F5496" w:themeColor="accent1" w:themeShade="BF"/>
              <w:sz w:val="24"/>
              <w:szCs w:val="24"/>
            </w:rPr>
          </w:rPrChange>
        </w:rPr>
        <w:fldChar w:fldCharType="end"/>
      </w:r>
      <w:del w:id="677" w:author="Ekatha Ann J" w:date="2020-08-18T13:39:00Z">
        <w:r w:rsidR="007E6715"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2HM1LOVJ","properties":{"formattedCitation":"(52)","plainCitation":"(52)","noteIndex":0},"citationItems":[{"id":168,"uris":["http://zotero.org/users/local/IBKgUHwf/items/5TTY995S"],"uri":["http://zotero.org/users/local/IBKgUHwf/items/5TTY995S"],"itemData":{"id":168,"type":"report","collection-title":"SWiFT Evaluation - Evidence for Safe Migration","language":"English","publisher":"London School of Hygiene and Tropical Medicine","title":"The occupational health and safety of migrant workers in Odisha, India","URL":"https://www.lshtm.ac.uk/files/swift-india-brief-no.3-occupational-health-and-safety-dec18.pdf","accessed":{"date-parts":[["2020",6,9]]},"issued":{"date-parts":[["2018"]]}}}],"schema":"https://github.com/citation-style-language/schema/raw/master/csl-citation.json"} </w:delInstrText>
        </w:r>
        <w:r w:rsidR="007E6715"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(52)</w:delText>
        </w:r>
        <w:r w:rsidR="007E6715" w:rsidRPr="000D4257" w:rsidDel="0087159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color w:val="000000"/>
          <w:sz w:val="24"/>
          <w:szCs w:val="24"/>
        </w:rPr>
        <w:t xml:space="preserve">, higher prevalence of chronic diseases compared to those with no history of migration </w:t>
      </w:r>
      <w:r w:rsidR="00871596" w:rsidRPr="00871596">
        <w:rPr>
          <w:rFonts w:ascii="Times New Roman" w:eastAsia="Times New Roman" w:hAnsi="Times New Roman" w:cs="Times New Roman"/>
          <w:color w:val="2F5496" w:themeColor="accent1" w:themeShade="BF"/>
          <w:sz w:val="24"/>
          <w:szCs w:val="24"/>
          <w:rPrChange w:id="678" w:author="Ekatha Ann J" w:date="2020-08-18T13:40: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679" w:author="Ekatha Ann J" w:date="2020-08-18T13:40:00Z">
            <w:rPr>
              <w:rFonts w:ascii="Times New Roman" w:eastAsia="Times New Roman" w:hAnsi="Times New Roman" w:cs="Times New Roman"/>
              <w:color w:val="000000"/>
              <w:sz w:val="24"/>
              <w:szCs w:val="24"/>
            </w:rPr>
          </w:rPrChange>
        </w:rPr>
        <w:instrText xml:space="preserve"> ADDIN ZOTERO_ITEM CSL_CITATION {"citationID":"iZe34b6o","properties":{"formattedCitation":"(53)","plainCitation":"(53)","noteIndex":0},"citationItems":[{"id":169,"uris":["http://zotero.org/users/local/IBKgUHwf/items/IHULBNW2"],"uri":["http://zotero.org/users/local/IBKgUHwf/items/IHULBNW2"],"itemData":{"id":169,"type":"article-journal","container-title":"International Journal of Chronic Diseases","issue":"23","language":"English","page":"23-27","title":"Migration Status and Prevalence of Chronic Diseases in Kerala State, India","volume":"4","author":[{"family":"Hameed","given":"S.S"},{"family":"Kutty","given":"V.R"},{"family":"Vijayakumar","given":"K"},{"family":"Kamalasanan","given":"A"}],"issued":{"date-parts":[["2013"]]}}}],"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680" w:author="Ekatha Ann J" w:date="2020-08-18T13:40: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rPrChange w:id="681" w:author="Ekatha Ann J" w:date="2020-08-18T13:40:00Z">
            <w:rPr>
              <w:rFonts w:ascii="Times New Roman" w:hAnsi="Times New Roman" w:cs="Times New Roman"/>
              <w:sz w:val="24"/>
            </w:rPr>
          </w:rPrChange>
        </w:rPr>
        <w:t>(53)</w:t>
      </w:r>
      <w:r w:rsidR="00871596" w:rsidRPr="00871596">
        <w:rPr>
          <w:rFonts w:ascii="Times New Roman" w:eastAsia="Times New Roman" w:hAnsi="Times New Roman" w:cs="Times New Roman"/>
          <w:color w:val="2F5496" w:themeColor="accent1" w:themeShade="BF"/>
          <w:sz w:val="24"/>
          <w:szCs w:val="24"/>
          <w:rPrChange w:id="682" w:author="Ekatha Ann J" w:date="2020-08-18T13:40:00Z">
            <w:rPr>
              <w:rFonts w:ascii="Times New Roman" w:eastAsia="Times New Roman" w:hAnsi="Times New Roman" w:cs="Times New Roman"/>
              <w:color w:val="000000"/>
              <w:sz w:val="24"/>
              <w:szCs w:val="24"/>
            </w:rPr>
          </w:rPrChange>
        </w:rPr>
        <w:fldChar w:fldCharType="end"/>
      </w:r>
      <w:del w:id="683" w:author="Ekatha Ann J" w:date="2020-08-18T13:39:00Z">
        <w:r w:rsidR="007E6715"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5cfeozJa","properties":{"formattedCitation":"(53)","plainCitation":"(53)","noteIndex":0},"citationItems":[{"id":169,"uris":["http://zotero.org/users/local/IBKgUHwf/items/IHULBNW2"],"uri":["http://zotero.org/users/local/IBKgUHwf/items/IHULBNW2"],"itemData":{"id":169,"type":"article-journal","container-title":"International Journal of Chronic Diseases","issue":"23","language":"English","page":"23-27","title":"Migration Status and Prevalence of Chronic Diseases in Kerala State, India","volume":"4","author":[{"family":"Hameed","given":"S.S"},{"family":"Kutty","given":"V.R"},{"family":"Vijayakumar","given":"K"},{"family":"Kamalasanan","given":"A"}],"issued":{"date-parts":[["2013"]]}}}],"schema":"https://github.com/citation-style-language/schema/raw/master/csl-citation.json"} </w:delInstrText>
        </w:r>
        <w:r w:rsidR="007E6715"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(53)</w:delText>
        </w:r>
        <w:r w:rsidR="007E6715" w:rsidRPr="000D4257" w:rsidDel="00871596">
          <w:rPr>
            <w:rFonts w:ascii="Times New Roman" w:eastAsia="Times New Roman" w:hAnsi="Times New Roman" w:cs="Times New Roman"/>
            <w:color w:val="2F5496" w:themeColor="accent1" w:themeShade="BF"/>
            <w:sz w:val="24"/>
            <w:szCs w:val="24"/>
          </w:rPr>
          <w:fldChar w:fldCharType="end"/>
        </w:r>
      </w:del>
      <w:r w:rsidR="007E6715" w:rsidRPr="000D4257">
        <w:rPr>
          <w:rFonts w:ascii="Times New Roman" w:eastAsia="Times New Roman" w:hAnsi="Times New Roman" w:cs="Times New Roman"/>
          <w:color w:val="2F5496" w:themeColor="accent1" w:themeShade="BF"/>
          <w:sz w:val="24"/>
          <w:szCs w:val="24"/>
        </w:rPr>
        <w:t xml:space="preserve"> </w:t>
      </w:r>
      <w:r w:rsidR="00200D69" w:rsidRPr="000D4257">
        <w:rPr>
          <w:rFonts w:ascii="Times New Roman" w:eastAsia="Times New Roman" w:hAnsi="Times New Roman" w:cs="Times New Roman"/>
          <w:color w:val="000000"/>
          <w:sz w:val="24"/>
          <w:szCs w:val="24"/>
        </w:rPr>
        <w:t>and insufficient nutrition intake</w:t>
      </w:r>
      <w:del w:id="684" w:author="Ekatha Ann J" w:date="2020-08-18T13:40:00Z">
        <w:r w:rsidR="007E6715" w:rsidRPr="000D4257" w:rsidDel="00871596">
          <w:rPr>
            <w:rFonts w:ascii="Times New Roman" w:eastAsia="Times New Roman" w:hAnsi="Times New Roman" w:cs="Times New Roman"/>
            <w:color w:val="2F5496" w:themeColor="accent1" w:themeShade="BF"/>
            <w:sz w:val="24"/>
            <w:szCs w:val="24"/>
          </w:rPr>
          <w:delText xml:space="preserve"> </w:delText>
        </w:r>
      </w:del>
      <w:ins w:id="685" w:author="Ekatha Ann J" w:date="2020-08-18T13:40:00Z">
        <w:r w:rsidR="00871596">
          <w:rPr>
            <w:rFonts w:ascii="Times New Roman" w:eastAsia="Times New Roman" w:hAnsi="Times New Roman" w:cs="Times New Roman"/>
            <w:color w:val="2F5496" w:themeColor="accent1" w:themeShade="BF"/>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686" w:author="Ekatha Ann J" w:date="2020-08-18T13:40:00Z">
            <w:rPr>
              <w:rFonts w:ascii="Times New Roman" w:eastAsia="Times New Roman" w:hAnsi="Times New Roman" w:cs="Times New Roman"/>
              <w:color w:val="2F5496" w:themeColor="accent1" w:themeShade="BF"/>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1wCdSrMB","properties":{"formattedCitation":"(54)","plainCitation":"(54)","noteIndex":0},"citationItems":[{"id":21,"uris":["http://zotero.org/users/local/IBKgUHwf/items/2URCW9HS"],"uri":["http://zotero.org/users/local/IBKgUHwf/items/2URCW9HS"],"itemData":{"id":21,"type":"article-journal","container-title":"International journal for equity in health","issue":"1","page":"143","title":"Nutrition among children of migrant construction workers in Ahmedabad, India","volume":"18","author":[{"family":"Ravindranath","given":"Divya"},{"family":"Trani","given":"J.F"},{"family":"Lannotti","given":"L"}],"issued":{"date-parts":[["2019"]]}}}],"schema":"https://github.com/citation-style-language/schema/raw/master/csl-citation.json"}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687" w:author="Ekatha Ann J" w:date="2020-08-18T13:40:00Z">
            <w:rPr>
              <w:rFonts w:ascii="Times New Roman" w:eastAsia="Times New Roman" w:hAnsi="Times New Roman" w:cs="Times New Roman"/>
              <w:color w:val="2F5496" w:themeColor="accent1" w:themeShade="BF"/>
              <w:sz w:val="24"/>
              <w:szCs w:val="24"/>
            </w:rPr>
          </w:rPrChange>
        </w:rPr>
        <w:fldChar w:fldCharType="separate"/>
      </w:r>
      <w:r w:rsidR="00871596" w:rsidRPr="00871596">
        <w:rPr>
          <w:rFonts w:ascii="Times New Roman" w:hAnsi="Times New Roman" w:cs="Times New Roman"/>
          <w:color w:val="2F5496" w:themeColor="accent1" w:themeShade="BF"/>
          <w:sz w:val="24"/>
          <w:rPrChange w:id="688" w:author="Ekatha Ann J" w:date="2020-08-18T13:40:00Z">
            <w:rPr>
              <w:rFonts w:ascii="Times New Roman" w:hAnsi="Times New Roman" w:cs="Times New Roman"/>
              <w:sz w:val="24"/>
            </w:rPr>
          </w:rPrChange>
        </w:rPr>
        <w:t>(54)</w:t>
      </w:r>
      <w:r w:rsidR="00871596" w:rsidRPr="00871596">
        <w:rPr>
          <w:rFonts w:ascii="Times New Roman" w:eastAsia="Times New Roman" w:hAnsi="Times New Roman" w:cs="Times New Roman"/>
          <w:color w:val="2F5496" w:themeColor="accent1" w:themeShade="BF"/>
          <w:sz w:val="24"/>
          <w:szCs w:val="24"/>
          <w:rPrChange w:id="689" w:author="Ekatha Ann J" w:date="2020-08-18T13:40:00Z">
            <w:rPr>
              <w:rFonts w:ascii="Times New Roman" w:eastAsia="Times New Roman" w:hAnsi="Times New Roman" w:cs="Times New Roman"/>
              <w:color w:val="2F5496" w:themeColor="accent1" w:themeShade="BF"/>
              <w:sz w:val="24"/>
              <w:szCs w:val="24"/>
            </w:rPr>
          </w:rPrChange>
        </w:rPr>
        <w:fldChar w:fldCharType="end"/>
      </w:r>
      <w:del w:id="690" w:author="Ekatha Ann J" w:date="2020-08-18T13:40:00Z">
        <w:r w:rsidR="007E6715"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vb3Pqiel","properties":{"formattedCitation":"(54)","plainCitation":"(54)","noteIndex":0},"citationItems":[{"id":170,"uris":["http://zotero.org/users/local/IBKgUHwf/items/Z3CWQGQ6"],"uri":["http://zotero.org/users/local/IBKgUHwf/items/Z3CWQGQ6"],"itemData":{"id":170,"type":"article-journal","container-title":"Journal of Agrarian Change","issue":"3","language":"English","page":"395-433","title":"‘They used to go to eat, now they go to earn’: The changing meanings of seasonal migration from Puruliya District in West Bengal, India","volume":"33","author":[{"family":"Rogaly","given":"B"},{"family":"Coppard","given":"D"}],"issued":{"date-parts":[["2003"]]}}}],"schema":"https://github.com/citation-style-language/schema/raw/master/csl-citation.json"} </w:delInstrText>
        </w:r>
        <w:r w:rsidR="007E6715"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(54)</w:delText>
        </w:r>
        <w:r w:rsidR="007E6715" w:rsidRPr="000D4257" w:rsidDel="0087159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color w:val="000000"/>
          <w:sz w:val="24"/>
          <w:szCs w:val="24"/>
        </w:rPr>
        <w:t>,</w:t>
      </w:r>
      <w:r w:rsidR="007E6715" w:rsidRPr="000D4257">
        <w:rPr>
          <w:rFonts w:ascii="Times New Roman" w:eastAsia="Times New Roman" w:hAnsi="Times New Roman" w:cs="Times New Roman"/>
          <w:color w:val="000000"/>
          <w:sz w:val="24"/>
          <w:szCs w:val="24"/>
        </w:rPr>
        <w:t xml:space="preserve"> subjects that</w:t>
      </w:r>
      <w:r w:rsidR="00200D69" w:rsidRPr="000D4257">
        <w:rPr>
          <w:rFonts w:ascii="Times New Roman" w:eastAsia="Times New Roman" w:hAnsi="Times New Roman" w:cs="Times New Roman"/>
          <w:color w:val="000000"/>
          <w:sz w:val="24"/>
          <w:szCs w:val="24"/>
        </w:rPr>
        <w:t xml:space="preserve"> continue to be ignored by the media. The media’s narrow focus while covering migration and health could also be because almost all the stories linked to health were filed from the destination states/cities, and newspapers tend to give salience to those aspects of stories that are of interest to their readers</w:t>
      </w:r>
      <w:del w:id="691" w:author="Ekatha Ann J" w:date="2020-08-18T13:40:00Z">
        <w:r w:rsidR="00200D69" w:rsidRPr="000D4257" w:rsidDel="00871596">
          <w:rPr>
            <w:rFonts w:ascii="Times New Roman" w:eastAsia="Times New Roman" w:hAnsi="Times New Roman" w:cs="Times New Roman"/>
            <w:color w:val="000000"/>
            <w:sz w:val="24"/>
            <w:szCs w:val="24"/>
          </w:rPr>
          <w:delText xml:space="preserve"> </w:delText>
        </w:r>
      </w:del>
      <w:ins w:id="692" w:author="Ekatha Ann J" w:date="2020-08-18T13:40:00Z">
        <w:r w:rsidR="00871596">
          <w:rPr>
            <w:rFonts w:ascii="Times New Roman" w:eastAsia="Times New Roman" w:hAnsi="Times New Roman" w:cs="Times New Roman"/>
            <w:color w:val="000000"/>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693" w:author="Ekatha Ann J" w:date="2020-08-18T13:41: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694" w:author="Ekatha Ann J" w:date="2020-08-18T13:41:00Z">
            <w:rPr>
              <w:rFonts w:ascii="Times New Roman" w:eastAsia="Times New Roman" w:hAnsi="Times New Roman" w:cs="Times New Roman"/>
              <w:color w:val="000000"/>
              <w:sz w:val="24"/>
              <w:szCs w:val="24"/>
            </w:rPr>
          </w:rPrChange>
        </w:rPr>
        <w:instrText xml:space="preserve"> ADDIN ZOTERO_ITEM CSL_CITATION {"citationID":"waA3jCC7","properties":{"formattedCitation":"(55)","plainCitation":"(55)","noteIndex":0},"citationItems":[{"id":173,"uris":["http://zotero.org/users/local/IBKgUHwf/items/9RZP5M5X"],"uri":["http://zotero.org/users/local/IBKgUHwf/items/9RZP5M5X"],"itemData":{"id":173,"type":"report","collection-title":"NBER Working Paper Series","event-place":"Cambridge MA","language":"English","publisher":"National Bureau of Economic Research","publisher-place":"Cambridge MA","title":"Media Bias and Reputation","URL":"https://core.ac.uk/download/pdf/6894218.pdf","author":[{"family":"Gentzkow","given":"Matthew"},{"family":"Shapiro","given":"Jesse M"}],"accessed":{"date-parts":[["2020",6,9]]},"issued":{"date-parts":[["2005",9]]}}}],"schema":"https://github.com/citation-style-language/schema/raw/master/csl-citation.json"}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695" w:author="Ekatha Ann J" w:date="2020-08-18T13:41: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rPrChange w:id="696" w:author="Ekatha Ann J" w:date="2020-08-18T13:41:00Z">
            <w:rPr>
              <w:rFonts w:ascii="Times New Roman" w:hAnsi="Times New Roman" w:cs="Times New Roman"/>
              <w:sz w:val="24"/>
            </w:rPr>
          </w:rPrChange>
        </w:rPr>
        <w:t>(55)</w:t>
      </w:r>
      <w:r w:rsidR="00871596" w:rsidRPr="00871596">
        <w:rPr>
          <w:rFonts w:ascii="Times New Roman" w:eastAsia="Times New Roman" w:hAnsi="Times New Roman" w:cs="Times New Roman"/>
          <w:color w:val="2F5496" w:themeColor="accent1" w:themeShade="BF"/>
          <w:sz w:val="24"/>
          <w:szCs w:val="24"/>
          <w:rPrChange w:id="697" w:author="Ekatha Ann J" w:date="2020-08-18T13:41:00Z">
            <w:rPr>
              <w:rFonts w:ascii="Times New Roman" w:eastAsia="Times New Roman" w:hAnsi="Times New Roman" w:cs="Times New Roman"/>
              <w:color w:val="000000"/>
              <w:sz w:val="24"/>
              <w:szCs w:val="24"/>
            </w:rPr>
          </w:rPrChange>
        </w:rPr>
        <w:fldChar w:fldCharType="end"/>
      </w:r>
      <w:del w:id="698" w:author="Ekatha Ann J" w:date="2020-08-18T13:40:00Z">
        <w:r w:rsidR="007C6E59"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OOZnzqVx","properties":{"formattedCitation":"(55)","plainCitation":"(55)","noteIndex":0},"citationItems":[{"id":173,"uris":["http://zotero.org/users/local/IBKgUHwf/items/9RZP5M5X"],"uri":["http://zotero.org/users/local/IBKgUHwf/items/9RZP5M5X"],"itemData":{"id":173,"type":"report","collection-title":"NBER Working Paper Series","event-place":"Cambridge MA","language":"English","publisher":"National Bureau of Economic Research","publisher-place":"Cambridge MA","title":"Media Bias and Reputation","URL":"https://core.ac.uk/download/pdf/6894218.pdf","author":[{"family":"Gentzkow","given":"Matthew"},{"family":"Shapiro","given":"Jesse M"}],"accessed":{"date-parts":[["2020",6,9]]},"issued":{"date-parts":[["2005",9]]}}}],"schema":"https://github.com/citation-style-language/schema/raw/master/csl-citation.json"} </w:delInstrText>
        </w:r>
        <w:r w:rsidR="007C6E59"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(55)</w:delText>
        </w:r>
        <w:r w:rsidR="007C6E59" w:rsidRPr="000D4257" w:rsidDel="0087159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color w:val="000000"/>
          <w:sz w:val="24"/>
          <w:szCs w:val="24"/>
        </w:rPr>
        <w:t>. W</w:t>
      </w:r>
      <w:r w:rsidR="00200D69" w:rsidRPr="000D4257">
        <w:rPr>
          <w:rFonts w:ascii="Times New Roman" w:eastAsia="Times New Roman" w:hAnsi="Times New Roman" w:cs="Times New Roman"/>
          <w:color w:val="000000"/>
          <w:sz w:val="24"/>
          <w:szCs w:val="24"/>
          <w:highlight w:val="white"/>
        </w:rPr>
        <w:t xml:space="preserve">e also noted the </w:t>
      </w:r>
      <w:r w:rsidR="00200D69" w:rsidRPr="000D4257">
        <w:rPr>
          <w:rFonts w:ascii="Times New Roman" w:eastAsia="Times New Roman" w:hAnsi="Times New Roman" w:cs="Times New Roman"/>
          <w:color w:val="000000"/>
          <w:sz w:val="24"/>
          <w:szCs w:val="24"/>
        </w:rPr>
        <w:t>omission of gender and of women migrants in migration narratives. Despite women forming a major part of the migrant workforce in India</w:t>
      </w:r>
      <w:r w:rsidR="007C6E59" w:rsidRPr="000D4257">
        <w:rPr>
          <w:rFonts w:ascii="Times New Roman" w:eastAsia="Times New Roman" w:hAnsi="Times New Roman" w:cs="Times New Roman"/>
          <w:color w:val="000000"/>
          <w:sz w:val="24"/>
          <w:szCs w:val="24"/>
        </w:rPr>
        <w:t xml:space="preserve"> </w:t>
      </w:r>
      <w:r w:rsidR="00871596" w:rsidRPr="00871596">
        <w:rPr>
          <w:rFonts w:ascii="Times New Roman" w:eastAsia="Times New Roman" w:hAnsi="Times New Roman" w:cs="Times New Roman"/>
          <w:color w:val="2F5496" w:themeColor="accent1" w:themeShade="BF"/>
          <w:sz w:val="24"/>
          <w:szCs w:val="24"/>
          <w:rPrChange w:id="699" w:author="Ekatha Ann J" w:date="2020-08-18T13:41: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00" w:author="Ekatha Ann J" w:date="2020-08-18T13:41:00Z">
            <w:rPr>
              <w:rFonts w:ascii="Times New Roman" w:eastAsia="Times New Roman" w:hAnsi="Times New Roman" w:cs="Times New Roman"/>
              <w:color w:val="000000"/>
              <w:sz w:val="24"/>
              <w:szCs w:val="24"/>
            </w:rPr>
          </w:rPrChange>
        </w:rPr>
        <w:instrText xml:space="preserve"> ADDIN ZOTERO_ITEM CSL_CITATION {"citationID":"jFkPCkbF","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01" w:author="Ekatha Ann J" w:date="2020-08-18T13:41: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rPrChange w:id="702" w:author="Ekatha Ann J" w:date="2020-08-18T13:41:00Z">
            <w:rPr>
              <w:rFonts w:ascii="Times New Roman" w:hAnsi="Times New Roman" w:cs="Times New Roman"/>
              <w:sz w:val="24"/>
            </w:rPr>
          </w:rPrChange>
        </w:rPr>
        <w:t>(5)</w:t>
      </w:r>
      <w:r w:rsidR="00871596" w:rsidRPr="00871596">
        <w:rPr>
          <w:rFonts w:ascii="Times New Roman" w:eastAsia="Times New Roman" w:hAnsi="Times New Roman" w:cs="Times New Roman"/>
          <w:color w:val="2F5496" w:themeColor="accent1" w:themeShade="BF"/>
          <w:sz w:val="24"/>
          <w:szCs w:val="24"/>
          <w:rPrChange w:id="703" w:author="Ekatha Ann J" w:date="2020-08-18T13:41:00Z">
            <w:rPr>
              <w:rFonts w:ascii="Times New Roman" w:eastAsia="Times New Roman" w:hAnsi="Times New Roman" w:cs="Times New Roman"/>
              <w:color w:val="000000"/>
              <w:sz w:val="24"/>
              <w:szCs w:val="24"/>
            </w:rPr>
          </w:rPrChange>
        </w:rPr>
        <w:fldChar w:fldCharType="end"/>
      </w:r>
      <w:del w:id="704" w:author="Ekatha Ann J" w:date="2020-08-18T13:41:00Z">
        <w:r w:rsidR="007C6E59" w:rsidRPr="000D4257" w:rsidDel="00871596">
          <w:rPr>
            <w:rFonts w:ascii="Times New Roman" w:eastAsia="Times New Roman" w:hAnsi="Times New Roman" w:cs="Times New Roman"/>
            <w:color w:val="2F5496" w:themeColor="accent1" w:themeShade="BF"/>
            <w:sz w:val="24"/>
            <w:szCs w:val="24"/>
          </w:rPr>
          <w:fldChar w:fldCharType="begin"/>
        </w:r>
        <w:r w:rsidR="007C6E59" w:rsidRPr="000D4257" w:rsidDel="00871596">
          <w:rPr>
            <w:rFonts w:ascii="Times New Roman" w:eastAsia="Times New Roman" w:hAnsi="Times New Roman" w:cs="Times New Roman"/>
            <w:color w:val="2F5496" w:themeColor="accent1" w:themeShade="BF"/>
            <w:sz w:val="24"/>
            <w:szCs w:val="24"/>
          </w:rPr>
          <w:delInstrText xml:space="preserve"> ADDIN ZOTERO_ITEM CSL_CITATION {"citationID":"NIzkdXmK","properties":{"formattedCitation":"(5)","plainCitation":"(5)","noteIndex":0},"citationItems":[{"id":107,"uris":["http://zotero.org/users/local/IBKgUHwf/items/LD3XY8IQ"],"uri":["http://zotero.org/users/local/IBKgUHwf/items/LD3XY8IQ"],"itemData":{"id":107,"type":"report","publisher":"Ministry of Home Affairs, Government of India","title":"Census India 2011","URL":"http://www.censusindia.gov.in/2011Census/pes/Pesreport.pdf","accessed":{"date-parts":[["2020",6,6]]}}}],"schema":"https://github.com/citation-style-language/schema/raw/master/csl-citation.json"} </w:delInstrText>
        </w:r>
        <w:r w:rsidR="007C6E59" w:rsidRPr="000D4257" w:rsidDel="00871596">
          <w:rPr>
            <w:rFonts w:ascii="Times New Roman" w:eastAsia="Times New Roman" w:hAnsi="Times New Roman" w:cs="Times New Roman"/>
            <w:color w:val="2F5496" w:themeColor="accent1" w:themeShade="BF"/>
            <w:sz w:val="24"/>
            <w:szCs w:val="24"/>
          </w:rPr>
          <w:fldChar w:fldCharType="separate"/>
        </w:r>
        <w:r w:rsidR="007C6E59" w:rsidRPr="000D4257" w:rsidDel="00871596">
          <w:rPr>
            <w:rFonts w:ascii="Times New Roman" w:hAnsi="Times New Roman" w:cs="Times New Roman"/>
            <w:color w:val="2F5496" w:themeColor="accent1" w:themeShade="BF"/>
            <w:sz w:val="24"/>
            <w:szCs w:val="24"/>
          </w:rPr>
          <w:delText>(5)</w:delText>
        </w:r>
        <w:r w:rsidR="007C6E59" w:rsidRPr="000D4257" w:rsidDel="00871596">
          <w:rPr>
            <w:rFonts w:ascii="Times New Roman" w:eastAsia="Times New Roman" w:hAnsi="Times New Roman" w:cs="Times New Roman"/>
            <w:color w:val="2F5496" w:themeColor="accent1" w:themeShade="BF"/>
            <w:sz w:val="24"/>
            <w:szCs w:val="24"/>
          </w:rPr>
          <w:fldChar w:fldCharType="end"/>
        </w:r>
      </w:del>
      <w:r w:rsidR="007C6E59" w:rsidRPr="000D4257">
        <w:rPr>
          <w:rStyle w:val="CommentReference"/>
          <w:rFonts w:ascii="Times New Roman" w:hAnsi="Times New Roman" w:cs="Times New Roman"/>
          <w:sz w:val="24"/>
          <w:szCs w:val="24"/>
        </w:rPr>
        <w:t xml:space="preserve"> </w:t>
      </w:r>
      <w:r w:rsidR="00200D69" w:rsidRPr="000D4257">
        <w:rPr>
          <w:rFonts w:ascii="Times New Roman" w:eastAsia="Times New Roman" w:hAnsi="Times New Roman" w:cs="Times New Roman"/>
          <w:color w:val="000000"/>
          <w:sz w:val="24"/>
          <w:szCs w:val="24"/>
        </w:rPr>
        <w:t>and studies showing significant gaps in migrant women’s access to healthcare</w:t>
      </w:r>
      <w:del w:id="705" w:author="Ekatha Ann J" w:date="2020-08-18T13:41:00Z">
        <w:r w:rsidR="00345F76" w:rsidRPr="000D4257" w:rsidDel="00871596">
          <w:rPr>
            <w:rFonts w:ascii="Times New Roman" w:eastAsia="Times New Roman" w:hAnsi="Times New Roman" w:cs="Times New Roman"/>
            <w:color w:val="2F5496" w:themeColor="accent1" w:themeShade="BF"/>
            <w:sz w:val="24"/>
            <w:szCs w:val="24"/>
          </w:rPr>
          <w:delText xml:space="preserve"> </w:delText>
        </w:r>
      </w:del>
      <w:ins w:id="706" w:author="Ekatha Ann J" w:date="2020-08-18T13:41:00Z">
        <w:r w:rsidR="00871596">
          <w:rPr>
            <w:rFonts w:ascii="Times New Roman" w:eastAsia="Times New Roman" w:hAnsi="Times New Roman" w:cs="Times New Roman"/>
            <w:color w:val="2F5496" w:themeColor="accent1" w:themeShade="BF"/>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07" w:author="Ekatha Ann J" w:date="2020-08-18T13:42:00Z">
            <w:rPr>
              <w:rFonts w:ascii="Times New Roman" w:eastAsia="Times New Roman" w:hAnsi="Times New Roman" w:cs="Times New Roman"/>
              <w:color w:val="2F5496" w:themeColor="accent1" w:themeShade="BF"/>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
        <w:instrText xml:space="preserve"> ADDIN ZOTERO_ITEM CSL_CITATION {"citationID":"1ZePDutU","properties":{"formattedCitation":"(56)","plainCitation":"(56)","noteIndex":0},"citationItems":[{"id":166,"uris":["http://zotero.org/users/local/IBKgUHwf/items/954C7PH9"],"uri":["http://zotero.org/users/local/IBKgUHwf/items/954C7PH9"],"itemData":{"id":166,"type":"article-journal","container-title":"Tropical Medicine and International Health","issue":"10","language":"English","page":"1202-1210","title":"Migration and access to maternal healthcare: determinants of adequate antenatal care and institutional delivery among socio-economically disadvantaged migrants in Delhi, India","volume":"18","issued":{"date-parts":[["2013",10]]}}}],"schema":"https://github.com/citation-style-language/schema/raw/master/csl-citation.json"}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08" w:author="Ekatha Ann J" w:date="2020-08-18T13:42:00Z">
            <w:rPr>
              <w:rFonts w:ascii="Times New Roman" w:eastAsia="Times New Roman" w:hAnsi="Times New Roman" w:cs="Times New Roman"/>
              <w:color w:val="2F5496" w:themeColor="accent1" w:themeShade="BF"/>
              <w:sz w:val="24"/>
              <w:szCs w:val="24"/>
            </w:rPr>
          </w:rPrChange>
        </w:rPr>
        <w:fldChar w:fldCharType="separate"/>
      </w:r>
      <w:r w:rsidR="00871596" w:rsidRPr="00871596">
        <w:rPr>
          <w:rFonts w:ascii="Times New Roman" w:hAnsi="Times New Roman" w:cs="Times New Roman"/>
          <w:color w:val="2F5496" w:themeColor="accent1" w:themeShade="BF"/>
          <w:sz w:val="24"/>
          <w:rPrChange w:id="709" w:author="Ekatha Ann J" w:date="2020-08-18T13:42:00Z">
            <w:rPr>
              <w:rFonts w:ascii="Times New Roman" w:hAnsi="Times New Roman" w:cs="Times New Roman"/>
              <w:sz w:val="24"/>
            </w:rPr>
          </w:rPrChange>
        </w:rPr>
        <w:t>(56)</w:t>
      </w:r>
      <w:r w:rsidR="00871596" w:rsidRPr="00871596">
        <w:rPr>
          <w:rFonts w:ascii="Times New Roman" w:eastAsia="Times New Roman" w:hAnsi="Times New Roman" w:cs="Times New Roman"/>
          <w:color w:val="2F5496" w:themeColor="accent1" w:themeShade="BF"/>
          <w:sz w:val="24"/>
          <w:szCs w:val="24"/>
          <w:rPrChange w:id="710" w:author="Ekatha Ann J" w:date="2020-08-18T13:42:00Z">
            <w:rPr>
              <w:rFonts w:ascii="Times New Roman" w:eastAsia="Times New Roman" w:hAnsi="Times New Roman" w:cs="Times New Roman"/>
              <w:color w:val="2F5496" w:themeColor="accent1" w:themeShade="BF"/>
              <w:sz w:val="24"/>
              <w:szCs w:val="24"/>
            </w:rPr>
          </w:rPrChange>
        </w:rPr>
        <w:fldChar w:fldCharType="end"/>
      </w:r>
      <w:del w:id="711" w:author="Ekatha Ann J" w:date="2020-08-18T13:41:00Z">
        <w:r w:rsidR="00345F76"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Yw2FRicX","properties":{"formattedCitation":"(56)","plainCitation":"(56)","noteIndex":0},"citationItems":[{"id":166,"uris":["http://zotero.org/users/local/IBKgUHwf/items/954C7PH9"],"uri":["http://zotero.org/users/local/IBKgUHwf/items/954C7PH9"],"itemData":{"id":166,"type":"article-journal","container-title":"Tropical Medicine and International Health","issue":"10","language":"English","page":"1202-1210","title":"Migration and access to maternal healthcare: determinants of adequate antenatal care and institutional delivery among socio-economically disadvantaged migrants in Delhi, India","volume":"18","issued":{"date-parts":[["2013",10]]}}}],"schema":"https://github.com/citation-style-language/schema/raw/master/csl-citation.json"} </w:delInstrText>
        </w:r>
        <w:r w:rsidR="00345F76"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(56)</w:delText>
        </w:r>
        <w:r w:rsidR="00345F76" w:rsidRPr="000D4257" w:rsidDel="0087159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color w:val="000000"/>
          <w:sz w:val="24"/>
          <w:szCs w:val="24"/>
        </w:rPr>
        <w:t xml:space="preserve">, no article specifically addresses the health and experiences of women migrants. </w:t>
      </w:r>
    </w:p>
    <w:p w14:paraId="5F0966CD"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6B9B67F" w14:textId="77777777" w:rsidR="00200D69" w:rsidRPr="000D4257" w:rsidRDefault="00200D69" w:rsidP="00200D6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1259C47C" w14:textId="4523B2B3" w:rsidR="00895B6D" w:rsidRPr="000D4257" w:rsidRDefault="00200D69" w:rsidP="00895B6D">
      <w:pPr>
        <w:pBdr>
          <w:top w:val="nil"/>
          <w:left w:val="nil"/>
          <w:bottom w:val="nil"/>
          <w:right w:val="nil"/>
          <w:between w:val="nil"/>
        </w:pBdr>
        <w:spacing w:after="355"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sz w:val="24"/>
          <w:szCs w:val="24"/>
          <w:highlight w:val="white"/>
        </w:rPr>
        <w:t xml:space="preserve">Second, despite the intent to homogenise, our study, by adopting an intersectional lens, found variation </w:t>
      </w:r>
      <w:r w:rsidR="00015643" w:rsidRPr="000D4257">
        <w:rPr>
          <w:rFonts w:ascii="Times New Roman" w:eastAsia="Times New Roman" w:hAnsi="Times New Roman" w:cs="Times New Roman"/>
          <w:color w:val="000000"/>
          <w:sz w:val="24"/>
          <w:szCs w:val="24"/>
          <w:highlight w:val="white"/>
        </w:rPr>
        <w:t xml:space="preserve">in </w:t>
      </w:r>
      <w:r w:rsidRPr="000D4257">
        <w:rPr>
          <w:rFonts w:ascii="Times New Roman" w:eastAsia="Times New Roman" w:hAnsi="Times New Roman" w:cs="Times New Roman"/>
          <w:color w:val="000000"/>
          <w:sz w:val="24"/>
          <w:szCs w:val="24"/>
          <w:highlight w:val="white"/>
        </w:rPr>
        <w:t xml:space="preserve">frames based on the social position and identity of migrants. Most prominent axes along which their positionality was defined were: </w:t>
      </w:r>
      <w:r w:rsidR="00015643" w:rsidRPr="000D4257">
        <w:rPr>
          <w:rFonts w:ascii="Times New Roman" w:eastAsia="Times New Roman" w:hAnsi="Times New Roman" w:cs="Times New Roman"/>
          <w:color w:val="000000"/>
          <w:sz w:val="24"/>
          <w:szCs w:val="24"/>
        </w:rPr>
        <w:t xml:space="preserve">religion, </w:t>
      </w:r>
      <w:r w:rsidRPr="000D4257">
        <w:rPr>
          <w:rFonts w:ascii="Times New Roman" w:eastAsia="Times New Roman" w:hAnsi="Times New Roman" w:cs="Times New Roman"/>
          <w:color w:val="000000"/>
          <w:sz w:val="24"/>
          <w:szCs w:val="24"/>
        </w:rPr>
        <w:t xml:space="preserve">nationality, ethnicity and socio-economic status. While all the migrants in the sample newspapers were mostly projected as a threat (47.07%) or as victims (46.35%), there are indications that the frames (and the language used) varied based on how close their identities and positionalities were to those of the majority (dominant) community. The closer, the less likely they were to be framed as a threat.  For example, all the articles on Kashmiri Pandits (Upper-caste Hindu Brahmins who fled the </w:t>
      </w:r>
      <w:r w:rsidRPr="000D4257">
        <w:rPr>
          <w:rFonts w:ascii="Times New Roman" w:eastAsia="Times New Roman" w:hAnsi="Times New Roman" w:cs="Times New Roman"/>
          <w:color w:val="000000"/>
          <w:sz w:val="24"/>
          <w:szCs w:val="24"/>
        </w:rPr>
        <w:lastRenderedPageBreak/>
        <w:t>insurgency in Muslim-dominated Kashmir Valley in the 1990s) referred to them as ‘migrant community’ and framed them only as victims of the past and heroes for their economic contribution to their host society. Internal migrants</w:t>
      </w:r>
      <w:ins w:id="712" w:author="Ekatha Ann J" w:date="2020-08-17T15:07:00Z">
        <w:r w:rsidR="002920BA">
          <w:rPr>
            <w:rFonts w:ascii="Times New Roman" w:eastAsia="Times New Roman" w:hAnsi="Times New Roman" w:cs="Times New Roman"/>
            <w:color w:val="000000"/>
            <w:sz w:val="24"/>
            <w:szCs w:val="24"/>
          </w:rPr>
          <w:t>, mostly</w:t>
        </w:r>
      </w:ins>
      <w:r w:rsidRPr="000D4257">
        <w:rPr>
          <w:rFonts w:ascii="Times New Roman" w:eastAsia="Times New Roman" w:hAnsi="Times New Roman" w:cs="Times New Roman"/>
          <w:color w:val="000000"/>
          <w:sz w:val="24"/>
          <w:szCs w:val="24"/>
        </w:rPr>
        <w:t xml:space="preserve"> </w:t>
      </w:r>
      <w:ins w:id="713" w:author="Ekatha Ann J" w:date="2020-08-17T15:07:00Z">
        <w:r w:rsidR="002920BA">
          <w:rPr>
            <w:rFonts w:ascii="Times New Roman" w:eastAsia="Times New Roman" w:hAnsi="Times New Roman" w:cs="Times New Roman"/>
            <w:color w:val="000000"/>
            <w:sz w:val="24"/>
            <w:szCs w:val="24"/>
          </w:rPr>
          <w:t xml:space="preserve">from </w:t>
        </w:r>
      </w:ins>
      <w:del w:id="714" w:author="Ekatha Ann J" w:date="2020-08-17T15:07:00Z">
        <w:r w:rsidRPr="000D4257" w:rsidDel="002920BA">
          <w:rPr>
            <w:rFonts w:ascii="Times New Roman" w:eastAsia="Times New Roman" w:hAnsi="Times New Roman" w:cs="Times New Roman"/>
            <w:color w:val="000000"/>
            <w:sz w:val="24"/>
            <w:szCs w:val="24"/>
          </w:rPr>
          <w:delText xml:space="preserve">from impoverished districts of </w:delText>
        </w:r>
      </w:del>
      <w:r w:rsidRPr="000D4257">
        <w:rPr>
          <w:rFonts w:ascii="Times New Roman" w:eastAsia="Times New Roman" w:hAnsi="Times New Roman" w:cs="Times New Roman"/>
          <w:color w:val="000000"/>
          <w:sz w:val="24"/>
          <w:szCs w:val="24"/>
        </w:rPr>
        <w:t>Odisha, Bihar, Jharkhand, West Bengal and Assam, were</w:t>
      </w:r>
      <w:del w:id="715" w:author="Ekatha Ann J" w:date="2020-08-17T15:07:00Z">
        <w:r w:rsidRPr="000D4257" w:rsidDel="002920BA">
          <w:rPr>
            <w:rFonts w:ascii="Times New Roman" w:eastAsia="Times New Roman" w:hAnsi="Times New Roman" w:cs="Times New Roman"/>
            <w:color w:val="000000"/>
            <w:sz w:val="24"/>
            <w:szCs w:val="24"/>
          </w:rPr>
          <w:delText xml:space="preserve"> mostly</w:delText>
        </w:r>
      </w:del>
      <w:r w:rsidRPr="000D4257">
        <w:rPr>
          <w:rFonts w:ascii="Times New Roman" w:eastAsia="Times New Roman" w:hAnsi="Times New Roman" w:cs="Times New Roman"/>
          <w:color w:val="000000"/>
          <w:sz w:val="24"/>
          <w:szCs w:val="24"/>
        </w:rPr>
        <w:t xml:space="preserve"> referred to as ‘migrant workers’ and framed as victims of discrimination or as a threat (crime), with their contribution to the economy constituting less than 10% of the coverage on them. Studies, on the other hand, have shown that this silent workforce contribute more than 2%</w:t>
      </w:r>
      <w:r w:rsidR="00015643" w:rsidRPr="000D4257">
        <w:rPr>
          <w:rStyle w:val="CommentReference"/>
          <w:rFonts w:ascii="Times New Roman" w:hAnsi="Times New Roman" w:cs="Times New Roman"/>
          <w:sz w:val="24"/>
          <w:szCs w:val="24"/>
        </w:rPr>
        <w:t xml:space="preserve">  </w:t>
      </w:r>
      <w:r w:rsidR="00015643" w:rsidRPr="000D4257">
        <w:rPr>
          <w:rFonts w:ascii="Times New Roman" w:eastAsia="Times New Roman" w:hAnsi="Times New Roman" w:cs="Times New Roman"/>
          <w:color w:val="000000"/>
          <w:sz w:val="24"/>
          <w:szCs w:val="24"/>
        </w:rPr>
        <w:t>of</w:t>
      </w:r>
      <w:r w:rsidRPr="000D4257">
        <w:rPr>
          <w:rFonts w:ascii="Times New Roman" w:eastAsia="Times New Roman" w:hAnsi="Times New Roman" w:cs="Times New Roman"/>
          <w:color w:val="000000"/>
          <w:sz w:val="24"/>
          <w:szCs w:val="24"/>
        </w:rPr>
        <w:t xml:space="preserve"> the country’s Gross Domestic Product and is critical for building cities, maintaining household economies, and keeping consumption growth in the places of their origin through remittances</w:t>
      </w:r>
      <w:del w:id="716" w:author="Ekatha Ann J" w:date="2020-08-18T13:43:00Z">
        <w:r w:rsidR="004F0E57" w:rsidRPr="000D4257" w:rsidDel="00871596">
          <w:rPr>
            <w:rFonts w:ascii="Times New Roman" w:eastAsia="Times New Roman" w:hAnsi="Times New Roman" w:cs="Times New Roman"/>
            <w:color w:val="000000"/>
            <w:sz w:val="24"/>
            <w:szCs w:val="24"/>
          </w:rPr>
          <w:delText xml:space="preserve"> </w:delText>
        </w:r>
      </w:del>
      <w:ins w:id="717" w:author="Ekatha Ann J" w:date="2020-08-18T13:43:00Z">
        <w:r w:rsidR="00871596">
          <w:rPr>
            <w:rFonts w:ascii="Times New Roman" w:eastAsia="Times New Roman" w:hAnsi="Times New Roman" w:cs="Times New Roman"/>
            <w:color w:val="000000"/>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18" w:author="Ekatha Ann J" w:date="2020-08-18T13:43: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19" w:author="Ekatha Ann J" w:date="2020-08-18T13:43:00Z">
            <w:rPr>
              <w:rFonts w:ascii="Times New Roman" w:eastAsia="Times New Roman" w:hAnsi="Times New Roman" w:cs="Times New Roman"/>
              <w:color w:val="000000"/>
              <w:sz w:val="24"/>
              <w:szCs w:val="24"/>
            </w:rPr>
          </w:rPrChange>
        </w:rPr>
        <w:instrText xml:space="preserve"> ADDIN ZOTERO_ITEM CSL_CITATION {"citationID":"ZYCOShYU","properties":{"formattedCitation":"(12,57)","plainCitation":"(12,57)","noteIndex":0},"citationItems":[{"id":163,"uris":["http://zotero.org/users/local/IBKgUHwf/items/HUVDM53R"],"uri":["http://zotero.org/users/local/IBKgUHwf/items/HUVDM53R"],"itemData":{"id":163,"type":"report","event-place":"Kolkata","language":"Engish","page":"1-23","publisher":"Mahanirban Calcutta Research Group","publisher-place":"Kolkata","title":"Borders of An Epidemic - COVID-19 and Migrant Workers","URL":"http://www.mcrg.ac.in/RLS_Migration_2020/COVID-19.pdf","issued":{"date-parts":[["2020"]]}}},{"id":201,"uris":["http://zotero.org/users/local/IBKgUHwf/items/8CNZJTYD"],"uri":["http://zotero.org/users/local/IBKgUHwf/items/8CNZJTYD"],"itemData":{"id":201,"type":"webpage","abstract":"A South Asian perspective on the failures of global and national public health policies South Asia, home to around a quarter of the world’s population and 40% of the world’s [...]More...","container-title":"The BMJ","language":"en-US","note":"source: blogs.bmj.com","title":"Neglect of low-income migrants in covid-19 response","URL":"https://blogs.bmj.com/bmj/2020/05/29/neglect-of-low-income-migrants-in-covid-19-response/","author":[{"family":"Kapilashrami","given":"Anuj"},{"family":"Issac","given":"Anns"},{"family":"Sharma","given":"Jeevan"},{"family":"Wickramage","given":"K"},{"family":"John","given":"Ekatha"},{"family":"Ravindranath","given":"Divya"},{"family":"Aziz","given":"Roomi"},{"family":"Duigan","given":"Patrick"}],"accessed":{"date-parts":[["2020",8,7]]},"issued":{"date-parts":[["2020",5,29]]}}}],"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20" w:author="Ekatha Ann J" w:date="2020-08-18T13:43: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rPrChange w:id="721" w:author="Ekatha Ann J" w:date="2020-08-18T13:43:00Z">
            <w:rPr>
              <w:rFonts w:ascii="Times New Roman" w:hAnsi="Times New Roman" w:cs="Times New Roman"/>
              <w:sz w:val="24"/>
            </w:rPr>
          </w:rPrChange>
        </w:rPr>
        <w:t>(12,57)</w:t>
      </w:r>
      <w:r w:rsidR="00871596" w:rsidRPr="00871596">
        <w:rPr>
          <w:rFonts w:ascii="Times New Roman" w:eastAsia="Times New Roman" w:hAnsi="Times New Roman" w:cs="Times New Roman"/>
          <w:color w:val="2F5496" w:themeColor="accent1" w:themeShade="BF"/>
          <w:sz w:val="24"/>
          <w:szCs w:val="24"/>
          <w:rPrChange w:id="722" w:author="Ekatha Ann J" w:date="2020-08-18T13:43:00Z">
            <w:rPr>
              <w:rFonts w:ascii="Times New Roman" w:eastAsia="Times New Roman" w:hAnsi="Times New Roman" w:cs="Times New Roman"/>
              <w:color w:val="000000"/>
              <w:sz w:val="24"/>
              <w:szCs w:val="24"/>
            </w:rPr>
          </w:rPrChange>
        </w:rPr>
        <w:fldChar w:fldCharType="end"/>
      </w:r>
      <w:del w:id="723" w:author="Ekatha Ann J" w:date="2020-08-18T13:43:00Z">
        <w:r w:rsidR="004F0E57" w:rsidRPr="000D4257" w:rsidDel="00871596">
          <w:rPr>
            <w:rFonts w:ascii="Times New Roman" w:eastAsia="Times New Roman" w:hAnsi="Times New Roman" w:cs="Times New Roman"/>
            <w:color w:val="2F5496" w:themeColor="accent1" w:themeShade="BF"/>
            <w:sz w:val="24"/>
            <w:szCs w:val="24"/>
          </w:rPr>
          <w:fldChar w:fldCharType="begin"/>
        </w:r>
        <w:r w:rsidR="00F37C64" w:rsidDel="00871596">
          <w:rPr>
            <w:rFonts w:ascii="Times New Roman" w:eastAsia="Times New Roman" w:hAnsi="Times New Roman" w:cs="Times New Roman"/>
            <w:color w:val="2F5496" w:themeColor="accent1" w:themeShade="BF"/>
            <w:sz w:val="24"/>
            <w:szCs w:val="24"/>
          </w:rPr>
          <w:delInstrText xml:space="preserve"> ADDIN ZOTERO_ITEM CSL_CITATION {"citationID":"WS44ao9l","properties":{"formattedCitation":"(57,58)","plainCitation":"(57,58)","noteIndex":0},"citationItems":[{"id":199,"uris":["http://zotero.org/users/local/IBKgUHwf/items/BYZ6794W"],"uri":["http://zotero.org/users/local/IBKgUHwf/items/BYZ6794W"],"itemData":{"id":199,"type":"report","event-place":"Kolkata","language":"en","publisher":"Mahanirban Calcutta Research Group","publisher-place":"Kolkata","title":"Borders of an Epidemic - COVID-19 and Migrant Workers","collection-editor":[{"family":"Samaddar","given":"Ranabir"}],"issued":{"date-parts":[["2020"]]}}},{"id":201,"uris":["http://zotero.org/users/local/IBKgUHwf/items/8CNZJTYD"],"uri":["http://zotero.org/users/local/IBKgUHwf/items/8CNZJTYD"],"itemData":{"id":201,"type":"webpage","abstract":"A South Asian perspective on the failures of global and national public health policies South Asia, home to around a quarter of the world’s population and 40% of the world’s [...]More...","container-title":"The BMJ","language":"en-US","note":"source: blogs.bmj.com","title":"Neglect of low-income migrants in covid-19 response","URL":"https://blogs.bmj.com/bmj/2020/05/29/neglect-of-low-income-migrants-in-covid-19-response/","author":[{"family":"Kapilashrami","given":"Anuj"},{"family":"Issac","given":"Anns"},{"family":"Sharma","given":"Jeevan"},{"family":"Wickramage","given":"K"},{"family":"John","given":"Ekatha"},{"family":"Ravindranath","given":"Divya"},{"family":"Aziz","given":"Roomi"},{"family":"Duigan","given":"Patrick"}],"accessed":{"date-parts":[["2020",8,7]]},"issued":{"date-parts":[["2020",5,29]]}}}],"schema":"https://github.com/citation-style-language/schema/raw/master/csl-citation.json"} </w:delInstrText>
        </w:r>
        <w:r w:rsidR="004F0E57" w:rsidRPr="000D4257" w:rsidDel="00871596">
          <w:rPr>
            <w:rFonts w:ascii="Times New Roman" w:eastAsia="Times New Roman" w:hAnsi="Times New Roman" w:cs="Times New Roman"/>
            <w:color w:val="2F5496" w:themeColor="accent1" w:themeShade="BF"/>
            <w:sz w:val="24"/>
            <w:szCs w:val="24"/>
          </w:rPr>
          <w:fldChar w:fldCharType="separate"/>
        </w:r>
        <w:r w:rsidR="00F37C64" w:rsidRPr="00F37C64" w:rsidDel="00871596">
          <w:rPr>
            <w:rFonts w:ascii="Times New Roman" w:hAnsi="Times New Roman" w:cs="Times New Roman"/>
            <w:sz w:val="24"/>
          </w:rPr>
          <w:delText>(57,58)</w:delText>
        </w:r>
        <w:r w:rsidR="004F0E57" w:rsidRPr="000D4257" w:rsidDel="00871596">
          <w:rPr>
            <w:rFonts w:ascii="Times New Roman" w:eastAsia="Times New Roman" w:hAnsi="Times New Roman" w:cs="Times New Roman"/>
            <w:color w:val="2F5496" w:themeColor="accent1" w:themeShade="BF"/>
            <w:sz w:val="24"/>
            <w:szCs w:val="24"/>
          </w:rPr>
          <w:fldChar w:fldCharType="end"/>
        </w:r>
      </w:del>
      <w:r w:rsidR="00015643" w:rsidRPr="000D4257">
        <w:rPr>
          <w:rFonts w:ascii="Times New Roman" w:eastAsia="Times New Roman" w:hAnsi="Times New Roman" w:cs="Times New Roman"/>
          <w:color w:val="000000"/>
          <w:sz w:val="24"/>
          <w:szCs w:val="24"/>
        </w:rPr>
        <w:t xml:space="preserve">. </w:t>
      </w:r>
      <w:r w:rsidRPr="000D4257">
        <w:rPr>
          <w:rFonts w:ascii="Times New Roman" w:eastAsia="Times New Roman" w:hAnsi="Times New Roman" w:cs="Times New Roman"/>
          <w:color w:val="000000"/>
          <w:sz w:val="24"/>
          <w:szCs w:val="24"/>
        </w:rPr>
        <w:t xml:space="preserve">Bangladeshi immigrants, on the other hand, are almost universally framed as a security threat and described as ‘illegal migrants’, ‘infiltrators’, ‘Muslim terrorists’ and ‘Bangladeshi </w:t>
      </w:r>
      <w:proofErr w:type="gramStart"/>
      <w:r w:rsidRPr="000D4257">
        <w:rPr>
          <w:rFonts w:ascii="Times New Roman" w:eastAsia="Times New Roman" w:hAnsi="Times New Roman" w:cs="Times New Roman"/>
          <w:color w:val="000000"/>
          <w:sz w:val="24"/>
          <w:szCs w:val="24"/>
        </w:rPr>
        <w:t>terrorists’</w:t>
      </w:r>
      <w:proofErr w:type="gramEnd"/>
      <w:r w:rsidRPr="000D4257">
        <w:rPr>
          <w:rFonts w:ascii="Times New Roman" w:eastAsia="Times New Roman" w:hAnsi="Times New Roman" w:cs="Times New Roman"/>
          <w:color w:val="000000"/>
          <w:sz w:val="24"/>
          <w:szCs w:val="24"/>
        </w:rPr>
        <w:t>.  The articles make a distinction between cross-border migrants (Pakistan, Bangladesh, Nepal and Myanmar) who identify themselves as Hindu and Muslims. The former, identified by their religion, were framed only as victims and heroes and never as villain in the sample articles.</w:t>
      </w:r>
      <w:r w:rsidRPr="000D4257">
        <w:rPr>
          <w:rFonts w:ascii="Times New Roman" w:eastAsia="Times New Roman" w:hAnsi="Times New Roman" w:cs="Times New Roman"/>
          <w:sz w:val="24"/>
          <w:szCs w:val="24"/>
        </w:rPr>
        <w:t xml:space="preserve">  </w:t>
      </w:r>
      <w:r w:rsidRPr="000D4257">
        <w:rPr>
          <w:rFonts w:ascii="Times New Roman" w:eastAsia="Times New Roman" w:hAnsi="Times New Roman" w:cs="Times New Roman"/>
          <w:color w:val="000000"/>
          <w:sz w:val="24"/>
          <w:szCs w:val="24"/>
          <w:highlight w:val="white"/>
        </w:rPr>
        <w:t>The term ‘illegal’ is often criticized by scholars, not only because it “stresses criminality”, but it is also misleading and demeaning</w:t>
      </w:r>
      <w:del w:id="724" w:author="Ekatha Ann J" w:date="2020-08-18T13:44:00Z">
        <w:r w:rsidRPr="000D4257" w:rsidDel="00871596">
          <w:rPr>
            <w:rFonts w:ascii="Times New Roman" w:eastAsia="Times New Roman" w:hAnsi="Times New Roman" w:cs="Times New Roman"/>
            <w:color w:val="000000"/>
            <w:sz w:val="24"/>
            <w:szCs w:val="24"/>
            <w:highlight w:val="white"/>
          </w:rPr>
          <w:delText xml:space="preserve"> </w:delText>
        </w:r>
      </w:del>
      <w:ins w:id="725" w:author="Ekatha Ann J" w:date="2020-08-18T13:44:00Z">
        <w:r w:rsidR="00871596">
          <w:rPr>
            <w:rFonts w:ascii="Times New Roman" w:eastAsia="Times New Roman" w:hAnsi="Times New Roman" w:cs="Times New Roman"/>
            <w:color w:val="000000"/>
            <w:sz w:val="24"/>
            <w:szCs w:val="24"/>
            <w:highlight w:val="white"/>
          </w:rPr>
          <w:t xml:space="preserve"> </w:t>
        </w:r>
      </w:ins>
      <w:r w:rsidR="00871596" w:rsidRPr="00871596">
        <w:rPr>
          <w:rFonts w:ascii="Times New Roman" w:eastAsia="Times New Roman" w:hAnsi="Times New Roman" w:cs="Times New Roman"/>
          <w:color w:val="2F5496" w:themeColor="accent1" w:themeShade="BF"/>
          <w:sz w:val="24"/>
          <w:szCs w:val="24"/>
          <w:highlight w:val="white"/>
          <w:rPrChange w:id="726" w:author="Ekatha Ann J" w:date="2020-08-18T13:44:00Z">
            <w:rPr>
              <w:rFonts w:ascii="Times New Roman" w:eastAsia="Times New Roman" w:hAnsi="Times New Roman" w:cs="Times New Roman"/>
              <w:color w:val="000000"/>
              <w:sz w:val="24"/>
              <w:szCs w:val="24"/>
              <w:highlight w:val="white"/>
            </w:rPr>
          </w:rPrChange>
        </w:rPr>
        <w:fldChar w:fldCharType="begin"/>
      </w:r>
      <w:r w:rsidR="00871596" w:rsidRPr="00871596">
        <w:rPr>
          <w:rFonts w:ascii="Times New Roman" w:eastAsia="Times New Roman" w:hAnsi="Times New Roman" w:cs="Times New Roman"/>
          <w:color w:val="2F5496" w:themeColor="accent1" w:themeShade="BF"/>
          <w:sz w:val="24"/>
          <w:szCs w:val="24"/>
          <w:highlight w:val="white"/>
          <w:rPrChange w:id="727" w:author="Ekatha Ann J" w:date="2020-08-18T13:44:00Z">
            <w:rPr>
              <w:rFonts w:ascii="Times New Roman" w:eastAsia="Times New Roman" w:hAnsi="Times New Roman" w:cs="Times New Roman"/>
              <w:color w:val="000000"/>
              <w:sz w:val="24"/>
              <w:szCs w:val="24"/>
              <w:highlight w:val="white"/>
            </w:rPr>
          </w:rPrChange>
        </w:rPr>
        <w:instrText xml:space="preserve"> ADDIN ZOTERO_ITEM CSL_CITATION {"citationID":"EA4H9lus","properties":{"formattedCitation":"(58)","plainCitation":"(58)","noteIndex":0},"citationItems":[{"id":175,"uris":["http://zotero.org/users/local/IBKgUHwf/items/LVPW4ZCJ"],"uri":["http://zotero.org/users/local/IBKgUHwf/items/LVPW4ZCJ"],"itemData":{"id":175,"type":"report","language":"English","publisher":"The Rockridge Institute","title":"The Framing of Immigration","URL":"https://people.ucsc.edu/~nuclear/econ1/hotnews/framingimmigration.htm","author":[{"family":"Lakoff","given":"George"},{"family":"Ferguson","given":"Sam"}],"accessed":{"date-parts":[["2020",6,9]]},"issued":{"date-parts":[["2006"]]}}}],"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highlight w:val="white"/>
          <w:rPrChange w:id="728" w:author="Ekatha Ann J" w:date="2020-08-18T13:44:00Z">
            <w:rPr>
              <w:rFonts w:ascii="Times New Roman" w:eastAsia="Times New Roman" w:hAnsi="Times New Roman" w:cs="Times New Roman"/>
              <w:color w:val="000000"/>
              <w:sz w:val="24"/>
              <w:szCs w:val="24"/>
              <w:highlight w:val="white"/>
            </w:rPr>
          </w:rPrChange>
        </w:rPr>
        <w:fldChar w:fldCharType="separate"/>
      </w:r>
      <w:r w:rsidR="00871596" w:rsidRPr="00871596">
        <w:rPr>
          <w:rFonts w:ascii="Times New Roman" w:hAnsi="Times New Roman" w:cs="Times New Roman"/>
          <w:color w:val="2F5496" w:themeColor="accent1" w:themeShade="BF"/>
          <w:sz w:val="24"/>
          <w:highlight w:val="white"/>
          <w:rPrChange w:id="729" w:author="Ekatha Ann J" w:date="2020-08-18T13:44:00Z">
            <w:rPr>
              <w:rFonts w:ascii="Times New Roman" w:hAnsi="Times New Roman" w:cs="Times New Roman"/>
              <w:sz w:val="24"/>
              <w:highlight w:val="white"/>
            </w:rPr>
          </w:rPrChange>
        </w:rPr>
        <w:t>(58)</w:t>
      </w:r>
      <w:r w:rsidR="00871596" w:rsidRPr="00871596">
        <w:rPr>
          <w:rFonts w:ascii="Times New Roman" w:eastAsia="Times New Roman" w:hAnsi="Times New Roman" w:cs="Times New Roman"/>
          <w:color w:val="2F5496" w:themeColor="accent1" w:themeShade="BF"/>
          <w:sz w:val="24"/>
          <w:szCs w:val="24"/>
          <w:highlight w:val="white"/>
          <w:rPrChange w:id="730" w:author="Ekatha Ann J" w:date="2020-08-18T13:44:00Z">
            <w:rPr>
              <w:rFonts w:ascii="Times New Roman" w:eastAsia="Times New Roman" w:hAnsi="Times New Roman" w:cs="Times New Roman"/>
              <w:color w:val="000000"/>
              <w:sz w:val="24"/>
              <w:szCs w:val="24"/>
              <w:highlight w:val="white"/>
            </w:rPr>
          </w:rPrChange>
        </w:rPr>
        <w:fldChar w:fldCharType="end"/>
      </w:r>
      <w:del w:id="731" w:author="Ekatha Ann J" w:date="2020-08-18T13:44:00Z">
        <w:r w:rsidR="004F0E57" w:rsidRPr="000D4257" w:rsidDel="00871596">
          <w:rPr>
            <w:rFonts w:ascii="Times New Roman" w:eastAsia="Times New Roman" w:hAnsi="Times New Roman" w:cs="Times New Roman"/>
            <w:color w:val="2F5496" w:themeColor="accent1" w:themeShade="BF"/>
            <w:sz w:val="24"/>
            <w:szCs w:val="24"/>
            <w:highlight w:val="white"/>
          </w:rPr>
          <w:fldChar w:fldCharType="begin"/>
        </w:r>
        <w:r w:rsidR="00871596" w:rsidDel="00871596">
          <w:rPr>
            <w:rFonts w:ascii="Times New Roman" w:eastAsia="Times New Roman" w:hAnsi="Times New Roman" w:cs="Times New Roman"/>
            <w:color w:val="2F5496" w:themeColor="accent1" w:themeShade="BF"/>
            <w:sz w:val="24"/>
            <w:szCs w:val="24"/>
            <w:highlight w:val="white"/>
          </w:rPr>
          <w:delInstrText xml:space="preserve"> ADDIN ZOTERO_ITEM CSL_CITATION {"citationID":"ikzi3kEH","properties":{"formattedCitation":"(58)","plainCitation":"(58)","noteIndex":0},"citationItems":[{"id":175,"uris":["http://zotero.org/users/local/IBKgUHwf/items/LVPW4ZCJ"],"uri":["http://zotero.org/users/local/IBKgUHwf/items/LVPW4ZCJ"],"itemData":{"id":175,"type":"report","language":"English","publisher":"The Rockridge Institute","title":"The Framing of Immigration","URL":"https://people.ucsc.edu/~nuclear/econ1/hotnews/framingimmigration.htm","author":[{"family":"Lakoff","given":"George"},{"family":"Ferguson","given":"Sam"}],"accessed":{"date-parts":[["2020",6,9]]},"issued":{"date-parts":[["2006"]]}}}],"schema":"https://github.com/citation-style-language/schema/raw/master/csl-citation.json"} </w:delInstrText>
        </w:r>
        <w:r w:rsidR="004F0E57" w:rsidRPr="000D4257" w:rsidDel="00871596">
          <w:rPr>
            <w:rFonts w:ascii="Times New Roman" w:eastAsia="Times New Roman" w:hAnsi="Times New Roman" w:cs="Times New Roman"/>
            <w:color w:val="2F5496" w:themeColor="accent1" w:themeShade="BF"/>
            <w:sz w:val="24"/>
            <w:szCs w:val="24"/>
            <w:highlight w:val="white"/>
          </w:rPr>
          <w:fldChar w:fldCharType="separate"/>
        </w:r>
        <w:r w:rsidR="00871596" w:rsidRPr="00871596" w:rsidDel="00871596">
          <w:rPr>
            <w:rFonts w:ascii="Times New Roman" w:hAnsi="Times New Roman" w:cs="Times New Roman"/>
            <w:sz w:val="24"/>
            <w:highlight w:val="white"/>
          </w:rPr>
          <w:delText>(58)</w:delText>
        </w:r>
        <w:r w:rsidR="004F0E57" w:rsidRPr="000D4257" w:rsidDel="00871596">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color w:val="000000"/>
          <w:sz w:val="24"/>
          <w:szCs w:val="24"/>
          <w:highlight w:val="white"/>
        </w:rPr>
        <w:t xml:space="preserve">. It also does not address the multiple ‘in-between’ situations </w:t>
      </w:r>
      <w:r w:rsidR="00871596" w:rsidRPr="00871596">
        <w:rPr>
          <w:rFonts w:ascii="Times New Roman" w:eastAsia="Times New Roman" w:hAnsi="Times New Roman" w:cs="Times New Roman"/>
          <w:color w:val="2F5496" w:themeColor="accent1" w:themeShade="BF"/>
          <w:sz w:val="24"/>
          <w:szCs w:val="24"/>
          <w:highlight w:val="white"/>
          <w:rPrChange w:id="732" w:author="Ekatha Ann J" w:date="2020-08-18T13:44:00Z">
            <w:rPr>
              <w:rFonts w:ascii="Times New Roman" w:eastAsia="Times New Roman" w:hAnsi="Times New Roman" w:cs="Times New Roman"/>
              <w:color w:val="000000"/>
              <w:sz w:val="24"/>
              <w:szCs w:val="24"/>
              <w:highlight w:val="white"/>
            </w:rPr>
          </w:rPrChange>
        </w:rPr>
        <w:fldChar w:fldCharType="begin"/>
      </w:r>
      <w:r w:rsidR="00871596" w:rsidRPr="00871596">
        <w:rPr>
          <w:rFonts w:ascii="Times New Roman" w:eastAsia="Times New Roman" w:hAnsi="Times New Roman" w:cs="Times New Roman"/>
          <w:color w:val="2F5496" w:themeColor="accent1" w:themeShade="BF"/>
          <w:sz w:val="24"/>
          <w:szCs w:val="24"/>
          <w:highlight w:val="white"/>
          <w:rPrChange w:id="733" w:author="Ekatha Ann J" w:date="2020-08-18T13:44:00Z">
            <w:rPr>
              <w:rFonts w:ascii="Times New Roman" w:eastAsia="Times New Roman" w:hAnsi="Times New Roman" w:cs="Times New Roman"/>
              <w:color w:val="000000"/>
              <w:sz w:val="24"/>
              <w:szCs w:val="24"/>
              <w:highlight w:val="white"/>
            </w:rPr>
          </w:rPrChange>
        </w:rPr>
        <w:instrText xml:space="preserve"> ADDIN ZOTERO_ITEM CSL_CITATION {"citationID":"uW28ZRSN","properties":{"formattedCitation":"(59)","plainCitation":"(59)","noteIndex":0},"citationItems":[{"id":176,"uris":["http://zotero.org/users/local/IBKgUHwf/items/NTYVEDIL"],"uri":["http://zotero.org/users/local/IBKgUHwf/items/NTYVEDIL"],"itemData":{"id":176,"type":"book","edition":"1st","event-place":"New York","ISBN":"978-0-19-969159-3","publisher":"Oxford University Press","publisher-place":"New York","title":"Us and them?","author":[{"family":"Anderson","given":"B"}],"issued":{"date-parts":[["2013"]]}}}],"schema":"https://github.com/citation-style-language/schema/raw/master/csl-citation.json"}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highlight w:val="white"/>
          <w:rPrChange w:id="734" w:author="Ekatha Ann J" w:date="2020-08-18T13:44:00Z">
            <w:rPr>
              <w:rFonts w:ascii="Times New Roman" w:eastAsia="Times New Roman" w:hAnsi="Times New Roman" w:cs="Times New Roman"/>
              <w:color w:val="000000"/>
              <w:sz w:val="24"/>
              <w:szCs w:val="24"/>
              <w:highlight w:val="white"/>
            </w:rPr>
          </w:rPrChange>
        </w:rPr>
        <w:fldChar w:fldCharType="separate"/>
      </w:r>
      <w:r w:rsidR="00871596" w:rsidRPr="00871596">
        <w:rPr>
          <w:rFonts w:ascii="Times New Roman" w:hAnsi="Times New Roman" w:cs="Times New Roman"/>
          <w:color w:val="2F5496" w:themeColor="accent1" w:themeShade="BF"/>
          <w:sz w:val="24"/>
          <w:highlight w:val="white"/>
          <w:rPrChange w:id="735" w:author="Ekatha Ann J" w:date="2020-08-18T13:44:00Z">
            <w:rPr>
              <w:rFonts w:ascii="Times New Roman" w:hAnsi="Times New Roman" w:cs="Times New Roman"/>
              <w:sz w:val="24"/>
              <w:highlight w:val="white"/>
            </w:rPr>
          </w:rPrChange>
        </w:rPr>
        <w:t>(59)</w:t>
      </w:r>
      <w:r w:rsidR="00871596" w:rsidRPr="00871596">
        <w:rPr>
          <w:rFonts w:ascii="Times New Roman" w:eastAsia="Times New Roman" w:hAnsi="Times New Roman" w:cs="Times New Roman"/>
          <w:color w:val="2F5496" w:themeColor="accent1" w:themeShade="BF"/>
          <w:sz w:val="24"/>
          <w:szCs w:val="24"/>
          <w:highlight w:val="white"/>
          <w:rPrChange w:id="736" w:author="Ekatha Ann J" w:date="2020-08-18T13:44:00Z">
            <w:rPr>
              <w:rFonts w:ascii="Times New Roman" w:eastAsia="Times New Roman" w:hAnsi="Times New Roman" w:cs="Times New Roman"/>
              <w:color w:val="000000"/>
              <w:sz w:val="24"/>
              <w:szCs w:val="24"/>
              <w:highlight w:val="white"/>
            </w:rPr>
          </w:rPrChange>
        </w:rPr>
        <w:fldChar w:fldCharType="end"/>
      </w:r>
      <w:del w:id="737" w:author="Ekatha Ann J" w:date="2020-08-18T13:44:00Z">
        <w:r w:rsidR="004F0E57" w:rsidRPr="000D4257" w:rsidDel="00871596">
          <w:rPr>
            <w:rFonts w:ascii="Times New Roman" w:eastAsia="Times New Roman" w:hAnsi="Times New Roman" w:cs="Times New Roman"/>
            <w:color w:val="2F5496" w:themeColor="accent1" w:themeShade="BF"/>
            <w:sz w:val="24"/>
            <w:szCs w:val="24"/>
            <w:highlight w:val="white"/>
          </w:rPr>
          <w:fldChar w:fldCharType="begin"/>
        </w:r>
        <w:r w:rsidR="00871596" w:rsidDel="00871596">
          <w:rPr>
            <w:rFonts w:ascii="Times New Roman" w:eastAsia="Times New Roman" w:hAnsi="Times New Roman" w:cs="Times New Roman"/>
            <w:color w:val="2F5496" w:themeColor="accent1" w:themeShade="BF"/>
            <w:sz w:val="24"/>
            <w:szCs w:val="24"/>
            <w:highlight w:val="white"/>
          </w:rPr>
          <w:delInstrText xml:space="preserve"> ADDIN ZOTERO_ITEM CSL_CITATION {"citationID":"XP08gYwf","properties":{"formattedCitation":"(59)","plainCitation":"(59)","noteIndex":0},"citationItems":[{"id":176,"uris":["http://zotero.org/users/local/IBKgUHwf/items/NTYVEDIL"],"uri":["http://zotero.org/users/local/IBKgUHwf/items/NTYVEDIL"],"itemData":{"id":176,"type":"book","edition":"1st","event-place":"New York","ISBN":"978-0-19-969159-3","publisher":"Oxford University Press","publisher-place":"New York","title":"Us and them?","author":[{"family":"Anderson","given":"B"}],"issued":{"date-parts":[["2013"]]}}}],"schema":"https://github.com/citation-style-language/schema/raw/master/csl-citation.json"} </w:delInstrText>
        </w:r>
        <w:r w:rsidR="004F0E57" w:rsidRPr="000D4257" w:rsidDel="00871596">
          <w:rPr>
            <w:rFonts w:ascii="Times New Roman" w:eastAsia="Times New Roman" w:hAnsi="Times New Roman" w:cs="Times New Roman"/>
            <w:color w:val="2F5496" w:themeColor="accent1" w:themeShade="BF"/>
            <w:sz w:val="24"/>
            <w:szCs w:val="24"/>
            <w:highlight w:val="white"/>
          </w:rPr>
          <w:fldChar w:fldCharType="separate"/>
        </w:r>
        <w:r w:rsidR="00871596" w:rsidRPr="00871596" w:rsidDel="00871596">
          <w:rPr>
            <w:rFonts w:ascii="Times New Roman" w:hAnsi="Times New Roman" w:cs="Times New Roman"/>
            <w:sz w:val="24"/>
            <w:highlight w:val="white"/>
          </w:rPr>
          <w:delText>(59)</w:delText>
        </w:r>
        <w:r w:rsidR="004F0E57" w:rsidRPr="000D4257" w:rsidDel="00871596">
          <w:rPr>
            <w:rFonts w:ascii="Times New Roman" w:eastAsia="Times New Roman" w:hAnsi="Times New Roman" w:cs="Times New Roman"/>
            <w:color w:val="2F5496" w:themeColor="accent1" w:themeShade="BF"/>
            <w:sz w:val="24"/>
            <w:szCs w:val="24"/>
            <w:highlight w:val="white"/>
          </w:rPr>
          <w:fldChar w:fldCharType="end"/>
        </w:r>
      </w:del>
      <w:r w:rsidRPr="000D4257">
        <w:rPr>
          <w:rFonts w:ascii="Times New Roman" w:eastAsia="Times New Roman" w:hAnsi="Times New Roman" w:cs="Times New Roman"/>
          <w:color w:val="000000"/>
          <w:sz w:val="24"/>
          <w:szCs w:val="24"/>
          <w:highlight w:val="white"/>
        </w:rPr>
        <w:t xml:space="preserve"> as evident in the changing policy climate in India and the ambiguous definition of citizenship.</w:t>
      </w:r>
      <w:del w:id="738" w:author="Ekatha Ann J" w:date="2020-08-17T15:09:00Z">
        <w:r w:rsidRPr="000D4257" w:rsidDel="002920BA">
          <w:rPr>
            <w:rFonts w:ascii="Times New Roman" w:eastAsia="Times New Roman" w:hAnsi="Times New Roman" w:cs="Times New Roman"/>
            <w:color w:val="000000"/>
            <w:sz w:val="24"/>
            <w:szCs w:val="24"/>
          </w:rPr>
          <w:delText xml:space="preserve"> All the articles that framed Bangladeshi immigrants and Rohingya Muslims as a threat were attributed to right-wing leaders and a section of outfits in Assam.</w:delText>
        </w:r>
      </w:del>
      <w:r w:rsidRPr="000D4257">
        <w:rPr>
          <w:rFonts w:ascii="Times New Roman" w:eastAsia="Times New Roman" w:hAnsi="Times New Roman" w:cs="Times New Roman"/>
          <w:color w:val="000000"/>
          <w:sz w:val="24"/>
          <w:szCs w:val="24"/>
        </w:rPr>
        <w:t xml:space="preserve"> </w:t>
      </w:r>
      <w:r w:rsidR="00895B6D" w:rsidRPr="000D4257">
        <w:rPr>
          <w:rFonts w:ascii="Times New Roman" w:eastAsia="Times New Roman" w:hAnsi="Times New Roman" w:cs="Times New Roman"/>
          <w:color w:val="000000"/>
          <w:sz w:val="24"/>
          <w:szCs w:val="24"/>
        </w:rPr>
        <w:t>Studies have shown that ‘illegality’ leads to social, and biopolitical exclusion, which often translates into adverse living and work conditions, poverty, the perpetual fear of arrest and deportation, chronic stress, and other factors that interact to heighten vulnerability to illness and injury</w:t>
      </w:r>
      <w:del w:id="739" w:author="Ekatha Ann J" w:date="2020-08-18T13:45:00Z">
        <w:r w:rsidR="00FB6EB2" w:rsidRPr="000D4257" w:rsidDel="00871596">
          <w:rPr>
            <w:rFonts w:ascii="Times New Roman" w:eastAsia="Times New Roman" w:hAnsi="Times New Roman" w:cs="Times New Roman"/>
            <w:color w:val="000000"/>
            <w:sz w:val="24"/>
            <w:szCs w:val="24"/>
          </w:rPr>
          <w:delText xml:space="preserve"> </w:delText>
        </w:r>
      </w:del>
      <w:ins w:id="740" w:author="Ekatha Ann J" w:date="2020-08-18T13:45:00Z">
        <w:r w:rsidR="00871596">
          <w:rPr>
            <w:rFonts w:ascii="Times New Roman" w:eastAsia="Times New Roman" w:hAnsi="Times New Roman" w:cs="Times New Roman"/>
            <w:color w:val="000000"/>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41" w:author="Ekatha Ann J" w:date="2020-08-18T13:45: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42" w:author="Ekatha Ann J" w:date="2020-08-18T13:45:00Z">
            <w:rPr>
              <w:rFonts w:ascii="Times New Roman" w:eastAsia="Times New Roman" w:hAnsi="Times New Roman" w:cs="Times New Roman"/>
              <w:color w:val="000000"/>
              <w:sz w:val="24"/>
              <w:szCs w:val="24"/>
            </w:rPr>
          </w:rPrChange>
        </w:rPr>
        <w:instrText xml:space="preserve"> ADDIN ZOTERO_ITEM CSL_CITATION {"citationID":"ghXNlDrF","properties":{"formattedCitation":"(60\\uc0\\u8211{}62)","plainCitation":"(60–62)","noteIndex":0},"citationItems":[{"id":184,"uris":["http://zotero.org/users/local/IBKgUHwf/items/U6XBE2FN"],"uri":["http://zotero.org/users/local/IBKgUHwf/items/U6XBE2FN"],"itemData":{"id":184,"type":"article-journal","container-title":"Health Affairs","issue":"4","language":"English","page":"51-64","title":"Health Care Use Among Undocumented Latino Immigrants","volume":"19","author":[{"family":"Berk","given":"M"},{"family":"Schur","given":"C"},{"family":"Chavez","given":"L"},{"family":"Frankel","given":"M"}],"issued":{"date-parts":[["2000"]]}}},{"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id":186,"uris":["http://zotero.org/users/local/IBKgUHwf/items/Y9NZZ39H"],"uri":["http://zotero.org/users/local/IBKgUHwf/items/Y9NZZ39H"],"itemData":{"id":186,"type":"article-journal","container-title":"Journal of Middle East Women’s Studies","issue":"2","page":"55-58","title":"Birthing “Invisible” Children: State Power, NGO Activism, and Reproductive Health among Undocumented Migrant Workers in Tel Aviv, Israel.","volume":"1","author":[{"family":"Willen","given":"S"}],"issued":{"date-parts":[["2005"]]}}}],"schema":"https://github.com/citation-style-language/schema/raw/master/csl-citation.json"}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43" w:author="Ekatha Ann J" w:date="2020-08-18T13:45: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szCs w:val="24"/>
          <w:rPrChange w:id="744" w:author="Ekatha Ann J" w:date="2020-08-18T13:45:00Z">
            <w:rPr>
              <w:rFonts w:ascii="Times New Roman" w:hAnsi="Times New Roman" w:cs="Times New Roman"/>
              <w:sz w:val="24"/>
              <w:szCs w:val="24"/>
            </w:rPr>
          </w:rPrChange>
        </w:rPr>
        <w:t>(60–62)</w:t>
      </w:r>
      <w:r w:rsidR="00871596" w:rsidRPr="00871596">
        <w:rPr>
          <w:rFonts w:ascii="Times New Roman" w:eastAsia="Times New Roman" w:hAnsi="Times New Roman" w:cs="Times New Roman"/>
          <w:color w:val="2F5496" w:themeColor="accent1" w:themeShade="BF"/>
          <w:sz w:val="24"/>
          <w:szCs w:val="24"/>
          <w:rPrChange w:id="745" w:author="Ekatha Ann J" w:date="2020-08-18T13:45:00Z">
            <w:rPr>
              <w:rFonts w:ascii="Times New Roman" w:eastAsia="Times New Roman" w:hAnsi="Times New Roman" w:cs="Times New Roman"/>
              <w:color w:val="000000"/>
              <w:sz w:val="24"/>
              <w:szCs w:val="24"/>
            </w:rPr>
          </w:rPrChange>
        </w:rPr>
        <w:fldChar w:fldCharType="end"/>
      </w:r>
      <w:del w:id="746" w:author="Ekatha Ann J" w:date="2020-08-18T13:45:00Z">
        <w:r w:rsidR="00FB6EB2" w:rsidRPr="000D4257" w:rsidDel="00871596">
          <w:rPr>
            <w:rFonts w:ascii="Times New Roman" w:eastAsia="Times New Roman" w:hAnsi="Times New Roman" w:cs="Times New Roman"/>
            <w:color w:val="2F5496" w:themeColor="accent1" w:themeShade="BF"/>
            <w:sz w:val="24"/>
            <w:szCs w:val="24"/>
          </w:rPr>
          <w:fldChar w:fldCharType="begin"/>
        </w:r>
        <w:r w:rsidR="00871596" w:rsidDel="00871596">
          <w:rPr>
            <w:rFonts w:ascii="Times New Roman" w:eastAsia="Times New Roman" w:hAnsi="Times New Roman" w:cs="Times New Roman"/>
            <w:color w:val="2F5496" w:themeColor="accent1" w:themeShade="BF"/>
            <w:sz w:val="24"/>
            <w:szCs w:val="24"/>
          </w:rPr>
          <w:delInstrText xml:space="preserve"> ADDIN ZOTERO_ITEM CSL_CITATION {"citationID":"a3dVzpHc","properties":{"formattedCitation":"(60\\uc0\\u8211{}62)","plainCitation":"(60–62)","noteIndex":0},"citationItems":[{"id":184,"uris":["http://zotero.org/users/local/IBKgUHwf/items/U6XBE2FN"],"uri":["http://zotero.org/users/local/IBKgUHwf/items/U6XBE2FN"],"itemData":{"id":184,"type":"article-journal","container-title":"Health Affairs","issue":"4","language":"English","page":"51-64","title":"Health Care Use Among Undocumented Latino Immigrants","volume":"19","author":[{"family":"Berk","given":"M"},{"family":"Schur","given":"C"},{"family":"Chavez","given":"L"},{"family":"Frankel","given":"M"}],"issued":{"date-parts":[["2000"]]}}},{"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id":186,"uris":["http://zotero.org/users/local/IBKgUHwf/items/Y9NZZ39H"],"uri":["http://zotero.org/users/local/IBKgUHwf/items/Y9NZZ39H"],"itemData":{"id":186,"type":"article-journal","container-title":"Journal of Middle East Women’s Studies","issue":"2","page":"55-58","title":"Birthing “Invisible” Children: State Power, NGO Activism, and Reproductive Health among Undocumented Migrant Workers in Tel Aviv, Israel.","volume":"1","author":[{"family":"Willen","given":"S"}],"issued":{"date-parts":[["2005"]]}}}],"schema":"https://github.com/citation-style-language/schema/raw/master/csl-citation.json"} </w:delInstrText>
        </w:r>
        <w:r w:rsidR="00FB6EB2" w:rsidRPr="000D4257" w:rsidDel="00871596">
          <w:rPr>
            <w:rFonts w:ascii="Times New Roman" w:eastAsia="Times New Roman" w:hAnsi="Times New Roman" w:cs="Times New Roman"/>
            <w:color w:val="2F5496" w:themeColor="accent1" w:themeShade="BF"/>
            <w:sz w:val="24"/>
            <w:szCs w:val="24"/>
          </w:rPr>
          <w:fldChar w:fldCharType="separate"/>
        </w:r>
        <w:r w:rsidR="00871596" w:rsidRPr="00871596" w:rsidDel="00871596">
          <w:rPr>
            <w:rFonts w:ascii="Times New Roman" w:hAnsi="Times New Roman" w:cs="Times New Roman"/>
            <w:sz w:val="24"/>
            <w:szCs w:val="24"/>
          </w:rPr>
          <w:delText>(60–62)</w:delText>
        </w:r>
        <w:r w:rsidR="00FB6EB2" w:rsidRPr="000D4257" w:rsidDel="00871596">
          <w:rPr>
            <w:rFonts w:ascii="Times New Roman" w:eastAsia="Times New Roman" w:hAnsi="Times New Roman" w:cs="Times New Roman"/>
            <w:color w:val="2F5496" w:themeColor="accent1" w:themeShade="BF"/>
            <w:sz w:val="24"/>
            <w:szCs w:val="24"/>
          </w:rPr>
          <w:fldChar w:fldCharType="end"/>
        </w:r>
      </w:del>
      <w:r w:rsidR="00895B6D" w:rsidRPr="000D4257">
        <w:rPr>
          <w:rFonts w:ascii="Times New Roman" w:eastAsia="Times New Roman" w:hAnsi="Times New Roman" w:cs="Times New Roman"/>
          <w:color w:val="000000"/>
          <w:sz w:val="24"/>
          <w:szCs w:val="24"/>
        </w:rPr>
        <w:t xml:space="preserve">. This raises the concept of what French anthropologist and sociologist Didier </w:t>
      </w:r>
      <w:proofErr w:type="spellStart"/>
      <w:r w:rsidR="00895B6D" w:rsidRPr="000D4257">
        <w:rPr>
          <w:rFonts w:ascii="Times New Roman" w:eastAsia="Times New Roman" w:hAnsi="Times New Roman" w:cs="Times New Roman"/>
          <w:color w:val="000000"/>
          <w:sz w:val="24"/>
          <w:szCs w:val="24"/>
        </w:rPr>
        <w:t>Fassin</w:t>
      </w:r>
      <w:proofErr w:type="spellEnd"/>
      <w:r w:rsidR="00895B6D" w:rsidRPr="000D4257">
        <w:rPr>
          <w:rFonts w:ascii="Times New Roman" w:eastAsia="Times New Roman" w:hAnsi="Times New Roman" w:cs="Times New Roman"/>
          <w:color w:val="000000"/>
          <w:sz w:val="24"/>
          <w:szCs w:val="24"/>
        </w:rPr>
        <w:t xml:space="preserve"> calls “</w:t>
      </w:r>
      <w:proofErr w:type="spellStart"/>
      <w:r w:rsidR="00895B6D" w:rsidRPr="000D4257">
        <w:rPr>
          <w:rFonts w:ascii="Times New Roman" w:eastAsia="Times New Roman" w:hAnsi="Times New Roman" w:cs="Times New Roman"/>
          <w:color w:val="000000"/>
          <w:sz w:val="24"/>
          <w:szCs w:val="24"/>
        </w:rPr>
        <w:t>biolegitimacy</w:t>
      </w:r>
      <w:proofErr w:type="spellEnd"/>
      <w:r w:rsidR="00895B6D" w:rsidRPr="000D4257">
        <w:rPr>
          <w:rFonts w:ascii="Times New Roman" w:eastAsia="Times New Roman" w:hAnsi="Times New Roman" w:cs="Times New Roman"/>
          <w:color w:val="000000"/>
          <w:sz w:val="24"/>
          <w:szCs w:val="24"/>
        </w:rPr>
        <w:t>”, questions of morality and judgment that lead to the unequal evaluation of human suffering and human lives</w:t>
      </w:r>
      <w:del w:id="747" w:author="Ekatha Ann J" w:date="2020-08-18T13:45:00Z">
        <w:r w:rsidR="00895B6D" w:rsidRPr="000D4257" w:rsidDel="00871596">
          <w:rPr>
            <w:rFonts w:ascii="Times New Roman" w:eastAsia="Times New Roman" w:hAnsi="Times New Roman" w:cs="Times New Roman"/>
            <w:color w:val="000000"/>
            <w:sz w:val="24"/>
            <w:szCs w:val="24"/>
          </w:rPr>
          <w:delText xml:space="preserve"> </w:delText>
        </w:r>
      </w:del>
      <w:ins w:id="748" w:author="Ekatha Ann J" w:date="2020-08-18T13:45:00Z">
        <w:r w:rsidR="00871596">
          <w:rPr>
            <w:rFonts w:ascii="Times New Roman" w:eastAsia="Times New Roman" w:hAnsi="Times New Roman" w:cs="Times New Roman"/>
            <w:color w:val="000000"/>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49" w:author="Ekatha Ann J" w:date="2020-08-18T13:45:00Z">
            <w:rPr>
              <w:rFonts w:ascii="Times New Roman" w:eastAsia="Times New Roman" w:hAnsi="Times New Roman" w:cs="Times New Roman"/>
              <w:color w:val="000000"/>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50" w:author="Ekatha Ann J" w:date="2020-08-18T13:45:00Z">
            <w:rPr>
              <w:rFonts w:ascii="Times New Roman" w:eastAsia="Times New Roman" w:hAnsi="Times New Roman" w:cs="Times New Roman"/>
              <w:color w:val="000000"/>
              <w:sz w:val="24"/>
              <w:szCs w:val="24"/>
            </w:rPr>
          </w:rPrChange>
        </w:rPr>
        <w:instrText xml:space="preserve"> ADDIN ZOTERO_ITEM CSL_CITATION {"citationID":"MoG0ypdc","properties":{"formattedCitation":"(61)","plainCitation":"(61)","noteIndex":0},"citationItems":[{"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51" w:author="Ekatha Ann J" w:date="2020-08-18T13:45:00Z">
            <w:rPr>
              <w:rFonts w:ascii="Times New Roman" w:eastAsia="Times New Roman" w:hAnsi="Times New Roman" w:cs="Times New Roman"/>
              <w:color w:val="000000"/>
              <w:sz w:val="24"/>
              <w:szCs w:val="24"/>
            </w:rPr>
          </w:rPrChange>
        </w:rPr>
        <w:fldChar w:fldCharType="separate"/>
      </w:r>
      <w:r w:rsidR="00871596" w:rsidRPr="00871596">
        <w:rPr>
          <w:rFonts w:ascii="Times New Roman" w:hAnsi="Times New Roman" w:cs="Times New Roman"/>
          <w:color w:val="2F5496" w:themeColor="accent1" w:themeShade="BF"/>
          <w:sz w:val="24"/>
          <w:rPrChange w:id="752" w:author="Ekatha Ann J" w:date="2020-08-18T13:45:00Z">
            <w:rPr>
              <w:rFonts w:ascii="Times New Roman" w:hAnsi="Times New Roman" w:cs="Times New Roman"/>
              <w:sz w:val="24"/>
            </w:rPr>
          </w:rPrChange>
        </w:rPr>
        <w:t>(61)</w:t>
      </w:r>
      <w:r w:rsidR="00871596" w:rsidRPr="00871596">
        <w:rPr>
          <w:rFonts w:ascii="Times New Roman" w:eastAsia="Times New Roman" w:hAnsi="Times New Roman" w:cs="Times New Roman"/>
          <w:color w:val="2F5496" w:themeColor="accent1" w:themeShade="BF"/>
          <w:sz w:val="24"/>
          <w:szCs w:val="24"/>
          <w:rPrChange w:id="753" w:author="Ekatha Ann J" w:date="2020-08-18T13:45:00Z">
            <w:rPr>
              <w:rFonts w:ascii="Times New Roman" w:eastAsia="Times New Roman" w:hAnsi="Times New Roman" w:cs="Times New Roman"/>
              <w:color w:val="000000"/>
              <w:sz w:val="24"/>
              <w:szCs w:val="24"/>
            </w:rPr>
          </w:rPrChange>
        </w:rPr>
        <w:fldChar w:fldCharType="end"/>
      </w:r>
      <w:del w:id="754" w:author="Ekatha Ann J" w:date="2020-08-18T13:45:00Z">
        <w:r w:rsidR="00FB6EB2" w:rsidRPr="000D4257" w:rsidDel="00871596">
          <w:rPr>
            <w:rFonts w:ascii="Times New Roman" w:eastAsia="Times New Roman" w:hAnsi="Times New Roman" w:cs="Times New Roman"/>
            <w:color w:val="2F5496" w:themeColor="accent1" w:themeShade="BF"/>
            <w:sz w:val="24"/>
            <w:szCs w:val="24"/>
          </w:rPr>
          <w:fldChar w:fldCharType="begin"/>
        </w:r>
        <w:r w:rsidR="00871596" w:rsidDel="00871596">
          <w:rPr>
            <w:rFonts w:ascii="Times New Roman" w:eastAsia="Times New Roman" w:hAnsi="Times New Roman" w:cs="Times New Roman"/>
            <w:color w:val="2F5496" w:themeColor="accent1" w:themeShade="BF"/>
            <w:sz w:val="24"/>
            <w:szCs w:val="24"/>
          </w:rPr>
          <w:delInstrText xml:space="preserve"> ADDIN ZOTERO_ITEM CSL_CITATION {"citationID":"GFT5MmI2","properties":{"formattedCitation":"(61)","plainCitation":"(61)","noteIndex":0},"citationItems":[{"id":185,"uris":["http://zotero.org/users/local/IBKgUHwf/items/E6BMVR4Z"],"uri":["http://zotero.org/users/local/IBKgUHwf/items/E6BMVR4Z"],"itemData":{"id":185,"type":"article-journal","container-title":"Cultural Anthropology","issue":"3","language":"English","page":"531-558","title":"The Humanitarian Politics of Testimony","volume":"23","author":[{"family":"Fassin","given":"D"}],"issued":{"date-parts":[["2008"]]}}}],"schema":"https://github.com/citation-style-language/schema/raw/master/csl-citation.json"} </w:delInstrText>
        </w:r>
        <w:r w:rsidR="00FB6EB2" w:rsidRPr="000D4257" w:rsidDel="00871596">
          <w:rPr>
            <w:rFonts w:ascii="Times New Roman" w:eastAsia="Times New Roman" w:hAnsi="Times New Roman" w:cs="Times New Roman"/>
            <w:color w:val="2F5496" w:themeColor="accent1" w:themeShade="BF"/>
            <w:sz w:val="24"/>
            <w:szCs w:val="24"/>
          </w:rPr>
          <w:fldChar w:fldCharType="separate"/>
        </w:r>
        <w:r w:rsidR="00871596" w:rsidRPr="00871596" w:rsidDel="00871596">
          <w:rPr>
            <w:rFonts w:ascii="Times New Roman" w:hAnsi="Times New Roman" w:cs="Times New Roman"/>
            <w:sz w:val="24"/>
          </w:rPr>
          <w:delText>(61)</w:delText>
        </w:r>
        <w:r w:rsidR="00FB6EB2" w:rsidRPr="000D4257" w:rsidDel="00871596">
          <w:rPr>
            <w:rFonts w:ascii="Times New Roman" w:eastAsia="Times New Roman" w:hAnsi="Times New Roman" w:cs="Times New Roman"/>
            <w:color w:val="2F5496" w:themeColor="accent1" w:themeShade="BF"/>
            <w:sz w:val="24"/>
            <w:szCs w:val="24"/>
          </w:rPr>
          <w:fldChar w:fldCharType="end"/>
        </w:r>
      </w:del>
      <w:r w:rsidR="00895B6D" w:rsidRPr="000D4257">
        <w:rPr>
          <w:rFonts w:ascii="Times New Roman" w:eastAsia="Times New Roman" w:hAnsi="Times New Roman" w:cs="Times New Roman"/>
          <w:color w:val="000000"/>
          <w:sz w:val="24"/>
          <w:szCs w:val="24"/>
        </w:rPr>
        <w:t>. In this study, the limited corpus on health</w:t>
      </w:r>
      <w:r w:rsidR="00FB6EB2" w:rsidRPr="000D4257">
        <w:rPr>
          <w:rFonts w:ascii="Times New Roman" w:eastAsia="Times New Roman" w:hAnsi="Times New Roman" w:cs="Times New Roman"/>
          <w:color w:val="000000"/>
          <w:sz w:val="24"/>
          <w:szCs w:val="24"/>
        </w:rPr>
        <w:t>, for example,</w:t>
      </w:r>
      <w:r w:rsidR="00895B6D" w:rsidRPr="000D4257">
        <w:rPr>
          <w:rFonts w:ascii="Times New Roman" w:eastAsia="Times New Roman" w:hAnsi="Times New Roman" w:cs="Times New Roman"/>
          <w:color w:val="000000"/>
          <w:sz w:val="24"/>
          <w:szCs w:val="24"/>
        </w:rPr>
        <w:t xml:space="preserve"> mostly pertained to internal migrants. Refugees and undocumented immigrants are completely absent in this discourse, but are prominent in themes related to crime and security. There is clearly an unequal evaluation of human health and suffering here by the media.    </w:t>
      </w:r>
    </w:p>
    <w:p w14:paraId="2D175DC8" w14:textId="77777777" w:rsidR="004F0E57" w:rsidRPr="000D4257" w:rsidRDefault="004F0E57" w:rsidP="00200D69">
      <w:pPr>
        <w:spacing w:line="360" w:lineRule="auto"/>
        <w:rPr>
          <w:rFonts w:ascii="Times New Roman" w:eastAsia="Times New Roman" w:hAnsi="Times New Roman" w:cs="Times New Roman"/>
          <w:color w:val="000000"/>
          <w:sz w:val="24"/>
          <w:szCs w:val="24"/>
        </w:rPr>
      </w:pPr>
    </w:p>
    <w:p w14:paraId="66A9E253" w14:textId="6E1CC285" w:rsidR="00FB6EB2" w:rsidRPr="000D4257" w:rsidRDefault="00200D69">
      <w:pPr>
        <w:spacing w:line="360" w:lineRule="auto"/>
        <w:rPr>
          <w:rFonts w:ascii="Times New Roman" w:hAnsi="Times New Roman" w:cs="Times New Roman"/>
          <w:color w:val="000000" w:themeColor="text1"/>
          <w:sz w:val="24"/>
          <w:szCs w:val="24"/>
        </w:rPr>
      </w:pPr>
      <w:r w:rsidRPr="000D4257">
        <w:rPr>
          <w:rFonts w:ascii="Times New Roman" w:eastAsia="Times New Roman" w:hAnsi="Times New Roman" w:cs="Times New Roman"/>
          <w:sz w:val="24"/>
          <w:szCs w:val="24"/>
        </w:rPr>
        <w:t xml:space="preserve">Third, through frames </w:t>
      </w:r>
      <w:r w:rsidRPr="000D4257">
        <w:rPr>
          <w:rStyle w:val="Emphasis"/>
          <w:rFonts w:ascii="Times New Roman" w:hAnsi="Times New Roman" w:cs="Times New Roman"/>
          <w:color w:val="2A2A2A"/>
          <w:sz w:val="24"/>
          <w:szCs w:val="24"/>
          <w:shd w:val="clear" w:color="auto" w:fill="FFFFFF"/>
        </w:rPr>
        <w:t>—</w:t>
      </w:r>
      <w:r w:rsidRPr="000D4257">
        <w:rPr>
          <w:rFonts w:ascii="Times New Roman" w:eastAsia="Times New Roman" w:hAnsi="Times New Roman" w:cs="Times New Roman"/>
          <w:sz w:val="24"/>
          <w:szCs w:val="24"/>
        </w:rPr>
        <w:t xml:space="preserve"> and the use of certain terminologies and references </w:t>
      </w:r>
      <w:r w:rsidR="008F1E5C">
        <w:rPr>
          <w:rFonts w:ascii="Times New Roman" w:eastAsia="Times New Roman" w:hAnsi="Times New Roman" w:cs="Times New Roman"/>
          <w:sz w:val="24"/>
          <w:szCs w:val="24"/>
        </w:rPr>
        <w:t>in constructing</w:t>
      </w:r>
      <w:r w:rsidRPr="000D4257">
        <w:rPr>
          <w:rFonts w:ascii="Times New Roman" w:eastAsia="Times New Roman" w:hAnsi="Times New Roman" w:cs="Times New Roman"/>
          <w:sz w:val="24"/>
          <w:szCs w:val="24"/>
        </w:rPr>
        <w:t xml:space="preserve"> these frames </w:t>
      </w:r>
      <w:r w:rsidRPr="000D4257">
        <w:rPr>
          <w:rStyle w:val="Emphasis"/>
          <w:rFonts w:ascii="Times New Roman" w:hAnsi="Times New Roman" w:cs="Times New Roman"/>
          <w:color w:val="2A2A2A"/>
          <w:sz w:val="24"/>
          <w:szCs w:val="24"/>
          <w:shd w:val="clear" w:color="auto" w:fill="FFFFFF"/>
        </w:rPr>
        <w:t>—</w:t>
      </w:r>
      <w:r w:rsidRPr="000D4257">
        <w:rPr>
          <w:rFonts w:ascii="Times New Roman" w:eastAsia="Times New Roman" w:hAnsi="Times New Roman" w:cs="Times New Roman"/>
          <w:sz w:val="24"/>
          <w:szCs w:val="24"/>
        </w:rPr>
        <w:t xml:space="preserve"> the media plays a crucial role in maintaining, if not widening, social gap and inequalities. It enables ‘othering’, the dual process of creation of an imagined included ‘us’ </w:t>
      </w:r>
      <w:r w:rsidRPr="000D4257">
        <w:rPr>
          <w:rFonts w:ascii="Times New Roman" w:eastAsia="Times New Roman" w:hAnsi="Times New Roman" w:cs="Times New Roman"/>
          <w:sz w:val="24"/>
          <w:szCs w:val="24"/>
        </w:rPr>
        <w:lastRenderedPageBreak/>
        <w:t>through the construction of an excluded ‘other’</w:t>
      </w:r>
      <w:del w:id="755" w:author="Ekatha Ann J" w:date="2020-08-18T13:46:00Z">
        <w:r w:rsidR="004F0E57" w:rsidRPr="000D4257" w:rsidDel="00871596">
          <w:rPr>
            <w:rFonts w:ascii="Times New Roman" w:eastAsia="Times New Roman" w:hAnsi="Times New Roman" w:cs="Times New Roman"/>
            <w:sz w:val="24"/>
            <w:szCs w:val="24"/>
          </w:rPr>
          <w:delText xml:space="preserve"> </w:delText>
        </w:r>
      </w:del>
      <w:ins w:id="756" w:author="Ekatha Ann J" w:date="2020-08-18T13:46:00Z">
        <w:r w:rsidR="00871596">
          <w:rPr>
            <w:rFonts w:ascii="Times New Roman" w:eastAsia="Times New Roman" w:hAnsi="Times New Roman" w:cs="Times New Roman"/>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57" w:author="Ekatha Ann J" w:date="2020-08-18T13:46:00Z">
            <w:rPr>
              <w:rFonts w:ascii="Times New Roman" w:eastAsia="Times New Roman" w:hAnsi="Times New Roman" w:cs="Times New Roman"/>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58" w:author="Ekatha Ann J" w:date="2020-08-18T13:46:00Z">
            <w:rPr>
              <w:rFonts w:ascii="Times New Roman" w:eastAsia="Times New Roman" w:hAnsi="Times New Roman" w:cs="Times New Roman"/>
              <w:sz w:val="24"/>
              <w:szCs w:val="24"/>
            </w:rPr>
          </w:rPrChange>
        </w:rPr>
        <w:instrText xml:space="preserve"> ADDIN ZOTERO_ITEM CSL_CITATION {"citationID":"d91PNjaB","properties":{"formattedCitation":"(63)","plainCitation":"(63)","noteIndex":0},"citationItems":[{"id":178,"uris":["http://zotero.org/users/local/IBKgUHwf/items/A4RHXHXT"],"uri":["http://zotero.org/users/local/IBKgUHwf/items/A4RHXHXT"],"itemData":{"id":178,"type":"book","event-place":"London","publisher":"Sage in association with the Open University","publisher-place":"London","title":"The Specatacle of The 'Other'.","volume":"Culture, media and identities","author":[{"family":"Hall","given":"Stuart"}],"accessed":{"date-parts":[["2020",6,9]]},"issued":{"date-parts":[["1997"]]}}}],"schema":"https://github.com/citation-style-language/schema/raw/master/csl-citation.json"}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59" w:author="Ekatha Ann J" w:date="2020-08-18T13:46:00Z">
            <w:rPr>
              <w:rFonts w:ascii="Times New Roman" w:eastAsia="Times New Roman" w:hAnsi="Times New Roman" w:cs="Times New Roman"/>
              <w:sz w:val="24"/>
              <w:szCs w:val="24"/>
            </w:rPr>
          </w:rPrChange>
        </w:rPr>
        <w:fldChar w:fldCharType="separate"/>
      </w:r>
      <w:r w:rsidR="00871596" w:rsidRPr="00871596">
        <w:rPr>
          <w:rFonts w:ascii="Times New Roman" w:hAnsi="Times New Roman" w:cs="Times New Roman"/>
          <w:color w:val="2F5496" w:themeColor="accent1" w:themeShade="BF"/>
          <w:sz w:val="24"/>
          <w:rPrChange w:id="760" w:author="Ekatha Ann J" w:date="2020-08-18T13:46:00Z">
            <w:rPr>
              <w:rFonts w:ascii="Times New Roman" w:hAnsi="Times New Roman" w:cs="Times New Roman"/>
              <w:sz w:val="24"/>
            </w:rPr>
          </w:rPrChange>
        </w:rPr>
        <w:t>(63)</w:t>
      </w:r>
      <w:r w:rsidR="00871596" w:rsidRPr="00871596">
        <w:rPr>
          <w:rFonts w:ascii="Times New Roman" w:eastAsia="Times New Roman" w:hAnsi="Times New Roman" w:cs="Times New Roman"/>
          <w:color w:val="2F5496" w:themeColor="accent1" w:themeShade="BF"/>
          <w:sz w:val="24"/>
          <w:szCs w:val="24"/>
          <w:rPrChange w:id="761" w:author="Ekatha Ann J" w:date="2020-08-18T13:46:00Z">
            <w:rPr>
              <w:rFonts w:ascii="Times New Roman" w:eastAsia="Times New Roman" w:hAnsi="Times New Roman" w:cs="Times New Roman"/>
              <w:sz w:val="24"/>
              <w:szCs w:val="24"/>
            </w:rPr>
          </w:rPrChange>
        </w:rPr>
        <w:fldChar w:fldCharType="end"/>
      </w:r>
      <w:del w:id="762" w:author="Ekatha Ann J" w:date="2020-08-18T13:46:00Z">
        <w:r w:rsidR="004F0E57" w:rsidRPr="000D4257" w:rsidDel="00871596">
          <w:rPr>
            <w:rFonts w:ascii="Times New Roman" w:eastAsia="Times New Roman" w:hAnsi="Times New Roman" w:cs="Times New Roman"/>
            <w:color w:val="2F5496" w:themeColor="accent1" w:themeShade="BF"/>
            <w:sz w:val="24"/>
            <w:szCs w:val="24"/>
          </w:rPr>
          <w:fldChar w:fldCharType="begin"/>
        </w:r>
        <w:r w:rsidR="00871596" w:rsidDel="00871596">
          <w:rPr>
            <w:rFonts w:ascii="Times New Roman" w:eastAsia="Times New Roman" w:hAnsi="Times New Roman" w:cs="Times New Roman"/>
            <w:color w:val="2F5496" w:themeColor="accent1" w:themeShade="BF"/>
            <w:sz w:val="24"/>
            <w:szCs w:val="24"/>
          </w:rPr>
          <w:delInstrText xml:space="preserve"> ADDIN ZOTERO_ITEM CSL_CITATION {"citationID":"fB8hbLnE","properties":{"formattedCitation":"(63)","plainCitation":"(63)","noteIndex":0},"citationItems":[{"id":178,"uris":["http://zotero.org/users/local/IBKgUHwf/items/A4RHXHXT"],"uri":["http://zotero.org/users/local/IBKgUHwf/items/A4RHXHXT"],"itemData":{"id":178,"type":"book","event-place":"London","publisher":"Sage in association with the Open University","publisher-place":"London","title":"The Specatacle of The 'Other'.","volume":"Culture, media and identities","author":[{"family":"Hall","given":"Stuart"}],"accessed":{"date-parts":[["2020",6,9]]},"issued":{"date-parts":[["1997"]]}}}],"schema":"https://github.com/citation-style-language/schema/raw/master/csl-citation.json"} </w:delInstrText>
        </w:r>
        <w:r w:rsidR="004F0E57" w:rsidRPr="000D4257" w:rsidDel="00871596">
          <w:rPr>
            <w:rFonts w:ascii="Times New Roman" w:eastAsia="Times New Roman" w:hAnsi="Times New Roman" w:cs="Times New Roman"/>
            <w:color w:val="2F5496" w:themeColor="accent1" w:themeShade="BF"/>
            <w:sz w:val="24"/>
            <w:szCs w:val="24"/>
          </w:rPr>
          <w:fldChar w:fldCharType="separate"/>
        </w:r>
        <w:r w:rsidR="00871596" w:rsidRPr="00871596" w:rsidDel="00871596">
          <w:rPr>
            <w:rFonts w:ascii="Times New Roman" w:hAnsi="Times New Roman" w:cs="Times New Roman"/>
            <w:sz w:val="24"/>
          </w:rPr>
          <w:delText>(63)</w:delText>
        </w:r>
        <w:r w:rsidR="004F0E57" w:rsidRPr="000D4257" w:rsidDel="0087159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by the dominant/majority group, creating social divisions and hierarchy in the process. These divisions are, however, not naturally occurring, but socially constructed</w:t>
      </w:r>
      <w:del w:id="763" w:author="Ekatha Ann J" w:date="2020-08-18T13:46:00Z">
        <w:r w:rsidRPr="000D4257" w:rsidDel="00871596">
          <w:rPr>
            <w:rFonts w:ascii="Times New Roman" w:eastAsia="Times New Roman" w:hAnsi="Times New Roman" w:cs="Times New Roman"/>
            <w:sz w:val="24"/>
            <w:szCs w:val="24"/>
          </w:rPr>
          <w:delText xml:space="preserve"> </w:delText>
        </w:r>
      </w:del>
      <w:ins w:id="764" w:author="Ekatha Ann J" w:date="2020-08-18T13:46:00Z">
        <w:r w:rsidR="00871596">
          <w:rPr>
            <w:rFonts w:ascii="Times New Roman" w:eastAsia="Times New Roman" w:hAnsi="Times New Roman" w:cs="Times New Roman"/>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65" w:author="Ekatha Ann J" w:date="2020-08-18T13:47:00Z">
            <w:rPr>
              <w:rFonts w:ascii="Times New Roman" w:eastAsia="Times New Roman" w:hAnsi="Times New Roman" w:cs="Times New Roman"/>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66" w:author="Ekatha Ann J" w:date="2020-08-18T13:47:00Z">
            <w:rPr>
              <w:rFonts w:ascii="Times New Roman" w:eastAsia="Times New Roman" w:hAnsi="Times New Roman" w:cs="Times New Roman"/>
              <w:sz w:val="24"/>
              <w:szCs w:val="24"/>
            </w:rPr>
          </w:rPrChange>
        </w:rPr>
        <w:instrText xml:space="preserve"> ADDIN ZOTERO_ITEM CSL_CITATION {"citationID":"HYeP8vjj","properties":{"formattedCitation":"(64)","plainCitation":"(64)","noteIndex":0},"citationItems":[{"id":179,"uris":["http://zotero.org/users/local/IBKgUHwf/items/KQK5A2ET"],"uri":["http://zotero.org/users/local/IBKgUHwf/items/KQK5A2ET"],"itemData":{"id":179,"type":"article-journal","container-title":"Études irlandaises","issue":"1","page":"109-130","title":"Smuggling Zebras far Lunch : Media Framing of Asylum Seekers in the Irish Print Media","volume":"30","author":[{"family":"Haynes","given":"A"},{"family":"Breen","given":"M"},{"family":"Devereux","given":"E"}],"issued":{"date-parts":[["2005"]]}}}],"schema":"https://github.com/citation-style-language/schema/raw/master/csl-citation.json"}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67" w:author="Ekatha Ann J" w:date="2020-08-18T13:47:00Z">
            <w:rPr>
              <w:rFonts w:ascii="Times New Roman" w:eastAsia="Times New Roman" w:hAnsi="Times New Roman" w:cs="Times New Roman"/>
              <w:sz w:val="24"/>
              <w:szCs w:val="24"/>
            </w:rPr>
          </w:rPrChange>
        </w:rPr>
        <w:fldChar w:fldCharType="separate"/>
      </w:r>
      <w:r w:rsidR="00871596" w:rsidRPr="00871596">
        <w:rPr>
          <w:rFonts w:ascii="Times New Roman" w:hAnsi="Times New Roman" w:cs="Times New Roman"/>
          <w:color w:val="2F5496" w:themeColor="accent1" w:themeShade="BF"/>
          <w:sz w:val="24"/>
          <w:rPrChange w:id="768" w:author="Ekatha Ann J" w:date="2020-08-18T13:47:00Z">
            <w:rPr>
              <w:rFonts w:ascii="Times New Roman" w:hAnsi="Times New Roman" w:cs="Times New Roman"/>
              <w:sz w:val="24"/>
            </w:rPr>
          </w:rPrChange>
        </w:rPr>
        <w:t>(64)</w:t>
      </w:r>
      <w:r w:rsidR="00871596" w:rsidRPr="00871596">
        <w:rPr>
          <w:rFonts w:ascii="Times New Roman" w:eastAsia="Times New Roman" w:hAnsi="Times New Roman" w:cs="Times New Roman"/>
          <w:color w:val="2F5496" w:themeColor="accent1" w:themeShade="BF"/>
          <w:sz w:val="24"/>
          <w:szCs w:val="24"/>
          <w:rPrChange w:id="769" w:author="Ekatha Ann J" w:date="2020-08-18T13:47:00Z">
            <w:rPr>
              <w:rFonts w:ascii="Times New Roman" w:eastAsia="Times New Roman" w:hAnsi="Times New Roman" w:cs="Times New Roman"/>
              <w:sz w:val="24"/>
              <w:szCs w:val="24"/>
            </w:rPr>
          </w:rPrChange>
        </w:rPr>
        <w:fldChar w:fldCharType="end"/>
      </w:r>
      <w:del w:id="770" w:author="Ekatha Ann J" w:date="2020-08-18T13:46:00Z">
        <w:r w:rsidR="004F0E57" w:rsidRPr="000D4257" w:rsidDel="00871596">
          <w:rPr>
            <w:rFonts w:ascii="Times New Roman" w:eastAsia="Times New Roman" w:hAnsi="Times New Roman" w:cs="Times New Roman"/>
            <w:color w:val="2F5496" w:themeColor="accent1" w:themeShade="BF"/>
            <w:sz w:val="24"/>
            <w:szCs w:val="24"/>
          </w:rPr>
          <w:fldChar w:fldCharType="begin"/>
        </w:r>
        <w:r w:rsidR="00871596" w:rsidDel="00871596">
          <w:rPr>
            <w:rFonts w:ascii="Times New Roman" w:eastAsia="Times New Roman" w:hAnsi="Times New Roman" w:cs="Times New Roman"/>
            <w:color w:val="2F5496" w:themeColor="accent1" w:themeShade="BF"/>
            <w:sz w:val="24"/>
            <w:szCs w:val="24"/>
          </w:rPr>
          <w:delInstrText xml:space="preserve"> ADDIN ZOTERO_ITEM CSL_CITATION {"citationID":"siPaLzgg","properties":{"formattedCitation":"(64)","plainCitation":"(64)","noteIndex":0},"citationItems":[{"id":179,"uris":["http://zotero.org/users/local/IBKgUHwf/items/KQK5A2ET"],"uri":["http://zotero.org/users/local/IBKgUHwf/items/KQK5A2ET"],"itemData":{"id":179,"type":"article-journal","container-title":"Études irlandaises","issue":"1","page":"109-130","title":"Smuggling Zebras far Lunch : Media Framing of Asylum Seekers in the Irish Print Media","volume":"30","author":[{"family":"Haynes","given":"A"},{"family":"Breen","given":"M"},{"family":"Devereux","given":"E"}],"issued":{"date-parts":[["2005"]]}}}],"schema":"https://github.com/citation-style-language/schema/raw/master/csl-citation.json"} </w:delInstrText>
        </w:r>
        <w:r w:rsidR="004F0E57" w:rsidRPr="000D4257" w:rsidDel="00871596">
          <w:rPr>
            <w:rFonts w:ascii="Times New Roman" w:eastAsia="Times New Roman" w:hAnsi="Times New Roman" w:cs="Times New Roman"/>
            <w:color w:val="2F5496" w:themeColor="accent1" w:themeShade="BF"/>
            <w:sz w:val="24"/>
            <w:szCs w:val="24"/>
          </w:rPr>
          <w:fldChar w:fldCharType="separate"/>
        </w:r>
        <w:r w:rsidR="00871596" w:rsidRPr="00871596" w:rsidDel="00871596">
          <w:rPr>
            <w:rFonts w:ascii="Times New Roman" w:hAnsi="Times New Roman" w:cs="Times New Roman"/>
            <w:sz w:val="24"/>
          </w:rPr>
          <w:delText>(64)</w:delText>
        </w:r>
        <w:r w:rsidR="004F0E57" w:rsidRPr="000D4257" w:rsidDel="0087159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sz w:val="24"/>
          <w:szCs w:val="24"/>
        </w:rPr>
        <w:t>. The differentiation is created by assigning opposing value-laded binaries</w:t>
      </w:r>
      <w:r w:rsidR="004F0E57" w:rsidRPr="000D4257">
        <w:rPr>
          <w:rFonts w:ascii="Times New Roman" w:eastAsia="Times New Roman" w:hAnsi="Times New Roman" w:cs="Times New Roman"/>
          <w:sz w:val="24"/>
          <w:szCs w:val="24"/>
        </w:rPr>
        <w:t xml:space="preserve"> (virtuous/corrupt, normal/abnormal)</w:t>
      </w:r>
      <w:r w:rsidRPr="000D4257">
        <w:rPr>
          <w:rFonts w:ascii="Times New Roman" w:eastAsia="Times New Roman" w:hAnsi="Times New Roman" w:cs="Times New Roman"/>
          <w:sz w:val="24"/>
          <w:szCs w:val="24"/>
        </w:rPr>
        <w:t xml:space="preserve"> to both groups. </w:t>
      </w:r>
      <w:r w:rsidR="00C523A3">
        <w:rPr>
          <w:rFonts w:ascii="Times New Roman" w:eastAsia="Times New Roman" w:hAnsi="Times New Roman" w:cs="Times New Roman"/>
          <w:sz w:val="24"/>
          <w:szCs w:val="24"/>
        </w:rPr>
        <w:t xml:space="preserve"> </w:t>
      </w:r>
      <w:r w:rsidRPr="000D4257">
        <w:rPr>
          <w:rFonts w:ascii="Times New Roman" w:hAnsi="Times New Roman" w:cs="Times New Roman"/>
          <w:color w:val="000000" w:themeColor="text1"/>
          <w:sz w:val="24"/>
          <w:szCs w:val="24"/>
        </w:rPr>
        <w:t xml:space="preserve">Words like “our” and “us” furthers the ‘othering’.  </w:t>
      </w:r>
      <w:r w:rsidRPr="000D4257">
        <w:rPr>
          <w:rFonts w:ascii="Times New Roman" w:eastAsia="Times New Roman" w:hAnsi="Times New Roman" w:cs="Times New Roman"/>
          <w:sz w:val="24"/>
          <w:szCs w:val="24"/>
        </w:rPr>
        <w:t>The process is also used as a means to maintain inequality so power can be exerted. As Cottle argues</w:t>
      </w:r>
      <w:del w:id="771" w:author="Ekatha Ann J" w:date="2020-08-18T13:47:00Z">
        <w:r w:rsidR="00F246F9" w:rsidRPr="000D4257" w:rsidDel="00871596">
          <w:rPr>
            <w:rFonts w:ascii="Times New Roman" w:eastAsia="Times New Roman" w:hAnsi="Times New Roman" w:cs="Times New Roman"/>
            <w:sz w:val="24"/>
            <w:szCs w:val="24"/>
          </w:rPr>
          <w:delText xml:space="preserve"> </w:delText>
        </w:r>
      </w:del>
      <w:ins w:id="772" w:author="Ekatha Ann J" w:date="2020-08-18T13:47:00Z">
        <w:r w:rsidR="00871596">
          <w:rPr>
            <w:rFonts w:ascii="Times New Roman" w:eastAsia="Times New Roman" w:hAnsi="Times New Roman" w:cs="Times New Roman"/>
            <w:sz w:val="24"/>
            <w:szCs w:val="24"/>
          </w:rPr>
          <w:t xml:space="preserve"> </w:t>
        </w:r>
      </w:ins>
      <w:r w:rsidR="00871596" w:rsidRPr="00871596">
        <w:rPr>
          <w:rFonts w:ascii="Times New Roman" w:eastAsia="Times New Roman" w:hAnsi="Times New Roman" w:cs="Times New Roman"/>
          <w:color w:val="2F5496" w:themeColor="accent1" w:themeShade="BF"/>
          <w:sz w:val="24"/>
          <w:szCs w:val="24"/>
          <w:rPrChange w:id="773" w:author="Ekatha Ann J" w:date="2020-08-18T13:47:00Z">
            <w:rPr>
              <w:rFonts w:ascii="Times New Roman" w:eastAsia="Times New Roman" w:hAnsi="Times New Roman" w:cs="Times New Roman"/>
              <w:sz w:val="24"/>
              <w:szCs w:val="24"/>
            </w:rPr>
          </w:rPrChange>
        </w:rPr>
        <w:fldChar w:fldCharType="begin"/>
      </w:r>
      <w:r w:rsidR="00871596" w:rsidRPr="00871596">
        <w:rPr>
          <w:rFonts w:ascii="Times New Roman" w:eastAsia="Times New Roman" w:hAnsi="Times New Roman" w:cs="Times New Roman"/>
          <w:color w:val="2F5496" w:themeColor="accent1" w:themeShade="BF"/>
          <w:sz w:val="24"/>
          <w:szCs w:val="24"/>
          <w:rPrChange w:id="774" w:author="Ekatha Ann J" w:date="2020-08-18T13:47:00Z">
            <w:rPr>
              <w:rFonts w:ascii="Times New Roman" w:eastAsia="Times New Roman" w:hAnsi="Times New Roman" w:cs="Times New Roman"/>
              <w:sz w:val="24"/>
              <w:szCs w:val="24"/>
            </w:rPr>
          </w:rPrChange>
        </w:rPr>
        <w:instrText xml:space="preserve"> ADDIN ZOTERO_ITEM CSL_CITATION {"citationID":"15DsYq5M","properties":{"formattedCitation":"(65)","plainCitation":"(65)","noteIndex":0},"citationItems":[{"id":180,"uris":["http://zotero.org/users/local/IBKgUHwf/items/5GSPVGIU"],"uri":["http://zotero.org/users/local/IBKgUHwf/items/5GSPVGIU"],"itemData":{"id":180,"type":"book","edition":"1st","event-place":"Philadelphia","language":"English","number-of-pages":"2","publisher":"Open University Press","publisher-place":"Philadelphia","title":"Ethnic Minorities and The Media - Changing Cultural Boundaries","author":[{"family":"Cottle","given":"Simon"}],"issued":{"date-parts":[["2000"]]}}}],"schema":"https://github.com/citation-style-language/schema/raw/master/csl-citation.json"} </w:instrText>
      </w:r>
      <w:r w:rsidR="00871596" w:rsidRPr="00871596">
        <w:rPr>
          <w:rFonts w:ascii="Times New Roman" w:eastAsia="Times New Roman" w:hAnsi="Times New Roman" w:cs="Times New Roman"/>
          <w:color w:val="2F5496" w:themeColor="accent1" w:themeShade="BF"/>
          <w:sz w:val="24"/>
          <w:szCs w:val="24"/>
          <w:rPrChange w:id="775" w:author="Ekatha Ann J" w:date="2020-08-18T13:47:00Z">
            <w:rPr>
              <w:rFonts w:ascii="Times New Roman" w:eastAsia="Times New Roman" w:hAnsi="Times New Roman" w:cs="Times New Roman"/>
              <w:sz w:val="24"/>
              <w:szCs w:val="24"/>
            </w:rPr>
          </w:rPrChange>
        </w:rPr>
        <w:fldChar w:fldCharType="separate"/>
      </w:r>
      <w:r w:rsidR="00871596" w:rsidRPr="00871596">
        <w:rPr>
          <w:rFonts w:ascii="Times New Roman" w:hAnsi="Times New Roman" w:cs="Times New Roman"/>
          <w:color w:val="2F5496" w:themeColor="accent1" w:themeShade="BF"/>
          <w:sz w:val="24"/>
          <w:rPrChange w:id="776" w:author="Ekatha Ann J" w:date="2020-08-18T13:47:00Z">
            <w:rPr>
              <w:rFonts w:ascii="Times New Roman" w:hAnsi="Times New Roman" w:cs="Times New Roman"/>
              <w:sz w:val="24"/>
            </w:rPr>
          </w:rPrChange>
        </w:rPr>
        <w:t>(65)</w:t>
      </w:r>
      <w:r w:rsidR="00871596" w:rsidRPr="00871596">
        <w:rPr>
          <w:rFonts w:ascii="Times New Roman" w:eastAsia="Times New Roman" w:hAnsi="Times New Roman" w:cs="Times New Roman"/>
          <w:color w:val="2F5496" w:themeColor="accent1" w:themeShade="BF"/>
          <w:sz w:val="24"/>
          <w:szCs w:val="24"/>
          <w:rPrChange w:id="777" w:author="Ekatha Ann J" w:date="2020-08-18T13:47:00Z">
            <w:rPr>
              <w:rFonts w:ascii="Times New Roman" w:eastAsia="Times New Roman" w:hAnsi="Times New Roman" w:cs="Times New Roman"/>
              <w:sz w:val="24"/>
              <w:szCs w:val="24"/>
            </w:rPr>
          </w:rPrChange>
        </w:rPr>
        <w:fldChar w:fldCharType="end"/>
      </w:r>
      <w:del w:id="778" w:author="Ekatha Ann J" w:date="2020-08-18T13:47:00Z">
        <w:r w:rsidR="00F246F9" w:rsidRPr="000D4257" w:rsidDel="00871596">
          <w:rPr>
            <w:rFonts w:ascii="Times New Roman" w:eastAsia="Times New Roman" w:hAnsi="Times New Roman" w:cs="Times New Roman"/>
            <w:color w:val="2F5496" w:themeColor="accent1" w:themeShade="BF"/>
            <w:sz w:val="24"/>
            <w:szCs w:val="24"/>
          </w:rPr>
          <w:fldChar w:fldCharType="begin"/>
        </w:r>
        <w:r w:rsidR="00871596" w:rsidDel="00871596">
          <w:rPr>
            <w:rFonts w:ascii="Times New Roman" w:eastAsia="Times New Roman" w:hAnsi="Times New Roman" w:cs="Times New Roman"/>
            <w:color w:val="2F5496" w:themeColor="accent1" w:themeShade="BF"/>
            <w:sz w:val="24"/>
            <w:szCs w:val="24"/>
          </w:rPr>
          <w:delInstrText xml:space="preserve"> ADDIN ZOTERO_ITEM CSL_CITATION {"citationID":"bJzO9eba","properties":{"formattedCitation":"(65)","plainCitation":"(65)","noteIndex":0},"citationItems":[{"id":180,"uris":["http://zotero.org/users/local/IBKgUHwf/items/5GSPVGIU"],"uri":["http://zotero.org/users/local/IBKgUHwf/items/5GSPVGIU"],"itemData":{"id":180,"type":"book","edition":"1st","event-place":"Philadelphia","language":"English","number-of-pages":"2","publisher":"Open University Press","publisher-place":"Philadelphia","title":"Ethnic Minorities and The Media - Changing Cultural Boundaries","author":[{"family":"Cottle","given":"Simon"}],"issued":{"date-parts":[["2000"]]}}}],"schema":"https://github.com/citation-style-language/schema/raw/master/csl-citation.json"} </w:delInstrText>
        </w:r>
        <w:r w:rsidR="00F246F9" w:rsidRPr="000D4257" w:rsidDel="00871596">
          <w:rPr>
            <w:rFonts w:ascii="Times New Roman" w:eastAsia="Times New Roman" w:hAnsi="Times New Roman" w:cs="Times New Roman"/>
            <w:color w:val="2F5496" w:themeColor="accent1" w:themeShade="BF"/>
            <w:sz w:val="24"/>
            <w:szCs w:val="24"/>
          </w:rPr>
          <w:fldChar w:fldCharType="separate"/>
        </w:r>
        <w:r w:rsidR="00871596" w:rsidRPr="00871596" w:rsidDel="00871596">
          <w:rPr>
            <w:rFonts w:ascii="Times New Roman" w:hAnsi="Times New Roman" w:cs="Times New Roman"/>
            <w:sz w:val="24"/>
          </w:rPr>
          <w:delText>(65)</w:delText>
        </w:r>
        <w:r w:rsidR="00F246F9" w:rsidRPr="000D4257" w:rsidDel="00871596">
          <w:rPr>
            <w:rFonts w:ascii="Times New Roman" w:eastAsia="Times New Roman" w:hAnsi="Times New Roman" w:cs="Times New Roman"/>
            <w:color w:val="2F5496" w:themeColor="accent1" w:themeShade="BF"/>
            <w:sz w:val="24"/>
            <w:szCs w:val="24"/>
          </w:rPr>
          <w:fldChar w:fldCharType="end"/>
        </w:r>
      </w:del>
      <w:r w:rsidR="00F246F9" w:rsidRPr="000D4257">
        <w:rPr>
          <w:rFonts w:ascii="Times New Roman" w:eastAsia="Times New Roman" w:hAnsi="Times New Roman" w:cs="Times New Roman"/>
          <w:color w:val="222A35" w:themeColor="text2" w:themeShade="80"/>
          <w:sz w:val="24"/>
          <w:szCs w:val="24"/>
        </w:rPr>
        <w:t xml:space="preserve">, through these value-laden binaries </w:t>
      </w:r>
      <w:r w:rsidRPr="000D4257">
        <w:rPr>
          <w:rFonts w:ascii="Times New Roman" w:eastAsia="Times New Roman" w:hAnsi="Times New Roman" w:cs="Times New Roman"/>
          <w:sz w:val="24"/>
          <w:szCs w:val="24"/>
        </w:rPr>
        <w:t xml:space="preserve">the media audience are invited to construct a sense of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who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we</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 are in relation to who </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we</w:t>
      </w:r>
      <w:r w:rsidR="00F246F9" w:rsidRPr="000D4257">
        <w:rPr>
          <w:rFonts w:ascii="Times New Roman" w:eastAsia="Times New Roman" w:hAnsi="Times New Roman" w:cs="Times New Roman"/>
          <w:sz w:val="24"/>
          <w:szCs w:val="24"/>
        </w:rPr>
        <w:t>’</w:t>
      </w:r>
      <w:r w:rsidRPr="000D4257">
        <w:rPr>
          <w:rFonts w:ascii="Times New Roman" w:eastAsia="Times New Roman" w:hAnsi="Times New Roman" w:cs="Times New Roman"/>
          <w:sz w:val="24"/>
          <w:szCs w:val="24"/>
        </w:rPr>
        <w:t xml:space="preserve"> are not”.   In our study, this process is discernible more prominently in negative frames, where quotes and descriptions are used to reinforce stereotypes and delineate group boundaries. Most of the articles, through attribution or through comments and editorials, consistently emphasize on a collective “us” needing protection from “them”. </w:t>
      </w:r>
      <w:r w:rsidR="00392892" w:rsidRPr="000D4257">
        <w:rPr>
          <w:rFonts w:ascii="Times New Roman" w:hAnsi="Times New Roman" w:cs="Times New Roman"/>
          <w:color w:val="000000" w:themeColor="text1"/>
          <w:sz w:val="24"/>
          <w:szCs w:val="24"/>
        </w:rPr>
        <w:t>‘</w:t>
      </w:r>
      <w:r w:rsidRPr="000D4257">
        <w:rPr>
          <w:rFonts w:ascii="Times New Roman" w:eastAsia="Times New Roman" w:hAnsi="Times New Roman" w:cs="Times New Roman"/>
          <w:sz w:val="24"/>
          <w:szCs w:val="24"/>
        </w:rPr>
        <w:t>Othering’ can be on the basis of a single aspect of social identity – gender, race, sex, migrant status or socio-economic status –</w:t>
      </w:r>
      <w:r w:rsidR="00392892" w:rsidRPr="000D4257">
        <w:rPr>
          <w:rFonts w:ascii="Times New Roman" w:eastAsia="Times New Roman" w:hAnsi="Times New Roman" w:cs="Times New Roman"/>
          <w:sz w:val="24"/>
          <w:szCs w:val="24"/>
        </w:rPr>
        <w:t xml:space="preserve"> or an intersection of several of these.  </w:t>
      </w:r>
      <w:r w:rsidRPr="000D4257">
        <w:rPr>
          <w:rFonts w:ascii="Times New Roman" w:eastAsia="Times New Roman" w:hAnsi="Times New Roman" w:cs="Times New Roman"/>
          <w:sz w:val="24"/>
          <w:szCs w:val="24"/>
        </w:rPr>
        <w:t>For e.g. Bangladeshi immigrants and Bengali migrants are ‘othered’ on the basis of their religion, while in Assam othering was also on the basis of ethnicity. In both cases fear of the other is used to solidify the biases and prejudices that exist along class, religious and ethnic divides.</w:t>
      </w:r>
      <w:r w:rsidR="00392892" w:rsidRPr="000D4257">
        <w:rPr>
          <w:rFonts w:ascii="Times New Roman" w:eastAsia="Times New Roman" w:hAnsi="Times New Roman" w:cs="Times New Roman"/>
          <w:sz w:val="24"/>
          <w:szCs w:val="24"/>
        </w:rPr>
        <w:t xml:space="preserve"> Among internal migrants, class is often the dividing factor, that may be mixed with caste. </w:t>
      </w:r>
      <w:r w:rsidRPr="000D4257">
        <w:rPr>
          <w:rFonts w:ascii="Times New Roman" w:eastAsia="Times New Roman" w:hAnsi="Times New Roman" w:cs="Times New Roman"/>
          <w:sz w:val="24"/>
          <w:szCs w:val="24"/>
        </w:rPr>
        <w:t xml:space="preserve"> </w:t>
      </w:r>
      <w:r w:rsidR="00392892" w:rsidRPr="000D4257">
        <w:rPr>
          <w:rFonts w:ascii="Times New Roman" w:eastAsia="Times New Roman" w:hAnsi="Times New Roman" w:cs="Times New Roman"/>
          <w:sz w:val="24"/>
          <w:szCs w:val="24"/>
        </w:rPr>
        <w:t>The division</w:t>
      </w:r>
      <w:r w:rsidRPr="000D4257">
        <w:rPr>
          <w:rFonts w:ascii="Times New Roman" w:eastAsia="Times New Roman" w:hAnsi="Times New Roman" w:cs="Times New Roman"/>
          <w:sz w:val="24"/>
          <w:szCs w:val="24"/>
        </w:rPr>
        <w:t xml:space="preserve"> can be explicit or implicit. An example of the latter is description of neighbourhoods where </w:t>
      </w:r>
      <w:del w:id="779" w:author="Ekatha Ann J" w:date="2020-08-17T15:11:00Z">
        <w:r w:rsidRPr="000D4257" w:rsidDel="00B81CB6">
          <w:rPr>
            <w:rFonts w:ascii="Times New Roman" w:eastAsia="Times New Roman" w:hAnsi="Times New Roman" w:cs="Times New Roman"/>
            <w:sz w:val="24"/>
            <w:szCs w:val="24"/>
          </w:rPr>
          <w:delText>im</w:delText>
        </w:r>
      </w:del>
      <w:r w:rsidRPr="000D4257">
        <w:rPr>
          <w:rFonts w:ascii="Times New Roman" w:eastAsia="Times New Roman" w:hAnsi="Times New Roman" w:cs="Times New Roman"/>
          <w:sz w:val="24"/>
          <w:szCs w:val="24"/>
        </w:rPr>
        <w:t>migrants stay as opposed to where local residents stay.</w:t>
      </w:r>
      <w:r w:rsidR="00D65F38" w:rsidRPr="000D4257">
        <w:rPr>
          <w:rFonts w:ascii="Times New Roman" w:eastAsia="Times New Roman" w:hAnsi="Times New Roman" w:cs="Times New Roman"/>
          <w:sz w:val="24"/>
          <w:szCs w:val="24"/>
        </w:rPr>
        <w:t xml:space="preserve"> </w:t>
      </w:r>
      <w:r w:rsidR="00D65F38" w:rsidRPr="000D4257">
        <w:rPr>
          <w:rFonts w:ascii="Times New Roman" w:eastAsia="Times New Roman" w:hAnsi="Times New Roman" w:cs="Times New Roman"/>
          <w:color w:val="000000"/>
          <w:sz w:val="24"/>
          <w:szCs w:val="24"/>
        </w:rPr>
        <w:t>Studies have shown that ‘othering’ them could caus</w:t>
      </w:r>
      <w:r w:rsidR="00D34BEE" w:rsidRPr="000D4257">
        <w:rPr>
          <w:rFonts w:ascii="Times New Roman" w:eastAsia="Times New Roman" w:hAnsi="Times New Roman" w:cs="Times New Roman"/>
          <w:color w:val="000000"/>
          <w:sz w:val="24"/>
          <w:szCs w:val="24"/>
        </w:rPr>
        <w:t xml:space="preserve">e </w:t>
      </w:r>
      <w:r w:rsidR="00D65F38" w:rsidRPr="000D4257">
        <w:rPr>
          <w:rFonts w:ascii="Times New Roman" w:eastAsia="Times New Roman" w:hAnsi="Times New Roman" w:cs="Times New Roman"/>
          <w:color w:val="000000"/>
          <w:sz w:val="24"/>
          <w:szCs w:val="24"/>
        </w:rPr>
        <w:t>anxiety and poor mental and physical health among the</w:t>
      </w:r>
      <w:r w:rsidR="00D34BEE" w:rsidRPr="000D4257">
        <w:rPr>
          <w:rFonts w:ascii="Times New Roman" w:eastAsia="Times New Roman" w:hAnsi="Times New Roman" w:cs="Times New Roman"/>
          <w:color w:val="000000"/>
          <w:sz w:val="24"/>
          <w:szCs w:val="24"/>
        </w:rPr>
        <w:t>se</w:t>
      </w:r>
      <w:r w:rsidR="00D65F38" w:rsidRPr="000D4257">
        <w:rPr>
          <w:rFonts w:ascii="Times New Roman" w:eastAsia="Times New Roman" w:hAnsi="Times New Roman" w:cs="Times New Roman"/>
          <w:color w:val="000000"/>
          <w:sz w:val="24"/>
          <w:szCs w:val="24"/>
        </w:rPr>
        <w:t xml:space="preserve"> communit</w:t>
      </w:r>
      <w:r w:rsidR="00D34BEE" w:rsidRPr="000D4257">
        <w:rPr>
          <w:rFonts w:ascii="Times New Roman" w:eastAsia="Times New Roman" w:hAnsi="Times New Roman" w:cs="Times New Roman"/>
          <w:color w:val="000000"/>
          <w:sz w:val="24"/>
          <w:szCs w:val="24"/>
        </w:rPr>
        <w:t>ies</w:t>
      </w:r>
      <w:del w:id="780" w:author="Ekatha Ann J" w:date="2020-08-18T13:48:00Z">
        <w:r w:rsidR="00D65F38" w:rsidRPr="000D4257" w:rsidDel="00C75606">
          <w:rPr>
            <w:rFonts w:ascii="Times New Roman" w:eastAsia="Times New Roman" w:hAnsi="Times New Roman" w:cs="Times New Roman"/>
            <w:color w:val="000000"/>
            <w:sz w:val="24"/>
            <w:szCs w:val="24"/>
          </w:rPr>
          <w:delText xml:space="preserve"> </w:delText>
        </w:r>
      </w:del>
      <w:ins w:id="781" w:author="Ekatha Ann J" w:date="2020-08-18T13:48:00Z">
        <w:r w:rsidR="00C75606">
          <w:rPr>
            <w:rFonts w:ascii="Times New Roman" w:eastAsia="Times New Roman" w:hAnsi="Times New Roman" w:cs="Times New Roman"/>
            <w:color w:val="000000"/>
            <w:sz w:val="24"/>
            <w:szCs w:val="24"/>
          </w:rPr>
          <w:t xml:space="preserve"> </w:t>
        </w:r>
      </w:ins>
      <w:r w:rsidR="00C75606" w:rsidRPr="00C75606">
        <w:rPr>
          <w:rFonts w:ascii="Times New Roman" w:eastAsia="Times New Roman" w:hAnsi="Times New Roman" w:cs="Times New Roman"/>
          <w:color w:val="2F5496" w:themeColor="accent1" w:themeShade="BF"/>
          <w:sz w:val="24"/>
          <w:szCs w:val="24"/>
          <w:rPrChange w:id="782" w:author="Ekatha Ann J" w:date="2020-08-18T13:48:00Z">
            <w:rPr>
              <w:rFonts w:ascii="Times New Roman" w:eastAsia="Times New Roman" w:hAnsi="Times New Roman" w:cs="Times New Roman"/>
              <w:color w:val="000000"/>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Change w:id="783" w:author="Ekatha Ann J" w:date="2020-08-18T13:48:00Z">
            <w:rPr>
              <w:rFonts w:ascii="Times New Roman" w:eastAsia="Times New Roman" w:hAnsi="Times New Roman" w:cs="Times New Roman"/>
              <w:color w:val="000000"/>
              <w:sz w:val="24"/>
              <w:szCs w:val="24"/>
            </w:rPr>
          </w:rPrChange>
        </w:rPr>
        <w:instrText xml:space="preserve"> ADDIN ZOTERO_ITEM CSL_CITATION {"citationID":"6t851YH5","properties":{"formattedCitation":"(66)","plainCitation":"(66)","noteIndex":0},"citationItems":[{"id":182,"uris":["http://zotero.org/users/local/IBKgUHwf/items/QAMZ2SLM"],"uri":["http://zotero.org/users/local/IBKgUHwf/items/QAMZ2SLM"],"itemData":{"id":182,"type":"article-journal","container-title":"Cultural Diversity and Ethnic Minority Psychology","issue":"3","page":"395-403","title":"Communalism predicts prenatal affect, stress, and physiology better than ethnicity and socioeconomic status","volume":"16","author":[{"family":"Abdou","given":"C"},{"family":"Dunkel Schetter","given":"C"},{"family":"Campos","given":"B"},{"family":"Hilmert","given":"C"},{"family":"Dominguez","given":"T"},{"family":"Hobel","given":"C"},{"family":"Glynn","given":"L"},{"family":"Sandman","given":"C"}],"issued":{"date-parts":[["2010"]]}}}],"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784" w:author="Ekatha Ann J" w:date="2020-08-18T13:48:00Z">
            <w:rPr>
              <w:rFonts w:ascii="Times New Roman" w:eastAsia="Times New Roman" w:hAnsi="Times New Roman" w:cs="Times New Roman"/>
              <w:color w:val="000000"/>
              <w:sz w:val="24"/>
              <w:szCs w:val="24"/>
            </w:rPr>
          </w:rPrChange>
        </w:rPr>
        <w:fldChar w:fldCharType="separate"/>
      </w:r>
      <w:r w:rsidR="00C75606" w:rsidRPr="00C75606">
        <w:rPr>
          <w:rFonts w:ascii="Times New Roman" w:hAnsi="Times New Roman" w:cs="Times New Roman"/>
          <w:color w:val="2F5496" w:themeColor="accent1" w:themeShade="BF"/>
          <w:sz w:val="24"/>
          <w:rPrChange w:id="785" w:author="Ekatha Ann J" w:date="2020-08-18T13:48:00Z">
            <w:rPr>
              <w:rFonts w:ascii="Times New Roman" w:hAnsi="Times New Roman" w:cs="Times New Roman"/>
              <w:sz w:val="24"/>
            </w:rPr>
          </w:rPrChange>
        </w:rPr>
        <w:t>(66)</w:t>
      </w:r>
      <w:r w:rsidR="00C75606" w:rsidRPr="00C75606">
        <w:rPr>
          <w:rFonts w:ascii="Times New Roman" w:eastAsia="Times New Roman" w:hAnsi="Times New Roman" w:cs="Times New Roman"/>
          <w:color w:val="2F5496" w:themeColor="accent1" w:themeShade="BF"/>
          <w:sz w:val="24"/>
          <w:szCs w:val="24"/>
          <w:rPrChange w:id="786" w:author="Ekatha Ann J" w:date="2020-08-18T13:48:00Z">
            <w:rPr>
              <w:rFonts w:ascii="Times New Roman" w:eastAsia="Times New Roman" w:hAnsi="Times New Roman" w:cs="Times New Roman"/>
              <w:color w:val="000000"/>
              <w:sz w:val="24"/>
              <w:szCs w:val="24"/>
            </w:rPr>
          </w:rPrChange>
        </w:rPr>
        <w:fldChar w:fldCharType="end"/>
      </w:r>
      <w:del w:id="787" w:author="Ekatha Ann J" w:date="2020-08-18T13:48:00Z">
        <w:r w:rsidR="00D65F38" w:rsidRPr="000D4257" w:rsidDel="00C75606">
          <w:rPr>
            <w:rFonts w:ascii="Times New Roman" w:eastAsia="Times New Roman" w:hAnsi="Times New Roman" w:cs="Times New Roman"/>
            <w:color w:val="2F5496" w:themeColor="accent1" w:themeShade="BF"/>
            <w:sz w:val="24"/>
            <w:szCs w:val="24"/>
          </w:rPr>
          <w:fldChar w:fldCharType="begin"/>
        </w:r>
        <w:r w:rsidR="00871596" w:rsidDel="00C75606">
          <w:rPr>
            <w:rFonts w:ascii="Times New Roman" w:eastAsia="Times New Roman" w:hAnsi="Times New Roman" w:cs="Times New Roman"/>
            <w:color w:val="2F5496" w:themeColor="accent1" w:themeShade="BF"/>
            <w:sz w:val="24"/>
            <w:szCs w:val="24"/>
          </w:rPr>
          <w:delInstrText xml:space="preserve"> ADDIN ZOTERO_ITEM CSL_CITATION {"citationID":"GJQ3wUNa","properties":{"formattedCitation":"(66)","plainCitation":"(66)","noteIndex":0},"citationItems":[{"id":182,"uris":["http://zotero.org/users/local/IBKgUHwf/items/QAMZ2SLM"],"uri":["http://zotero.org/users/local/IBKgUHwf/items/QAMZ2SLM"],"itemData":{"id":182,"type":"article-journal","container-title":"Cultural Diversity and Ethnic Minority Psychology","issue":"3","page":"395-403","title":"Communalism predicts prenatal affect, stress, and physiology better than ethnicity and socioeconomic status","volume":"16","author":[{"family":"Abdou","given":"C"},{"family":"Dunkel Schetter","given":"C"},{"family":"Campos","given":"B"},{"family":"Hilmert","given":"C"},{"family":"Dominguez","given":"T"},{"family":"Hobel","given":"C"},{"family":"Glynn","given":"L"},{"family":"Sandman","given":"C"}],"issued":{"date-parts":[["2010"]]}}}],"schema":"https://github.com/citation-style-language/schema/raw/master/csl-citation.json"} </w:delInstrText>
        </w:r>
        <w:r w:rsidR="00D65F38" w:rsidRPr="000D4257" w:rsidDel="00C75606">
          <w:rPr>
            <w:rFonts w:ascii="Times New Roman" w:eastAsia="Times New Roman" w:hAnsi="Times New Roman" w:cs="Times New Roman"/>
            <w:color w:val="2F5496" w:themeColor="accent1" w:themeShade="BF"/>
            <w:sz w:val="24"/>
            <w:szCs w:val="24"/>
          </w:rPr>
          <w:fldChar w:fldCharType="separate"/>
        </w:r>
        <w:r w:rsidR="00871596" w:rsidRPr="00871596" w:rsidDel="00C75606">
          <w:rPr>
            <w:rFonts w:ascii="Times New Roman" w:hAnsi="Times New Roman" w:cs="Times New Roman"/>
            <w:sz w:val="24"/>
          </w:rPr>
          <w:delText>(66)</w:delText>
        </w:r>
        <w:r w:rsidR="00D65F38" w:rsidRPr="000D4257" w:rsidDel="00C75606">
          <w:rPr>
            <w:rFonts w:ascii="Times New Roman" w:eastAsia="Times New Roman" w:hAnsi="Times New Roman" w:cs="Times New Roman"/>
            <w:color w:val="2F5496" w:themeColor="accent1" w:themeShade="BF"/>
            <w:sz w:val="24"/>
            <w:szCs w:val="24"/>
          </w:rPr>
          <w:fldChar w:fldCharType="end"/>
        </w:r>
      </w:del>
      <w:r w:rsidR="00D65F38" w:rsidRPr="000D4257">
        <w:rPr>
          <w:rFonts w:ascii="Times New Roman" w:eastAsia="Times New Roman" w:hAnsi="Times New Roman" w:cs="Times New Roman"/>
          <w:color w:val="000000"/>
          <w:sz w:val="24"/>
          <w:szCs w:val="24"/>
        </w:rPr>
        <w:t xml:space="preserve">, </w:t>
      </w:r>
      <w:r w:rsidR="00D34BEE" w:rsidRPr="000D4257">
        <w:rPr>
          <w:rFonts w:ascii="Times New Roman" w:eastAsia="Times New Roman" w:hAnsi="Times New Roman" w:cs="Times New Roman"/>
          <w:color w:val="000000"/>
          <w:sz w:val="24"/>
          <w:szCs w:val="24"/>
        </w:rPr>
        <w:t xml:space="preserve">result in lower </w:t>
      </w:r>
      <w:r w:rsidR="00D34BEE" w:rsidRPr="000D4257">
        <w:rPr>
          <w:rFonts w:ascii="Times New Roman" w:eastAsia="Times New Roman" w:hAnsi="Times New Roman" w:cs="Times New Roman"/>
          <w:color w:val="000000"/>
          <w:sz w:val="24"/>
          <w:szCs w:val="24"/>
          <w:highlight w:val="white"/>
        </w:rPr>
        <w:t>uptake of preventative interventions such as immunisation and avoidance of healthcare</w:t>
      </w:r>
      <w:del w:id="788" w:author="Ekatha Ann J" w:date="2020-08-18T13:48:00Z">
        <w:r w:rsidR="00D65F38" w:rsidRPr="000D4257" w:rsidDel="00C75606">
          <w:rPr>
            <w:rFonts w:ascii="Times New Roman" w:eastAsia="Times New Roman" w:hAnsi="Times New Roman" w:cs="Times New Roman"/>
            <w:color w:val="000000"/>
            <w:sz w:val="24"/>
            <w:szCs w:val="24"/>
          </w:rPr>
          <w:delText xml:space="preserve"> </w:delText>
        </w:r>
      </w:del>
      <w:ins w:id="789" w:author="Ekatha Ann J" w:date="2020-08-18T13:48:00Z">
        <w:r w:rsidR="00C75606">
          <w:rPr>
            <w:rFonts w:ascii="Times New Roman" w:eastAsia="Times New Roman" w:hAnsi="Times New Roman" w:cs="Times New Roman"/>
            <w:color w:val="000000"/>
            <w:sz w:val="24"/>
            <w:szCs w:val="24"/>
          </w:rPr>
          <w:t xml:space="preserve"> </w:t>
        </w:r>
      </w:ins>
      <w:r w:rsidR="00C75606" w:rsidRPr="00C75606">
        <w:rPr>
          <w:rFonts w:ascii="Times New Roman" w:eastAsia="Times New Roman" w:hAnsi="Times New Roman" w:cs="Times New Roman"/>
          <w:color w:val="2F5496" w:themeColor="accent1" w:themeShade="BF"/>
          <w:sz w:val="24"/>
          <w:szCs w:val="24"/>
          <w:rPrChange w:id="790" w:author="Ekatha Ann J" w:date="2020-08-18T13:49:00Z">
            <w:rPr>
              <w:rFonts w:ascii="Times New Roman" w:eastAsia="Times New Roman" w:hAnsi="Times New Roman" w:cs="Times New Roman"/>
              <w:color w:val="000000"/>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Change w:id="791" w:author="Ekatha Ann J" w:date="2020-08-18T13:49:00Z">
            <w:rPr>
              <w:rFonts w:ascii="Times New Roman" w:eastAsia="Times New Roman" w:hAnsi="Times New Roman" w:cs="Times New Roman"/>
              <w:color w:val="000000"/>
              <w:sz w:val="24"/>
              <w:szCs w:val="24"/>
            </w:rPr>
          </w:rPrChange>
        </w:rPr>
        <w:instrText xml:space="preserve"> ADDIN ZOTERO_ITEM CSL_CITATION {"citationID":"60Its6F2","properties":{"formattedCitation":"(67)","plainCitation":"(67)","noteIndex":0},"citationItems":[{"id":183,"uris":["http://zotero.org/users/local/IBKgUHwf/items/W5X66HKN"],"uri":["http://zotero.org/users/local/IBKgUHwf/items/W5X66HKN"],"itemData":{"id":183,"type":"article-journal","container-title":"Communicable Diseases Intelligence","issue":"3","language":"English","page":"51-53","title":"Factors influencing vaccination uptake: Workshop Report","volume":"24","author":[{"family":"Forrest","given":"JM"},{"family":"Burgess","given":"MA"},{"family":"McIntyre","given":"PB"}],"issued":{"date-parts":[["2000",2]]}}}],"schema":"https://github.com/citation-style-language/schema/raw/master/csl-citation.json"}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792" w:author="Ekatha Ann J" w:date="2020-08-18T13:49:00Z">
            <w:rPr>
              <w:rFonts w:ascii="Times New Roman" w:eastAsia="Times New Roman" w:hAnsi="Times New Roman" w:cs="Times New Roman"/>
              <w:color w:val="000000"/>
              <w:sz w:val="24"/>
              <w:szCs w:val="24"/>
            </w:rPr>
          </w:rPrChange>
        </w:rPr>
        <w:fldChar w:fldCharType="separate"/>
      </w:r>
      <w:r w:rsidR="00C75606" w:rsidRPr="00C75606">
        <w:rPr>
          <w:rFonts w:ascii="Times New Roman" w:hAnsi="Times New Roman" w:cs="Times New Roman"/>
          <w:color w:val="2F5496" w:themeColor="accent1" w:themeShade="BF"/>
          <w:sz w:val="24"/>
          <w:rPrChange w:id="793" w:author="Ekatha Ann J" w:date="2020-08-18T13:49:00Z">
            <w:rPr>
              <w:rFonts w:ascii="Times New Roman" w:hAnsi="Times New Roman" w:cs="Times New Roman"/>
              <w:sz w:val="24"/>
            </w:rPr>
          </w:rPrChange>
        </w:rPr>
        <w:t>(67)</w:t>
      </w:r>
      <w:r w:rsidR="00C75606" w:rsidRPr="00C75606">
        <w:rPr>
          <w:rFonts w:ascii="Times New Roman" w:eastAsia="Times New Roman" w:hAnsi="Times New Roman" w:cs="Times New Roman"/>
          <w:color w:val="2F5496" w:themeColor="accent1" w:themeShade="BF"/>
          <w:sz w:val="24"/>
          <w:szCs w:val="24"/>
          <w:rPrChange w:id="794" w:author="Ekatha Ann J" w:date="2020-08-18T13:49:00Z">
            <w:rPr>
              <w:rFonts w:ascii="Times New Roman" w:eastAsia="Times New Roman" w:hAnsi="Times New Roman" w:cs="Times New Roman"/>
              <w:color w:val="000000"/>
              <w:sz w:val="24"/>
              <w:szCs w:val="24"/>
            </w:rPr>
          </w:rPrChange>
        </w:rPr>
        <w:fldChar w:fldCharType="end"/>
      </w:r>
      <w:del w:id="795" w:author="Ekatha Ann J" w:date="2020-08-18T13:48:00Z">
        <w:r w:rsidR="00D34BEE" w:rsidRPr="000D4257" w:rsidDel="00C75606">
          <w:rPr>
            <w:rFonts w:ascii="Times New Roman" w:eastAsia="Times New Roman" w:hAnsi="Times New Roman" w:cs="Times New Roman"/>
            <w:color w:val="2F5496" w:themeColor="accent1" w:themeShade="BF"/>
            <w:sz w:val="24"/>
            <w:szCs w:val="24"/>
          </w:rPr>
          <w:fldChar w:fldCharType="begin"/>
        </w:r>
        <w:r w:rsidR="00871596" w:rsidDel="00C75606">
          <w:rPr>
            <w:rFonts w:ascii="Times New Roman" w:eastAsia="Times New Roman" w:hAnsi="Times New Roman" w:cs="Times New Roman"/>
            <w:color w:val="2F5496" w:themeColor="accent1" w:themeShade="BF"/>
            <w:sz w:val="24"/>
            <w:szCs w:val="24"/>
          </w:rPr>
          <w:delInstrText xml:space="preserve"> ADDIN ZOTERO_ITEM CSL_CITATION {"citationID":"KV5rPhGR","properties":{"formattedCitation":"(67)","plainCitation":"(67)","noteIndex":0},"citationItems":[{"id":183,"uris":["http://zotero.org/users/local/IBKgUHwf/items/W5X66HKN"],"uri":["http://zotero.org/users/local/IBKgUHwf/items/W5X66HKN"],"itemData":{"id":183,"type":"article-journal","container-title":"Communicable Diseases Intelligence","issue":"3","language":"English","page":"51-53","title":"Factors influencing vaccination uptake: Workshop Report","volume":"24","author":[{"family":"Forrest","given":"JM"},{"family":"Burgess","given":"MA"},{"family":"McIntyre","given":"PB"}],"issued":{"date-parts":[["2000",2]]}}}],"schema":"https://github.com/citation-style-language/schema/raw/master/csl-citation.json"} </w:delInstrText>
        </w:r>
        <w:r w:rsidR="00D34BEE" w:rsidRPr="000D4257" w:rsidDel="00C75606">
          <w:rPr>
            <w:rFonts w:ascii="Times New Roman" w:eastAsia="Times New Roman" w:hAnsi="Times New Roman" w:cs="Times New Roman"/>
            <w:color w:val="2F5496" w:themeColor="accent1" w:themeShade="BF"/>
            <w:sz w:val="24"/>
            <w:szCs w:val="24"/>
          </w:rPr>
          <w:fldChar w:fldCharType="separate"/>
        </w:r>
        <w:r w:rsidR="00871596" w:rsidRPr="00871596" w:rsidDel="00C75606">
          <w:rPr>
            <w:rFonts w:ascii="Times New Roman" w:hAnsi="Times New Roman" w:cs="Times New Roman"/>
            <w:sz w:val="24"/>
          </w:rPr>
          <w:delText>(67)</w:delText>
        </w:r>
        <w:r w:rsidR="00D34BEE" w:rsidRPr="000D4257" w:rsidDel="00C75606">
          <w:rPr>
            <w:rFonts w:ascii="Times New Roman" w:eastAsia="Times New Roman" w:hAnsi="Times New Roman" w:cs="Times New Roman"/>
            <w:color w:val="2F5496" w:themeColor="accent1" w:themeShade="BF"/>
            <w:sz w:val="24"/>
            <w:szCs w:val="24"/>
          </w:rPr>
          <w:fldChar w:fldCharType="end"/>
        </w:r>
      </w:del>
      <w:r w:rsidR="00D34BEE" w:rsidRPr="000D4257">
        <w:rPr>
          <w:rFonts w:ascii="Times New Roman" w:eastAsia="Times New Roman" w:hAnsi="Times New Roman" w:cs="Times New Roman"/>
          <w:color w:val="2F5496" w:themeColor="accent1" w:themeShade="BF"/>
          <w:sz w:val="24"/>
          <w:szCs w:val="24"/>
        </w:rPr>
        <w:t>.</w:t>
      </w:r>
    </w:p>
    <w:p w14:paraId="5C4C1839" w14:textId="77777777" w:rsidR="00FB6EB2" w:rsidRPr="000D4257" w:rsidRDefault="00FB6EB2" w:rsidP="00D65F38">
      <w:pPr>
        <w:spacing w:line="360" w:lineRule="auto"/>
        <w:rPr>
          <w:rFonts w:ascii="Times New Roman" w:eastAsia="Times New Roman" w:hAnsi="Times New Roman" w:cs="Times New Roman"/>
          <w:color w:val="000000"/>
          <w:sz w:val="24"/>
          <w:szCs w:val="24"/>
        </w:rPr>
      </w:pPr>
    </w:p>
    <w:p w14:paraId="0FEA7859" w14:textId="12C195A7" w:rsidR="00D65F38" w:rsidRPr="000D4257" w:rsidRDefault="007673EA" w:rsidP="00D65F38">
      <w:pPr>
        <w:spacing w:line="360" w:lineRule="auto"/>
        <w:rPr>
          <w:rFonts w:ascii="Times New Roman" w:eastAsia="Times New Roman" w:hAnsi="Times New Roman" w:cs="Times New Roman"/>
          <w:color w:val="000000"/>
          <w:sz w:val="24"/>
          <w:szCs w:val="24"/>
        </w:rPr>
      </w:pPr>
      <w:r w:rsidRPr="000D4257">
        <w:rPr>
          <w:rFonts w:ascii="Times New Roman" w:hAnsi="Times New Roman" w:cs="Times New Roman"/>
          <w:color w:val="000000" w:themeColor="text1"/>
          <w:sz w:val="24"/>
          <w:szCs w:val="24"/>
        </w:rPr>
        <w:t>We observed that stereotypes and prejudices concerning migrants are reinforced through the use of frames as narratives are</w:t>
      </w:r>
      <w:r w:rsidR="00D34BEE" w:rsidRPr="000D4257">
        <w:rPr>
          <w:rFonts w:ascii="Times New Roman" w:hAnsi="Times New Roman" w:cs="Times New Roman"/>
          <w:color w:val="000000" w:themeColor="text1"/>
          <w:sz w:val="24"/>
          <w:szCs w:val="24"/>
        </w:rPr>
        <w:t xml:space="preserve"> often</w:t>
      </w:r>
      <w:r w:rsidRPr="000D4257">
        <w:rPr>
          <w:rFonts w:ascii="Times New Roman" w:hAnsi="Times New Roman" w:cs="Times New Roman"/>
          <w:color w:val="000000" w:themeColor="text1"/>
          <w:sz w:val="24"/>
          <w:szCs w:val="24"/>
        </w:rPr>
        <w:t xml:space="preserve"> built on the perceptions of the </w:t>
      </w:r>
      <w:r w:rsidR="008F1E5C">
        <w:rPr>
          <w:rFonts w:ascii="Times New Roman" w:hAnsi="Times New Roman" w:cs="Times New Roman"/>
          <w:color w:val="000000" w:themeColor="text1"/>
          <w:sz w:val="24"/>
          <w:szCs w:val="24"/>
        </w:rPr>
        <w:t xml:space="preserve">majority or </w:t>
      </w:r>
      <w:r w:rsidRPr="000D4257">
        <w:rPr>
          <w:rFonts w:ascii="Times New Roman" w:hAnsi="Times New Roman" w:cs="Times New Roman"/>
          <w:color w:val="000000" w:themeColor="text1"/>
          <w:sz w:val="24"/>
          <w:szCs w:val="24"/>
        </w:rPr>
        <w:t xml:space="preserve">dominant class (government officials, right-wing organisations, outfits, </w:t>
      </w:r>
      <w:proofErr w:type="spellStart"/>
      <w:r w:rsidRPr="000D4257">
        <w:rPr>
          <w:rFonts w:ascii="Times New Roman" w:hAnsi="Times New Roman" w:cs="Times New Roman"/>
          <w:color w:val="000000" w:themeColor="text1"/>
          <w:sz w:val="24"/>
          <w:szCs w:val="24"/>
        </w:rPr>
        <w:t>etc</w:t>
      </w:r>
      <w:proofErr w:type="spellEnd"/>
      <w:r w:rsidRPr="000D4257">
        <w:rPr>
          <w:rFonts w:ascii="Times New Roman" w:hAnsi="Times New Roman" w:cs="Times New Roman"/>
          <w:color w:val="000000" w:themeColor="text1"/>
          <w:sz w:val="24"/>
          <w:szCs w:val="24"/>
        </w:rPr>
        <w:t>) and are devoid of migrant voices</w:t>
      </w:r>
      <w:r w:rsidR="008F1E5C">
        <w:rPr>
          <w:rFonts w:ascii="Times New Roman" w:hAnsi="Times New Roman" w:cs="Times New Roman"/>
          <w:color w:val="000000" w:themeColor="text1"/>
          <w:sz w:val="24"/>
          <w:szCs w:val="24"/>
        </w:rPr>
        <w:t xml:space="preserve"> and those of minorities within</w:t>
      </w:r>
      <w:r w:rsidRPr="000D4257">
        <w:rPr>
          <w:rFonts w:ascii="Times New Roman" w:hAnsi="Times New Roman" w:cs="Times New Roman"/>
          <w:color w:val="000000" w:themeColor="text1"/>
          <w:sz w:val="24"/>
          <w:szCs w:val="24"/>
        </w:rPr>
        <w:t>. For example, none of</w:t>
      </w:r>
      <w:r w:rsidR="00200D69" w:rsidRPr="000D4257">
        <w:rPr>
          <w:rFonts w:ascii="Times New Roman" w:eastAsia="Times New Roman" w:hAnsi="Times New Roman" w:cs="Times New Roman"/>
          <w:color w:val="000000"/>
          <w:sz w:val="24"/>
          <w:szCs w:val="24"/>
        </w:rPr>
        <w:t xml:space="preserve"> the articles on Bangladeshi immigrants, where they are framed as a threat, had a voice from the community countering this negative perception. </w:t>
      </w:r>
      <w:r w:rsidR="00200D69" w:rsidRPr="000D4257">
        <w:rPr>
          <w:rFonts w:ascii="Times New Roman" w:eastAsia="Times New Roman" w:hAnsi="Times New Roman" w:cs="Times New Roman"/>
          <w:color w:val="000000"/>
          <w:sz w:val="24"/>
          <w:szCs w:val="24"/>
          <w:highlight w:val="white"/>
        </w:rPr>
        <w:t xml:space="preserve">The absence of migrant voices as sources in the media can deprive the audience of a complex understanding of migration issues. It can also have negative consequences for migrant </w:t>
      </w:r>
      <w:r w:rsidR="00200D69" w:rsidRPr="000D4257">
        <w:rPr>
          <w:rFonts w:ascii="Times New Roman" w:eastAsia="Times New Roman" w:hAnsi="Times New Roman" w:cs="Times New Roman"/>
          <w:color w:val="000000"/>
          <w:sz w:val="24"/>
          <w:szCs w:val="24"/>
          <w:highlight w:val="white"/>
        </w:rPr>
        <w:lastRenderedPageBreak/>
        <w:t>integration and their sense of belonging</w:t>
      </w:r>
      <w:del w:id="796" w:author="Ekatha Ann J" w:date="2020-08-18T13:49:00Z">
        <w:r w:rsidR="00D65F38" w:rsidRPr="000D4257" w:rsidDel="00C75606">
          <w:rPr>
            <w:rFonts w:ascii="Times New Roman" w:eastAsia="Times New Roman" w:hAnsi="Times New Roman" w:cs="Times New Roman"/>
            <w:color w:val="000000"/>
            <w:sz w:val="24"/>
            <w:szCs w:val="24"/>
          </w:rPr>
          <w:delText xml:space="preserve"> </w:delText>
        </w:r>
      </w:del>
      <w:ins w:id="797" w:author="Ekatha Ann J" w:date="2020-08-18T13:49:00Z">
        <w:r w:rsidR="00C75606">
          <w:rPr>
            <w:rFonts w:ascii="Times New Roman" w:eastAsia="Times New Roman" w:hAnsi="Times New Roman" w:cs="Times New Roman"/>
            <w:color w:val="000000"/>
            <w:sz w:val="24"/>
            <w:szCs w:val="24"/>
          </w:rPr>
          <w:t xml:space="preserve"> </w:t>
        </w:r>
      </w:ins>
      <w:r w:rsidR="00C75606" w:rsidRPr="00C75606">
        <w:rPr>
          <w:rFonts w:ascii="Times New Roman" w:eastAsia="Times New Roman" w:hAnsi="Times New Roman" w:cs="Times New Roman"/>
          <w:color w:val="2F5496" w:themeColor="accent1" w:themeShade="BF"/>
          <w:sz w:val="24"/>
          <w:szCs w:val="24"/>
          <w:rPrChange w:id="798" w:author="Ekatha Ann J" w:date="2020-08-18T13:49:00Z">
            <w:rPr>
              <w:rFonts w:ascii="Times New Roman" w:eastAsia="Times New Roman" w:hAnsi="Times New Roman" w:cs="Times New Roman"/>
              <w:color w:val="000000"/>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Change w:id="799" w:author="Ekatha Ann J" w:date="2020-08-18T13:49:00Z">
            <w:rPr>
              <w:rFonts w:ascii="Times New Roman" w:eastAsia="Times New Roman" w:hAnsi="Times New Roman" w:cs="Times New Roman"/>
              <w:color w:val="000000"/>
              <w:sz w:val="24"/>
              <w:szCs w:val="24"/>
            </w:rPr>
          </w:rPrChange>
        </w:rPr>
        <w:instrText xml:space="preserve"> ADDIN ZOTERO_ITEM CSL_CITATION {"citationID":"8XJHXcCS","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800" w:author="Ekatha Ann J" w:date="2020-08-18T13:49:00Z">
            <w:rPr>
              <w:rFonts w:ascii="Times New Roman" w:eastAsia="Times New Roman" w:hAnsi="Times New Roman" w:cs="Times New Roman"/>
              <w:color w:val="000000"/>
              <w:sz w:val="24"/>
              <w:szCs w:val="24"/>
            </w:rPr>
          </w:rPrChange>
        </w:rPr>
        <w:fldChar w:fldCharType="separate"/>
      </w:r>
      <w:r w:rsidR="00C75606" w:rsidRPr="00C75606">
        <w:rPr>
          <w:rFonts w:ascii="Times New Roman" w:hAnsi="Times New Roman" w:cs="Times New Roman"/>
          <w:color w:val="2F5496" w:themeColor="accent1" w:themeShade="BF"/>
          <w:sz w:val="24"/>
          <w:rPrChange w:id="801" w:author="Ekatha Ann J" w:date="2020-08-18T13:49:00Z">
            <w:rPr>
              <w:rFonts w:ascii="Times New Roman" w:hAnsi="Times New Roman" w:cs="Times New Roman"/>
              <w:sz w:val="24"/>
            </w:rPr>
          </w:rPrChange>
        </w:rPr>
        <w:t>(25)</w:t>
      </w:r>
      <w:r w:rsidR="00C75606" w:rsidRPr="00C75606">
        <w:rPr>
          <w:rFonts w:ascii="Times New Roman" w:eastAsia="Times New Roman" w:hAnsi="Times New Roman" w:cs="Times New Roman"/>
          <w:color w:val="2F5496" w:themeColor="accent1" w:themeShade="BF"/>
          <w:sz w:val="24"/>
          <w:szCs w:val="24"/>
          <w:rPrChange w:id="802" w:author="Ekatha Ann J" w:date="2020-08-18T13:49:00Z">
            <w:rPr>
              <w:rFonts w:ascii="Times New Roman" w:eastAsia="Times New Roman" w:hAnsi="Times New Roman" w:cs="Times New Roman"/>
              <w:color w:val="000000"/>
              <w:sz w:val="24"/>
              <w:szCs w:val="24"/>
            </w:rPr>
          </w:rPrChange>
        </w:rPr>
        <w:fldChar w:fldCharType="end"/>
      </w:r>
      <w:del w:id="803" w:author="Ekatha Ann J" w:date="2020-08-18T13:49:00Z">
        <w:r w:rsidR="00D65F38" w:rsidRPr="000D4257" w:rsidDel="00C75606">
          <w:rPr>
            <w:rFonts w:ascii="Times New Roman" w:eastAsia="Times New Roman" w:hAnsi="Times New Roman" w:cs="Times New Roman"/>
            <w:color w:val="2F5496" w:themeColor="accent1" w:themeShade="BF"/>
            <w:sz w:val="24"/>
            <w:szCs w:val="24"/>
          </w:rPr>
          <w:fldChar w:fldCharType="begin"/>
        </w:r>
        <w:r w:rsidR="00492004" w:rsidDel="00C75606">
          <w:rPr>
            <w:rFonts w:ascii="Times New Roman" w:eastAsia="Times New Roman" w:hAnsi="Times New Roman" w:cs="Times New Roman"/>
            <w:color w:val="2F5496" w:themeColor="accent1" w:themeShade="BF"/>
            <w:sz w:val="24"/>
            <w:szCs w:val="24"/>
          </w:rPr>
          <w:delInstrText xml:space="preserve"> ADDIN ZOTERO_ITEM CSL_CITATION {"citationID":"hlcTKvmz","properties":{"formattedCitation":"(25)","plainCitation":"(25)","noteIndex":0},"citationItems":[{"id":98,"uris":["http://zotero.org/users/local/IBKgUHwf/items/YENX98RV"],"uri":["http://zotero.org/users/local/IBKgUHwf/items/YENX98RV"],"itemData":{"id":98,"type":"article-journal","container-title":"Journalism Practice","issue":"3","page":"266-281","title":"Migrants and Media Newsmaking Practices","volume":"7","author":[{"family":"Gemi","given":"E"},{"family":"Ulasiuk","given":"I"},{"family":"Triandafyllidou","given":"A"}],"issued":{"date-parts":[["2012"]]}}}],"schema":"https://github.com/citation-style-language/schema/raw/master/csl-citation.json"} </w:delInstrText>
        </w:r>
        <w:r w:rsidR="00D65F38" w:rsidRPr="000D4257" w:rsidDel="00C75606">
          <w:rPr>
            <w:rFonts w:ascii="Times New Roman" w:eastAsia="Times New Roman" w:hAnsi="Times New Roman" w:cs="Times New Roman"/>
            <w:color w:val="2F5496" w:themeColor="accent1" w:themeShade="BF"/>
            <w:sz w:val="24"/>
            <w:szCs w:val="24"/>
          </w:rPr>
          <w:fldChar w:fldCharType="separate"/>
        </w:r>
        <w:r w:rsidR="00492004" w:rsidRPr="00492004" w:rsidDel="00C75606">
          <w:rPr>
            <w:rFonts w:ascii="Times New Roman" w:hAnsi="Times New Roman" w:cs="Times New Roman"/>
            <w:sz w:val="24"/>
          </w:rPr>
          <w:delText>(25)</w:delText>
        </w:r>
        <w:r w:rsidR="00D65F38" w:rsidRPr="000D4257" w:rsidDel="00C7560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color w:val="000000"/>
          <w:sz w:val="24"/>
          <w:szCs w:val="24"/>
          <w:highlight w:val="white"/>
        </w:rPr>
        <w:t>. By robbing them of their voice, our picture of who a migrant is, is shaped by the state and the media.</w:t>
      </w:r>
      <w:r w:rsidR="00D65F38" w:rsidRPr="000D4257">
        <w:rPr>
          <w:rFonts w:ascii="Times New Roman" w:eastAsia="Times New Roman" w:hAnsi="Times New Roman" w:cs="Times New Roman"/>
          <w:color w:val="000000"/>
          <w:sz w:val="24"/>
          <w:szCs w:val="24"/>
        </w:rPr>
        <w:t xml:space="preserve"> </w:t>
      </w:r>
    </w:p>
    <w:p w14:paraId="6D9A6A4F" w14:textId="77777777" w:rsidR="000920D5" w:rsidRPr="000D4257" w:rsidRDefault="000920D5" w:rsidP="00D65F38">
      <w:pPr>
        <w:spacing w:line="360" w:lineRule="auto"/>
        <w:rPr>
          <w:rFonts w:ascii="Times New Roman" w:eastAsia="Times New Roman" w:hAnsi="Times New Roman" w:cs="Times New Roman"/>
          <w:color w:val="000000"/>
          <w:sz w:val="24"/>
          <w:szCs w:val="24"/>
          <w:highlight w:val="white"/>
        </w:rPr>
      </w:pPr>
    </w:p>
    <w:p w14:paraId="262B6EF3" w14:textId="44E0B591" w:rsidR="00200D69" w:rsidRPr="000D4257" w:rsidRDefault="000920D5" w:rsidP="00200D69">
      <w:pPr>
        <w:spacing w:line="360" w:lineRule="auto"/>
        <w:rPr>
          <w:rFonts w:ascii="Times New Roman" w:eastAsia="Times New Roman" w:hAnsi="Times New Roman" w:cs="Times New Roman"/>
          <w:sz w:val="24"/>
          <w:szCs w:val="24"/>
        </w:rPr>
      </w:pPr>
      <w:r w:rsidRPr="000D4257">
        <w:rPr>
          <w:rFonts w:ascii="Times New Roman" w:eastAsia="Times New Roman" w:hAnsi="Times New Roman" w:cs="Times New Roman"/>
          <w:color w:val="000000"/>
          <w:sz w:val="24"/>
          <w:szCs w:val="24"/>
          <w:highlight w:val="white"/>
        </w:rPr>
        <w:t xml:space="preserve">We also observed a lack in nuance in articles that frame migrants as victims, the second most recurrent frame in our corpus.  </w:t>
      </w:r>
      <w:r w:rsidR="00200D69" w:rsidRPr="000D4257">
        <w:rPr>
          <w:rFonts w:ascii="Times New Roman" w:eastAsia="Times New Roman" w:hAnsi="Times New Roman" w:cs="Times New Roman"/>
          <w:color w:val="000000"/>
          <w:sz w:val="24"/>
          <w:szCs w:val="24"/>
          <w:highlight w:val="white"/>
        </w:rPr>
        <w:t>While victimhood can be beneficial in invoking empathy and sensitivity to the precarious contexts and lives of migrants, with moving personal stories driving campaigns to end indefinite detention of migrants and asylum seekers</w:t>
      </w:r>
      <w:del w:id="804" w:author="Ekatha Ann J" w:date="2020-08-18T13:50:00Z">
        <w:r w:rsidR="00200D69" w:rsidRPr="000D4257" w:rsidDel="00C75606">
          <w:rPr>
            <w:rFonts w:ascii="Times New Roman" w:eastAsia="Times New Roman" w:hAnsi="Times New Roman" w:cs="Times New Roman"/>
            <w:color w:val="000000"/>
            <w:sz w:val="24"/>
            <w:szCs w:val="24"/>
            <w:highlight w:val="white"/>
          </w:rPr>
          <w:delText xml:space="preserve"> </w:delText>
        </w:r>
      </w:del>
      <w:ins w:id="805" w:author="Ekatha Ann J" w:date="2020-08-18T13:50:00Z">
        <w:r w:rsidR="00C75606">
          <w:rPr>
            <w:rFonts w:ascii="Times New Roman" w:eastAsia="Times New Roman" w:hAnsi="Times New Roman" w:cs="Times New Roman"/>
            <w:color w:val="000000"/>
            <w:sz w:val="24"/>
            <w:szCs w:val="24"/>
            <w:highlight w:val="white"/>
          </w:rPr>
          <w:t xml:space="preserve"> </w:t>
        </w:r>
      </w:ins>
      <w:r w:rsidR="00C75606" w:rsidRPr="00C75606">
        <w:rPr>
          <w:rFonts w:ascii="Times New Roman" w:eastAsia="Times New Roman" w:hAnsi="Times New Roman" w:cs="Times New Roman"/>
          <w:color w:val="2F5496" w:themeColor="accent1" w:themeShade="BF"/>
          <w:sz w:val="24"/>
          <w:szCs w:val="24"/>
          <w:highlight w:val="white"/>
          <w:rPrChange w:id="806" w:author="Ekatha Ann J" w:date="2020-08-18T13:50:00Z">
            <w:rPr>
              <w:rFonts w:ascii="Times New Roman" w:eastAsia="Times New Roman" w:hAnsi="Times New Roman" w:cs="Times New Roman"/>
              <w:color w:val="000000"/>
              <w:sz w:val="24"/>
              <w:szCs w:val="24"/>
              <w:highlight w:val="white"/>
            </w:rPr>
          </w:rPrChange>
        </w:rPr>
        <w:fldChar w:fldCharType="begin"/>
      </w:r>
      <w:r w:rsidR="00C75606" w:rsidRPr="00C75606">
        <w:rPr>
          <w:rFonts w:ascii="Times New Roman" w:eastAsia="Times New Roman" w:hAnsi="Times New Roman" w:cs="Times New Roman"/>
          <w:color w:val="2F5496" w:themeColor="accent1" w:themeShade="BF"/>
          <w:sz w:val="24"/>
          <w:szCs w:val="24"/>
          <w:highlight w:val="white"/>
          <w:rPrChange w:id="807" w:author="Ekatha Ann J" w:date="2020-08-18T13:50:00Z">
            <w:rPr>
              <w:rFonts w:ascii="Times New Roman" w:eastAsia="Times New Roman" w:hAnsi="Times New Roman" w:cs="Times New Roman"/>
              <w:color w:val="000000"/>
              <w:sz w:val="24"/>
              <w:szCs w:val="24"/>
              <w:highlight w:val="white"/>
            </w:rPr>
          </w:rPrChange>
        </w:rPr>
        <w:instrText xml:space="preserve"> ADDIN ZOTERO_ITEM CSL_CITATION {"citationID":"m6JK6Tj1","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highlight w:val="white"/>
          <w:rPrChange w:id="808" w:author="Ekatha Ann J" w:date="2020-08-18T13:50:00Z">
            <w:rPr>
              <w:rFonts w:ascii="Times New Roman" w:eastAsia="Times New Roman" w:hAnsi="Times New Roman" w:cs="Times New Roman"/>
              <w:color w:val="000000"/>
              <w:sz w:val="24"/>
              <w:szCs w:val="24"/>
              <w:highlight w:val="white"/>
            </w:rPr>
          </w:rPrChange>
        </w:rPr>
        <w:fldChar w:fldCharType="separate"/>
      </w:r>
      <w:r w:rsidR="00C75606" w:rsidRPr="00C75606">
        <w:rPr>
          <w:rFonts w:ascii="Times New Roman" w:hAnsi="Times New Roman" w:cs="Times New Roman"/>
          <w:color w:val="2F5496" w:themeColor="accent1" w:themeShade="BF"/>
          <w:sz w:val="24"/>
          <w:highlight w:val="white"/>
          <w:rPrChange w:id="809" w:author="Ekatha Ann J" w:date="2020-08-18T13:50:00Z">
            <w:rPr>
              <w:rFonts w:ascii="Times New Roman" w:hAnsi="Times New Roman" w:cs="Times New Roman"/>
              <w:sz w:val="24"/>
              <w:highlight w:val="white"/>
            </w:rPr>
          </w:rPrChange>
        </w:rPr>
        <w:t>(21)</w:t>
      </w:r>
      <w:r w:rsidR="00C75606" w:rsidRPr="00C75606">
        <w:rPr>
          <w:rFonts w:ascii="Times New Roman" w:eastAsia="Times New Roman" w:hAnsi="Times New Roman" w:cs="Times New Roman"/>
          <w:color w:val="2F5496" w:themeColor="accent1" w:themeShade="BF"/>
          <w:sz w:val="24"/>
          <w:szCs w:val="24"/>
          <w:highlight w:val="white"/>
          <w:rPrChange w:id="810" w:author="Ekatha Ann J" w:date="2020-08-18T13:50:00Z">
            <w:rPr>
              <w:rFonts w:ascii="Times New Roman" w:eastAsia="Times New Roman" w:hAnsi="Times New Roman" w:cs="Times New Roman"/>
              <w:color w:val="000000"/>
              <w:sz w:val="24"/>
              <w:szCs w:val="24"/>
              <w:highlight w:val="white"/>
            </w:rPr>
          </w:rPrChange>
        </w:rPr>
        <w:fldChar w:fldCharType="end"/>
      </w:r>
      <w:del w:id="811" w:author="Ekatha Ann J" w:date="2020-08-18T13:50:00Z">
        <w:r w:rsidRPr="000D4257" w:rsidDel="00C75606">
          <w:rPr>
            <w:rFonts w:ascii="Times New Roman" w:eastAsia="Times New Roman" w:hAnsi="Times New Roman" w:cs="Times New Roman"/>
            <w:color w:val="2F5496" w:themeColor="accent1" w:themeShade="BF"/>
            <w:sz w:val="24"/>
            <w:szCs w:val="24"/>
            <w:highlight w:val="white"/>
          </w:rPr>
          <w:fldChar w:fldCharType="begin"/>
        </w:r>
        <w:r w:rsidR="00492004" w:rsidDel="00C75606">
          <w:rPr>
            <w:rFonts w:ascii="Times New Roman" w:eastAsia="Times New Roman" w:hAnsi="Times New Roman" w:cs="Times New Roman"/>
            <w:color w:val="2F5496" w:themeColor="accent1" w:themeShade="BF"/>
            <w:sz w:val="24"/>
            <w:szCs w:val="24"/>
            <w:highlight w:val="white"/>
          </w:rPr>
          <w:delInstrText xml:space="preserve"> ADDIN ZOTERO_ITEM CSL_CITATION {"citationID":"w40kolbd","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delInstrText>
        </w:r>
        <w:r w:rsidRPr="000D4257" w:rsidDel="00C75606">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C75606">
          <w:rPr>
            <w:rFonts w:ascii="Times New Roman" w:hAnsi="Times New Roman" w:cs="Times New Roman"/>
            <w:sz w:val="24"/>
            <w:highlight w:val="white"/>
          </w:rPr>
          <w:delText>(21)</w:delText>
        </w:r>
        <w:r w:rsidRPr="000D4257" w:rsidDel="00C75606">
          <w:rPr>
            <w:rFonts w:ascii="Times New Roman" w:eastAsia="Times New Roman" w:hAnsi="Times New Roman" w:cs="Times New Roman"/>
            <w:color w:val="2F5496" w:themeColor="accent1" w:themeShade="BF"/>
            <w:sz w:val="24"/>
            <w:szCs w:val="24"/>
            <w:highlight w:val="white"/>
          </w:rPr>
          <w:fldChar w:fldCharType="end"/>
        </w:r>
      </w:del>
      <w:r w:rsidR="00200D69" w:rsidRPr="000D4257">
        <w:rPr>
          <w:rFonts w:ascii="Times New Roman" w:eastAsia="Times New Roman" w:hAnsi="Times New Roman" w:cs="Times New Roman"/>
          <w:color w:val="000000"/>
          <w:sz w:val="24"/>
          <w:szCs w:val="24"/>
          <w:highlight w:val="white"/>
        </w:rPr>
        <w:t>, it is also limiting. The biggest drawback is it relies primarily on emotional reactions which do not necessarily contribute to a nuanced, well-informed public and political debate on migration. Nor does it contribute to good policy making</w:t>
      </w:r>
      <w:del w:id="812" w:author="Ekatha Ann J" w:date="2020-08-18T13:50:00Z">
        <w:r w:rsidR="00200D69" w:rsidRPr="000D4257" w:rsidDel="00C75606">
          <w:rPr>
            <w:rFonts w:ascii="Times New Roman" w:eastAsia="Times New Roman" w:hAnsi="Times New Roman" w:cs="Times New Roman"/>
            <w:color w:val="000000"/>
            <w:sz w:val="24"/>
            <w:szCs w:val="24"/>
            <w:highlight w:val="white"/>
          </w:rPr>
          <w:delText xml:space="preserve"> </w:delText>
        </w:r>
      </w:del>
      <w:ins w:id="813" w:author="Ekatha Ann J" w:date="2020-08-18T13:50:00Z">
        <w:r w:rsidR="00C75606">
          <w:rPr>
            <w:rFonts w:ascii="Times New Roman" w:eastAsia="Times New Roman" w:hAnsi="Times New Roman" w:cs="Times New Roman"/>
            <w:color w:val="000000"/>
            <w:sz w:val="24"/>
            <w:szCs w:val="24"/>
            <w:highlight w:val="white"/>
          </w:rPr>
          <w:t xml:space="preserve"> </w:t>
        </w:r>
      </w:ins>
      <w:r w:rsidR="00C75606" w:rsidRPr="00C75606">
        <w:rPr>
          <w:rFonts w:ascii="Times New Roman" w:eastAsia="Times New Roman" w:hAnsi="Times New Roman" w:cs="Times New Roman"/>
          <w:color w:val="2F5496" w:themeColor="accent1" w:themeShade="BF"/>
          <w:sz w:val="24"/>
          <w:szCs w:val="24"/>
          <w:highlight w:val="white"/>
          <w:rPrChange w:id="814" w:author="Ekatha Ann J" w:date="2020-08-18T13:50:00Z">
            <w:rPr>
              <w:rFonts w:ascii="Times New Roman" w:eastAsia="Times New Roman" w:hAnsi="Times New Roman" w:cs="Times New Roman"/>
              <w:color w:val="000000"/>
              <w:sz w:val="24"/>
              <w:szCs w:val="24"/>
              <w:highlight w:val="white"/>
            </w:rPr>
          </w:rPrChange>
        </w:rPr>
        <w:fldChar w:fldCharType="begin"/>
      </w:r>
      <w:r w:rsidR="00C75606" w:rsidRPr="00C75606">
        <w:rPr>
          <w:rFonts w:ascii="Times New Roman" w:eastAsia="Times New Roman" w:hAnsi="Times New Roman" w:cs="Times New Roman"/>
          <w:color w:val="2F5496" w:themeColor="accent1" w:themeShade="BF"/>
          <w:sz w:val="24"/>
          <w:szCs w:val="24"/>
          <w:highlight w:val="white"/>
          <w:rPrChange w:id="815" w:author="Ekatha Ann J" w:date="2020-08-18T13:50:00Z">
            <w:rPr>
              <w:rFonts w:ascii="Times New Roman" w:eastAsia="Times New Roman" w:hAnsi="Times New Roman" w:cs="Times New Roman"/>
              <w:color w:val="000000"/>
              <w:sz w:val="24"/>
              <w:szCs w:val="24"/>
              <w:highlight w:val="white"/>
            </w:rPr>
          </w:rPrChange>
        </w:rPr>
        <w:instrText xml:space="preserve"> ADDIN ZOTERO_ITEM CSL_CITATION {"citationID":"TYKoYeXE","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highlight w:val="white"/>
          <w:rPrChange w:id="816" w:author="Ekatha Ann J" w:date="2020-08-18T13:50:00Z">
            <w:rPr>
              <w:rFonts w:ascii="Times New Roman" w:eastAsia="Times New Roman" w:hAnsi="Times New Roman" w:cs="Times New Roman"/>
              <w:color w:val="000000"/>
              <w:sz w:val="24"/>
              <w:szCs w:val="24"/>
              <w:highlight w:val="white"/>
            </w:rPr>
          </w:rPrChange>
        </w:rPr>
        <w:fldChar w:fldCharType="separate"/>
      </w:r>
      <w:r w:rsidR="00C75606" w:rsidRPr="00C75606">
        <w:rPr>
          <w:rFonts w:ascii="Times New Roman" w:hAnsi="Times New Roman" w:cs="Times New Roman"/>
          <w:color w:val="2F5496" w:themeColor="accent1" w:themeShade="BF"/>
          <w:sz w:val="24"/>
          <w:highlight w:val="white"/>
          <w:rPrChange w:id="817" w:author="Ekatha Ann J" w:date="2020-08-18T13:50:00Z">
            <w:rPr>
              <w:rFonts w:ascii="Times New Roman" w:hAnsi="Times New Roman" w:cs="Times New Roman"/>
              <w:sz w:val="24"/>
              <w:highlight w:val="white"/>
            </w:rPr>
          </w:rPrChange>
        </w:rPr>
        <w:t>(21)</w:t>
      </w:r>
      <w:r w:rsidR="00C75606" w:rsidRPr="00C75606">
        <w:rPr>
          <w:rFonts w:ascii="Times New Roman" w:eastAsia="Times New Roman" w:hAnsi="Times New Roman" w:cs="Times New Roman"/>
          <w:color w:val="2F5496" w:themeColor="accent1" w:themeShade="BF"/>
          <w:sz w:val="24"/>
          <w:szCs w:val="24"/>
          <w:highlight w:val="white"/>
          <w:rPrChange w:id="818" w:author="Ekatha Ann J" w:date="2020-08-18T13:50:00Z">
            <w:rPr>
              <w:rFonts w:ascii="Times New Roman" w:eastAsia="Times New Roman" w:hAnsi="Times New Roman" w:cs="Times New Roman"/>
              <w:color w:val="000000"/>
              <w:sz w:val="24"/>
              <w:szCs w:val="24"/>
              <w:highlight w:val="white"/>
            </w:rPr>
          </w:rPrChange>
        </w:rPr>
        <w:fldChar w:fldCharType="end"/>
      </w:r>
      <w:del w:id="819" w:author="Ekatha Ann J" w:date="2020-08-18T13:50:00Z">
        <w:r w:rsidRPr="000D4257" w:rsidDel="00C75606">
          <w:rPr>
            <w:rFonts w:ascii="Times New Roman" w:eastAsia="Times New Roman" w:hAnsi="Times New Roman" w:cs="Times New Roman"/>
            <w:color w:val="2F5496" w:themeColor="accent1" w:themeShade="BF"/>
            <w:sz w:val="24"/>
            <w:szCs w:val="24"/>
            <w:highlight w:val="white"/>
          </w:rPr>
          <w:fldChar w:fldCharType="begin"/>
        </w:r>
        <w:r w:rsidR="00492004" w:rsidDel="00C75606">
          <w:rPr>
            <w:rFonts w:ascii="Times New Roman" w:eastAsia="Times New Roman" w:hAnsi="Times New Roman" w:cs="Times New Roman"/>
            <w:color w:val="2F5496" w:themeColor="accent1" w:themeShade="BF"/>
            <w:sz w:val="24"/>
            <w:szCs w:val="24"/>
            <w:highlight w:val="white"/>
          </w:rPr>
          <w:delInstrText xml:space="preserve"> ADDIN ZOTERO_ITEM CSL_CITATION {"citationID":"jUwrImCz","properties":{"formattedCitation":"(21)","plainCitation":"(21)","noteIndex":0},"citationItems":[{"id":68,"uris":["http://zotero.org/users/local/IBKgUHwf/items/WQAZYAGE"],"uri":["http://zotero.org/users/local/IBKgUHwf/items/WQAZYAGE"],"itemData":{"id":68,"type":"paper-conference","abstract":"Copyright © and Moral Rights are retained by the author(s) and/ or other copyright owners. A copy can be downloaded for personal non-commercial research or study, without prior permission or charge. This item cannot be reproduced or quoted extensively from without first obtaining permission in writing from the copyright holder(s). The content must not be changed in any way or sold commercially in any format or medium without the formal permission of the copyright holders.","source":"Semantic Scholar","title":"VICTIMS AND VILLAINS: MIGRANT VOICES IN THE BRITISH MEDIA","title-short":"VICTIMS AND VILLAINS","author":[{"family":"Crawley","given":"Heaven"},{"family":"Mcmahon","given":"Simon"},{"family":"Jones","given":"Katharine"}],"issued":{"date-parts":[["2016"]]}}}],"schema":"https://github.com/citation-style-language/schema/raw/master/csl-citation.json"} </w:delInstrText>
        </w:r>
        <w:r w:rsidRPr="000D4257" w:rsidDel="00C75606">
          <w:rPr>
            <w:rFonts w:ascii="Times New Roman" w:eastAsia="Times New Roman" w:hAnsi="Times New Roman" w:cs="Times New Roman"/>
            <w:color w:val="2F5496" w:themeColor="accent1" w:themeShade="BF"/>
            <w:sz w:val="24"/>
            <w:szCs w:val="24"/>
            <w:highlight w:val="white"/>
          </w:rPr>
          <w:fldChar w:fldCharType="separate"/>
        </w:r>
        <w:r w:rsidR="00492004" w:rsidRPr="00492004" w:rsidDel="00C75606">
          <w:rPr>
            <w:rFonts w:ascii="Times New Roman" w:hAnsi="Times New Roman" w:cs="Times New Roman"/>
            <w:sz w:val="24"/>
            <w:highlight w:val="white"/>
          </w:rPr>
          <w:delText>(21)</w:delText>
        </w:r>
        <w:r w:rsidRPr="000D4257" w:rsidDel="00C75606">
          <w:rPr>
            <w:rFonts w:ascii="Times New Roman" w:eastAsia="Times New Roman" w:hAnsi="Times New Roman" w:cs="Times New Roman"/>
            <w:color w:val="2F5496" w:themeColor="accent1" w:themeShade="BF"/>
            <w:sz w:val="24"/>
            <w:szCs w:val="24"/>
            <w:highlight w:val="white"/>
          </w:rPr>
          <w:fldChar w:fldCharType="end"/>
        </w:r>
      </w:del>
      <w:r w:rsidR="00200D69" w:rsidRPr="000D4257">
        <w:rPr>
          <w:rFonts w:ascii="Times New Roman" w:eastAsia="Times New Roman" w:hAnsi="Times New Roman" w:cs="Times New Roman"/>
          <w:color w:val="000000"/>
          <w:sz w:val="24"/>
          <w:szCs w:val="24"/>
          <w:highlight w:val="white"/>
        </w:rPr>
        <w:t>.</w:t>
      </w:r>
      <w:r w:rsidR="00200D69" w:rsidRPr="000D4257">
        <w:rPr>
          <w:rFonts w:ascii="Times New Roman" w:eastAsia="Times New Roman" w:hAnsi="Times New Roman" w:cs="Times New Roman"/>
          <w:sz w:val="24"/>
          <w:szCs w:val="24"/>
        </w:rPr>
        <w:t xml:space="preserve"> </w:t>
      </w:r>
      <w:r w:rsidR="00200D69" w:rsidRPr="000D4257">
        <w:rPr>
          <w:rFonts w:ascii="Times New Roman" w:eastAsia="Times New Roman" w:hAnsi="Times New Roman" w:cs="Times New Roman"/>
          <w:color w:val="000000"/>
          <w:sz w:val="24"/>
          <w:szCs w:val="24"/>
        </w:rPr>
        <w:t xml:space="preserve">It also </w:t>
      </w:r>
      <w:r w:rsidR="00FD70B1" w:rsidRPr="000D4257">
        <w:rPr>
          <w:rFonts w:ascii="Times New Roman" w:eastAsia="Times New Roman" w:hAnsi="Times New Roman" w:cs="Times New Roman"/>
          <w:color w:val="000000"/>
          <w:sz w:val="24"/>
          <w:szCs w:val="24"/>
        </w:rPr>
        <w:t xml:space="preserve">shows </w:t>
      </w:r>
      <w:r w:rsidR="00200D69" w:rsidRPr="000D4257">
        <w:rPr>
          <w:rFonts w:ascii="Times New Roman" w:eastAsia="Times New Roman" w:hAnsi="Times New Roman" w:cs="Times New Roman"/>
          <w:color w:val="000000"/>
          <w:sz w:val="24"/>
          <w:szCs w:val="24"/>
        </w:rPr>
        <w:t>migrants as lacking agency i.e. ability to act in order to advance their own and their families’ interests</w:t>
      </w:r>
      <w:r w:rsidR="00FD70B1" w:rsidRPr="000D4257">
        <w:rPr>
          <w:rFonts w:ascii="Times New Roman" w:eastAsia="Times New Roman" w:hAnsi="Times New Roman" w:cs="Times New Roman"/>
          <w:color w:val="000000"/>
          <w:sz w:val="24"/>
          <w:szCs w:val="24"/>
        </w:rPr>
        <w:t xml:space="preserve">. </w:t>
      </w:r>
      <w:r w:rsidR="00200D69" w:rsidRPr="000D4257">
        <w:rPr>
          <w:rFonts w:ascii="Times New Roman" w:eastAsia="Times New Roman" w:hAnsi="Times New Roman" w:cs="Times New Roman"/>
          <w:color w:val="000000"/>
          <w:sz w:val="24"/>
          <w:szCs w:val="24"/>
        </w:rPr>
        <w:t>The decision to migrate and the journey followed is a complex process that involves decisions and exercise of agency for migrants to leave a familiar setting in the hope of a better life.</w:t>
      </w:r>
      <w:r w:rsidR="00200D69" w:rsidRPr="000D4257">
        <w:rPr>
          <w:rFonts w:ascii="Times New Roman" w:eastAsia="Times New Roman" w:hAnsi="Times New Roman" w:cs="Times New Roman"/>
          <w:sz w:val="24"/>
          <w:szCs w:val="24"/>
        </w:rPr>
        <w:t xml:space="preserve"> The question of migrant agency is crucial to how academics, policymakers, and activists frame and understand migration. In our study, agency is one of the variables</w:t>
      </w:r>
      <w:r w:rsidR="00FD70B1" w:rsidRPr="000D4257">
        <w:rPr>
          <w:rFonts w:ascii="Times New Roman" w:eastAsia="Times New Roman" w:hAnsi="Times New Roman" w:cs="Times New Roman"/>
          <w:sz w:val="24"/>
          <w:szCs w:val="24"/>
        </w:rPr>
        <w:t xml:space="preserve"> included in </w:t>
      </w:r>
      <w:r w:rsidR="00200D69" w:rsidRPr="000D4257">
        <w:rPr>
          <w:rFonts w:ascii="Times New Roman" w:eastAsia="Times New Roman" w:hAnsi="Times New Roman" w:cs="Times New Roman"/>
          <w:sz w:val="24"/>
          <w:szCs w:val="24"/>
        </w:rPr>
        <w:t xml:space="preserve">the hero frame – the least utilised frame (6.6% of all articles). Extent of assimilation and contribution to the host society emerged as the cornerstones of the hero frame. For example, three articles within this frame were from Kerala where migrant workers from Hindi-speaking states were rewarded for learning Malayalam, the local language. This corroborates </w:t>
      </w:r>
      <w:proofErr w:type="spellStart"/>
      <w:r w:rsidR="00200D69" w:rsidRPr="000D4257">
        <w:rPr>
          <w:rFonts w:ascii="Times New Roman" w:eastAsia="Times New Roman" w:hAnsi="Times New Roman" w:cs="Times New Roman"/>
          <w:sz w:val="24"/>
          <w:szCs w:val="24"/>
        </w:rPr>
        <w:t>Spoonley</w:t>
      </w:r>
      <w:proofErr w:type="spellEnd"/>
      <w:r w:rsidR="00200D69" w:rsidRPr="000D4257">
        <w:rPr>
          <w:rFonts w:ascii="Times New Roman" w:eastAsia="Times New Roman" w:hAnsi="Times New Roman" w:cs="Times New Roman"/>
          <w:sz w:val="24"/>
          <w:szCs w:val="24"/>
        </w:rPr>
        <w:t xml:space="preserve"> and Butcher’s observation that migrants’ success is presented as an achievement only if it is framed as one within the dominant culture</w:t>
      </w:r>
      <w:del w:id="820" w:author="Ekatha Ann J" w:date="2020-08-18T13:51:00Z">
        <w:r w:rsidR="00200D69" w:rsidRPr="000D4257" w:rsidDel="00C75606">
          <w:rPr>
            <w:rFonts w:ascii="Times New Roman" w:eastAsia="Times New Roman" w:hAnsi="Times New Roman" w:cs="Times New Roman"/>
            <w:sz w:val="24"/>
            <w:szCs w:val="24"/>
          </w:rPr>
          <w:delText xml:space="preserve"> </w:delText>
        </w:r>
      </w:del>
      <w:ins w:id="821" w:author="Ekatha Ann J" w:date="2020-08-18T13:51:00Z">
        <w:r w:rsidR="00C75606">
          <w:rPr>
            <w:rFonts w:ascii="Times New Roman" w:eastAsia="Times New Roman" w:hAnsi="Times New Roman" w:cs="Times New Roman"/>
            <w:sz w:val="24"/>
            <w:szCs w:val="24"/>
          </w:rPr>
          <w:t xml:space="preserve"> </w:t>
        </w:r>
      </w:ins>
      <w:r w:rsidR="00C75606" w:rsidRPr="00C75606">
        <w:rPr>
          <w:rFonts w:ascii="Times New Roman" w:eastAsia="Times New Roman" w:hAnsi="Times New Roman" w:cs="Times New Roman"/>
          <w:color w:val="2F5496" w:themeColor="accent1" w:themeShade="BF"/>
          <w:sz w:val="24"/>
          <w:szCs w:val="24"/>
          <w:rPrChange w:id="822" w:author="Ekatha Ann J" w:date="2020-08-18T13:51:00Z">
            <w:rPr>
              <w:rFonts w:ascii="Times New Roman" w:eastAsia="Times New Roman" w:hAnsi="Times New Roman" w:cs="Times New Roman"/>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Change w:id="823" w:author="Ekatha Ann J" w:date="2020-08-18T13:51:00Z">
            <w:rPr>
              <w:rFonts w:ascii="Times New Roman" w:eastAsia="Times New Roman" w:hAnsi="Times New Roman" w:cs="Times New Roman"/>
              <w:sz w:val="24"/>
              <w:szCs w:val="24"/>
            </w:rPr>
          </w:rPrChange>
        </w:rPr>
        <w:instrText xml:space="preserve"> ADDIN ZOTERO_ITEM CSL_CITATION {"citationID":"tUbI5HFp","properties":{"formattedCitation":"(68)","plainCitation":"(68)","noteIndex":0},"citationItems":[{"id":77,"uris":["http://zotero.org/users/local/IBKgUHwf/items/ESITVC99"],"uri":["http://zotero.org/users/local/IBKgUHwf/items/ESITVC99"],"itemData":{"id":77,"type":"article-journal","abstract":"The mass media have long been seen as an important mechanism in constructing and brokering relations between host and immigrant minorities. Their role has typically been portrayed as endorsing, if not, initiating racist imagery. New Zealand significantly altered its recruitment of immigrants in terms of source countries in 1986–87. The resulting superdiversity presents new challenges for the mainstream media. In the early phase of this recently enhanced cultural diversity, the mass media (here represented by the print media) contributed to a publically articulated racialisation. However, the growing engagement (embeddedness) of the media workers in the reality of this enhanced diversity was subsequently reflected in more nuanced and sympathetic reporting after 2000, thereby confounding classic approaches which stress the misrepresentation and underrepresentation of immigrants by the mass media. There remain important exceptions to this shift towards a broadly sympathetic representation of immigrants by the media; there is evidence of ongoing racist ‘Othering’ in news reporting and by particular journalists. This paper argues that there is evidence of a recent and partial transformation in the nature of media discourses concerning immigrants and immigration in New Zealand.","container-title":"Journal of Intercultural Studies","DOI":"10.1080/07256860903213638","ISSN":"0725-6868","issue":"4","note":"publisher: Routledge\n_eprint: https://doi.org/10.1080/07256860903213638","page":"355-372","source":"Taylor and Francis+NEJM","title":"Reporting Superdiversity. The Mass Media and Immigration in New Zealand","volume":"30","author":[{"family":"Spoonley","given":"Professor Paul"},{"family":"Butcher","given":"Andrew"}],"issued":{"date-parts":[["2009",11,1]]}}}],"schema":"https://github.com/citation-style-language/schema/raw/master/csl-citation.json"}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824" w:author="Ekatha Ann J" w:date="2020-08-18T13:51:00Z">
            <w:rPr>
              <w:rFonts w:ascii="Times New Roman" w:eastAsia="Times New Roman" w:hAnsi="Times New Roman" w:cs="Times New Roman"/>
              <w:sz w:val="24"/>
              <w:szCs w:val="24"/>
            </w:rPr>
          </w:rPrChange>
        </w:rPr>
        <w:fldChar w:fldCharType="separate"/>
      </w:r>
      <w:r w:rsidR="00C75606" w:rsidRPr="00C75606">
        <w:rPr>
          <w:rFonts w:ascii="Times New Roman" w:hAnsi="Times New Roman" w:cs="Times New Roman"/>
          <w:color w:val="2F5496" w:themeColor="accent1" w:themeShade="BF"/>
          <w:sz w:val="24"/>
          <w:rPrChange w:id="825" w:author="Ekatha Ann J" w:date="2020-08-18T13:51:00Z">
            <w:rPr>
              <w:rFonts w:ascii="Times New Roman" w:hAnsi="Times New Roman" w:cs="Times New Roman"/>
              <w:sz w:val="24"/>
            </w:rPr>
          </w:rPrChange>
        </w:rPr>
        <w:t>(68)</w:t>
      </w:r>
      <w:r w:rsidR="00C75606" w:rsidRPr="00C75606">
        <w:rPr>
          <w:rFonts w:ascii="Times New Roman" w:eastAsia="Times New Roman" w:hAnsi="Times New Roman" w:cs="Times New Roman"/>
          <w:color w:val="2F5496" w:themeColor="accent1" w:themeShade="BF"/>
          <w:sz w:val="24"/>
          <w:szCs w:val="24"/>
          <w:rPrChange w:id="826" w:author="Ekatha Ann J" w:date="2020-08-18T13:51:00Z">
            <w:rPr>
              <w:rFonts w:ascii="Times New Roman" w:eastAsia="Times New Roman" w:hAnsi="Times New Roman" w:cs="Times New Roman"/>
              <w:sz w:val="24"/>
              <w:szCs w:val="24"/>
            </w:rPr>
          </w:rPrChange>
        </w:rPr>
        <w:fldChar w:fldCharType="end"/>
      </w:r>
      <w:del w:id="827" w:author="Ekatha Ann J" w:date="2020-08-18T13:51:00Z">
        <w:r w:rsidR="00277D26" w:rsidRPr="000D4257" w:rsidDel="00C75606">
          <w:rPr>
            <w:rFonts w:ascii="Times New Roman" w:eastAsia="Times New Roman" w:hAnsi="Times New Roman" w:cs="Times New Roman"/>
            <w:color w:val="2F5496" w:themeColor="accent1" w:themeShade="BF"/>
            <w:sz w:val="24"/>
            <w:szCs w:val="24"/>
          </w:rPr>
          <w:fldChar w:fldCharType="begin"/>
        </w:r>
        <w:r w:rsidR="00871596" w:rsidDel="00C75606">
          <w:rPr>
            <w:rFonts w:ascii="Times New Roman" w:eastAsia="Times New Roman" w:hAnsi="Times New Roman" w:cs="Times New Roman"/>
            <w:color w:val="2F5496" w:themeColor="accent1" w:themeShade="BF"/>
            <w:sz w:val="24"/>
            <w:szCs w:val="24"/>
          </w:rPr>
          <w:delInstrText xml:space="preserve"> ADDIN ZOTERO_ITEM CSL_CITATION {"citationID":"Bu6IYAX9","properties":{"formattedCitation":"(68)","plainCitation":"(68)","noteIndex":0},"citationItems":[{"id":77,"uris":["http://zotero.org/users/local/IBKgUHwf/items/ESITVC99"],"uri":["http://zotero.org/users/local/IBKgUHwf/items/ESITVC99"],"itemData":{"id":77,"type":"article-journal","abstract":"The mass media have long been seen as an important mechanism in constructing and brokering relations between host and immigrant minorities. Their role has typically been portrayed as endorsing, if not, initiating racist imagery. New Zealand significantly altered its recruitment of immigrants in terms of source countries in 1986–87. The resulting superdiversity presents new challenges for the mainstream media. In the early phase of this recently enhanced cultural diversity, the mass media (here represented by the print media) contributed to a publically articulated racialisation. However, the growing engagement (embeddedness) of the media workers in the reality of this enhanced diversity was subsequently reflected in more nuanced and sympathetic reporting after 2000, thereby confounding classic approaches which stress the misrepresentation and underrepresentation of immigrants by the mass media. There remain important exceptions to this shift towards a broadly sympathetic representation of immigrants by the media; there is evidence of ongoing racist ‘Othering’ in news reporting and by particular journalists. This paper argues that there is evidence of a recent and partial transformation in the nature of media discourses concerning immigrants and immigration in New Zealand.","container-title":"Journal of Intercultural Studies","DOI":"10.1080/07256860903213638","ISSN":"0725-6868","issue":"4","note":"publisher: Routledge\n_eprint: https://doi.org/10.1080/07256860903213638","page":"355-372","source":"Taylor and Francis+NEJM","title":"Reporting Superdiversity. The Mass Media and Immigration in New Zealand","volume":"30","author":[{"family":"Spoonley","given":"Professor Paul"},{"family":"Butcher","given":"Andrew"}],"issued":{"date-parts":[["2009",11,1]]}}}],"schema":"https://github.com/citation-style-language/schema/raw/master/csl-citation.json"} </w:delInstrText>
        </w:r>
        <w:r w:rsidR="00277D26" w:rsidRPr="000D4257" w:rsidDel="00C75606">
          <w:rPr>
            <w:rFonts w:ascii="Times New Roman" w:eastAsia="Times New Roman" w:hAnsi="Times New Roman" w:cs="Times New Roman"/>
            <w:color w:val="2F5496" w:themeColor="accent1" w:themeShade="BF"/>
            <w:sz w:val="24"/>
            <w:szCs w:val="24"/>
          </w:rPr>
          <w:fldChar w:fldCharType="separate"/>
        </w:r>
        <w:r w:rsidR="00871596" w:rsidRPr="00871596" w:rsidDel="00C75606">
          <w:rPr>
            <w:rFonts w:ascii="Times New Roman" w:hAnsi="Times New Roman" w:cs="Times New Roman"/>
            <w:sz w:val="24"/>
          </w:rPr>
          <w:delText>(68)</w:delText>
        </w:r>
        <w:r w:rsidR="00277D26" w:rsidRPr="000D4257" w:rsidDel="00C75606">
          <w:rPr>
            <w:rFonts w:ascii="Times New Roman" w:eastAsia="Times New Roman" w:hAnsi="Times New Roman" w:cs="Times New Roman"/>
            <w:color w:val="2F5496" w:themeColor="accent1" w:themeShade="BF"/>
            <w:sz w:val="24"/>
            <w:szCs w:val="24"/>
          </w:rPr>
          <w:fldChar w:fldCharType="end"/>
        </w:r>
      </w:del>
      <w:r w:rsidR="00200D69" w:rsidRPr="000D4257">
        <w:rPr>
          <w:rFonts w:ascii="Times New Roman" w:eastAsia="Times New Roman" w:hAnsi="Times New Roman" w:cs="Times New Roman"/>
          <w:sz w:val="24"/>
          <w:szCs w:val="24"/>
        </w:rPr>
        <w:t>.</w:t>
      </w:r>
    </w:p>
    <w:p w14:paraId="7B86DBD2" w14:textId="6173657D" w:rsidR="002B5679" w:rsidRPr="000D4257" w:rsidRDefault="002B5679" w:rsidP="00200D69">
      <w:pPr>
        <w:spacing w:line="360" w:lineRule="auto"/>
        <w:rPr>
          <w:rFonts w:ascii="Times New Roman" w:eastAsia="Times New Roman" w:hAnsi="Times New Roman" w:cs="Times New Roman"/>
          <w:sz w:val="24"/>
          <w:szCs w:val="24"/>
        </w:rPr>
      </w:pPr>
    </w:p>
    <w:p w14:paraId="21A590E0" w14:textId="11BC368B" w:rsidR="00D45B06" w:rsidRPr="009904ED" w:rsidRDefault="008E145A" w:rsidP="00D45B06">
      <w:pPr>
        <w:spacing w:line="360" w:lineRule="auto"/>
        <w:rPr>
          <w:rFonts w:ascii="Times New Roman" w:eastAsia="Times New Roman" w:hAnsi="Times New Roman" w:cs="Times New Roman"/>
          <w:b/>
          <w:bCs/>
          <w:color w:val="000000" w:themeColor="text1"/>
          <w:sz w:val="24"/>
          <w:szCs w:val="24"/>
        </w:rPr>
      </w:pPr>
      <w:r w:rsidRPr="000D4257">
        <w:rPr>
          <w:rFonts w:ascii="Times New Roman" w:eastAsia="Times New Roman" w:hAnsi="Times New Roman" w:cs="Times New Roman"/>
          <w:b/>
          <w:bCs/>
          <w:color w:val="000000" w:themeColor="text1"/>
          <w:sz w:val="24"/>
          <w:szCs w:val="24"/>
        </w:rPr>
        <w:t xml:space="preserve">Conclusion  </w:t>
      </w:r>
    </w:p>
    <w:p w14:paraId="7DB39E21" w14:textId="77777777" w:rsidR="00B81CB6" w:rsidRDefault="00B81CB6" w:rsidP="00594FC3">
      <w:pPr>
        <w:pBdr>
          <w:top w:val="nil"/>
          <w:left w:val="nil"/>
          <w:bottom w:val="nil"/>
          <w:right w:val="nil"/>
          <w:between w:val="nil"/>
        </w:pBdr>
        <w:spacing w:after="0" w:line="360" w:lineRule="auto"/>
        <w:rPr>
          <w:ins w:id="828" w:author="Ekatha Ann J" w:date="2020-08-17T15:13:00Z"/>
          <w:rFonts w:ascii="Times New Roman" w:eastAsia="Times New Roman" w:hAnsi="Times New Roman" w:cs="Times New Roman"/>
          <w:color w:val="000000" w:themeColor="text1"/>
          <w:sz w:val="24"/>
          <w:szCs w:val="24"/>
        </w:rPr>
      </w:pPr>
    </w:p>
    <w:p w14:paraId="200B5BD6" w14:textId="2FA8E706" w:rsidR="00F1570A" w:rsidRDefault="00D45B06" w:rsidP="00594FC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D4257">
        <w:rPr>
          <w:rFonts w:ascii="Times New Roman" w:eastAsia="Times New Roman" w:hAnsi="Times New Roman" w:cs="Times New Roman"/>
          <w:color w:val="000000" w:themeColor="text1"/>
          <w:sz w:val="24"/>
          <w:szCs w:val="24"/>
        </w:rPr>
        <w:t xml:space="preserve">Overall, the current hegemonic discourse in the Indian print media on migrants and refugees is selective, premised on </w:t>
      </w:r>
      <w:r w:rsidRPr="000D4257">
        <w:rPr>
          <w:rFonts w:ascii="Times New Roman" w:hAnsi="Times New Roman" w:cs="Times New Roman"/>
          <w:color w:val="000000" w:themeColor="text1"/>
          <w:sz w:val="24"/>
          <w:szCs w:val="24"/>
        </w:rPr>
        <w:t xml:space="preserve">perceptions of the dominant class (government officials, right-wing organisations, outfits, </w:t>
      </w:r>
      <w:proofErr w:type="spellStart"/>
      <w:r w:rsidRPr="000D4257">
        <w:rPr>
          <w:rFonts w:ascii="Times New Roman" w:hAnsi="Times New Roman" w:cs="Times New Roman"/>
          <w:color w:val="000000" w:themeColor="text1"/>
          <w:sz w:val="24"/>
          <w:szCs w:val="24"/>
        </w:rPr>
        <w:t>etc</w:t>
      </w:r>
      <w:proofErr w:type="spellEnd"/>
      <w:r w:rsidRPr="000D4257">
        <w:rPr>
          <w:rFonts w:ascii="Times New Roman" w:hAnsi="Times New Roman" w:cs="Times New Roman"/>
          <w:color w:val="000000" w:themeColor="text1"/>
          <w:sz w:val="24"/>
          <w:szCs w:val="24"/>
        </w:rPr>
        <w:t xml:space="preserve">) and </w:t>
      </w:r>
      <w:r w:rsidRPr="000D4257">
        <w:rPr>
          <w:rFonts w:ascii="Times New Roman" w:eastAsia="Times New Roman" w:hAnsi="Times New Roman" w:cs="Times New Roman"/>
          <w:color w:val="000000"/>
          <w:sz w:val="24"/>
          <w:szCs w:val="24"/>
        </w:rPr>
        <w:t>advances poor understanding of migration and migrants health. Articles rely heavily on majoritarian views, stereotypes and information handed to them by state authorities. The health of migrants is given the least priority among other themes</w:t>
      </w:r>
      <w:r w:rsidR="000D4257" w:rsidRPr="000D4257">
        <w:rPr>
          <w:rFonts w:ascii="Times New Roman" w:eastAsia="Times New Roman" w:hAnsi="Times New Roman" w:cs="Times New Roman"/>
          <w:color w:val="000000"/>
          <w:sz w:val="24"/>
          <w:szCs w:val="24"/>
        </w:rPr>
        <w:t xml:space="preserve">, and </w:t>
      </w:r>
      <w:r w:rsidR="000D4257" w:rsidRPr="000D4257">
        <w:rPr>
          <w:rFonts w:ascii="Times New Roman" w:eastAsia="Times New Roman" w:hAnsi="Times New Roman" w:cs="Times New Roman"/>
          <w:color w:val="000000"/>
          <w:sz w:val="24"/>
          <w:szCs w:val="24"/>
          <w:highlight w:val="white"/>
        </w:rPr>
        <w:t xml:space="preserve">even within the limited corpus there’s a tendency to </w:t>
      </w:r>
      <w:proofErr w:type="spellStart"/>
      <w:r w:rsidR="000D4257" w:rsidRPr="000D4257">
        <w:rPr>
          <w:rFonts w:ascii="Times New Roman" w:eastAsia="Times New Roman" w:hAnsi="Times New Roman" w:cs="Times New Roman"/>
          <w:color w:val="000000"/>
          <w:sz w:val="24"/>
          <w:szCs w:val="24"/>
          <w:highlight w:val="white"/>
        </w:rPr>
        <w:t>pathologise</w:t>
      </w:r>
      <w:proofErr w:type="spellEnd"/>
      <w:r w:rsidR="000D4257" w:rsidRPr="000D4257">
        <w:rPr>
          <w:rFonts w:ascii="Times New Roman" w:eastAsia="Times New Roman" w:hAnsi="Times New Roman" w:cs="Times New Roman"/>
          <w:color w:val="000000"/>
          <w:sz w:val="24"/>
          <w:szCs w:val="24"/>
          <w:highlight w:val="white"/>
        </w:rPr>
        <w:t xml:space="preserve"> migrants and treat them as dangerous </w:t>
      </w:r>
      <w:r w:rsidR="000D4257" w:rsidRPr="000D4257">
        <w:rPr>
          <w:rFonts w:ascii="Times New Roman" w:eastAsia="Times New Roman" w:hAnsi="Times New Roman" w:cs="Times New Roman"/>
          <w:color w:val="000000"/>
          <w:sz w:val="24"/>
          <w:szCs w:val="24"/>
          <w:highlight w:val="white"/>
        </w:rPr>
        <w:lastRenderedPageBreak/>
        <w:t xml:space="preserve">for the health of local populations, and neglect their entitlements, more specifically, their poor health status and rights. </w:t>
      </w:r>
      <w:r w:rsidRPr="000D4257">
        <w:rPr>
          <w:rFonts w:ascii="Times New Roman" w:eastAsia="Times New Roman" w:hAnsi="Times New Roman" w:cs="Times New Roman"/>
          <w:color w:val="000000"/>
          <w:sz w:val="24"/>
          <w:szCs w:val="24"/>
        </w:rPr>
        <w:t>These portrayals fail to capture the dynamism and circularity of migration, which could affect state policies on migration, vilify or victimise migrants and impede any potential for their assimilation in societies they contribute to.</w:t>
      </w:r>
      <w:r w:rsidR="00594FC3">
        <w:rPr>
          <w:rFonts w:ascii="Times New Roman" w:eastAsia="Times New Roman" w:hAnsi="Times New Roman" w:cs="Times New Roman"/>
          <w:color w:val="000000"/>
          <w:sz w:val="24"/>
          <w:szCs w:val="24"/>
        </w:rPr>
        <w:t xml:space="preserve"> </w:t>
      </w:r>
      <w:r w:rsidR="00594FC3" w:rsidRPr="000D4257">
        <w:rPr>
          <w:rFonts w:ascii="Times New Roman" w:eastAsia="Times New Roman" w:hAnsi="Times New Roman" w:cs="Times New Roman"/>
          <w:color w:val="000000"/>
          <w:sz w:val="24"/>
          <w:szCs w:val="24"/>
        </w:rPr>
        <w:t xml:space="preserve">While </w:t>
      </w:r>
      <w:r w:rsidR="00594FC3" w:rsidRPr="000D4257">
        <w:rPr>
          <w:rFonts w:ascii="Times New Roman" w:eastAsia="Times New Roman" w:hAnsi="Times New Roman" w:cs="Times New Roman"/>
          <w:color w:val="000000"/>
          <w:sz w:val="24"/>
          <w:szCs w:val="24"/>
          <w:highlight w:val="white"/>
        </w:rPr>
        <w:t>there has been an evident shift in the Indian media’s reportage of migrants in the ongoing COVID-19 crisis – an increased focus on individual stories, more migrant voices being documented, questions raised over government policies and recognition of migrants’ contribution in various sectors  –  it</w:t>
      </w:r>
      <w:r w:rsidR="00594FC3">
        <w:rPr>
          <w:rFonts w:ascii="Times New Roman" w:eastAsia="Times New Roman" w:hAnsi="Times New Roman" w:cs="Times New Roman"/>
          <w:color w:val="000000"/>
          <w:sz w:val="24"/>
          <w:szCs w:val="24"/>
          <w:highlight w:val="white"/>
        </w:rPr>
        <w:t xml:space="preserve"> </w:t>
      </w:r>
      <w:r w:rsidR="00594FC3" w:rsidRPr="000D4257">
        <w:rPr>
          <w:rFonts w:ascii="Times New Roman" w:eastAsia="Times New Roman" w:hAnsi="Times New Roman" w:cs="Times New Roman"/>
          <w:color w:val="000000"/>
          <w:sz w:val="24"/>
          <w:szCs w:val="24"/>
          <w:highlight w:val="white"/>
        </w:rPr>
        <w:t>is imperative to note that the pandemic has only exacerbated existing vulnerabilities</w:t>
      </w:r>
      <w:r w:rsidR="00594FC3">
        <w:rPr>
          <w:rFonts w:ascii="Times New Roman" w:eastAsia="Times New Roman" w:hAnsi="Times New Roman" w:cs="Times New Roman"/>
          <w:color w:val="000000"/>
          <w:sz w:val="24"/>
          <w:szCs w:val="24"/>
          <w:highlight w:val="white"/>
        </w:rPr>
        <w:t xml:space="preserve">. </w:t>
      </w:r>
      <w:r w:rsidR="00594FC3" w:rsidRPr="000D4257">
        <w:rPr>
          <w:rFonts w:ascii="Times New Roman" w:eastAsia="Times New Roman" w:hAnsi="Times New Roman" w:cs="Times New Roman"/>
          <w:color w:val="000000"/>
          <w:sz w:val="24"/>
          <w:szCs w:val="24"/>
          <w:highlight w:val="white"/>
        </w:rPr>
        <w:t xml:space="preserve">As the Indian economy reopens, migrants are now gradually returning to living precariously in cities. </w:t>
      </w:r>
    </w:p>
    <w:p w14:paraId="6DDCC5E0" w14:textId="0318875F" w:rsid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0D4257">
        <w:rPr>
          <w:rFonts w:ascii="Times New Roman" w:eastAsia="Times New Roman" w:hAnsi="Times New Roman" w:cs="Times New Roman"/>
          <w:color w:val="000000"/>
          <w:sz w:val="24"/>
          <w:szCs w:val="24"/>
        </w:rPr>
        <w:t>Most studies that highlight the importance of media in setting agenda and shaping public discourses draw from van Dijk’s theory on the two way-relation between power and discourse in the media</w:t>
      </w:r>
      <w:del w:id="829" w:author="Ekatha Ann J" w:date="2020-08-18T13:51:00Z">
        <w:r w:rsidR="009904ED" w:rsidDel="00C75606">
          <w:rPr>
            <w:rFonts w:ascii="Times New Roman" w:eastAsia="Times New Roman" w:hAnsi="Times New Roman" w:cs="Times New Roman"/>
            <w:color w:val="000000"/>
            <w:sz w:val="24"/>
            <w:szCs w:val="24"/>
          </w:rPr>
          <w:delText>.</w:delText>
        </w:r>
      </w:del>
      <w:r w:rsidRPr="000D4257">
        <w:rPr>
          <w:rFonts w:ascii="Times New Roman" w:eastAsia="Times New Roman" w:hAnsi="Times New Roman" w:cs="Times New Roman"/>
          <w:color w:val="000000"/>
          <w:sz w:val="24"/>
          <w:szCs w:val="24"/>
        </w:rPr>
        <w:t xml:space="preserve"> </w:t>
      </w:r>
      <w:r w:rsidR="00C75606" w:rsidRPr="00C75606">
        <w:rPr>
          <w:rFonts w:ascii="Times New Roman" w:eastAsia="Times New Roman" w:hAnsi="Times New Roman" w:cs="Times New Roman"/>
          <w:color w:val="2F5496" w:themeColor="accent1" w:themeShade="BF"/>
          <w:sz w:val="24"/>
          <w:szCs w:val="24"/>
          <w:rPrChange w:id="830" w:author="Ekatha Ann J" w:date="2020-08-18T13:51:00Z">
            <w:rPr>
              <w:rFonts w:ascii="Times New Roman" w:eastAsia="Times New Roman" w:hAnsi="Times New Roman" w:cs="Times New Roman"/>
              <w:color w:val="000000"/>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Change w:id="831" w:author="Ekatha Ann J" w:date="2020-08-18T13:51:00Z">
            <w:rPr>
              <w:rFonts w:ascii="Times New Roman" w:eastAsia="Times New Roman" w:hAnsi="Times New Roman" w:cs="Times New Roman"/>
              <w:color w:val="000000"/>
              <w:sz w:val="24"/>
              <w:szCs w:val="24"/>
            </w:rPr>
          </w:rPrChange>
        </w:rPr>
        <w:instrText xml:space="preserve"> ADDIN ZOTERO_ITEM CSL_CITATION {"citationID":"BKN9BGFG","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832" w:author="Ekatha Ann J" w:date="2020-08-18T13:51:00Z">
            <w:rPr>
              <w:rFonts w:ascii="Times New Roman" w:eastAsia="Times New Roman" w:hAnsi="Times New Roman" w:cs="Times New Roman"/>
              <w:color w:val="000000"/>
              <w:sz w:val="24"/>
              <w:szCs w:val="24"/>
            </w:rPr>
          </w:rPrChange>
        </w:rPr>
        <w:fldChar w:fldCharType="separate"/>
      </w:r>
      <w:r w:rsidR="00C75606" w:rsidRPr="00C75606">
        <w:rPr>
          <w:rFonts w:ascii="Times New Roman" w:hAnsi="Times New Roman" w:cs="Times New Roman"/>
          <w:color w:val="2F5496" w:themeColor="accent1" w:themeShade="BF"/>
          <w:sz w:val="24"/>
          <w:rPrChange w:id="833" w:author="Ekatha Ann J" w:date="2020-08-18T13:51:00Z">
            <w:rPr>
              <w:rFonts w:ascii="Times New Roman" w:hAnsi="Times New Roman" w:cs="Times New Roman"/>
              <w:sz w:val="24"/>
            </w:rPr>
          </w:rPrChange>
        </w:rPr>
        <w:t>(23)</w:t>
      </w:r>
      <w:r w:rsidR="00C75606" w:rsidRPr="00C75606">
        <w:rPr>
          <w:rFonts w:ascii="Times New Roman" w:eastAsia="Times New Roman" w:hAnsi="Times New Roman" w:cs="Times New Roman"/>
          <w:color w:val="2F5496" w:themeColor="accent1" w:themeShade="BF"/>
          <w:sz w:val="24"/>
          <w:szCs w:val="24"/>
          <w:rPrChange w:id="834" w:author="Ekatha Ann J" w:date="2020-08-18T13:51:00Z">
            <w:rPr>
              <w:rFonts w:ascii="Times New Roman" w:eastAsia="Times New Roman" w:hAnsi="Times New Roman" w:cs="Times New Roman"/>
              <w:color w:val="000000"/>
              <w:sz w:val="24"/>
              <w:szCs w:val="24"/>
            </w:rPr>
          </w:rPrChange>
        </w:rPr>
        <w:fldChar w:fldCharType="end"/>
      </w:r>
      <w:del w:id="835" w:author="Ekatha Ann J" w:date="2020-08-18T13:51:00Z">
        <w:r w:rsidRPr="001D236F" w:rsidDel="00C75606">
          <w:rPr>
            <w:rFonts w:ascii="Times New Roman" w:eastAsia="Times New Roman" w:hAnsi="Times New Roman" w:cs="Times New Roman"/>
            <w:color w:val="2F5496" w:themeColor="accent1" w:themeShade="BF"/>
            <w:sz w:val="24"/>
            <w:szCs w:val="24"/>
          </w:rPr>
          <w:fldChar w:fldCharType="begin"/>
        </w:r>
        <w:r w:rsidR="00492004" w:rsidDel="00C75606">
          <w:rPr>
            <w:rFonts w:ascii="Times New Roman" w:eastAsia="Times New Roman" w:hAnsi="Times New Roman" w:cs="Times New Roman"/>
            <w:color w:val="2F5496" w:themeColor="accent1" w:themeShade="BF"/>
            <w:sz w:val="24"/>
            <w:szCs w:val="24"/>
          </w:rPr>
          <w:delInstrText xml:space="preserve"> ADDIN ZOTERO_ITEM CSL_CITATION {"citationID":"JBydUrCC","properties":{"formattedCitation":"(23)","plainCitation":"(23)","noteIndex":0},"citationItems":[{"id":75,"uris":["http://zotero.org/users/local/IBKgUHwf/items/6YELSEY6"],"uri":["http://zotero.org/users/local/IBKgUHwf/items/6YELSEY6"],"itemData":{"id":75,"type":"book","event-place":"New Jersey","ISBN":"978-0-415-51514-6","publisher":"Hillsdale","publisher-place":"New Jersey","title":"News Analysis: Case Studies of International and National News in the Press","author":[{"family":"Dijk","given":"Teun","non-dropping-particle":"van"}],"issued":{"date-parts":[["1987"]]}}}],"schema":"https://github.com/citation-style-language/schema/raw/master/csl-citation.json"} </w:delInstrText>
        </w:r>
        <w:r w:rsidRPr="001D236F" w:rsidDel="00C75606">
          <w:rPr>
            <w:rFonts w:ascii="Times New Roman" w:eastAsia="Times New Roman" w:hAnsi="Times New Roman" w:cs="Times New Roman"/>
            <w:color w:val="2F5496" w:themeColor="accent1" w:themeShade="BF"/>
            <w:sz w:val="24"/>
            <w:szCs w:val="24"/>
          </w:rPr>
          <w:fldChar w:fldCharType="separate"/>
        </w:r>
        <w:r w:rsidR="00492004" w:rsidRPr="00492004" w:rsidDel="00C75606">
          <w:rPr>
            <w:rFonts w:ascii="Times New Roman" w:hAnsi="Times New Roman" w:cs="Times New Roman"/>
            <w:sz w:val="24"/>
          </w:rPr>
          <w:delText>(23)</w:delText>
        </w:r>
        <w:r w:rsidRPr="001D236F" w:rsidDel="00C7560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000000"/>
          <w:sz w:val="24"/>
          <w:szCs w:val="24"/>
        </w:rPr>
        <w:t xml:space="preserve">  </w:t>
      </w:r>
      <w:r w:rsidR="00F1570A">
        <w:rPr>
          <w:rFonts w:ascii="Times New Roman" w:eastAsia="Times New Roman" w:hAnsi="Times New Roman" w:cs="Times New Roman"/>
          <w:color w:val="000000"/>
          <w:sz w:val="24"/>
          <w:szCs w:val="24"/>
        </w:rPr>
        <w:t>O</w:t>
      </w:r>
      <w:r w:rsidRPr="000D4257">
        <w:rPr>
          <w:rFonts w:ascii="Times New Roman" w:eastAsia="Times New Roman" w:hAnsi="Times New Roman" w:cs="Times New Roman"/>
          <w:color w:val="000000"/>
          <w:sz w:val="24"/>
          <w:szCs w:val="24"/>
        </w:rPr>
        <w:t>n the one hand, power controls these discourses, and on the other</w:t>
      </w:r>
      <w:r w:rsidRPr="0077089B">
        <w:rPr>
          <w:rFonts w:ascii="Times New Roman" w:eastAsia="Times New Roman" w:hAnsi="Times New Roman" w:cs="Times New Roman"/>
          <w:color w:val="000000"/>
          <w:sz w:val="24"/>
          <w:szCs w:val="24"/>
        </w:rPr>
        <w:t xml:space="preserve">, the </w:t>
      </w:r>
      <w:r w:rsidR="0077089B" w:rsidRPr="0077089B">
        <w:rPr>
          <w:rFonts w:ascii="Times New Roman" w:eastAsia="Times New Roman" w:hAnsi="Times New Roman" w:cs="Times New Roman"/>
          <w:color w:val="000000"/>
          <w:sz w:val="24"/>
          <w:szCs w:val="24"/>
        </w:rPr>
        <w:t>ability</w:t>
      </w:r>
      <w:r w:rsidRPr="0077089B">
        <w:rPr>
          <w:rFonts w:ascii="Times New Roman" w:eastAsia="Times New Roman" w:hAnsi="Times New Roman" w:cs="Times New Roman"/>
          <w:color w:val="000000"/>
          <w:sz w:val="24"/>
          <w:szCs w:val="24"/>
        </w:rPr>
        <w:t xml:space="preserve"> of these discourses themselves to influence</w:t>
      </w:r>
      <w:r w:rsidR="0077089B" w:rsidRPr="0077089B">
        <w:rPr>
          <w:rFonts w:ascii="Times New Roman" w:eastAsia="Times New Roman" w:hAnsi="Times New Roman" w:cs="Times New Roman"/>
          <w:color w:val="000000"/>
          <w:sz w:val="24"/>
          <w:szCs w:val="24"/>
        </w:rPr>
        <w:t xml:space="preserve"> power and decision making</w:t>
      </w:r>
      <w:r w:rsidRPr="0077089B">
        <w:rPr>
          <w:rFonts w:ascii="Times New Roman" w:eastAsia="Times New Roman" w:hAnsi="Times New Roman" w:cs="Times New Roman"/>
          <w:color w:val="000000"/>
          <w:sz w:val="24"/>
          <w:szCs w:val="24"/>
        </w:rPr>
        <w:t>.</w:t>
      </w:r>
      <w:r w:rsidRPr="000D4257">
        <w:rPr>
          <w:rFonts w:ascii="Times New Roman" w:eastAsia="Times New Roman" w:hAnsi="Times New Roman" w:cs="Times New Roman"/>
          <w:color w:val="000000"/>
          <w:sz w:val="24"/>
          <w:szCs w:val="24"/>
        </w:rPr>
        <w:t xml:space="preserve"> Our study found that in the two years leading up to the pandemic, the print media’s coverage on migrants was through a narrow range of issues (crime, national security, infectious diseases and sanitation), that largely relied on stereotypes and information handed by the State. </w:t>
      </w:r>
      <w:r w:rsidR="0077089B">
        <w:rPr>
          <w:rFonts w:ascii="Times New Roman" w:eastAsia="Times New Roman" w:hAnsi="Times New Roman" w:cs="Times New Roman"/>
          <w:color w:val="000000"/>
          <w:sz w:val="24"/>
          <w:szCs w:val="24"/>
        </w:rPr>
        <w:t>Bestowed with</w:t>
      </w:r>
      <w:r w:rsidRPr="000D4257">
        <w:rPr>
          <w:rFonts w:ascii="Times New Roman" w:eastAsia="Times New Roman" w:hAnsi="Times New Roman" w:cs="Times New Roman"/>
          <w:color w:val="000000"/>
          <w:sz w:val="24"/>
          <w:szCs w:val="24"/>
        </w:rPr>
        <w:t xml:space="preserve"> the power to set agenda for </w:t>
      </w:r>
      <w:r w:rsidR="00F1570A">
        <w:rPr>
          <w:rFonts w:ascii="Times New Roman" w:eastAsia="Times New Roman" w:hAnsi="Times New Roman" w:cs="Times New Roman"/>
          <w:color w:val="000000"/>
          <w:sz w:val="24"/>
          <w:szCs w:val="24"/>
        </w:rPr>
        <w:t>issues of</w:t>
      </w:r>
      <w:r w:rsidRPr="000D4257">
        <w:rPr>
          <w:rFonts w:ascii="Times New Roman" w:eastAsia="Times New Roman" w:hAnsi="Times New Roman" w:cs="Times New Roman"/>
          <w:color w:val="000000"/>
          <w:sz w:val="24"/>
          <w:szCs w:val="24"/>
        </w:rPr>
        <w:t xml:space="preserve"> political and social</w:t>
      </w:r>
      <w:r w:rsidR="00F1570A">
        <w:rPr>
          <w:rFonts w:ascii="Times New Roman" w:eastAsia="Times New Roman" w:hAnsi="Times New Roman" w:cs="Times New Roman"/>
          <w:color w:val="000000"/>
          <w:sz w:val="24"/>
          <w:szCs w:val="24"/>
        </w:rPr>
        <w:t xml:space="preserve"> significance</w:t>
      </w:r>
      <w:del w:id="836" w:author="Ekatha Ann J" w:date="2020-08-18T13:52:00Z">
        <w:r w:rsidRPr="000D4257" w:rsidDel="00C75606">
          <w:rPr>
            <w:rFonts w:ascii="Times New Roman" w:eastAsia="Times New Roman" w:hAnsi="Times New Roman" w:cs="Times New Roman"/>
            <w:color w:val="2F5496" w:themeColor="accent1" w:themeShade="BF"/>
            <w:sz w:val="24"/>
            <w:szCs w:val="24"/>
          </w:rPr>
          <w:delText xml:space="preserve"> </w:delText>
        </w:r>
      </w:del>
      <w:ins w:id="837" w:author="Ekatha Ann J" w:date="2020-08-18T13:52:00Z">
        <w:r w:rsidR="00C75606">
          <w:rPr>
            <w:rFonts w:ascii="Times New Roman" w:eastAsia="Times New Roman" w:hAnsi="Times New Roman" w:cs="Times New Roman"/>
            <w:color w:val="2F5496" w:themeColor="accent1" w:themeShade="BF"/>
            <w:sz w:val="24"/>
            <w:szCs w:val="24"/>
          </w:rPr>
          <w:t xml:space="preserve"> </w:t>
        </w:r>
      </w:ins>
      <w:r w:rsidR="00C75606" w:rsidRPr="00C75606">
        <w:rPr>
          <w:rFonts w:ascii="Times New Roman" w:eastAsia="Times New Roman" w:hAnsi="Times New Roman" w:cs="Times New Roman"/>
          <w:color w:val="2F5496" w:themeColor="accent1" w:themeShade="BF"/>
          <w:sz w:val="24"/>
          <w:szCs w:val="24"/>
          <w:rPrChange w:id="838" w:author="Ekatha Ann J" w:date="2020-08-18T13:52:00Z">
            <w:rPr>
              <w:rFonts w:ascii="Times New Roman" w:eastAsia="Times New Roman" w:hAnsi="Times New Roman" w:cs="Times New Roman"/>
              <w:color w:val="2F5496" w:themeColor="accent1" w:themeShade="BF"/>
              <w:sz w:val="24"/>
              <w:szCs w:val="24"/>
            </w:rPr>
          </w:rPrChange>
        </w:rPr>
        <w:fldChar w:fldCharType="begin"/>
      </w:r>
      <w:r w:rsidR="00C75606" w:rsidRPr="00C75606">
        <w:rPr>
          <w:rFonts w:ascii="Times New Roman" w:eastAsia="Times New Roman" w:hAnsi="Times New Roman" w:cs="Times New Roman"/>
          <w:color w:val="2F5496" w:themeColor="accent1" w:themeShade="BF"/>
          <w:sz w:val="24"/>
          <w:szCs w:val="24"/>
        </w:rPr>
        <w:instrText xml:space="preserve"> ADDIN ZOTERO_ITEM CSL_CITATION {"citationID":"GwMC1Q3x","properties":{"formattedCitation":"(69)","plainCitation":"(69)","noteIndex":0},"citationItems":[{"id":66,"uris":["http://zotero.org/users/local/IBKgUHwf/items/CEEB9SIG"],"uri":["http://zotero.org/users/local/IBKgUHwf/items/CEEB9SIG"],"itemData":{"id":66,"type":"article-journal","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immigration.","container-title":"Social Science Quarterly","DOI":"10.1111/j.1540-6237.2010.00697.x","ISSN":"1540-6237","issue":"2","language":"en","note":"_eprint: https://onlinelibrary.wiley.com/doi/pdf/10.1111/j.1540-6237.2010.00697.x","page":"359-378","source":"Wiley Online Library","title":"Agenda Setting, Public Opinion, and the Issue of Immigration Reform*","volume":"91","author":[{"family":"Dunaway","given":"Johanna"},{"family":"Branton","given":"Regina P."},{"family":"Abrajano","given":"Marisa A."}],"issued":{"date-parts":[["2010"]]}}}],"schema":"https://github.com/citation-style-language/schema/raw/master/csl-citation.json"} </w:instrText>
      </w:r>
      <w:r w:rsidR="00C75606" w:rsidRPr="00C75606">
        <w:rPr>
          <w:rFonts w:ascii="Times New Roman" w:eastAsia="Times New Roman" w:hAnsi="Times New Roman" w:cs="Times New Roman"/>
          <w:color w:val="2F5496" w:themeColor="accent1" w:themeShade="BF"/>
          <w:sz w:val="24"/>
          <w:szCs w:val="24"/>
          <w:rPrChange w:id="839" w:author="Ekatha Ann J" w:date="2020-08-18T13:52:00Z">
            <w:rPr>
              <w:rFonts w:ascii="Times New Roman" w:eastAsia="Times New Roman" w:hAnsi="Times New Roman" w:cs="Times New Roman"/>
              <w:color w:val="2F5496" w:themeColor="accent1" w:themeShade="BF"/>
              <w:sz w:val="24"/>
              <w:szCs w:val="24"/>
            </w:rPr>
          </w:rPrChange>
        </w:rPr>
        <w:fldChar w:fldCharType="separate"/>
      </w:r>
      <w:r w:rsidR="00C75606" w:rsidRPr="00C75606">
        <w:rPr>
          <w:rFonts w:ascii="Times New Roman" w:hAnsi="Times New Roman" w:cs="Times New Roman"/>
          <w:color w:val="2F5496" w:themeColor="accent1" w:themeShade="BF"/>
          <w:sz w:val="24"/>
          <w:rPrChange w:id="840" w:author="Ekatha Ann J" w:date="2020-08-18T13:52:00Z">
            <w:rPr>
              <w:rFonts w:ascii="Times New Roman" w:hAnsi="Times New Roman" w:cs="Times New Roman"/>
              <w:sz w:val="24"/>
            </w:rPr>
          </w:rPrChange>
        </w:rPr>
        <w:t>(69)</w:t>
      </w:r>
      <w:r w:rsidR="00C75606" w:rsidRPr="00C75606">
        <w:rPr>
          <w:rFonts w:ascii="Times New Roman" w:eastAsia="Times New Roman" w:hAnsi="Times New Roman" w:cs="Times New Roman"/>
          <w:color w:val="2F5496" w:themeColor="accent1" w:themeShade="BF"/>
          <w:sz w:val="24"/>
          <w:szCs w:val="24"/>
          <w:rPrChange w:id="841" w:author="Ekatha Ann J" w:date="2020-08-18T13:52:00Z">
            <w:rPr>
              <w:rFonts w:ascii="Times New Roman" w:eastAsia="Times New Roman" w:hAnsi="Times New Roman" w:cs="Times New Roman"/>
              <w:color w:val="2F5496" w:themeColor="accent1" w:themeShade="BF"/>
              <w:sz w:val="24"/>
              <w:szCs w:val="24"/>
            </w:rPr>
          </w:rPrChange>
        </w:rPr>
        <w:fldChar w:fldCharType="end"/>
      </w:r>
      <w:del w:id="842" w:author="Ekatha Ann J" w:date="2020-08-18T13:52:00Z">
        <w:r w:rsidRPr="001D236F" w:rsidDel="00C75606">
          <w:rPr>
            <w:rFonts w:ascii="Times New Roman" w:eastAsia="Times New Roman" w:hAnsi="Times New Roman" w:cs="Times New Roman"/>
            <w:color w:val="2F5496" w:themeColor="accent1" w:themeShade="BF"/>
            <w:sz w:val="24"/>
            <w:szCs w:val="24"/>
          </w:rPr>
          <w:fldChar w:fldCharType="begin"/>
        </w:r>
        <w:r w:rsidR="00871596" w:rsidDel="00C75606">
          <w:rPr>
            <w:rFonts w:ascii="Times New Roman" w:eastAsia="Times New Roman" w:hAnsi="Times New Roman" w:cs="Times New Roman"/>
            <w:color w:val="2F5496" w:themeColor="accent1" w:themeShade="BF"/>
            <w:sz w:val="24"/>
            <w:szCs w:val="24"/>
          </w:rPr>
          <w:delInstrText xml:space="preserve"> ADDIN ZOTERO_ITEM CSL_CITATION {"citationID":"1inNEMDZ","properties":{"formattedCitation":"(69)","plainCitation":"(69)","noteIndex":0},"citationItems":[{"id":66,"uris":["http://zotero.org/users/local/IBKgUHwf/items/CEEB9SIG"],"uri":["http://zotero.org/users/local/IBKgUHwf/items/CEEB9SIG"],"itemData":{"id":66,"type":"article-journal","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immigration.","container-title":"Social Science Quarterly","DOI":"10.1111/j.1540-6237.2010.00697.x","ISSN":"1540-6237","issue":"2","language":"en","note":"_eprint: https://onlinelibrary.wiley.com/doi/pdf/10.1111/j.1540-6237.2010.00697.x","page":"359-378","source":"Wiley Online Library","title":"Agenda Setting, Public Opinion, and the Issue of Immigration Reform*","volume":"91","author":[{"family":"Dunaway","given":"Johanna"},{"family":"Branton","given":"Regina P."},{"family":"Abrajano","given":"Marisa A."}],"issued":{"date-parts":[["2010"]]}}}],"schema":"https://github.com/citation-style-language/schema/raw/master/csl-citation.json"} </w:delInstrText>
        </w:r>
        <w:r w:rsidRPr="001D236F" w:rsidDel="00C75606">
          <w:rPr>
            <w:rFonts w:ascii="Times New Roman" w:eastAsia="Times New Roman" w:hAnsi="Times New Roman" w:cs="Times New Roman"/>
            <w:color w:val="2F5496" w:themeColor="accent1" w:themeShade="BF"/>
            <w:sz w:val="24"/>
            <w:szCs w:val="24"/>
          </w:rPr>
          <w:fldChar w:fldCharType="separate"/>
        </w:r>
        <w:r w:rsidR="00871596" w:rsidRPr="00871596" w:rsidDel="00C75606">
          <w:rPr>
            <w:rFonts w:ascii="Times New Roman" w:hAnsi="Times New Roman" w:cs="Times New Roman"/>
            <w:sz w:val="24"/>
          </w:rPr>
          <w:delText>(69)</w:delText>
        </w:r>
        <w:r w:rsidRPr="001D236F" w:rsidDel="00C75606">
          <w:rPr>
            <w:rFonts w:ascii="Times New Roman" w:eastAsia="Times New Roman" w:hAnsi="Times New Roman" w:cs="Times New Roman"/>
            <w:color w:val="2F5496" w:themeColor="accent1" w:themeShade="BF"/>
            <w:sz w:val="24"/>
            <w:szCs w:val="24"/>
          </w:rPr>
          <w:fldChar w:fldCharType="end"/>
        </w:r>
      </w:del>
      <w:r w:rsidRPr="000D4257">
        <w:rPr>
          <w:rFonts w:ascii="Times New Roman" w:eastAsia="Times New Roman" w:hAnsi="Times New Roman" w:cs="Times New Roman"/>
          <w:color w:val="2F5496" w:themeColor="accent1" w:themeShade="BF"/>
          <w:sz w:val="24"/>
          <w:szCs w:val="24"/>
        </w:rPr>
        <w:t xml:space="preserve">, </w:t>
      </w:r>
      <w:r w:rsidR="0077089B" w:rsidRPr="0077089B">
        <w:rPr>
          <w:rFonts w:ascii="Times New Roman" w:eastAsia="Times New Roman" w:hAnsi="Times New Roman" w:cs="Times New Roman"/>
          <w:color w:val="000000" w:themeColor="text1"/>
          <w:sz w:val="24"/>
          <w:szCs w:val="24"/>
        </w:rPr>
        <w:t>the media</w:t>
      </w:r>
      <w:r w:rsidR="0077089B">
        <w:rPr>
          <w:rFonts w:ascii="Times New Roman" w:eastAsia="Times New Roman" w:hAnsi="Times New Roman" w:cs="Times New Roman"/>
          <w:color w:val="000000" w:themeColor="text1"/>
          <w:sz w:val="24"/>
          <w:szCs w:val="24"/>
        </w:rPr>
        <w:t>,</w:t>
      </w:r>
      <w:r w:rsidR="0077089B" w:rsidRPr="0077089B">
        <w:rPr>
          <w:rFonts w:ascii="Times New Roman" w:eastAsia="Times New Roman" w:hAnsi="Times New Roman" w:cs="Times New Roman"/>
          <w:color w:val="000000" w:themeColor="text1"/>
          <w:sz w:val="24"/>
          <w:szCs w:val="24"/>
        </w:rPr>
        <w:t xml:space="preserve"> </w:t>
      </w:r>
      <w:r w:rsidR="0077089B">
        <w:rPr>
          <w:rFonts w:ascii="Times New Roman" w:eastAsia="Times New Roman" w:hAnsi="Times New Roman" w:cs="Times New Roman"/>
          <w:color w:val="000000" w:themeColor="text1"/>
          <w:sz w:val="24"/>
          <w:szCs w:val="24"/>
        </w:rPr>
        <w:t>through acts of commission and omission, has contributed to amplifying the health and socio-economic crisis faced by migrants.</w:t>
      </w:r>
      <w:r w:rsidRPr="000D4257">
        <w:rPr>
          <w:rFonts w:ascii="Times New Roman" w:eastAsia="Times New Roman" w:hAnsi="Times New Roman" w:cs="Times New Roman"/>
          <w:color w:val="000000" w:themeColor="text1"/>
          <w:sz w:val="24"/>
          <w:szCs w:val="24"/>
        </w:rPr>
        <w:t xml:space="preserve"> </w:t>
      </w:r>
    </w:p>
    <w:p w14:paraId="33766D76" w14:textId="615217BD" w:rsid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p>
    <w:p w14:paraId="6405ADA0" w14:textId="77777777" w:rsidR="00594FC3" w:rsidRPr="00F1570A" w:rsidRDefault="00594FC3" w:rsidP="00594FC3">
      <w:pPr>
        <w:pBdr>
          <w:top w:val="nil"/>
          <w:left w:val="nil"/>
          <w:bottom w:val="nil"/>
          <w:right w:val="nil"/>
          <w:between w:val="nil"/>
        </w:pBdr>
        <w:spacing w:after="0" w:line="360" w:lineRule="auto"/>
        <w:rPr>
          <w:rStyle w:val="Emphasis"/>
          <w:rFonts w:ascii="Times New Roman" w:hAnsi="Times New Roman" w:cs="Times New Roman"/>
          <w:i w:val="0"/>
          <w:iCs w:val="0"/>
          <w:color w:val="2B2B2B"/>
          <w:sz w:val="24"/>
          <w:szCs w:val="24"/>
          <w:shd w:val="clear" w:color="auto" w:fill="FFFFFF"/>
        </w:rPr>
      </w:pPr>
      <w:r w:rsidRPr="00F1570A">
        <w:rPr>
          <w:rStyle w:val="Emphasis"/>
          <w:rFonts w:ascii="Times New Roman" w:hAnsi="Times New Roman" w:cs="Times New Roman"/>
          <w:b/>
          <w:bCs/>
          <w:i w:val="0"/>
          <w:iCs w:val="0"/>
          <w:color w:val="2B2B2B"/>
          <w:sz w:val="24"/>
          <w:szCs w:val="24"/>
          <w:shd w:val="clear" w:color="auto" w:fill="FFFFFF"/>
        </w:rPr>
        <w:t>Conflict of interest and funding support:</w:t>
      </w:r>
      <w:r w:rsidRPr="00F1570A">
        <w:rPr>
          <w:rStyle w:val="Emphasis"/>
          <w:rFonts w:ascii="Times New Roman" w:hAnsi="Times New Roman" w:cs="Times New Roman"/>
          <w:i w:val="0"/>
          <w:iCs w:val="0"/>
          <w:color w:val="2B2B2B"/>
          <w:sz w:val="24"/>
          <w:szCs w:val="24"/>
          <w:shd w:val="clear" w:color="auto" w:fill="FFFFFF"/>
        </w:rPr>
        <w:t> </w:t>
      </w:r>
    </w:p>
    <w:p w14:paraId="2565AB21" w14:textId="48E2AFA9" w:rsidR="00594FC3" w:rsidRPr="00594FC3" w:rsidRDefault="00594FC3" w:rsidP="00594FC3">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rPr>
      </w:pPr>
      <w:r w:rsidRPr="00F1570A">
        <w:rPr>
          <w:rStyle w:val="Emphasis"/>
          <w:rFonts w:ascii="Times New Roman" w:hAnsi="Times New Roman" w:cs="Times New Roman"/>
          <w:i w:val="0"/>
          <w:iCs w:val="0"/>
          <w:color w:val="2B2B2B"/>
          <w:sz w:val="24"/>
          <w:szCs w:val="24"/>
          <w:shd w:val="clear" w:color="auto" w:fill="FFFFFF"/>
        </w:rPr>
        <w:t>None declared</w:t>
      </w:r>
    </w:p>
    <w:p w14:paraId="1005BBB5" w14:textId="4DC41E04" w:rsidR="00594FC3" w:rsidRDefault="00594FC3" w:rsidP="00594FC3">
      <w:pPr>
        <w:spacing w:line="360" w:lineRule="auto"/>
        <w:rPr>
          <w:rFonts w:ascii="Times New Roman" w:eastAsia="Times New Roman" w:hAnsi="Times New Roman" w:cs="Times New Roman"/>
          <w:color w:val="000000"/>
          <w:sz w:val="24"/>
          <w:szCs w:val="24"/>
          <w:highlight w:val="white"/>
        </w:rPr>
      </w:pPr>
    </w:p>
    <w:p w14:paraId="77C06427" w14:textId="3C10344A" w:rsidR="00594FC3" w:rsidRPr="00F1570A" w:rsidRDefault="00594FC3" w:rsidP="00594FC3">
      <w:pPr>
        <w:spacing w:line="360" w:lineRule="auto"/>
        <w:rPr>
          <w:rFonts w:ascii="Times New Roman" w:eastAsia="Times New Roman" w:hAnsi="Times New Roman" w:cs="Times New Roman"/>
          <w:b/>
          <w:bCs/>
          <w:color w:val="000000"/>
          <w:sz w:val="24"/>
          <w:szCs w:val="24"/>
          <w:highlight w:val="white"/>
        </w:rPr>
      </w:pPr>
      <w:r w:rsidRPr="00F1570A">
        <w:rPr>
          <w:rFonts w:ascii="Times New Roman" w:eastAsia="Times New Roman" w:hAnsi="Times New Roman" w:cs="Times New Roman"/>
          <w:b/>
          <w:bCs/>
          <w:color w:val="000000"/>
          <w:sz w:val="24"/>
          <w:szCs w:val="24"/>
          <w:highlight w:val="white"/>
        </w:rPr>
        <w:t xml:space="preserve">About the authors </w:t>
      </w:r>
    </w:p>
    <w:p w14:paraId="393FA2A5" w14:textId="4E1F2E39" w:rsidR="00594FC3" w:rsidRDefault="00594FC3" w:rsidP="00594FC3">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Ekatha Ann John </w:t>
      </w:r>
      <w:del w:id="843" w:author="Ekatha Ann J" w:date="2020-08-18T13:52:00Z">
        <w:r w:rsidDel="003D10F7">
          <w:rPr>
            <w:rFonts w:ascii="Times New Roman" w:eastAsia="Times New Roman" w:hAnsi="Times New Roman" w:cs="Times New Roman"/>
            <w:color w:val="000000"/>
            <w:sz w:val="24"/>
            <w:szCs w:val="24"/>
            <w:highlight w:val="white"/>
          </w:rPr>
          <w:delText>(corresponding author: ekatha.ann@gmail.com)</w:delText>
        </w:r>
      </w:del>
    </w:p>
    <w:p w14:paraId="04E7D1EF" w14:textId="77777777" w:rsidR="00A45E36" w:rsidRDefault="00A45E36"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MSc in Migration, Culture and Global Health Policy</w:t>
      </w:r>
    </w:p>
    <w:p w14:paraId="1748481A" w14:textId="79A9DF48" w:rsidR="009904ED" w:rsidRDefault="000D4D99"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Researcher, Queen Mary University of London</w:t>
      </w:r>
      <w:r w:rsidR="00F1570A">
        <w:rPr>
          <w:rFonts w:ascii="Times New Roman" w:eastAsia="Times New Roman" w:hAnsi="Times New Roman" w:cs="Times New Roman"/>
          <w:color w:val="000000"/>
          <w:sz w:val="24"/>
          <w:szCs w:val="24"/>
        </w:rPr>
        <w:t>, UK</w:t>
      </w:r>
      <w:r w:rsidR="009904ED">
        <w:rPr>
          <w:rFonts w:ascii="Times New Roman" w:eastAsia="Times New Roman" w:hAnsi="Times New Roman" w:cs="Times New Roman"/>
          <w:color w:val="000000"/>
          <w:sz w:val="24"/>
          <w:szCs w:val="24"/>
        </w:rPr>
        <w:t xml:space="preserve">;  </w:t>
      </w:r>
    </w:p>
    <w:p w14:paraId="1FA0D129" w14:textId="4B02CAA9" w:rsidR="000D4D99" w:rsidRDefault="009904ED"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w:t>
      </w:r>
      <w:r w:rsidR="00F1570A">
        <w:rPr>
          <w:rFonts w:ascii="Times New Roman" w:eastAsia="Times New Roman" w:hAnsi="Times New Roman" w:cs="Times New Roman"/>
          <w:color w:val="000000"/>
          <w:sz w:val="24"/>
          <w:szCs w:val="24"/>
        </w:rPr>
        <w:t>coordinator, Migration Health South Asia Network</w:t>
      </w:r>
      <w:r w:rsidR="000D4D99">
        <w:rPr>
          <w:rFonts w:ascii="Times New Roman" w:eastAsia="Times New Roman" w:hAnsi="Times New Roman" w:cs="Times New Roman"/>
          <w:color w:val="000000"/>
          <w:sz w:val="24"/>
          <w:szCs w:val="24"/>
        </w:rPr>
        <w:t xml:space="preserve"> </w:t>
      </w:r>
    </w:p>
    <w:p w14:paraId="257B17B1" w14:textId="77777777" w:rsidR="000D4D99" w:rsidRDefault="000D4D99" w:rsidP="00D45B06">
      <w:pPr>
        <w:spacing w:line="360" w:lineRule="auto"/>
        <w:rPr>
          <w:rFonts w:ascii="Times New Roman" w:eastAsia="Times New Roman" w:hAnsi="Times New Roman" w:cs="Times New Roman"/>
          <w:color w:val="000000"/>
          <w:sz w:val="24"/>
          <w:szCs w:val="24"/>
        </w:rPr>
      </w:pPr>
    </w:p>
    <w:p w14:paraId="21CF1F2F" w14:textId="0DB066E2" w:rsidR="000D4D99" w:rsidRDefault="000D4D99"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Anuj </w:t>
      </w:r>
      <w:proofErr w:type="spellStart"/>
      <w:r>
        <w:rPr>
          <w:rFonts w:ascii="Times New Roman" w:eastAsia="Times New Roman" w:hAnsi="Times New Roman" w:cs="Times New Roman"/>
          <w:color w:val="000000"/>
          <w:sz w:val="24"/>
          <w:szCs w:val="24"/>
        </w:rPr>
        <w:t>Kapilashrami</w:t>
      </w:r>
      <w:proofErr w:type="spellEnd"/>
      <w:r>
        <w:rPr>
          <w:rFonts w:ascii="Times New Roman" w:eastAsia="Times New Roman" w:hAnsi="Times New Roman" w:cs="Times New Roman"/>
          <w:color w:val="000000"/>
          <w:sz w:val="24"/>
          <w:szCs w:val="24"/>
        </w:rPr>
        <w:t xml:space="preserve"> (</w:t>
      </w:r>
      <w:ins w:id="844" w:author="Ekatha Ann J" w:date="2020-08-18T13:52:00Z">
        <w:r w:rsidR="003D10F7">
          <w:rPr>
            <w:rFonts w:ascii="Times New Roman" w:eastAsia="Times New Roman" w:hAnsi="Times New Roman" w:cs="Times New Roman"/>
            <w:color w:val="000000"/>
            <w:sz w:val="24"/>
            <w:szCs w:val="24"/>
            <w:highlight w:val="white"/>
          </w:rPr>
          <w:t>corresponding author:</w:t>
        </w:r>
        <w:r w:rsidR="003D10F7">
          <w:rPr>
            <w:rFonts w:ascii="Times New Roman" w:eastAsia="Times New Roman" w:hAnsi="Times New Roman" w:cs="Times New Roman"/>
            <w:color w:val="000000"/>
            <w:sz w:val="24"/>
            <w:szCs w:val="24"/>
          </w:rPr>
          <w:t xml:space="preserve"> </w:t>
        </w:r>
      </w:ins>
      <w:r w:rsidR="00F1570A" w:rsidRPr="00F1570A">
        <w:rPr>
          <w:rFonts w:ascii="Times New Roman" w:eastAsia="Times New Roman" w:hAnsi="Times New Roman" w:cs="Times New Roman"/>
          <w:color w:val="000000"/>
          <w:sz w:val="24"/>
          <w:szCs w:val="24"/>
        </w:rPr>
        <w:t>a.kapilashrami@essex.a</w:t>
      </w:r>
      <w:r w:rsidR="00F1570A">
        <w:rPr>
          <w:rFonts w:ascii="Times New Roman" w:eastAsia="Times New Roman" w:hAnsi="Times New Roman" w:cs="Times New Roman"/>
          <w:color w:val="000000"/>
          <w:sz w:val="24"/>
          <w:szCs w:val="24"/>
        </w:rPr>
        <w:t>c.uk</w:t>
      </w:r>
      <w:r>
        <w:rPr>
          <w:rFonts w:ascii="Times New Roman" w:eastAsia="Times New Roman" w:hAnsi="Times New Roman" w:cs="Times New Roman"/>
          <w:color w:val="000000"/>
          <w:sz w:val="24"/>
          <w:szCs w:val="24"/>
        </w:rPr>
        <w:t>)</w:t>
      </w:r>
    </w:p>
    <w:p w14:paraId="369F9A01" w14:textId="77777777" w:rsidR="00A45E36" w:rsidRDefault="00A45E36" w:rsidP="00F1570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PhD, MSc SRHR, MA Sociology</w:t>
      </w:r>
    </w:p>
    <w:p w14:paraId="6D1F1C27" w14:textId="5E4EEF6C" w:rsidR="000D4D99" w:rsidRDefault="000D4D99" w:rsidP="00F1570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Professor</w:t>
      </w:r>
      <w:r w:rsidR="00F1570A">
        <w:rPr>
          <w:rFonts w:ascii="Times New Roman" w:eastAsia="Times New Roman" w:hAnsi="Times New Roman" w:cs="Times New Roman"/>
          <w:color w:val="000000"/>
          <w:sz w:val="24"/>
          <w:szCs w:val="24"/>
        </w:rPr>
        <w:t xml:space="preserve"> in Global Health Policy &amp; Equity</w:t>
      </w:r>
      <w:r>
        <w:rPr>
          <w:rFonts w:ascii="Times New Roman" w:eastAsia="Times New Roman" w:hAnsi="Times New Roman" w:cs="Times New Roman"/>
          <w:color w:val="000000"/>
          <w:sz w:val="24"/>
          <w:szCs w:val="24"/>
        </w:rPr>
        <w:t>, School of Health &amp; Social Care, University of Essex</w:t>
      </w:r>
      <w:r w:rsidR="00F1570A">
        <w:rPr>
          <w:rFonts w:ascii="Times New Roman" w:eastAsia="Times New Roman" w:hAnsi="Times New Roman" w:cs="Times New Roman"/>
          <w:color w:val="000000"/>
          <w:sz w:val="24"/>
          <w:szCs w:val="24"/>
        </w:rPr>
        <w:t>,</w:t>
      </w:r>
      <w:r w:rsidR="007708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UK </w:t>
      </w:r>
    </w:p>
    <w:p w14:paraId="7AFDB69A" w14:textId="5F5404A3" w:rsidR="000D4D99" w:rsidRDefault="00F1570A" w:rsidP="00D45B0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Founding chair, Migration Health South Asia Network</w:t>
      </w:r>
    </w:p>
    <w:p w14:paraId="0D41A01E" w14:textId="29A85B4B" w:rsidR="00E06B39" w:rsidRPr="000D4257" w:rsidRDefault="00E06B39" w:rsidP="00065C1A">
      <w:pPr>
        <w:spacing w:line="360" w:lineRule="auto"/>
        <w:rPr>
          <w:rFonts w:ascii="Times New Roman" w:hAnsi="Times New Roman" w:cs="Times New Roman"/>
          <w:sz w:val="24"/>
          <w:szCs w:val="24"/>
        </w:rPr>
      </w:pPr>
    </w:p>
    <w:p w14:paraId="3AC30F28" w14:textId="42EC6715" w:rsidR="00E06B39" w:rsidRPr="000D4257" w:rsidRDefault="00E06B39" w:rsidP="00065C1A">
      <w:pPr>
        <w:spacing w:line="360" w:lineRule="auto"/>
        <w:rPr>
          <w:rFonts w:ascii="Times New Roman" w:hAnsi="Times New Roman" w:cs="Times New Roman"/>
          <w:b/>
          <w:bCs/>
          <w:sz w:val="24"/>
          <w:szCs w:val="24"/>
        </w:rPr>
      </w:pPr>
      <w:r w:rsidRPr="000D4257">
        <w:rPr>
          <w:rFonts w:ascii="Times New Roman" w:hAnsi="Times New Roman" w:cs="Times New Roman"/>
          <w:b/>
          <w:bCs/>
          <w:sz w:val="24"/>
          <w:szCs w:val="24"/>
        </w:rPr>
        <w:t>References</w:t>
      </w:r>
    </w:p>
    <w:p w14:paraId="5CB35226" w14:textId="77777777" w:rsidR="00C75606" w:rsidRDefault="00E06B39" w:rsidP="00C75606">
      <w:pPr>
        <w:pStyle w:val="Bibliography"/>
      </w:pPr>
      <w:r w:rsidRPr="000D4257">
        <w:rPr>
          <w:rFonts w:eastAsia="Times New Roman"/>
          <w:color w:val="2F5496" w:themeColor="accent1" w:themeShade="BF"/>
        </w:rPr>
        <w:fldChar w:fldCharType="begin"/>
      </w:r>
      <w:r w:rsidRPr="000D4257">
        <w:rPr>
          <w:rFonts w:eastAsia="Times New Roman"/>
          <w:color w:val="2F5496" w:themeColor="accent1" w:themeShade="BF"/>
        </w:rPr>
        <w:instrText xml:space="preserve"> ADDIN ZOTERO_BIBL {"uncited":[],"omitted":[],"custom":[]} CSL_BIBLIOGRAPHY </w:instrText>
      </w:r>
      <w:r w:rsidRPr="000D4257">
        <w:rPr>
          <w:rFonts w:eastAsia="Times New Roman"/>
          <w:color w:val="2F5496" w:themeColor="accent1" w:themeShade="BF"/>
        </w:rPr>
        <w:fldChar w:fldCharType="separate"/>
      </w:r>
      <w:r w:rsidR="00C75606">
        <w:t xml:space="preserve">1. </w:t>
      </w:r>
      <w:r w:rsidR="00C75606">
        <w:tab/>
        <w:t>Economic Survey of India (2016-2017) [Internet]. Government of India; 2017. Available from: https://www.indiabudget.gov.in/budget2017-2018/es2016-17/echapter_vol2.pdf</w:t>
      </w:r>
    </w:p>
    <w:p w14:paraId="6663527F" w14:textId="77777777" w:rsidR="00C75606" w:rsidRDefault="00C75606" w:rsidP="00C75606">
      <w:pPr>
        <w:pStyle w:val="Bibliography"/>
      </w:pPr>
      <w:r>
        <w:t xml:space="preserve">2. </w:t>
      </w:r>
      <w:r>
        <w:tab/>
        <w:t>Deshingkar P, Akter S. Migration and Human Development in India [Internet]. New Delhi: United Nations Development Programme (UNDP); 2009 [cited 2020 Jun 6]. Available from: http://hdr.undp.org/sites/default/files/hdrp_2009_13.pdf</w:t>
      </w:r>
    </w:p>
    <w:p w14:paraId="0B60B20C" w14:textId="77777777" w:rsidR="00C75606" w:rsidRDefault="00C75606" w:rsidP="00C75606">
      <w:pPr>
        <w:pStyle w:val="Bibliography"/>
      </w:pPr>
      <w:r>
        <w:t xml:space="preserve">3. </w:t>
      </w:r>
      <w:r>
        <w:tab/>
        <w:t xml:space="preserve">Akinola .B, Krishna AK, Chetlapalli SK. Health equity for internal migrant labourers in India: an ethical perspective. Indian J Med Ethics. 2014;4(1):232–7. </w:t>
      </w:r>
    </w:p>
    <w:p w14:paraId="179B3D05" w14:textId="77777777" w:rsidR="00C75606" w:rsidRDefault="00C75606" w:rsidP="00C75606">
      <w:pPr>
        <w:pStyle w:val="Bibliography"/>
      </w:pPr>
      <w:r>
        <w:t xml:space="preserve">4. </w:t>
      </w:r>
      <w:r>
        <w:tab/>
        <w:t>Overcoming barriers: Human mobility and development [Internet]. New York: UNDP; 2009 [cited 2020 Jun 6]. (Human Development Report 2009). Available from: http://hdr.undp.org/sites/default/files/reports/269/hdr_2009_en_complete.pdf</w:t>
      </w:r>
    </w:p>
    <w:p w14:paraId="3980A74F" w14:textId="77777777" w:rsidR="00C75606" w:rsidRDefault="00C75606" w:rsidP="00C75606">
      <w:pPr>
        <w:pStyle w:val="Bibliography"/>
      </w:pPr>
      <w:r>
        <w:t xml:space="preserve">5. </w:t>
      </w:r>
      <w:r>
        <w:tab/>
        <w:t>Census India 2011 [Internet]. Ministry of Home Affairs, Government of India; [cited 2020 Jun 6]. Available from: http://www.censusindia.gov.in/2011Census/pes/Pesreport.pdf</w:t>
      </w:r>
    </w:p>
    <w:p w14:paraId="179F47E9" w14:textId="77777777" w:rsidR="00C75606" w:rsidRDefault="00C75606" w:rsidP="00C75606">
      <w:pPr>
        <w:pStyle w:val="Bibliography"/>
      </w:pPr>
      <w:r>
        <w:t xml:space="preserve">6. </w:t>
      </w:r>
      <w:r>
        <w:tab/>
        <w:t>Karmakar R. Over 19 lakh excluded from Assam’s final NRC. The Hindu [Internet]. 2019 Aug 31 [cited 2020 Jun 5]; Available from: https://www.thehindu.com/news/national/over-19-lakh-excluded-from-assams-final-nrc/article29307099.ece</w:t>
      </w:r>
    </w:p>
    <w:p w14:paraId="549670B0" w14:textId="77777777" w:rsidR="00C75606" w:rsidRDefault="00C75606" w:rsidP="00C75606">
      <w:pPr>
        <w:pStyle w:val="Bibliography"/>
      </w:pPr>
      <w:r>
        <w:t xml:space="preserve">7. </w:t>
      </w:r>
      <w:r>
        <w:tab/>
        <w:t>Refugees UNHC for. Rohingya emergency [Internet]. UNHCR. [cited 2020 Jun 5]. Available from: https://www.unhcr.org/rohingya-emergency.html</w:t>
      </w:r>
    </w:p>
    <w:p w14:paraId="2A6DEEE0" w14:textId="77777777" w:rsidR="00C75606" w:rsidRDefault="00C75606" w:rsidP="00C75606">
      <w:pPr>
        <w:pStyle w:val="Bibliography"/>
      </w:pPr>
      <w:r>
        <w:t xml:space="preserve">8. </w:t>
      </w:r>
      <w:r>
        <w:tab/>
        <w:t>The Refugee Brief - 4 January 2019 [Internet]. The Refugee Brief. 2019 [cited 2020 Aug 6]. Available from: https://www.unhcr.org/refugeebrief/the-refugee-brief-4-january-2019/</w:t>
      </w:r>
    </w:p>
    <w:p w14:paraId="5671C02B" w14:textId="77777777" w:rsidR="00C75606" w:rsidRDefault="00C75606" w:rsidP="00C75606">
      <w:pPr>
        <w:pStyle w:val="Bibliography"/>
      </w:pPr>
      <w:r>
        <w:t xml:space="preserve">9. </w:t>
      </w:r>
      <w:r>
        <w:tab/>
        <w:t>India: Rohingya have “terror” ties [Internet]. [cited 2020 Jun 5]. Available from: https://www.aljazeera.com/news/2017/09/india-rohingya-muslims-terror-ties-170918134840406.html</w:t>
      </w:r>
    </w:p>
    <w:p w14:paraId="64E625AF" w14:textId="77777777" w:rsidR="00C75606" w:rsidRDefault="00C75606" w:rsidP="00C75606">
      <w:pPr>
        <w:pStyle w:val="Bibliography"/>
      </w:pPr>
      <w:r>
        <w:t xml:space="preserve">10. </w:t>
      </w:r>
      <w:r>
        <w:tab/>
        <w:t xml:space="preserve">Press Trust of India. Thousands of migrant workers flee Gujarat after alleged hate attacks - The Economic Times [Internet]. The Economic Times. 2018 [cited 2020 Jun 2]. Available from: </w:t>
      </w:r>
      <w:r>
        <w:lastRenderedPageBreak/>
        <w:t>https://economictimes.indiatimes.com/news/politics-and-nation/thousands-of-migrant-workers-flee-gujarat-after-alleged-hate-attacks/articleshow/66138037.cms?from=mdr</w:t>
      </w:r>
    </w:p>
    <w:p w14:paraId="6C409246" w14:textId="77777777" w:rsidR="00C75606" w:rsidRDefault="00C75606" w:rsidP="00C75606">
      <w:pPr>
        <w:pStyle w:val="Bibliography"/>
      </w:pPr>
      <w:r>
        <w:t xml:space="preserve">11. </w:t>
      </w:r>
      <w:r>
        <w:tab/>
        <w:t>Chatterjee CB. Identities in Motion; Migration and Health In India [Internet]. Mumbai: Centre for Enquiry into Health and Allied Themes; 2006 [cited 2020 Jun 6]. Available from: http://www.cehat.org/go/uploads/Hhr/migrants.pdf</w:t>
      </w:r>
    </w:p>
    <w:p w14:paraId="04387042" w14:textId="77777777" w:rsidR="00C75606" w:rsidRDefault="00C75606" w:rsidP="00C75606">
      <w:pPr>
        <w:pStyle w:val="Bibliography"/>
      </w:pPr>
      <w:r>
        <w:t xml:space="preserve">12. </w:t>
      </w:r>
      <w:r>
        <w:tab/>
        <w:t>Borders of An Epidemic - COVID-19 and Migrant Workers [Internet]. Kolkata: Mahanirban Calcutta Research Group; 2020 p. 1–23. Available from: http://www.mcrg.ac.in/RLS_Migration_2020/COVID-19.pdf</w:t>
      </w:r>
    </w:p>
    <w:p w14:paraId="04374BF4" w14:textId="77777777" w:rsidR="00C75606" w:rsidRDefault="00C75606" w:rsidP="00C75606">
      <w:pPr>
        <w:pStyle w:val="Bibliography"/>
      </w:pPr>
      <w:r>
        <w:t xml:space="preserve">13. </w:t>
      </w:r>
      <w:r>
        <w:tab/>
        <w:t>PTI. Migrant Workers Returning Home Punished by Cops for Violating Lockdown, Made to Hop Like Frogs [Internet]. News18 India. 2020 [cited 2020 Jun 3]. Available from: https://www.news18.com/news/india/migrant-workers-returning-home-punished-by-cops-for-violating-lockdown-made-to-hop-like-frogsmigrant-workers-returning-home-punished-by-cops-for-violating-lockdown-made-to-hop-like-frogs-2552567.html</w:t>
      </w:r>
    </w:p>
    <w:p w14:paraId="5869770D" w14:textId="77777777" w:rsidR="00C75606" w:rsidRDefault="00C75606" w:rsidP="00C75606">
      <w:pPr>
        <w:pStyle w:val="Bibliography"/>
      </w:pPr>
      <w:r>
        <w:t xml:space="preserve">14. </w:t>
      </w:r>
      <w:r>
        <w:tab/>
        <w:t>Gupta S, Mitra E, Sud V. Migrant workers sprayed with disinfectant in one Indian state [Internet]. CNN. 2020 [cited 2020 Aug 6]. Available from: https://www.cnn.com/2020/03/30/india/india-migrant-workers-sprayed-intl/index.html</w:t>
      </w:r>
    </w:p>
    <w:p w14:paraId="61091C64" w14:textId="77777777" w:rsidR="00C75606" w:rsidRDefault="00C75606" w:rsidP="00C75606">
      <w:pPr>
        <w:pStyle w:val="Bibliography"/>
      </w:pPr>
      <w:r>
        <w:t xml:space="preserve">15. </w:t>
      </w:r>
      <w:r>
        <w:tab/>
        <w:t xml:space="preserve">Borders of an Epidemic - COVID-19 and Migrant Workers. Calcutta: Mahanirban Calcutta Research Group; 2020 p. 124. </w:t>
      </w:r>
    </w:p>
    <w:p w14:paraId="35930D08" w14:textId="77777777" w:rsidR="00C75606" w:rsidRDefault="00C75606" w:rsidP="00C75606">
      <w:pPr>
        <w:pStyle w:val="Bibliography"/>
      </w:pPr>
      <w:r>
        <w:t xml:space="preserve">16. </w:t>
      </w:r>
      <w:r>
        <w:tab/>
        <w:t xml:space="preserve">Bleich E, Stonebraker H, Nisar H, Abdelhamid R. Media Portrayals of Minorities: Muslims in British Newspaper Headlines, 2001–2012. J Ethn Migr Stud. 2015 Feb 9;41:1–21. </w:t>
      </w:r>
    </w:p>
    <w:p w14:paraId="6567CA8A" w14:textId="77777777" w:rsidR="00C75606" w:rsidRDefault="00C75606" w:rsidP="00C75606">
      <w:pPr>
        <w:pStyle w:val="Bibliography"/>
      </w:pPr>
      <w:r>
        <w:t xml:space="preserve">17. </w:t>
      </w:r>
      <w:r>
        <w:tab/>
        <w:t xml:space="preserve">Vliegenthart R, Boomgarden HG. Real-world Indicators and the Coverage of Immigration and the Integration of Minorities in Dutch Newspapers. Eur J Commun. 2007;22(3):293–314. </w:t>
      </w:r>
    </w:p>
    <w:p w14:paraId="59D1F9C8" w14:textId="77777777" w:rsidR="00C75606" w:rsidRDefault="00C75606" w:rsidP="00C75606">
      <w:pPr>
        <w:pStyle w:val="Bibliography"/>
      </w:pPr>
      <w:r>
        <w:t xml:space="preserve">18. </w:t>
      </w:r>
      <w:r>
        <w:tab/>
        <w:t xml:space="preserve">Entman R. Framing: Toward Clarification of a Fractured Paradigm. J Commun. 1993;43(4):52. </w:t>
      </w:r>
    </w:p>
    <w:p w14:paraId="67684BD7" w14:textId="77777777" w:rsidR="00C75606" w:rsidRDefault="00C75606" w:rsidP="00C75606">
      <w:pPr>
        <w:pStyle w:val="Bibliography"/>
      </w:pPr>
      <w:r>
        <w:t xml:space="preserve">19. </w:t>
      </w:r>
      <w:r>
        <w:tab/>
        <w:t xml:space="preserve">Nelson T, Kinder D. Issue Frames and Group-centrism in American Public Opinion. J Polit. 1996;58(4):1055–78. </w:t>
      </w:r>
    </w:p>
    <w:p w14:paraId="27325D4F" w14:textId="77777777" w:rsidR="00C75606" w:rsidRDefault="00C75606" w:rsidP="00C75606">
      <w:pPr>
        <w:pStyle w:val="Bibliography"/>
      </w:pPr>
      <w:r>
        <w:t xml:space="preserve">20. </w:t>
      </w:r>
      <w:r>
        <w:tab/>
        <w:t>Soderlund M. The Role of News Media in shaping and transforming public perception of Mexican Immigration and Laws involved. Law Psychol Rev [Internet]. 2007 [cited 2020 Jun 4];31. Available from: https://heinonline.org/HOL/LandingPage?handle=hein.journals/lpsyr31&amp;div=12&amp;id=&amp;page=</w:t>
      </w:r>
    </w:p>
    <w:p w14:paraId="5232703F" w14:textId="77777777" w:rsidR="00C75606" w:rsidRDefault="00C75606" w:rsidP="00C75606">
      <w:pPr>
        <w:pStyle w:val="Bibliography"/>
      </w:pPr>
      <w:r>
        <w:t xml:space="preserve">21. </w:t>
      </w:r>
      <w:r>
        <w:tab/>
        <w:t xml:space="preserve">Crawley H, Mcmahon S, Jones K. VICTIMS AND VILLAINS: MIGRANT VOICES IN THE BRITISH MEDIA. In 2016. </w:t>
      </w:r>
    </w:p>
    <w:p w14:paraId="740904D7" w14:textId="77777777" w:rsidR="00C75606" w:rsidRDefault="00C75606" w:rsidP="00C75606">
      <w:pPr>
        <w:pStyle w:val="Bibliography"/>
      </w:pPr>
      <w:r>
        <w:t xml:space="preserve">22. </w:t>
      </w:r>
      <w:r>
        <w:tab/>
        <w:t xml:space="preserve">Retis J, Benavides J. Glances Toward Latin America: The Discursive Representation of Latin American Immigrants in the Spanish and American Press. Temas Portada. 8(2):93–114. </w:t>
      </w:r>
    </w:p>
    <w:p w14:paraId="190B91C9" w14:textId="77777777" w:rsidR="00C75606" w:rsidRDefault="00C75606" w:rsidP="00C75606">
      <w:pPr>
        <w:pStyle w:val="Bibliography"/>
      </w:pPr>
      <w:r>
        <w:t xml:space="preserve">23. </w:t>
      </w:r>
      <w:r>
        <w:tab/>
        <w:t xml:space="preserve">van Dijk T. News Analysis: Case Studies of International and National News in the Press. New Jersey: Hillsdale; 1987. </w:t>
      </w:r>
    </w:p>
    <w:p w14:paraId="6BE4923A" w14:textId="77777777" w:rsidR="00C75606" w:rsidRDefault="00C75606" w:rsidP="00C75606">
      <w:pPr>
        <w:pStyle w:val="Bibliography"/>
      </w:pPr>
      <w:r>
        <w:lastRenderedPageBreak/>
        <w:t xml:space="preserve">24. </w:t>
      </w:r>
      <w:r>
        <w:tab/>
        <w:t xml:space="preserve">Malkki L. Speechless Emissaries: Refugees, Humanitarianism, and Dehistoricization. Cult Anthropol. 1996;11(3):377–404. </w:t>
      </w:r>
    </w:p>
    <w:p w14:paraId="3ACA9C7A" w14:textId="77777777" w:rsidR="00C75606" w:rsidRDefault="00C75606" w:rsidP="00C75606">
      <w:pPr>
        <w:pStyle w:val="Bibliography"/>
      </w:pPr>
      <w:r>
        <w:t xml:space="preserve">25. </w:t>
      </w:r>
      <w:r>
        <w:tab/>
        <w:t xml:space="preserve">Gemi E, Ulasiuk I, Triandafyllidou A. Migrants and Media Newsmaking Practices. Journal Pract. 2012;7(3):266–81. </w:t>
      </w:r>
    </w:p>
    <w:p w14:paraId="09E1D342" w14:textId="77777777" w:rsidR="00C75606" w:rsidRDefault="00C75606" w:rsidP="00C75606">
      <w:pPr>
        <w:pStyle w:val="Bibliography"/>
      </w:pPr>
      <w:r>
        <w:t xml:space="preserve">26. </w:t>
      </w:r>
      <w:r>
        <w:tab/>
        <w:t>Jacomella G. Media and Migrations: Press Narrative and Country Politics in Three European Countries [Internet]. University of Oxford; 2010 [cited 2020 Jun 5]. (Reuters Institute Fellowship Paper). Available from: https://reutersinstitute.politics.ox.ac.uk/sites/default/files/research/files/Media%2520and%2520migrations%2520Press%2520narrative%2520and%2520country%2520politics%2520in%2520three%2520European%2520countries.pdf</w:t>
      </w:r>
    </w:p>
    <w:p w14:paraId="377243C6" w14:textId="77777777" w:rsidR="00C75606" w:rsidRDefault="00C75606" w:rsidP="00C75606">
      <w:pPr>
        <w:pStyle w:val="Bibliography"/>
      </w:pPr>
      <w:r>
        <w:t xml:space="preserve">27. </w:t>
      </w:r>
      <w:r>
        <w:tab/>
        <w:t>Georgiou M, Zaborowski R. Media coverage of the “refugee crisis”: A cross-European perspective [Internet]. London: Council of Europe; 2017 [cited 2020 Jun 6]. Available from: https://rm.coe.int/1680706b00</w:t>
      </w:r>
    </w:p>
    <w:p w14:paraId="359ED0A2" w14:textId="77777777" w:rsidR="00C75606" w:rsidRDefault="00C75606" w:rsidP="00C75606">
      <w:pPr>
        <w:pStyle w:val="Bibliography"/>
      </w:pPr>
      <w:r>
        <w:t xml:space="preserve">28. </w:t>
      </w:r>
      <w:r>
        <w:tab/>
        <w:t>Kressin N, Lin M. Race/ethnicity, and Americans’ perceptions and experiences of over- and under-use of care: a cross-sectional study. BMC Health Serv Res [Internet]. 2015 [cited 2020 Jun 6];15(1). Available from: https://www.ncbi.nlm.nih.gov/pmc/articles/PMC4590257/</w:t>
      </w:r>
    </w:p>
    <w:p w14:paraId="28B69831" w14:textId="77777777" w:rsidR="00C75606" w:rsidRDefault="00C75606" w:rsidP="00C75606">
      <w:pPr>
        <w:pStyle w:val="Bibliography"/>
      </w:pPr>
      <w:r>
        <w:t xml:space="preserve">29. </w:t>
      </w:r>
      <w:r>
        <w:tab/>
        <w:t xml:space="preserve">Nadeau R, Niemi R, Levine J. Innumeracy About Minority Populations. Public Opin Q. 1993;57(3):332–47. </w:t>
      </w:r>
    </w:p>
    <w:p w14:paraId="7FF95242" w14:textId="77777777" w:rsidR="00C75606" w:rsidRDefault="00C75606" w:rsidP="00C75606">
      <w:pPr>
        <w:pStyle w:val="Bibliography"/>
      </w:pPr>
      <w:r>
        <w:t xml:space="preserve">30. </w:t>
      </w:r>
      <w:r>
        <w:tab/>
        <w:t>Indian Readership Survey Q1 2019 [Internet]. Media Research Users Council; 2019 Apr [cited 2020 Jun 3]. Available from: https://mruc.net/uploads/posts/8e428e54a95edcd6e8be593a7021a185.pdf</w:t>
      </w:r>
    </w:p>
    <w:p w14:paraId="1AD5B29A" w14:textId="77777777" w:rsidR="00C75606" w:rsidRDefault="00C75606" w:rsidP="00C75606">
      <w:pPr>
        <w:pStyle w:val="Bibliography"/>
      </w:pPr>
      <w:r>
        <w:t xml:space="preserve">31. </w:t>
      </w:r>
      <w:r>
        <w:tab/>
        <w:t>Chaudhry L. Can the digital revolution save Indian journalism? [Internet]. Columbia Journalism Review. [cited 2020 Jun 3]. Available from: https://www.cjr.org/special_report/india_digital_revolution_startups_scoopwhoop_wire_times.php/</w:t>
      </w:r>
    </w:p>
    <w:p w14:paraId="133184E8" w14:textId="77777777" w:rsidR="00C75606" w:rsidRDefault="00C75606" w:rsidP="00C75606">
      <w:pPr>
        <w:pStyle w:val="Bibliography"/>
      </w:pPr>
      <w:r>
        <w:t xml:space="preserve">32. </w:t>
      </w:r>
      <w:r>
        <w:tab/>
        <w:t>Malvania U. Print readership in India jumps 4.4% to 425 million in two years: Report. Business Standard India [Internet]. 2019 Apr 27 [cited 2020 Jun 3]; Available from: https://www.business-standard.com/article/current-affairs/print-readership-in-india-jumps-4-4-to-425-million-in-two-years-report-119042700079_1.html</w:t>
      </w:r>
    </w:p>
    <w:p w14:paraId="6DC46C47" w14:textId="77777777" w:rsidR="00C75606" w:rsidRDefault="00C75606" w:rsidP="00C75606">
      <w:pPr>
        <w:pStyle w:val="Bibliography"/>
      </w:pPr>
      <w:r>
        <w:t xml:space="preserve">33. </w:t>
      </w:r>
      <w:r>
        <w:tab/>
        <w:t xml:space="preserve">Kuper A, Lingard L, Levinson W. Critically appraising qualitative research. Br Med J. 2008; </w:t>
      </w:r>
    </w:p>
    <w:p w14:paraId="237AE23F" w14:textId="77777777" w:rsidR="00C75606" w:rsidRDefault="00C75606" w:rsidP="00C75606">
      <w:pPr>
        <w:pStyle w:val="Bibliography"/>
      </w:pPr>
      <w:r>
        <w:t xml:space="preserve">34. </w:t>
      </w:r>
      <w:r>
        <w:tab/>
        <w:t xml:space="preserve">Crenshaw K. Mapping the Margins: Intersectionality, Identity Politics, and Violence against Women of Color. Stanford Law Rev. 1991 Jul;43(6):1241–99. </w:t>
      </w:r>
    </w:p>
    <w:p w14:paraId="3C464781" w14:textId="77777777" w:rsidR="00C75606" w:rsidRDefault="00C75606" w:rsidP="00C75606">
      <w:pPr>
        <w:pStyle w:val="Bibliography"/>
      </w:pPr>
      <w:r>
        <w:t xml:space="preserve">35. </w:t>
      </w:r>
      <w:r>
        <w:tab/>
        <w:t xml:space="preserve">Kapilashrami A, Hankivsky O. Intersectionality and why it matters to global health. Lancet. 2018 Jun 30;391(10140):2589–91. </w:t>
      </w:r>
    </w:p>
    <w:p w14:paraId="6F31F7AD" w14:textId="77777777" w:rsidR="00C75606" w:rsidRDefault="00C75606" w:rsidP="00C75606">
      <w:pPr>
        <w:pStyle w:val="Bibliography"/>
      </w:pPr>
      <w:r>
        <w:t xml:space="preserve">36. </w:t>
      </w:r>
      <w:r>
        <w:tab/>
        <w:t xml:space="preserve">Shoot Bangladeshi, Rohingya If They Don’t Leave: BJP MLA. The Pioneer. 2018 Jul 31; </w:t>
      </w:r>
    </w:p>
    <w:p w14:paraId="6AF7A38D" w14:textId="77777777" w:rsidR="00C75606" w:rsidRDefault="00C75606" w:rsidP="00C75606">
      <w:pPr>
        <w:pStyle w:val="Bibliography"/>
      </w:pPr>
      <w:r>
        <w:t xml:space="preserve">37. </w:t>
      </w:r>
      <w:r>
        <w:tab/>
        <w:t xml:space="preserve">Mahesh K. Raja Singh: Rohingyas staying illegally should be shot dead: BJP MLA | Hyderabad News - Times of India [Internet]. The Times of India. 2018 [cited 2020 Jun 5]. Available from: </w:t>
      </w:r>
      <w:r>
        <w:lastRenderedPageBreak/>
        <w:t>https://timesofindia.indiatimes.com/city/hyderabad/rohingyas-staying-illegally-should-be-shot-dead-bjp-mla/articleshow/65222099.cms</w:t>
      </w:r>
    </w:p>
    <w:p w14:paraId="394A543B" w14:textId="77777777" w:rsidR="00C75606" w:rsidRDefault="00C75606" w:rsidP="00C75606">
      <w:pPr>
        <w:pStyle w:val="Bibliography"/>
      </w:pPr>
      <w:r>
        <w:t xml:space="preserve">38. </w:t>
      </w:r>
      <w:r>
        <w:tab/>
        <w:t>Dasgupta S. Illegal immigrants pose threat to India’s integrity [Internet]. The Pioneer. 2018 [cited 2020 Jun 7]. Available from: https://www.dailypioneer.com/2018/columnists/illegal-immigrants-pose-threat-to-india---s-integrity.html</w:t>
      </w:r>
    </w:p>
    <w:p w14:paraId="738E2695" w14:textId="77777777" w:rsidR="00C75606" w:rsidRDefault="00C75606" w:rsidP="00C75606">
      <w:pPr>
        <w:pStyle w:val="Bibliography"/>
      </w:pPr>
      <w:r>
        <w:t xml:space="preserve">39. </w:t>
      </w:r>
      <w:r>
        <w:tab/>
        <w:t>Verma JK. Rohingyas: A security threat [Internet]. The Pioneer. 2018 [cited 2020 Jun 8]. Available from: https://www.dailypioneer.com/2018/columnists/rohingyas-a-security-threat.html</w:t>
      </w:r>
    </w:p>
    <w:p w14:paraId="2F6B2973" w14:textId="77777777" w:rsidR="00C75606" w:rsidRDefault="00C75606" w:rsidP="00C75606">
      <w:pPr>
        <w:pStyle w:val="Bibliography"/>
      </w:pPr>
      <w:r>
        <w:t xml:space="preserve">40. </w:t>
      </w:r>
      <w:r>
        <w:tab/>
        <w:t xml:space="preserve">Police arrest main accused in Uttarkashi rape and murder case. The Pioneer. 2018 Aug 25; </w:t>
      </w:r>
    </w:p>
    <w:p w14:paraId="3D21FC6A" w14:textId="77777777" w:rsidR="00C75606" w:rsidRDefault="00C75606" w:rsidP="00C75606">
      <w:pPr>
        <w:pStyle w:val="Bibliography"/>
      </w:pPr>
      <w:r>
        <w:t xml:space="preserve">41. </w:t>
      </w:r>
      <w:r>
        <w:tab/>
        <w:t>Times News Network 00:15. Home-alone 63-yr-old woman assaulted, robbed [Internet]. The Times of India. 2017 [cited 2020 Jun 8]. Available from: https://timesofindia.indiatimes.com/city/mangaluru/home-alone-63-yr-old-woman-assaulted-robbed/articleshow/61279294.cms</w:t>
      </w:r>
    </w:p>
    <w:p w14:paraId="5BDD4DF7" w14:textId="77777777" w:rsidR="00C75606" w:rsidRDefault="00C75606" w:rsidP="00C75606">
      <w:pPr>
        <w:pStyle w:val="Bibliography"/>
      </w:pPr>
      <w:r>
        <w:t xml:space="preserve">42. </w:t>
      </w:r>
      <w:r>
        <w:tab/>
        <w:t>Siddiqui I. 11 of “religious” family found dead at home [Internet]. The Telegraph. 2018 [cited 2020 Jun 8]. Available from: https://www.telegraphindia.com/india/11-of-39-religious-39-family-found-dead-at-home/cid/1349787</w:t>
      </w:r>
    </w:p>
    <w:p w14:paraId="5404E64E" w14:textId="77777777" w:rsidR="00C75606" w:rsidRDefault="00C75606" w:rsidP="00C75606">
      <w:pPr>
        <w:pStyle w:val="Bibliography"/>
      </w:pPr>
      <w:r>
        <w:t xml:space="preserve">43. </w:t>
      </w:r>
      <w:r>
        <w:tab/>
        <w:t>Times News Network. Police at a loss to keep track of militants [Internet]. The Times of India. 2017 [cited 2020 Jun 8]. Available from: https://timesofindia.indiatimes.com/city/coimbatore/police-at-a-loss-to-keep-track-of-militants/articleshow/59497533.cms</w:t>
      </w:r>
    </w:p>
    <w:p w14:paraId="5B04158D" w14:textId="77777777" w:rsidR="00C75606" w:rsidRDefault="00C75606" w:rsidP="00C75606">
      <w:pPr>
        <w:pStyle w:val="Bibliography"/>
      </w:pPr>
      <w:r>
        <w:t xml:space="preserve">44. </w:t>
      </w:r>
      <w:r>
        <w:tab/>
        <w:t>Sharma A. Cities of the Poor: A view on Urban Poverty in India [Internet]. Times of India Blog. 2017 [cited 2020 Jun 7]. Available from: https://timesofindia.indiatimes.com/blogs/in-the-name-of-development/cities-of-the-poor-a-view-on-urban-poverty-in-india/</w:t>
      </w:r>
    </w:p>
    <w:p w14:paraId="46BBAC8C" w14:textId="77777777" w:rsidR="00C75606" w:rsidRDefault="00C75606" w:rsidP="00C75606">
      <w:pPr>
        <w:pStyle w:val="Bibliography"/>
      </w:pPr>
      <w:r>
        <w:t xml:space="preserve">45. </w:t>
      </w:r>
      <w:r>
        <w:tab/>
        <w:t>Aditi R. Rohingyas isolated at Kelambakam. Times India [Internet]. 2018 Dec 13; Available from: https://timesofindia.indiatimes.com/city/chennai/rohingyas-isolated-at-kelambakam/articleshow/67068172.cms</w:t>
      </w:r>
    </w:p>
    <w:p w14:paraId="28D74709" w14:textId="77777777" w:rsidR="00C75606" w:rsidRDefault="00C75606" w:rsidP="00C75606">
      <w:pPr>
        <w:pStyle w:val="Bibliography"/>
      </w:pPr>
      <w:r>
        <w:t xml:space="preserve">46. </w:t>
      </w:r>
      <w:r>
        <w:tab/>
        <w:t>Editorial. Why migrant workers are seen as dispensable [Internet]. The Telegraph. 2018 [cited 2020 Aug 7]. Available from: https://www.telegraphindia.com/opinion/why-migrant-workers-are-seen-as-dispensable/cid/1671407</w:t>
      </w:r>
    </w:p>
    <w:p w14:paraId="65CCE561" w14:textId="77777777" w:rsidR="00C75606" w:rsidRDefault="00C75606" w:rsidP="00C75606">
      <w:pPr>
        <w:pStyle w:val="Bibliography"/>
      </w:pPr>
      <w:r>
        <w:t xml:space="preserve">47. </w:t>
      </w:r>
      <w:r>
        <w:tab/>
        <w:t>Kashmiri Pandits demand homeland, Art 370 repeal [Internet]. The Pioneer. 2017 [cited 2020 Jun 8]. Available from: https://www.dailypioneer.com/2017/india/kashmiri-pandits-demand-homeland-art-370-repeal.html</w:t>
      </w:r>
    </w:p>
    <w:p w14:paraId="0088B487" w14:textId="77777777" w:rsidR="00C75606" w:rsidRDefault="00C75606" w:rsidP="00C75606">
      <w:pPr>
        <w:pStyle w:val="Bibliography"/>
      </w:pPr>
      <w:r>
        <w:t xml:space="preserve">48. </w:t>
      </w:r>
      <w:r>
        <w:tab/>
        <w:t xml:space="preserve">Murshid N. Assam and the Foreigner Within: Illegal Bangladeshis or Bengali Muslims? Asian Surv. 2016 May;56(3):581–604. </w:t>
      </w:r>
    </w:p>
    <w:p w14:paraId="17823CF1" w14:textId="77777777" w:rsidR="00C75606" w:rsidRDefault="00C75606" w:rsidP="00C75606">
      <w:pPr>
        <w:pStyle w:val="Bibliography"/>
      </w:pPr>
      <w:r>
        <w:t xml:space="preserve">49. </w:t>
      </w:r>
      <w:r>
        <w:tab/>
        <w:t xml:space="preserve">Poop cuffs fails to raise stink. The Telegraph. 2017 Oct 23; </w:t>
      </w:r>
    </w:p>
    <w:p w14:paraId="7A68AF3B" w14:textId="77777777" w:rsidR="00C75606" w:rsidRDefault="00C75606" w:rsidP="00C75606">
      <w:pPr>
        <w:pStyle w:val="Bibliography"/>
      </w:pPr>
      <w:r>
        <w:t xml:space="preserve">50. </w:t>
      </w:r>
      <w:r>
        <w:tab/>
        <w:t xml:space="preserve">Toilets few, threat of fines fails to stop open defecation. The Times of India. 2017 Oct 25; </w:t>
      </w:r>
    </w:p>
    <w:p w14:paraId="1D17734B" w14:textId="77777777" w:rsidR="00C75606" w:rsidRDefault="00C75606" w:rsidP="00C75606">
      <w:pPr>
        <w:pStyle w:val="Bibliography"/>
      </w:pPr>
      <w:r>
        <w:lastRenderedPageBreak/>
        <w:t xml:space="preserve">51. </w:t>
      </w:r>
      <w:r>
        <w:tab/>
        <w:t xml:space="preserve">McKay L, Macintyre S, Ellaway A. Migration and Health: A Review of the International Literature. Soc Public Health Sci Unit. 2003;12:125–30. </w:t>
      </w:r>
    </w:p>
    <w:p w14:paraId="27AEC210" w14:textId="77777777" w:rsidR="00C75606" w:rsidRDefault="00C75606" w:rsidP="00C75606">
      <w:pPr>
        <w:pStyle w:val="Bibliography"/>
      </w:pPr>
      <w:r>
        <w:t xml:space="preserve">52. </w:t>
      </w:r>
      <w:r>
        <w:tab/>
        <w:t>The occupational health and safety of migrant workers in Odisha, India [Internet]. London School of Hygiene and Tropical Medicine; 2018 [cited 2020 Jun 9]. (SWiFT Evaluation - Evidence for Safe Migration). Available from: https://www.lshtm.ac.uk/files/swift-india-brief-no.3-occupational-health-and-safety-dec18.pdf</w:t>
      </w:r>
    </w:p>
    <w:p w14:paraId="7657B407" w14:textId="77777777" w:rsidR="00C75606" w:rsidRDefault="00C75606" w:rsidP="00C75606">
      <w:pPr>
        <w:pStyle w:val="Bibliography"/>
      </w:pPr>
      <w:r>
        <w:t xml:space="preserve">53. </w:t>
      </w:r>
      <w:r>
        <w:tab/>
        <w:t xml:space="preserve">Hameed SS, Kutty VR, Vijayakumar K, Kamalasanan A. Migration Status and Prevalence of Chronic Diseases in Kerala State, India. Int J Chronic Dis. 2013;4(23):23–7. </w:t>
      </w:r>
    </w:p>
    <w:p w14:paraId="1DA2770B" w14:textId="77777777" w:rsidR="00C75606" w:rsidRDefault="00C75606" w:rsidP="00C75606">
      <w:pPr>
        <w:pStyle w:val="Bibliography"/>
      </w:pPr>
      <w:r>
        <w:t xml:space="preserve">54. </w:t>
      </w:r>
      <w:r>
        <w:tab/>
        <w:t xml:space="preserve">Ravindranath D, Trani JF, Lannotti L. Nutrition among children of migrant construction workers in Ahmedabad, India. Int J Equity Health. 2019;18(1):143. </w:t>
      </w:r>
    </w:p>
    <w:p w14:paraId="7CBD9644" w14:textId="77777777" w:rsidR="00C75606" w:rsidRDefault="00C75606" w:rsidP="00C75606">
      <w:pPr>
        <w:pStyle w:val="Bibliography"/>
      </w:pPr>
      <w:r>
        <w:t xml:space="preserve">55. </w:t>
      </w:r>
      <w:r>
        <w:tab/>
        <w:t>Gentzkow M, Shapiro JM. Media Bias and Reputation [Internet]. Cambridge MA: National Bureau of Economic Research; 2005 Sep [cited 2020 Jun 9]. (NBER Working Paper Series). Available from: https://core.ac.uk/download/pdf/6894218.pdf</w:t>
      </w:r>
    </w:p>
    <w:p w14:paraId="103AB487" w14:textId="77777777" w:rsidR="00C75606" w:rsidRDefault="00C75606" w:rsidP="00C75606">
      <w:pPr>
        <w:pStyle w:val="Bibliography"/>
      </w:pPr>
      <w:r>
        <w:t xml:space="preserve">56. </w:t>
      </w:r>
      <w:r>
        <w:tab/>
        <w:t xml:space="preserve">Migration and access to maternal healthcare: determinants of adequate antenatal care and institutional delivery among socio-economically disadvantaged migrants in Delhi, India. Trop Med Int Health. 2013 Oct;18(10):1202–10. </w:t>
      </w:r>
    </w:p>
    <w:p w14:paraId="372C6268" w14:textId="77777777" w:rsidR="00C75606" w:rsidRDefault="00C75606" w:rsidP="00C75606">
      <w:pPr>
        <w:pStyle w:val="Bibliography"/>
      </w:pPr>
      <w:r>
        <w:t xml:space="preserve">57. </w:t>
      </w:r>
      <w:r>
        <w:tab/>
        <w:t>Kapilashrami A, Issac A, Sharma J, Wickramage K, John E, Ravindranath D, et al. Neglect of low-income migrants in covid-19 response [Internet]. The BMJ. 2020 [cited 2020 Aug 7]. Available from: https://blogs.bmj.com/bmj/2020/05/29/neglect-of-low-income-migrants-in-covid-19-response/</w:t>
      </w:r>
    </w:p>
    <w:p w14:paraId="3CC7EE92" w14:textId="77777777" w:rsidR="00C75606" w:rsidRDefault="00C75606" w:rsidP="00C75606">
      <w:pPr>
        <w:pStyle w:val="Bibliography"/>
      </w:pPr>
      <w:r>
        <w:t xml:space="preserve">58. </w:t>
      </w:r>
      <w:r>
        <w:tab/>
        <w:t>Lakoff G, Ferguson S. The Framing of Immigration [Internet]. The Rockridge Institute; 2006 [cited 2020 Jun 9]. Available from: https://people.ucsc.edu/~nuclear/econ1/hotnews/framingimmigration.htm</w:t>
      </w:r>
    </w:p>
    <w:p w14:paraId="5D18391E" w14:textId="77777777" w:rsidR="00C75606" w:rsidRDefault="00C75606" w:rsidP="00C75606">
      <w:pPr>
        <w:pStyle w:val="Bibliography"/>
      </w:pPr>
      <w:r>
        <w:t xml:space="preserve">59. </w:t>
      </w:r>
      <w:r>
        <w:tab/>
        <w:t xml:space="preserve">Anderson B. Us and them? 1st ed. New York: Oxford University Press; 2013. </w:t>
      </w:r>
    </w:p>
    <w:p w14:paraId="05542B30" w14:textId="77777777" w:rsidR="00C75606" w:rsidRDefault="00C75606" w:rsidP="00C75606">
      <w:pPr>
        <w:pStyle w:val="Bibliography"/>
      </w:pPr>
      <w:r>
        <w:t xml:space="preserve">60. </w:t>
      </w:r>
      <w:r>
        <w:tab/>
        <w:t xml:space="preserve">Berk M, Schur C, Chavez L, Frankel M. Health Care Use Among Undocumented Latino Immigrants. Health Aff (Millwood). 2000;19(4):51–64. </w:t>
      </w:r>
    </w:p>
    <w:p w14:paraId="09098A83" w14:textId="77777777" w:rsidR="00C75606" w:rsidRDefault="00C75606" w:rsidP="00C75606">
      <w:pPr>
        <w:pStyle w:val="Bibliography"/>
      </w:pPr>
      <w:r>
        <w:t xml:space="preserve">61. </w:t>
      </w:r>
      <w:r>
        <w:tab/>
        <w:t xml:space="preserve">Fassin D. The Humanitarian Politics of Testimony. Cult Anthropol. 2008;23(3):531–58. </w:t>
      </w:r>
    </w:p>
    <w:p w14:paraId="4E136E4C" w14:textId="77777777" w:rsidR="00C75606" w:rsidRDefault="00C75606" w:rsidP="00C75606">
      <w:pPr>
        <w:pStyle w:val="Bibliography"/>
      </w:pPr>
      <w:r>
        <w:t xml:space="preserve">62. </w:t>
      </w:r>
      <w:r>
        <w:tab/>
        <w:t xml:space="preserve">Willen S. Birthing “Invisible” Children: State Power, NGO Activism, and Reproductive Health among Undocumented Migrant Workers in Tel Aviv, Israel. J Middle East Women’s Stud. 2005;1(2):55–8. </w:t>
      </w:r>
    </w:p>
    <w:p w14:paraId="5A7B47FA" w14:textId="77777777" w:rsidR="00C75606" w:rsidRDefault="00C75606" w:rsidP="00C75606">
      <w:pPr>
        <w:pStyle w:val="Bibliography"/>
      </w:pPr>
      <w:r>
        <w:t xml:space="preserve">63. </w:t>
      </w:r>
      <w:r>
        <w:tab/>
        <w:t xml:space="preserve">Hall S. The Specatacle of The “Other”. Vol. Culture, media and identities. London: Sage in association with the Open University; 1997. </w:t>
      </w:r>
    </w:p>
    <w:p w14:paraId="46853104" w14:textId="77777777" w:rsidR="00C75606" w:rsidRDefault="00C75606" w:rsidP="00C75606">
      <w:pPr>
        <w:pStyle w:val="Bibliography"/>
      </w:pPr>
      <w:r>
        <w:t xml:space="preserve">64. </w:t>
      </w:r>
      <w:r>
        <w:tab/>
        <w:t xml:space="preserve">Haynes A, Breen M, Devereux E. Smuggling Zebras far Lunch : Media Framing of Asylum Seekers in the Irish Print Media. Études Irl. 2005;30(1):109–30. </w:t>
      </w:r>
    </w:p>
    <w:p w14:paraId="7EB62F34" w14:textId="77777777" w:rsidR="00C75606" w:rsidRDefault="00C75606" w:rsidP="00C75606">
      <w:pPr>
        <w:pStyle w:val="Bibliography"/>
      </w:pPr>
      <w:r>
        <w:t xml:space="preserve">65. </w:t>
      </w:r>
      <w:r>
        <w:tab/>
        <w:t xml:space="preserve">Cottle S. Ethnic Minorities and The Media - Changing Cultural Boundaries. 1st ed. Philadelphia: Open University Press; 2000. 2 p. </w:t>
      </w:r>
    </w:p>
    <w:p w14:paraId="2E3DEC68" w14:textId="77777777" w:rsidR="00C75606" w:rsidRDefault="00C75606" w:rsidP="00C75606">
      <w:pPr>
        <w:pStyle w:val="Bibliography"/>
      </w:pPr>
      <w:r>
        <w:lastRenderedPageBreak/>
        <w:t xml:space="preserve">66. </w:t>
      </w:r>
      <w:r>
        <w:tab/>
        <w:t xml:space="preserve">Abdou C, Dunkel Schetter C, Campos B, Hilmert C, Dominguez T, Hobel C, et al. Communalism predicts prenatal affect, stress, and physiology better than ethnicity and socioeconomic status. Cultur Divers Ethnic Minor Psychol. 2010;16(3):395–403. </w:t>
      </w:r>
    </w:p>
    <w:p w14:paraId="18A317D8" w14:textId="77777777" w:rsidR="00C75606" w:rsidRDefault="00C75606" w:rsidP="00C75606">
      <w:pPr>
        <w:pStyle w:val="Bibliography"/>
      </w:pPr>
      <w:r>
        <w:t xml:space="preserve">67. </w:t>
      </w:r>
      <w:r>
        <w:tab/>
        <w:t xml:space="preserve">Forrest J, Burgess M, McIntyre P. Factors influencing vaccination uptake: Workshop Report. Commun Dis Intell. 2000 Feb;24(3):51–3. </w:t>
      </w:r>
    </w:p>
    <w:p w14:paraId="43D66693" w14:textId="77777777" w:rsidR="00C75606" w:rsidRDefault="00C75606" w:rsidP="00C75606">
      <w:pPr>
        <w:pStyle w:val="Bibliography"/>
      </w:pPr>
      <w:r>
        <w:t xml:space="preserve">68. </w:t>
      </w:r>
      <w:r>
        <w:tab/>
        <w:t xml:space="preserve">Spoonley PP, Butcher A. Reporting Superdiversity. The Mass Media and Immigration in New Zealand. J Intercult Stud. 2009 Nov 1;30(4):355–72. </w:t>
      </w:r>
    </w:p>
    <w:p w14:paraId="1329FC95" w14:textId="77777777" w:rsidR="00C75606" w:rsidRDefault="00C75606" w:rsidP="00C75606">
      <w:pPr>
        <w:pStyle w:val="Bibliography"/>
      </w:pPr>
      <w:r>
        <w:t xml:space="preserve">69. </w:t>
      </w:r>
      <w:r>
        <w:tab/>
        <w:t xml:space="preserve">Dunaway J, Branton RP, Abrajano MA. Agenda Setting, Public Opinion, and the Issue of Immigration Reform*. Soc Sci Q. 2010;91(2):359–78. </w:t>
      </w:r>
    </w:p>
    <w:p w14:paraId="023B5AAA" w14:textId="5C111BE7" w:rsidR="00E06B39" w:rsidRPr="000D4257" w:rsidRDefault="00E06B39" w:rsidP="00E06B39">
      <w:pPr>
        <w:spacing w:line="360" w:lineRule="auto"/>
        <w:rPr>
          <w:rFonts w:ascii="Times New Roman" w:hAnsi="Times New Roman" w:cs="Times New Roman"/>
          <w:sz w:val="24"/>
          <w:szCs w:val="24"/>
        </w:rPr>
      </w:pPr>
      <w:r w:rsidRPr="000D4257">
        <w:rPr>
          <w:rFonts w:ascii="Times New Roman" w:eastAsia="Times New Roman" w:hAnsi="Times New Roman" w:cs="Times New Roman"/>
          <w:color w:val="2F5496" w:themeColor="accent1" w:themeShade="BF"/>
          <w:sz w:val="24"/>
          <w:szCs w:val="24"/>
        </w:rPr>
        <w:fldChar w:fldCharType="end"/>
      </w:r>
    </w:p>
    <w:sectPr w:rsidR="00E06B39" w:rsidRPr="000D4257">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50" w:author="Kapilashrami, Anuj" w:date="2020-08-13T22:56:00Z" w:initials="KA">
    <w:p w14:paraId="01BF5D55" w14:textId="011A9B4E" w:rsidR="008E516C" w:rsidRDefault="008E516C">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BF5D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F5D55" w16cid:durableId="22E04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84D96" w14:textId="77777777" w:rsidR="00D0002E" w:rsidRDefault="00D0002E" w:rsidP="009904ED">
      <w:pPr>
        <w:spacing w:after="0" w:line="240" w:lineRule="auto"/>
      </w:pPr>
      <w:r>
        <w:separator/>
      </w:r>
    </w:p>
  </w:endnote>
  <w:endnote w:type="continuationSeparator" w:id="0">
    <w:p w14:paraId="210B8AD8" w14:textId="77777777" w:rsidR="00D0002E" w:rsidRDefault="00D0002E" w:rsidP="0099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4335729"/>
      <w:docPartObj>
        <w:docPartGallery w:val="Page Numbers (Bottom of Page)"/>
        <w:docPartUnique/>
      </w:docPartObj>
    </w:sdtPr>
    <w:sdtEndPr>
      <w:rPr>
        <w:noProof/>
      </w:rPr>
    </w:sdtEndPr>
    <w:sdtContent>
      <w:p w14:paraId="2A060149" w14:textId="24E74059" w:rsidR="008E516C" w:rsidRDefault="008E5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23E0E" w14:textId="77777777" w:rsidR="008E516C" w:rsidRDefault="008E5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43AC0" w14:textId="77777777" w:rsidR="00D0002E" w:rsidRDefault="00D0002E" w:rsidP="009904ED">
      <w:pPr>
        <w:spacing w:after="0" w:line="240" w:lineRule="auto"/>
      </w:pPr>
      <w:r>
        <w:separator/>
      </w:r>
    </w:p>
  </w:footnote>
  <w:footnote w:type="continuationSeparator" w:id="0">
    <w:p w14:paraId="4BA63BAF" w14:textId="77777777" w:rsidR="00D0002E" w:rsidRDefault="00D0002E" w:rsidP="00990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B19"/>
    <w:multiLevelType w:val="multilevel"/>
    <w:tmpl w:val="9E2462E2"/>
    <w:lvl w:ilvl="0">
      <w:start w:val="1"/>
      <w:numFmt w:val="lowerLetter"/>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37A43B0E"/>
    <w:multiLevelType w:val="hybridMultilevel"/>
    <w:tmpl w:val="302ED576"/>
    <w:lvl w:ilvl="0" w:tplc="93F6BD56">
      <w:start w:val="1"/>
      <w:numFmt w:val="lowerLetter"/>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B47F17"/>
    <w:multiLevelType w:val="hybridMultilevel"/>
    <w:tmpl w:val="34A87BFA"/>
    <w:lvl w:ilvl="0" w:tplc="DC44BEFA">
      <w:numFmt w:val="bullet"/>
      <w:lvlText w:val="-"/>
      <w:lvlJc w:val="left"/>
      <w:pPr>
        <w:ind w:left="720" w:hanging="360"/>
      </w:pPr>
      <w:rPr>
        <w:rFonts w:ascii="Garamond" w:eastAsiaTheme="minorHAnsi" w:hAnsi="Garamond"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46404EB6"/>
    <w:multiLevelType w:val="multilevel"/>
    <w:tmpl w:val="E416D5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C405C9"/>
    <w:multiLevelType w:val="hybridMultilevel"/>
    <w:tmpl w:val="B70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katha Ann J">
    <w15:presenceInfo w15:providerId="Windows Live" w15:userId="5a72ca06ee44c155"/>
  </w15:person>
  <w15:person w15:author="Kapilashrami, Anuj">
    <w15:presenceInfo w15:providerId="None" w15:userId="Kapilashrami, Anu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6E"/>
    <w:rsid w:val="00015643"/>
    <w:rsid w:val="00030D1B"/>
    <w:rsid w:val="000316C9"/>
    <w:rsid w:val="0005304C"/>
    <w:rsid w:val="0006456D"/>
    <w:rsid w:val="00065C1A"/>
    <w:rsid w:val="0008356C"/>
    <w:rsid w:val="000920D5"/>
    <w:rsid w:val="00093EC2"/>
    <w:rsid w:val="0009512B"/>
    <w:rsid w:val="000D4257"/>
    <w:rsid w:val="000D4D99"/>
    <w:rsid w:val="000D5182"/>
    <w:rsid w:val="000F01A0"/>
    <w:rsid w:val="00147D13"/>
    <w:rsid w:val="00151DC8"/>
    <w:rsid w:val="00156EF2"/>
    <w:rsid w:val="001A508D"/>
    <w:rsid w:val="001C0859"/>
    <w:rsid w:val="001D236F"/>
    <w:rsid w:val="001F610D"/>
    <w:rsid w:val="00200D69"/>
    <w:rsid w:val="00204ECA"/>
    <w:rsid w:val="00214276"/>
    <w:rsid w:val="002456BC"/>
    <w:rsid w:val="00277D26"/>
    <w:rsid w:val="002862DF"/>
    <w:rsid w:val="002920BA"/>
    <w:rsid w:val="002A0B8F"/>
    <w:rsid w:val="002A517F"/>
    <w:rsid w:val="002B5679"/>
    <w:rsid w:val="002C41B0"/>
    <w:rsid w:val="002D003E"/>
    <w:rsid w:val="002E422E"/>
    <w:rsid w:val="00304E1B"/>
    <w:rsid w:val="0031405B"/>
    <w:rsid w:val="00345F76"/>
    <w:rsid w:val="00355E58"/>
    <w:rsid w:val="00360AFE"/>
    <w:rsid w:val="003675CF"/>
    <w:rsid w:val="003678EB"/>
    <w:rsid w:val="0038349A"/>
    <w:rsid w:val="00392892"/>
    <w:rsid w:val="003D10F7"/>
    <w:rsid w:val="003D6DE4"/>
    <w:rsid w:val="003E32A1"/>
    <w:rsid w:val="004545BB"/>
    <w:rsid w:val="00491CF8"/>
    <w:rsid w:val="00492004"/>
    <w:rsid w:val="004A364E"/>
    <w:rsid w:val="004A4FB4"/>
    <w:rsid w:val="004A76AA"/>
    <w:rsid w:val="004A7FEE"/>
    <w:rsid w:val="004C31A6"/>
    <w:rsid w:val="004E4E15"/>
    <w:rsid w:val="004F0E57"/>
    <w:rsid w:val="005149E9"/>
    <w:rsid w:val="00516C9B"/>
    <w:rsid w:val="0052314B"/>
    <w:rsid w:val="0052785A"/>
    <w:rsid w:val="00536700"/>
    <w:rsid w:val="00537123"/>
    <w:rsid w:val="00546672"/>
    <w:rsid w:val="005666E2"/>
    <w:rsid w:val="00594FC3"/>
    <w:rsid w:val="005A6974"/>
    <w:rsid w:val="005B25AA"/>
    <w:rsid w:val="005C7B64"/>
    <w:rsid w:val="005F6A54"/>
    <w:rsid w:val="005F7E8E"/>
    <w:rsid w:val="006005A8"/>
    <w:rsid w:val="00612FEB"/>
    <w:rsid w:val="00633AF4"/>
    <w:rsid w:val="0064052E"/>
    <w:rsid w:val="006527D7"/>
    <w:rsid w:val="00653C89"/>
    <w:rsid w:val="006607C8"/>
    <w:rsid w:val="006F41EE"/>
    <w:rsid w:val="006F4DD4"/>
    <w:rsid w:val="0071184F"/>
    <w:rsid w:val="007256FA"/>
    <w:rsid w:val="007441C7"/>
    <w:rsid w:val="00745A34"/>
    <w:rsid w:val="0074729D"/>
    <w:rsid w:val="0075683F"/>
    <w:rsid w:val="007673EA"/>
    <w:rsid w:val="0077089B"/>
    <w:rsid w:val="00787420"/>
    <w:rsid w:val="00795368"/>
    <w:rsid w:val="007B2767"/>
    <w:rsid w:val="007C231C"/>
    <w:rsid w:val="007C6E59"/>
    <w:rsid w:val="007E6715"/>
    <w:rsid w:val="0080552D"/>
    <w:rsid w:val="00823C4F"/>
    <w:rsid w:val="00842744"/>
    <w:rsid w:val="00846E7E"/>
    <w:rsid w:val="00871596"/>
    <w:rsid w:val="00895B6D"/>
    <w:rsid w:val="008D75FF"/>
    <w:rsid w:val="008E0FAB"/>
    <w:rsid w:val="008E145A"/>
    <w:rsid w:val="008E516C"/>
    <w:rsid w:val="008F1E5C"/>
    <w:rsid w:val="009209BF"/>
    <w:rsid w:val="009313A8"/>
    <w:rsid w:val="009904ED"/>
    <w:rsid w:val="009A0B5E"/>
    <w:rsid w:val="009A1203"/>
    <w:rsid w:val="009C11F9"/>
    <w:rsid w:val="009D159A"/>
    <w:rsid w:val="00A1276F"/>
    <w:rsid w:val="00A45E36"/>
    <w:rsid w:val="00A55215"/>
    <w:rsid w:val="00A7626A"/>
    <w:rsid w:val="00A8272A"/>
    <w:rsid w:val="00AA1C79"/>
    <w:rsid w:val="00AA32D2"/>
    <w:rsid w:val="00AE5D32"/>
    <w:rsid w:val="00AF6FF8"/>
    <w:rsid w:val="00B23B4D"/>
    <w:rsid w:val="00B30384"/>
    <w:rsid w:val="00B44DE5"/>
    <w:rsid w:val="00B80230"/>
    <w:rsid w:val="00B81CB6"/>
    <w:rsid w:val="00BC451B"/>
    <w:rsid w:val="00BD6998"/>
    <w:rsid w:val="00BE2B84"/>
    <w:rsid w:val="00C04E0E"/>
    <w:rsid w:val="00C523A3"/>
    <w:rsid w:val="00C6698C"/>
    <w:rsid w:val="00C75606"/>
    <w:rsid w:val="00C93800"/>
    <w:rsid w:val="00CF019A"/>
    <w:rsid w:val="00CF6FD4"/>
    <w:rsid w:val="00D0002E"/>
    <w:rsid w:val="00D02675"/>
    <w:rsid w:val="00D11D6E"/>
    <w:rsid w:val="00D321C6"/>
    <w:rsid w:val="00D34BEE"/>
    <w:rsid w:val="00D37CB9"/>
    <w:rsid w:val="00D45B06"/>
    <w:rsid w:val="00D45F98"/>
    <w:rsid w:val="00D65F38"/>
    <w:rsid w:val="00D7725A"/>
    <w:rsid w:val="00D92188"/>
    <w:rsid w:val="00DA5A6A"/>
    <w:rsid w:val="00DB6856"/>
    <w:rsid w:val="00DD100B"/>
    <w:rsid w:val="00DD5972"/>
    <w:rsid w:val="00DD6B41"/>
    <w:rsid w:val="00DE338A"/>
    <w:rsid w:val="00DF1C55"/>
    <w:rsid w:val="00DF2981"/>
    <w:rsid w:val="00DF3153"/>
    <w:rsid w:val="00DF3C49"/>
    <w:rsid w:val="00E06B39"/>
    <w:rsid w:val="00E35B46"/>
    <w:rsid w:val="00EA244E"/>
    <w:rsid w:val="00F1570A"/>
    <w:rsid w:val="00F246F9"/>
    <w:rsid w:val="00F37C64"/>
    <w:rsid w:val="00F37E98"/>
    <w:rsid w:val="00F52231"/>
    <w:rsid w:val="00F61CB3"/>
    <w:rsid w:val="00F90616"/>
    <w:rsid w:val="00FB6EB2"/>
    <w:rsid w:val="00FC5902"/>
    <w:rsid w:val="00FD7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AA5A"/>
  <w15:chartTrackingRefBased/>
  <w15:docId w15:val="{E6CD6968-7353-4731-B036-13A09C3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7C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D37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CB9"/>
    <w:rPr>
      <w:rFonts w:ascii="Segoe UI" w:hAnsi="Segoe UI" w:cs="Segoe UI"/>
      <w:sz w:val="18"/>
      <w:szCs w:val="18"/>
    </w:rPr>
  </w:style>
  <w:style w:type="character" w:styleId="CommentReference">
    <w:name w:val="annotation reference"/>
    <w:basedOn w:val="DefaultParagraphFont"/>
    <w:uiPriority w:val="99"/>
    <w:semiHidden/>
    <w:unhideWhenUsed/>
    <w:rsid w:val="00D37CB9"/>
    <w:rPr>
      <w:sz w:val="16"/>
      <w:szCs w:val="16"/>
    </w:rPr>
  </w:style>
  <w:style w:type="paragraph" w:styleId="CommentText">
    <w:name w:val="annotation text"/>
    <w:basedOn w:val="Normal"/>
    <w:link w:val="CommentTextChar"/>
    <w:uiPriority w:val="99"/>
    <w:unhideWhenUsed/>
    <w:rsid w:val="00D37CB9"/>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D37CB9"/>
    <w:rPr>
      <w:rFonts w:ascii="Calibri" w:eastAsia="Calibri" w:hAnsi="Calibri" w:cs="Calibri"/>
      <w:sz w:val="20"/>
      <w:szCs w:val="20"/>
    </w:rPr>
  </w:style>
  <w:style w:type="character" w:styleId="Hyperlink">
    <w:name w:val="Hyperlink"/>
    <w:basedOn w:val="DefaultParagraphFont"/>
    <w:unhideWhenUsed/>
    <w:rsid w:val="00065C1A"/>
    <w:rPr>
      <w:color w:val="0000FF"/>
      <w:u w:val="single"/>
    </w:rPr>
  </w:style>
  <w:style w:type="paragraph" w:styleId="Bibliography">
    <w:name w:val="Bibliography"/>
    <w:basedOn w:val="Normal"/>
    <w:next w:val="Normal"/>
    <w:uiPriority w:val="37"/>
    <w:unhideWhenUsed/>
    <w:rsid w:val="00E06B39"/>
    <w:pPr>
      <w:tabs>
        <w:tab w:val="left" w:pos="384"/>
      </w:tabs>
      <w:spacing w:after="240" w:line="240" w:lineRule="auto"/>
      <w:ind w:left="384" w:hanging="384"/>
    </w:pPr>
  </w:style>
  <w:style w:type="paragraph" w:styleId="ListParagraph">
    <w:name w:val="List Paragraph"/>
    <w:basedOn w:val="Normal"/>
    <w:uiPriority w:val="34"/>
    <w:qFormat/>
    <w:rsid w:val="00AA32D2"/>
    <w:pPr>
      <w:spacing w:after="0" w:line="240" w:lineRule="auto"/>
      <w:ind w:left="720"/>
      <w:contextualSpacing/>
    </w:pPr>
    <w:rPr>
      <w:rFonts w:ascii="Calibri" w:eastAsia="SimSun" w:hAnsi="Calibri" w:cs="Times New Roman"/>
      <w:sz w:val="20"/>
      <w:szCs w:val="20"/>
      <w:lang w:val="en-US" w:eastAsia="zh-CN"/>
    </w:rPr>
  </w:style>
  <w:style w:type="character" w:styleId="Emphasis">
    <w:name w:val="Emphasis"/>
    <w:basedOn w:val="DefaultParagraphFont"/>
    <w:uiPriority w:val="20"/>
    <w:qFormat/>
    <w:rsid w:val="00200D69"/>
    <w:rPr>
      <w:i/>
      <w:iCs/>
    </w:rPr>
  </w:style>
  <w:style w:type="character" w:customStyle="1" w:styleId="fontstyle01">
    <w:name w:val="fontstyle01"/>
    <w:basedOn w:val="DefaultParagraphFont"/>
    <w:rsid w:val="002B5679"/>
    <w:rPr>
      <w:rFonts w:ascii="Garamond" w:hAnsi="Garamond" w:hint="default"/>
      <w:b w:val="0"/>
      <w:bCs w:val="0"/>
      <w:i w:val="0"/>
      <w:iCs w:val="0"/>
      <w:color w:val="000000"/>
      <w:sz w:val="22"/>
      <w:szCs w:val="22"/>
    </w:rPr>
  </w:style>
  <w:style w:type="paragraph" w:customStyle="1" w:styleId="commentcontentpara">
    <w:name w:val="commentcontentpara"/>
    <w:basedOn w:val="Normal"/>
    <w:rsid w:val="00DE33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ommentSubject">
    <w:name w:val="annotation subject"/>
    <w:basedOn w:val="CommentText"/>
    <w:next w:val="CommentText"/>
    <w:link w:val="CommentSubjectChar"/>
    <w:uiPriority w:val="99"/>
    <w:semiHidden/>
    <w:unhideWhenUsed/>
    <w:rsid w:val="0053670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36700"/>
    <w:rPr>
      <w:rFonts w:ascii="Calibri" w:eastAsia="Calibri" w:hAnsi="Calibri" w:cs="Calibri"/>
      <w:b/>
      <w:bCs/>
      <w:sz w:val="20"/>
      <w:szCs w:val="20"/>
    </w:rPr>
  </w:style>
  <w:style w:type="character" w:styleId="UnresolvedMention">
    <w:name w:val="Unresolved Mention"/>
    <w:basedOn w:val="DefaultParagraphFont"/>
    <w:uiPriority w:val="99"/>
    <w:semiHidden/>
    <w:unhideWhenUsed/>
    <w:rsid w:val="000D4D99"/>
    <w:rPr>
      <w:color w:val="605E5C"/>
      <w:shd w:val="clear" w:color="auto" w:fill="E1DFDD"/>
    </w:rPr>
  </w:style>
  <w:style w:type="paragraph" w:styleId="Header">
    <w:name w:val="header"/>
    <w:basedOn w:val="Normal"/>
    <w:link w:val="HeaderChar"/>
    <w:uiPriority w:val="99"/>
    <w:unhideWhenUsed/>
    <w:rsid w:val="00990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ED"/>
  </w:style>
  <w:style w:type="paragraph" w:styleId="Footer">
    <w:name w:val="footer"/>
    <w:basedOn w:val="Normal"/>
    <w:link w:val="FooterChar"/>
    <w:uiPriority w:val="99"/>
    <w:unhideWhenUsed/>
    <w:rsid w:val="00990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35676">
      <w:bodyDiv w:val="1"/>
      <w:marLeft w:val="0"/>
      <w:marRight w:val="0"/>
      <w:marTop w:val="0"/>
      <w:marBottom w:val="0"/>
      <w:divBdr>
        <w:top w:val="none" w:sz="0" w:space="0" w:color="auto"/>
        <w:left w:val="none" w:sz="0" w:space="0" w:color="auto"/>
        <w:bottom w:val="none" w:sz="0" w:space="0" w:color="auto"/>
        <w:right w:val="none" w:sz="0" w:space="0" w:color="auto"/>
      </w:divBdr>
    </w:div>
    <w:div w:id="974069277">
      <w:bodyDiv w:val="1"/>
      <w:marLeft w:val="0"/>
      <w:marRight w:val="0"/>
      <w:marTop w:val="0"/>
      <w:marBottom w:val="0"/>
      <w:divBdr>
        <w:top w:val="none" w:sz="0" w:space="0" w:color="auto"/>
        <w:left w:val="none" w:sz="0" w:space="0" w:color="auto"/>
        <w:bottom w:val="none" w:sz="0" w:space="0" w:color="auto"/>
        <w:right w:val="none" w:sz="0" w:space="0" w:color="auto"/>
      </w:divBdr>
    </w:div>
    <w:div w:id="1077433337">
      <w:bodyDiv w:val="1"/>
      <w:marLeft w:val="0"/>
      <w:marRight w:val="0"/>
      <w:marTop w:val="0"/>
      <w:marBottom w:val="0"/>
      <w:divBdr>
        <w:top w:val="none" w:sz="0" w:space="0" w:color="auto"/>
        <w:left w:val="none" w:sz="0" w:space="0" w:color="auto"/>
        <w:bottom w:val="none" w:sz="0" w:space="0" w:color="auto"/>
        <w:right w:val="none" w:sz="0" w:space="0" w:color="auto"/>
      </w:divBdr>
      <w:divsChild>
        <w:div w:id="309138341">
          <w:marLeft w:val="0"/>
          <w:marRight w:val="0"/>
          <w:marTop w:val="0"/>
          <w:marBottom w:val="0"/>
          <w:divBdr>
            <w:top w:val="none" w:sz="0" w:space="0" w:color="auto"/>
            <w:left w:val="none" w:sz="0" w:space="0" w:color="auto"/>
            <w:bottom w:val="none" w:sz="0" w:space="0" w:color="auto"/>
            <w:right w:val="none" w:sz="0" w:space="0" w:color="auto"/>
          </w:divBdr>
        </w:div>
        <w:div w:id="1024939233">
          <w:marLeft w:val="0"/>
          <w:marRight w:val="0"/>
          <w:marTop w:val="0"/>
          <w:marBottom w:val="0"/>
          <w:divBdr>
            <w:top w:val="none" w:sz="0" w:space="0" w:color="auto"/>
            <w:left w:val="none" w:sz="0" w:space="0" w:color="auto"/>
            <w:bottom w:val="none" w:sz="0" w:space="0" w:color="auto"/>
            <w:right w:val="none" w:sz="0" w:space="0" w:color="auto"/>
          </w:divBdr>
        </w:div>
        <w:div w:id="1608658822">
          <w:marLeft w:val="0"/>
          <w:marRight w:val="0"/>
          <w:marTop w:val="0"/>
          <w:marBottom w:val="0"/>
          <w:divBdr>
            <w:top w:val="none" w:sz="0" w:space="0" w:color="auto"/>
            <w:left w:val="none" w:sz="0" w:space="0" w:color="auto"/>
            <w:bottom w:val="none" w:sz="0" w:space="0" w:color="auto"/>
            <w:right w:val="none" w:sz="0" w:space="0" w:color="auto"/>
          </w:divBdr>
        </w:div>
      </w:divsChild>
    </w:div>
    <w:div w:id="155341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a72ca06ee44c155/Desktop/IJME%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Desktop\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Desktop\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Desktop\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a72ca06ee44c155/Desktop/IJME%20sta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atin typeface="+mj-lt"/>
              </a:rPr>
              <a:t>Variation in frames used by sample newspapers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'[IJME stats.xlsx]Sheet1'!$A$3</c:f>
              <c:strCache>
                <c:ptCount val="1"/>
                <c:pt idx="0">
                  <c:v>The Telegraph</c:v>
                </c:pt>
              </c:strCache>
            </c:strRef>
          </c:tx>
          <c:spPr>
            <a:solidFill>
              <a:schemeClr val="accent6"/>
            </a:solidFill>
            <a:ln>
              <a:noFill/>
            </a:ln>
            <a:effectLst/>
          </c:spPr>
          <c:invertIfNegative val="0"/>
          <c:cat>
            <c:strRef>
              <c:f>'[IJME stats.xlsx]Sheet1'!$B$2:$D$2</c:f>
              <c:strCache>
                <c:ptCount val="3"/>
                <c:pt idx="0">
                  <c:v>Villain</c:v>
                </c:pt>
                <c:pt idx="1">
                  <c:v>Victim</c:v>
                </c:pt>
                <c:pt idx="2">
                  <c:v>Hero</c:v>
                </c:pt>
              </c:strCache>
            </c:strRef>
          </c:cat>
          <c:val>
            <c:numRef>
              <c:f>'[IJME stats.xlsx]Sheet1'!$B$3:$D$3</c:f>
              <c:numCache>
                <c:formatCode>0.00%</c:formatCode>
                <c:ptCount val="3"/>
                <c:pt idx="0">
                  <c:v>0.59319999999999995</c:v>
                </c:pt>
                <c:pt idx="1">
                  <c:v>0.373</c:v>
                </c:pt>
                <c:pt idx="2">
                  <c:v>3.3799999999999997E-2</c:v>
                </c:pt>
              </c:numCache>
            </c:numRef>
          </c:val>
          <c:extLst>
            <c:ext xmlns:c16="http://schemas.microsoft.com/office/drawing/2014/chart" uri="{C3380CC4-5D6E-409C-BE32-E72D297353CC}">
              <c16:uniqueId val="{00000000-60B8-45C6-8A1E-EC8B08EA0A48}"/>
            </c:ext>
          </c:extLst>
        </c:ser>
        <c:ser>
          <c:idx val="1"/>
          <c:order val="1"/>
          <c:tx>
            <c:strRef>
              <c:f>'[IJME stats.xlsx]Sheet1'!$A$4</c:f>
              <c:strCache>
                <c:ptCount val="1"/>
                <c:pt idx="0">
                  <c:v>The Times of India</c:v>
                </c:pt>
              </c:strCache>
            </c:strRef>
          </c:tx>
          <c:spPr>
            <a:solidFill>
              <a:schemeClr val="accent5"/>
            </a:solidFill>
            <a:ln>
              <a:noFill/>
            </a:ln>
            <a:effectLst/>
          </c:spPr>
          <c:invertIfNegative val="0"/>
          <c:cat>
            <c:strRef>
              <c:f>'[IJME stats.xlsx]Sheet1'!$B$2:$D$2</c:f>
              <c:strCache>
                <c:ptCount val="3"/>
                <c:pt idx="0">
                  <c:v>Villain</c:v>
                </c:pt>
                <c:pt idx="1">
                  <c:v>Victim</c:v>
                </c:pt>
                <c:pt idx="2">
                  <c:v>Hero</c:v>
                </c:pt>
              </c:strCache>
            </c:strRef>
          </c:cat>
          <c:val>
            <c:numRef>
              <c:f>'[IJME stats.xlsx]Sheet1'!$B$4:$D$4</c:f>
              <c:numCache>
                <c:formatCode>0.00%</c:formatCode>
                <c:ptCount val="3"/>
                <c:pt idx="0">
                  <c:v>0.42520000000000002</c:v>
                </c:pt>
                <c:pt idx="1">
                  <c:v>0.49359999999999998</c:v>
                </c:pt>
                <c:pt idx="2">
                  <c:v>8.1199999999999994E-2</c:v>
                </c:pt>
              </c:numCache>
            </c:numRef>
          </c:val>
          <c:extLst>
            <c:ext xmlns:c16="http://schemas.microsoft.com/office/drawing/2014/chart" uri="{C3380CC4-5D6E-409C-BE32-E72D297353CC}">
              <c16:uniqueId val="{00000001-60B8-45C6-8A1E-EC8B08EA0A48}"/>
            </c:ext>
          </c:extLst>
        </c:ser>
        <c:ser>
          <c:idx val="2"/>
          <c:order val="2"/>
          <c:tx>
            <c:strRef>
              <c:f>'[IJME stats.xlsx]Sheet1'!$A$5</c:f>
              <c:strCache>
                <c:ptCount val="1"/>
                <c:pt idx="0">
                  <c:v>The Pioneer</c:v>
                </c:pt>
              </c:strCache>
            </c:strRef>
          </c:tx>
          <c:spPr>
            <a:solidFill>
              <a:schemeClr val="accent4"/>
            </a:solidFill>
            <a:ln>
              <a:noFill/>
            </a:ln>
            <a:effectLst/>
          </c:spPr>
          <c:invertIfNegative val="0"/>
          <c:cat>
            <c:strRef>
              <c:f>'[IJME stats.xlsx]Sheet1'!$B$2:$D$2</c:f>
              <c:strCache>
                <c:ptCount val="3"/>
                <c:pt idx="0">
                  <c:v>Villain</c:v>
                </c:pt>
                <c:pt idx="1">
                  <c:v>Victim</c:v>
                </c:pt>
                <c:pt idx="2">
                  <c:v>Hero</c:v>
                </c:pt>
              </c:strCache>
            </c:strRef>
          </c:cat>
          <c:val>
            <c:numRef>
              <c:f>'[IJME stats.xlsx]Sheet1'!$B$5:$D$5</c:f>
              <c:numCache>
                <c:formatCode>0.00%</c:formatCode>
                <c:ptCount val="3"/>
                <c:pt idx="0">
                  <c:v>0.43140000000000001</c:v>
                </c:pt>
                <c:pt idx="1">
                  <c:v>0.50560000000000005</c:v>
                </c:pt>
                <c:pt idx="2">
                  <c:v>6.3E-2</c:v>
                </c:pt>
              </c:numCache>
            </c:numRef>
          </c:val>
          <c:extLst>
            <c:ext xmlns:c16="http://schemas.microsoft.com/office/drawing/2014/chart" uri="{C3380CC4-5D6E-409C-BE32-E72D297353CC}">
              <c16:uniqueId val="{00000002-60B8-45C6-8A1E-EC8B08EA0A48}"/>
            </c:ext>
          </c:extLst>
        </c:ser>
        <c:dLbls>
          <c:showLegendKey val="0"/>
          <c:showVal val="0"/>
          <c:showCatName val="0"/>
          <c:showSerName val="0"/>
          <c:showPercent val="0"/>
          <c:showBubbleSize val="0"/>
        </c:dLbls>
        <c:gapWidth val="219"/>
        <c:overlap val="-27"/>
        <c:axId val="334811896"/>
        <c:axId val="334807416"/>
      </c:barChart>
      <c:catAx>
        <c:axId val="334811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07416"/>
        <c:crosses val="autoZero"/>
        <c:auto val="1"/>
        <c:lblAlgn val="ctr"/>
        <c:lblOffset val="100"/>
        <c:noMultiLvlLbl val="0"/>
      </c:catAx>
      <c:valAx>
        <c:axId val="334807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811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Sources of information in articles on im/migrants, refugees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Sheet1!$A$25</c:f>
              <c:strCache>
                <c:ptCount val="1"/>
                <c:pt idx="0">
                  <c:v>The Pioneer</c:v>
                </c:pt>
              </c:strCache>
            </c:strRef>
          </c:tx>
          <c:spPr>
            <a:solidFill>
              <a:schemeClr val="accent1"/>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Sheet1!$B$25:$H$25</c:f>
              <c:numCache>
                <c:formatCode>General</c:formatCode>
                <c:ptCount val="7"/>
                <c:pt idx="0">
                  <c:v>29</c:v>
                </c:pt>
                <c:pt idx="1">
                  <c:v>5</c:v>
                </c:pt>
                <c:pt idx="2">
                  <c:v>18</c:v>
                </c:pt>
                <c:pt idx="3">
                  <c:v>15</c:v>
                </c:pt>
                <c:pt idx="4">
                  <c:v>101</c:v>
                </c:pt>
                <c:pt idx="5">
                  <c:v>11</c:v>
                </c:pt>
                <c:pt idx="6">
                  <c:v>10</c:v>
                </c:pt>
              </c:numCache>
            </c:numRef>
          </c:val>
          <c:extLst>
            <c:ext xmlns:c16="http://schemas.microsoft.com/office/drawing/2014/chart" uri="{C3380CC4-5D6E-409C-BE32-E72D297353CC}">
              <c16:uniqueId val="{00000000-01D3-41BE-9FC1-54E03994429A}"/>
            </c:ext>
          </c:extLst>
        </c:ser>
        <c:ser>
          <c:idx val="1"/>
          <c:order val="1"/>
          <c:tx>
            <c:strRef>
              <c:f>Sheet1!$A$26</c:f>
              <c:strCache>
                <c:ptCount val="1"/>
                <c:pt idx="0">
                  <c:v>The Telegraph</c:v>
                </c:pt>
              </c:strCache>
            </c:strRef>
          </c:tx>
          <c:spPr>
            <a:solidFill>
              <a:schemeClr val="accent2"/>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Sheet1!$B$26:$H$26</c:f>
              <c:numCache>
                <c:formatCode>General</c:formatCode>
                <c:ptCount val="7"/>
                <c:pt idx="0">
                  <c:v>96</c:v>
                </c:pt>
                <c:pt idx="1">
                  <c:v>7</c:v>
                </c:pt>
                <c:pt idx="2">
                  <c:v>52</c:v>
                </c:pt>
                <c:pt idx="3">
                  <c:v>262</c:v>
                </c:pt>
                <c:pt idx="4">
                  <c:v>209</c:v>
                </c:pt>
                <c:pt idx="5">
                  <c:v>17</c:v>
                </c:pt>
                <c:pt idx="6">
                  <c:v>17</c:v>
                </c:pt>
              </c:numCache>
            </c:numRef>
          </c:val>
          <c:extLst>
            <c:ext xmlns:c16="http://schemas.microsoft.com/office/drawing/2014/chart" uri="{C3380CC4-5D6E-409C-BE32-E72D297353CC}">
              <c16:uniqueId val="{00000001-01D3-41BE-9FC1-54E03994429A}"/>
            </c:ext>
          </c:extLst>
        </c:ser>
        <c:ser>
          <c:idx val="2"/>
          <c:order val="2"/>
          <c:tx>
            <c:strRef>
              <c:f>Sheet1!$A$27</c:f>
              <c:strCache>
                <c:ptCount val="1"/>
                <c:pt idx="0">
                  <c:v>The Times of India</c:v>
                </c:pt>
              </c:strCache>
            </c:strRef>
          </c:tx>
          <c:spPr>
            <a:solidFill>
              <a:schemeClr val="accent3"/>
            </a:solidFill>
            <a:ln>
              <a:noFill/>
            </a:ln>
            <a:effectLst/>
            <a:sp3d/>
          </c:spPr>
          <c:invertIfNegative val="0"/>
          <c:cat>
            <c:strRef>
              <c:f>Sheet1!$B$24:$H$24</c:f>
              <c:strCache>
                <c:ptCount val="7"/>
                <c:pt idx="0">
                  <c:v>Migrants/Immigrants without refugee status/Refugees</c:v>
                </c:pt>
                <c:pt idx="1">
                  <c:v>Long-term residents in destination state/country</c:v>
                </c:pt>
                <c:pt idx="2">
                  <c:v>Humanitarian agencies/Academicians/Experts/NGOs</c:v>
                </c:pt>
                <c:pt idx="3">
                  <c:v>Political outfits/Student unions/Trade Unions</c:v>
                </c:pt>
                <c:pt idx="4">
                  <c:v>State government/Police/Officials</c:v>
                </c:pt>
                <c:pt idx="5">
                  <c:v>Legal courts</c:v>
                </c:pt>
                <c:pt idx="6">
                  <c:v>Study/Survey/Reports</c:v>
                </c:pt>
              </c:strCache>
            </c:strRef>
          </c:cat>
          <c:val>
            <c:numRef>
              <c:f>Sheet1!$B$27:$H$27</c:f>
              <c:numCache>
                <c:formatCode>General</c:formatCode>
                <c:ptCount val="7"/>
                <c:pt idx="0">
                  <c:v>198</c:v>
                </c:pt>
                <c:pt idx="1">
                  <c:v>69</c:v>
                </c:pt>
                <c:pt idx="2">
                  <c:v>116</c:v>
                </c:pt>
                <c:pt idx="3">
                  <c:v>137</c:v>
                </c:pt>
                <c:pt idx="4">
                  <c:v>447</c:v>
                </c:pt>
                <c:pt idx="5">
                  <c:v>19</c:v>
                </c:pt>
                <c:pt idx="6">
                  <c:v>29</c:v>
                </c:pt>
              </c:numCache>
            </c:numRef>
          </c:val>
          <c:extLst>
            <c:ext xmlns:c16="http://schemas.microsoft.com/office/drawing/2014/chart" uri="{C3380CC4-5D6E-409C-BE32-E72D297353CC}">
              <c16:uniqueId val="{00000002-01D3-41BE-9FC1-54E03994429A}"/>
            </c:ext>
          </c:extLst>
        </c:ser>
        <c:dLbls>
          <c:showLegendKey val="0"/>
          <c:showVal val="0"/>
          <c:showCatName val="0"/>
          <c:showSerName val="0"/>
          <c:showPercent val="0"/>
          <c:showBubbleSize val="0"/>
        </c:dLbls>
        <c:gapWidth val="150"/>
        <c:shape val="box"/>
        <c:axId val="-1596204288"/>
        <c:axId val="-1596201024"/>
        <c:axId val="0"/>
      </c:bar3DChart>
      <c:catAx>
        <c:axId val="-1596204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01024"/>
        <c:crosses val="autoZero"/>
        <c:auto val="1"/>
        <c:lblAlgn val="ctr"/>
        <c:lblOffset val="100"/>
        <c:noMultiLvlLbl val="0"/>
      </c:catAx>
      <c:valAx>
        <c:axId val="-1596201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Representation of different im/migrant, refugee groups </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Sheet1!$F$29</c:f>
              <c:strCache>
                <c:ptCount val="1"/>
                <c:pt idx="0">
                  <c:v>Victim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Sheet1!$F$30:$F$41</c:f>
              <c:numCache>
                <c:formatCode>General</c:formatCode>
                <c:ptCount val="12"/>
                <c:pt idx="0">
                  <c:v>266</c:v>
                </c:pt>
                <c:pt idx="1">
                  <c:v>23</c:v>
                </c:pt>
                <c:pt idx="2">
                  <c:v>34</c:v>
                </c:pt>
                <c:pt idx="3">
                  <c:v>4</c:v>
                </c:pt>
                <c:pt idx="4">
                  <c:v>10</c:v>
                </c:pt>
                <c:pt idx="5">
                  <c:v>48</c:v>
                </c:pt>
                <c:pt idx="6">
                  <c:v>7</c:v>
                </c:pt>
                <c:pt idx="7">
                  <c:v>4</c:v>
                </c:pt>
                <c:pt idx="8">
                  <c:v>7</c:v>
                </c:pt>
                <c:pt idx="9">
                  <c:v>17</c:v>
                </c:pt>
                <c:pt idx="10">
                  <c:v>7</c:v>
                </c:pt>
                <c:pt idx="11">
                  <c:v>0</c:v>
                </c:pt>
              </c:numCache>
            </c:numRef>
          </c:val>
          <c:extLst>
            <c:ext xmlns:c16="http://schemas.microsoft.com/office/drawing/2014/chart" uri="{C3380CC4-5D6E-409C-BE32-E72D297353CC}">
              <c16:uniqueId val="{00000000-6E86-4092-8A16-AF95E3998AF6}"/>
            </c:ext>
          </c:extLst>
        </c:ser>
        <c:ser>
          <c:idx val="1"/>
          <c:order val="1"/>
          <c:tx>
            <c:strRef>
              <c:f>Sheet1!$G$29</c:f>
              <c:strCache>
                <c:ptCount val="1"/>
                <c:pt idx="0">
                  <c:v>Villain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Sheet1!$G$30:$G$41</c:f>
              <c:numCache>
                <c:formatCode>General</c:formatCode>
                <c:ptCount val="12"/>
                <c:pt idx="0">
                  <c:v>159</c:v>
                </c:pt>
                <c:pt idx="1">
                  <c:v>4</c:v>
                </c:pt>
                <c:pt idx="2">
                  <c:v>48</c:v>
                </c:pt>
                <c:pt idx="3">
                  <c:v>7</c:v>
                </c:pt>
                <c:pt idx="4">
                  <c:v>3</c:v>
                </c:pt>
                <c:pt idx="5">
                  <c:v>106</c:v>
                </c:pt>
                <c:pt idx="6">
                  <c:v>187</c:v>
                </c:pt>
                <c:pt idx="7">
                  <c:v>4</c:v>
                </c:pt>
                <c:pt idx="8">
                  <c:v>0</c:v>
                </c:pt>
                <c:pt idx="9">
                  <c:v>0</c:v>
                </c:pt>
                <c:pt idx="10">
                  <c:v>5</c:v>
                </c:pt>
                <c:pt idx="11">
                  <c:v>0</c:v>
                </c:pt>
              </c:numCache>
            </c:numRef>
          </c:val>
          <c:extLst>
            <c:ext xmlns:c16="http://schemas.microsoft.com/office/drawing/2014/chart" uri="{C3380CC4-5D6E-409C-BE32-E72D297353CC}">
              <c16:uniqueId val="{00000001-6E86-4092-8A16-AF95E3998AF6}"/>
            </c:ext>
          </c:extLst>
        </c:ser>
        <c:ser>
          <c:idx val="2"/>
          <c:order val="2"/>
          <c:tx>
            <c:strRef>
              <c:f>Sheet1!$H$29</c:f>
              <c:strCache>
                <c:ptCount val="1"/>
                <c:pt idx="0">
                  <c:v>Hero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Sheet1!$E$30:$E$41</c:f>
              <c:strCache>
                <c:ptCount val="12"/>
                <c:pt idx="0">
                  <c:v>Inter-state migrant</c:v>
                </c:pt>
                <c:pt idx="1">
                  <c:v>Intra-state migrant</c:v>
                </c:pt>
                <c:pt idx="2">
                  <c:v>Im/migrant (unspecified)</c:v>
                </c:pt>
                <c:pt idx="3">
                  <c:v>Chakma and Hajong</c:v>
                </c:pt>
                <c:pt idx="4">
                  <c:v>Bru refugees</c:v>
                </c:pt>
                <c:pt idx="5">
                  <c:v>Rohingya refugees</c:v>
                </c:pt>
                <c:pt idx="6">
                  <c:v>Bangladeshi im/migrants</c:v>
                </c:pt>
                <c:pt idx="7">
                  <c:v>Others (Syrian, Iranian, Aghan, African)</c:v>
                </c:pt>
                <c:pt idx="8">
                  <c:v>Kashmiri Pandit</c:v>
                </c:pt>
                <c:pt idx="9">
                  <c:v>Hindu im/migrants/refugees from Pakistan/Myanmar/Nepal</c:v>
                </c:pt>
                <c:pt idx="10">
                  <c:v>Sri Lankan refugee</c:v>
                </c:pt>
                <c:pt idx="11">
                  <c:v>Tibetan refugee</c:v>
                </c:pt>
              </c:strCache>
            </c:strRef>
          </c:cat>
          <c:val>
            <c:numRef>
              <c:f>Sheet1!$H$30:$H$41</c:f>
              <c:numCache>
                <c:formatCode>General</c:formatCode>
                <c:ptCount val="12"/>
                <c:pt idx="0">
                  <c:v>43</c:v>
                </c:pt>
                <c:pt idx="1">
                  <c:v>3</c:v>
                </c:pt>
                <c:pt idx="2">
                  <c:v>0</c:v>
                </c:pt>
                <c:pt idx="3">
                  <c:v>1</c:v>
                </c:pt>
                <c:pt idx="4">
                  <c:v>3</c:v>
                </c:pt>
                <c:pt idx="5">
                  <c:v>1</c:v>
                </c:pt>
                <c:pt idx="6">
                  <c:v>1</c:v>
                </c:pt>
                <c:pt idx="7">
                  <c:v>0</c:v>
                </c:pt>
                <c:pt idx="8">
                  <c:v>2</c:v>
                </c:pt>
                <c:pt idx="9">
                  <c:v>4</c:v>
                </c:pt>
                <c:pt idx="10">
                  <c:v>1</c:v>
                </c:pt>
                <c:pt idx="11">
                  <c:v>11</c:v>
                </c:pt>
              </c:numCache>
            </c:numRef>
          </c:val>
          <c:extLst>
            <c:ext xmlns:c16="http://schemas.microsoft.com/office/drawing/2014/chart" uri="{C3380CC4-5D6E-409C-BE32-E72D297353CC}">
              <c16:uniqueId val="{00000002-6E86-4092-8A16-AF95E3998AF6}"/>
            </c:ext>
          </c:extLst>
        </c:ser>
        <c:dLbls>
          <c:showLegendKey val="0"/>
          <c:showVal val="0"/>
          <c:showCatName val="0"/>
          <c:showSerName val="0"/>
          <c:showPercent val="0"/>
          <c:showBubbleSize val="0"/>
        </c:dLbls>
        <c:gapWidth val="150"/>
        <c:shape val="box"/>
        <c:axId val="-1676115152"/>
        <c:axId val="-1679895344"/>
        <c:axId val="0"/>
      </c:bar3DChart>
      <c:catAx>
        <c:axId val="-16761151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895344"/>
        <c:crosses val="autoZero"/>
        <c:auto val="1"/>
        <c:lblAlgn val="ctr"/>
        <c:lblOffset val="100"/>
        <c:noMultiLvlLbl val="0"/>
      </c:catAx>
      <c:valAx>
        <c:axId val="-16798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1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Health-related</a:t>
            </a:r>
            <a:r>
              <a:rPr lang="en-IN" baseline="0"/>
              <a:t> themes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Sheet1!$A$15</c:f>
              <c:strCache>
                <c:ptCount val="1"/>
                <c:pt idx="0">
                  <c:v>The Pioneer</c:v>
                </c:pt>
              </c:strCache>
            </c:strRef>
          </c:tx>
          <c:spPr>
            <a:solidFill>
              <a:schemeClr val="accent1"/>
            </a:solidFill>
            <a:ln>
              <a:noFill/>
            </a:ln>
            <a:effectLst/>
          </c:spPr>
          <c:invertIfNegative val="0"/>
          <c:cat>
            <c:strRef>
              <c:f>Sheet1!$B$14:$H$14</c:f>
              <c:strCache>
                <c:ptCount val="7"/>
                <c:pt idx="0">
                  <c:v>Preventive healthcare (Immunisation/awareness programmes)</c:v>
                </c:pt>
                <c:pt idx="1">
                  <c:v>Infectious diseases</c:v>
                </c:pt>
                <c:pt idx="2">
                  <c:v>Accessibility to healthcare</c:v>
                </c:pt>
                <c:pt idx="3">
                  <c:v>Sanitation</c:v>
                </c:pt>
                <c:pt idx="4">
                  <c:v>Nutrition</c:v>
                </c:pt>
                <c:pt idx="5">
                  <c:v>Non-communicable diseases</c:v>
                </c:pt>
                <c:pt idx="6">
                  <c:v>Adolescent pregnancy</c:v>
                </c:pt>
              </c:strCache>
            </c:strRef>
          </c:cat>
          <c:val>
            <c:numRef>
              <c:f>Sheet1!$B$15:$H$15</c:f>
              <c:numCache>
                <c:formatCode>General</c:formatCode>
                <c:ptCount val="7"/>
                <c:pt idx="0">
                  <c:v>4</c:v>
                </c:pt>
                <c:pt idx="1">
                  <c:v>4</c:v>
                </c:pt>
                <c:pt idx="2">
                  <c:v>1</c:v>
                </c:pt>
                <c:pt idx="3">
                  <c:v>2</c:v>
                </c:pt>
              </c:numCache>
            </c:numRef>
          </c:val>
          <c:extLst>
            <c:ext xmlns:c16="http://schemas.microsoft.com/office/drawing/2014/chart" uri="{C3380CC4-5D6E-409C-BE32-E72D297353CC}">
              <c16:uniqueId val="{00000000-5E0F-41D2-9ECF-094F824F1A5F}"/>
            </c:ext>
          </c:extLst>
        </c:ser>
        <c:ser>
          <c:idx val="1"/>
          <c:order val="1"/>
          <c:tx>
            <c:strRef>
              <c:f>Sheet1!$A$16</c:f>
              <c:strCache>
                <c:ptCount val="1"/>
                <c:pt idx="0">
                  <c:v>The Telegraph</c:v>
                </c:pt>
              </c:strCache>
            </c:strRef>
          </c:tx>
          <c:spPr>
            <a:solidFill>
              <a:schemeClr val="accent2"/>
            </a:solidFill>
            <a:ln>
              <a:noFill/>
            </a:ln>
            <a:effectLst/>
          </c:spPr>
          <c:invertIfNegative val="0"/>
          <c:cat>
            <c:strRef>
              <c:f>Sheet1!$B$14:$H$14</c:f>
              <c:strCache>
                <c:ptCount val="7"/>
                <c:pt idx="0">
                  <c:v>Preventive healthcare (Immunisation/awareness programmes)</c:v>
                </c:pt>
                <c:pt idx="1">
                  <c:v>Infectious diseases</c:v>
                </c:pt>
                <c:pt idx="2">
                  <c:v>Accessibility to healthcare</c:v>
                </c:pt>
                <c:pt idx="3">
                  <c:v>Sanitation</c:v>
                </c:pt>
                <c:pt idx="4">
                  <c:v>Nutrition</c:v>
                </c:pt>
                <c:pt idx="5">
                  <c:v>Non-communicable diseases</c:v>
                </c:pt>
                <c:pt idx="6">
                  <c:v>Adolescent pregnancy</c:v>
                </c:pt>
              </c:strCache>
            </c:strRef>
          </c:cat>
          <c:val>
            <c:numRef>
              <c:f>Sheet1!$B$16:$H$16</c:f>
              <c:numCache>
                <c:formatCode>General</c:formatCode>
                <c:ptCount val="7"/>
                <c:pt idx="0">
                  <c:v>1</c:v>
                </c:pt>
                <c:pt idx="1">
                  <c:v>8</c:v>
                </c:pt>
                <c:pt idx="2">
                  <c:v>2</c:v>
                </c:pt>
                <c:pt idx="3">
                  <c:v>2</c:v>
                </c:pt>
              </c:numCache>
            </c:numRef>
          </c:val>
          <c:extLst>
            <c:ext xmlns:c16="http://schemas.microsoft.com/office/drawing/2014/chart" uri="{C3380CC4-5D6E-409C-BE32-E72D297353CC}">
              <c16:uniqueId val="{00000001-5E0F-41D2-9ECF-094F824F1A5F}"/>
            </c:ext>
          </c:extLst>
        </c:ser>
        <c:ser>
          <c:idx val="2"/>
          <c:order val="2"/>
          <c:tx>
            <c:strRef>
              <c:f>Sheet1!$A$17</c:f>
              <c:strCache>
                <c:ptCount val="1"/>
                <c:pt idx="0">
                  <c:v>The Times of India</c:v>
                </c:pt>
              </c:strCache>
            </c:strRef>
          </c:tx>
          <c:spPr>
            <a:solidFill>
              <a:schemeClr val="accent3"/>
            </a:solidFill>
            <a:ln>
              <a:noFill/>
            </a:ln>
            <a:effectLst/>
          </c:spPr>
          <c:invertIfNegative val="0"/>
          <c:cat>
            <c:strRef>
              <c:f>Sheet1!$B$14:$H$14</c:f>
              <c:strCache>
                <c:ptCount val="7"/>
                <c:pt idx="0">
                  <c:v>Preventive healthcare (Immunisation/awareness programmes)</c:v>
                </c:pt>
                <c:pt idx="1">
                  <c:v>Infectious diseases</c:v>
                </c:pt>
                <c:pt idx="2">
                  <c:v>Accessibility to healthcare</c:v>
                </c:pt>
                <c:pt idx="3">
                  <c:v>Sanitation</c:v>
                </c:pt>
                <c:pt idx="4">
                  <c:v>Nutrition</c:v>
                </c:pt>
                <c:pt idx="5">
                  <c:v>Non-communicable diseases</c:v>
                </c:pt>
                <c:pt idx="6">
                  <c:v>Adolescent pregnancy</c:v>
                </c:pt>
              </c:strCache>
            </c:strRef>
          </c:cat>
          <c:val>
            <c:numRef>
              <c:f>Sheet1!$B$17:$H$17</c:f>
              <c:numCache>
                <c:formatCode>General</c:formatCode>
                <c:ptCount val="7"/>
                <c:pt idx="0">
                  <c:v>17</c:v>
                </c:pt>
                <c:pt idx="1">
                  <c:v>26</c:v>
                </c:pt>
                <c:pt idx="2">
                  <c:v>5</c:v>
                </c:pt>
                <c:pt idx="3">
                  <c:v>12</c:v>
                </c:pt>
                <c:pt idx="4">
                  <c:v>1</c:v>
                </c:pt>
                <c:pt idx="5">
                  <c:v>3</c:v>
                </c:pt>
                <c:pt idx="6">
                  <c:v>1</c:v>
                </c:pt>
              </c:numCache>
            </c:numRef>
          </c:val>
          <c:extLst>
            <c:ext xmlns:c16="http://schemas.microsoft.com/office/drawing/2014/chart" uri="{C3380CC4-5D6E-409C-BE32-E72D297353CC}">
              <c16:uniqueId val="{00000002-5E0F-41D2-9ECF-094F824F1A5F}"/>
            </c:ext>
          </c:extLst>
        </c:ser>
        <c:dLbls>
          <c:showLegendKey val="0"/>
          <c:showVal val="0"/>
          <c:showCatName val="0"/>
          <c:showSerName val="0"/>
          <c:showPercent val="0"/>
          <c:showBubbleSize val="0"/>
        </c:dLbls>
        <c:gapWidth val="182"/>
        <c:axId val="-1679893712"/>
        <c:axId val="-1865261328"/>
      </c:barChart>
      <c:catAx>
        <c:axId val="-1679893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261328"/>
        <c:crosses val="autoZero"/>
        <c:auto val="1"/>
        <c:lblAlgn val="ctr"/>
        <c:lblOffset val="100"/>
        <c:noMultiLvlLbl val="0"/>
      </c:catAx>
      <c:valAx>
        <c:axId val="-18652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89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CA"/>
              <a:t>Migrants' health - Themes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'[IJME stats.xlsx]Sheet1'!$A$11:$A$16</c:f>
              <c:strCache>
                <c:ptCount val="6"/>
                <c:pt idx="0">
                  <c:v>Preventive Healthcare</c:v>
                </c:pt>
                <c:pt idx="1">
                  <c:v>Accessibility</c:v>
                </c:pt>
                <c:pt idx="2">
                  <c:v>Sanitation</c:v>
                </c:pt>
                <c:pt idx="3">
                  <c:v>Non-communicable diseases</c:v>
                </c:pt>
                <c:pt idx="4">
                  <c:v>Nutrition</c:v>
                </c:pt>
                <c:pt idx="5">
                  <c:v>Adolescent Pregnancy (abuse)</c:v>
                </c:pt>
              </c:strCache>
            </c:strRef>
          </c:cat>
          <c:val>
            <c:numRef>
              <c:f>'[IJME stats.xlsx]Sheet1'!$B$11:$B$16</c:f>
              <c:numCache>
                <c:formatCode>General</c:formatCode>
                <c:ptCount val="6"/>
                <c:pt idx="0">
                  <c:v>17</c:v>
                </c:pt>
                <c:pt idx="1">
                  <c:v>8</c:v>
                </c:pt>
                <c:pt idx="2">
                  <c:v>8</c:v>
                </c:pt>
                <c:pt idx="3">
                  <c:v>3</c:v>
                </c:pt>
                <c:pt idx="4">
                  <c:v>1</c:v>
                </c:pt>
                <c:pt idx="5">
                  <c:v>1</c:v>
                </c:pt>
              </c:numCache>
            </c:numRef>
          </c:val>
          <c:extLst>
            <c:ext xmlns:c16="http://schemas.microsoft.com/office/drawing/2014/chart" uri="{C3380CC4-5D6E-409C-BE32-E72D297353CC}">
              <c16:uniqueId val="{00000000-E891-4A52-9F85-1AC7764436C5}"/>
            </c:ext>
          </c:extLst>
        </c:ser>
        <c:dLbls>
          <c:showLegendKey val="0"/>
          <c:showVal val="0"/>
          <c:showCatName val="0"/>
          <c:showSerName val="0"/>
          <c:showPercent val="0"/>
          <c:showBubbleSize val="0"/>
        </c:dLbls>
        <c:gapWidth val="115"/>
        <c:overlap val="-20"/>
        <c:axId val="562016688"/>
        <c:axId val="562012528"/>
      </c:barChart>
      <c:catAx>
        <c:axId val="562016688"/>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12528"/>
        <c:crosses val="autoZero"/>
        <c:auto val="1"/>
        <c:lblAlgn val="ctr"/>
        <c:lblOffset val="100"/>
        <c:noMultiLvlLbl val="0"/>
      </c:catAx>
      <c:valAx>
        <c:axId val="56201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1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8DDB3FC-AB26-4A65-9B9D-B90013CD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32218</Words>
  <Characters>183644</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Ekatha Ann J</dc:creator>
  <cp:keywords/>
  <dc:description/>
  <cp:lastModifiedBy>Ekatha Ann J</cp:lastModifiedBy>
  <cp:revision>37</cp:revision>
  <dcterms:created xsi:type="dcterms:W3CDTF">2020-08-13T17:04:00Z</dcterms:created>
  <dcterms:modified xsi:type="dcterms:W3CDTF">2020-08-19T16:01:00Z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id="rhpiiujV"/&gt;&lt;style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