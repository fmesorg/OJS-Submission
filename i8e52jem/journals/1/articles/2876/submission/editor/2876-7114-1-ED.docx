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613" w:rsidRDefault="00D14613" w:rsidP="00E156B8">
      <w:pPr>
        <w:rPr>
          <w:rFonts w:ascii="Times New Roman" w:hAnsi="Times New Roman" w:cs="Times New Roman"/>
          <w:b/>
          <w:sz w:val="24"/>
          <w:szCs w:val="24"/>
        </w:rPr>
      </w:pPr>
      <w:r>
        <w:rPr>
          <w:rFonts w:ascii="Times New Roman" w:hAnsi="Times New Roman" w:cs="Times New Roman"/>
          <w:b/>
          <w:sz w:val="24"/>
          <w:szCs w:val="24"/>
        </w:rPr>
        <w:t xml:space="preserve">Medical Council of India’s </w:t>
      </w:r>
      <w:r w:rsidR="0048571E">
        <w:rPr>
          <w:rFonts w:ascii="Times New Roman" w:hAnsi="Times New Roman" w:cs="Times New Roman"/>
          <w:b/>
          <w:sz w:val="24"/>
          <w:szCs w:val="24"/>
        </w:rPr>
        <w:t xml:space="preserve">new </w:t>
      </w:r>
      <w:r>
        <w:rPr>
          <w:rFonts w:ascii="Times New Roman" w:hAnsi="Times New Roman" w:cs="Times New Roman"/>
          <w:b/>
          <w:sz w:val="24"/>
          <w:szCs w:val="24"/>
        </w:rPr>
        <w:t xml:space="preserve">Guidelines </w:t>
      </w:r>
      <w:r w:rsidR="00B94EC9">
        <w:rPr>
          <w:rFonts w:ascii="Times New Roman" w:eastAsia="Times New Roman" w:hAnsi="Times New Roman" w:cs="Times New Roman"/>
          <w:b/>
          <w:sz w:val="24"/>
          <w:szCs w:val="24"/>
          <w:lang w:eastAsia="en-IN"/>
        </w:rPr>
        <w:t>on</w:t>
      </w:r>
      <w:r w:rsidRPr="00D14613">
        <w:rPr>
          <w:rFonts w:ascii="Times New Roman" w:eastAsia="Times New Roman" w:hAnsi="Times New Roman" w:cs="Times New Roman"/>
          <w:b/>
          <w:sz w:val="24"/>
          <w:szCs w:val="24"/>
          <w:lang w:eastAsia="en-IN"/>
        </w:rPr>
        <w:t xml:space="preserve"> admission of person with specified disabilities- Unfair, Discriminatory &amp;</w:t>
      </w:r>
      <w:r w:rsidR="0048571E">
        <w:rPr>
          <w:rFonts w:ascii="Times New Roman" w:eastAsia="Times New Roman" w:hAnsi="Times New Roman" w:cs="Times New Roman"/>
          <w:b/>
          <w:sz w:val="24"/>
          <w:szCs w:val="24"/>
          <w:lang w:eastAsia="en-IN"/>
        </w:rPr>
        <w:t xml:space="preserve"> </w:t>
      </w:r>
      <w:r w:rsidRPr="00D14613">
        <w:rPr>
          <w:rFonts w:ascii="Times New Roman" w:eastAsia="Times New Roman" w:hAnsi="Times New Roman" w:cs="Times New Roman"/>
          <w:b/>
          <w:sz w:val="24"/>
          <w:szCs w:val="24"/>
          <w:lang w:eastAsia="en-IN"/>
        </w:rPr>
        <w:t>Un</w:t>
      </w:r>
      <w:r w:rsidR="00873F43">
        <w:rPr>
          <w:rFonts w:ascii="Times New Roman" w:eastAsia="Times New Roman" w:hAnsi="Times New Roman" w:cs="Times New Roman"/>
          <w:b/>
          <w:sz w:val="24"/>
          <w:szCs w:val="24"/>
          <w:lang w:eastAsia="en-IN"/>
        </w:rPr>
        <w:t>lawful</w:t>
      </w:r>
    </w:p>
    <w:p w:rsidR="00064BF0" w:rsidRPr="00064BF0" w:rsidRDefault="00064BF0" w:rsidP="00064BF0">
      <w:pPr>
        <w:spacing w:after="0"/>
        <w:rPr>
          <w:rFonts w:ascii="Times New Roman" w:hAnsi="Times New Roman" w:cs="Times New Roman"/>
          <w:sz w:val="24"/>
          <w:szCs w:val="24"/>
        </w:rPr>
      </w:pPr>
      <w:r w:rsidRPr="00064BF0">
        <w:rPr>
          <w:rFonts w:ascii="Times New Roman" w:hAnsi="Times New Roman" w:cs="Times New Roman"/>
          <w:sz w:val="24"/>
          <w:szCs w:val="24"/>
        </w:rPr>
        <w:t>Satendra Singh</w:t>
      </w:r>
    </w:p>
    <w:p w:rsidR="00064BF0" w:rsidRPr="00064BF0" w:rsidRDefault="00064BF0" w:rsidP="00064BF0">
      <w:pPr>
        <w:spacing w:after="0"/>
        <w:rPr>
          <w:rFonts w:ascii="Times New Roman" w:hAnsi="Times New Roman" w:cs="Times New Roman"/>
          <w:sz w:val="24"/>
          <w:szCs w:val="24"/>
        </w:rPr>
      </w:pPr>
      <w:r w:rsidRPr="00064BF0">
        <w:rPr>
          <w:rFonts w:ascii="Times New Roman" w:hAnsi="Times New Roman" w:cs="Times New Roman"/>
          <w:sz w:val="24"/>
          <w:szCs w:val="24"/>
        </w:rPr>
        <w:t>Associate Professor of Physiology</w:t>
      </w:r>
    </w:p>
    <w:p w:rsidR="00064BF0" w:rsidRDefault="00064BF0" w:rsidP="00064BF0">
      <w:pPr>
        <w:spacing w:after="0"/>
        <w:rPr>
          <w:rFonts w:ascii="Times New Roman" w:hAnsi="Times New Roman" w:cs="Times New Roman"/>
          <w:sz w:val="24"/>
          <w:szCs w:val="24"/>
        </w:rPr>
      </w:pPr>
      <w:r w:rsidRPr="00064BF0">
        <w:rPr>
          <w:rFonts w:ascii="Times New Roman" w:hAnsi="Times New Roman" w:cs="Times New Roman"/>
          <w:sz w:val="24"/>
          <w:szCs w:val="24"/>
        </w:rPr>
        <w:t>University College of Medical Sciences, Delhi</w:t>
      </w:r>
    </w:p>
    <w:p w:rsidR="00D14613" w:rsidRDefault="00D14613" w:rsidP="00064BF0">
      <w:pPr>
        <w:spacing w:after="0"/>
        <w:rPr>
          <w:rFonts w:ascii="Times New Roman" w:hAnsi="Times New Roman" w:cs="Times New Roman"/>
          <w:sz w:val="24"/>
          <w:szCs w:val="24"/>
        </w:rPr>
      </w:pPr>
      <w:r>
        <w:rPr>
          <w:rFonts w:ascii="Times New Roman" w:hAnsi="Times New Roman" w:cs="Times New Roman"/>
          <w:sz w:val="24"/>
          <w:szCs w:val="24"/>
        </w:rPr>
        <w:t>Medical Humanities Group, UCMS, Delhi</w:t>
      </w:r>
      <w:r w:rsidR="00620A03">
        <w:rPr>
          <w:rFonts w:ascii="Times New Roman" w:hAnsi="Times New Roman" w:cs="Times New Roman"/>
          <w:sz w:val="24"/>
          <w:szCs w:val="24"/>
        </w:rPr>
        <w:t xml:space="preserve"> </w:t>
      </w:r>
    </w:p>
    <w:p w:rsidR="002C646A" w:rsidRDefault="002C646A" w:rsidP="00064BF0">
      <w:pPr>
        <w:spacing w:after="0"/>
        <w:rPr>
          <w:rFonts w:ascii="Times New Roman" w:hAnsi="Times New Roman" w:cs="Times New Roman"/>
          <w:sz w:val="24"/>
          <w:szCs w:val="24"/>
        </w:rPr>
      </w:pPr>
    </w:p>
    <w:p w:rsidR="00B94EC9" w:rsidRDefault="00AD64D9" w:rsidP="00064BF0">
      <w:pPr>
        <w:spacing w:after="0"/>
        <w:rPr>
          <w:rFonts w:ascii="Times New Roman" w:hAnsi="Times New Roman" w:cs="Times New Roman"/>
          <w:sz w:val="24"/>
          <w:szCs w:val="24"/>
        </w:rPr>
      </w:pPr>
      <w:r>
        <w:rPr>
          <w:rFonts w:ascii="Times New Roman" w:hAnsi="Times New Roman" w:cs="Times New Roman"/>
          <w:sz w:val="24"/>
          <w:szCs w:val="24"/>
        </w:rPr>
        <w:t>Abstract</w:t>
      </w:r>
    </w:p>
    <w:p w:rsidR="00064BF0" w:rsidRPr="00064BF0" w:rsidRDefault="00064BF0" w:rsidP="00064BF0">
      <w:pPr>
        <w:spacing w:after="0"/>
        <w:rPr>
          <w:rFonts w:ascii="Times New Roman" w:hAnsi="Times New Roman" w:cs="Times New Roman"/>
          <w:sz w:val="24"/>
          <w:szCs w:val="24"/>
        </w:rPr>
      </w:pPr>
    </w:p>
    <w:p w:rsidR="00B94EC9" w:rsidRDefault="00B94EC9">
      <w:pPr>
        <w:rPr>
          <w:rFonts w:ascii="Times New Roman" w:eastAsia="Times New Roman" w:hAnsi="Times New Roman" w:cs="Times New Roman"/>
          <w:sz w:val="24"/>
          <w:szCs w:val="24"/>
          <w:lang w:eastAsia="en-IN"/>
        </w:rPr>
      </w:pPr>
      <w:r w:rsidRPr="00B94EC9">
        <w:rPr>
          <w:rFonts w:ascii="Times New Roman" w:hAnsi="Times New Roman" w:cs="Times New Roman"/>
          <w:sz w:val="24"/>
          <w:szCs w:val="24"/>
        </w:rPr>
        <w:t>Medical Council of India</w:t>
      </w:r>
      <w:r>
        <w:rPr>
          <w:rFonts w:ascii="Times New Roman" w:hAnsi="Times New Roman" w:cs="Times New Roman"/>
          <w:sz w:val="24"/>
          <w:szCs w:val="24"/>
        </w:rPr>
        <w:t xml:space="preserve"> (MCI)</w:t>
      </w:r>
      <w:r w:rsidRPr="00B94EC9">
        <w:rPr>
          <w:rFonts w:ascii="Times New Roman" w:hAnsi="Times New Roman" w:cs="Times New Roman"/>
          <w:sz w:val="24"/>
          <w:szCs w:val="24"/>
        </w:rPr>
        <w:t>’s recent guidelines on admission of person with specified disabilities into medical course under the disability quota has embroiled into controversy.</w:t>
      </w:r>
      <w:r>
        <w:rPr>
          <w:rFonts w:ascii="Times New Roman" w:hAnsi="Times New Roman" w:cs="Times New Roman"/>
          <w:sz w:val="24"/>
          <w:szCs w:val="24"/>
        </w:rPr>
        <w:t xml:space="preserve"> There have been multiple litigations against MCI by successful </w:t>
      </w:r>
      <w:r>
        <w:rPr>
          <w:rFonts w:ascii="Times New Roman" w:hAnsi="Times New Roman" w:cs="Times New Roman"/>
          <w:color w:val="222222"/>
          <w:sz w:val="24"/>
          <w:szCs w:val="24"/>
          <w:shd w:val="clear" w:color="auto" w:fill="FFFFFF"/>
        </w:rPr>
        <w:t>National Eligibility cum Entrance Test</w:t>
      </w:r>
      <w:r>
        <w:rPr>
          <w:rFonts w:ascii="Times New Roman" w:hAnsi="Times New Roman" w:cs="Times New Roman"/>
          <w:sz w:val="24"/>
          <w:szCs w:val="24"/>
        </w:rPr>
        <w:t xml:space="preserve"> candidates with disabilities across the country.</w:t>
      </w:r>
      <w:r w:rsidRPr="00B94EC9">
        <w:rPr>
          <w:rFonts w:ascii="Times New Roman" w:hAnsi="Times New Roman" w:cs="Times New Roman"/>
          <w:sz w:val="24"/>
          <w:szCs w:val="24"/>
        </w:rPr>
        <w:t xml:space="preserve"> </w:t>
      </w:r>
      <w:r>
        <w:rPr>
          <w:rFonts w:ascii="Times New Roman" w:hAnsi="Times New Roman" w:cs="Times New Roman"/>
          <w:color w:val="000000"/>
          <w:sz w:val="24"/>
          <w:szCs w:val="24"/>
          <w:shd w:val="clear" w:color="auto" w:fill="FFFFFF"/>
        </w:rPr>
        <w:t xml:space="preserve">In light of our new Rights of Persons with Disabilities Act 2016 and </w:t>
      </w:r>
      <w:r>
        <w:rPr>
          <w:rFonts w:ascii="Times New Roman" w:hAnsi="Times New Roman" w:cs="Times New Roman"/>
          <w:sz w:val="24"/>
          <w:szCs w:val="24"/>
          <w:shd w:val="clear" w:color="auto" w:fill="FFFFFF"/>
        </w:rPr>
        <w:t>United Nations</w:t>
      </w:r>
      <w:r>
        <w:rPr>
          <w:rFonts w:ascii="Times New Roman" w:hAnsi="Times New Roman" w:cs="Times New Roman"/>
          <w:color w:val="222222"/>
          <w:sz w:val="24"/>
          <w:szCs w:val="24"/>
          <w:shd w:val="clear" w:color="auto" w:fill="FFFFFF"/>
        </w:rPr>
        <w:t> </w:t>
      </w:r>
      <w:r>
        <w:rPr>
          <w:rFonts w:ascii="Times New Roman" w:hAnsi="Times New Roman" w:cs="Times New Roman"/>
          <w:sz w:val="24"/>
          <w:szCs w:val="24"/>
          <w:shd w:val="clear" w:color="auto" w:fill="FFFFFF"/>
        </w:rPr>
        <w:t>Convention on the Rights of Persons with Disabilities, I argue i</w:t>
      </w:r>
      <w:r>
        <w:rPr>
          <w:rFonts w:ascii="Times New Roman" w:hAnsi="Times New Roman" w:cs="Times New Roman"/>
          <w:color w:val="000000"/>
          <w:sz w:val="24"/>
          <w:szCs w:val="24"/>
          <w:shd w:val="clear" w:color="auto" w:fill="FFFFFF"/>
        </w:rPr>
        <w:t xml:space="preserve">n </w:t>
      </w:r>
      <w:r w:rsidRPr="00B94EC9">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his essay how these guidelines are </w:t>
      </w:r>
      <w:r>
        <w:rPr>
          <w:rFonts w:ascii="Times New Roman" w:eastAsia="Times New Roman" w:hAnsi="Times New Roman" w:cs="Times New Roman"/>
          <w:sz w:val="24"/>
          <w:szCs w:val="24"/>
          <w:lang w:eastAsia="en-IN"/>
        </w:rPr>
        <w:t>u</w:t>
      </w:r>
      <w:r w:rsidRPr="00B94EC9">
        <w:rPr>
          <w:rFonts w:ascii="Times New Roman" w:eastAsia="Times New Roman" w:hAnsi="Times New Roman" w:cs="Times New Roman"/>
          <w:sz w:val="24"/>
          <w:szCs w:val="24"/>
          <w:lang w:eastAsia="en-IN"/>
        </w:rPr>
        <w:t xml:space="preserve">nfair, </w:t>
      </w:r>
      <w:r>
        <w:rPr>
          <w:rFonts w:ascii="Times New Roman" w:eastAsia="Times New Roman" w:hAnsi="Times New Roman" w:cs="Times New Roman"/>
          <w:sz w:val="24"/>
          <w:szCs w:val="24"/>
          <w:lang w:eastAsia="en-IN"/>
        </w:rPr>
        <w:t>d</w:t>
      </w:r>
      <w:r w:rsidRPr="00B94EC9">
        <w:rPr>
          <w:rFonts w:ascii="Times New Roman" w:eastAsia="Times New Roman" w:hAnsi="Times New Roman" w:cs="Times New Roman"/>
          <w:sz w:val="24"/>
          <w:szCs w:val="24"/>
          <w:lang w:eastAsia="en-IN"/>
        </w:rPr>
        <w:t xml:space="preserve">iscriminatory &amp; </w:t>
      </w:r>
      <w:r>
        <w:rPr>
          <w:rFonts w:ascii="Times New Roman" w:eastAsia="Times New Roman" w:hAnsi="Times New Roman" w:cs="Times New Roman"/>
          <w:sz w:val="24"/>
          <w:szCs w:val="24"/>
          <w:lang w:eastAsia="en-IN"/>
        </w:rPr>
        <w:t>u</w:t>
      </w:r>
      <w:r w:rsidRPr="00B94EC9">
        <w:rPr>
          <w:rFonts w:ascii="Times New Roman" w:eastAsia="Times New Roman" w:hAnsi="Times New Roman" w:cs="Times New Roman"/>
          <w:sz w:val="24"/>
          <w:szCs w:val="24"/>
          <w:lang w:eastAsia="en-IN"/>
        </w:rPr>
        <w:t>nlawful</w:t>
      </w:r>
      <w:r>
        <w:rPr>
          <w:rFonts w:ascii="Times New Roman" w:eastAsia="Times New Roman" w:hAnsi="Times New Roman" w:cs="Times New Roman"/>
          <w:sz w:val="24"/>
          <w:szCs w:val="24"/>
          <w:lang w:eastAsia="en-IN"/>
        </w:rPr>
        <w:t xml:space="preserve">. I quote Supreme Court judgements on reasonable accommodation, equality and discrimination </w:t>
      </w:r>
      <w:r w:rsidR="00AD64D9">
        <w:rPr>
          <w:rFonts w:ascii="Times New Roman" w:eastAsia="Times New Roman" w:hAnsi="Times New Roman" w:cs="Times New Roman"/>
          <w:sz w:val="24"/>
          <w:szCs w:val="24"/>
          <w:lang w:eastAsia="en-IN"/>
        </w:rPr>
        <w:t>and highlight the exclusion of doctors with disabilities in policy making.</w:t>
      </w:r>
    </w:p>
    <w:p w:rsidR="00AD64D9" w:rsidRPr="00831A08" w:rsidRDefault="00AD64D9" w:rsidP="00AD64D9">
      <w:pPr>
        <w:rPr>
          <w:rFonts w:ascii="Times New Roman" w:hAnsi="Times New Roman" w:cs="Times New Roman"/>
          <w:sz w:val="24"/>
          <w:szCs w:val="24"/>
        </w:rPr>
      </w:pPr>
      <w:r w:rsidRPr="00831A08">
        <w:rPr>
          <w:rFonts w:ascii="Times New Roman" w:hAnsi="Times New Roman" w:cs="Times New Roman"/>
          <w:sz w:val="24"/>
          <w:szCs w:val="24"/>
        </w:rPr>
        <w:t xml:space="preserve">Keywords: </w:t>
      </w:r>
      <w:r>
        <w:rPr>
          <w:rFonts w:ascii="Times New Roman" w:hAnsi="Times New Roman" w:cs="Times New Roman"/>
          <w:sz w:val="24"/>
          <w:szCs w:val="24"/>
        </w:rPr>
        <w:t xml:space="preserve">Disabilities, UNCRPD, </w:t>
      </w:r>
      <w:r w:rsidRPr="00831A08">
        <w:rPr>
          <w:rFonts w:ascii="Times New Roman" w:hAnsi="Times New Roman" w:cs="Times New Roman"/>
          <w:sz w:val="24"/>
          <w:szCs w:val="24"/>
        </w:rPr>
        <w:t>Dyslexia, Specific Learning Di</w:t>
      </w:r>
      <w:r>
        <w:rPr>
          <w:rFonts w:ascii="Times New Roman" w:hAnsi="Times New Roman" w:cs="Times New Roman"/>
          <w:sz w:val="24"/>
          <w:szCs w:val="24"/>
        </w:rPr>
        <w:t>sability</w:t>
      </w:r>
      <w:ins w:id="0" w:author="Satendra Singh" w:date="2018-08-17T20:38:00Z">
        <w:r w:rsidR="00CA60D8">
          <w:rPr>
            <w:rFonts w:ascii="Times New Roman" w:hAnsi="Times New Roman" w:cs="Times New Roman"/>
            <w:sz w:val="24"/>
            <w:szCs w:val="24"/>
          </w:rPr>
          <w:t>. Equal Opportunity (Education), Medical Education</w:t>
        </w:r>
      </w:ins>
    </w:p>
    <w:p w:rsidR="00AD64D9" w:rsidRPr="00B94EC9" w:rsidRDefault="00AD64D9">
      <w:pPr>
        <w:rPr>
          <w:rFonts w:ascii="Times New Roman" w:hAnsi="Times New Roman" w:cs="Times New Roman"/>
          <w:color w:val="000000"/>
          <w:sz w:val="24"/>
          <w:szCs w:val="24"/>
          <w:shd w:val="clear" w:color="auto" w:fill="FFFFFF"/>
        </w:rPr>
      </w:pPr>
    </w:p>
    <w:p w:rsidR="002517A4" w:rsidRPr="00831A08" w:rsidRDefault="002C646A">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Introduction</w:t>
      </w:r>
    </w:p>
    <w:p w:rsidR="008C3BD4" w:rsidRPr="00831A08" w:rsidRDefault="00E156B8">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India ratified the </w:t>
      </w:r>
      <w:r>
        <w:rPr>
          <w:rFonts w:ascii="Times New Roman" w:hAnsi="Times New Roman" w:cs="Times New Roman"/>
          <w:sz w:val="24"/>
          <w:szCs w:val="24"/>
          <w:shd w:val="clear" w:color="auto" w:fill="FFFFFF"/>
        </w:rPr>
        <w:t>United Nations</w:t>
      </w:r>
      <w:r>
        <w:rPr>
          <w:rFonts w:ascii="Times New Roman" w:hAnsi="Times New Roman" w:cs="Times New Roman"/>
          <w:color w:val="222222"/>
          <w:sz w:val="24"/>
          <w:szCs w:val="24"/>
          <w:shd w:val="clear" w:color="auto" w:fill="FFFFFF"/>
        </w:rPr>
        <w:t> </w:t>
      </w:r>
      <w:r>
        <w:rPr>
          <w:rFonts w:ascii="Times New Roman" w:hAnsi="Times New Roman" w:cs="Times New Roman"/>
          <w:sz w:val="24"/>
          <w:szCs w:val="24"/>
          <w:shd w:val="clear" w:color="auto" w:fill="FFFFFF"/>
        </w:rPr>
        <w:t>Convention on the Rights of Persons with Disabilities</w:t>
      </w:r>
      <w:r>
        <w:rPr>
          <w:rFonts w:ascii="Times New Roman" w:hAnsi="Times New Roman" w:cs="Times New Roman"/>
          <w:color w:val="222222"/>
          <w:sz w:val="24"/>
          <w:szCs w:val="24"/>
          <w:shd w:val="clear" w:color="auto" w:fill="FFFFFF"/>
        </w:rPr>
        <w:t xml:space="preserve"> (UNCRPD) in 2007 which made it mandatory to harmonise all its existing legislations in line with it [1]</w:t>
      </w:r>
      <w:r w:rsidRPr="00831A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The result was the </w:t>
      </w:r>
      <w:r>
        <w:rPr>
          <w:rFonts w:ascii="Times New Roman" w:hAnsi="Times New Roman" w:cs="Times New Roman"/>
          <w:bCs/>
          <w:color w:val="222222"/>
          <w:sz w:val="24"/>
          <w:szCs w:val="24"/>
          <w:shd w:val="clear" w:color="auto" w:fill="FFFFFF"/>
        </w:rPr>
        <w:t>Rights of Persons with Disabilities (</w:t>
      </w:r>
      <w:proofErr w:type="spellStart"/>
      <w:r>
        <w:rPr>
          <w:rFonts w:ascii="Times New Roman" w:hAnsi="Times New Roman" w:cs="Times New Roman"/>
          <w:bCs/>
          <w:color w:val="222222"/>
          <w:sz w:val="24"/>
          <w:szCs w:val="24"/>
          <w:shd w:val="clear" w:color="auto" w:fill="FFFFFF"/>
        </w:rPr>
        <w:t>RPwD</w:t>
      </w:r>
      <w:proofErr w:type="spellEnd"/>
      <w:r>
        <w:rPr>
          <w:rFonts w:ascii="Times New Roman" w:hAnsi="Times New Roman" w:cs="Times New Roman"/>
          <w:bCs/>
          <w:color w:val="222222"/>
          <w:sz w:val="24"/>
          <w:szCs w:val="24"/>
          <w:shd w:val="clear" w:color="auto" w:fill="FFFFFF"/>
        </w:rPr>
        <w:t>) Act, passed by the Parliament in 2016</w:t>
      </w:r>
      <w:r>
        <w:rPr>
          <w:rFonts w:ascii="Times New Roman" w:hAnsi="Times New Roman" w:cs="Times New Roman"/>
          <w:color w:val="222222"/>
          <w:sz w:val="24"/>
          <w:szCs w:val="24"/>
          <w:shd w:val="clear" w:color="auto" w:fill="FFFFFF"/>
        </w:rPr>
        <w:t xml:space="preserve"> and implemented </w:t>
      </w:r>
      <w:del w:id="1" w:author="Satendra Singh" w:date="2018-08-17T19:03:00Z">
        <w:r w:rsidDel="005D2F41">
          <w:rPr>
            <w:rFonts w:ascii="Times New Roman" w:hAnsi="Times New Roman" w:cs="Times New Roman"/>
            <w:color w:val="222222"/>
            <w:sz w:val="24"/>
            <w:szCs w:val="24"/>
            <w:shd w:val="clear" w:color="auto" w:fill="FFFFFF"/>
          </w:rPr>
          <w:delText>on 19 April</w:delText>
        </w:r>
      </w:del>
      <w:ins w:id="2" w:author="Satendra Singh" w:date="2018-08-17T19:03:00Z">
        <w:r w:rsidR="005D2F41">
          <w:rPr>
            <w:rFonts w:ascii="Times New Roman" w:hAnsi="Times New Roman" w:cs="Times New Roman"/>
            <w:color w:val="222222"/>
            <w:sz w:val="24"/>
            <w:szCs w:val="24"/>
            <w:shd w:val="clear" w:color="auto" w:fill="FFFFFF"/>
          </w:rPr>
          <w:t>in</w:t>
        </w:r>
      </w:ins>
      <w:r>
        <w:rPr>
          <w:rFonts w:ascii="Times New Roman" w:hAnsi="Times New Roman" w:cs="Times New Roman"/>
          <w:color w:val="222222"/>
          <w:sz w:val="24"/>
          <w:szCs w:val="24"/>
          <w:shd w:val="clear" w:color="auto" w:fill="FFFFFF"/>
        </w:rPr>
        <w:t xml:space="preserve"> 2017 [2]. The legislation moves from a charity approach to a rights-based approach and safeguards human rights of people with disabilities. The number of disabilities were increased from seven to 21</w:t>
      </w:r>
      <w:r w:rsidR="002C646A">
        <w:rPr>
          <w:rFonts w:ascii="Times New Roman" w:hAnsi="Times New Roman" w:cs="Times New Roman"/>
          <w:color w:val="222222"/>
          <w:sz w:val="24"/>
          <w:szCs w:val="24"/>
          <w:shd w:val="clear" w:color="auto" w:fill="FFFFFF"/>
        </w:rPr>
        <w:t xml:space="preserve">. </w:t>
      </w:r>
      <w:r w:rsidR="00ED7C6C" w:rsidRPr="00B172FC">
        <w:rPr>
          <w:rFonts w:ascii="Times New Roman" w:hAnsi="Times New Roman" w:cs="Times New Roman"/>
          <w:sz w:val="24"/>
          <w:szCs w:val="24"/>
        </w:rPr>
        <w:t xml:space="preserve">The provisions of the said Act require that any person with benchmark disability </w:t>
      </w:r>
      <w:r w:rsidR="00B172FC" w:rsidRPr="00B172FC">
        <w:rPr>
          <w:rFonts w:ascii="Times New Roman" w:hAnsi="Times New Roman" w:cs="Times New Roman"/>
          <w:sz w:val="24"/>
          <w:szCs w:val="24"/>
        </w:rPr>
        <w:t>(</w:t>
      </w:r>
      <w:r w:rsidR="00ED7C6C" w:rsidRPr="00B172FC">
        <w:rPr>
          <w:rFonts w:ascii="Times New Roman" w:hAnsi="Times New Roman" w:cs="Times New Roman"/>
          <w:sz w:val="24"/>
          <w:szCs w:val="24"/>
        </w:rPr>
        <w:t xml:space="preserve">who </w:t>
      </w:r>
      <w:r w:rsidR="00B172FC" w:rsidRPr="00B172FC">
        <w:rPr>
          <w:rFonts w:ascii="Times New Roman" w:hAnsi="Times New Roman" w:cs="Times New Roman"/>
          <w:sz w:val="24"/>
          <w:szCs w:val="24"/>
        </w:rPr>
        <w:t>has</w:t>
      </w:r>
      <w:r w:rsidR="00ED7C6C" w:rsidRPr="00B172FC">
        <w:rPr>
          <w:rFonts w:ascii="Times New Roman" w:hAnsi="Times New Roman" w:cs="Times New Roman"/>
          <w:sz w:val="24"/>
          <w:szCs w:val="24"/>
        </w:rPr>
        <w:t xml:space="preserve"> a minimum of 40% of a specified disability</w:t>
      </w:r>
      <w:r w:rsidR="00B172FC" w:rsidRPr="00B172FC">
        <w:rPr>
          <w:rFonts w:ascii="Times New Roman" w:hAnsi="Times New Roman" w:cs="Times New Roman"/>
          <w:sz w:val="24"/>
          <w:szCs w:val="24"/>
        </w:rPr>
        <w:t>)</w:t>
      </w:r>
      <w:r w:rsidR="00ED7C6C" w:rsidRPr="00B172FC">
        <w:rPr>
          <w:rFonts w:ascii="Times New Roman" w:hAnsi="Times New Roman" w:cs="Times New Roman"/>
          <w:sz w:val="24"/>
          <w:szCs w:val="24"/>
        </w:rPr>
        <w:t xml:space="preserve"> is entitled, as a matter of right, </w:t>
      </w:r>
      <w:r w:rsidR="00B172FC">
        <w:rPr>
          <w:rFonts w:ascii="Times New Roman" w:hAnsi="Times New Roman" w:cs="Times New Roman"/>
          <w:sz w:val="24"/>
          <w:szCs w:val="24"/>
        </w:rPr>
        <w:t>to</w:t>
      </w:r>
      <w:r w:rsidR="00B172FC" w:rsidRPr="00B172FC">
        <w:rPr>
          <w:rFonts w:ascii="Times New Roman" w:hAnsi="Times New Roman" w:cs="Times New Roman"/>
          <w:sz w:val="24"/>
          <w:szCs w:val="24"/>
        </w:rPr>
        <w:t xml:space="preserve"> avail</w:t>
      </w:r>
      <w:r w:rsidR="000E0B2E" w:rsidRPr="00B172FC">
        <w:rPr>
          <w:rFonts w:ascii="Times New Roman" w:hAnsi="Times New Roman" w:cs="Times New Roman"/>
          <w:color w:val="222222"/>
          <w:sz w:val="24"/>
          <w:szCs w:val="24"/>
          <w:shd w:val="clear" w:color="auto" w:fill="FFFFFF"/>
        </w:rPr>
        <w:t xml:space="preserve"> all </w:t>
      </w:r>
      <w:r w:rsidR="00B172FC" w:rsidRPr="00B172FC">
        <w:rPr>
          <w:rFonts w:ascii="Times New Roman" w:hAnsi="Times New Roman" w:cs="Times New Roman"/>
          <w:color w:val="222222"/>
          <w:sz w:val="24"/>
          <w:szCs w:val="24"/>
          <w:shd w:val="clear" w:color="auto" w:fill="FFFFFF"/>
        </w:rPr>
        <w:t xml:space="preserve">the </w:t>
      </w:r>
      <w:r w:rsidR="000E0B2E" w:rsidRPr="00B172FC">
        <w:rPr>
          <w:rFonts w:ascii="Times New Roman" w:hAnsi="Times New Roman" w:cs="Times New Roman"/>
          <w:color w:val="222222"/>
          <w:sz w:val="24"/>
          <w:szCs w:val="24"/>
          <w:shd w:val="clear" w:color="auto" w:fill="FFFFFF"/>
        </w:rPr>
        <w:t>benefits and accommodations enshrined in the Act including 5% reservation in higher education</w:t>
      </w:r>
      <w:ins w:id="3" w:author="Satendra Singh" w:date="2018-08-17T19:16:00Z">
        <w:r w:rsidR="009A4CA3">
          <w:rPr>
            <w:rFonts w:ascii="Times New Roman" w:hAnsi="Times New Roman" w:cs="Times New Roman"/>
            <w:color w:val="222222"/>
            <w:sz w:val="24"/>
            <w:szCs w:val="24"/>
            <w:shd w:val="clear" w:color="auto" w:fill="FFFFFF"/>
          </w:rPr>
          <w:t xml:space="preserve"> </w:t>
        </w:r>
      </w:ins>
      <w:r w:rsidR="00835BCC" w:rsidRPr="00B172FC">
        <w:rPr>
          <w:rFonts w:ascii="Times New Roman" w:hAnsi="Times New Roman" w:cs="Times New Roman"/>
          <w:color w:val="222222"/>
          <w:sz w:val="24"/>
          <w:szCs w:val="24"/>
          <w:shd w:val="clear" w:color="auto" w:fill="FFFFFF"/>
        </w:rPr>
        <w:t>[2].</w:t>
      </w:r>
      <w:ins w:id="4" w:author="Satendra Singh" w:date="2018-08-17T19:04:00Z">
        <w:r w:rsidR="005D2F41">
          <w:rPr>
            <w:rFonts w:ascii="Times New Roman" w:hAnsi="Times New Roman" w:cs="Times New Roman"/>
            <w:color w:val="222222"/>
            <w:sz w:val="24"/>
            <w:szCs w:val="24"/>
            <w:shd w:val="clear" w:color="auto" w:fill="FFFFFF"/>
          </w:rPr>
          <w:t xml:space="preserve"> Accordingly, </w:t>
        </w:r>
      </w:ins>
      <w:ins w:id="5" w:author="Satendra Singh" w:date="2018-08-17T19:05:00Z">
        <w:r w:rsidR="005D2F41">
          <w:rPr>
            <w:rFonts w:ascii="Times New Roman" w:hAnsi="Times New Roman" w:cs="Times New Roman"/>
            <w:sz w:val="24"/>
            <w:szCs w:val="24"/>
          </w:rPr>
          <w:t xml:space="preserve">Medical Council of India (MCI) </w:t>
        </w:r>
        <w:r w:rsidR="005D2F41">
          <w:rPr>
            <w:rFonts w:ascii="Times New Roman" w:hAnsi="Times New Roman" w:cs="Times New Roman"/>
            <w:sz w:val="24"/>
            <w:szCs w:val="24"/>
          </w:rPr>
          <w:t>i</w:t>
        </w:r>
      </w:ins>
      <w:ins w:id="6" w:author="Satendra Singh" w:date="2018-08-17T19:04:00Z">
        <w:r w:rsidR="005D2F41">
          <w:rPr>
            <w:rFonts w:ascii="Times New Roman" w:hAnsi="Times New Roman" w:cs="Times New Roman"/>
            <w:sz w:val="24"/>
            <w:szCs w:val="24"/>
          </w:rPr>
          <w:t xml:space="preserve">nforms </w:t>
        </w:r>
        <w:r w:rsidR="005D2F41" w:rsidRPr="000C56B2">
          <w:rPr>
            <w:rFonts w:ascii="Times New Roman" w:hAnsi="Times New Roman" w:cs="Times New Roman"/>
            <w:sz w:val="24"/>
            <w:szCs w:val="24"/>
          </w:rPr>
          <w:t xml:space="preserve">candidates for post graduate courses belonging to </w:t>
        </w:r>
        <w:r w:rsidR="005D2F41">
          <w:rPr>
            <w:rFonts w:ascii="Times New Roman" w:hAnsi="Times New Roman" w:cs="Times New Roman"/>
            <w:sz w:val="24"/>
            <w:szCs w:val="24"/>
          </w:rPr>
          <w:t>disability</w:t>
        </w:r>
        <w:r w:rsidR="005D2F41" w:rsidRPr="000C56B2">
          <w:rPr>
            <w:rFonts w:ascii="Times New Roman" w:hAnsi="Times New Roman" w:cs="Times New Roman"/>
            <w:sz w:val="24"/>
            <w:szCs w:val="24"/>
          </w:rPr>
          <w:t xml:space="preserve"> category that all 21 disabilities incorporated in </w:t>
        </w:r>
      </w:ins>
      <w:ins w:id="7" w:author="Satendra Singh" w:date="2018-08-17T19:05:00Z">
        <w:r w:rsidR="005D2F41">
          <w:rPr>
            <w:rFonts w:ascii="Times New Roman" w:hAnsi="Times New Roman" w:cs="Times New Roman"/>
            <w:sz w:val="24"/>
            <w:szCs w:val="24"/>
          </w:rPr>
          <w:t xml:space="preserve">the </w:t>
        </w:r>
        <w:proofErr w:type="spellStart"/>
        <w:r w:rsidR="005D2F41">
          <w:rPr>
            <w:rFonts w:ascii="Times New Roman" w:hAnsi="Times New Roman" w:cs="Times New Roman"/>
            <w:sz w:val="24"/>
            <w:szCs w:val="24"/>
          </w:rPr>
          <w:t>RPwD</w:t>
        </w:r>
        <w:proofErr w:type="spellEnd"/>
        <w:r w:rsidR="005D2F41">
          <w:rPr>
            <w:rFonts w:ascii="Times New Roman" w:hAnsi="Times New Roman" w:cs="Times New Roman"/>
            <w:sz w:val="24"/>
            <w:szCs w:val="24"/>
          </w:rPr>
          <w:t xml:space="preserve"> Act </w:t>
        </w:r>
      </w:ins>
      <w:ins w:id="8" w:author="Satendra Singh" w:date="2018-08-17T19:04:00Z">
        <w:r w:rsidR="005D2F41" w:rsidRPr="000C56B2">
          <w:rPr>
            <w:rFonts w:ascii="Times New Roman" w:hAnsi="Times New Roman" w:cs="Times New Roman"/>
            <w:sz w:val="24"/>
            <w:szCs w:val="24"/>
          </w:rPr>
          <w:t>are considered as eligible</w:t>
        </w:r>
      </w:ins>
      <w:ins w:id="9" w:author="Satendra Singh" w:date="2018-08-17T19:16:00Z">
        <w:r w:rsidR="009A4CA3">
          <w:rPr>
            <w:rFonts w:ascii="Times New Roman" w:hAnsi="Times New Roman" w:cs="Times New Roman"/>
            <w:sz w:val="24"/>
            <w:szCs w:val="24"/>
          </w:rPr>
          <w:t xml:space="preserve"> in 2018</w:t>
        </w:r>
      </w:ins>
      <w:ins w:id="10" w:author="Satendra Singh" w:date="2018-08-17T19:21:00Z">
        <w:r w:rsidR="00E4396F">
          <w:rPr>
            <w:rFonts w:ascii="Times New Roman" w:hAnsi="Times New Roman" w:cs="Times New Roman"/>
            <w:sz w:val="24"/>
            <w:szCs w:val="24"/>
          </w:rPr>
          <w:t xml:space="preserve"> [3</w:t>
        </w:r>
      </w:ins>
      <w:ins w:id="11" w:author="Satendra Singh" w:date="2018-08-17T21:04:00Z">
        <w:r w:rsidR="00A84FEA">
          <w:rPr>
            <w:rFonts w:ascii="Times New Roman" w:hAnsi="Times New Roman" w:cs="Times New Roman"/>
            <w:sz w:val="24"/>
            <w:szCs w:val="24"/>
          </w:rPr>
          <w:t>, 6</w:t>
        </w:r>
      </w:ins>
      <w:ins w:id="12" w:author="Satendra Singh" w:date="2018-08-17T19:21:00Z">
        <w:r w:rsidR="00E4396F">
          <w:rPr>
            <w:rFonts w:ascii="Times New Roman" w:hAnsi="Times New Roman" w:cs="Times New Roman"/>
            <w:sz w:val="24"/>
            <w:szCs w:val="24"/>
          </w:rPr>
          <w:t>]</w:t>
        </w:r>
      </w:ins>
      <w:ins w:id="13" w:author="Satendra Singh" w:date="2018-08-17T19:04:00Z">
        <w:r w:rsidR="005D2F41" w:rsidRPr="000C56B2">
          <w:rPr>
            <w:rFonts w:ascii="Times New Roman" w:hAnsi="Times New Roman" w:cs="Times New Roman"/>
            <w:sz w:val="24"/>
            <w:szCs w:val="24"/>
          </w:rPr>
          <w:t>.</w:t>
        </w:r>
      </w:ins>
    </w:p>
    <w:p w:rsidR="00E156B8" w:rsidRDefault="00E156B8" w:rsidP="00E156B8">
      <w:pPr>
        <w:rPr>
          <w:ins w:id="14" w:author="Satendra Singh" w:date="2018-08-17T20:39:00Z"/>
          <w:rFonts w:ascii="Times New Roman" w:hAnsi="Times New Roman" w:cs="Times New Roman"/>
          <w:sz w:val="24"/>
          <w:szCs w:val="24"/>
        </w:rPr>
      </w:pPr>
      <w:r>
        <w:rPr>
          <w:rFonts w:ascii="Times New Roman" w:hAnsi="Times New Roman" w:cs="Times New Roman"/>
          <w:color w:val="222222"/>
          <w:sz w:val="24"/>
          <w:szCs w:val="24"/>
          <w:shd w:val="clear" w:color="auto" w:fill="FFFFFF"/>
        </w:rPr>
        <w:t>Armed with a progressive legislation</w:t>
      </w:r>
      <w:ins w:id="15" w:author="Satendra Singh" w:date="2018-08-17T19:17:00Z">
        <w:r w:rsidR="009A4CA3">
          <w:rPr>
            <w:rFonts w:ascii="Times New Roman" w:hAnsi="Times New Roman" w:cs="Times New Roman"/>
            <w:color w:val="222222"/>
            <w:sz w:val="24"/>
            <w:szCs w:val="24"/>
            <w:shd w:val="clear" w:color="auto" w:fill="FFFFFF"/>
          </w:rPr>
          <w:t xml:space="preserve"> and amendment in MCI </w:t>
        </w:r>
      </w:ins>
      <w:ins w:id="16" w:author="Satendra Singh" w:date="2018-08-17T19:20:00Z">
        <w:r w:rsidR="009A4CA3">
          <w:rPr>
            <w:rFonts w:ascii="Times New Roman" w:hAnsi="Times New Roman" w:cs="Times New Roman"/>
            <w:color w:val="222222"/>
            <w:sz w:val="24"/>
            <w:szCs w:val="24"/>
            <w:shd w:val="clear" w:color="auto" w:fill="FFFFFF"/>
          </w:rPr>
          <w:t>Regulations</w:t>
        </w:r>
      </w:ins>
      <w:r>
        <w:rPr>
          <w:rFonts w:ascii="Times New Roman" w:hAnsi="Times New Roman" w:cs="Times New Roman"/>
          <w:color w:val="222222"/>
          <w:sz w:val="24"/>
          <w:szCs w:val="24"/>
          <w:shd w:val="clear" w:color="auto" w:fill="FFFFFF"/>
        </w:rPr>
        <w:t xml:space="preserve">, candidates with </w:t>
      </w:r>
      <w:r w:rsidR="002C646A">
        <w:rPr>
          <w:rFonts w:ascii="Times New Roman" w:hAnsi="Times New Roman" w:cs="Times New Roman"/>
          <w:color w:val="222222"/>
          <w:sz w:val="24"/>
          <w:szCs w:val="24"/>
          <w:shd w:val="clear" w:color="auto" w:fill="FFFFFF"/>
        </w:rPr>
        <w:t xml:space="preserve">disabilities </w:t>
      </w:r>
      <w:r>
        <w:rPr>
          <w:rFonts w:ascii="Times New Roman" w:hAnsi="Times New Roman" w:cs="Times New Roman"/>
          <w:color w:val="222222"/>
          <w:sz w:val="24"/>
          <w:szCs w:val="24"/>
          <w:shd w:val="clear" w:color="auto" w:fill="FFFFFF"/>
        </w:rPr>
        <w:t>appeared in the National Eligibility cum Entrance Test (NEET</w:t>
      </w:r>
      <w:ins w:id="17" w:author="Satendra Singh" w:date="2018-08-17T19:17:00Z">
        <w:r w:rsidR="009A4CA3">
          <w:rPr>
            <w:rFonts w:ascii="Times New Roman" w:hAnsi="Times New Roman" w:cs="Times New Roman"/>
            <w:color w:val="222222"/>
            <w:sz w:val="24"/>
            <w:szCs w:val="24"/>
            <w:shd w:val="clear" w:color="auto" w:fill="FFFFFF"/>
          </w:rPr>
          <w:t>-UG</w:t>
        </w:r>
      </w:ins>
      <w:r>
        <w:rPr>
          <w:rFonts w:ascii="Times New Roman" w:hAnsi="Times New Roman" w:cs="Times New Roman"/>
          <w:color w:val="222222"/>
          <w:sz w:val="24"/>
          <w:szCs w:val="24"/>
          <w:shd w:val="clear" w:color="auto" w:fill="FFFFFF"/>
        </w:rPr>
        <w:t>) to seek admission to the medical course under the disability quota. O</w:t>
      </w:r>
      <w:r>
        <w:rPr>
          <w:rFonts w:ascii="Times New Roman" w:hAnsi="Times New Roman" w:cs="Times New Roman"/>
          <w:sz w:val="24"/>
          <w:szCs w:val="24"/>
        </w:rPr>
        <w:t xml:space="preserve">ut of the 110 students selected under the disability quota this year, the Directorate of Medical Education, Mumbai declared eight student’s </w:t>
      </w:r>
      <w:proofErr w:type="gramStart"/>
      <w:r>
        <w:rPr>
          <w:rFonts w:ascii="Times New Roman" w:hAnsi="Times New Roman" w:cs="Times New Roman"/>
          <w:sz w:val="24"/>
          <w:szCs w:val="24"/>
        </w:rPr>
        <w:t>ineligible</w:t>
      </w:r>
      <w:proofErr w:type="gramEnd"/>
      <w:r>
        <w:rPr>
          <w:rFonts w:ascii="Times New Roman" w:hAnsi="Times New Roman" w:cs="Times New Roman"/>
          <w:sz w:val="24"/>
          <w:szCs w:val="24"/>
        </w:rPr>
        <w:t>, all of whom has learning disabilities [</w:t>
      </w:r>
      <w:del w:id="18" w:author="Satendra Singh" w:date="2018-08-17T19:23:00Z">
        <w:r w:rsidDel="00E4396F">
          <w:rPr>
            <w:rFonts w:ascii="Times New Roman" w:hAnsi="Times New Roman" w:cs="Times New Roman"/>
            <w:sz w:val="24"/>
            <w:szCs w:val="24"/>
          </w:rPr>
          <w:delText>3</w:delText>
        </w:r>
      </w:del>
      <w:ins w:id="19" w:author="Satendra Singh" w:date="2018-08-17T19:23:00Z">
        <w:r w:rsidR="00E4396F">
          <w:rPr>
            <w:rFonts w:ascii="Times New Roman" w:hAnsi="Times New Roman" w:cs="Times New Roman"/>
            <w:sz w:val="24"/>
            <w:szCs w:val="24"/>
          </w:rPr>
          <w:t>4</w:t>
        </w:r>
      </w:ins>
      <w:r>
        <w:rPr>
          <w:rFonts w:ascii="Times New Roman" w:hAnsi="Times New Roman" w:cs="Times New Roman"/>
          <w:sz w:val="24"/>
          <w:szCs w:val="24"/>
        </w:rPr>
        <w:t xml:space="preserve">]. Similar incidents </w:t>
      </w:r>
      <w:r w:rsidR="00B25674">
        <w:rPr>
          <w:rFonts w:ascii="Times New Roman" w:hAnsi="Times New Roman" w:cs="Times New Roman"/>
          <w:sz w:val="24"/>
          <w:szCs w:val="24"/>
        </w:rPr>
        <w:t>of candidates with dyslexia, hearing impairment, low vision, dwarfism, upper limb disability</w:t>
      </w:r>
      <w:r w:rsidR="0048571E">
        <w:rPr>
          <w:rFonts w:ascii="Times New Roman" w:hAnsi="Times New Roman" w:cs="Times New Roman"/>
          <w:sz w:val="24"/>
          <w:szCs w:val="24"/>
        </w:rPr>
        <w:t xml:space="preserve">, </w:t>
      </w:r>
      <w:del w:id="20" w:author="Satendra Singh" w:date="2018-08-17T19:24:00Z">
        <w:r w:rsidR="0048571E" w:rsidDel="00E4396F">
          <w:rPr>
            <w:rFonts w:ascii="Times New Roman" w:hAnsi="Times New Roman" w:cs="Times New Roman"/>
            <w:sz w:val="24"/>
            <w:szCs w:val="24"/>
          </w:rPr>
          <w:delText>hemophilia</w:delText>
        </w:r>
      </w:del>
      <w:ins w:id="21" w:author="Satendra Singh" w:date="2018-08-17T19:24:00Z">
        <w:r w:rsidR="00E4396F">
          <w:rPr>
            <w:rFonts w:ascii="Times New Roman" w:hAnsi="Times New Roman" w:cs="Times New Roman"/>
            <w:sz w:val="24"/>
            <w:szCs w:val="24"/>
          </w:rPr>
          <w:t>haemophilia</w:t>
        </w:r>
      </w:ins>
      <w:r w:rsidR="00B25674">
        <w:rPr>
          <w:rFonts w:ascii="Times New Roman" w:hAnsi="Times New Roman" w:cs="Times New Roman"/>
          <w:sz w:val="24"/>
          <w:szCs w:val="24"/>
        </w:rPr>
        <w:t xml:space="preserve"> being denied admission </w:t>
      </w:r>
      <w:r>
        <w:rPr>
          <w:rFonts w:ascii="Times New Roman" w:hAnsi="Times New Roman" w:cs="Times New Roman"/>
          <w:sz w:val="24"/>
          <w:szCs w:val="24"/>
        </w:rPr>
        <w:t xml:space="preserve">were reported </w:t>
      </w:r>
      <w:r w:rsidR="00B25674">
        <w:rPr>
          <w:rFonts w:ascii="Times New Roman" w:hAnsi="Times New Roman" w:cs="Times New Roman"/>
          <w:sz w:val="24"/>
          <w:szCs w:val="24"/>
        </w:rPr>
        <w:t>across the country</w:t>
      </w:r>
      <w:ins w:id="22" w:author="Satendra Singh" w:date="2018-08-17T19:23:00Z">
        <w:r w:rsidR="00E4396F">
          <w:rPr>
            <w:rFonts w:ascii="Times New Roman" w:hAnsi="Times New Roman" w:cs="Times New Roman"/>
            <w:sz w:val="24"/>
            <w:szCs w:val="24"/>
          </w:rPr>
          <w:t xml:space="preserve"> [5]</w:t>
        </w:r>
      </w:ins>
      <w:r>
        <w:rPr>
          <w:rFonts w:ascii="Times New Roman" w:hAnsi="Times New Roman" w:cs="Times New Roman"/>
          <w:sz w:val="24"/>
          <w:szCs w:val="24"/>
        </w:rPr>
        <w:t>. The</w:t>
      </w:r>
      <w:r w:rsidR="00B25674">
        <w:rPr>
          <w:rFonts w:ascii="Times New Roman" w:hAnsi="Times New Roman" w:cs="Times New Roman"/>
          <w:sz w:val="24"/>
          <w:szCs w:val="24"/>
        </w:rPr>
        <w:t>se</w:t>
      </w:r>
      <w:r>
        <w:rPr>
          <w:rFonts w:ascii="Times New Roman" w:hAnsi="Times New Roman" w:cs="Times New Roman"/>
          <w:sz w:val="24"/>
          <w:szCs w:val="24"/>
        </w:rPr>
        <w:t xml:space="preserve"> decisions were based on the</w:t>
      </w:r>
      <w:r w:rsidR="004004E5">
        <w:rPr>
          <w:rFonts w:ascii="Times New Roman" w:hAnsi="Times New Roman" w:cs="Times New Roman"/>
          <w:sz w:val="24"/>
          <w:szCs w:val="24"/>
        </w:rPr>
        <w:t xml:space="preserve"> recent</w:t>
      </w:r>
      <w:r>
        <w:rPr>
          <w:rFonts w:ascii="Times New Roman" w:hAnsi="Times New Roman" w:cs="Times New Roman"/>
          <w:sz w:val="24"/>
          <w:szCs w:val="24"/>
        </w:rPr>
        <w:t xml:space="preserve"> ‘Guidelines for admission of person with specified disabilities’ prepared by an Expanded Committee on Disability constituted under Medical </w:t>
      </w:r>
      <w:r>
        <w:rPr>
          <w:rFonts w:ascii="Times New Roman" w:hAnsi="Times New Roman" w:cs="Times New Roman"/>
          <w:sz w:val="24"/>
          <w:szCs w:val="24"/>
        </w:rPr>
        <w:lastRenderedPageBreak/>
        <w:t xml:space="preserve">Council of India (MCI) </w:t>
      </w:r>
      <w:ins w:id="23" w:author="Satendra Singh" w:date="2018-08-17T19:29:00Z">
        <w:r w:rsidR="00E4396F">
          <w:rPr>
            <w:rFonts w:ascii="Times New Roman" w:hAnsi="Times New Roman" w:cs="Times New Roman"/>
            <w:sz w:val="24"/>
            <w:szCs w:val="24"/>
          </w:rPr>
          <w:t>[6]</w:t>
        </w:r>
      </w:ins>
      <w:del w:id="24" w:author="Satendra Singh" w:date="2018-08-17T19:29:00Z">
        <w:r w:rsidDel="00E4396F">
          <w:rPr>
            <w:rFonts w:ascii="Times New Roman" w:hAnsi="Times New Roman" w:cs="Times New Roman"/>
            <w:sz w:val="24"/>
            <w:szCs w:val="24"/>
          </w:rPr>
          <w:delText>[</w:delText>
        </w:r>
      </w:del>
      <w:del w:id="25" w:author="Satendra Singh" w:date="2018-08-17T19:26:00Z">
        <w:r w:rsidDel="00E4396F">
          <w:rPr>
            <w:rFonts w:ascii="Times New Roman" w:hAnsi="Times New Roman" w:cs="Times New Roman"/>
            <w:sz w:val="24"/>
            <w:szCs w:val="24"/>
          </w:rPr>
          <w:delText>4</w:delText>
        </w:r>
      </w:del>
      <w:del w:id="26" w:author="Satendra Singh" w:date="2018-08-17T19:29:00Z">
        <w:r w:rsidDel="00E4396F">
          <w:rPr>
            <w:rFonts w:ascii="Times New Roman" w:hAnsi="Times New Roman" w:cs="Times New Roman"/>
            <w:sz w:val="24"/>
            <w:szCs w:val="24"/>
          </w:rPr>
          <w:delText>]</w:delText>
        </w:r>
      </w:del>
      <w:r>
        <w:rPr>
          <w:rFonts w:ascii="Times New Roman" w:hAnsi="Times New Roman" w:cs="Times New Roman"/>
          <w:sz w:val="24"/>
          <w:szCs w:val="24"/>
        </w:rPr>
        <w:t>.</w:t>
      </w:r>
      <w:r w:rsidR="00B25674">
        <w:rPr>
          <w:rFonts w:ascii="Times New Roman" w:hAnsi="Times New Roman" w:cs="Times New Roman"/>
          <w:sz w:val="24"/>
          <w:szCs w:val="24"/>
        </w:rPr>
        <w:t xml:space="preserve"> Candidate with low vision and dyslexia </w:t>
      </w:r>
      <w:r w:rsidR="0048571E">
        <w:rPr>
          <w:rFonts w:ascii="Times New Roman" w:hAnsi="Times New Roman" w:cs="Times New Roman"/>
          <w:sz w:val="24"/>
          <w:szCs w:val="24"/>
        </w:rPr>
        <w:t xml:space="preserve">has already </w:t>
      </w:r>
      <w:r w:rsidR="00B25674">
        <w:rPr>
          <w:rFonts w:ascii="Times New Roman" w:hAnsi="Times New Roman" w:cs="Times New Roman"/>
          <w:sz w:val="24"/>
          <w:szCs w:val="24"/>
        </w:rPr>
        <w:t>challenged it in the Supreme Court.</w:t>
      </w:r>
    </w:p>
    <w:p w:rsidR="00CA60D8" w:rsidRDefault="00CA60D8" w:rsidP="00E156B8">
      <w:pPr>
        <w:rPr>
          <w:ins w:id="27" w:author="Satendra Singh" w:date="2018-08-17T20:39:00Z"/>
        </w:rPr>
      </w:pPr>
    </w:p>
    <w:p w:rsidR="00CA60D8" w:rsidRDefault="00CA60D8" w:rsidP="00E156B8"/>
    <w:p w:rsidR="004F5646" w:rsidRPr="00831A08" w:rsidRDefault="00B25674" w:rsidP="005A6D9E">
      <w:pPr>
        <w:rPr>
          <w:rFonts w:ascii="Times New Roman" w:hAnsi="Times New Roman" w:cs="Times New Roman"/>
          <w:b/>
          <w:sz w:val="24"/>
          <w:szCs w:val="24"/>
        </w:rPr>
      </w:pPr>
      <w:r>
        <w:rPr>
          <w:rFonts w:ascii="Times New Roman" w:hAnsi="Times New Roman" w:cs="Times New Roman"/>
          <w:b/>
          <w:sz w:val="24"/>
          <w:szCs w:val="24"/>
        </w:rPr>
        <w:t xml:space="preserve">What are the </w:t>
      </w:r>
      <w:r w:rsidR="004004E5">
        <w:rPr>
          <w:rFonts w:ascii="Times New Roman" w:hAnsi="Times New Roman" w:cs="Times New Roman"/>
          <w:b/>
          <w:sz w:val="24"/>
          <w:szCs w:val="24"/>
        </w:rPr>
        <w:t xml:space="preserve">new </w:t>
      </w:r>
      <w:r w:rsidR="004F5646" w:rsidRPr="00831A08">
        <w:rPr>
          <w:rFonts w:ascii="Times New Roman" w:hAnsi="Times New Roman" w:cs="Times New Roman"/>
          <w:b/>
          <w:sz w:val="24"/>
          <w:szCs w:val="24"/>
        </w:rPr>
        <w:t xml:space="preserve">MCI </w:t>
      </w:r>
      <w:r w:rsidRPr="00831A08">
        <w:rPr>
          <w:rFonts w:ascii="Times New Roman" w:hAnsi="Times New Roman" w:cs="Times New Roman"/>
          <w:b/>
          <w:sz w:val="24"/>
          <w:szCs w:val="24"/>
        </w:rPr>
        <w:t>Guidelines?</w:t>
      </w:r>
    </w:p>
    <w:p w:rsidR="00B25674" w:rsidRPr="004004E5" w:rsidRDefault="00B25674" w:rsidP="00B25674">
      <w:pPr>
        <w:rPr>
          <w:rFonts w:ascii="Times New Roman" w:hAnsi="Times New Roman" w:cs="Times New Roman"/>
          <w:sz w:val="24"/>
          <w:szCs w:val="24"/>
        </w:rPr>
      </w:pPr>
      <w:r w:rsidRPr="004004E5">
        <w:rPr>
          <w:rFonts w:ascii="Times New Roman" w:hAnsi="Times New Roman" w:cs="Times New Roman"/>
          <w:sz w:val="24"/>
          <w:szCs w:val="24"/>
        </w:rPr>
        <w:t xml:space="preserve">Last year, </w:t>
      </w:r>
      <w:r w:rsidRPr="007A423F">
        <w:rPr>
          <w:rFonts w:ascii="Times New Roman" w:hAnsi="Times New Roman" w:cs="Times New Roman"/>
          <w:sz w:val="24"/>
          <w:szCs w:val="24"/>
          <w:highlight w:val="yellow"/>
        </w:rPr>
        <w:t xml:space="preserve">a candidate with thalassemia knocked the doors of Supreme Court </w:t>
      </w:r>
      <w:r w:rsidR="004004E5" w:rsidRPr="007A423F">
        <w:rPr>
          <w:rFonts w:ascii="Times New Roman" w:hAnsi="Times New Roman" w:cs="Times New Roman"/>
          <w:sz w:val="24"/>
          <w:szCs w:val="24"/>
          <w:highlight w:val="yellow"/>
        </w:rPr>
        <w:t>and successfully got admission into medical course under the disability quota</w:t>
      </w:r>
      <w:ins w:id="28" w:author="Satendra Singh" w:date="2018-08-17T19:27:00Z">
        <w:r w:rsidR="00E4396F">
          <w:rPr>
            <w:rFonts w:ascii="Times New Roman" w:hAnsi="Times New Roman" w:cs="Times New Roman"/>
            <w:sz w:val="24"/>
            <w:szCs w:val="24"/>
            <w:highlight w:val="yellow"/>
          </w:rPr>
          <w:t xml:space="preserve"> [3]</w:t>
        </w:r>
      </w:ins>
      <w:r w:rsidR="004004E5" w:rsidRPr="004004E5">
        <w:rPr>
          <w:rFonts w:ascii="Times New Roman" w:hAnsi="Times New Roman" w:cs="Times New Roman"/>
          <w:sz w:val="24"/>
          <w:szCs w:val="24"/>
        </w:rPr>
        <w:t xml:space="preserve">. </w:t>
      </w:r>
      <w:r w:rsidRPr="004004E5">
        <w:rPr>
          <w:rFonts w:ascii="Times New Roman" w:hAnsi="Times New Roman" w:cs="Times New Roman"/>
          <w:sz w:val="24"/>
          <w:szCs w:val="24"/>
        </w:rPr>
        <w:t>MCI</w:t>
      </w:r>
      <w:r w:rsidR="004004E5" w:rsidRPr="004004E5">
        <w:rPr>
          <w:rFonts w:ascii="Times New Roman" w:hAnsi="Times New Roman" w:cs="Times New Roman"/>
          <w:sz w:val="24"/>
          <w:szCs w:val="24"/>
        </w:rPr>
        <w:t xml:space="preserve">, earlier this year, </w:t>
      </w:r>
      <w:r w:rsidRPr="004004E5">
        <w:rPr>
          <w:rFonts w:ascii="Times New Roman" w:hAnsi="Times New Roman" w:cs="Times New Roman"/>
          <w:sz w:val="24"/>
          <w:szCs w:val="24"/>
        </w:rPr>
        <w:t xml:space="preserve">communicated to all </w:t>
      </w:r>
      <w:r w:rsidR="004004E5" w:rsidRPr="004004E5">
        <w:rPr>
          <w:rFonts w:ascii="Times New Roman" w:hAnsi="Times New Roman" w:cs="Times New Roman"/>
          <w:sz w:val="24"/>
          <w:szCs w:val="24"/>
        </w:rPr>
        <w:t>Counselling</w:t>
      </w:r>
      <w:r w:rsidRPr="004004E5">
        <w:rPr>
          <w:rFonts w:ascii="Times New Roman" w:hAnsi="Times New Roman" w:cs="Times New Roman"/>
          <w:sz w:val="24"/>
          <w:szCs w:val="24"/>
        </w:rPr>
        <w:t xml:space="preserve"> Authorities that </w:t>
      </w:r>
      <w:r w:rsidRPr="007A423F">
        <w:rPr>
          <w:rFonts w:ascii="Times New Roman" w:hAnsi="Times New Roman" w:cs="Times New Roman"/>
          <w:sz w:val="24"/>
          <w:szCs w:val="24"/>
          <w:highlight w:val="yellow"/>
        </w:rPr>
        <w:t xml:space="preserve">all candidates </w:t>
      </w:r>
      <w:r w:rsidR="004004E5" w:rsidRPr="007A423F">
        <w:rPr>
          <w:rFonts w:ascii="Times New Roman" w:hAnsi="Times New Roman" w:cs="Times New Roman"/>
          <w:sz w:val="24"/>
          <w:szCs w:val="24"/>
          <w:highlight w:val="yellow"/>
        </w:rPr>
        <w:t>with these</w:t>
      </w:r>
      <w:r w:rsidRPr="007A423F">
        <w:rPr>
          <w:rFonts w:ascii="Times New Roman" w:hAnsi="Times New Roman" w:cs="Times New Roman"/>
          <w:sz w:val="24"/>
          <w:szCs w:val="24"/>
          <w:highlight w:val="yellow"/>
        </w:rPr>
        <w:t xml:space="preserve"> 21 </w:t>
      </w:r>
      <w:r w:rsidR="004004E5" w:rsidRPr="007A423F">
        <w:rPr>
          <w:rFonts w:ascii="Times New Roman" w:hAnsi="Times New Roman" w:cs="Times New Roman"/>
          <w:sz w:val="24"/>
          <w:szCs w:val="24"/>
          <w:highlight w:val="yellow"/>
        </w:rPr>
        <w:t>benchmark d</w:t>
      </w:r>
      <w:r w:rsidRPr="007A423F">
        <w:rPr>
          <w:rFonts w:ascii="Times New Roman" w:hAnsi="Times New Roman" w:cs="Times New Roman"/>
          <w:sz w:val="24"/>
          <w:szCs w:val="24"/>
          <w:highlight w:val="yellow"/>
        </w:rPr>
        <w:t xml:space="preserve">isabilities are eligible to take benefit of </w:t>
      </w:r>
      <w:r w:rsidR="004004E5" w:rsidRPr="007A423F">
        <w:rPr>
          <w:rFonts w:ascii="Times New Roman" w:hAnsi="Times New Roman" w:cs="Times New Roman"/>
          <w:sz w:val="24"/>
          <w:szCs w:val="24"/>
          <w:highlight w:val="yellow"/>
        </w:rPr>
        <w:t>disability quota in the medical course</w:t>
      </w:r>
      <w:ins w:id="29" w:author="Satendra Singh" w:date="2018-08-17T21:10:00Z">
        <w:r w:rsidR="00A84FEA">
          <w:rPr>
            <w:rFonts w:ascii="Times New Roman" w:hAnsi="Times New Roman" w:cs="Times New Roman"/>
            <w:sz w:val="24"/>
            <w:szCs w:val="24"/>
            <w:highlight w:val="yellow"/>
          </w:rPr>
          <w:t xml:space="preserve"> </w:t>
        </w:r>
      </w:ins>
      <w:ins w:id="30" w:author="Satendra Singh" w:date="2018-08-17T19:29:00Z">
        <w:r w:rsidR="00E4396F">
          <w:rPr>
            <w:rFonts w:ascii="Times New Roman" w:hAnsi="Times New Roman" w:cs="Times New Roman"/>
            <w:sz w:val="24"/>
            <w:szCs w:val="24"/>
            <w:highlight w:val="yellow"/>
          </w:rPr>
          <w:t>[3</w:t>
        </w:r>
      </w:ins>
      <w:ins w:id="31" w:author="Satendra Singh" w:date="2018-08-17T21:04:00Z">
        <w:r w:rsidR="00A84FEA">
          <w:rPr>
            <w:rFonts w:ascii="Times New Roman" w:hAnsi="Times New Roman" w:cs="Times New Roman"/>
            <w:sz w:val="24"/>
            <w:szCs w:val="24"/>
            <w:highlight w:val="yellow"/>
          </w:rPr>
          <w:t>, 6</w:t>
        </w:r>
      </w:ins>
      <w:ins w:id="32" w:author="Satendra Singh" w:date="2018-08-17T19:29:00Z">
        <w:r w:rsidR="00E4396F">
          <w:rPr>
            <w:rFonts w:ascii="Times New Roman" w:hAnsi="Times New Roman" w:cs="Times New Roman"/>
            <w:sz w:val="24"/>
            <w:szCs w:val="24"/>
            <w:highlight w:val="yellow"/>
          </w:rPr>
          <w:t>]</w:t>
        </w:r>
      </w:ins>
      <w:r w:rsidRPr="004004E5">
        <w:rPr>
          <w:rFonts w:ascii="Times New Roman" w:hAnsi="Times New Roman" w:cs="Times New Roman"/>
          <w:sz w:val="24"/>
          <w:szCs w:val="24"/>
        </w:rPr>
        <w:t xml:space="preserve">. </w:t>
      </w:r>
      <w:r w:rsidR="004004E5">
        <w:rPr>
          <w:rFonts w:ascii="Times New Roman" w:hAnsi="Times New Roman" w:cs="Times New Roman"/>
          <w:sz w:val="24"/>
          <w:szCs w:val="24"/>
        </w:rPr>
        <w:t>Later, i</w:t>
      </w:r>
      <w:r w:rsidRPr="004004E5">
        <w:rPr>
          <w:rFonts w:ascii="Times New Roman" w:hAnsi="Times New Roman" w:cs="Times New Roman"/>
          <w:sz w:val="24"/>
          <w:szCs w:val="24"/>
        </w:rPr>
        <w:t>n pursuance of the communication from Ministry of Health and Family Welfare</w:t>
      </w:r>
      <w:r w:rsidR="004004E5" w:rsidRPr="004004E5">
        <w:rPr>
          <w:rFonts w:ascii="Times New Roman" w:hAnsi="Times New Roman" w:cs="Times New Roman"/>
          <w:sz w:val="24"/>
          <w:szCs w:val="24"/>
        </w:rPr>
        <w:t xml:space="preserve"> (</w:t>
      </w:r>
      <w:proofErr w:type="spellStart"/>
      <w:r w:rsidR="004004E5" w:rsidRPr="004004E5">
        <w:rPr>
          <w:rFonts w:ascii="Times New Roman" w:hAnsi="Times New Roman" w:cs="Times New Roman"/>
          <w:sz w:val="24"/>
          <w:szCs w:val="24"/>
        </w:rPr>
        <w:t>MoHFW</w:t>
      </w:r>
      <w:proofErr w:type="spellEnd"/>
      <w:r w:rsidR="004004E5" w:rsidRPr="004004E5">
        <w:rPr>
          <w:rFonts w:ascii="Times New Roman" w:hAnsi="Times New Roman" w:cs="Times New Roman"/>
          <w:sz w:val="24"/>
          <w:szCs w:val="24"/>
        </w:rPr>
        <w:t>)</w:t>
      </w:r>
      <w:r w:rsidRPr="004004E5">
        <w:rPr>
          <w:rFonts w:ascii="Times New Roman" w:hAnsi="Times New Roman" w:cs="Times New Roman"/>
          <w:sz w:val="24"/>
          <w:szCs w:val="24"/>
        </w:rPr>
        <w:t xml:space="preserve">, </w:t>
      </w:r>
      <w:r w:rsidRPr="007A423F">
        <w:rPr>
          <w:rFonts w:ascii="Times New Roman" w:hAnsi="Times New Roman" w:cs="Times New Roman"/>
          <w:sz w:val="24"/>
          <w:szCs w:val="24"/>
          <w:highlight w:val="yellow"/>
        </w:rPr>
        <w:t xml:space="preserve">MCI submitted </w:t>
      </w:r>
      <w:r w:rsidR="004004E5" w:rsidRPr="007A423F">
        <w:rPr>
          <w:rFonts w:ascii="Times New Roman" w:hAnsi="Times New Roman" w:cs="Times New Roman"/>
          <w:sz w:val="24"/>
          <w:szCs w:val="24"/>
          <w:highlight w:val="yellow"/>
        </w:rPr>
        <w:t>their new guidelines</w:t>
      </w:r>
      <w:ins w:id="33" w:author="Satendra Singh" w:date="2018-08-17T21:12:00Z">
        <w:r w:rsidR="00A84FEA">
          <w:rPr>
            <w:rFonts w:ascii="Times New Roman" w:hAnsi="Times New Roman" w:cs="Times New Roman"/>
            <w:sz w:val="24"/>
            <w:szCs w:val="24"/>
            <w:highlight w:val="yellow"/>
          </w:rPr>
          <w:t xml:space="preserve"> </w:t>
        </w:r>
      </w:ins>
      <w:bookmarkStart w:id="34" w:name="_GoBack"/>
      <w:bookmarkEnd w:id="34"/>
      <w:r w:rsidR="004004E5" w:rsidRPr="007A423F">
        <w:rPr>
          <w:rFonts w:ascii="Times New Roman" w:hAnsi="Times New Roman" w:cs="Times New Roman"/>
          <w:sz w:val="24"/>
          <w:szCs w:val="24"/>
          <w:highlight w:val="yellow"/>
        </w:rPr>
        <w:t>on 5</w:t>
      </w:r>
      <w:r w:rsidR="004004E5" w:rsidRPr="007A423F">
        <w:rPr>
          <w:rFonts w:ascii="Times New Roman" w:hAnsi="Times New Roman" w:cs="Times New Roman"/>
          <w:sz w:val="24"/>
          <w:szCs w:val="24"/>
          <w:highlight w:val="yellow"/>
          <w:vertAlign w:val="superscript"/>
        </w:rPr>
        <w:t>th</w:t>
      </w:r>
      <w:r w:rsidR="004004E5" w:rsidRPr="007A423F">
        <w:rPr>
          <w:rFonts w:ascii="Times New Roman" w:hAnsi="Times New Roman" w:cs="Times New Roman"/>
          <w:sz w:val="24"/>
          <w:szCs w:val="24"/>
          <w:highlight w:val="yellow"/>
        </w:rPr>
        <w:t xml:space="preserve"> June 2018</w:t>
      </w:r>
      <w:del w:id="35" w:author="Satendra Singh" w:date="2018-08-17T21:10:00Z">
        <w:r w:rsidR="004004E5" w:rsidDel="00A84FEA">
          <w:rPr>
            <w:rFonts w:ascii="Times New Roman" w:hAnsi="Times New Roman" w:cs="Times New Roman"/>
            <w:sz w:val="24"/>
            <w:szCs w:val="24"/>
          </w:rPr>
          <w:delText xml:space="preserve"> </w:delText>
        </w:r>
      </w:del>
      <w:ins w:id="36" w:author="Satendra Singh" w:date="2018-08-17T19:29:00Z">
        <w:r w:rsidR="00E4396F">
          <w:rPr>
            <w:rFonts w:ascii="Times New Roman" w:hAnsi="Times New Roman" w:cs="Times New Roman"/>
            <w:sz w:val="24"/>
            <w:szCs w:val="24"/>
          </w:rPr>
          <w:t>[6]</w:t>
        </w:r>
      </w:ins>
      <w:r w:rsidR="004004E5">
        <w:rPr>
          <w:rFonts w:ascii="Times New Roman" w:hAnsi="Times New Roman" w:cs="Times New Roman"/>
          <w:sz w:val="24"/>
          <w:szCs w:val="24"/>
        </w:rPr>
        <w:t>which are yet to be ratified</w:t>
      </w:r>
      <w:r w:rsidRPr="004004E5">
        <w:rPr>
          <w:rFonts w:ascii="Times New Roman" w:hAnsi="Times New Roman" w:cs="Times New Roman"/>
          <w:sz w:val="24"/>
          <w:szCs w:val="24"/>
        </w:rPr>
        <w:t>.</w:t>
      </w:r>
    </w:p>
    <w:p w:rsidR="00E156B8" w:rsidRDefault="0048571E" w:rsidP="00E156B8">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As per the guidelines, d</w:t>
      </w:r>
      <w:r w:rsidR="000F4EAF">
        <w:rPr>
          <w:rFonts w:ascii="Times New Roman" w:hAnsi="Times New Roman" w:cs="Times New Roman"/>
          <w:sz w:val="24"/>
          <w:szCs w:val="24"/>
        </w:rPr>
        <w:t>espite having benchmark disabilities, candidates with Specific Learning Disabilities (</w:t>
      </w:r>
      <w:proofErr w:type="spellStart"/>
      <w:r w:rsidR="000F4EAF">
        <w:rPr>
          <w:rFonts w:ascii="Times New Roman" w:hAnsi="Times New Roman" w:cs="Times New Roman"/>
          <w:sz w:val="24"/>
          <w:szCs w:val="24"/>
        </w:rPr>
        <w:t>SpLD</w:t>
      </w:r>
      <w:proofErr w:type="spellEnd"/>
      <w:r w:rsidR="000F4EAF">
        <w:rPr>
          <w:rFonts w:ascii="Times New Roman" w:hAnsi="Times New Roman" w:cs="Times New Roman"/>
          <w:sz w:val="24"/>
          <w:szCs w:val="24"/>
        </w:rPr>
        <w:t>), visual impairment, hearing impairment, and autism are considered in</w:t>
      </w:r>
      <w:r w:rsidR="000F4EAF" w:rsidRPr="00B25674">
        <w:rPr>
          <w:rFonts w:ascii="Times New Roman" w:hAnsi="Times New Roman" w:cs="Times New Roman"/>
          <w:sz w:val="24"/>
          <w:szCs w:val="24"/>
        </w:rPr>
        <w:t>eligible for medical course in disability quota</w:t>
      </w:r>
      <w:r w:rsidR="000F4EAF">
        <w:rPr>
          <w:rFonts w:ascii="Times New Roman" w:hAnsi="Times New Roman" w:cs="Times New Roman"/>
          <w:sz w:val="24"/>
          <w:szCs w:val="24"/>
        </w:rPr>
        <w:t xml:space="preserve">. There is an upper cap of 60% for non-dominant upper limb disability and spine involvement; and 80% for disabilities arising from </w:t>
      </w:r>
      <w:proofErr w:type="spellStart"/>
      <w:r w:rsidR="000F4EAF">
        <w:rPr>
          <w:rFonts w:ascii="Times New Roman" w:hAnsi="Times New Roman" w:cs="Times New Roman"/>
          <w:sz w:val="24"/>
          <w:szCs w:val="24"/>
        </w:rPr>
        <w:t>hematological</w:t>
      </w:r>
      <w:proofErr w:type="spellEnd"/>
      <w:r w:rsidR="000F4EAF">
        <w:rPr>
          <w:rFonts w:ascii="Times New Roman" w:hAnsi="Times New Roman" w:cs="Times New Roman"/>
          <w:sz w:val="24"/>
          <w:szCs w:val="24"/>
        </w:rPr>
        <w:t xml:space="preserve"> and c</w:t>
      </w:r>
      <w:r w:rsidR="000F4EAF" w:rsidRPr="00B25674">
        <w:rPr>
          <w:rFonts w:ascii="Times New Roman" w:hAnsi="Times New Roman" w:cs="Times New Roman"/>
          <w:sz w:val="24"/>
          <w:szCs w:val="24"/>
        </w:rPr>
        <w:t xml:space="preserve">hronic </w:t>
      </w:r>
      <w:r w:rsidR="000F4EAF">
        <w:rPr>
          <w:rFonts w:ascii="Times New Roman" w:hAnsi="Times New Roman" w:cs="Times New Roman"/>
          <w:sz w:val="24"/>
          <w:szCs w:val="24"/>
        </w:rPr>
        <w:t>n</w:t>
      </w:r>
      <w:r w:rsidR="000F4EAF" w:rsidRPr="00B25674">
        <w:rPr>
          <w:rFonts w:ascii="Times New Roman" w:hAnsi="Times New Roman" w:cs="Times New Roman"/>
          <w:sz w:val="24"/>
          <w:szCs w:val="24"/>
        </w:rPr>
        <w:t>eurological</w:t>
      </w:r>
      <w:r w:rsidR="000F4EAF">
        <w:rPr>
          <w:rFonts w:ascii="Times New Roman" w:hAnsi="Times New Roman" w:cs="Times New Roman"/>
          <w:sz w:val="24"/>
          <w:szCs w:val="24"/>
        </w:rPr>
        <w:t xml:space="preserve"> disorders</w:t>
      </w:r>
      <w:r w:rsidR="005F78F4">
        <w:rPr>
          <w:rFonts w:ascii="Times New Roman" w:hAnsi="Times New Roman" w:cs="Times New Roman"/>
          <w:sz w:val="24"/>
          <w:szCs w:val="24"/>
        </w:rPr>
        <w:t>;</w:t>
      </w:r>
      <w:r w:rsidR="000F4EAF">
        <w:rPr>
          <w:rFonts w:ascii="Times New Roman" w:hAnsi="Times New Roman" w:cs="Times New Roman"/>
          <w:sz w:val="24"/>
          <w:szCs w:val="24"/>
        </w:rPr>
        <w:t xml:space="preserve"> and lower limb disabilities</w:t>
      </w:r>
      <w:r w:rsidR="005F78F4">
        <w:rPr>
          <w:rFonts w:ascii="Times New Roman" w:hAnsi="Times New Roman" w:cs="Times New Roman"/>
          <w:sz w:val="24"/>
          <w:szCs w:val="24"/>
        </w:rPr>
        <w:t xml:space="preserve"> (Table 1)</w:t>
      </w:r>
      <w:r w:rsidR="000F4EAF">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703"/>
        <w:gridCol w:w="1842"/>
        <w:gridCol w:w="2799"/>
        <w:gridCol w:w="3672"/>
      </w:tblGrid>
      <w:tr w:rsidR="00B25674" w:rsidRPr="00B25674" w:rsidTr="0048571E">
        <w:tc>
          <w:tcPr>
            <w:tcW w:w="647" w:type="dxa"/>
          </w:tcPr>
          <w:p w:rsidR="00B25674" w:rsidRPr="00B25674" w:rsidRDefault="00B25674" w:rsidP="0048571E">
            <w:pPr>
              <w:rPr>
                <w:rFonts w:ascii="Times New Roman" w:hAnsi="Times New Roman" w:cs="Times New Roman"/>
                <w:sz w:val="24"/>
                <w:szCs w:val="24"/>
              </w:rPr>
            </w:pPr>
            <w:proofErr w:type="spellStart"/>
            <w:r w:rsidRPr="00B25674">
              <w:rPr>
                <w:rFonts w:ascii="Times New Roman" w:hAnsi="Times New Roman" w:cs="Times New Roman"/>
                <w:sz w:val="24"/>
                <w:szCs w:val="24"/>
              </w:rPr>
              <w:t>S.No</w:t>
            </w:r>
            <w:proofErr w:type="spellEnd"/>
          </w:p>
        </w:tc>
        <w:tc>
          <w:tcPr>
            <w:tcW w:w="1755" w:type="dxa"/>
          </w:tcPr>
          <w:p w:rsidR="00B25674" w:rsidRPr="00B25674" w:rsidRDefault="000F4EAF" w:rsidP="0048571E">
            <w:pPr>
              <w:rPr>
                <w:rFonts w:ascii="Times New Roman" w:hAnsi="Times New Roman" w:cs="Times New Roman"/>
                <w:sz w:val="24"/>
                <w:szCs w:val="24"/>
              </w:rPr>
            </w:pPr>
            <w:r w:rsidRPr="00B25674">
              <w:rPr>
                <w:rFonts w:ascii="Times New Roman" w:hAnsi="Times New Roman" w:cs="Times New Roman"/>
                <w:sz w:val="24"/>
                <w:szCs w:val="24"/>
              </w:rPr>
              <w:t>Specified disabilities</w:t>
            </w:r>
          </w:p>
        </w:tc>
        <w:tc>
          <w:tcPr>
            <w:tcW w:w="3030" w:type="dxa"/>
          </w:tcPr>
          <w:p w:rsidR="00B25674" w:rsidRPr="00B25674" w:rsidRDefault="000F4EAF" w:rsidP="0048571E">
            <w:pPr>
              <w:rPr>
                <w:rFonts w:ascii="Times New Roman" w:hAnsi="Times New Roman" w:cs="Times New Roman"/>
                <w:sz w:val="24"/>
                <w:szCs w:val="24"/>
              </w:rPr>
            </w:pPr>
            <w:r w:rsidRPr="00B25674">
              <w:rPr>
                <w:rFonts w:ascii="Times New Roman" w:hAnsi="Times New Roman" w:cs="Times New Roman"/>
                <w:sz w:val="24"/>
                <w:szCs w:val="24"/>
              </w:rPr>
              <w:t>Benchmark disabilities</w:t>
            </w:r>
            <w:r w:rsidR="00B25674" w:rsidRPr="00B25674">
              <w:rPr>
                <w:rFonts w:ascii="Times New Roman" w:hAnsi="Times New Roman" w:cs="Times New Roman"/>
                <w:sz w:val="24"/>
                <w:szCs w:val="24"/>
              </w:rPr>
              <w:t>(40% and above)</w:t>
            </w:r>
          </w:p>
        </w:tc>
        <w:tc>
          <w:tcPr>
            <w:tcW w:w="4144"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Not eligible for medical course in disability quota</w:t>
            </w:r>
          </w:p>
        </w:tc>
      </w:tr>
      <w:tr w:rsidR="00B25674" w:rsidRPr="00B25674" w:rsidTr="0048571E">
        <w:tc>
          <w:tcPr>
            <w:tcW w:w="647"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1.</w:t>
            </w:r>
          </w:p>
        </w:tc>
        <w:tc>
          <w:tcPr>
            <w:tcW w:w="1755"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Locomotor disabilities</w:t>
            </w:r>
          </w:p>
        </w:tc>
        <w:tc>
          <w:tcPr>
            <w:tcW w:w="3030"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Polio, Cerebral palsy, leprosy cured, dwarfism, muscular dystrophy, acid attack victims</w:t>
            </w:r>
          </w:p>
        </w:tc>
        <w:tc>
          <w:tcPr>
            <w:tcW w:w="4144"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More than 80% of lower limb</w:t>
            </w:r>
          </w:p>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More than 60% for non-dominant upper limb</w:t>
            </w:r>
          </w:p>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More than 60% for spine</w:t>
            </w:r>
          </w:p>
        </w:tc>
      </w:tr>
      <w:tr w:rsidR="00B25674" w:rsidRPr="00B25674" w:rsidTr="0048571E">
        <w:tc>
          <w:tcPr>
            <w:tcW w:w="647"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2.</w:t>
            </w:r>
          </w:p>
        </w:tc>
        <w:tc>
          <w:tcPr>
            <w:tcW w:w="1755"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Specific Learning Disabilities</w:t>
            </w:r>
          </w:p>
        </w:tc>
        <w:tc>
          <w:tcPr>
            <w:tcW w:w="3030"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Dyslexia, dyscalculia</w:t>
            </w:r>
          </w:p>
        </w:tc>
        <w:tc>
          <w:tcPr>
            <w:tcW w:w="4144"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Currently not recommended</w:t>
            </w:r>
          </w:p>
        </w:tc>
      </w:tr>
      <w:tr w:rsidR="00B25674" w:rsidRPr="00B25674" w:rsidTr="0048571E">
        <w:tc>
          <w:tcPr>
            <w:tcW w:w="647"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3.</w:t>
            </w:r>
          </w:p>
        </w:tc>
        <w:tc>
          <w:tcPr>
            <w:tcW w:w="1755"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Blood disorders</w:t>
            </w:r>
          </w:p>
        </w:tc>
        <w:tc>
          <w:tcPr>
            <w:tcW w:w="3030"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Hemophilia, Thalassemia, Sickle cell disease</w:t>
            </w:r>
          </w:p>
        </w:tc>
        <w:tc>
          <w:tcPr>
            <w:tcW w:w="4144"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More than 80%</w:t>
            </w:r>
          </w:p>
        </w:tc>
      </w:tr>
      <w:tr w:rsidR="00B25674" w:rsidRPr="00B25674" w:rsidTr="0048571E">
        <w:tc>
          <w:tcPr>
            <w:tcW w:w="647"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4.</w:t>
            </w:r>
          </w:p>
        </w:tc>
        <w:tc>
          <w:tcPr>
            <w:tcW w:w="1755"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Chronic Neurological</w:t>
            </w:r>
          </w:p>
        </w:tc>
        <w:tc>
          <w:tcPr>
            <w:tcW w:w="3030"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Multiple Sclerosis, Parkinsonism</w:t>
            </w:r>
          </w:p>
        </w:tc>
        <w:tc>
          <w:tcPr>
            <w:tcW w:w="4144"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More than 80%</w:t>
            </w:r>
          </w:p>
        </w:tc>
      </w:tr>
      <w:tr w:rsidR="00B25674" w:rsidRPr="00B25674" w:rsidTr="0048571E">
        <w:tc>
          <w:tcPr>
            <w:tcW w:w="647"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5.</w:t>
            </w:r>
          </w:p>
        </w:tc>
        <w:tc>
          <w:tcPr>
            <w:tcW w:w="1755"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Visual impairment</w:t>
            </w:r>
          </w:p>
        </w:tc>
        <w:tc>
          <w:tcPr>
            <w:tcW w:w="3030"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 xml:space="preserve">Low vision and Blindness </w:t>
            </w:r>
          </w:p>
        </w:tc>
        <w:tc>
          <w:tcPr>
            <w:tcW w:w="4144"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Equal to or more than 40% disability</w:t>
            </w:r>
          </w:p>
        </w:tc>
      </w:tr>
      <w:tr w:rsidR="00B25674" w:rsidRPr="00B25674" w:rsidTr="0048571E">
        <w:tc>
          <w:tcPr>
            <w:tcW w:w="647"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6.</w:t>
            </w:r>
          </w:p>
        </w:tc>
        <w:tc>
          <w:tcPr>
            <w:tcW w:w="1755"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Hearing impairment</w:t>
            </w:r>
          </w:p>
        </w:tc>
        <w:tc>
          <w:tcPr>
            <w:tcW w:w="3030"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Deaf and Hard of hearing</w:t>
            </w:r>
          </w:p>
        </w:tc>
        <w:tc>
          <w:tcPr>
            <w:tcW w:w="4144"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Equal to or more than 40% disability</w:t>
            </w:r>
          </w:p>
        </w:tc>
      </w:tr>
      <w:tr w:rsidR="00B25674" w:rsidRPr="00B25674" w:rsidTr="0048571E">
        <w:tc>
          <w:tcPr>
            <w:tcW w:w="647"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7.</w:t>
            </w:r>
          </w:p>
        </w:tc>
        <w:tc>
          <w:tcPr>
            <w:tcW w:w="1755"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Speech/language</w:t>
            </w:r>
          </w:p>
        </w:tc>
        <w:tc>
          <w:tcPr>
            <w:tcW w:w="3030" w:type="dxa"/>
          </w:tcPr>
          <w:p w:rsidR="00B25674" w:rsidRPr="00B25674" w:rsidRDefault="00B25674" w:rsidP="0048571E">
            <w:pPr>
              <w:rPr>
                <w:rFonts w:ascii="Times New Roman" w:hAnsi="Times New Roman" w:cs="Times New Roman"/>
                <w:sz w:val="24"/>
                <w:szCs w:val="24"/>
              </w:rPr>
            </w:pPr>
          </w:p>
        </w:tc>
        <w:tc>
          <w:tcPr>
            <w:tcW w:w="4144"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Equal to or more than 40% disability</w:t>
            </w:r>
          </w:p>
        </w:tc>
      </w:tr>
      <w:tr w:rsidR="00B25674" w:rsidRPr="00B25674" w:rsidTr="0048571E">
        <w:tc>
          <w:tcPr>
            <w:tcW w:w="647"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8.</w:t>
            </w:r>
          </w:p>
        </w:tc>
        <w:tc>
          <w:tcPr>
            <w:tcW w:w="1755"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Autism</w:t>
            </w:r>
          </w:p>
        </w:tc>
        <w:tc>
          <w:tcPr>
            <w:tcW w:w="3030"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ASD</w:t>
            </w:r>
          </w:p>
        </w:tc>
        <w:tc>
          <w:tcPr>
            <w:tcW w:w="4144"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Currently not recommended</w:t>
            </w:r>
          </w:p>
        </w:tc>
      </w:tr>
      <w:tr w:rsidR="00B25674" w:rsidRPr="00B25674" w:rsidTr="0048571E">
        <w:tc>
          <w:tcPr>
            <w:tcW w:w="647"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9.</w:t>
            </w:r>
          </w:p>
        </w:tc>
        <w:tc>
          <w:tcPr>
            <w:tcW w:w="1755"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Mental illness</w:t>
            </w:r>
          </w:p>
        </w:tc>
        <w:tc>
          <w:tcPr>
            <w:tcW w:w="3030" w:type="dxa"/>
          </w:tcPr>
          <w:p w:rsidR="00B25674" w:rsidRPr="00B25674" w:rsidRDefault="00B25674" w:rsidP="0048571E">
            <w:pPr>
              <w:rPr>
                <w:rFonts w:ascii="Times New Roman" w:hAnsi="Times New Roman" w:cs="Times New Roman"/>
                <w:sz w:val="24"/>
                <w:szCs w:val="24"/>
              </w:rPr>
            </w:pPr>
          </w:p>
        </w:tc>
        <w:tc>
          <w:tcPr>
            <w:tcW w:w="4144"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Equal to or more than 40% disability</w:t>
            </w:r>
          </w:p>
        </w:tc>
      </w:tr>
    </w:tbl>
    <w:p w:rsidR="0048571E" w:rsidRPr="008B47FB" w:rsidRDefault="0048571E" w:rsidP="00E156B8">
      <w:pPr>
        <w:rPr>
          <w:rFonts w:ascii="Times New Roman" w:hAnsi="Times New Roman" w:cs="Times New Roman"/>
        </w:rPr>
      </w:pPr>
      <w:r w:rsidRPr="008B47FB">
        <w:rPr>
          <w:rFonts w:ascii="Times New Roman" w:hAnsi="Times New Roman" w:cs="Times New Roman"/>
        </w:rPr>
        <w:t xml:space="preserve">Table 1- Adapted table from MCI guidelines to simplify things. </w:t>
      </w:r>
      <w:r w:rsidR="0019319A" w:rsidRPr="008B47FB">
        <w:rPr>
          <w:rFonts w:ascii="Times New Roman" w:hAnsi="Times New Roman" w:cs="Times New Roman"/>
        </w:rPr>
        <w:t>Complete</w:t>
      </w:r>
      <w:r w:rsidRPr="008B47FB">
        <w:rPr>
          <w:rFonts w:ascii="Times New Roman" w:hAnsi="Times New Roman" w:cs="Times New Roman"/>
        </w:rPr>
        <w:t xml:space="preserve"> table can be seen at </w:t>
      </w:r>
      <w:r w:rsidR="0019319A" w:rsidRPr="008B47FB">
        <w:rPr>
          <w:rFonts w:ascii="Times New Roman" w:hAnsi="Times New Roman" w:cs="Times New Roman"/>
        </w:rPr>
        <w:t>reference [</w:t>
      </w:r>
      <w:ins w:id="37" w:author="Satendra Singh" w:date="2018-08-17T19:30:00Z">
        <w:r w:rsidR="00E4396F">
          <w:rPr>
            <w:rFonts w:ascii="Times New Roman" w:hAnsi="Times New Roman" w:cs="Times New Roman"/>
          </w:rPr>
          <w:t>6</w:t>
        </w:r>
      </w:ins>
      <w:del w:id="38" w:author="Satendra Singh" w:date="2018-08-17T19:30:00Z">
        <w:r w:rsidR="0019319A" w:rsidRPr="008B47FB" w:rsidDel="00E4396F">
          <w:rPr>
            <w:rFonts w:ascii="Times New Roman" w:hAnsi="Times New Roman" w:cs="Times New Roman"/>
          </w:rPr>
          <w:delText>4</w:delText>
        </w:r>
      </w:del>
      <w:r w:rsidR="0019319A" w:rsidRPr="008B47FB">
        <w:rPr>
          <w:rFonts w:ascii="Times New Roman" w:hAnsi="Times New Roman" w:cs="Times New Roman"/>
        </w:rPr>
        <w:t>]</w:t>
      </w:r>
    </w:p>
    <w:p w:rsidR="00B53409" w:rsidRPr="00831A08" w:rsidRDefault="00B53409" w:rsidP="000E0B2E">
      <w:pPr>
        <w:rPr>
          <w:rFonts w:ascii="Times New Roman" w:hAnsi="Times New Roman" w:cs="Times New Roman"/>
          <w:b/>
          <w:color w:val="222222"/>
          <w:sz w:val="24"/>
          <w:szCs w:val="24"/>
          <w:shd w:val="clear" w:color="auto" w:fill="FFFFFF"/>
        </w:rPr>
      </w:pPr>
      <w:r w:rsidRPr="00831A08">
        <w:rPr>
          <w:rFonts w:ascii="Times New Roman" w:hAnsi="Times New Roman" w:cs="Times New Roman"/>
          <w:b/>
          <w:color w:val="222222"/>
          <w:sz w:val="24"/>
          <w:szCs w:val="24"/>
          <w:shd w:val="clear" w:color="auto" w:fill="FFFFFF"/>
        </w:rPr>
        <w:t>Why MCI Guidelines are unfair?</w:t>
      </w:r>
    </w:p>
    <w:p w:rsidR="005F78F4" w:rsidRDefault="005F78F4" w:rsidP="005F78F4">
      <w:del w:id="39" w:author="Satendra Singh" w:date="2018-08-17T19:32:00Z">
        <w:r w:rsidRPr="00093DC4" w:rsidDel="00763FFA">
          <w:rPr>
            <w:rFonts w:ascii="Times New Roman" w:hAnsi="Times New Roman" w:cs="Times New Roman"/>
            <w:sz w:val="24"/>
            <w:szCs w:val="24"/>
            <w:highlight w:val="yellow"/>
          </w:rPr>
          <w:delText xml:space="preserve">Five </w:delText>
        </w:r>
      </w:del>
      <w:ins w:id="40" w:author="Satendra Singh" w:date="2018-08-17T19:32:00Z">
        <w:r w:rsidR="00763FFA">
          <w:rPr>
            <w:rFonts w:ascii="Times New Roman" w:hAnsi="Times New Roman" w:cs="Times New Roman"/>
            <w:sz w:val="24"/>
            <w:szCs w:val="24"/>
            <w:highlight w:val="yellow"/>
          </w:rPr>
          <w:t>Six</w:t>
        </w:r>
        <w:r w:rsidR="00763FFA" w:rsidRPr="00093DC4">
          <w:rPr>
            <w:rFonts w:ascii="Times New Roman" w:hAnsi="Times New Roman" w:cs="Times New Roman"/>
            <w:sz w:val="24"/>
            <w:szCs w:val="24"/>
            <w:highlight w:val="yellow"/>
          </w:rPr>
          <w:t xml:space="preserve"> </w:t>
        </w:r>
      </w:ins>
      <w:r w:rsidRPr="00093DC4">
        <w:rPr>
          <w:rFonts w:ascii="Times New Roman" w:hAnsi="Times New Roman" w:cs="Times New Roman"/>
          <w:sz w:val="24"/>
          <w:szCs w:val="24"/>
          <w:highlight w:val="yellow"/>
        </w:rPr>
        <w:t xml:space="preserve">experts were chosen by MCI to frame pan-India guidelines for 21 disabilities. All experts were from Delhi and </w:t>
      </w:r>
      <w:del w:id="41" w:author="Satendra Singh" w:date="2018-08-17T19:33:00Z">
        <w:r w:rsidRPr="00093DC4" w:rsidDel="00763FFA">
          <w:rPr>
            <w:rFonts w:ascii="Times New Roman" w:hAnsi="Times New Roman" w:cs="Times New Roman"/>
            <w:sz w:val="24"/>
            <w:szCs w:val="24"/>
            <w:highlight w:val="yellow"/>
          </w:rPr>
          <w:delText xml:space="preserve">four </w:delText>
        </w:r>
      </w:del>
      <w:ins w:id="42" w:author="Satendra Singh" w:date="2018-08-17T19:33:00Z">
        <w:r w:rsidR="00763FFA">
          <w:rPr>
            <w:rFonts w:ascii="Times New Roman" w:hAnsi="Times New Roman" w:cs="Times New Roman"/>
            <w:sz w:val="24"/>
            <w:szCs w:val="24"/>
            <w:highlight w:val="yellow"/>
          </w:rPr>
          <w:t>five</w:t>
        </w:r>
        <w:r w:rsidR="00763FFA" w:rsidRPr="00093DC4">
          <w:rPr>
            <w:rFonts w:ascii="Times New Roman" w:hAnsi="Times New Roman" w:cs="Times New Roman"/>
            <w:sz w:val="24"/>
            <w:szCs w:val="24"/>
            <w:highlight w:val="yellow"/>
          </w:rPr>
          <w:t xml:space="preserve"> </w:t>
        </w:r>
      </w:ins>
      <w:r w:rsidRPr="00093DC4">
        <w:rPr>
          <w:rFonts w:ascii="Times New Roman" w:hAnsi="Times New Roman" w:cs="Times New Roman"/>
          <w:sz w:val="24"/>
          <w:szCs w:val="24"/>
          <w:highlight w:val="yellow"/>
        </w:rPr>
        <w:t>of them from a single institute</w:t>
      </w:r>
      <w:ins w:id="43" w:author="Satendra Singh" w:date="2018-08-17T19:32:00Z">
        <w:r w:rsidR="00763FFA">
          <w:rPr>
            <w:rFonts w:ascii="Times New Roman" w:hAnsi="Times New Roman" w:cs="Times New Roman"/>
            <w:sz w:val="24"/>
            <w:szCs w:val="24"/>
            <w:highlight w:val="yellow"/>
          </w:rPr>
          <w:t xml:space="preserve"> [6; page 7-8]</w:t>
        </w:r>
      </w:ins>
      <w:r w:rsidRPr="00093DC4">
        <w:rPr>
          <w:rFonts w:ascii="Times New Roman" w:hAnsi="Times New Roman" w:cs="Times New Roman"/>
          <w:sz w:val="24"/>
          <w:szCs w:val="24"/>
          <w:highlight w:val="yellow"/>
        </w:rPr>
        <w:t>.</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Maharashtra, which was the first state to start providing accommodation to children with dyslexia, and many other states (Karnataka, Tamil Nadu, Kerala, Goa and Gujarat) who recognize and have experience with accommodating for learning disability, were not represented. </w:t>
      </w:r>
    </w:p>
    <w:p w:rsidR="005F78F4" w:rsidRDefault="005F78F4" w:rsidP="005F78F4">
      <w:r w:rsidRPr="00093DC4">
        <w:rPr>
          <w:rFonts w:ascii="Times New Roman" w:hAnsi="Times New Roman" w:cs="Times New Roman"/>
          <w:sz w:val="24"/>
          <w:szCs w:val="24"/>
          <w:highlight w:val="yellow"/>
        </w:rPr>
        <w:t xml:space="preserve">The lone member of the MCI committee responsible for setting guidelines for people with </w:t>
      </w:r>
      <w:proofErr w:type="spellStart"/>
      <w:r w:rsidRPr="00093DC4">
        <w:rPr>
          <w:rFonts w:ascii="Times New Roman" w:hAnsi="Times New Roman" w:cs="Times New Roman"/>
          <w:sz w:val="24"/>
          <w:szCs w:val="24"/>
          <w:highlight w:val="yellow"/>
        </w:rPr>
        <w:t>SpLD</w:t>
      </w:r>
      <w:proofErr w:type="spellEnd"/>
      <w:r w:rsidRPr="00093DC4">
        <w:rPr>
          <w:rFonts w:ascii="Times New Roman" w:hAnsi="Times New Roman" w:cs="Times New Roman"/>
          <w:sz w:val="24"/>
          <w:szCs w:val="24"/>
          <w:highlight w:val="yellow"/>
        </w:rPr>
        <w:t xml:space="preserve"> was a psychiatrist who did not recommended medical admission to applicants with dyslexia stating “</w:t>
      </w:r>
      <w:r w:rsidRPr="00093DC4">
        <w:rPr>
          <w:rFonts w:ascii="Times New Roman" w:hAnsi="Times New Roman" w:cs="Times New Roman"/>
          <w:color w:val="222222"/>
          <w:sz w:val="24"/>
          <w:szCs w:val="24"/>
          <w:highlight w:val="yellow"/>
          <w:shd w:val="clear" w:color="auto" w:fill="FFFFFF"/>
        </w:rPr>
        <w:t>lack of objective method/quantification of disability to establish presence and extent of mental illness</w:t>
      </w:r>
      <w:del w:id="44" w:author="Satendra Singh" w:date="2018-08-17T19:34:00Z">
        <w:r w:rsidRPr="00093DC4" w:rsidDel="00763FFA">
          <w:rPr>
            <w:rFonts w:ascii="Times New Roman" w:hAnsi="Times New Roman" w:cs="Times New Roman"/>
            <w:color w:val="222222"/>
            <w:sz w:val="24"/>
            <w:szCs w:val="24"/>
            <w:highlight w:val="yellow"/>
            <w:shd w:val="clear" w:color="auto" w:fill="FFFFFF"/>
          </w:rPr>
          <w:delText>.</w:delText>
        </w:r>
      </w:del>
      <w:r w:rsidRPr="00093DC4">
        <w:rPr>
          <w:rFonts w:ascii="Times New Roman" w:hAnsi="Times New Roman" w:cs="Times New Roman"/>
          <w:color w:val="222222"/>
          <w:sz w:val="24"/>
          <w:szCs w:val="24"/>
          <w:highlight w:val="yellow"/>
          <w:shd w:val="clear" w:color="auto" w:fill="FFFFFF"/>
        </w:rPr>
        <w:t>”</w:t>
      </w:r>
      <w:ins w:id="45" w:author="Satendra Singh" w:date="2018-08-17T19:34:00Z">
        <w:r w:rsidR="00763FFA">
          <w:rPr>
            <w:rFonts w:ascii="Times New Roman" w:hAnsi="Times New Roman" w:cs="Times New Roman"/>
            <w:color w:val="222222"/>
            <w:sz w:val="24"/>
            <w:szCs w:val="24"/>
            <w:highlight w:val="yellow"/>
            <w:shd w:val="clear" w:color="auto" w:fill="FFFFFF"/>
          </w:rPr>
          <w:t>[6; page 17-18].</w:t>
        </w:r>
      </w:ins>
      <w:r>
        <w:rPr>
          <w:rFonts w:ascii="Times New Roman" w:hAnsi="Times New Roman" w:cs="Times New Roman"/>
          <w:color w:val="222222"/>
          <w:sz w:val="24"/>
          <w:szCs w:val="24"/>
          <w:shd w:val="clear" w:color="auto" w:fill="FFFFFF"/>
        </w:rPr>
        <w:t xml:space="preserve"> The expert further raised the concern that there will be foul play by parents to get fake disability certificates and stated that ‘demand for SLD and ASD certificate has grown out of proportion’ - however, he gave no reference for this claim</w:t>
      </w:r>
      <w:ins w:id="46" w:author="Satendra Singh" w:date="2018-08-17T19:35:00Z">
        <w:r w:rsidR="00763FFA">
          <w:rPr>
            <w:rFonts w:ascii="Times New Roman" w:hAnsi="Times New Roman" w:cs="Times New Roman"/>
            <w:color w:val="222222"/>
            <w:sz w:val="24"/>
            <w:szCs w:val="24"/>
            <w:shd w:val="clear" w:color="auto" w:fill="FFFFFF"/>
          </w:rPr>
          <w:t xml:space="preserve"> [6; page 18]</w:t>
        </w:r>
      </w:ins>
      <w:r>
        <w:rPr>
          <w:rFonts w:ascii="Times New Roman" w:hAnsi="Times New Roman" w:cs="Times New Roman"/>
          <w:color w:val="222222"/>
          <w:sz w:val="24"/>
          <w:szCs w:val="24"/>
          <w:shd w:val="clear" w:color="auto" w:fill="FFFFFF"/>
        </w:rPr>
        <w:t xml:space="preserve">.  </w:t>
      </w:r>
    </w:p>
    <w:p w:rsidR="00E156B8" w:rsidRDefault="00E156B8" w:rsidP="00E156B8">
      <w:pPr>
        <w:rPr>
          <w:rFonts w:ascii="Times New Roman" w:hAnsi="Times New Roman" w:cs="Times New Roman"/>
          <w:sz w:val="24"/>
          <w:szCs w:val="24"/>
        </w:rPr>
      </w:pPr>
      <w:proofErr w:type="spellStart"/>
      <w:r>
        <w:rPr>
          <w:rFonts w:ascii="Times New Roman" w:hAnsi="Times New Roman" w:cs="Times New Roman"/>
          <w:sz w:val="24"/>
          <w:szCs w:val="24"/>
        </w:rPr>
        <w:t>SpLD</w:t>
      </w:r>
      <w:proofErr w:type="spellEnd"/>
      <w:r>
        <w:rPr>
          <w:rFonts w:ascii="Times New Roman" w:hAnsi="Times New Roman" w:cs="Times New Roman"/>
          <w:sz w:val="24"/>
          <w:szCs w:val="24"/>
        </w:rPr>
        <w:t xml:space="preserve"> refers to a group of conditions, which encompass dyslexia, dyspraxia, dyscalculia, dysgraphia, and Attention Deﬁcit Hyperactivity Disorder (ADHD) [</w:t>
      </w:r>
      <w:del w:id="47" w:author="Satendra Singh" w:date="2018-08-17T19:36:00Z">
        <w:r w:rsidDel="00763FFA">
          <w:rPr>
            <w:rFonts w:ascii="Times New Roman" w:hAnsi="Times New Roman" w:cs="Times New Roman"/>
            <w:sz w:val="24"/>
            <w:szCs w:val="24"/>
          </w:rPr>
          <w:delText>5</w:delText>
        </w:r>
      </w:del>
      <w:ins w:id="48" w:author="Satendra Singh" w:date="2018-08-17T19:36:00Z">
        <w:r w:rsidR="00763FFA">
          <w:rPr>
            <w:rFonts w:ascii="Times New Roman" w:hAnsi="Times New Roman" w:cs="Times New Roman"/>
            <w:sz w:val="24"/>
            <w:szCs w:val="24"/>
          </w:rPr>
          <w:t>7</w:t>
        </w:r>
      </w:ins>
      <w:r>
        <w:rPr>
          <w:rFonts w:ascii="Times New Roman" w:hAnsi="Times New Roman" w:cs="Times New Roman"/>
          <w:sz w:val="24"/>
          <w:szCs w:val="24"/>
        </w:rPr>
        <w:t xml:space="preserve">]. The Consensus statement of the Indian Academy of </w:t>
      </w:r>
      <w:proofErr w:type="spellStart"/>
      <w:r>
        <w:rPr>
          <w:rFonts w:ascii="Times New Roman" w:hAnsi="Times New Roman" w:cs="Times New Roman"/>
          <w:sz w:val="24"/>
          <w:szCs w:val="24"/>
        </w:rPr>
        <w:t>Pediatrics</w:t>
      </w:r>
      <w:proofErr w:type="spellEnd"/>
      <w:r>
        <w:rPr>
          <w:rFonts w:ascii="Times New Roman" w:hAnsi="Times New Roman" w:cs="Times New Roman"/>
          <w:sz w:val="24"/>
          <w:szCs w:val="24"/>
        </w:rPr>
        <w:t xml:space="preserve"> on </w:t>
      </w:r>
      <w:proofErr w:type="spellStart"/>
      <w:r>
        <w:rPr>
          <w:rFonts w:ascii="Times New Roman" w:hAnsi="Times New Roman" w:cs="Times New Roman"/>
          <w:sz w:val="24"/>
          <w:szCs w:val="24"/>
        </w:rPr>
        <w:t>SpLD</w:t>
      </w:r>
      <w:proofErr w:type="spellEnd"/>
      <w:r>
        <w:rPr>
          <w:rFonts w:ascii="Times New Roman" w:hAnsi="Times New Roman" w:cs="Times New Roman"/>
          <w:sz w:val="24"/>
          <w:szCs w:val="24"/>
        </w:rPr>
        <w:t xml:space="preserve"> in its definition part does not consider it as an intellectual disability </w:t>
      </w:r>
      <w:r w:rsidR="00DD721F">
        <w:rPr>
          <w:rFonts w:ascii="Times New Roman" w:hAnsi="Times New Roman" w:cs="Times New Roman"/>
          <w:sz w:val="24"/>
          <w:szCs w:val="24"/>
        </w:rPr>
        <w:t>[</w:t>
      </w:r>
      <w:del w:id="49" w:author="Satendra Singh" w:date="2018-08-17T19:36:00Z">
        <w:r w:rsidR="00DD721F" w:rsidDel="00763FFA">
          <w:rPr>
            <w:rFonts w:ascii="Times New Roman" w:hAnsi="Times New Roman" w:cs="Times New Roman"/>
            <w:sz w:val="24"/>
            <w:szCs w:val="24"/>
          </w:rPr>
          <w:delText>6</w:delText>
        </w:r>
      </w:del>
      <w:ins w:id="50" w:author="Satendra Singh" w:date="2018-08-17T19:36:00Z">
        <w:r w:rsidR="00763FFA">
          <w:rPr>
            <w:rFonts w:ascii="Times New Roman" w:hAnsi="Times New Roman" w:cs="Times New Roman"/>
            <w:sz w:val="24"/>
            <w:szCs w:val="24"/>
          </w:rPr>
          <w:t>8</w:t>
        </w:r>
      </w:ins>
      <w:r w:rsidR="00DD721F">
        <w:rPr>
          <w:rFonts w:ascii="Times New Roman" w:hAnsi="Times New Roman" w:cs="Times New Roman"/>
          <w:sz w:val="24"/>
          <w:szCs w:val="24"/>
        </w:rPr>
        <w:t>]</w:t>
      </w:r>
      <w:r>
        <w:rPr>
          <w:rFonts w:ascii="Times New Roman" w:hAnsi="Times New Roman" w:cs="Times New Roman"/>
          <w:sz w:val="24"/>
          <w:szCs w:val="24"/>
        </w:rPr>
        <w:t>.  The commonest one, dyslexia, may be deﬁned as a “learning di</w:t>
      </w:r>
      <w:r w:rsidR="0048571E">
        <w:rPr>
          <w:rFonts w:ascii="Times New Roman" w:hAnsi="Times New Roman" w:cs="Times New Roman"/>
          <w:sz w:val="24"/>
          <w:szCs w:val="24"/>
        </w:rPr>
        <w:t>ffi</w:t>
      </w:r>
      <w:r>
        <w:rPr>
          <w:rFonts w:ascii="Times New Roman" w:hAnsi="Times New Roman" w:cs="Times New Roman"/>
          <w:sz w:val="24"/>
          <w:szCs w:val="24"/>
        </w:rPr>
        <w:t>culty that speciﬁcally impairs a person</w:t>
      </w:r>
      <w:r w:rsidR="0048571E">
        <w:rPr>
          <w:rFonts w:ascii="Times New Roman" w:hAnsi="Times New Roman" w:cs="Times New Roman"/>
          <w:sz w:val="24"/>
          <w:szCs w:val="24"/>
        </w:rPr>
        <w:t>’</w:t>
      </w:r>
      <w:r>
        <w:rPr>
          <w:rFonts w:ascii="Times New Roman" w:hAnsi="Times New Roman" w:cs="Times New Roman"/>
          <w:sz w:val="24"/>
          <w:szCs w:val="24"/>
        </w:rPr>
        <w:t xml:space="preserve">s ability to read … despite having normal intelligence” </w:t>
      </w:r>
      <w:r w:rsidR="00DD721F">
        <w:rPr>
          <w:rFonts w:ascii="Times New Roman" w:hAnsi="Times New Roman" w:cs="Times New Roman"/>
          <w:sz w:val="24"/>
          <w:szCs w:val="24"/>
        </w:rPr>
        <w:t>[</w:t>
      </w:r>
      <w:del w:id="51" w:author="Satendra Singh" w:date="2018-08-17T19:36:00Z">
        <w:r w:rsidR="00DD721F" w:rsidDel="00763FFA">
          <w:rPr>
            <w:rFonts w:ascii="Times New Roman" w:hAnsi="Times New Roman" w:cs="Times New Roman"/>
            <w:sz w:val="24"/>
            <w:szCs w:val="24"/>
          </w:rPr>
          <w:delText>7</w:delText>
        </w:r>
      </w:del>
      <w:ins w:id="52" w:author="Satendra Singh" w:date="2018-08-17T19:36:00Z">
        <w:r w:rsidR="00763FFA">
          <w:rPr>
            <w:rFonts w:ascii="Times New Roman" w:hAnsi="Times New Roman" w:cs="Times New Roman"/>
            <w:sz w:val="24"/>
            <w:szCs w:val="24"/>
          </w:rPr>
          <w:t>9</w:t>
        </w:r>
      </w:ins>
      <w:r w:rsidR="00DD721F">
        <w:rPr>
          <w:rFonts w:ascii="Times New Roman" w:hAnsi="Times New Roman" w:cs="Times New Roman"/>
          <w:sz w:val="24"/>
          <w:szCs w:val="24"/>
        </w:rPr>
        <w:t>]</w:t>
      </w:r>
      <w:r>
        <w:rPr>
          <w:rFonts w:ascii="Times New Roman" w:hAnsi="Times New Roman" w:cs="Times New Roman"/>
          <w:sz w:val="24"/>
          <w:szCs w:val="24"/>
        </w:rPr>
        <w:t xml:space="preserve">. Dyslexia interferes with processing – but it does not diminish intelligence </w:t>
      </w:r>
      <w:r w:rsidR="00DD721F">
        <w:rPr>
          <w:rFonts w:ascii="Times New Roman" w:hAnsi="Times New Roman" w:cs="Times New Roman"/>
          <w:sz w:val="24"/>
          <w:szCs w:val="24"/>
        </w:rPr>
        <w:t>[</w:t>
      </w:r>
      <w:del w:id="53" w:author="Satendra Singh" w:date="2018-08-17T19:36:00Z">
        <w:r w:rsidR="00DD721F" w:rsidDel="00763FFA">
          <w:rPr>
            <w:rFonts w:ascii="Times New Roman" w:hAnsi="Times New Roman" w:cs="Times New Roman"/>
            <w:sz w:val="24"/>
            <w:szCs w:val="24"/>
          </w:rPr>
          <w:delText>8</w:delText>
        </w:r>
      </w:del>
      <w:ins w:id="54" w:author="Satendra Singh" w:date="2018-08-17T19:36:00Z">
        <w:r w:rsidR="00763FFA">
          <w:rPr>
            <w:rFonts w:ascii="Times New Roman" w:hAnsi="Times New Roman" w:cs="Times New Roman"/>
            <w:sz w:val="24"/>
            <w:szCs w:val="24"/>
          </w:rPr>
          <w:t>10</w:t>
        </w:r>
      </w:ins>
      <w:r w:rsidR="00DD721F">
        <w:rPr>
          <w:rFonts w:ascii="Times New Roman" w:hAnsi="Times New Roman" w:cs="Times New Roman"/>
          <w:sz w:val="24"/>
          <w:szCs w:val="24"/>
        </w:rPr>
        <w:t>]</w:t>
      </w:r>
      <w:r>
        <w:rPr>
          <w:rFonts w:ascii="Times New Roman" w:hAnsi="Times New Roman" w:cs="Times New Roman"/>
          <w:sz w:val="24"/>
          <w:szCs w:val="24"/>
        </w:rPr>
        <w:t xml:space="preserve"> so it is unfair to compare it with mental illness. Yet, the MCI committee member who looked into this issue was a psychiatrist. There was no paediatrician or psychologist in this committee</w:t>
      </w:r>
      <w:ins w:id="55" w:author="Satendra Singh" w:date="2018-08-17T19:37:00Z">
        <w:r w:rsidR="00763FFA">
          <w:rPr>
            <w:rFonts w:ascii="Times New Roman" w:hAnsi="Times New Roman" w:cs="Times New Roman"/>
            <w:sz w:val="24"/>
            <w:szCs w:val="24"/>
          </w:rPr>
          <w:t xml:space="preserve"> [6; page 7-8]</w:t>
        </w:r>
      </w:ins>
      <w:r>
        <w:rPr>
          <w:rFonts w:ascii="Times New Roman" w:hAnsi="Times New Roman" w:cs="Times New Roman"/>
          <w:sz w:val="24"/>
          <w:szCs w:val="24"/>
        </w:rPr>
        <w:t>. The Department of Paediatrics, AIIMS, New Delhi which worked extensively with the National Trust of the Government of India and organised training programs for doctors on the new Autism scale last year were not involved</w:t>
      </w:r>
      <w:ins w:id="56" w:author="Satendra Singh" w:date="2018-08-17T19:38:00Z">
        <w:r w:rsidR="00763FFA">
          <w:rPr>
            <w:rFonts w:ascii="Times New Roman" w:hAnsi="Times New Roman" w:cs="Times New Roman"/>
            <w:sz w:val="24"/>
            <w:szCs w:val="24"/>
          </w:rPr>
          <w:t xml:space="preserve"> [5]</w:t>
        </w:r>
      </w:ins>
      <w:r>
        <w:rPr>
          <w:rFonts w:ascii="Times New Roman" w:hAnsi="Times New Roman" w:cs="Times New Roman"/>
          <w:sz w:val="24"/>
          <w:szCs w:val="24"/>
        </w:rPr>
        <w:t xml:space="preserve">. Neither there was any involvement of paediatricians from Mumbai. Thus, the MCI did not adopt an inter-disciplinary approach by involving the specialities that are usually entrusted with the diagnosis and care of individuals with </w:t>
      </w:r>
      <w:proofErr w:type="spellStart"/>
      <w:r>
        <w:rPr>
          <w:rFonts w:ascii="Times New Roman" w:hAnsi="Times New Roman" w:cs="Times New Roman"/>
          <w:sz w:val="24"/>
          <w:szCs w:val="24"/>
        </w:rPr>
        <w:t>SpLD</w:t>
      </w:r>
      <w:proofErr w:type="spellEnd"/>
      <w:r>
        <w:rPr>
          <w:rFonts w:ascii="Times New Roman" w:hAnsi="Times New Roman" w:cs="Times New Roman"/>
          <w:sz w:val="24"/>
          <w:szCs w:val="24"/>
        </w:rPr>
        <w:t xml:space="preserve">. </w:t>
      </w:r>
    </w:p>
    <w:p w:rsidR="00DD721F" w:rsidRDefault="00E156B8" w:rsidP="00DD721F">
      <w:pPr>
        <w:rPr>
          <w:rFonts w:ascii="Times New Roman" w:hAnsi="Times New Roman" w:cs="Times New Roman"/>
          <w:sz w:val="24"/>
          <w:szCs w:val="24"/>
        </w:rPr>
      </w:pPr>
      <w:r w:rsidRPr="00347F13">
        <w:rPr>
          <w:rFonts w:ascii="Times New Roman" w:hAnsi="Times New Roman" w:cs="Times New Roman"/>
          <w:sz w:val="24"/>
          <w:szCs w:val="24"/>
          <w:highlight w:val="yellow"/>
        </w:rPr>
        <w:t xml:space="preserve">The claim by the MCI expert that dyslexia is </w:t>
      </w:r>
      <w:proofErr w:type="spellStart"/>
      <w:r w:rsidRPr="00347F13">
        <w:rPr>
          <w:rFonts w:ascii="Times New Roman" w:hAnsi="Times New Roman" w:cs="Times New Roman"/>
          <w:sz w:val="24"/>
          <w:szCs w:val="24"/>
          <w:highlight w:val="yellow"/>
        </w:rPr>
        <w:t>overdiagnosed</w:t>
      </w:r>
      <w:proofErr w:type="spellEnd"/>
      <w:r>
        <w:rPr>
          <w:rFonts w:ascii="Times New Roman" w:hAnsi="Times New Roman" w:cs="Times New Roman"/>
          <w:sz w:val="24"/>
          <w:szCs w:val="24"/>
        </w:rPr>
        <w:t xml:space="preserve"> </w:t>
      </w:r>
      <w:ins w:id="57" w:author="Satendra Singh" w:date="2018-08-17T19:39:00Z">
        <w:r w:rsidR="00763FFA">
          <w:rPr>
            <w:rFonts w:ascii="Times New Roman" w:hAnsi="Times New Roman" w:cs="Times New Roman"/>
            <w:sz w:val="24"/>
            <w:szCs w:val="24"/>
          </w:rPr>
          <w:t>[6; p</w:t>
        </w:r>
      </w:ins>
      <w:ins w:id="58" w:author="Satendra Singh" w:date="2018-08-17T19:40:00Z">
        <w:r w:rsidR="00763FFA">
          <w:rPr>
            <w:rFonts w:ascii="Times New Roman" w:hAnsi="Times New Roman" w:cs="Times New Roman"/>
            <w:sz w:val="24"/>
            <w:szCs w:val="24"/>
          </w:rPr>
          <w:t xml:space="preserve">age 18] </w:t>
        </w:r>
      </w:ins>
      <w:r>
        <w:rPr>
          <w:rFonts w:ascii="Times New Roman" w:hAnsi="Times New Roman" w:cs="Times New Roman"/>
          <w:sz w:val="24"/>
          <w:szCs w:val="24"/>
        </w:rPr>
        <w:t xml:space="preserve">has no merit as only a few state governments (Maharashtra, Karnataka, Tamil Nadu, Kerala, Goa and Gujarat) have formally granted accommodations to people with </w:t>
      </w:r>
      <w:proofErr w:type="spellStart"/>
      <w:r>
        <w:rPr>
          <w:rFonts w:ascii="Times New Roman" w:hAnsi="Times New Roman" w:cs="Times New Roman"/>
          <w:sz w:val="24"/>
          <w:szCs w:val="24"/>
        </w:rPr>
        <w:t>SpLD</w:t>
      </w:r>
      <w:proofErr w:type="spellEnd"/>
      <w:r>
        <w:rPr>
          <w:rFonts w:ascii="Times New Roman" w:hAnsi="Times New Roman" w:cs="Times New Roman"/>
          <w:sz w:val="24"/>
          <w:szCs w:val="24"/>
        </w:rPr>
        <w:t xml:space="preserve">. </w:t>
      </w:r>
      <w:r>
        <w:rPr>
          <w:rFonts w:ascii="Times New Roman" w:hAnsi="Times New Roman" w:cs="Times New Roman"/>
          <w:bCs/>
          <w:sz w:val="24"/>
          <w:szCs w:val="24"/>
          <w:shd w:val="clear" w:color="auto" w:fill="FFFFFF"/>
        </w:rPr>
        <w:t xml:space="preserve">Last year, in class XII (CBSE board) only 840/10,19,360 students across the country were diagnosed as having </w:t>
      </w:r>
      <w:r w:rsidR="0013719C">
        <w:rPr>
          <w:rFonts w:ascii="Times New Roman" w:hAnsi="Times New Roman" w:cs="Times New Roman"/>
          <w:bCs/>
          <w:sz w:val="24"/>
          <w:szCs w:val="24"/>
          <w:shd w:val="clear" w:color="auto" w:fill="FFFFFF"/>
        </w:rPr>
        <w:t>dyslexia. This year the number was 901/11,06,771</w:t>
      </w:r>
      <w:r w:rsidR="00DD721F">
        <w:rPr>
          <w:rFonts w:ascii="Times New Roman" w:hAnsi="Times New Roman" w:cs="Times New Roman"/>
          <w:bCs/>
          <w:sz w:val="24"/>
          <w:szCs w:val="24"/>
          <w:shd w:val="clear" w:color="auto" w:fill="FFFFFF"/>
        </w:rPr>
        <w:t xml:space="preserve"> [</w:t>
      </w:r>
      <w:del w:id="59" w:author="Satendra Singh" w:date="2018-08-17T19:40:00Z">
        <w:r w:rsidR="00DD721F" w:rsidDel="00763FFA">
          <w:rPr>
            <w:rFonts w:ascii="Times New Roman" w:hAnsi="Times New Roman" w:cs="Times New Roman"/>
            <w:bCs/>
            <w:sz w:val="24"/>
            <w:szCs w:val="24"/>
            <w:shd w:val="clear" w:color="auto" w:fill="FFFFFF"/>
          </w:rPr>
          <w:delText>9</w:delText>
        </w:r>
      </w:del>
      <w:ins w:id="60" w:author="Satendra Singh" w:date="2018-08-17T19:40:00Z">
        <w:r w:rsidR="00763FFA">
          <w:rPr>
            <w:rFonts w:ascii="Times New Roman" w:hAnsi="Times New Roman" w:cs="Times New Roman"/>
            <w:bCs/>
            <w:sz w:val="24"/>
            <w:szCs w:val="24"/>
            <w:shd w:val="clear" w:color="auto" w:fill="FFFFFF"/>
          </w:rPr>
          <w:t>11</w:t>
        </w:r>
      </w:ins>
      <w:r w:rsidR="00DD721F">
        <w:rPr>
          <w:rFonts w:ascii="Times New Roman" w:hAnsi="Times New Roman" w:cs="Times New Roman"/>
          <w:bCs/>
          <w:sz w:val="24"/>
          <w:szCs w:val="24"/>
          <w:shd w:val="clear" w:color="auto" w:fill="FFFFFF"/>
        </w:rPr>
        <w:t>]</w:t>
      </w:r>
      <w:r>
        <w:rPr>
          <w:rFonts w:ascii="Times New Roman" w:hAnsi="Times New Roman" w:cs="Times New Roman"/>
          <w:bCs/>
          <w:sz w:val="24"/>
          <w:szCs w:val="24"/>
          <w:shd w:val="clear" w:color="auto" w:fill="FFFFFF"/>
        </w:rPr>
        <w:t>. A minuscule 0.08 %</w:t>
      </w:r>
      <w:r w:rsidR="0013719C">
        <w:rPr>
          <w:rFonts w:ascii="Times New Roman" w:hAnsi="Times New Roman" w:cs="Times New Roman"/>
          <w:bCs/>
          <w:sz w:val="24"/>
          <w:szCs w:val="24"/>
          <w:shd w:val="clear" w:color="auto" w:fill="FFFFFF"/>
        </w:rPr>
        <w:t>,</w:t>
      </w:r>
      <w:r>
        <w:rPr>
          <w:rFonts w:ascii="Times New Roman" w:hAnsi="Times New Roman" w:cs="Times New Roman"/>
          <w:bCs/>
          <w:sz w:val="24"/>
          <w:szCs w:val="24"/>
          <w:shd w:val="clear" w:color="auto" w:fill="FFFFFF"/>
        </w:rPr>
        <w:t xml:space="preserve"> </w:t>
      </w:r>
      <w:r w:rsidR="0013719C">
        <w:rPr>
          <w:rFonts w:ascii="Times New Roman" w:hAnsi="Times New Roman" w:cs="Times New Roman"/>
          <w:bCs/>
          <w:sz w:val="24"/>
          <w:szCs w:val="24"/>
          <w:shd w:val="clear" w:color="auto" w:fill="FFFFFF"/>
        </w:rPr>
        <w:t xml:space="preserve">in two successive years, </w:t>
      </w:r>
      <w:r>
        <w:rPr>
          <w:rFonts w:ascii="Times New Roman" w:hAnsi="Times New Roman" w:cs="Times New Roman"/>
          <w:bCs/>
          <w:sz w:val="24"/>
          <w:szCs w:val="24"/>
          <w:shd w:val="clear" w:color="auto" w:fill="FFFFFF"/>
        </w:rPr>
        <w:t>cannot justify using the term ‘overdiagnosis’; nor should it be the basis of</w:t>
      </w:r>
      <w:r w:rsidR="00DD721F">
        <w:rPr>
          <w:rFonts w:ascii="Times New Roman" w:hAnsi="Times New Roman" w:cs="Times New Roman"/>
          <w:bCs/>
          <w:sz w:val="24"/>
          <w:szCs w:val="24"/>
          <w:shd w:val="clear" w:color="auto" w:fill="FFFFFF"/>
        </w:rPr>
        <w:t xml:space="preserve"> the suggestion</w:t>
      </w:r>
      <w:r>
        <w:rPr>
          <w:rFonts w:ascii="Times New Roman" w:hAnsi="Times New Roman" w:cs="Times New Roman"/>
          <w:bCs/>
          <w:sz w:val="24"/>
          <w:szCs w:val="24"/>
          <w:shd w:val="clear" w:color="auto" w:fill="FFFFFF"/>
        </w:rPr>
        <w:t xml:space="preserve"> that this figure represents a ‘rise in fake disability certificates’.  </w:t>
      </w:r>
      <w:r w:rsidR="00DD721F">
        <w:rPr>
          <w:rFonts w:ascii="Times New Roman" w:hAnsi="Times New Roman" w:cs="Times New Roman"/>
          <w:sz w:val="24"/>
          <w:szCs w:val="24"/>
        </w:rPr>
        <w:t>Considering quantification is not possible currently</w:t>
      </w:r>
      <w:r w:rsidR="005F78F4">
        <w:rPr>
          <w:rFonts w:ascii="Times New Roman" w:hAnsi="Times New Roman" w:cs="Times New Roman"/>
          <w:sz w:val="24"/>
          <w:szCs w:val="24"/>
        </w:rPr>
        <w:t xml:space="preserve"> for </w:t>
      </w:r>
      <w:proofErr w:type="spellStart"/>
      <w:r w:rsidR="005F78F4">
        <w:rPr>
          <w:rFonts w:ascii="Times New Roman" w:hAnsi="Times New Roman" w:cs="Times New Roman"/>
          <w:sz w:val="24"/>
          <w:szCs w:val="24"/>
        </w:rPr>
        <w:t>SpLD</w:t>
      </w:r>
      <w:proofErr w:type="spellEnd"/>
      <w:r w:rsidR="00DD721F">
        <w:rPr>
          <w:rFonts w:ascii="Times New Roman" w:hAnsi="Times New Roman" w:cs="Times New Roman"/>
          <w:sz w:val="24"/>
          <w:szCs w:val="24"/>
        </w:rPr>
        <w:t xml:space="preserve">, so disability present or absent should be used as the criteria to tackle the problem of quantification. </w:t>
      </w:r>
    </w:p>
    <w:p w:rsidR="002C5AE3" w:rsidRDefault="002C5AE3" w:rsidP="002C5AE3">
      <w:pPr>
        <w:rPr>
          <w:rFonts w:ascii="Times New Roman" w:hAnsi="Times New Roman" w:cs="Times New Roman"/>
          <w:sz w:val="24"/>
          <w:szCs w:val="24"/>
        </w:rPr>
      </w:pPr>
      <w:r w:rsidRPr="00347F13">
        <w:rPr>
          <w:rFonts w:ascii="Times New Roman" w:hAnsi="Times New Roman" w:cs="Times New Roman"/>
          <w:sz w:val="24"/>
          <w:szCs w:val="24"/>
          <w:highlight w:val="yellow"/>
        </w:rPr>
        <w:t>The upper limit of 80% in case of locomotor disability</w:t>
      </w:r>
      <w:ins w:id="61" w:author="Satendra Singh" w:date="2018-08-17T19:41:00Z">
        <w:r w:rsidR="00604C39">
          <w:rPr>
            <w:rFonts w:ascii="Times New Roman" w:hAnsi="Times New Roman" w:cs="Times New Roman"/>
            <w:sz w:val="24"/>
            <w:szCs w:val="24"/>
            <w:highlight w:val="yellow"/>
          </w:rPr>
          <w:t xml:space="preserve"> [6; page 9-11]</w:t>
        </w:r>
      </w:ins>
      <w:r w:rsidRPr="002C5AE3">
        <w:rPr>
          <w:rFonts w:ascii="Times New Roman" w:hAnsi="Times New Roman" w:cs="Times New Roman"/>
          <w:sz w:val="24"/>
          <w:szCs w:val="24"/>
        </w:rPr>
        <w:t xml:space="preserve"> does not assess individual functional capability. The guidelines should have provision for ability assessment. Arunima Sinha from India is the first woman amputee in the world to climb Mount Everest on a prosthetic limb and Major DP Singh, another amputee, is India</w:t>
      </w:r>
      <w:r w:rsidRPr="002C5AE3">
        <w:rPr>
          <w:rFonts w:ascii="Times New Roman" w:eastAsia="MS Mincho" w:hAnsi="Times New Roman" w:cs="Times New Roman"/>
          <w:sz w:val="24"/>
          <w:szCs w:val="24"/>
        </w:rPr>
        <w:t>’</w:t>
      </w:r>
      <w:r w:rsidRPr="002C5AE3">
        <w:rPr>
          <w:rFonts w:ascii="Times New Roman" w:hAnsi="Times New Roman" w:cs="Times New Roman"/>
          <w:sz w:val="24"/>
          <w:szCs w:val="24"/>
        </w:rPr>
        <w:t xml:space="preserve">s first blade runner </w:t>
      </w:r>
      <w:r w:rsidR="00F40F60">
        <w:rPr>
          <w:rFonts w:ascii="Times New Roman" w:hAnsi="Times New Roman" w:cs="Times New Roman"/>
          <w:sz w:val="24"/>
          <w:szCs w:val="24"/>
        </w:rPr>
        <w:t>who</w:t>
      </w:r>
      <w:r w:rsidRPr="002C5AE3">
        <w:rPr>
          <w:rFonts w:ascii="Times New Roman" w:hAnsi="Times New Roman" w:cs="Times New Roman"/>
          <w:sz w:val="24"/>
          <w:szCs w:val="24"/>
        </w:rPr>
        <w:t xml:space="preserve"> run marathons. Ted </w:t>
      </w:r>
      <w:proofErr w:type="spellStart"/>
      <w:r w:rsidRPr="002C5AE3">
        <w:rPr>
          <w:rFonts w:ascii="Times New Roman" w:hAnsi="Times New Roman" w:cs="Times New Roman"/>
          <w:sz w:val="24"/>
          <w:szCs w:val="24"/>
        </w:rPr>
        <w:t>Rummel</w:t>
      </w:r>
      <w:proofErr w:type="spellEnd"/>
      <w:r w:rsidRPr="002C5AE3">
        <w:rPr>
          <w:rFonts w:ascii="Times New Roman" w:hAnsi="Times New Roman" w:cs="Times New Roman"/>
          <w:sz w:val="24"/>
          <w:szCs w:val="24"/>
        </w:rPr>
        <w:t xml:space="preserve">, an </w:t>
      </w:r>
      <w:proofErr w:type="spellStart"/>
      <w:r w:rsidRPr="002C5AE3">
        <w:rPr>
          <w:rFonts w:ascii="Times New Roman" w:hAnsi="Times New Roman" w:cs="Times New Roman"/>
          <w:sz w:val="24"/>
          <w:szCs w:val="24"/>
        </w:rPr>
        <w:t>orthopedic</w:t>
      </w:r>
      <w:proofErr w:type="spellEnd"/>
      <w:r w:rsidRPr="002C5AE3">
        <w:rPr>
          <w:rFonts w:ascii="Times New Roman" w:hAnsi="Times New Roman" w:cs="Times New Roman"/>
          <w:sz w:val="24"/>
          <w:szCs w:val="24"/>
        </w:rPr>
        <w:t xml:space="preserve"> surgeon in Missouri, </w:t>
      </w:r>
      <w:r w:rsidR="00623C06">
        <w:rPr>
          <w:rFonts w:ascii="Times New Roman" w:hAnsi="Times New Roman" w:cs="Times New Roman"/>
          <w:sz w:val="24"/>
          <w:szCs w:val="24"/>
        </w:rPr>
        <w:t>acquired disability</w:t>
      </w:r>
      <w:r w:rsidRPr="002C5AE3">
        <w:rPr>
          <w:rFonts w:ascii="Times New Roman" w:hAnsi="Times New Roman" w:cs="Times New Roman"/>
          <w:sz w:val="24"/>
          <w:szCs w:val="24"/>
        </w:rPr>
        <w:t xml:space="preserve"> when a blood-filled cyst burst in his spine.</w:t>
      </w:r>
      <w:r>
        <w:rPr>
          <w:rFonts w:ascii="Times New Roman" w:hAnsi="Times New Roman" w:cs="Times New Roman"/>
          <w:sz w:val="24"/>
          <w:szCs w:val="24"/>
        </w:rPr>
        <w:t xml:space="preserve"> </w:t>
      </w:r>
      <w:r w:rsidRPr="002C5AE3">
        <w:rPr>
          <w:rFonts w:ascii="Times New Roman" w:hAnsi="Times New Roman" w:cs="Times New Roman"/>
          <w:sz w:val="24"/>
          <w:szCs w:val="24"/>
        </w:rPr>
        <w:t>Undeterred, he now operates from his modified wheelchair in the Operation Theatre.</w:t>
      </w:r>
      <w:r>
        <w:rPr>
          <w:rFonts w:ascii="Times New Roman" w:hAnsi="Times New Roman" w:cs="Times New Roman"/>
          <w:sz w:val="24"/>
          <w:szCs w:val="24"/>
        </w:rPr>
        <w:t xml:space="preserve"> </w:t>
      </w:r>
      <w:ins w:id="62" w:author="Satendra Singh" w:date="2018-08-17T19:42:00Z">
        <w:r w:rsidR="00604C39">
          <w:rPr>
            <w:rFonts w:ascii="Times New Roman" w:hAnsi="Times New Roman" w:cs="Times New Roman"/>
            <w:sz w:val="24"/>
            <w:szCs w:val="24"/>
          </w:rPr>
          <w:t xml:space="preserve">Mary </w:t>
        </w:r>
        <w:proofErr w:type="spellStart"/>
        <w:r w:rsidR="00604C39">
          <w:rPr>
            <w:rFonts w:ascii="Times New Roman" w:hAnsi="Times New Roman" w:cs="Times New Roman"/>
            <w:sz w:val="24"/>
            <w:szCs w:val="24"/>
          </w:rPr>
          <w:t>Verghese</w:t>
        </w:r>
        <w:proofErr w:type="spellEnd"/>
        <w:r w:rsidR="00604C39">
          <w:rPr>
            <w:rFonts w:ascii="Times New Roman" w:hAnsi="Times New Roman" w:cs="Times New Roman"/>
            <w:sz w:val="24"/>
            <w:szCs w:val="24"/>
          </w:rPr>
          <w:t xml:space="preserve"> set up the first rehabilitation department in India at CMC Vellore while in wheelchair.</w:t>
        </w:r>
      </w:ins>
    </w:p>
    <w:p w:rsidR="00623C06" w:rsidRPr="00F25CFD" w:rsidRDefault="00623C06" w:rsidP="002C5AE3">
      <w:pPr>
        <w:rPr>
          <w:rFonts w:ascii="Times New Roman" w:hAnsi="Times New Roman" w:cs="Times New Roman"/>
          <w:color w:val="222222"/>
          <w:sz w:val="24"/>
          <w:szCs w:val="24"/>
          <w:shd w:val="clear" w:color="auto" w:fill="FFFFFF"/>
        </w:rPr>
      </w:pPr>
      <w:r w:rsidRPr="00623C06">
        <w:rPr>
          <w:rFonts w:ascii="Times New Roman" w:hAnsi="Times New Roman" w:cs="Times New Roman"/>
          <w:color w:val="000000"/>
          <w:sz w:val="24"/>
          <w:szCs w:val="24"/>
          <w:shd w:val="clear" w:color="auto" w:fill="FFFFFF"/>
        </w:rPr>
        <w:t xml:space="preserve">Y.G. </w:t>
      </w:r>
      <w:proofErr w:type="spellStart"/>
      <w:r w:rsidRPr="00623C06">
        <w:rPr>
          <w:rFonts w:ascii="Times New Roman" w:hAnsi="Times New Roman" w:cs="Times New Roman"/>
          <w:color w:val="000000"/>
          <w:sz w:val="24"/>
          <w:szCs w:val="24"/>
          <w:shd w:val="clear" w:color="auto" w:fill="FFFFFF"/>
        </w:rPr>
        <w:t>Parameshwarahe</w:t>
      </w:r>
      <w:proofErr w:type="spellEnd"/>
      <w:r w:rsidRPr="00623C06">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is considered as the </w:t>
      </w:r>
      <w:r w:rsidRPr="00623C06">
        <w:rPr>
          <w:rFonts w:ascii="Times New Roman" w:hAnsi="Times New Roman" w:cs="Times New Roman"/>
          <w:color w:val="000000"/>
          <w:sz w:val="24"/>
          <w:szCs w:val="24"/>
          <w:shd w:val="clear" w:color="auto" w:fill="FFFFFF"/>
        </w:rPr>
        <w:t xml:space="preserve">second blind doctor in the world </w:t>
      </w:r>
      <w:r>
        <w:rPr>
          <w:rFonts w:ascii="Times New Roman" w:hAnsi="Times New Roman" w:cs="Times New Roman"/>
          <w:color w:val="000000"/>
          <w:sz w:val="24"/>
          <w:szCs w:val="24"/>
          <w:shd w:val="clear" w:color="auto" w:fill="FFFFFF"/>
        </w:rPr>
        <w:t xml:space="preserve">after </w:t>
      </w:r>
      <w:r w:rsidRPr="00623C06">
        <w:rPr>
          <w:rFonts w:ascii="Times New Roman" w:hAnsi="Times New Roman" w:cs="Times New Roman"/>
          <w:color w:val="000000"/>
          <w:sz w:val="24"/>
          <w:szCs w:val="24"/>
          <w:shd w:val="clear" w:color="auto" w:fill="FFFFFF"/>
        </w:rPr>
        <w:t xml:space="preserve">Dr. David </w:t>
      </w:r>
      <w:proofErr w:type="spellStart"/>
      <w:r w:rsidRPr="00623C06">
        <w:rPr>
          <w:rFonts w:ascii="Times New Roman" w:hAnsi="Times New Roman" w:cs="Times New Roman"/>
          <w:color w:val="000000"/>
          <w:sz w:val="24"/>
          <w:szCs w:val="24"/>
          <w:shd w:val="clear" w:color="auto" w:fill="FFFFFF"/>
        </w:rPr>
        <w:t>Heartman</w:t>
      </w:r>
      <w:proofErr w:type="spellEnd"/>
      <w:r w:rsidRPr="00623C06">
        <w:rPr>
          <w:rStyle w:val="apple-converted-space"/>
          <w:rFonts w:ascii="Times New Roman" w:hAnsi="Times New Roman" w:cs="Times New Roman"/>
          <w:color w:val="000000"/>
          <w:sz w:val="24"/>
          <w:szCs w:val="24"/>
          <w:shd w:val="clear" w:color="auto" w:fill="FFFFFF"/>
        </w:rPr>
        <w:t> </w:t>
      </w:r>
      <w:r>
        <w:rPr>
          <w:rStyle w:val="apple-converted-space"/>
          <w:rFonts w:ascii="Times New Roman" w:hAnsi="Times New Roman" w:cs="Times New Roman"/>
          <w:color w:val="000000"/>
          <w:sz w:val="24"/>
          <w:szCs w:val="24"/>
          <w:shd w:val="clear" w:color="auto" w:fill="FFFFFF"/>
        </w:rPr>
        <w:t xml:space="preserve">from USA. He went on to do his MD in Pharmacology and was appointed as </w:t>
      </w:r>
      <w:r>
        <w:rPr>
          <w:rStyle w:val="apple-converted-space"/>
          <w:rFonts w:ascii="Times New Roman" w:hAnsi="Times New Roman" w:cs="Times New Roman"/>
          <w:color w:val="000000"/>
          <w:sz w:val="24"/>
          <w:szCs w:val="24"/>
          <w:shd w:val="clear" w:color="auto" w:fill="FFFFFF"/>
        </w:rPr>
        <w:lastRenderedPageBreak/>
        <w:t xml:space="preserve">faculty at the </w:t>
      </w:r>
      <w:r w:rsidRPr="00623C06">
        <w:rPr>
          <w:rFonts w:ascii="Times New Roman" w:hAnsi="Times New Roman" w:cs="Times New Roman"/>
          <w:color w:val="000000"/>
          <w:sz w:val="24"/>
          <w:szCs w:val="24"/>
          <w:shd w:val="clear" w:color="auto" w:fill="FFFFFF"/>
        </w:rPr>
        <w:t>Bangalore Medical College</w:t>
      </w:r>
      <w:r w:rsidR="00F40F60">
        <w:rPr>
          <w:rFonts w:ascii="Times New Roman" w:hAnsi="Times New Roman" w:cs="Times New Roman"/>
          <w:color w:val="000000"/>
          <w:sz w:val="24"/>
          <w:szCs w:val="24"/>
          <w:shd w:val="clear" w:color="auto" w:fill="FFFFFF"/>
        </w:rPr>
        <w:t xml:space="preserve"> [</w:t>
      </w:r>
      <w:del w:id="63" w:author="Satendra Singh" w:date="2018-08-17T19:42:00Z">
        <w:r w:rsidR="00F40F60" w:rsidDel="00604C39">
          <w:rPr>
            <w:rFonts w:ascii="Times New Roman" w:hAnsi="Times New Roman" w:cs="Times New Roman"/>
            <w:color w:val="000000"/>
            <w:sz w:val="24"/>
            <w:szCs w:val="24"/>
            <w:shd w:val="clear" w:color="auto" w:fill="FFFFFF"/>
          </w:rPr>
          <w:delText>10</w:delText>
        </w:r>
      </w:del>
      <w:ins w:id="64" w:author="Satendra Singh" w:date="2018-08-17T19:42:00Z">
        <w:r w:rsidR="00604C39">
          <w:rPr>
            <w:rFonts w:ascii="Times New Roman" w:hAnsi="Times New Roman" w:cs="Times New Roman"/>
            <w:color w:val="000000"/>
            <w:sz w:val="24"/>
            <w:szCs w:val="24"/>
            <w:shd w:val="clear" w:color="auto" w:fill="FFFFFF"/>
          </w:rPr>
          <w:t>12</w:t>
        </w:r>
      </w:ins>
      <w:r w:rsidR="00F40F60">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Both he and Dr Suresh Advani, </w:t>
      </w:r>
      <w:proofErr w:type="spellStart"/>
      <w:r>
        <w:rPr>
          <w:rFonts w:ascii="Times New Roman" w:hAnsi="Times New Roman" w:cs="Times New Roman"/>
          <w:color w:val="000000"/>
          <w:sz w:val="24"/>
          <w:szCs w:val="24"/>
          <w:shd w:val="clear" w:color="auto" w:fill="FFFFFF"/>
        </w:rPr>
        <w:t>hematoncologist</w:t>
      </w:r>
      <w:proofErr w:type="spellEnd"/>
      <w:r>
        <w:rPr>
          <w:rFonts w:ascii="Times New Roman" w:hAnsi="Times New Roman" w:cs="Times New Roman"/>
          <w:color w:val="000000"/>
          <w:sz w:val="24"/>
          <w:szCs w:val="24"/>
          <w:shd w:val="clear" w:color="auto" w:fill="FFFFFF"/>
        </w:rPr>
        <w:t xml:space="preserve"> and a wheelchair user (80% disability), were awarded by the President of India.</w:t>
      </w:r>
      <w:r w:rsidRPr="00623C0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The notification from the </w:t>
      </w:r>
      <w:r w:rsidR="00F25CFD">
        <w:rPr>
          <w:rFonts w:ascii="Times New Roman" w:hAnsi="Times New Roman" w:cs="Times New Roman"/>
          <w:sz w:val="24"/>
          <w:szCs w:val="24"/>
        </w:rPr>
        <w:t>Ministry of Social Justice &amp; Empowerment</w:t>
      </w:r>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on </w:t>
      </w:r>
      <w:r w:rsidR="00F25CFD">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Identification of Posts</w:t>
      </w:r>
      <w:r w:rsidR="00F25CFD">
        <w:rPr>
          <w:rFonts w:ascii="Times New Roman" w:hAnsi="Times New Roman" w:cs="Times New Roman"/>
          <w:color w:val="222222"/>
          <w:sz w:val="24"/>
          <w:szCs w:val="24"/>
          <w:shd w:val="clear" w:color="auto" w:fill="FFFFFF"/>
        </w:rPr>
        <w:t xml:space="preserve"> suitable for persons with disabilities’</w:t>
      </w:r>
      <w:r>
        <w:rPr>
          <w:rFonts w:ascii="Times New Roman" w:hAnsi="Times New Roman" w:cs="Times New Roman"/>
          <w:color w:val="222222"/>
          <w:sz w:val="24"/>
          <w:szCs w:val="24"/>
          <w:shd w:val="clear" w:color="auto" w:fill="FFFFFF"/>
        </w:rPr>
        <w:t xml:space="preserve"> states that i</w:t>
      </w:r>
      <w:r w:rsidRPr="002C5AE3">
        <w:rPr>
          <w:rFonts w:ascii="Times New Roman" w:hAnsi="Times New Roman" w:cs="Times New Roman"/>
          <w:bCs/>
          <w:color w:val="222222"/>
          <w:sz w:val="24"/>
          <w:szCs w:val="24"/>
          <w:shd w:val="clear" w:color="auto" w:fill="FFFFFF"/>
        </w:rPr>
        <w:t>f a post is already held by a person with disability, it shall be deemed to have been identified</w:t>
      </w:r>
      <w:r w:rsidRPr="002C5AE3">
        <w:rPr>
          <w:rFonts w:ascii="Times New Roman" w:hAnsi="Times New Roman" w:cs="Times New Roman"/>
          <w:b/>
          <w:bCs/>
          <w:color w:val="222222"/>
          <w:sz w:val="24"/>
          <w:szCs w:val="24"/>
          <w:shd w:val="clear" w:color="auto" w:fill="FFFFFF"/>
        </w:rPr>
        <w:t>. </w:t>
      </w:r>
      <w:r w:rsidR="00F25CFD" w:rsidRPr="00F25CFD">
        <w:rPr>
          <w:rFonts w:ascii="Times New Roman" w:hAnsi="Times New Roman" w:cs="Times New Roman"/>
          <w:bCs/>
          <w:color w:val="222222"/>
          <w:sz w:val="24"/>
          <w:szCs w:val="24"/>
          <w:shd w:val="clear" w:color="auto" w:fill="FFFFFF"/>
        </w:rPr>
        <w:t xml:space="preserve">There are </w:t>
      </w:r>
      <w:r w:rsidR="00F25CFD">
        <w:rPr>
          <w:rFonts w:ascii="Times New Roman" w:hAnsi="Times New Roman" w:cs="Times New Roman"/>
          <w:bCs/>
          <w:color w:val="222222"/>
          <w:sz w:val="24"/>
          <w:szCs w:val="24"/>
          <w:shd w:val="clear" w:color="auto" w:fill="FFFFFF"/>
        </w:rPr>
        <w:t>doctors</w:t>
      </w:r>
      <w:r w:rsidR="00F25CFD" w:rsidRPr="00F25CFD">
        <w:rPr>
          <w:rFonts w:ascii="Times New Roman" w:hAnsi="Times New Roman" w:cs="Times New Roman"/>
          <w:bCs/>
          <w:color w:val="222222"/>
          <w:sz w:val="24"/>
          <w:szCs w:val="24"/>
          <w:shd w:val="clear" w:color="auto" w:fill="FFFFFF"/>
        </w:rPr>
        <w:t xml:space="preserve"> </w:t>
      </w:r>
      <w:r w:rsidR="00F25CFD" w:rsidRPr="00F25CFD">
        <w:rPr>
          <w:rFonts w:ascii="Times New Roman" w:hAnsi="Times New Roman" w:cs="Times New Roman"/>
          <w:color w:val="222222"/>
          <w:sz w:val="24"/>
          <w:szCs w:val="24"/>
          <w:shd w:val="clear" w:color="auto" w:fill="FFFFFF"/>
        </w:rPr>
        <w:t>with</w:t>
      </w:r>
      <w:r w:rsidR="00F25CFD">
        <w:rPr>
          <w:rFonts w:ascii="Times New Roman" w:hAnsi="Times New Roman" w:cs="Times New Roman"/>
          <w:color w:val="222222"/>
          <w:sz w:val="24"/>
          <w:szCs w:val="24"/>
          <w:shd w:val="clear" w:color="auto" w:fill="FFFFFF"/>
        </w:rPr>
        <w:t xml:space="preserve"> hearing impairment currently doing specialization in clinical branches yet candidates with visual and hearing impairment has to file cases in the court this year. </w:t>
      </w:r>
    </w:p>
    <w:p w:rsidR="00B53409" w:rsidRPr="00831A08" w:rsidRDefault="00B53409" w:rsidP="00B53409">
      <w:pPr>
        <w:rPr>
          <w:rFonts w:ascii="Times New Roman" w:hAnsi="Times New Roman" w:cs="Times New Roman"/>
          <w:b/>
          <w:color w:val="222222"/>
          <w:sz w:val="24"/>
          <w:szCs w:val="24"/>
          <w:shd w:val="clear" w:color="auto" w:fill="FFFFFF"/>
        </w:rPr>
      </w:pPr>
      <w:r w:rsidRPr="00831A08">
        <w:rPr>
          <w:rFonts w:ascii="Times New Roman" w:hAnsi="Times New Roman" w:cs="Times New Roman"/>
          <w:b/>
          <w:color w:val="222222"/>
          <w:sz w:val="24"/>
          <w:szCs w:val="24"/>
          <w:shd w:val="clear" w:color="auto" w:fill="FFFFFF"/>
        </w:rPr>
        <w:t>Why MCI Guidelines are discriminatory?</w:t>
      </w:r>
    </w:p>
    <w:p w:rsidR="00DD721F" w:rsidRDefault="00DD721F" w:rsidP="00DD721F">
      <w:pPr>
        <w:rPr>
          <w:rFonts w:ascii="Times New Roman" w:hAnsi="Times New Roman" w:cs="Times New Roman"/>
          <w:sz w:val="24"/>
          <w:szCs w:val="24"/>
        </w:rPr>
      </w:pPr>
      <w:r>
        <w:rPr>
          <w:rFonts w:ascii="Times New Roman" w:hAnsi="Times New Roman" w:cs="Times New Roman"/>
          <w:sz w:val="24"/>
          <w:szCs w:val="24"/>
        </w:rPr>
        <w:t xml:space="preserve">The </w:t>
      </w:r>
      <w:del w:id="65" w:author="Satendra Singh" w:date="2018-08-17T19:43:00Z">
        <w:r w:rsidDel="00604C39">
          <w:rPr>
            <w:rFonts w:ascii="Times New Roman" w:hAnsi="Times New Roman" w:cs="Times New Roman"/>
            <w:sz w:val="24"/>
            <w:szCs w:val="24"/>
          </w:rPr>
          <w:delText>Department of Empowerment of Persons with Disabilities (DEPwD)</w:delText>
        </w:r>
      </w:del>
      <w:ins w:id="66" w:author="Satendra Singh" w:date="2018-08-17T19:43:00Z">
        <w:r w:rsidR="00604C39">
          <w:rPr>
            <w:rFonts w:ascii="Times New Roman" w:hAnsi="Times New Roman" w:cs="Times New Roman"/>
            <w:sz w:val="24"/>
            <w:szCs w:val="24"/>
          </w:rPr>
          <w:t>Ministry of Social Justice &amp; Empowerment [MSJE]</w:t>
        </w:r>
      </w:ins>
      <w:r>
        <w:rPr>
          <w:rFonts w:ascii="Times New Roman" w:hAnsi="Times New Roman" w:cs="Times New Roman"/>
          <w:sz w:val="24"/>
          <w:szCs w:val="24"/>
        </w:rPr>
        <w:t xml:space="preserve"> framed guidelines for evaluation and the procedure for certification of various specified disabilities - the guidelines were finalised by the</w:t>
      </w:r>
      <w:r w:rsidR="0048571E">
        <w:rPr>
          <w:rFonts w:ascii="Times New Roman" w:hAnsi="Times New Roman" w:cs="Times New Roman"/>
          <w:sz w:val="24"/>
          <w:szCs w:val="24"/>
        </w:rPr>
        <w:t xml:space="preserve"> </w:t>
      </w:r>
      <w:proofErr w:type="spellStart"/>
      <w:r>
        <w:rPr>
          <w:rFonts w:ascii="Times New Roman" w:hAnsi="Times New Roman" w:cs="Times New Roman"/>
          <w:sz w:val="24"/>
          <w:szCs w:val="24"/>
        </w:rPr>
        <w:t>MoHFW</w:t>
      </w:r>
      <w:proofErr w:type="spellEnd"/>
      <w:r>
        <w:rPr>
          <w:rFonts w:ascii="Times New Roman" w:hAnsi="Times New Roman" w:cs="Times New Roman"/>
          <w:sz w:val="24"/>
          <w:szCs w:val="24"/>
        </w:rPr>
        <w:t xml:space="preserve"> and were notified by the Central Government in the Gazette on 4 Jan 2018 [</w:t>
      </w:r>
      <w:del w:id="67" w:author="Satendra Singh" w:date="2018-08-17T19:51:00Z">
        <w:r w:rsidDel="00604C39">
          <w:rPr>
            <w:rFonts w:ascii="Times New Roman" w:hAnsi="Times New Roman" w:cs="Times New Roman"/>
            <w:sz w:val="24"/>
            <w:szCs w:val="24"/>
          </w:rPr>
          <w:delText>1</w:delText>
        </w:r>
        <w:r w:rsidR="00F40F60" w:rsidDel="00604C39">
          <w:rPr>
            <w:rFonts w:ascii="Times New Roman" w:hAnsi="Times New Roman" w:cs="Times New Roman"/>
            <w:sz w:val="24"/>
            <w:szCs w:val="24"/>
          </w:rPr>
          <w:delText>1</w:delText>
        </w:r>
      </w:del>
      <w:ins w:id="68" w:author="Satendra Singh" w:date="2018-08-17T19:51:00Z">
        <w:r w:rsidR="00604C39">
          <w:rPr>
            <w:rFonts w:ascii="Times New Roman" w:hAnsi="Times New Roman" w:cs="Times New Roman"/>
            <w:sz w:val="24"/>
            <w:szCs w:val="24"/>
          </w:rPr>
          <w:t>1</w:t>
        </w:r>
        <w:r w:rsidR="00604C39">
          <w:rPr>
            <w:rFonts w:ascii="Times New Roman" w:hAnsi="Times New Roman" w:cs="Times New Roman"/>
            <w:sz w:val="24"/>
            <w:szCs w:val="24"/>
          </w:rPr>
          <w:t>3</w:t>
        </w:r>
      </w:ins>
      <w:r>
        <w:rPr>
          <w:rFonts w:ascii="Times New Roman" w:hAnsi="Times New Roman" w:cs="Times New Roman"/>
          <w:sz w:val="24"/>
          <w:szCs w:val="24"/>
        </w:rPr>
        <w:t xml:space="preserve">]. </w:t>
      </w:r>
      <w:del w:id="69" w:author="Satendra Singh" w:date="2018-08-17T19:43:00Z">
        <w:r w:rsidDel="00604C39">
          <w:rPr>
            <w:rFonts w:ascii="Times New Roman" w:hAnsi="Times New Roman" w:cs="Times New Roman"/>
            <w:sz w:val="24"/>
            <w:szCs w:val="24"/>
          </w:rPr>
          <w:delText xml:space="preserve">DEPwD </w:delText>
        </w:r>
      </w:del>
      <w:ins w:id="70" w:author="Satendra Singh" w:date="2018-08-17T19:43:00Z">
        <w:r w:rsidR="00604C39">
          <w:rPr>
            <w:rFonts w:ascii="Times New Roman" w:hAnsi="Times New Roman" w:cs="Times New Roman"/>
            <w:sz w:val="24"/>
            <w:szCs w:val="24"/>
          </w:rPr>
          <w:t>MSJE</w:t>
        </w:r>
        <w:r w:rsidR="00604C39">
          <w:rPr>
            <w:rFonts w:ascii="Times New Roman" w:hAnsi="Times New Roman" w:cs="Times New Roman"/>
            <w:sz w:val="24"/>
            <w:szCs w:val="24"/>
          </w:rPr>
          <w:t xml:space="preserve"> </w:t>
        </w:r>
      </w:ins>
      <w:r>
        <w:rPr>
          <w:rFonts w:ascii="Times New Roman" w:hAnsi="Times New Roman" w:cs="Times New Roman"/>
          <w:sz w:val="24"/>
          <w:szCs w:val="24"/>
        </w:rPr>
        <w:t>constituted an expert committee which further created eight sub-committees. It is important to note here that there were separate sub-committees on ‘developmental disorders’ and on ‘mental illness’ in this nodal body. On the contrary, MCI relied on a psychiatrist alone to make sweeping comments on developmental disabilities suggesting that they discriminated against people with learning disability.</w:t>
      </w:r>
    </w:p>
    <w:p w:rsidR="00DD721F" w:rsidRDefault="00DD721F" w:rsidP="00DD721F">
      <w:r>
        <w:rPr>
          <w:rFonts w:ascii="Times New Roman" w:hAnsi="Times New Roman" w:cs="Times New Roman"/>
          <w:sz w:val="24"/>
          <w:szCs w:val="24"/>
        </w:rPr>
        <w:t xml:space="preserve">The  </w:t>
      </w:r>
      <w:del w:id="71" w:author="Satendra Singh" w:date="2018-08-17T19:44:00Z">
        <w:r w:rsidDel="00604C39">
          <w:rPr>
            <w:rFonts w:ascii="Times New Roman" w:hAnsi="Times New Roman" w:cs="Times New Roman"/>
            <w:sz w:val="24"/>
            <w:szCs w:val="24"/>
          </w:rPr>
          <w:delText xml:space="preserve">DEPwD </w:delText>
        </w:r>
      </w:del>
      <w:ins w:id="72" w:author="Satendra Singh" w:date="2018-08-17T19:44:00Z">
        <w:r w:rsidR="00604C39">
          <w:rPr>
            <w:rFonts w:ascii="Times New Roman" w:hAnsi="Times New Roman" w:cs="Times New Roman"/>
            <w:sz w:val="24"/>
            <w:szCs w:val="24"/>
          </w:rPr>
          <w:t>MSJE</w:t>
        </w:r>
        <w:r w:rsidR="00604C39">
          <w:rPr>
            <w:rFonts w:ascii="Times New Roman" w:hAnsi="Times New Roman" w:cs="Times New Roman"/>
            <w:sz w:val="24"/>
            <w:szCs w:val="24"/>
          </w:rPr>
          <w:t xml:space="preserve"> </w:t>
        </w:r>
      </w:ins>
      <w:r>
        <w:rPr>
          <w:rFonts w:ascii="Times New Roman" w:hAnsi="Times New Roman" w:cs="Times New Roman"/>
          <w:sz w:val="24"/>
          <w:szCs w:val="24"/>
        </w:rPr>
        <w:t>committee had experts from different hospitals, from the Indian Council of Medical Research, and it included Directors of National Institutes working for people with disabilities under the Central Government, and the Director General of Health Services (DGHS). The DGHS is the final authority to decide upon cases where any controversy or doubt arises in the interpretation of the definitions or classifications or evaluation procedures regarding the said guidelines. The DGHS was never involved by the MCI.</w:t>
      </w:r>
    </w:p>
    <w:p w:rsidR="00DD721F" w:rsidRDefault="00DD721F" w:rsidP="00DD721F">
      <w:r>
        <w:rPr>
          <w:rFonts w:ascii="Times New Roman" w:hAnsi="Times New Roman" w:cs="Times New Roman"/>
          <w:sz w:val="24"/>
          <w:szCs w:val="24"/>
        </w:rPr>
        <w:t xml:space="preserve">The </w:t>
      </w:r>
      <w:del w:id="73" w:author="Satendra Singh" w:date="2018-08-17T19:44:00Z">
        <w:r w:rsidDel="00604C39">
          <w:rPr>
            <w:rFonts w:ascii="Times New Roman" w:hAnsi="Times New Roman" w:cs="Times New Roman"/>
            <w:sz w:val="24"/>
            <w:szCs w:val="24"/>
          </w:rPr>
          <w:delText xml:space="preserve">DEPwD </w:delText>
        </w:r>
      </w:del>
      <w:ins w:id="74" w:author="Satendra Singh" w:date="2018-08-17T19:44:00Z">
        <w:r w:rsidR="00604C39">
          <w:rPr>
            <w:rFonts w:ascii="Times New Roman" w:hAnsi="Times New Roman" w:cs="Times New Roman"/>
            <w:sz w:val="24"/>
            <w:szCs w:val="24"/>
          </w:rPr>
          <w:t>MSJE</w:t>
        </w:r>
        <w:r w:rsidR="00604C39">
          <w:rPr>
            <w:rFonts w:ascii="Times New Roman" w:hAnsi="Times New Roman" w:cs="Times New Roman"/>
            <w:sz w:val="24"/>
            <w:szCs w:val="24"/>
          </w:rPr>
          <w:t xml:space="preserve"> </w:t>
        </w:r>
      </w:ins>
      <w:r>
        <w:rPr>
          <w:rFonts w:ascii="Times New Roman" w:hAnsi="Times New Roman" w:cs="Times New Roman"/>
          <w:sz w:val="24"/>
          <w:szCs w:val="24"/>
        </w:rPr>
        <w:t xml:space="preserve">Assessment Guidelines clearly state that for </w:t>
      </w:r>
      <w:proofErr w:type="spellStart"/>
      <w:r>
        <w:rPr>
          <w:rFonts w:ascii="Times New Roman" w:hAnsi="Times New Roman" w:cs="Times New Roman"/>
          <w:sz w:val="24"/>
          <w:szCs w:val="24"/>
        </w:rPr>
        <w:t>SpLD</w:t>
      </w:r>
      <w:proofErr w:type="spellEnd"/>
      <w:r>
        <w:rPr>
          <w:rFonts w:ascii="Times New Roman" w:hAnsi="Times New Roman" w:cs="Times New Roman"/>
          <w:sz w:val="24"/>
          <w:szCs w:val="24"/>
        </w:rPr>
        <w:t xml:space="preserve">, the diagnosis will require a team approach involving a </w:t>
      </w:r>
      <w:proofErr w:type="spellStart"/>
      <w:r>
        <w:rPr>
          <w:rFonts w:ascii="Times New Roman" w:hAnsi="Times New Roman" w:cs="Times New Roman"/>
          <w:sz w:val="24"/>
          <w:szCs w:val="24"/>
        </w:rPr>
        <w:t>pediatrician</w:t>
      </w:r>
      <w:proofErr w:type="spellEnd"/>
      <w:r>
        <w:rPr>
          <w:rFonts w:ascii="Times New Roman" w:hAnsi="Times New Roman" w:cs="Times New Roman"/>
          <w:sz w:val="24"/>
          <w:szCs w:val="24"/>
        </w:rPr>
        <w:t xml:space="preserve"> and clinical or rehabilitation psychologist. They identified NIMHANS battery as a diagnostic tool. For disability certification, they identified that the medical authority will comprise of [</w:t>
      </w:r>
      <w:del w:id="75" w:author="Satendra Singh" w:date="2018-08-17T19:51:00Z">
        <w:r w:rsidDel="003A282D">
          <w:rPr>
            <w:rFonts w:ascii="Times New Roman" w:hAnsi="Times New Roman" w:cs="Times New Roman"/>
            <w:sz w:val="24"/>
            <w:szCs w:val="24"/>
          </w:rPr>
          <w:delText>1</w:delText>
        </w:r>
        <w:r w:rsidR="00F40F60" w:rsidDel="003A282D">
          <w:rPr>
            <w:rFonts w:ascii="Times New Roman" w:hAnsi="Times New Roman" w:cs="Times New Roman"/>
            <w:sz w:val="24"/>
            <w:szCs w:val="24"/>
          </w:rPr>
          <w:delText>1</w:delText>
        </w:r>
      </w:del>
      <w:ins w:id="76" w:author="Satendra Singh" w:date="2018-08-17T19:51:00Z">
        <w:r w:rsidR="003A282D">
          <w:rPr>
            <w:rFonts w:ascii="Times New Roman" w:hAnsi="Times New Roman" w:cs="Times New Roman"/>
            <w:sz w:val="24"/>
            <w:szCs w:val="24"/>
          </w:rPr>
          <w:t>1</w:t>
        </w:r>
        <w:r w:rsidR="003A282D">
          <w:rPr>
            <w:rFonts w:ascii="Times New Roman" w:hAnsi="Times New Roman" w:cs="Times New Roman"/>
            <w:sz w:val="24"/>
            <w:szCs w:val="24"/>
          </w:rPr>
          <w:t>3</w:t>
        </w:r>
      </w:ins>
      <w:r w:rsidR="00BA3040">
        <w:rPr>
          <w:rFonts w:ascii="Times New Roman" w:hAnsi="Times New Roman" w:cs="Times New Roman"/>
          <w:sz w:val="24"/>
          <w:szCs w:val="24"/>
        </w:rPr>
        <w:t>; page 94-95</w:t>
      </w:r>
      <w:r>
        <w:rPr>
          <w:rFonts w:ascii="Times New Roman" w:hAnsi="Times New Roman" w:cs="Times New Roman"/>
          <w:sz w:val="24"/>
          <w:szCs w:val="24"/>
        </w:rPr>
        <w:t xml:space="preserve">]: </w:t>
      </w:r>
    </w:p>
    <w:p w:rsidR="00DD721F" w:rsidRDefault="00DD721F" w:rsidP="00DD721F">
      <w:pPr>
        <w:ind w:left="720"/>
      </w:pPr>
      <w:r>
        <w:rPr>
          <w:rFonts w:ascii="Times New Roman" w:hAnsi="Times New Roman" w:cs="Times New Roman"/>
          <w:i/>
          <w:sz w:val="24"/>
          <w:szCs w:val="24"/>
        </w:rPr>
        <w:t xml:space="preserve">(a) The Medical Superintendent/Chief Medical Officer/Civil Surgeon (b) </w:t>
      </w:r>
      <w:proofErr w:type="spellStart"/>
      <w:r>
        <w:rPr>
          <w:rFonts w:ascii="Times New Roman" w:hAnsi="Times New Roman" w:cs="Times New Roman"/>
          <w:i/>
          <w:sz w:val="24"/>
          <w:szCs w:val="24"/>
        </w:rPr>
        <w:t>Pediatrician</w:t>
      </w:r>
      <w:proofErr w:type="spellEnd"/>
      <w:r>
        <w:rPr>
          <w:rFonts w:ascii="Times New Roman" w:hAnsi="Times New Roman" w:cs="Times New Roman"/>
          <w:i/>
          <w:sz w:val="24"/>
          <w:szCs w:val="24"/>
        </w:rPr>
        <w:t xml:space="preserve"> or </w:t>
      </w:r>
      <w:proofErr w:type="spellStart"/>
      <w:r>
        <w:rPr>
          <w:rFonts w:ascii="Times New Roman" w:hAnsi="Times New Roman" w:cs="Times New Roman"/>
          <w:i/>
          <w:sz w:val="24"/>
          <w:szCs w:val="24"/>
        </w:rPr>
        <w:t>Pediatric</w:t>
      </w:r>
      <w:proofErr w:type="spellEnd"/>
      <w:r>
        <w:rPr>
          <w:rFonts w:ascii="Times New Roman" w:hAnsi="Times New Roman" w:cs="Times New Roman"/>
          <w:i/>
          <w:sz w:val="24"/>
          <w:szCs w:val="24"/>
        </w:rPr>
        <w:t xml:space="preserve"> Neurologist (where available) (c) Clinical or Rehabilitation Psychologist (d) Occupational therapist or Special Educator or Teacher trained for assessment of </w:t>
      </w:r>
      <w:proofErr w:type="spellStart"/>
      <w:r>
        <w:rPr>
          <w:rFonts w:ascii="Times New Roman" w:hAnsi="Times New Roman" w:cs="Times New Roman"/>
          <w:i/>
          <w:sz w:val="24"/>
          <w:szCs w:val="24"/>
        </w:rPr>
        <w:t>SpLD</w:t>
      </w:r>
      <w:proofErr w:type="spellEnd"/>
      <w:r>
        <w:rPr>
          <w:rFonts w:ascii="Times New Roman" w:hAnsi="Times New Roman" w:cs="Times New Roman"/>
          <w:i/>
          <w:sz w:val="24"/>
          <w:szCs w:val="24"/>
        </w:rPr>
        <w:t>.</w:t>
      </w:r>
      <w:r>
        <w:rPr>
          <w:rFonts w:ascii="Times New Roman" w:hAnsi="Times New Roman" w:cs="Times New Roman"/>
          <w:i/>
          <w:sz w:val="24"/>
          <w:szCs w:val="24"/>
        </w:rPr>
        <w:br/>
      </w:r>
    </w:p>
    <w:p w:rsidR="00DD721F" w:rsidRDefault="00DD721F" w:rsidP="00DD721F">
      <w:pPr>
        <w:rPr>
          <w:rFonts w:ascii="Times New Roman" w:hAnsi="Times New Roman" w:cs="Times New Roman"/>
          <w:sz w:val="24"/>
          <w:szCs w:val="24"/>
        </w:rPr>
      </w:pPr>
      <w:r>
        <w:rPr>
          <w:rFonts w:ascii="Times New Roman" w:hAnsi="Times New Roman" w:cs="Times New Roman"/>
          <w:sz w:val="24"/>
          <w:szCs w:val="24"/>
        </w:rPr>
        <w:t xml:space="preserve">Recognizing that </w:t>
      </w:r>
      <w:proofErr w:type="spellStart"/>
      <w:r>
        <w:rPr>
          <w:rFonts w:ascii="Times New Roman" w:hAnsi="Times New Roman" w:cs="Times New Roman"/>
          <w:sz w:val="24"/>
          <w:szCs w:val="24"/>
        </w:rPr>
        <w:t>SpLD</w:t>
      </w:r>
      <w:proofErr w:type="spellEnd"/>
      <w:r>
        <w:rPr>
          <w:rFonts w:ascii="Times New Roman" w:hAnsi="Times New Roman" w:cs="Times New Roman"/>
          <w:sz w:val="24"/>
          <w:szCs w:val="24"/>
        </w:rPr>
        <w:t xml:space="preserve"> is not a mental disorder, the recommended team does not include a psychiatrist. Yet, the MCI included a psychiatrist and excluded experts who are mandated by Central Government to do this job. The Assessment Guidelines also clearly mention that no reassessment is required after 18 years of age and that this certificate will be valid lifelong. The basis for this decision is that the coping strategy of dyslexics and their learning patterns are usually established by the time they go to higher education, making reassessment at that stage a wasteful exercise. The MCI’s insistence on </w:t>
      </w:r>
      <w:proofErr w:type="spellStart"/>
      <w:r>
        <w:rPr>
          <w:rFonts w:ascii="Times New Roman" w:hAnsi="Times New Roman" w:cs="Times New Roman"/>
          <w:sz w:val="24"/>
          <w:szCs w:val="24"/>
        </w:rPr>
        <w:t>reevaluation</w:t>
      </w:r>
      <w:proofErr w:type="spellEnd"/>
      <w:r>
        <w:rPr>
          <w:rFonts w:ascii="Times New Roman" w:hAnsi="Times New Roman" w:cs="Times New Roman"/>
          <w:sz w:val="24"/>
          <w:szCs w:val="24"/>
        </w:rPr>
        <w:t xml:space="preserve"> smacks of discrimination.</w:t>
      </w:r>
    </w:p>
    <w:p w:rsidR="00B53409" w:rsidRPr="00831A08" w:rsidRDefault="00B53409" w:rsidP="00B53409">
      <w:pPr>
        <w:rPr>
          <w:rFonts w:ascii="Times New Roman" w:hAnsi="Times New Roman" w:cs="Times New Roman"/>
          <w:b/>
          <w:color w:val="222222"/>
          <w:sz w:val="24"/>
          <w:szCs w:val="24"/>
          <w:shd w:val="clear" w:color="auto" w:fill="FFFFFF"/>
        </w:rPr>
      </w:pPr>
      <w:r w:rsidRPr="00831A08">
        <w:rPr>
          <w:rFonts w:ascii="Times New Roman" w:hAnsi="Times New Roman" w:cs="Times New Roman"/>
          <w:b/>
          <w:color w:val="222222"/>
          <w:sz w:val="24"/>
          <w:szCs w:val="24"/>
          <w:shd w:val="clear" w:color="auto" w:fill="FFFFFF"/>
        </w:rPr>
        <w:t xml:space="preserve">Why MCI Guidelines are </w:t>
      </w:r>
      <w:r w:rsidR="005F78F4">
        <w:rPr>
          <w:rFonts w:ascii="Times New Roman" w:hAnsi="Times New Roman" w:cs="Times New Roman"/>
          <w:b/>
          <w:color w:val="222222"/>
          <w:sz w:val="24"/>
          <w:szCs w:val="24"/>
          <w:shd w:val="clear" w:color="auto" w:fill="FFFFFF"/>
        </w:rPr>
        <w:t>un</w:t>
      </w:r>
      <w:r w:rsidR="00873F43">
        <w:rPr>
          <w:rFonts w:ascii="Times New Roman" w:hAnsi="Times New Roman" w:cs="Times New Roman"/>
          <w:b/>
          <w:color w:val="222222"/>
          <w:sz w:val="24"/>
          <w:szCs w:val="24"/>
          <w:shd w:val="clear" w:color="auto" w:fill="FFFFFF"/>
        </w:rPr>
        <w:t>lawful</w:t>
      </w:r>
      <w:r w:rsidRPr="00831A08">
        <w:rPr>
          <w:rFonts w:ascii="Times New Roman" w:hAnsi="Times New Roman" w:cs="Times New Roman"/>
          <w:b/>
          <w:color w:val="222222"/>
          <w:sz w:val="24"/>
          <w:szCs w:val="24"/>
          <w:shd w:val="clear" w:color="auto" w:fill="FFFFFF"/>
        </w:rPr>
        <w:t>?</w:t>
      </w:r>
    </w:p>
    <w:p w:rsidR="00DD721F" w:rsidRDefault="00DD721F" w:rsidP="00DD721F">
      <w:r>
        <w:rPr>
          <w:rFonts w:ascii="Times New Roman" w:hAnsi="Times New Roman" w:cs="Times New Roman"/>
          <w:color w:val="222222"/>
          <w:sz w:val="24"/>
          <w:szCs w:val="24"/>
          <w:shd w:val="clear" w:color="auto" w:fill="FFFFFF"/>
        </w:rPr>
        <w:t>The Delhi High Court on 31</w:t>
      </w:r>
      <w:r>
        <w:rPr>
          <w:rFonts w:ascii="Times New Roman" w:hAnsi="Times New Roman" w:cs="Times New Roman"/>
          <w:color w:val="222222"/>
          <w:sz w:val="24"/>
          <w:szCs w:val="24"/>
          <w:shd w:val="clear" w:color="auto" w:fill="FFFFFF"/>
          <w:vertAlign w:val="superscript"/>
        </w:rPr>
        <w:t>st</w:t>
      </w:r>
      <w:r>
        <w:rPr>
          <w:rFonts w:ascii="Times New Roman" w:hAnsi="Times New Roman" w:cs="Times New Roman"/>
          <w:color w:val="222222"/>
          <w:sz w:val="24"/>
          <w:szCs w:val="24"/>
          <w:shd w:val="clear" w:color="auto" w:fill="FFFFFF"/>
        </w:rPr>
        <w:t xml:space="preserve"> July 2018 granted relief to a hearing-impaired candidate </w:t>
      </w:r>
      <w:r w:rsidR="003322E9">
        <w:rPr>
          <w:rFonts w:ascii="Times New Roman" w:hAnsi="Times New Roman" w:cs="Times New Roman"/>
          <w:color w:val="222222"/>
          <w:sz w:val="24"/>
          <w:szCs w:val="24"/>
          <w:shd w:val="clear" w:color="auto" w:fill="FFFFFF"/>
        </w:rPr>
        <w:t>[</w:t>
      </w:r>
      <w:del w:id="77" w:author="Satendra Singh" w:date="2018-08-17T19:44:00Z">
        <w:r w:rsidR="003322E9" w:rsidDel="00604C39">
          <w:rPr>
            <w:rFonts w:ascii="Times New Roman" w:hAnsi="Times New Roman" w:cs="Times New Roman"/>
            <w:color w:val="222222"/>
            <w:sz w:val="24"/>
            <w:szCs w:val="24"/>
            <w:shd w:val="clear" w:color="auto" w:fill="FFFFFF"/>
          </w:rPr>
          <w:delText>12</w:delText>
        </w:r>
      </w:del>
      <w:ins w:id="78" w:author="Satendra Singh" w:date="2018-08-17T19:44:00Z">
        <w:r w:rsidR="00604C39">
          <w:rPr>
            <w:rFonts w:ascii="Times New Roman" w:hAnsi="Times New Roman" w:cs="Times New Roman"/>
            <w:color w:val="222222"/>
            <w:sz w:val="24"/>
            <w:szCs w:val="24"/>
            <w:shd w:val="clear" w:color="auto" w:fill="FFFFFF"/>
          </w:rPr>
          <w:t>14</w:t>
        </w:r>
      </w:ins>
      <w:r w:rsidR="003322E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who cleared the NEET examination but was denied admission as the MCI guidelines state </w:t>
      </w:r>
      <w:r>
        <w:rPr>
          <w:rFonts w:ascii="Times New Roman" w:hAnsi="Times New Roman" w:cs="Times New Roman"/>
          <w:color w:val="222222"/>
          <w:sz w:val="24"/>
          <w:szCs w:val="24"/>
          <w:shd w:val="clear" w:color="auto" w:fill="FFFFFF"/>
        </w:rPr>
        <w:lastRenderedPageBreak/>
        <w:t xml:space="preserve">that candidates with auditory disability are not eligible for medical course in disability quota. The Court, however granted her permission upholding the principles of non-discrimination and equal opportunity enshrined in UNCRPD. The Court observed that the MCI </w:t>
      </w:r>
      <w:r>
        <w:rPr>
          <w:rFonts w:ascii="Times New Roman" w:hAnsi="Times New Roman" w:cs="Times New Roman"/>
          <w:sz w:val="24"/>
          <w:szCs w:val="24"/>
        </w:rPr>
        <w:t xml:space="preserve">recommendation has not yet attained finality and is pending consideration before the </w:t>
      </w:r>
      <w:proofErr w:type="spellStart"/>
      <w:r>
        <w:rPr>
          <w:rFonts w:ascii="Times New Roman" w:hAnsi="Times New Roman" w:cs="Times New Roman"/>
          <w:sz w:val="24"/>
          <w:szCs w:val="24"/>
        </w:rPr>
        <w:t>MoHFW</w:t>
      </w:r>
      <w:proofErr w:type="spellEnd"/>
      <w:r>
        <w:rPr>
          <w:rFonts w:ascii="Times New Roman" w:hAnsi="Times New Roman" w:cs="Times New Roman"/>
          <w:sz w:val="24"/>
          <w:szCs w:val="24"/>
        </w:rPr>
        <w:t xml:space="preserve"> and the amendment, in this behalf, has so far not been carried out in the relevant regulations [</w:t>
      </w:r>
      <w:del w:id="79" w:author="Satendra Singh" w:date="2018-08-17T19:45:00Z">
        <w:r w:rsidDel="00604C39">
          <w:rPr>
            <w:rFonts w:ascii="Times New Roman" w:hAnsi="Times New Roman" w:cs="Times New Roman"/>
            <w:sz w:val="24"/>
            <w:szCs w:val="24"/>
          </w:rPr>
          <w:delText>1</w:delText>
        </w:r>
        <w:r w:rsidR="00F40F60" w:rsidDel="00604C39">
          <w:rPr>
            <w:rFonts w:ascii="Times New Roman" w:hAnsi="Times New Roman" w:cs="Times New Roman"/>
            <w:sz w:val="24"/>
            <w:szCs w:val="24"/>
          </w:rPr>
          <w:delText>2</w:delText>
        </w:r>
      </w:del>
      <w:ins w:id="80" w:author="Satendra Singh" w:date="2018-08-17T19:45:00Z">
        <w:r w:rsidR="00604C39">
          <w:rPr>
            <w:rFonts w:ascii="Times New Roman" w:hAnsi="Times New Roman" w:cs="Times New Roman"/>
            <w:sz w:val="24"/>
            <w:szCs w:val="24"/>
          </w:rPr>
          <w:t>14</w:t>
        </w:r>
      </w:ins>
      <w:r>
        <w:rPr>
          <w:rFonts w:ascii="Times New Roman" w:hAnsi="Times New Roman" w:cs="Times New Roman"/>
          <w:sz w:val="24"/>
          <w:szCs w:val="24"/>
        </w:rPr>
        <w:t xml:space="preserve">]. The MCI guidelines disentitling persons with specified benchmark disabilities are “abhorrent to the principles enshrined in the Constitution of India and to the provisions of the </w:t>
      </w:r>
      <w:proofErr w:type="spellStart"/>
      <w:r>
        <w:rPr>
          <w:rFonts w:ascii="Times New Roman" w:hAnsi="Times New Roman" w:cs="Times New Roman"/>
          <w:sz w:val="24"/>
          <w:szCs w:val="24"/>
        </w:rPr>
        <w:t>RPwD</w:t>
      </w:r>
      <w:proofErr w:type="spellEnd"/>
      <w:r>
        <w:rPr>
          <w:rFonts w:ascii="Times New Roman" w:hAnsi="Times New Roman" w:cs="Times New Roman"/>
          <w:sz w:val="24"/>
          <w:szCs w:val="24"/>
        </w:rPr>
        <w:t xml:space="preserve"> Act.”</w:t>
      </w:r>
    </w:p>
    <w:p w:rsidR="00DD721F" w:rsidRDefault="00DD721F" w:rsidP="00DD721F">
      <w:r>
        <w:rPr>
          <w:rFonts w:ascii="Times New Roman" w:hAnsi="Times New Roman" w:cs="Times New Roman"/>
          <w:sz w:val="24"/>
          <w:szCs w:val="24"/>
        </w:rPr>
        <w:t xml:space="preserve">The Court stressed that the </w:t>
      </w:r>
      <w:proofErr w:type="spellStart"/>
      <w:r>
        <w:rPr>
          <w:rFonts w:ascii="Times New Roman" w:hAnsi="Times New Roman" w:cs="Times New Roman"/>
          <w:sz w:val="24"/>
          <w:szCs w:val="24"/>
        </w:rPr>
        <w:t>RPwD</w:t>
      </w:r>
      <w:proofErr w:type="spellEnd"/>
      <w:r>
        <w:rPr>
          <w:rFonts w:ascii="Times New Roman" w:hAnsi="Times New Roman" w:cs="Times New Roman"/>
          <w:sz w:val="24"/>
          <w:szCs w:val="24"/>
        </w:rPr>
        <w:t xml:space="preserve"> Act came into being to give effect to the UNCRPD, to which India was a signatory. “The Preamble to the said Act does not permit for any deviation from the stated objective” while directing the petitioner to participate in the counselling under the disability quota and to reserve a seat for her in MBBS course for the current academic session [</w:t>
      </w:r>
      <w:del w:id="81" w:author="Satendra Singh" w:date="2018-08-17T19:45:00Z">
        <w:r w:rsidDel="00604C39">
          <w:rPr>
            <w:rFonts w:ascii="Times New Roman" w:hAnsi="Times New Roman" w:cs="Times New Roman"/>
            <w:sz w:val="24"/>
            <w:szCs w:val="24"/>
          </w:rPr>
          <w:delText>1</w:delText>
        </w:r>
        <w:r w:rsidR="003322E9" w:rsidDel="00604C39">
          <w:rPr>
            <w:rFonts w:ascii="Times New Roman" w:hAnsi="Times New Roman" w:cs="Times New Roman"/>
            <w:sz w:val="24"/>
            <w:szCs w:val="24"/>
          </w:rPr>
          <w:delText>2</w:delText>
        </w:r>
      </w:del>
      <w:ins w:id="82" w:author="Satendra Singh" w:date="2018-08-17T19:45:00Z">
        <w:r w:rsidR="00604C39">
          <w:rPr>
            <w:rFonts w:ascii="Times New Roman" w:hAnsi="Times New Roman" w:cs="Times New Roman"/>
            <w:sz w:val="24"/>
            <w:szCs w:val="24"/>
          </w:rPr>
          <w:t>14</w:t>
        </w:r>
      </w:ins>
      <w:r>
        <w:rPr>
          <w:rFonts w:ascii="Times New Roman" w:hAnsi="Times New Roman" w:cs="Times New Roman"/>
          <w:sz w:val="24"/>
          <w:szCs w:val="24"/>
        </w:rPr>
        <w:t>].</w:t>
      </w:r>
    </w:p>
    <w:p w:rsidR="00DD721F" w:rsidRDefault="00DD721F" w:rsidP="00DD721F">
      <w:r>
        <w:rPr>
          <w:rFonts w:ascii="Times New Roman" w:hAnsi="Times New Roman" w:cs="Times New Roman"/>
          <w:sz w:val="24"/>
          <w:szCs w:val="24"/>
        </w:rPr>
        <w:t xml:space="preserve">This is not a first off as much before the enactment of </w:t>
      </w:r>
      <w:proofErr w:type="spellStart"/>
      <w:r>
        <w:rPr>
          <w:rFonts w:ascii="Times New Roman" w:hAnsi="Times New Roman" w:cs="Times New Roman"/>
          <w:sz w:val="24"/>
          <w:szCs w:val="24"/>
        </w:rPr>
        <w:t>RPwD</w:t>
      </w:r>
      <w:proofErr w:type="spellEnd"/>
      <w:r>
        <w:rPr>
          <w:rFonts w:ascii="Times New Roman" w:hAnsi="Times New Roman" w:cs="Times New Roman"/>
          <w:sz w:val="24"/>
          <w:szCs w:val="24"/>
        </w:rPr>
        <w:t xml:space="preserve"> Act, the apex Court in India mentioned </w:t>
      </w:r>
      <w:r>
        <w:rPr>
          <w:rFonts w:ascii="Times New Roman" w:hAnsi="Times New Roman" w:cs="Times New Roman"/>
          <w:color w:val="000000"/>
          <w:sz w:val="24"/>
          <w:szCs w:val="24"/>
          <w:shd w:val="clear" w:color="auto" w:fill="FFFFFF"/>
        </w:rPr>
        <w:t xml:space="preserve">the doctrine of </w:t>
      </w:r>
      <w:r>
        <w:rPr>
          <w:rFonts w:ascii="Times New Roman" w:hAnsi="Times New Roman" w:cs="Times New Roman"/>
          <w:sz w:val="24"/>
          <w:szCs w:val="24"/>
        </w:rPr>
        <w:t xml:space="preserve">‘reasonable accommodation’ for the first time in a judgment while pulling up the Jammu and Kashmir High Court </w:t>
      </w:r>
      <w:r w:rsidR="00EA72FA">
        <w:rPr>
          <w:rFonts w:ascii="Times New Roman" w:hAnsi="Times New Roman" w:cs="Times New Roman"/>
          <w:sz w:val="24"/>
          <w:szCs w:val="24"/>
        </w:rPr>
        <w:t>[</w:t>
      </w:r>
      <w:del w:id="83" w:author="Satendra Singh" w:date="2018-08-17T19:45:00Z">
        <w:r w:rsidR="00EA72FA" w:rsidDel="00604C39">
          <w:rPr>
            <w:rFonts w:ascii="Times New Roman" w:hAnsi="Times New Roman" w:cs="Times New Roman"/>
            <w:sz w:val="24"/>
            <w:szCs w:val="24"/>
          </w:rPr>
          <w:delText>1</w:delText>
        </w:r>
        <w:r w:rsidR="003322E9" w:rsidDel="00604C39">
          <w:rPr>
            <w:rFonts w:ascii="Times New Roman" w:hAnsi="Times New Roman" w:cs="Times New Roman"/>
            <w:sz w:val="24"/>
            <w:szCs w:val="24"/>
          </w:rPr>
          <w:delText>3</w:delText>
        </w:r>
      </w:del>
      <w:ins w:id="84" w:author="Satendra Singh" w:date="2018-08-17T19:45:00Z">
        <w:r w:rsidR="00604C39">
          <w:rPr>
            <w:rFonts w:ascii="Times New Roman" w:hAnsi="Times New Roman" w:cs="Times New Roman"/>
            <w:sz w:val="24"/>
            <w:szCs w:val="24"/>
          </w:rPr>
          <w:t>15</w:t>
        </w:r>
      </w:ins>
      <w:r w:rsidR="00EA72FA">
        <w:rPr>
          <w:rFonts w:ascii="Times New Roman" w:hAnsi="Times New Roman" w:cs="Times New Roman"/>
          <w:sz w:val="24"/>
          <w:szCs w:val="24"/>
        </w:rPr>
        <w:t xml:space="preserve">] </w:t>
      </w:r>
      <w:r>
        <w:rPr>
          <w:rFonts w:ascii="Times New Roman" w:hAnsi="Times New Roman" w:cs="Times New Roman"/>
          <w:sz w:val="24"/>
          <w:szCs w:val="24"/>
        </w:rPr>
        <w:t xml:space="preserve">which denied a person with cerebral palsy a school teacher’s job as he could not hold a chalk. The ground prepared was that </w:t>
      </w:r>
      <w:r>
        <w:rPr>
          <w:rFonts w:ascii="Times New Roman" w:hAnsi="Times New Roman" w:cs="Times New Roman"/>
          <w:color w:val="000000"/>
          <w:sz w:val="24"/>
          <w:szCs w:val="24"/>
          <w:shd w:val="clear" w:color="auto" w:fill="FFFFFF"/>
        </w:rPr>
        <w:t xml:space="preserve">the process of teaching is incomplete without the use of the blackboard. The Apex Court agreed that while a person having cerebral palsy may not be able to write on a blackboard, an electronic external aid could be provided which could eliminate the need for drawing a diagram and the same could be substituted by a picture on a screen, which could be projected with minimum effort. The term “reasonable accommodation” has been officially defined under section 2(y) of the </w:t>
      </w:r>
      <w:proofErr w:type="spellStart"/>
      <w:r>
        <w:rPr>
          <w:rFonts w:ascii="Times New Roman" w:hAnsi="Times New Roman" w:cs="Times New Roman"/>
          <w:color w:val="000000"/>
          <w:sz w:val="24"/>
          <w:szCs w:val="24"/>
          <w:shd w:val="clear" w:color="auto" w:fill="FFFFFF"/>
        </w:rPr>
        <w:t>RPwD</w:t>
      </w:r>
      <w:proofErr w:type="spellEnd"/>
      <w:r>
        <w:rPr>
          <w:rFonts w:ascii="Times New Roman" w:hAnsi="Times New Roman" w:cs="Times New Roman"/>
          <w:color w:val="000000"/>
          <w:sz w:val="24"/>
          <w:szCs w:val="24"/>
          <w:shd w:val="clear" w:color="auto" w:fill="FFFFFF"/>
        </w:rPr>
        <w:t xml:space="preserve"> Act 2016 as</w:t>
      </w:r>
      <w:r w:rsidR="00EA72FA">
        <w:rPr>
          <w:rFonts w:ascii="Times New Roman" w:hAnsi="Times New Roman" w:cs="Times New Roman"/>
          <w:color w:val="000000"/>
          <w:sz w:val="24"/>
          <w:szCs w:val="24"/>
          <w:shd w:val="clear" w:color="auto" w:fill="FFFFFF"/>
        </w:rPr>
        <w:t xml:space="preserve"> [2]</w:t>
      </w:r>
      <w:r>
        <w:rPr>
          <w:rFonts w:ascii="Times New Roman" w:hAnsi="Times New Roman" w:cs="Times New Roman"/>
          <w:color w:val="000000"/>
          <w:sz w:val="24"/>
          <w:szCs w:val="24"/>
          <w:shd w:val="clear" w:color="auto" w:fill="FFFFFF"/>
        </w:rPr>
        <w:t>:</w:t>
      </w:r>
    </w:p>
    <w:p w:rsidR="00DD721F" w:rsidRDefault="00DD721F" w:rsidP="00DD721F">
      <w:pPr>
        <w:ind w:left="720"/>
        <w:rPr>
          <w:rFonts w:ascii="Times New Roman" w:hAnsi="Times New Roman" w:cs="Times New Roman"/>
          <w:i/>
          <w:color w:val="000000"/>
          <w:sz w:val="24"/>
          <w:szCs w:val="24"/>
          <w:shd w:val="clear" w:color="auto" w:fill="FFFFFF"/>
        </w:rPr>
      </w:pPr>
      <w:r>
        <w:rPr>
          <w:rFonts w:ascii="Times New Roman" w:hAnsi="Times New Roman" w:cs="Times New Roman"/>
          <w:i/>
          <w:color w:val="000000"/>
          <w:sz w:val="24"/>
          <w:szCs w:val="24"/>
          <w:shd w:val="clear" w:color="auto" w:fill="FFFFFF"/>
        </w:rPr>
        <w:t>‘necessary and appropriate modification and adjustments, without imposing a disproportionate or undue burden in a particular case, to ensure to persons with disabilities the enjoyment or exercise of rights equally with others’</w:t>
      </w:r>
    </w:p>
    <w:p w:rsidR="0017646E" w:rsidRPr="003A3048" w:rsidRDefault="0017646E" w:rsidP="0017646E">
      <w:pPr>
        <w:rPr>
          <w:rFonts w:ascii="Times New Roman" w:hAnsi="Times New Roman" w:cs="Times New Roman"/>
          <w:sz w:val="24"/>
          <w:szCs w:val="24"/>
        </w:rPr>
      </w:pPr>
      <w:r w:rsidRPr="003A3048">
        <w:rPr>
          <w:rFonts w:ascii="Times New Roman" w:hAnsi="Times New Roman" w:cs="Times New Roman"/>
          <w:sz w:val="24"/>
          <w:szCs w:val="24"/>
        </w:rPr>
        <w:t>In National Legal Services Authority Versus Union of India and others Writ Petition (Civil) No.400 of 2012, Supreme Court said</w:t>
      </w:r>
      <w:r w:rsidR="003322E9">
        <w:rPr>
          <w:rFonts w:ascii="Times New Roman" w:hAnsi="Times New Roman" w:cs="Times New Roman"/>
          <w:sz w:val="24"/>
          <w:szCs w:val="24"/>
        </w:rPr>
        <w:t xml:space="preserve"> [</w:t>
      </w:r>
      <w:del w:id="85" w:author="Satendra Singh" w:date="2018-08-17T19:45:00Z">
        <w:r w:rsidR="003322E9" w:rsidDel="00604C39">
          <w:rPr>
            <w:rFonts w:ascii="Times New Roman" w:hAnsi="Times New Roman" w:cs="Times New Roman"/>
            <w:sz w:val="24"/>
            <w:szCs w:val="24"/>
          </w:rPr>
          <w:delText>14</w:delText>
        </w:r>
      </w:del>
      <w:ins w:id="86" w:author="Satendra Singh" w:date="2018-08-17T19:45:00Z">
        <w:r w:rsidR="00604C39">
          <w:rPr>
            <w:rFonts w:ascii="Times New Roman" w:hAnsi="Times New Roman" w:cs="Times New Roman"/>
            <w:sz w:val="24"/>
            <w:szCs w:val="24"/>
          </w:rPr>
          <w:t>16</w:t>
        </w:r>
      </w:ins>
      <w:r w:rsidR="003322E9">
        <w:rPr>
          <w:rFonts w:ascii="Times New Roman" w:hAnsi="Times New Roman" w:cs="Times New Roman"/>
          <w:sz w:val="24"/>
          <w:szCs w:val="24"/>
        </w:rPr>
        <w:t>; page 93]</w:t>
      </w:r>
      <w:r w:rsidRPr="003A3048">
        <w:rPr>
          <w:rFonts w:ascii="Times New Roman" w:hAnsi="Times New Roman" w:cs="Times New Roman"/>
          <w:sz w:val="24"/>
          <w:szCs w:val="24"/>
        </w:rPr>
        <w:t>:</w:t>
      </w:r>
    </w:p>
    <w:p w:rsidR="0017646E" w:rsidRPr="0017646E" w:rsidRDefault="0017646E" w:rsidP="0017646E">
      <w:pPr>
        <w:ind w:left="720"/>
        <w:rPr>
          <w:rFonts w:ascii="Times New Roman" w:hAnsi="Times New Roman" w:cs="Times New Roman"/>
          <w:i/>
          <w:sz w:val="24"/>
          <w:szCs w:val="24"/>
        </w:rPr>
      </w:pPr>
      <w:r w:rsidRPr="0017646E">
        <w:rPr>
          <w:rFonts w:ascii="Times New Roman" w:hAnsi="Times New Roman" w:cs="Times New Roman"/>
          <w:i/>
          <w:sz w:val="24"/>
          <w:szCs w:val="24"/>
        </w:rPr>
        <w:t>“In international human rights law, equality is found upon two complementary principles: non-discrimination and reasonable differentiation. The principle of non-discrimination seeks to ensure that all persons can equally enjoy and exercise all their rights and freedoms</w:t>
      </w:r>
      <w:r>
        <w:rPr>
          <w:rFonts w:ascii="Times New Roman" w:hAnsi="Times New Roman" w:cs="Times New Roman"/>
          <w:i/>
          <w:sz w:val="24"/>
          <w:szCs w:val="24"/>
        </w:rPr>
        <w:t>…</w:t>
      </w:r>
      <w:r w:rsidRPr="0017646E">
        <w:rPr>
          <w:rFonts w:ascii="Times New Roman" w:hAnsi="Times New Roman" w:cs="Times New Roman"/>
          <w:i/>
          <w:sz w:val="24"/>
          <w:szCs w:val="24"/>
        </w:rPr>
        <w:t>. Discrimination occurs due to arbitrary denial of opportunities for equal participation. Equality not only implies preventing discrimination but goes beyond in remedying discrimination against groups suffering systematic discrimination in society. In concrete terms, it means embracing the notion of positive rights, affirmative action and reasonable accommodation…”</w:t>
      </w:r>
    </w:p>
    <w:p w:rsidR="0017646E" w:rsidRPr="0017646E" w:rsidRDefault="0017646E" w:rsidP="0017646E"/>
    <w:p w:rsidR="00F77480" w:rsidRPr="00831A08" w:rsidRDefault="00F77480" w:rsidP="00B53409">
      <w:pPr>
        <w:rPr>
          <w:rFonts w:ascii="Times New Roman" w:hAnsi="Times New Roman" w:cs="Times New Roman"/>
          <w:b/>
          <w:color w:val="222222"/>
          <w:sz w:val="24"/>
          <w:szCs w:val="24"/>
          <w:shd w:val="clear" w:color="auto" w:fill="FFFFFF"/>
        </w:rPr>
      </w:pPr>
      <w:r w:rsidRPr="00831A08">
        <w:rPr>
          <w:rFonts w:ascii="Times New Roman" w:hAnsi="Times New Roman" w:cs="Times New Roman"/>
          <w:b/>
          <w:color w:val="222222"/>
          <w:sz w:val="24"/>
          <w:szCs w:val="24"/>
          <w:shd w:val="clear" w:color="auto" w:fill="FFFFFF"/>
        </w:rPr>
        <w:t>D</w:t>
      </w:r>
      <w:r w:rsidR="00D45A19" w:rsidRPr="00831A08">
        <w:rPr>
          <w:rFonts w:ascii="Times New Roman" w:hAnsi="Times New Roman" w:cs="Times New Roman"/>
          <w:b/>
          <w:color w:val="222222"/>
          <w:sz w:val="24"/>
          <w:szCs w:val="24"/>
          <w:shd w:val="clear" w:color="auto" w:fill="FFFFFF"/>
        </w:rPr>
        <w:t>octors with d</w:t>
      </w:r>
      <w:r w:rsidR="00F40F60">
        <w:rPr>
          <w:rFonts w:ascii="Times New Roman" w:hAnsi="Times New Roman" w:cs="Times New Roman"/>
          <w:b/>
          <w:color w:val="222222"/>
          <w:sz w:val="24"/>
          <w:szCs w:val="24"/>
          <w:shd w:val="clear" w:color="auto" w:fill="FFFFFF"/>
        </w:rPr>
        <w:t>isabilities</w:t>
      </w:r>
      <w:r w:rsidRPr="00831A08">
        <w:rPr>
          <w:rFonts w:ascii="Times New Roman" w:hAnsi="Times New Roman" w:cs="Times New Roman"/>
          <w:b/>
          <w:color w:val="222222"/>
          <w:sz w:val="24"/>
          <w:szCs w:val="24"/>
          <w:shd w:val="clear" w:color="auto" w:fill="FFFFFF"/>
        </w:rPr>
        <w:t xml:space="preserve"> do exist</w:t>
      </w:r>
    </w:p>
    <w:p w:rsidR="0048571E" w:rsidRPr="005B7833" w:rsidRDefault="0048571E" w:rsidP="0048571E">
      <w:pPr>
        <w:spacing w:line="240" w:lineRule="auto"/>
        <w:rPr>
          <w:rFonts w:ascii="Times New Roman" w:hAnsi="Times New Roman" w:cs="Times New Roman"/>
          <w:bCs/>
          <w:color w:val="000000"/>
          <w:sz w:val="24"/>
          <w:szCs w:val="24"/>
          <w:shd w:val="clear" w:color="auto" w:fill="FFFFFF"/>
        </w:rPr>
      </w:pPr>
      <w:r w:rsidRPr="005B7833">
        <w:rPr>
          <w:rFonts w:ascii="Times New Roman" w:hAnsi="Times New Roman" w:cs="Times New Roman"/>
          <w:bCs/>
          <w:color w:val="000000"/>
          <w:sz w:val="24"/>
          <w:szCs w:val="24"/>
          <w:shd w:val="clear" w:color="auto" w:fill="FFFFFF"/>
        </w:rPr>
        <w:t xml:space="preserve">In the landmark </w:t>
      </w:r>
      <w:proofErr w:type="spellStart"/>
      <w:r w:rsidRPr="005B7833">
        <w:rPr>
          <w:rFonts w:ascii="Times New Roman" w:hAnsi="Times New Roman" w:cs="Times New Roman"/>
          <w:bCs/>
          <w:color w:val="000000"/>
          <w:sz w:val="24"/>
          <w:szCs w:val="24"/>
          <w:shd w:val="clear" w:color="auto" w:fill="FFFFFF"/>
        </w:rPr>
        <w:t>Jeeja</w:t>
      </w:r>
      <w:proofErr w:type="spellEnd"/>
      <w:r w:rsidRPr="005B7833">
        <w:rPr>
          <w:rFonts w:ascii="Times New Roman" w:hAnsi="Times New Roman" w:cs="Times New Roman"/>
          <w:bCs/>
          <w:color w:val="000000"/>
          <w:sz w:val="24"/>
          <w:szCs w:val="24"/>
          <w:shd w:val="clear" w:color="auto" w:fill="FFFFFF"/>
        </w:rPr>
        <w:t xml:space="preserve"> Ghosh &amp; </w:t>
      </w:r>
      <w:proofErr w:type="spellStart"/>
      <w:r w:rsidRPr="005B7833">
        <w:rPr>
          <w:rFonts w:ascii="Times New Roman" w:hAnsi="Times New Roman" w:cs="Times New Roman"/>
          <w:bCs/>
          <w:color w:val="000000"/>
          <w:sz w:val="24"/>
          <w:szCs w:val="24"/>
          <w:shd w:val="clear" w:color="auto" w:fill="FFFFFF"/>
        </w:rPr>
        <w:t>Anr</w:t>
      </w:r>
      <w:proofErr w:type="spellEnd"/>
      <w:r w:rsidRPr="005B7833">
        <w:rPr>
          <w:rFonts w:ascii="Times New Roman" w:hAnsi="Times New Roman" w:cs="Times New Roman"/>
          <w:bCs/>
          <w:color w:val="000000"/>
          <w:sz w:val="24"/>
          <w:szCs w:val="24"/>
          <w:shd w:val="clear" w:color="auto" w:fill="FFFFFF"/>
        </w:rPr>
        <w:t xml:space="preserve"> vs Union of India &amp; Ors on judgement, the apex court stated</w:t>
      </w:r>
      <w:r w:rsidR="00BA3040">
        <w:rPr>
          <w:rFonts w:ascii="Times New Roman" w:hAnsi="Times New Roman" w:cs="Times New Roman"/>
          <w:bCs/>
          <w:color w:val="000000"/>
          <w:sz w:val="24"/>
          <w:szCs w:val="24"/>
          <w:shd w:val="clear" w:color="auto" w:fill="FFFFFF"/>
        </w:rPr>
        <w:t xml:space="preserve"> [</w:t>
      </w:r>
      <w:del w:id="87" w:author="Satendra Singh" w:date="2018-08-17T19:46:00Z">
        <w:r w:rsidR="00BA3040" w:rsidDel="00604C39">
          <w:rPr>
            <w:rFonts w:ascii="Times New Roman" w:hAnsi="Times New Roman" w:cs="Times New Roman"/>
            <w:bCs/>
            <w:color w:val="000000"/>
            <w:sz w:val="24"/>
            <w:szCs w:val="24"/>
            <w:shd w:val="clear" w:color="auto" w:fill="FFFFFF"/>
          </w:rPr>
          <w:delText>15</w:delText>
        </w:r>
      </w:del>
      <w:ins w:id="88" w:author="Satendra Singh" w:date="2018-08-17T19:46:00Z">
        <w:r w:rsidR="00604C39">
          <w:rPr>
            <w:rFonts w:ascii="Times New Roman" w:hAnsi="Times New Roman" w:cs="Times New Roman"/>
            <w:bCs/>
            <w:color w:val="000000"/>
            <w:sz w:val="24"/>
            <w:szCs w:val="24"/>
            <w:shd w:val="clear" w:color="auto" w:fill="FFFFFF"/>
          </w:rPr>
          <w:t>17</w:t>
        </w:r>
      </w:ins>
      <w:r w:rsidR="00BA3040">
        <w:rPr>
          <w:rFonts w:ascii="Times New Roman" w:hAnsi="Times New Roman" w:cs="Times New Roman"/>
          <w:bCs/>
          <w:color w:val="000000"/>
          <w:sz w:val="24"/>
          <w:szCs w:val="24"/>
          <w:shd w:val="clear" w:color="auto" w:fill="FFFFFF"/>
        </w:rPr>
        <w:t>]</w:t>
      </w:r>
      <w:r w:rsidRPr="005B7833">
        <w:rPr>
          <w:rFonts w:ascii="Times New Roman" w:hAnsi="Times New Roman" w:cs="Times New Roman"/>
          <w:bCs/>
          <w:color w:val="000000"/>
          <w:sz w:val="24"/>
          <w:szCs w:val="24"/>
          <w:shd w:val="clear" w:color="auto" w:fill="FFFFFF"/>
        </w:rPr>
        <w:t>:</w:t>
      </w:r>
    </w:p>
    <w:p w:rsidR="0048571E" w:rsidRDefault="0048571E" w:rsidP="0048571E">
      <w:pPr>
        <w:pStyle w:val="NormalWeb"/>
        <w:ind w:left="720"/>
        <w:jc w:val="both"/>
        <w:rPr>
          <w:color w:val="000000"/>
          <w:sz w:val="25"/>
          <w:szCs w:val="25"/>
        </w:rPr>
      </w:pPr>
      <w:r>
        <w:rPr>
          <w:color w:val="000000"/>
          <w:sz w:val="25"/>
          <w:szCs w:val="25"/>
        </w:rPr>
        <w:lastRenderedPageBreak/>
        <w:t xml:space="preserve">“…the very first sentence of the book “NO PITY” authored by Joseph </w:t>
      </w:r>
      <w:proofErr w:type="spellStart"/>
      <w:r>
        <w:rPr>
          <w:color w:val="000000"/>
          <w:sz w:val="25"/>
          <w:szCs w:val="25"/>
        </w:rPr>
        <w:t>P.Shapiro</w:t>
      </w:r>
      <w:proofErr w:type="spellEnd"/>
      <w:r>
        <w:rPr>
          <w:color w:val="000000"/>
          <w:sz w:val="25"/>
          <w:szCs w:val="25"/>
        </w:rPr>
        <w:t xml:space="preserve"> reads:</w:t>
      </w:r>
    </w:p>
    <w:p w:rsidR="0048571E" w:rsidRDefault="0048571E" w:rsidP="0048571E">
      <w:pPr>
        <w:pStyle w:val="NormalWeb"/>
        <w:ind w:left="720"/>
        <w:jc w:val="both"/>
        <w:rPr>
          <w:color w:val="000000"/>
          <w:sz w:val="25"/>
          <w:szCs w:val="25"/>
        </w:rPr>
      </w:pPr>
      <w:r w:rsidRPr="005B7833">
        <w:rPr>
          <w:i/>
          <w:color w:val="000000"/>
          <w:sz w:val="25"/>
          <w:szCs w:val="25"/>
        </w:rPr>
        <w:t>“Non disabled Americans do not understand disabled ones.”</w:t>
      </w:r>
      <w:r>
        <w:rPr>
          <w:color w:val="000000"/>
          <w:sz w:val="25"/>
          <w:szCs w:val="25"/>
        </w:rPr>
        <w:t xml:space="preserve"> The only error in the aforesaid sentence is that it is attributed to Americans only whereas the harsh reality is that this statement has universal application. The sentence should have read:</w:t>
      </w:r>
    </w:p>
    <w:p w:rsidR="0048571E" w:rsidRPr="005B7833" w:rsidRDefault="0048571E" w:rsidP="0048571E">
      <w:pPr>
        <w:pStyle w:val="NormalWeb"/>
        <w:ind w:firstLine="720"/>
        <w:jc w:val="both"/>
        <w:rPr>
          <w:i/>
          <w:color w:val="000000"/>
          <w:sz w:val="25"/>
          <w:szCs w:val="25"/>
        </w:rPr>
      </w:pPr>
      <w:r w:rsidRPr="005B7833">
        <w:rPr>
          <w:i/>
          <w:color w:val="000000"/>
          <w:sz w:val="25"/>
          <w:szCs w:val="25"/>
        </w:rPr>
        <w:t>“Non disabled people do not understand disabled ones.” </w:t>
      </w:r>
    </w:p>
    <w:p w:rsidR="00EA72FA" w:rsidRDefault="00EA72FA" w:rsidP="00EA72FA">
      <w:r>
        <w:rPr>
          <w:rFonts w:ascii="Times New Roman" w:hAnsi="Times New Roman" w:cs="Times New Roman"/>
          <w:color w:val="222222"/>
          <w:sz w:val="24"/>
          <w:szCs w:val="24"/>
          <w:shd w:val="clear" w:color="auto" w:fill="FFFFFF"/>
        </w:rPr>
        <w:t xml:space="preserve">One of the biggest flaws of both the MCI committee and the </w:t>
      </w:r>
      <w:ins w:id="89" w:author="Satendra Singh" w:date="2018-08-17T19:46:00Z">
        <w:r w:rsidR="00604C39">
          <w:rPr>
            <w:rFonts w:ascii="Times New Roman" w:hAnsi="Times New Roman" w:cs="Times New Roman"/>
            <w:color w:val="222222"/>
            <w:sz w:val="24"/>
            <w:szCs w:val="24"/>
            <w:shd w:val="clear" w:color="auto" w:fill="FFFFFF"/>
          </w:rPr>
          <w:t xml:space="preserve">MSJE </w:t>
        </w:r>
      </w:ins>
      <w:r>
        <w:rPr>
          <w:rFonts w:ascii="Times New Roman" w:hAnsi="Times New Roman" w:cs="Times New Roman"/>
          <w:color w:val="222222"/>
          <w:sz w:val="24"/>
          <w:szCs w:val="24"/>
          <w:shd w:val="clear" w:color="auto" w:fill="FFFFFF"/>
        </w:rPr>
        <w:t xml:space="preserve">Committee framing Assessment Guidelines is the exclusion of doctors with disabilities on the committees. We, the disabled people, are real-life experts on matters pertaining to disabilities. As I wrote in the </w:t>
      </w:r>
      <w:r>
        <w:rPr>
          <w:rFonts w:ascii="Times New Roman" w:hAnsi="Times New Roman" w:cs="Times New Roman"/>
          <w:i/>
          <w:color w:val="222222"/>
          <w:sz w:val="24"/>
          <w:szCs w:val="24"/>
          <w:shd w:val="clear" w:color="auto" w:fill="FFFFFF"/>
        </w:rPr>
        <w:t>Indian Express</w:t>
      </w:r>
      <w:r>
        <w:rPr>
          <w:rFonts w:ascii="Times New Roman" w:hAnsi="Times New Roman" w:cs="Times New Roman"/>
          <w:color w:val="222222"/>
          <w:sz w:val="24"/>
          <w:szCs w:val="24"/>
          <w:shd w:val="clear" w:color="auto" w:fill="FFFFFF"/>
        </w:rPr>
        <w:t>, policymakers and doctors without the lived experience of having a disability must not assume they know of our abilities or doubt our competencies [</w:t>
      </w:r>
      <w:del w:id="90" w:author="Satendra Singh" w:date="2018-08-17T19:46:00Z">
        <w:r w:rsidDel="00604C39">
          <w:rPr>
            <w:rFonts w:ascii="Times New Roman" w:hAnsi="Times New Roman" w:cs="Times New Roman"/>
            <w:color w:val="222222"/>
            <w:sz w:val="24"/>
            <w:szCs w:val="24"/>
            <w:shd w:val="clear" w:color="auto" w:fill="FFFFFF"/>
          </w:rPr>
          <w:delText>1</w:delText>
        </w:r>
        <w:r w:rsidR="003322E9" w:rsidDel="00604C39">
          <w:rPr>
            <w:rFonts w:ascii="Times New Roman" w:hAnsi="Times New Roman" w:cs="Times New Roman"/>
            <w:color w:val="222222"/>
            <w:sz w:val="24"/>
            <w:szCs w:val="24"/>
            <w:shd w:val="clear" w:color="auto" w:fill="FFFFFF"/>
          </w:rPr>
          <w:delText>6</w:delText>
        </w:r>
      </w:del>
      <w:ins w:id="91" w:author="Satendra Singh" w:date="2018-08-17T19:46:00Z">
        <w:r w:rsidR="00604C39">
          <w:rPr>
            <w:rFonts w:ascii="Times New Roman" w:hAnsi="Times New Roman" w:cs="Times New Roman"/>
            <w:color w:val="222222"/>
            <w:sz w:val="24"/>
            <w:szCs w:val="24"/>
            <w:shd w:val="clear" w:color="auto" w:fill="FFFFFF"/>
          </w:rPr>
          <w:t>1</w:t>
        </w:r>
        <w:r w:rsidR="00604C39">
          <w:rPr>
            <w:rFonts w:ascii="Times New Roman" w:hAnsi="Times New Roman" w:cs="Times New Roman"/>
            <w:color w:val="222222"/>
            <w:sz w:val="24"/>
            <w:szCs w:val="24"/>
            <w:shd w:val="clear" w:color="auto" w:fill="FFFFFF"/>
          </w:rPr>
          <w:t>8</w:t>
        </w:r>
      </w:ins>
      <w:r>
        <w:rPr>
          <w:rFonts w:ascii="Times New Roman" w:hAnsi="Times New Roman" w:cs="Times New Roman"/>
          <w:color w:val="222222"/>
          <w:sz w:val="24"/>
          <w:szCs w:val="24"/>
          <w:shd w:val="clear" w:color="auto" w:fill="FFFFFF"/>
        </w:rPr>
        <w:t xml:space="preserve">]. Where are the voices of doctors with disabilities? It was my four-year battle with </w:t>
      </w:r>
      <w:proofErr w:type="spellStart"/>
      <w:r>
        <w:rPr>
          <w:rFonts w:ascii="Times New Roman" w:hAnsi="Times New Roman" w:cs="Times New Roman"/>
          <w:color w:val="222222"/>
          <w:sz w:val="24"/>
          <w:szCs w:val="24"/>
          <w:shd w:val="clear" w:color="auto" w:fill="FFFFFF"/>
        </w:rPr>
        <w:t>MoHFW</w:t>
      </w:r>
      <w:proofErr w:type="spellEnd"/>
      <w:r>
        <w:rPr>
          <w:rFonts w:ascii="Times New Roman" w:hAnsi="Times New Roman" w:cs="Times New Roman"/>
          <w:color w:val="222222"/>
          <w:sz w:val="24"/>
          <w:szCs w:val="24"/>
          <w:shd w:val="clear" w:color="auto" w:fill="FFFFFF"/>
        </w:rPr>
        <w:t xml:space="preserve"> which finally unlocked 1,674 posts for doctors with disabilities in the Central Health Services [</w:t>
      </w:r>
      <w:del w:id="92" w:author="Satendra Singh" w:date="2018-08-17T19:51:00Z">
        <w:r w:rsidDel="003A282D">
          <w:rPr>
            <w:rFonts w:ascii="Times New Roman" w:hAnsi="Times New Roman" w:cs="Times New Roman"/>
            <w:color w:val="222222"/>
            <w:sz w:val="24"/>
            <w:szCs w:val="24"/>
            <w:shd w:val="clear" w:color="auto" w:fill="FFFFFF"/>
          </w:rPr>
          <w:delText>1</w:delText>
        </w:r>
        <w:r w:rsidR="003322E9" w:rsidDel="003A282D">
          <w:rPr>
            <w:rFonts w:ascii="Times New Roman" w:hAnsi="Times New Roman" w:cs="Times New Roman"/>
            <w:color w:val="222222"/>
            <w:sz w:val="24"/>
            <w:szCs w:val="24"/>
            <w:shd w:val="clear" w:color="auto" w:fill="FFFFFF"/>
          </w:rPr>
          <w:delText>7</w:delText>
        </w:r>
      </w:del>
      <w:ins w:id="93" w:author="Satendra Singh" w:date="2018-08-17T19:51:00Z">
        <w:r w:rsidR="003A282D">
          <w:rPr>
            <w:rFonts w:ascii="Times New Roman" w:hAnsi="Times New Roman" w:cs="Times New Roman"/>
            <w:color w:val="222222"/>
            <w:sz w:val="24"/>
            <w:szCs w:val="24"/>
            <w:shd w:val="clear" w:color="auto" w:fill="FFFFFF"/>
          </w:rPr>
          <w:t>1</w:t>
        </w:r>
        <w:r w:rsidR="003A282D">
          <w:rPr>
            <w:rFonts w:ascii="Times New Roman" w:hAnsi="Times New Roman" w:cs="Times New Roman"/>
            <w:color w:val="222222"/>
            <w:sz w:val="24"/>
            <w:szCs w:val="24"/>
            <w:shd w:val="clear" w:color="auto" w:fill="FFFFFF"/>
          </w:rPr>
          <w:t>9</w:t>
        </w:r>
      </w:ins>
      <w:r>
        <w:rPr>
          <w:rFonts w:ascii="Times New Roman" w:hAnsi="Times New Roman" w:cs="Times New Roman"/>
          <w:color w:val="222222"/>
          <w:sz w:val="24"/>
          <w:szCs w:val="24"/>
          <w:shd w:val="clear" w:color="auto" w:fill="FFFFFF"/>
        </w:rPr>
        <w:t xml:space="preserve">]. </w:t>
      </w:r>
      <w:r w:rsidRPr="00195935">
        <w:rPr>
          <w:rFonts w:ascii="Times New Roman" w:hAnsi="Times New Roman" w:cs="Times New Roman"/>
          <w:color w:val="222222"/>
          <w:sz w:val="24"/>
          <w:szCs w:val="24"/>
          <w:highlight w:val="yellow"/>
          <w:shd w:val="clear" w:color="auto" w:fill="FFFFFF"/>
        </w:rPr>
        <w:t xml:space="preserve">These were not even reserved posts, nevertheless </w:t>
      </w:r>
      <w:del w:id="94" w:author="Satendra Singh" w:date="2018-08-17T19:47:00Z">
        <w:r w:rsidRPr="00195935" w:rsidDel="00604C39">
          <w:rPr>
            <w:rFonts w:ascii="Times New Roman" w:hAnsi="Times New Roman" w:cs="Times New Roman"/>
            <w:color w:val="222222"/>
            <w:sz w:val="24"/>
            <w:szCs w:val="24"/>
            <w:highlight w:val="yellow"/>
            <w:shd w:val="clear" w:color="auto" w:fill="FFFFFF"/>
          </w:rPr>
          <w:delText xml:space="preserve">Nirman Bhawan bureaucrats were </w:delText>
        </w:r>
        <w:r w:rsidR="008B6105" w:rsidRPr="00195935" w:rsidDel="00604C39">
          <w:rPr>
            <w:rFonts w:ascii="Times New Roman" w:hAnsi="Times New Roman" w:cs="Times New Roman"/>
            <w:color w:val="222222"/>
            <w:sz w:val="24"/>
            <w:szCs w:val="24"/>
            <w:highlight w:val="yellow"/>
            <w:shd w:val="clear" w:color="auto" w:fill="FFFFFF"/>
          </w:rPr>
          <w:delText>prejudiced</w:delText>
        </w:r>
      </w:del>
      <w:ins w:id="95" w:author="Satendra Singh" w:date="2018-08-17T19:47:00Z">
        <w:r w:rsidR="00604C39">
          <w:rPr>
            <w:rFonts w:ascii="Times New Roman" w:hAnsi="Times New Roman" w:cs="Times New Roman"/>
            <w:color w:val="222222"/>
            <w:sz w:val="24"/>
            <w:szCs w:val="24"/>
            <w:highlight w:val="yellow"/>
            <w:shd w:val="clear" w:color="auto" w:fill="FFFFFF"/>
          </w:rPr>
          <w:t xml:space="preserve">MSJE officials reported on their affidavit in the Court </w:t>
        </w:r>
      </w:ins>
      <w:del w:id="96" w:author="Satendra Singh" w:date="2018-08-17T19:47:00Z">
        <w:r w:rsidR="008B6105" w:rsidRPr="00195935" w:rsidDel="00604C39">
          <w:rPr>
            <w:rFonts w:ascii="Times New Roman" w:hAnsi="Times New Roman" w:cs="Times New Roman"/>
            <w:color w:val="222222"/>
            <w:sz w:val="24"/>
            <w:szCs w:val="24"/>
            <w:highlight w:val="yellow"/>
            <w:shd w:val="clear" w:color="auto" w:fill="FFFFFF"/>
          </w:rPr>
          <w:delText xml:space="preserve"> </w:delText>
        </w:r>
      </w:del>
      <w:r w:rsidR="008B6105" w:rsidRPr="00195935">
        <w:rPr>
          <w:rFonts w:ascii="Times New Roman" w:hAnsi="Times New Roman" w:cs="Times New Roman"/>
          <w:color w:val="222222"/>
          <w:sz w:val="24"/>
          <w:szCs w:val="24"/>
          <w:highlight w:val="yellow"/>
          <w:shd w:val="clear" w:color="auto" w:fill="FFFFFF"/>
        </w:rPr>
        <w:t>that</w:t>
      </w:r>
      <w:r w:rsidRPr="00195935">
        <w:rPr>
          <w:rFonts w:ascii="Times New Roman" w:hAnsi="Times New Roman" w:cs="Times New Roman"/>
          <w:color w:val="222222"/>
          <w:sz w:val="24"/>
          <w:szCs w:val="24"/>
          <w:highlight w:val="yellow"/>
          <w:shd w:val="clear" w:color="auto" w:fill="FFFFFF"/>
        </w:rPr>
        <w:t xml:space="preserve"> </w:t>
      </w:r>
      <w:ins w:id="97" w:author="Satendra Singh" w:date="2018-08-17T19:50:00Z">
        <w:r w:rsidR="00604C39">
          <w:rPr>
            <w:rFonts w:ascii="Times New Roman" w:hAnsi="Times New Roman" w:cs="Times New Roman"/>
            <w:color w:val="222222"/>
            <w:sz w:val="24"/>
            <w:szCs w:val="24"/>
            <w:highlight w:val="yellow"/>
            <w:shd w:val="clear" w:color="auto" w:fill="FFFFFF"/>
          </w:rPr>
          <w:t>“</w:t>
        </w:r>
      </w:ins>
      <w:r w:rsidRPr="00195935">
        <w:rPr>
          <w:rFonts w:ascii="Times New Roman" w:hAnsi="Times New Roman" w:cs="Times New Roman"/>
          <w:color w:val="222222"/>
          <w:sz w:val="24"/>
          <w:szCs w:val="24"/>
          <w:highlight w:val="yellow"/>
          <w:shd w:val="clear" w:color="auto" w:fill="FFFFFF"/>
        </w:rPr>
        <w:t xml:space="preserve">such posts </w:t>
      </w:r>
      <w:del w:id="98" w:author="Satendra Singh" w:date="2018-08-17T19:47:00Z">
        <w:r w:rsidRPr="00195935" w:rsidDel="00604C39">
          <w:rPr>
            <w:rFonts w:ascii="Times New Roman" w:hAnsi="Times New Roman" w:cs="Times New Roman"/>
            <w:color w:val="222222"/>
            <w:sz w:val="24"/>
            <w:szCs w:val="24"/>
            <w:highlight w:val="yellow"/>
            <w:shd w:val="clear" w:color="auto" w:fill="FFFFFF"/>
          </w:rPr>
          <w:delText>could not</w:delText>
        </w:r>
      </w:del>
      <w:ins w:id="99" w:author="Satendra Singh" w:date="2018-08-17T19:47:00Z">
        <w:r w:rsidR="00604C39">
          <w:rPr>
            <w:rFonts w:ascii="Times New Roman" w:hAnsi="Times New Roman" w:cs="Times New Roman"/>
            <w:color w:val="222222"/>
            <w:sz w:val="24"/>
            <w:szCs w:val="24"/>
            <w:highlight w:val="yellow"/>
            <w:shd w:val="clear" w:color="auto" w:fill="FFFFFF"/>
          </w:rPr>
          <w:t>are not s</w:t>
        </w:r>
      </w:ins>
      <w:ins w:id="100" w:author="Satendra Singh" w:date="2018-08-17T19:48:00Z">
        <w:r w:rsidR="00604C39">
          <w:rPr>
            <w:rFonts w:ascii="Times New Roman" w:hAnsi="Times New Roman" w:cs="Times New Roman"/>
            <w:color w:val="222222"/>
            <w:sz w:val="24"/>
            <w:szCs w:val="24"/>
            <w:highlight w:val="yellow"/>
            <w:shd w:val="clear" w:color="auto" w:fill="FFFFFF"/>
          </w:rPr>
          <w:t>uitable to be</w:t>
        </w:r>
      </w:ins>
      <w:del w:id="101" w:author="Satendra Singh" w:date="2018-08-17T19:48:00Z">
        <w:r w:rsidRPr="00195935" w:rsidDel="00604C39">
          <w:rPr>
            <w:rFonts w:ascii="Times New Roman" w:hAnsi="Times New Roman" w:cs="Times New Roman"/>
            <w:color w:val="222222"/>
            <w:sz w:val="24"/>
            <w:szCs w:val="24"/>
            <w:highlight w:val="yellow"/>
            <w:shd w:val="clear" w:color="auto" w:fill="FFFFFF"/>
          </w:rPr>
          <w:delText xml:space="preserve"> be</w:delText>
        </w:r>
      </w:del>
      <w:r w:rsidRPr="00195935">
        <w:rPr>
          <w:rFonts w:ascii="Times New Roman" w:hAnsi="Times New Roman" w:cs="Times New Roman"/>
          <w:color w:val="222222"/>
          <w:sz w:val="24"/>
          <w:szCs w:val="24"/>
          <w:highlight w:val="yellow"/>
          <w:shd w:val="clear" w:color="auto" w:fill="FFFFFF"/>
        </w:rPr>
        <w:t xml:space="preserve"> manned by people with disabilities</w:t>
      </w:r>
      <w:ins w:id="102" w:author="Satendra Singh" w:date="2018-08-17T19:50:00Z">
        <w:r w:rsidR="00604C39">
          <w:rPr>
            <w:rFonts w:ascii="Times New Roman" w:hAnsi="Times New Roman" w:cs="Times New Roman"/>
            <w:color w:val="222222"/>
            <w:sz w:val="24"/>
            <w:szCs w:val="24"/>
            <w:highlight w:val="yellow"/>
            <w:shd w:val="clear" w:color="auto" w:fill="FFFFFF"/>
          </w:rPr>
          <w:t>” [</w:t>
        </w:r>
      </w:ins>
      <w:ins w:id="103" w:author="Satendra Singh" w:date="2018-08-17T19:52:00Z">
        <w:r w:rsidR="003A282D">
          <w:rPr>
            <w:rFonts w:ascii="Times New Roman" w:hAnsi="Times New Roman" w:cs="Times New Roman"/>
            <w:color w:val="222222"/>
            <w:sz w:val="24"/>
            <w:szCs w:val="24"/>
            <w:highlight w:val="yellow"/>
            <w:shd w:val="clear" w:color="auto" w:fill="FFFFFF"/>
          </w:rPr>
          <w:t>20</w:t>
        </w:r>
      </w:ins>
      <w:ins w:id="104" w:author="Satendra Singh" w:date="2018-08-17T19:50:00Z">
        <w:r w:rsidR="00604C39">
          <w:rPr>
            <w:rFonts w:ascii="Times New Roman" w:hAnsi="Times New Roman" w:cs="Times New Roman"/>
            <w:color w:val="222222"/>
            <w:sz w:val="24"/>
            <w:szCs w:val="24"/>
            <w:highlight w:val="yellow"/>
            <w:shd w:val="clear" w:color="auto" w:fill="FFFFFF"/>
          </w:rPr>
          <w:t>].</w:t>
        </w:r>
      </w:ins>
      <w:r w:rsidRPr="00195935">
        <w:rPr>
          <w:rFonts w:ascii="Times New Roman" w:hAnsi="Times New Roman" w:cs="Times New Roman"/>
          <w:color w:val="222222"/>
          <w:sz w:val="24"/>
          <w:szCs w:val="24"/>
          <w:highlight w:val="yellow"/>
          <w:shd w:val="clear" w:color="auto" w:fill="FFFFFF"/>
        </w:rPr>
        <w:t xml:space="preserve"> </w:t>
      </w:r>
      <w:del w:id="105" w:author="Satendra Singh" w:date="2018-08-17T19:48:00Z">
        <w:r w:rsidRPr="00195935" w:rsidDel="00604C39">
          <w:rPr>
            <w:rFonts w:ascii="Times New Roman" w:hAnsi="Times New Roman" w:cs="Times New Roman"/>
            <w:color w:val="222222"/>
            <w:sz w:val="24"/>
            <w:szCs w:val="24"/>
            <w:highlight w:val="yellow"/>
            <w:shd w:val="clear" w:color="auto" w:fill="FFFFFF"/>
          </w:rPr>
          <w:delText>and they even stated so on their affidavit to the Court.</w:delText>
        </w:r>
        <w:r w:rsidDel="00604C39">
          <w:rPr>
            <w:rFonts w:ascii="Times New Roman" w:hAnsi="Times New Roman" w:cs="Times New Roman"/>
            <w:color w:val="222222"/>
            <w:sz w:val="24"/>
            <w:szCs w:val="24"/>
            <w:shd w:val="clear" w:color="auto" w:fill="FFFFFF"/>
          </w:rPr>
          <w:delText xml:space="preserve"> </w:delText>
        </w:r>
      </w:del>
      <w:r>
        <w:rPr>
          <w:rFonts w:ascii="Times New Roman" w:hAnsi="Times New Roman" w:cs="Times New Roman"/>
          <w:color w:val="222222"/>
          <w:sz w:val="24"/>
          <w:szCs w:val="24"/>
          <w:shd w:val="clear" w:color="auto" w:fill="FFFFFF"/>
        </w:rPr>
        <w:t xml:space="preserve">If the ceiling broke it was because of my lived experience as a doctor with disability. </w:t>
      </w:r>
      <w:r w:rsidR="00F40F60">
        <w:rPr>
          <w:rFonts w:ascii="Times New Roman" w:hAnsi="Times New Roman" w:cs="Times New Roman"/>
          <w:color w:val="222222"/>
          <w:sz w:val="24"/>
          <w:szCs w:val="24"/>
          <w:shd w:val="clear" w:color="auto" w:fill="FFFFFF"/>
        </w:rPr>
        <w:t>Unfortunately</w:t>
      </w:r>
      <w:r>
        <w:rPr>
          <w:rFonts w:ascii="Times New Roman" w:hAnsi="Times New Roman" w:cs="Times New Roman"/>
          <w:color w:val="222222"/>
          <w:sz w:val="24"/>
          <w:szCs w:val="24"/>
          <w:shd w:val="clear" w:color="auto" w:fill="FFFFFF"/>
        </w:rPr>
        <w:t xml:space="preserve">, history has repeated itself as candidates with </w:t>
      </w:r>
      <w:r w:rsidR="00F25CFD">
        <w:rPr>
          <w:rFonts w:ascii="Times New Roman" w:hAnsi="Times New Roman" w:cs="Times New Roman"/>
          <w:color w:val="222222"/>
          <w:sz w:val="24"/>
          <w:szCs w:val="24"/>
          <w:shd w:val="clear" w:color="auto" w:fill="FFFFFF"/>
        </w:rPr>
        <w:t>disabilities</w:t>
      </w:r>
      <w:r>
        <w:rPr>
          <w:rFonts w:ascii="Times New Roman" w:hAnsi="Times New Roman" w:cs="Times New Roman"/>
          <w:color w:val="222222"/>
          <w:sz w:val="24"/>
          <w:szCs w:val="24"/>
          <w:shd w:val="clear" w:color="auto" w:fill="FFFFFF"/>
        </w:rPr>
        <w:t xml:space="preserve"> have been denied medical admission</w:t>
      </w:r>
      <w:r w:rsidR="00F25CFD">
        <w:rPr>
          <w:rFonts w:ascii="Times New Roman" w:hAnsi="Times New Roman" w:cs="Times New Roman"/>
          <w:color w:val="222222"/>
          <w:sz w:val="24"/>
          <w:szCs w:val="24"/>
          <w:shd w:val="clear" w:color="auto" w:fill="FFFFFF"/>
        </w:rPr>
        <w:t xml:space="preserve"> this year by MCI</w:t>
      </w:r>
      <w:r>
        <w:rPr>
          <w:rFonts w:ascii="Times New Roman" w:hAnsi="Times New Roman" w:cs="Times New Roman"/>
          <w:color w:val="222222"/>
          <w:sz w:val="24"/>
          <w:szCs w:val="24"/>
          <w:shd w:val="clear" w:color="auto" w:fill="FFFFFF"/>
        </w:rPr>
        <w:t xml:space="preserve">. </w:t>
      </w:r>
    </w:p>
    <w:p w:rsidR="00EA72FA" w:rsidRDefault="00F25CFD" w:rsidP="00EA72FA">
      <w:r>
        <w:rPr>
          <w:rFonts w:ascii="Times New Roman" w:hAnsi="Times New Roman" w:cs="Times New Roman"/>
          <w:color w:val="222222"/>
          <w:sz w:val="24"/>
          <w:szCs w:val="24"/>
          <w:shd w:val="clear" w:color="auto" w:fill="FFFFFF"/>
        </w:rPr>
        <w:t>The rights of people with disabilities</w:t>
      </w:r>
      <w:r w:rsidR="00EA72FA">
        <w:rPr>
          <w:rFonts w:ascii="Times New Roman" w:hAnsi="Times New Roman" w:cs="Times New Roman"/>
          <w:color w:val="222222"/>
          <w:sz w:val="24"/>
          <w:szCs w:val="24"/>
          <w:shd w:val="clear" w:color="auto" w:fill="FFFFFF"/>
        </w:rPr>
        <w:t xml:space="preserve"> are protected globally by legislations – Americans with Disabilities Act (US), Equality Act (UK) and </w:t>
      </w:r>
      <w:proofErr w:type="spellStart"/>
      <w:r w:rsidR="00EA72FA">
        <w:rPr>
          <w:rFonts w:ascii="Times New Roman" w:hAnsi="Times New Roman" w:cs="Times New Roman"/>
          <w:color w:val="222222"/>
          <w:sz w:val="24"/>
          <w:szCs w:val="24"/>
          <w:shd w:val="clear" w:color="auto" w:fill="FFFFFF"/>
        </w:rPr>
        <w:t>RPwD</w:t>
      </w:r>
      <w:proofErr w:type="spellEnd"/>
      <w:r w:rsidR="00EA72FA">
        <w:rPr>
          <w:rFonts w:ascii="Times New Roman" w:hAnsi="Times New Roman" w:cs="Times New Roman"/>
          <w:color w:val="222222"/>
          <w:sz w:val="24"/>
          <w:szCs w:val="24"/>
          <w:shd w:val="clear" w:color="auto" w:fill="FFFFFF"/>
        </w:rPr>
        <w:t xml:space="preserve"> Act (India). There is literature available to counter the MCI prejudice. The majority of students with disabilities in medical education in the United States have invisible disabilities - ADHD (33.7%), </w:t>
      </w:r>
      <w:proofErr w:type="spellStart"/>
      <w:r w:rsidR="00EA72FA">
        <w:rPr>
          <w:rFonts w:ascii="Times New Roman" w:hAnsi="Times New Roman" w:cs="Times New Roman"/>
          <w:color w:val="222222"/>
          <w:sz w:val="24"/>
          <w:szCs w:val="24"/>
          <w:shd w:val="clear" w:color="auto" w:fill="FFFFFF"/>
        </w:rPr>
        <w:t>SpLD</w:t>
      </w:r>
      <w:proofErr w:type="spellEnd"/>
      <w:r w:rsidR="00EA72FA">
        <w:rPr>
          <w:rFonts w:ascii="Times New Roman" w:hAnsi="Times New Roman" w:cs="Times New Roman"/>
          <w:color w:val="222222"/>
          <w:sz w:val="24"/>
          <w:szCs w:val="24"/>
          <w:shd w:val="clear" w:color="auto" w:fill="FFFFFF"/>
        </w:rPr>
        <w:t xml:space="preserve"> (21.5%)</w:t>
      </w:r>
      <w:ins w:id="106" w:author="Satendra Singh" w:date="2018-08-17T20:01:00Z">
        <w:r w:rsidR="0074587D">
          <w:rPr>
            <w:rFonts w:ascii="Times New Roman" w:hAnsi="Times New Roman" w:cs="Times New Roman"/>
            <w:color w:val="222222"/>
            <w:sz w:val="24"/>
            <w:szCs w:val="24"/>
            <w:shd w:val="clear" w:color="auto" w:fill="FFFFFF"/>
          </w:rPr>
          <w:t>,</w:t>
        </w:r>
      </w:ins>
      <w:del w:id="107" w:author="Satendra Singh" w:date="2018-08-17T20:01:00Z">
        <w:r w:rsidR="00EA72FA" w:rsidDel="0074587D">
          <w:rPr>
            <w:rFonts w:ascii="Times New Roman" w:hAnsi="Times New Roman" w:cs="Times New Roman"/>
            <w:color w:val="222222"/>
            <w:sz w:val="24"/>
            <w:szCs w:val="24"/>
            <w:shd w:val="clear" w:color="auto" w:fill="FFFFFF"/>
          </w:rPr>
          <w:delText xml:space="preserve"> and</w:delText>
        </w:r>
      </w:del>
      <w:r w:rsidR="00EA72FA">
        <w:rPr>
          <w:rFonts w:ascii="Times New Roman" w:hAnsi="Times New Roman" w:cs="Times New Roman"/>
          <w:color w:val="222222"/>
          <w:sz w:val="24"/>
          <w:szCs w:val="24"/>
          <w:shd w:val="clear" w:color="auto" w:fill="FFFFFF"/>
        </w:rPr>
        <w:t xml:space="preserve"> psychological disability (20%)</w:t>
      </w:r>
      <w:ins w:id="108" w:author="Satendra Singh" w:date="2018-08-17T20:02:00Z">
        <w:r w:rsidR="0074587D">
          <w:rPr>
            <w:rFonts w:ascii="Times New Roman" w:hAnsi="Times New Roman" w:cs="Times New Roman"/>
            <w:color w:val="222222"/>
            <w:sz w:val="24"/>
            <w:szCs w:val="24"/>
            <w:shd w:val="clear" w:color="auto" w:fill="FFFFFF"/>
          </w:rPr>
          <w:t>, deaf or hard of hearing (2.2%)</w:t>
        </w:r>
      </w:ins>
      <w:r w:rsidR="00EA72FA">
        <w:rPr>
          <w:rFonts w:ascii="Times New Roman" w:hAnsi="Times New Roman" w:cs="Times New Roman"/>
          <w:color w:val="222222"/>
          <w:sz w:val="24"/>
          <w:szCs w:val="24"/>
          <w:shd w:val="clear" w:color="auto" w:fill="FFFFFF"/>
        </w:rPr>
        <w:t xml:space="preserve"> </w:t>
      </w:r>
      <w:ins w:id="109" w:author="Satendra Singh" w:date="2018-08-17T20:03:00Z">
        <w:r w:rsidR="0074587D">
          <w:rPr>
            <w:rFonts w:ascii="Times New Roman" w:hAnsi="Times New Roman" w:cs="Times New Roman"/>
            <w:color w:val="222222"/>
            <w:sz w:val="24"/>
            <w:szCs w:val="24"/>
            <w:shd w:val="clear" w:color="auto" w:fill="FFFFFF"/>
          </w:rPr>
          <w:t>-</w:t>
        </w:r>
      </w:ins>
      <w:ins w:id="110" w:author="Satendra Singh" w:date="2018-08-17T20:02:00Z">
        <w:r w:rsidR="0074587D">
          <w:rPr>
            <w:rFonts w:ascii="Times New Roman" w:hAnsi="Times New Roman" w:cs="Times New Roman"/>
            <w:color w:val="222222"/>
            <w:sz w:val="24"/>
            <w:szCs w:val="24"/>
            <w:shd w:val="clear" w:color="auto" w:fill="FFFFFF"/>
          </w:rPr>
          <w:t>in addition to visual (3%)</w:t>
        </w:r>
      </w:ins>
      <w:ins w:id="111" w:author="Satendra Singh" w:date="2018-08-17T20:03:00Z">
        <w:r w:rsidR="0074587D">
          <w:rPr>
            <w:rFonts w:ascii="Times New Roman" w:hAnsi="Times New Roman" w:cs="Times New Roman"/>
            <w:color w:val="222222"/>
            <w:sz w:val="24"/>
            <w:szCs w:val="24"/>
            <w:shd w:val="clear" w:color="auto" w:fill="FFFFFF"/>
          </w:rPr>
          <w:t xml:space="preserve"> and mobility (2%) </w:t>
        </w:r>
        <w:proofErr w:type="gramStart"/>
        <w:r w:rsidR="0074587D">
          <w:rPr>
            <w:rFonts w:ascii="Times New Roman" w:hAnsi="Times New Roman" w:cs="Times New Roman"/>
            <w:color w:val="222222"/>
            <w:sz w:val="24"/>
            <w:szCs w:val="24"/>
            <w:shd w:val="clear" w:color="auto" w:fill="FFFFFF"/>
          </w:rPr>
          <w:t>disability</w:t>
        </w:r>
      </w:ins>
      <w:r w:rsidR="00EA72FA">
        <w:rPr>
          <w:rFonts w:ascii="Times New Roman" w:hAnsi="Times New Roman" w:cs="Times New Roman"/>
          <w:color w:val="222222"/>
          <w:sz w:val="24"/>
          <w:szCs w:val="24"/>
          <w:shd w:val="clear" w:color="auto" w:fill="FFFFFF"/>
        </w:rPr>
        <w:t>[</w:t>
      </w:r>
      <w:proofErr w:type="gramEnd"/>
      <w:del w:id="112" w:author="Satendra Singh" w:date="2018-08-17T19:58:00Z">
        <w:r w:rsidR="00EA72FA" w:rsidDel="003A282D">
          <w:rPr>
            <w:rFonts w:ascii="Times New Roman" w:hAnsi="Times New Roman" w:cs="Times New Roman"/>
            <w:color w:val="222222"/>
            <w:sz w:val="24"/>
            <w:szCs w:val="24"/>
            <w:shd w:val="clear" w:color="auto" w:fill="FFFFFF"/>
          </w:rPr>
          <w:delText>1</w:delText>
        </w:r>
        <w:r w:rsidR="003322E9" w:rsidDel="003A282D">
          <w:rPr>
            <w:rFonts w:ascii="Times New Roman" w:hAnsi="Times New Roman" w:cs="Times New Roman"/>
            <w:color w:val="222222"/>
            <w:sz w:val="24"/>
            <w:szCs w:val="24"/>
            <w:shd w:val="clear" w:color="auto" w:fill="FFFFFF"/>
          </w:rPr>
          <w:delText>8</w:delText>
        </w:r>
      </w:del>
      <w:ins w:id="113" w:author="Satendra Singh" w:date="2018-08-17T19:58:00Z">
        <w:r w:rsidR="003A282D">
          <w:rPr>
            <w:rFonts w:ascii="Times New Roman" w:hAnsi="Times New Roman" w:cs="Times New Roman"/>
            <w:color w:val="222222"/>
            <w:sz w:val="24"/>
            <w:szCs w:val="24"/>
            <w:shd w:val="clear" w:color="auto" w:fill="FFFFFF"/>
          </w:rPr>
          <w:t>21</w:t>
        </w:r>
      </w:ins>
      <w:r w:rsidR="00EA72FA">
        <w:rPr>
          <w:rFonts w:ascii="Times New Roman" w:hAnsi="Times New Roman" w:cs="Times New Roman"/>
          <w:color w:val="222222"/>
          <w:sz w:val="24"/>
          <w:szCs w:val="24"/>
          <w:shd w:val="clear" w:color="auto" w:fill="FFFFFF"/>
        </w:rPr>
        <w:t>].</w:t>
      </w:r>
      <w:ins w:id="114" w:author="Satendra Singh" w:date="2018-08-17T20:02:00Z">
        <w:r w:rsidR="0074587D">
          <w:rPr>
            <w:rFonts w:ascii="Times New Roman" w:hAnsi="Times New Roman" w:cs="Times New Roman"/>
            <w:color w:val="222222"/>
            <w:sz w:val="24"/>
            <w:szCs w:val="24"/>
            <w:shd w:val="clear" w:color="auto" w:fill="FFFFFF"/>
          </w:rPr>
          <w:t xml:space="preserve"> </w:t>
        </w:r>
      </w:ins>
      <w:r w:rsidR="00EA72FA">
        <w:rPr>
          <w:rFonts w:ascii="Times New Roman" w:hAnsi="Times New Roman" w:cs="Times New Roman"/>
          <w:color w:val="222222"/>
          <w:sz w:val="24"/>
          <w:szCs w:val="24"/>
          <w:shd w:val="clear" w:color="auto" w:fill="FFFFFF"/>
        </w:rPr>
        <w:t xml:space="preserve"> Similarly, in UK, 10% of medical students from a medical school have reported </w:t>
      </w:r>
      <w:proofErr w:type="spellStart"/>
      <w:r w:rsidR="00EA72FA">
        <w:rPr>
          <w:rFonts w:ascii="Times New Roman" w:hAnsi="Times New Roman" w:cs="Times New Roman"/>
          <w:color w:val="222222"/>
          <w:sz w:val="24"/>
          <w:szCs w:val="24"/>
          <w:shd w:val="clear" w:color="auto" w:fill="FFFFFF"/>
        </w:rPr>
        <w:t>SpLD</w:t>
      </w:r>
      <w:proofErr w:type="spellEnd"/>
      <w:r w:rsidR="00EA72FA">
        <w:rPr>
          <w:rFonts w:ascii="Times New Roman" w:hAnsi="Times New Roman" w:cs="Times New Roman"/>
          <w:color w:val="222222"/>
          <w:sz w:val="24"/>
          <w:szCs w:val="24"/>
          <w:shd w:val="clear" w:color="auto" w:fill="FFFFFF"/>
        </w:rPr>
        <w:t xml:space="preserve"> [</w:t>
      </w:r>
      <w:del w:id="115" w:author="Satendra Singh" w:date="2018-08-17T19:58:00Z">
        <w:r w:rsidR="00EA72FA" w:rsidDel="003A282D">
          <w:rPr>
            <w:rFonts w:ascii="Times New Roman" w:hAnsi="Times New Roman" w:cs="Times New Roman"/>
            <w:color w:val="222222"/>
            <w:sz w:val="24"/>
            <w:szCs w:val="24"/>
            <w:shd w:val="clear" w:color="auto" w:fill="FFFFFF"/>
          </w:rPr>
          <w:delText>1</w:delText>
        </w:r>
        <w:r w:rsidR="003322E9" w:rsidDel="003A282D">
          <w:rPr>
            <w:rFonts w:ascii="Times New Roman" w:hAnsi="Times New Roman" w:cs="Times New Roman"/>
            <w:color w:val="222222"/>
            <w:sz w:val="24"/>
            <w:szCs w:val="24"/>
            <w:shd w:val="clear" w:color="auto" w:fill="FFFFFF"/>
          </w:rPr>
          <w:delText>9</w:delText>
        </w:r>
      </w:del>
      <w:ins w:id="116" w:author="Satendra Singh" w:date="2018-08-17T19:58:00Z">
        <w:r w:rsidR="003A282D">
          <w:rPr>
            <w:rFonts w:ascii="Times New Roman" w:hAnsi="Times New Roman" w:cs="Times New Roman"/>
            <w:color w:val="222222"/>
            <w:sz w:val="24"/>
            <w:szCs w:val="24"/>
            <w:shd w:val="clear" w:color="auto" w:fill="FFFFFF"/>
          </w:rPr>
          <w:t>22</w:t>
        </w:r>
      </w:ins>
      <w:r w:rsidR="00EA72FA">
        <w:rPr>
          <w:rFonts w:ascii="Times New Roman" w:hAnsi="Times New Roman" w:cs="Times New Roman"/>
          <w:color w:val="222222"/>
          <w:sz w:val="24"/>
          <w:szCs w:val="24"/>
          <w:shd w:val="clear" w:color="auto" w:fill="FFFFFF"/>
        </w:rPr>
        <w:t>]</w:t>
      </w:r>
      <w:r w:rsidR="00EA72FA">
        <w:rPr>
          <w:rFonts w:ascii="Times New Roman" w:hAnsi="Times New Roman" w:cs="Times New Roman"/>
          <w:sz w:val="24"/>
          <w:szCs w:val="24"/>
        </w:rPr>
        <w:t>.</w:t>
      </w:r>
    </w:p>
    <w:p w:rsidR="00EA72FA" w:rsidRDefault="00EA72FA" w:rsidP="00EA72FA">
      <w:r>
        <w:rPr>
          <w:rFonts w:ascii="Times New Roman" w:hAnsi="Times New Roman" w:cs="Times New Roman"/>
          <w:color w:val="222222"/>
          <w:sz w:val="24"/>
          <w:szCs w:val="24"/>
          <w:shd w:val="clear" w:color="auto" w:fill="FFFFFF"/>
        </w:rPr>
        <w:t xml:space="preserve">Willem </w:t>
      </w:r>
      <w:proofErr w:type="spellStart"/>
      <w:r>
        <w:rPr>
          <w:rFonts w:ascii="Times New Roman" w:hAnsi="Times New Roman" w:cs="Times New Roman"/>
          <w:color w:val="222222"/>
          <w:sz w:val="24"/>
          <w:szCs w:val="24"/>
          <w:shd w:val="clear" w:color="auto" w:fill="FFFFFF"/>
        </w:rPr>
        <w:t>Kolff</w:t>
      </w:r>
      <w:proofErr w:type="spellEnd"/>
      <w:r>
        <w:rPr>
          <w:rFonts w:ascii="Times New Roman" w:hAnsi="Times New Roman" w:cs="Times New Roman"/>
          <w:color w:val="222222"/>
          <w:sz w:val="24"/>
          <w:szCs w:val="24"/>
          <w:shd w:val="clear" w:color="auto" w:fill="FFFFFF"/>
        </w:rPr>
        <w:t xml:space="preserve"> (father of artificial organs &amp; pioneer of </w:t>
      </w:r>
      <w:proofErr w:type="spellStart"/>
      <w:r>
        <w:rPr>
          <w:rFonts w:ascii="Times New Roman" w:hAnsi="Times New Roman" w:cs="Times New Roman"/>
          <w:color w:val="222222"/>
          <w:sz w:val="24"/>
          <w:szCs w:val="24"/>
          <w:shd w:val="clear" w:color="auto" w:fill="FFFFFF"/>
        </w:rPr>
        <w:t>hemodialysis</w:t>
      </w:r>
      <w:proofErr w:type="spellEnd"/>
      <w:r>
        <w:rPr>
          <w:rFonts w:ascii="Times New Roman" w:hAnsi="Times New Roman" w:cs="Times New Roman"/>
          <w:color w:val="222222"/>
          <w:sz w:val="24"/>
          <w:szCs w:val="24"/>
          <w:shd w:val="clear" w:color="auto" w:fill="FFFFFF"/>
        </w:rPr>
        <w:t xml:space="preserve">) and Helen Taussig (founder of </w:t>
      </w:r>
      <w:proofErr w:type="spellStart"/>
      <w:r>
        <w:rPr>
          <w:rFonts w:ascii="Times New Roman" w:hAnsi="Times New Roman" w:cs="Times New Roman"/>
          <w:color w:val="222222"/>
          <w:sz w:val="24"/>
          <w:szCs w:val="24"/>
          <w:shd w:val="clear" w:color="auto" w:fill="FFFFFF"/>
        </w:rPr>
        <w:t>pediatric</w:t>
      </w:r>
      <w:proofErr w:type="spellEnd"/>
      <w:r>
        <w:rPr>
          <w:rFonts w:ascii="Times New Roman" w:hAnsi="Times New Roman" w:cs="Times New Roman"/>
          <w:color w:val="222222"/>
          <w:sz w:val="24"/>
          <w:szCs w:val="24"/>
          <w:shd w:val="clear" w:color="auto" w:fill="FFFFFF"/>
        </w:rPr>
        <w:t xml:space="preserve"> cardiology) both had dyslexia [</w:t>
      </w:r>
      <w:del w:id="117" w:author="Satendra Singh" w:date="2018-08-17T20:04:00Z">
        <w:r w:rsidDel="0074587D">
          <w:rPr>
            <w:rFonts w:ascii="Times New Roman" w:hAnsi="Times New Roman" w:cs="Times New Roman"/>
            <w:color w:val="222222"/>
            <w:sz w:val="24"/>
            <w:szCs w:val="24"/>
            <w:shd w:val="clear" w:color="auto" w:fill="FFFFFF"/>
          </w:rPr>
          <w:delText>1</w:delText>
        </w:r>
        <w:r w:rsidR="003322E9" w:rsidDel="0074587D">
          <w:rPr>
            <w:rFonts w:ascii="Times New Roman" w:hAnsi="Times New Roman" w:cs="Times New Roman"/>
            <w:color w:val="222222"/>
            <w:sz w:val="24"/>
            <w:szCs w:val="24"/>
            <w:shd w:val="clear" w:color="auto" w:fill="FFFFFF"/>
          </w:rPr>
          <w:delText>6</w:delText>
        </w:r>
      </w:del>
      <w:ins w:id="118" w:author="Satendra Singh" w:date="2018-08-17T20:04:00Z">
        <w:r w:rsidR="0074587D">
          <w:rPr>
            <w:rFonts w:ascii="Times New Roman" w:hAnsi="Times New Roman" w:cs="Times New Roman"/>
            <w:color w:val="222222"/>
            <w:sz w:val="24"/>
            <w:szCs w:val="24"/>
            <w:shd w:val="clear" w:color="auto" w:fill="FFFFFF"/>
          </w:rPr>
          <w:t>1</w:t>
        </w:r>
        <w:r w:rsidR="0074587D">
          <w:rPr>
            <w:rFonts w:ascii="Times New Roman" w:hAnsi="Times New Roman" w:cs="Times New Roman"/>
            <w:color w:val="222222"/>
            <w:sz w:val="24"/>
            <w:szCs w:val="24"/>
            <w:shd w:val="clear" w:color="auto" w:fill="FFFFFF"/>
          </w:rPr>
          <w:t>8</w:t>
        </w:r>
      </w:ins>
      <w:r>
        <w:rPr>
          <w:rFonts w:ascii="Times New Roman" w:hAnsi="Times New Roman" w:cs="Times New Roman"/>
          <w:color w:val="222222"/>
          <w:sz w:val="24"/>
          <w:szCs w:val="24"/>
          <w:shd w:val="clear" w:color="auto" w:fill="FFFFFF"/>
        </w:rPr>
        <w:t xml:space="preserve">]. </w:t>
      </w:r>
      <w:r>
        <w:rPr>
          <w:rFonts w:ascii="Times New Roman" w:hAnsi="Times New Roman" w:cs="Times New Roman"/>
          <w:sz w:val="24"/>
          <w:szCs w:val="24"/>
        </w:rPr>
        <w:t xml:space="preserve">Eleanor Walker (a </w:t>
      </w:r>
      <w:proofErr w:type="spellStart"/>
      <w:r>
        <w:rPr>
          <w:rFonts w:ascii="Times New Roman" w:hAnsi="Times New Roman" w:cs="Times New Roman"/>
          <w:sz w:val="24"/>
          <w:szCs w:val="24"/>
        </w:rPr>
        <w:t>dyspraxic</w:t>
      </w:r>
      <w:proofErr w:type="spellEnd"/>
      <w:r>
        <w:rPr>
          <w:rFonts w:ascii="Times New Roman" w:hAnsi="Times New Roman" w:cs="Times New Roman"/>
          <w:sz w:val="24"/>
          <w:szCs w:val="24"/>
        </w:rPr>
        <w:t xml:space="preserve"> medical student) and Sebastian Shaw (a doctor with dyslexia) are flying the flag high by publishing the lived experiences of medical students </w:t>
      </w:r>
      <w:r w:rsidR="00F40F60">
        <w:rPr>
          <w:rFonts w:ascii="Times New Roman" w:hAnsi="Times New Roman" w:cs="Times New Roman"/>
          <w:sz w:val="24"/>
          <w:szCs w:val="24"/>
        </w:rPr>
        <w:t xml:space="preserve">with dyslexia in peer-reviewed </w:t>
      </w:r>
      <w:r>
        <w:rPr>
          <w:rFonts w:ascii="Times New Roman" w:hAnsi="Times New Roman" w:cs="Times New Roman"/>
          <w:sz w:val="24"/>
          <w:szCs w:val="24"/>
        </w:rPr>
        <w:t>journals [</w:t>
      </w:r>
      <w:del w:id="119" w:author="Satendra Singh" w:date="2018-08-17T20:05:00Z">
        <w:r w:rsidR="00D600D9" w:rsidDel="0074587D">
          <w:rPr>
            <w:rFonts w:ascii="Times New Roman" w:hAnsi="Times New Roman" w:cs="Times New Roman"/>
            <w:sz w:val="24"/>
            <w:szCs w:val="24"/>
          </w:rPr>
          <w:delText>8</w:delText>
        </w:r>
      </w:del>
      <w:ins w:id="120" w:author="Satendra Singh" w:date="2018-08-17T20:05:00Z">
        <w:r w:rsidR="0074587D">
          <w:rPr>
            <w:rFonts w:ascii="Times New Roman" w:hAnsi="Times New Roman" w:cs="Times New Roman"/>
            <w:sz w:val="24"/>
            <w:szCs w:val="24"/>
          </w:rPr>
          <w:t>10</w:t>
        </w:r>
      </w:ins>
      <w:r>
        <w:rPr>
          <w:rFonts w:ascii="Times New Roman" w:hAnsi="Times New Roman" w:cs="Times New Roman"/>
          <w:sz w:val="24"/>
          <w:szCs w:val="24"/>
        </w:rPr>
        <w:t xml:space="preserve">, </w:t>
      </w:r>
      <w:del w:id="121" w:author="Satendra Singh" w:date="2018-08-17T20:05:00Z">
        <w:r w:rsidR="00D600D9" w:rsidDel="0074587D">
          <w:rPr>
            <w:rFonts w:ascii="Times New Roman" w:hAnsi="Times New Roman" w:cs="Times New Roman"/>
            <w:sz w:val="24"/>
            <w:szCs w:val="24"/>
          </w:rPr>
          <w:delText>19</w:delText>
        </w:r>
      </w:del>
      <w:ins w:id="122" w:author="Satendra Singh" w:date="2018-08-17T20:05:00Z">
        <w:r w:rsidR="0074587D">
          <w:rPr>
            <w:rFonts w:ascii="Times New Roman" w:hAnsi="Times New Roman" w:cs="Times New Roman"/>
            <w:sz w:val="24"/>
            <w:szCs w:val="24"/>
          </w:rPr>
          <w:t>22</w:t>
        </w:r>
      </w:ins>
      <w:r w:rsidR="00D600D9">
        <w:rPr>
          <w:rFonts w:ascii="Times New Roman" w:hAnsi="Times New Roman" w:cs="Times New Roman"/>
          <w:sz w:val="24"/>
          <w:szCs w:val="24"/>
        </w:rPr>
        <w:t>-</w:t>
      </w:r>
      <w:del w:id="123" w:author="Satendra Singh" w:date="2018-08-17T20:05:00Z">
        <w:r w:rsidR="00D600D9" w:rsidDel="0074587D">
          <w:rPr>
            <w:rFonts w:ascii="Times New Roman" w:hAnsi="Times New Roman" w:cs="Times New Roman"/>
            <w:sz w:val="24"/>
            <w:szCs w:val="24"/>
          </w:rPr>
          <w:delText>20</w:delText>
        </w:r>
      </w:del>
      <w:ins w:id="124" w:author="Satendra Singh" w:date="2018-08-17T20:05:00Z">
        <w:r w:rsidR="0074587D">
          <w:rPr>
            <w:rFonts w:ascii="Times New Roman" w:hAnsi="Times New Roman" w:cs="Times New Roman"/>
            <w:sz w:val="24"/>
            <w:szCs w:val="24"/>
          </w:rPr>
          <w:t>2</w:t>
        </w:r>
        <w:r w:rsidR="0074587D">
          <w:rPr>
            <w:rFonts w:ascii="Times New Roman" w:hAnsi="Times New Roman" w:cs="Times New Roman"/>
            <w:sz w:val="24"/>
            <w:szCs w:val="24"/>
          </w:rPr>
          <w:t>3</w:t>
        </w:r>
      </w:ins>
      <w:r>
        <w:rPr>
          <w:rFonts w:ascii="Times New Roman" w:hAnsi="Times New Roman" w:cs="Times New Roman"/>
          <w:sz w:val="24"/>
          <w:szCs w:val="24"/>
        </w:rPr>
        <w:t>].</w:t>
      </w:r>
    </w:p>
    <w:p w:rsidR="0092607E" w:rsidRPr="00831A08" w:rsidRDefault="0092607E" w:rsidP="00931BCF">
      <w:pPr>
        <w:rPr>
          <w:rFonts w:ascii="Times New Roman" w:hAnsi="Times New Roman" w:cs="Times New Roman"/>
          <w:b/>
          <w:sz w:val="24"/>
          <w:szCs w:val="24"/>
        </w:rPr>
      </w:pPr>
      <w:r w:rsidRPr="00831A08">
        <w:rPr>
          <w:rFonts w:ascii="Times New Roman" w:hAnsi="Times New Roman" w:cs="Times New Roman"/>
          <w:b/>
          <w:sz w:val="24"/>
          <w:szCs w:val="24"/>
        </w:rPr>
        <w:t>Reasonable accommodations for medical students with dyslexia</w:t>
      </w:r>
    </w:p>
    <w:p w:rsidR="0023006B" w:rsidRPr="00831A08" w:rsidRDefault="0092607E" w:rsidP="0092607E">
      <w:pPr>
        <w:rPr>
          <w:rFonts w:ascii="Times New Roman" w:hAnsi="Times New Roman" w:cs="Times New Roman"/>
          <w:sz w:val="24"/>
          <w:szCs w:val="24"/>
        </w:rPr>
      </w:pPr>
      <w:r w:rsidRPr="00831A08">
        <w:rPr>
          <w:rFonts w:ascii="Times New Roman" w:hAnsi="Times New Roman" w:cs="Times New Roman"/>
          <w:i/>
          <w:sz w:val="24"/>
          <w:szCs w:val="24"/>
        </w:rPr>
        <w:t>“There is a need to foster a supportive environment, in which asking for help is not seen as weakness, and admittance of di</w:t>
      </w:r>
      <w:r w:rsidR="00C71966">
        <w:rPr>
          <w:rFonts w:ascii="Times New Roman" w:hAnsi="Times New Roman" w:cs="Times New Roman"/>
          <w:i/>
          <w:sz w:val="24"/>
          <w:szCs w:val="24"/>
        </w:rPr>
        <w:t>ffi</w:t>
      </w:r>
      <w:r w:rsidRPr="00831A08">
        <w:rPr>
          <w:rFonts w:ascii="Times New Roman" w:hAnsi="Times New Roman" w:cs="Times New Roman"/>
          <w:i/>
          <w:sz w:val="24"/>
          <w:szCs w:val="24"/>
        </w:rPr>
        <w:t>culty is not viewed as negativity</w:t>
      </w:r>
      <w:r w:rsidR="0023006B" w:rsidRPr="00831A08">
        <w:rPr>
          <w:rFonts w:ascii="Times New Roman" w:hAnsi="Times New Roman" w:cs="Times New Roman"/>
          <w:sz w:val="24"/>
          <w:szCs w:val="24"/>
        </w:rPr>
        <w:t>”</w:t>
      </w:r>
    </w:p>
    <w:p w:rsidR="0092607E" w:rsidRPr="00831A08" w:rsidRDefault="0023006B" w:rsidP="007B116E">
      <w:pPr>
        <w:ind w:left="5760"/>
        <w:rPr>
          <w:rFonts w:ascii="Times New Roman" w:hAnsi="Times New Roman" w:cs="Times New Roman"/>
          <w:sz w:val="24"/>
          <w:szCs w:val="24"/>
        </w:rPr>
      </w:pPr>
      <w:r w:rsidRPr="00831A08">
        <w:rPr>
          <w:rFonts w:ascii="Times New Roman" w:hAnsi="Times New Roman" w:cs="Times New Roman"/>
          <w:color w:val="222222"/>
          <w:sz w:val="24"/>
          <w:szCs w:val="24"/>
          <w:shd w:val="clear" w:color="auto" w:fill="FFFFFF"/>
        </w:rPr>
        <w:t>–</w:t>
      </w:r>
      <w:r w:rsidRPr="00831A08">
        <w:rPr>
          <w:rFonts w:ascii="Times New Roman" w:hAnsi="Times New Roman" w:cs="Times New Roman"/>
          <w:sz w:val="24"/>
          <w:szCs w:val="24"/>
        </w:rPr>
        <w:t xml:space="preserve"> A </w:t>
      </w:r>
      <w:r w:rsidR="0092607E" w:rsidRPr="00831A08">
        <w:rPr>
          <w:rFonts w:ascii="Times New Roman" w:hAnsi="Times New Roman" w:cs="Times New Roman"/>
          <w:sz w:val="24"/>
          <w:szCs w:val="24"/>
        </w:rPr>
        <w:t>doc</w:t>
      </w:r>
      <w:r w:rsidRPr="00831A08">
        <w:rPr>
          <w:rFonts w:ascii="Times New Roman" w:hAnsi="Times New Roman" w:cs="Times New Roman"/>
          <w:sz w:val="24"/>
          <w:szCs w:val="24"/>
        </w:rPr>
        <w:t>tor</w:t>
      </w:r>
      <w:r w:rsidR="0092607E" w:rsidRPr="00831A08">
        <w:rPr>
          <w:rFonts w:ascii="Times New Roman" w:hAnsi="Times New Roman" w:cs="Times New Roman"/>
          <w:sz w:val="24"/>
          <w:szCs w:val="24"/>
        </w:rPr>
        <w:t xml:space="preserve"> with dyslexia</w:t>
      </w:r>
      <w:r w:rsidR="007B116E">
        <w:rPr>
          <w:rFonts w:ascii="Times New Roman" w:hAnsi="Times New Roman" w:cs="Times New Roman"/>
          <w:sz w:val="24"/>
          <w:szCs w:val="24"/>
        </w:rPr>
        <w:t xml:space="preserve"> [</w:t>
      </w:r>
      <w:del w:id="125" w:author="Satendra Singh" w:date="2018-08-17T20:05:00Z">
        <w:r w:rsidR="00D600D9" w:rsidDel="0074587D">
          <w:rPr>
            <w:rFonts w:ascii="Times New Roman" w:hAnsi="Times New Roman" w:cs="Times New Roman"/>
            <w:sz w:val="24"/>
            <w:szCs w:val="24"/>
          </w:rPr>
          <w:delText>20</w:delText>
        </w:r>
      </w:del>
      <w:ins w:id="126" w:author="Satendra Singh" w:date="2018-08-17T20:05:00Z">
        <w:r w:rsidR="0074587D">
          <w:rPr>
            <w:rFonts w:ascii="Times New Roman" w:hAnsi="Times New Roman" w:cs="Times New Roman"/>
            <w:sz w:val="24"/>
            <w:szCs w:val="24"/>
          </w:rPr>
          <w:t>2</w:t>
        </w:r>
        <w:r w:rsidR="0074587D">
          <w:rPr>
            <w:rFonts w:ascii="Times New Roman" w:hAnsi="Times New Roman" w:cs="Times New Roman"/>
            <w:sz w:val="24"/>
            <w:szCs w:val="24"/>
          </w:rPr>
          <w:t>3</w:t>
        </w:r>
      </w:ins>
      <w:r w:rsidR="007B116E">
        <w:rPr>
          <w:rFonts w:ascii="Times New Roman" w:hAnsi="Times New Roman" w:cs="Times New Roman"/>
          <w:sz w:val="24"/>
          <w:szCs w:val="24"/>
        </w:rPr>
        <w:t>]</w:t>
      </w:r>
    </w:p>
    <w:p w:rsidR="00EA72FA" w:rsidRPr="007E0D81" w:rsidRDefault="00EA72FA" w:rsidP="00EA72FA">
      <w:pPr>
        <w:rPr>
          <w:rFonts w:ascii="Times New Roman" w:hAnsi="Times New Roman" w:cs="Times New Roman"/>
          <w:sz w:val="24"/>
          <w:szCs w:val="24"/>
        </w:rPr>
      </w:pPr>
      <w:r>
        <w:rPr>
          <w:rFonts w:ascii="Times New Roman" w:hAnsi="Times New Roman" w:cs="Times New Roman"/>
          <w:sz w:val="24"/>
          <w:szCs w:val="24"/>
        </w:rPr>
        <w:t xml:space="preserve">I feel it is unethical to label candidates with </w:t>
      </w:r>
      <w:r w:rsidR="00C71966">
        <w:rPr>
          <w:rFonts w:ascii="Times New Roman" w:hAnsi="Times New Roman" w:cs="Times New Roman"/>
          <w:sz w:val="24"/>
          <w:szCs w:val="24"/>
        </w:rPr>
        <w:t xml:space="preserve">disabilities </w:t>
      </w:r>
      <w:r>
        <w:rPr>
          <w:rFonts w:ascii="Times New Roman" w:hAnsi="Times New Roman" w:cs="Times New Roman"/>
          <w:sz w:val="24"/>
          <w:szCs w:val="24"/>
        </w:rPr>
        <w:t xml:space="preserve">under benchmark disability and offer no support. </w:t>
      </w:r>
      <w:r w:rsidR="007E0D81">
        <w:rPr>
          <w:rFonts w:ascii="Times New Roman" w:hAnsi="Times New Roman" w:cs="Times New Roman"/>
          <w:sz w:val="24"/>
          <w:szCs w:val="24"/>
        </w:rPr>
        <w:t>M</w:t>
      </w:r>
      <w:r w:rsidR="00C71966">
        <w:rPr>
          <w:rFonts w:ascii="Times New Roman" w:hAnsi="Times New Roman" w:cs="Times New Roman"/>
          <w:sz w:val="24"/>
          <w:szCs w:val="24"/>
        </w:rPr>
        <w:t xml:space="preserve">ajority of the medical institutions </w:t>
      </w:r>
      <w:r w:rsidR="007E0D81">
        <w:rPr>
          <w:rFonts w:ascii="Times New Roman" w:hAnsi="Times New Roman" w:cs="Times New Roman"/>
          <w:sz w:val="24"/>
          <w:szCs w:val="24"/>
        </w:rPr>
        <w:t xml:space="preserve">in the country are not accessible to people with disabilities. </w:t>
      </w:r>
      <w:r w:rsidR="00C71966">
        <w:rPr>
          <w:rFonts w:ascii="Times New Roman" w:hAnsi="Times New Roman" w:cs="Times New Roman"/>
          <w:sz w:val="24"/>
          <w:szCs w:val="24"/>
        </w:rPr>
        <w:t xml:space="preserve">Based on my case in National Human Rights Commission, MCI amended </w:t>
      </w:r>
      <w:r w:rsidR="007E0D81" w:rsidRPr="007E0D81">
        <w:rPr>
          <w:rFonts w:ascii="Times New Roman" w:hAnsi="Times New Roman" w:cs="Times New Roman"/>
          <w:color w:val="333333"/>
          <w:sz w:val="24"/>
          <w:szCs w:val="24"/>
          <w:shd w:val="clear" w:color="auto" w:fill="FFFFFF"/>
        </w:rPr>
        <w:t>the Standard Assessment Form</w:t>
      </w:r>
      <w:r w:rsidR="007E0D81">
        <w:rPr>
          <w:rFonts w:ascii="Times New Roman" w:hAnsi="Times New Roman" w:cs="Times New Roman"/>
          <w:color w:val="333333"/>
          <w:sz w:val="24"/>
          <w:szCs w:val="24"/>
          <w:shd w:val="clear" w:color="auto" w:fill="FFFFFF"/>
        </w:rPr>
        <w:t>, thereby fixing</w:t>
      </w:r>
      <w:r w:rsidR="007E0D81" w:rsidRPr="007E0D81">
        <w:rPr>
          <w:rFonts w:ascii="Times New Roman" w:hAnsi="Times New Roman" w:cs="Times New Roman"/>
          <w:color w:val="333333"/>
          <w:sz w:val="24"/>
          <w:szCs w:val="24"/>
          <w:shd w:val="clear" w:color="auto" w:fill="FFFFFF"/>
        </w:rPr>
        <w:t xml:space="preserve"> the accountability of </w:t>
      </w:r>
      <w:r w:rsidR="007E0D81">
        <w:rPr>
          <w:rFonts w:ascii="Times New Roman" w:hAnsi="Times New Roman" w:cs="Times New Roman"/>
          <w:color w:val="333333"/>
          <w:sz w:val="24"/>
          <w:szCs w:val="24"/>
          <w:shd w:val="clear" w:color="auto" w:fill="FFFFFF"/>
        </w:rPr>
        <w:t>barrier-free campus</w:t>
      </w:r>
      <w:r w:rsidR="007E0D81" w:rsidRPr="007E0D81">
        <w:rPr>
          <w:rFonts w:ascii="Times New Roman" w:hAnsi="Times New Roman" w:cs="Times New Roman"/>
          <w:color w:val="333333"/>
          <w:sz w:val="24"/>
          <w:szCs w:val="24"/>
          <w:shd w:val="clear" w:color="auto" w:fill="FFFFFF"/>
        </w:rPr>
        <w:t xml:space="preserve"> on to the </w:t>
      </w:r>
      <w:r w:rsidR="007E0D81">
        <w:rPr>
          <w:rFonts w:ascii="Times New Roman" w:hAnsi="Times New Roman" w:cs="Times New Roman"/>
          <w:color w:val="333333"/>
          <w:sz w:val="24"/>
          <w:szCs w:val="24"/>
          <w:shd w:val="clear" w:color="auto" w:fill="FFFFFF"/>
        </w:rPr>
        <w:t>institution</w:t>
      </w:r>
      <w:r w:rsidR="007E0D81" w:rsidRPr="007E0D81">
        <w:rPr>
          <w:rFonts w:ascii="Times New Roman" w:hAnsi="Times New Roman" w:cs="Times New Roman"/>
          <w:color w:val="333333"/>
          <w:sz w:val="24"/>
          <w:szCs w:val="24"/>
          <w:shd w:val="clear" w:color="auto" w:fill="FFFFFF"/>
        </w:rPr>
        <w:t xml:space="preserve"> by putting this in Dean's Declaration form</w:t>
      </w:r>
      <w:r w:rsidR="00D600D9">
        <w:rPr>
          <w:rFonts w:ascii="Times New Roman" w:hAnsi="Times New Roman" w:cs="Times New Roman"/>
          <w:color w:val="333333"/>
          <w:sz w:val="24"/>
          <w:szCs w:val="24"/>
          <w:shd w:val="clear" w:color="auto" w:fill="FFFFFF"/>
        </w:rPr>
        <w:t xml:space="preserve"> [</w:t>
      </w:r>
      <w:del w:id="127" w:author="Satendra Singh" w:date="2018-08-17T20:05:00Z">
        <w:r w:rsidR="00D600D9" w:rsidDel="0074587D">
          <w:rPr>
            <w:rFonts w:ascii="Times New Roman" w:hAnsi="Times New Roman" w:cs="Times New Roman"/>
            <w:color w:val="333333"/>
            <w:sz w:val="24"/>
            <w:szCs w:val="24"/>
            <w:shd w:val="clear" w:color="auto" w:fill="FFFFFF"/>
          </w:rPr>
          <w:delText>21</w:delText>
        </w:r>
      </w:del>
      <w:ins w:id="128" w:author="Satendra Singh" w:date="2018-08-17T20:05:00Z">
        <w:r w:rsidR="0074587D">
          <w:rPr>
            <w:rFonts w:ascii="Times New Roman" w:hAnsi="Times New Roman" w:cs="Times New Roman"/>
            <w:color w:val="333333"/>
            <w:sz w:val="24"/>
            <w:szCs w:val="24"/>
            <w:shd w:val="clear" w:color="auto" w:fill="FFFFFF"/>
          </w:rPr>
          <w:t>2</w:t>
        </w:r>
        <w:r w:rsidR="0074587D">
          <w:rPr>
            <w:rFonts w:ascii="Times New Roman" w:hAnsi="Times New Roman" w:cs="Times New Roman"/>
            <w:color w:val="333333"/>
            <w:sz w:val="24"/>
            <w:szCs w:val="24"/>
            <w:shd w:val="clear" w:color="auto" w:fill="FFFFFF"/>
          </w:rPr>
          <w:t>4</w:t>
        </w:r>
      </w:ins>
      <w:r w:rsidR="00D600D9">
        <w:rPr>
          <w:rFonts w:ascii="Times New Roman" w:hAnsi="Times New Roman" w:cs="Times New Roman"/>
          <w:color w:val="333333"/>
          <w:sz w:val="24"/>
          <w:szCs w:val="24"/>
          <w:shd w:val="clear" w:color="auto" w:fill="FFFFFF"/>
        </w:rPr>
        <w:t>]</w:t>
      </w:r>
      <w:r w:rsidR="007E0D81">
        <w:rPr>
          <w:rFonts w:ascii="Times New Roman" w:hAnsi="Times New Roman" w:cs="Times New Roman"/>
          <w:color w:val="333333"/>
          <w:sz w:val="24"/>
          <w:szCs w:val="24"/>
          <w:shd w:val="clear" w:color="auto" w:fill="FFFFFF"/>
        </w:rPr>
        <w:t xml:space="preserve">. </w:t>
      </w:r>
      <w:r w:rsidR="007E0D81">
        <w:rPr>
          <w:rFonts w:ascii="Times New Roman" w:hAnsi="Times New Roman" w:cs="Times New Roman"/>
          <w:sz w:val="24"/>
          <w:szCs w:val="24"/>
        </w:rPr>
        <w:t xml:space="preserve"> </w:t>
      </w:r>
      <w:r>
        <w:rPr>
          <w:rFonts w:ascii="Times New Roman" w:hAnsi="Times New Roman" w:cs="Times New Roman"/>
          <w:sz w:val="24"/>
          <w:szCs w:val="24"/>
        </w:rPr>
        <w:t xml:space="preserve">‘Diversity and Inclusion’ are unfortunately still not on the agenda of medical educators in India. One very important </w:t>
      </w:r>
      <w:r>
        <w:rPr>
          <w:rFonts w:ascii="Times New Roman" w:hAnsi="Times New Roman" w:cs="Times New Roman"/>
          <w:sz w:val="24"/>
          <w:szCs w:val="24"/>
        </w:rPr>
        <w:lastRenderedPageBreak/>
        <w:t xml:space="preserve">role of curriculum designers is to </w:t>
      </w:r>
      <w:r w:rsidR="00BE7A21">
        <w:rPr>
          <w:rFonts w:ascii="Times New Roman" w:hAnsi="Times New Roman" w:cs="Times New Roman"/>
          <w:sz w:val="24"/>
          <w:szCs w:val="24"/>
        </w:rPr>
        <w:t>generate</w:t>
      </w:r>
      <w:r>
        <w:rPr>
          <w:rFonts w:ascii="Times New Roman" w:hAnsi="Times New Roman" w:cs="Times New Roman"/>
          <w:sz w:val="24"/>
          <w:szCs w:val="24"/>
        </w:rPr>
        <w:t xml:space="preserve"> products to </w:t>
      </w:r>
      <w:r w:rsidR="00F40F60">
        <w:rPr>
          <w:rFonts w:ascii="Times New Roman" w:hAnsi="Times New Roman" w:cs="Times New Roman"/>
          <w:sz w:val="24"/>
          <w:szCs w:val="24"/>
        </w:rPr>
        <w:t>fulfil</w:t>
      </w:r>
      <w:r>
        <w:rPr>
          <w:rFonts w:ascii="Times New Roman" w:hAnsi="Times New Roman" w:cs="Times New Roman"/>
          <w:sz w:val="24"/>
          <w:szCs w:val="24"/>
        </w:rPr>
        <w:t xml:space="preserve"> the needs of students with </w:t>
      </w:r>
      <w:r w:rsidR="00064BF0">
        <w:rPr>
          <w:rFonts w:ascii="Times New Roman" w:hAnsi="Times New Roman" w:cs="Times New Roman"/>
          <w:sz w:val="24"/>
          <w:szCs w:val="24"/>
        </w:rPr>
        <w:t>varying</w:t>
      </w:r>
      <w:r>
        <w:rPr>
          <w:rFonts w:ascii="Times New Roman" w:hAnsi="Times New Roman" w:cs="Times New Roman"/>
          <w:sz w:val="24"/>
          <w:szCs w:val="24"/>
        </w:rPr>
        <w:t xml:space="preserve"> range of abilities, learning styles, and preferences. In this sense, the use of media in medical education should help teachers proactively plan for students with diverse characteristics, and institutions should include strategies for creating an inclusive curriculum and instructional methods. This can only be achieved through using universal design </w:t>
      </w:r>
      <w:r>
        <w:rPr>
          <w:rFonts w:ascii="Times New Roman" w:hAnsi="Times New Roman" w:cs="Times New Roman"/>
          <w:i/>
          <w:sz w:val="24"/>
          <w:szCs w:val="24"/>
        </w:rPr>
        <w:t>for</w:t>
      </w:r>
      <w:r>
        <w:rPr>
          <w:rFonts w:ascii="Times New Roman" w:hAnsi="Times New Roman" w:cs="Times New Roman"/>
          <w:sz w:val="24"/>
          <w:szCs w:val="24"/>
        </w:rPr>
        <w:t xml:space="preserve"> learning. </w:t>
      </w:r>
    </w:p>
    <w:p w:rsidR="00EA72FA" w:rsidRDefault="00EA72FA" w:rsidP="00EA72FA">
      <w:r>
        <w:rPr>
          <w:rFonts w:ascii="Times New Roman" w:hAnsi="Times New Roman" w:cs="Times New Roman"/>
          <w:sz w:val="24"/>
          <w:szCs w:val="24"/>
        </w:rPr>
        <w:t xml:space="preserve">Universally-designed presentations and handouts (replacing white backgrounds with pastel </w:t>
      </w:r>
      <w:proofErr w:type="spellStart"/>
      <w:r>
        <w:rPr>
          <w:rFonts w:ascii="Times New Roman" w:hAnsi="Times New Roman" w:cs="Times New Roman"/>
          <w:sz w:val="24"/>
          <w:szCs w:val="24"/>
        </w:rPr>
        <w:t>colors</w:t>
      </w:r>
      <w:proofErr w:type="spellEnd"/>
      <w:r>
        <w:rPr>
          <w:rFonts w:ascii="Times New Roman" w:hAnsi="Times New Roman" w:cs="Times New Roman"/>
          <w:sz w:val="24"/>
          <w:szCs w:val="24"/>
        </w:rPr>
        <w:t>, using Sans-Serif fonts, avoiding underlining titles, using flowcharts &amp; concept maps) are recommended by doctors with dyslexia as inclusive practices</w:t>
      </w:r>
      <w:r w:rsidR="00D600D9">
        <w:rPr>
          <w:rFonts w:ascii="Times New Roman" w:hAnsi="Times New Roman" w:cs="Times New Roman"/>
          <w:sz w:val="24"/>
          <w:szCs w:val="24"/>
        </w:rPr>
        <w:t xml:space="preserve"> [8]</w:t>
      </w:r>
      <w:r>
        <w:rPr>
          <w:rFonts w:ascii="Times New Roman" w:hAnsi="Times New Roman" w:cs="Times New Roman"/>
          <w:sz w:val="24"/>
          <w:szCs w:val="24"/>
        </w:rPr>
        <w:t xml:space="preserve">. </w:t>
      </w:r>
      <w:r w:rsidR="007E0D81">
        <w:rPr>
          <w:rFonts w:ascii="Times New Roman" w:hAnsi="Times New Roman" w:cs="Times New Roman"/>
          <w:sz w:val="24"/>
          <w:szCs w:val="24"/>
        </w:rPr>
        <w:t>This will help colour blind students too.</w:t>
      </w:r>
      <w:r w:rsidR="007E0D81" w:rsidRPr="007E0D81">
        <w:rPr>
          <w:rFonts w:ascii="Times New Roman" w:hAnsi="Times New Roman" w:cs="Times New Roman"/>
          <w:sz w:val="24"/>
          <w:szCs w:val="24"/>
        </w:rPr>
        <w:t xml:space="preserve"> </w:t>
      </w:r>
      <w:r w:rsidR="007E0D81">
        <w:rPr>
          <w:rFonts w:ascii="Times New Roman" w:hAnsi="Times New Roman" w:cs="Times New Roman"/>
          <w:sz w:val="24"/>
          <w:szCs w:val="24"/>
        </w:rPr>
        <w:t>Three UK studies have analysed the impact of dyslexia on performance in different exam formats [</w:t>
      </w:r>
      <w:del w:id="129" w:author="Satendra Singh" w:date="2018-08-17T20:06:00Z">
        <w:r w:rsidR="007E0D81" w:rsidDel="0074587D">
          <w:rPr>
            <w:rFonts w:ascii="Times New Roman" w:hAnsi="Times New Roman" w:cs="Times New Roman"/>
            <w:sz w:val="24"/>
            <w:szCs w:val="24"/>
          </w:rPr>
          <w:delText>1</w:delText>
        </w:r>
        <w:r w:rsidR="00D600D9" w:rsidDel="0074587D">
          <w:rPr>
            <w:rFonts w:ascii="Times New Roman" w:hAnsi="Times New Roman" w:cs="Times New Roman"/>
            <w:sz w:val="24"/>
            <w:szCs w:val="24"/>
          </w:rPr>
          <w:delText>9</w:delText>
        </w:r>
      </w:del>
      <w:ins w:id="130" w:author="Satendra Singh" w:date="2018-08-17T20:06:00Z">
        <w:r w:rsidR="0074587D">
          <w:rPr>
            <w:rFonts w:ascii="Times New Roman" w:hAnsi="Times New Roman" w:cs="Times New Roman"/>
            <w:sz w:val="24"/>
            <w:szCs w:val="24"/>
          </w:rPr>
          <w:t>22</w:t>
        </w:r>
      </w:ins>
      <w:r w:rsidR="007E0D81">
        <w:rPr>
          <w:rFonts w:ascii="Times New Roman" w:hAnsi="Times New Roman" w:cs="Times New Roman"/>
          <w:sz w:val="24"/>
          <w:szCs w:val="24"/>
        </w:rPr>
        <w:t>] and they found that 25% extra time</w:t>
      </w:r>
      <w:r w:rsidR="007E0D81" w:rsidRPr="007E0D81">
        <w:rPr>
          <w:rFonts w:ascii="Times New Roman" w:hAnsi="Times New Roman" w:cs="Times New Roman"/>
          <w:sz w:val="24"/>
          <w:szCs w:val="24"/>
        </w:rPr>
        <w:t xml:space="preserve"> </w:t>
      </w:r>
      <w:r w:rsidR="007E0D81">
        <w:rPr>
          <w:rFonts w:ascii="Times New Roman" w:hAnsi="Times New Roman" w:cs="Times New Roman"/>
          <w:sz w:val="24"/>
          <w:szCs w:val="24"/>
        </w:rPr>
        <w:t>allows students with dyslexia to perform as well as other students</w:t>
      </w:r>
      <w:r w:rsidR="007E0D81" w:rsidRPr="003A282D">
        <w:rPr>
          <w:rFonts w:ascii="Times New Roman" w:hAnsi="Times New Roman" w:cs="Times New Roman"/>
          <w:sz w:val="24"/>
          <w:szCs w:val="24"/>
        </w:rPr>
        <w:t>.</w:t>
      </w:r>
      <w:r w:rsidR="007E0D81" w:rsidRPr="003A282D">
        <w:rPr>
          <w:rFonts w:ascii="Times New Roman" w:hAnsi="Times New Roman" w:cs="Times New Roman"/>
          <w:sz w:val="24"/>
          <w:szCs w:val="24"/>
          <w:rPrChange w:id="131" w:author="Satendra Singh" w:date="2018-08-17T19:57:00Z">
            <w:rPr/>
          </w:rPrChange>
        </w:rPr>
        <w:t xml:space="preserve"> </w:t>
      </w:r>
      <w:ins w:id="132" w:author="Satendra Singh" w:date="2018-08-17T19:55:00Z">
        <w:r w:rsidR="003A282D" w:rsidRPr="003A282D">
          <w:rPr>
            <w:rFonts w:ascii="Times New Roman" w:hAnsi="Times New Roman" w:cs="Times New Roman"/>
            <w:sz w:val="24"/>
            <w:szCs w:val="24"/>
            <w:rPrChange w:id="133" w:author="Satendra Singh" w:date="2018-08-17T19:57:00Z">
              <w:rPr/>
            </w:rPrChange>
          </w:rPr>
          <w:t xml:space="preserve">It is important to note that </w:t>
        </w:r>
      </w:ins>
      <w:ins w:id="134" w:author="Satendra Singh" w:date="2018-08-17T19:56:00Z">
        <w:r w:rsidR="003A282D" w:rsidRPr="003A282D">
          <w:rPr>
            <w:rFonts w:ascii="Times New Roman" w:hAnsi="Times New Roman" w:cs="Times New Roman"/>
            <w:sz w:val="24"/>
            <w:szCs w:val="24"/>
            <w:rPrChange w:id="135" w:author="Satendra Singh" w:date="2018-08-17T19:57:00Z">
              <w:rPr/>
            </w:rPrChange>
          </w:rPr>
          <w:t xml:space="preserve">no accommodations were provided to </w:t>
        </w:r>
      </w:ins>
      <w:ins w:id="136" w:author="Satendra Singh" w:date="2018-08-17T19:55:00Z">
        <w:r w:rsidR="003A282D" w:rsidRPr="003A282D">
          <w:rPr>
            <w:rFonts w:ascii="Times New Roman" w:hAnsi="Times New Roman" w:cs="Times New Roman"/>
            <w:sz w:val="24"/>
            <w:szCs w:val="24"/>
            <w:rPrChange w:id="137" w:author="Satendra Singh" w:date="2018-08-17T19:57:00Z">
              <w:rPr/>
            </w:rPrChange>
          </w:rPr>
          <w:t xml:space="preserve">candidates with </w:t>
        </w:r>
        <w:proofErr w:type="spellStart"/>
        <w:r w:rsidR="003A282D" w:rsidRPr="003A282D">
          <w:rPr>
            <w:rFonts w:ascii="Times New Roman" w:hAnsi="Times New Roman" w:cs="Times New Roman"/>
            <w:sz w:val="24"/>
            <w:szCs w:val="24"/>
            <w:rPrChange w:id="138" w:author="Satendra Singh" w:date="2018-08-17T19:57:00Z">
              <w:rPr/>
            </w:rPrChange>
          </w:rPr>
          <w:t>SpLD</w:t>
        </w:r>
        <w:proofErr w:type="spellEnd"/>
        <w:r w:rsidR="003A282D" w:rsidRPr="003A282D">
          <w:rPr>
            <w:rFonts w:ascii="Times New Roman" w:hAnsi="Times New Roman" w:cs="Times New Roman"/>
            <w:sz w:val="24"/>
            <w:szCs w:val="24"/>
            <w:rPrChange w:id="139" w:author="Satendra Singh" w:date="2018-08-17T19:57:00Z">
              <w:rPr/>
            </w:rPrChange>
          </w:rPr>
          <w:t xml:space="preserve"> </w:t>
        </w:r>
      </w:ins>
      <w:ins w:id="140" w:author="Satendra Singh" w:date="2018-08-17T19:56:00Z">
        <w:r w:rsidR="003A282D" w:rsidRPr="003A282D">
          <w:rPr>
            <w:rFonts w:ascii="Times New Roman" w:hAnsi="Times New Roman" w:cs="Times New Roman"/>
            <w:sz w:val="24"/>
            <w:szCs w:val="24"/>
            <w:rPrChange w:id="141" w:author="Satendra Singh" w:date="2018-08-17T19:57:00Z">
              <w:rPr/>
            </w:rPrChange>
          </w:rPr>
          <w:t>in the NEET-UG yet many cracked thi</w:t>
        </w:r>
      </w:ins>
      <w:ins w:id="142" w:author="Satendra Singh" w:date="2018-08-17T19:57:00Z">
        <w:r w:rsidR="003A282D" w:rsidRPr="003A282D">
          <w:rPr>
            <w:rFonts w:ascii="Times New Roman" w:hAnsi="Times New Roman" w:cs="Times New Roman"/>
            <w:sz w:val="24"/>
            <w:szCs w:val="24"/>
            <w:rPrChange w:id="143" w:author="Satendra Singh" w:date="2018-08-17T19:57:00Z">
              <w:rPr/>
            </w:rPrChange>
          </w:rPr>
          <w:t>s tough entrance examination.</w:t>
        </w:r>
      </w:ins>
      <w:ins w:id="144" w:author="Satendra Singh" w:date="2018-08-17T19:56:00Z">
        <w:r w:rsidR="003A282D" w:rsidRPr="003A282D">
          <w:rPr>
            <w:rFonts w:ascii="Times New Roman" w:hAnsi="Times New Roman" w:cs="Times New Roman"/>
            <w:sz w:val="24"/>
            <w:szCs w:val="24"/>
            <w:rPrChange w:id="145" w:author="Satendra Singh" w:date="2018-08-17T19:57:00Z">
              <w:rPr/>
            </w:rPrChange>
          </w:rPr>
          <w:t xml:space="preserve"> </w:t>
        </w:r>
      </w:ins>
      <w:r w:rsidRPr="003A282D">
        <w:rPr>
          <w:rFonts w:ascii="Times New Roman" w:hAnsi="Times New Roman" w:cs="Times New Roman"/>
          <w:sz w:val="24"/>
          <w:szCs w:val="24"/>
        </w:rPr>
        <w:t xml:space="preserve">Section 21(2) of the </w:t>
      </w:r>
      <w:proofErr w:type="spellStart"/>
      <w:r w:rsidRPr="003A282D">
        <w:rPr>
          <w:rFonts w:ascii="Times New Roman" w:hAnsi="Times New Roman" w:cs="Times New Roman"/>
          <w:sz w:val="24"/>
          <w:szCs w:val="24"/>
        </w:rPr>
        <w:t>RPwD</w:t>
      </w:r>
      <w:proofErr w:type="spellEnd"/>
      <w:r w:rsidRPr="003A282D">
        <w:rPr>
          <w:rFonts w:ascii="Times New Roman" w:hAnsi="Times New Roman" w:cs="Times New Roman"/>
          <w:sz w:val="24"/>
          <w:szCs w:val="24"/>
        </w:rPr>
        <w:t xml:space="preserve"> Act mandates every establishment to frame</w:t>
      </w:r>
      <w:r>
        <w:rPr>
          <w:rFonts w:ascii="Times New Roman" w:hAnsi="Times New Roman" w:cs="Times New Roman"/>
          <w:sz w:val="24"/>
          <w:szCs w:val="24"/>
        </w:rPr>
        <w:t xml:space="preserve"> an Equal Opportunity Policy and this is where such accommodations must be mentioned and fulfilled in letter and in spirit. </w:t>
      </w:r>
      <w:r>
        <w:rPr>
          <w:rFonts w:ascii="Times New Roman" w:hAnsi="Times New Roman" w:cs="Times New Roman"/>
          <w:sz w:val="24"/>
          <w:szCs w:val="24"/>
          <w:shd w:val="clear" w:color="auto" w:fill="FFFFFF"/>
        </w:rPr>
        <w:t xml:space="preserve">Section 21 of the </w:t>
      </w:r>
      <w:proofErr w:type="spellStart"/>
      <w:r>
        <w:rPr>
          <w:rFonts w:ascii="Times New Roman" w:hAnsi="Times New Roman" w:cs="Times New Roman"/>
          <w:sz w:val="24"/>
          <w:szCs w:val="24"/>
        </w:rPr>
        <w:t>RPwD</w:t>
      </w:r>
      <w:proofErr w:type="spellEnd"/>
      <w:r>
        <w:rPr>
          <w:rFonts w:ascii="Times New Roman" w:hAnsi="Times New Roman" w:cs="Times New Roman"/>
          <w:sz w:val="24"/>
          <w:szCs w:val="24"/>
        </w:rPr>
        <w:t xml:space="preserve"> Act </w:t>
      </w:r>
      <w:r>
        <w:rPr>
          <w:rFonts w:ascii="Times New Roman" w:hAnsi="Times New Roman" w:cs="Times New Roman"/>
          <w:sz w:val="24"/>
          <w:szCs w:val="24"/>
          <w:shd w:val="clear" w:color="auto" w:fill="FFFFFF"/>
        </w:rPr>
        <w:t xml:space="preserve">2016 and Section 10 of the </w:t>
      </w:r>
      <w:proofErr w:type="spellStart"/>
      <w:r>
        <w:rPr>
          <w:rFonts w:ascii="Times New Roman" w:hAnsi="Times New Roman" w:cs="Times New Roman"/>
          <w:sz w:val="24"/>
          <w:szCs w:val="24"/>
        </w:rPr>
        <w:t>RPwD</w:t>
      </w:r>
      <w:proofErr w:type="spellEnd"/>
      <w:r w:rsidR="00F40F60">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 xml:space="preserve">Rules 2017 mandates appointment of a Grievance Redressal Officer </w:t>
      </w:r>
      <w:r w:rsidR="00F40F60">
        <w:rPr>
          <w:rFonts w:ascii="Times New Roman" w:hAnsi="Times New Roman" w:cs="Times New Roman"/>
          <w:sz w:val="24"/>
          <w:szCs w:val="24"/>
          <w:shd w:val="clear" w:color="auto" w:fill="FFFFFF"/>
        </w:rPr>
        <w:t xml:space="preserve">in every establishment </w:t>
      </w:r>
      <w:r>
        <w:rPr>
          <w:rFonts w:ascii="Times New Roman" w:hAnsi="Times New Roman" w:cs="Times New Roman"/>
          <w:sz w:val="24"/>
          <w:szCs w:val="24"/>
          <w:shd w:val="clear" w:color="auto" w:fill="FFFFFF"/>
        </w:rPr>
        <w:t>to circumvent deviations.</w:t>
      </w:r>
    </w:p>
    <w:p w:rsidR="00EA72FA" w:rsidRDefault="00EA72FA" w:rsidP="00EA72FA">
      <w:r>
        <w:rPr>
          <w:rFonts w:ascii="Times New Roman" w:hAnsi="Times New Roman" w:cs="Times New Roman"/>
          <w:sz w:val="24"/>
          <w:szCs w:val="24"/>
        </w:rPr>
        <w:t xml:space="preserve">MCI may please note that denial of reasonable accommodation has been defined as ‘discrimination’ under section 2(h) of the </w:t>
      </w:r>
      <w:proofErr w:type="spellStart"/>
      <w:r>
        <w:rPr>
          <w:rFonts w:ascii="Times New Roman" w:hAnsi="Times New Roman" w:cs="Times New Roman"/>
          <w:sz w:val="24"/>
          <w:szCs w:val="24"/>
        </w:rPr>
        <w:t>RPwD</w:t>
      </w:r>
      <w:proofErr w:type="spellEnd"/>
      <w:r>
        <w:rPr>
          <w:rFonts w:ascii="Times New Roman" w:hAnsi="Times New Roman" w:cs="Times New Roman"/>
          <w:sz w:val="24"/>
          <w:szCs w:val="24"/>
        </w:rPr>
        <w:t xml:space="preserve"> Act 2016 and therefore any person or establishment contravening provisions of this Act can be subject to punishment under section 89 and 92</w:t>
      </w:r>
      <w:r w:rsidR="007E0D81">
        <w:rPr>
          <w:rFonts w:ascii="Times New Roman" w:hAnsi="Times New Roman" w:cs="Times New Roman"/>
          <w:sz w:val="24"/>
          <w:szCs w:val="24"/>
        </w:rPr>
        <w:t>.</w:t>
      </w:r>
      <w:ins w:id="146" w:author="Satendra Singh" w:date="2018-08-17T20:06:00Z">
        <w:r w:rsidR="0074587D">
          <w:rPr>
            <w:rFonts w:ascii="Times New Roman" w:hAnsi="Times New Roman" w:cs="Times New Roman"/>
            <w:sz w:val="24"/>
            <w:szCs w:val="24"/>
          </w:rPr>
          <w:t xml:space="preserve"> </w:t>
        </w:r>
      </w:ins>
      <w:ins w:id="147" w:author="Satendra Singh" w:date="2018-08-17T20:10:00Z">
        <w:r w:rsidR="0074587D">
          <w:rPr>
            <w:rFonts w:ascii="Times New Roman" w:hAnsi="Times New Roman" w:cs="Times New Roman"/>
            <w:sz w:val="24"/>
            <w:szCs w:val="24"/>
          </w:rPr>
          <w:t xml:space="preserve">A group of 75 doctors with disabilities have now written to the Health Minister </w:t>
        </w:r>
      </w:ins>
      <w:ins w:id="148" w:author="Satendra Singh" w:date="2018-08-17T20:11:00Z">
        <w:r w:rsidR="0074587D">
          <w:rPr>
            <w:rFonts w:ascii="Times New Roman" w:hAnsi="Times New Roman" w:cs="Times New Roman"/>
            <w:sz w:val="24"/>
            <w:szCs w:val="24"/>
          </w:rPr>
          <w:t xml:space="preserve">to </w:t>
        </w:r>
      </w:ins>
      <w:ins w:id="149" w:author="Satendra Singh" w:date="2018-08-17T20:23:00Z">
        <w:r w:rsidR="0090330C">
          <w:rPr>
            <w:rFonts w:ascii="Times New Roman" w:hAnsi="Times New Roman" w:cs="Times New Roman"/>
            <w:sz w:val="24"/>
            <w:szCs w:val="24"/>
          </w:rPr>
          <w:t xml:space="preserve">reject the ‘discriminatory’ </w:t>
        </w:r>
      </w:ins>
      <w:ins w:id="150" w:author="Satendra Singh" w:date="2018-08-17T20:24:00Z">
        <w:r w:rsidR="0090330C">
          <w:rPr>
            <w:rFonts w:ascii="Times New Roman" w:hAnsi="Times New Roman" w:cs="Times New Roman"/>
            <w:sz w:val="24"/>
            <w:szCs w:val="24"/>
          </w:rPr>
          <w:t xml:space="preserve">MCI guidelines and </w:t>
        </w:r>
      </w:ins>
      <w:ins w:id="151" w:author="Satendra Singh" w:date="2018-08-17T20:11:00Z">
        <w:r w:rsidR="0074587D">
          <w:rPr>
            <w:rFonts w:ascii="Times New Roman" w:hAnsi="Times New Roman" w:cs="Times New Roman"/>
            <w:sz w:val="24"/>
            <w:szCs w:val="24"/>
          </w:rPr>
          <w:t xml:space="preserve">embrace diversity in medical education by adopting </w:t>
        </w:r>
      </w:ins>
      <w:ins w:id="152" w:author="Satendra Singh" w:date="2018-08-17T20:24:00Z">
        <w:r w:rsidR="0090330C">
          <w:rPr>
            <w:rFonts w:ascii="Times New Roman" w:hAnsi="Times New Roman" w:cs="Times New Roman"/>
            <w:sz w:val="24"/>
            <w:szCs w:val="24"/>
          </w:rPr>
          <w:t xml:space="preserve">best </w:t>
        </w:r>
      </w:ins>
      <w:ins w:id="153" w:author="Satendra Singh" w:date="2018-08-17T20:11:00Z">
        <w:r w:rsidR="0074587D">
          <w:rPr>
            <w:rFonts w:ascii="Times New Roman" w:hAnsi="Times New Roman" w:cs="Times New Roman"/>
            <w:sz w:val="24"/>
            <w:szCs w:val="24"/>
          </w:rPr>
          <w:t>global practices</w:t>
        </w:r>
      </w:ins>
      <w:ins w:id="154" w:author="Satendra Singh" w:date="2018-08-17T20:12:00Z">
        <w:r w:rsidR="008C0BEB">
          <w:rPr>
            <w:rFonts w:ascii="Times New Roman" w:hAnsi="Times New Roman" w:cs="Times New Roman"/>
            <w:sz w:val="24"/>
            <w:szCs w:val="24"/>
          </w:rPr>
          <w:t xml:space="preserve"> [</w:t>
        </w:r>
      </w:ins>
      <w:ins w:id="155" w:author="Satendra Singh" w:date="2018-08-17T20:23:00Z">
        <w:r w:rsidR="0090330C">
          <w:rPr>
            <w:rFonts w:ascii="Times New Roman" w:hAnsi="Times New Roman" w:cs="Times New Roman"/>
            <w:sz w:val="24"/>
            <w:szCs w:val="24"/>
          </w:rPr>
          <w:t>2</w:t>
        </w:r>
      </w:ins>
      <w:ins w:id="156" w:author="Satendra Singh" w:date="2018-08-17T20:12:00Z">
        <w:r w:rsidR="008C0BEB">
          <w:rPr>
            <w:rFonts w:ascii="Times New Roman" w:hAnsi="Times New Roman" w:cs="Times New Roman"/>
            <w:sz w:val="24"/>
            <w:szCs w:val="24"/>
          </w:rPr>
          <w:t>5]</w:t>
        </w:r>
      </w:ins>
      <w:ins w:id="157" w:author="Satendra Singh" w:date="2018-08-17T20:11:00Z">
        <w:r w:rsidR="0074587D">
          <w:rPr>
            <w:rFonts w:ascii="Times New Roman" w:hAnsi="Times New Roman" w:cs="Times New Roman"/>
            <w:sz w:val="24"/>
            <w:szCs w:val="24"/>
          </w:rPr>
          <w:t xml:space="preserve">. </w:t>
        </w:r>
      </w:ins>
      <w:ins w:id="158" w:author="Satendra Singh" w:date="2018-08-17T20:08:00Z">
        <w:r w:rsidR="0074587D">
          <w:rPr>
            <w:rFonts w:ascii="Times New Roman" w:hAnsi="Times New Roman" w:cs="Times New Roman"/>
            <w:sz w:val="24"/>
            <w:szCs w:val="24"/>
          </w:rPr>
          <w:t xml:space="preserve">The General medical Council of UK </w:t>
        </w:r>
      </w:ins>
      <w:ins w:id="159" w:author="Satendra Singh" w:date="2018-08-17T20:13:00Z">
        <w:r w:rsidR="008C0BEB">
          <w:rPr>
            <w:rFonts w:ascii="Times New Roman" w:hAnsi="Times New Roman" w:cs="Times New Roman"/>
            <w:sz w:val="24"/>
            <w:szCs w:val="24"/>
          </w:rPr>
          <w:t>come up with</w:t>
        </w:r>
      </w:ins>
      <w:ins w:id="160" w:author="Satendra Singh" w:date="2018-08-17T20:08:00Z">
        <w:r w:rsidR="0074587D">
          <w:rPr>
            <w:rFonts w:ascii="Times New Roman" w:hAnsi="Times New Roman" w:cs="Times New Roman"/>
            <w:sz w:val="24"/>
            <w:szCs w:val="24"/>
          </w:rPr>
          <w:t xml:space="preserve"> </w:t>
        </w:r>
      </w:ins>
      <w:ins w:id="161" w:author="Satendra Singh" w:date="2018-08-17T20:12:00Z">
        <w:r w:rsidR="0074587D" w:rsidRPr="008C0BEB">
          <w:rPr>
            <w:rFonts w:ascii="Times New Roman" w:hAnsi="Times New Roman" w:cs="Times New Roman"/>
            <w:i/>
            <w:sz w:val="24"/>
            <w:szCs w:val="24"/>
            <w:rPrChange w:id="162" w:author="Satendra Singh" w:date="2018-08-17T20:13:00Z">
              <w:rPr>
                <w:rFonts w:ascii="Times New Roman" w:hAnsi="Times New Roman" w:cs="Times New Roman"/>
                <w:sz w:val="24"/>
                <w:szCs w:val="24"/>
              </w:rPr>
            </w:rPrChange>
          </w:rPr>
          <w:t>Gateways to the Profession</w:t>
        </w:r>
        <w:r w:rsidR="0074587D">
          <w:rPr>
            <w:rFonts w:ascii="Times New Roman" w:hAnsi="Times New Roman" w:cs="Times New Roman"/>
            <w:sz w:val="24"/>
            <w:szCs w:val="24"/>
          </w:rPr>
          <w:t xml:space="preserve"> (2008</w:t>
        </w:r>
      </w:ins>
      <w:ins w:id="163" w:author="Satendra Singh" w:date="2018-08-17T20:37:00Z">
        <w:r w:rsidR="00CA60D8">
          <w:rPr>
            <w:rFonts w:ascii="Times New Roman" w:hAnsi="Times New Roman" w:cs="Times New Roman"/>
            <w:sz w:val="24"/>
            <w:szCs w:val="24"/>
          </w:rPr>
          <w:t>, updated 2013</w:t>
        </w:r>
      </w:ins>
      <w:ins w:id="164" w:author="Satendra Singh" w:date="2018-08-17T20:12:00Z">
        <w:r w:rsidR="0074587D">
          <w:rPr>
            <w:rFonts w:ascii="Times New Roman" w:hAnsi="Times New Roman" w:cs="Times New Roman"/>
            <w:sz w:val="24"/>
            <w:szCs w:val="24"/>
          </w:rPr>
          <w:t>)</w:t>
        </w:r>
      </w:ins>
      <w:ins w:id="165" w:author="Satendra Singh" w:date="2018-08-17T20:13:00Z">
        <w:r w:rsidR="008C0BEB">
          <w:rPr>
            <w:rFonts w:ascii="Times New Roman" w:hAnsi="Times New Roman" w:cs="Times New Roman"/>
            <w:sz w:val="24"/>
            <w:szCs w:val="24"/>
          </w:rPr>
          <w:t xml:space="preserve"> which is being </w:t>
        </w:r>
      </w:ins>
      <w:ins w:id="166" w:author="Satendra Singh" w:date="2018-08-17T20:14:00Z">
        <w:r w:rsidR="008C0BEB">
          <w:rPr>
            <w:rFonts w:ascii="Times New Roman" w:hAnsi="Times New Roman" w:cs="Times New Roman"/>
            <w:sz w:val="24"/>
            <w:szCs w:val="24"/>
          </w:rPr>
          <w:t xml:space="preserve">revised currently into </w:t>
        </w:r>
        <w:r w:rsidR="008C0BEB" w:rsidRPr="008C0BEB">
          <w:rPr>
            <w:rFonts w:ascii="Times New Roman" w:hAnsi="Times New Roman" w:cs="Times New Roman"/>
            <w:i/>
            <w:sz w:val="24"/>
            <w:szCs w:val="24"/>
            <w:rPrChange w:id="167" w:author="Satendra Singh" w:date="2018-08-17T20:14:00Z">
              <w:rPr>
                <w:rFonts w:ascii="Times New Roman" w:hAnsi="Times New Roman" w:cs="Times New Roman"/>
                <w:sz w:val="24"/>
                <w:szCs w:val="24"/>
              </w:rPr>
            </w:rPrChange>
          </w:rPr>
          <w:t>Welcomed and Valued</w:t>
        </w:r>
        <w:r w:rsidR="008C0BEB">
          <w:rPr>
            <w:rFonts w:ascii="Times New Roman" w:hAnsi="Times New Roman" w:cs="Times New Roman"/>
            <w:sz w:val="24"/>
            <w:szCs w:val="24"/>
          </w:rPr>
          <w:t xml:space="preserve"> (2018)</w:t>
        </w:r>
      </w:ins>
      <w:ins w:id="168" w:author="Satendra Singh" w:date="2018-08-17T20:15:00Z">
        <w:r w:rsidR="008C0BEB">
          <w:rPr>
            <w:rFonts w:ascii="Times New Roman" w:hAnsi="Times New Roman" w:cs="Times New Roman"/>
            <w:sz w:val="24"/>
            <w:szCs w:val="24"/>
          </w:rPr>
          <w:t xml:space="preserve"> which advises medical educators how students and doctors with disabilities</w:t>
        </w:r>
      </w:ins>
      <w:ins w:id="169" w:author="Satendra Singh" w:date="2018-08-17T20:16:00Z">
        <w:r w:rsidR="008C0BEB">
          <w:rPr>
            <w:rFonts w:ascii="Times New Roman" w:hAnsi="Times New Roman" w:cs="Times New Roman"/>
            <w:sz w:val="24"/>
            <w:szCs w:val="24"/>
          </w:rPr>
          <w:t xml:space="preserve"> can be provided with an enabling environment</w:t>
        </w:r>
      </w:ins>
      <w:ins w:id="170" w:author="Satendra Singh" w:date="2018-08-17T20:24:00Z">
        <w:r w:rsidR="0090330C">
          <w:rPr>
            <w:rFonts w:ascii="Times New Roman" w:hAnsi="Times New Roman" w:cs="Times New Roman"/>
            <w:sz w:val="24"/>
            <w:szCs w:val="24"/>
          </w:rPr>
          <w:t xml:space="preserve"> [</w:t>
        </w:r>
      </w:ins>
      <w:ins w:id="171" w:author="Satendra Singh" w:date="2018-08-17T20:26:00Z">
        <w:r w:rsidR="0090330C">
          <w:rPr>
            <w:rFonts w:ascii="Times New Roman" w:hAnsi="Times New Roman" w:cs="Times New Roman"/>
            <w:sz w:val="24"/>
            <w:szCs w:val="24"/>
          </w:rPr>
          <w:t>26</w:t>
        </w:r>
      </w:ins>
      <w:ins w:id="172" w:author="Satendra Singh" w:date="2018-08-17T20:24:00Z">
        <w:r w:rsidR="0090330C">
          <w:rPr>
            <w:rFonts w:ascii="Times New Roman" w:hAnsi="Times New Roman" w:cs="Times New Roman"/>
            <w:sz w:val="24"/>
            <w:szCs w:val="24"/>
          </w:rPr>
          <w:t>]</w:t>
        </w:r>
      </w:ins>
      <w:ins w:id="173" w:author="Satendra Singh" w:date="2018-08-17T20:16:00Z">
        <w:r w:rsidR="008C0BEB">
          <w:rPr>
            <w:rFonts w:ascii="Times New Roman" w:hAnsi="Times New Roman" w:cs="Times New Roman"/>
            <w:sz w:val="24"/>
            <w:szCs w:val="24"/>
          </w:rPr>
          <w:t xml:space="preserve">. Earlier in June, </w:t>
        </w:r>
      </w:ins>
      <w:ins w:id="174" w:author="Satendra Singh" w:date="2018-08-17T20:17:00Z">
        <w:r w:rsidR="008C0BEB">
          <w:rPr>
            <w:rFonts w:ascii="Times New Roman" w:hAnsi="Times New Roman" w:cs="Times New Roman"/>
            <w:sz w:val="24"/>
            <w:szCs w:val="24"/>
          </w:rPr>
          <w:t xml:space="preserve">Association of American Medical Colleges released a report on the lived experiences of learns and physicians with disabilities </w:t>
        </w:r>
      </w:ins>
      <w:ins w:id="175" w:author="Satendra Singh" w:date="2018-08-17T20:18:00Z">
        <w:r w:rsidR="008C0BEB">
          <w:rPr>
            <w:rFonts w:ascii="Times New Roman" w:hAnsi="Times New Roman" w:cs="Times New Roman"/>
            <w:sz w:val="24"/>
            <w:szCs w:val="24"/>
          </w:rPr>
          <w:t>and how they enrich diversity</w:t>
        </w:r>
      </w:ins>
      <w:ins w:id="176" w:author="Satendra Singh" w:date="2018-08-17T20:27:00Z">
        <w:r w:rsidR="0090330C">
          <w:rPr>
            <w:rFonts w:ascii="Times New Roman" w:hAnsi="Times New Roman" w:cs="Times New Roman"/>
            <w:sz w:val="24"/>
            <w:szCs w:val="24"/>
          </w:rPr>
          <w:t xml:space="preserve"> [27]</w:t>
        </w:r>
      </w:ins>
      <w:ins w:id="177" w:author="Satendra Singh" w:date="2018-08-17T20:18:00Z">
        <w:r w:rsidR="008C0BEB">
          <w:rPr>
            <w:rFonts w:ascii="Times New Roman" w:hAnsi="Times New Roman" w:cs="Times New Roman"/>
            <w:sz w:val="24"/>
            <w:szCs w:val="24"/>
          </w:rPr>
          <w:t xml:space="preserve">. MCI, as per the needs of </w:t>
        </w:r>
        <w:proofErr w:type="spellStart"/>
        <w:r w:rsidR="008C0BEB">
          <w:rPr>
            <w:rFonts w:ascii="Times New Roman" w:hAnsi="Times New Roman" w:cs="Times New Roman"/>
            <w:sz w:val="24"/>
            <w:szCs w:val="24"/>
          </w:rPr>
          <w:t>RPwD</w:t>
        </w:r>
        <w:proofErr w:type="spellEnd"/>
        <w:r w:rsidR="008C0BEB">
          <w:rPr>
            <w:rFonts w:ascii="Times New Roman" w:hAnsi="Times New Roman" w:cs="Times New Roman"/>
            <w:sz w:val="24"/>
            <w:szCs w:val="24"/>
          </w:rPr>
          <w:t xml:space="preserve"> Act and in consultation with doctors </w:t>
        </w:r>
      </w:ins>
      <w:ins w:id="178" w:author="Satendra Singh" w:date="2018-08-17T20:19:00Z">
        <w:r w:rsidR="008C0BEB">
          <w:rPr>
            <w:rFonts w:ascii="Times New Roman" w:hAnsi="Times New Roman" w:cs="Times New Roman"/>
            <w:sz w:val="24"/>
            <w:szCs w:val="24"/>
          </w:rPr>
          <w:t xml:space="preserve">with disabilities, may start Diversity and Inclusion Units in all medical instituions to provide reasonable </w:t>
        </w:r>
      </w:ins>
      <w:ins w:id="179" w:author="Satendra Singh" w:date="2018-08-17T20:24:00Z">
        <w:r w:rsidR="0090330C">
          <w:rPr>
            <w:rFonts w:ascii="Times New Roman" w:hAnsi="Times New Roman" w:cs="Times New Roman"/>
            <w:sz w:val="24"/>
            <w:szCs w:val="24"/>
          </w:rPr>
          <w:t>accommodations</w:t>
        </w:r>
      </w:ins>
      <w:ins w:id="180" w:author="Satendra Singh" w:date="2018-08-17T20:19:00Z">
        <w:r w:rsidR="008C0BEB">
          <w:rPr>
            <w:rFonts w:ascii="Times New Roman" w:hAnsi="Times New Roman" w:cs="Times New Roman"/>
            <w:sz w:val="24"/>
            <w:szCs w:val="24"/>
          </w:rPr>
          <w:t>.</w:t>
        </w:r>
      </w:ins>
    </w:p>
    <w:p w:rsidR="00EA72FA" w:rsidRDefault="00EA72FA" w:rsidP="00EA72FA">
      <w:r>
        <w:rPr>
          <w:rFonts w:ascii="Times New Roman" w:hAnsi="Times New Roman" w:cs="Times New Roman"/>
          <w:sz w:val="24"/>
          <w:szCs w:val="24"/>
        </w:rPr>
        <w:t>One notable gap in the literature is the lack of studies on the emotional impact of studying medicine w</w:t>
      </w:r>
      <w:r w:rsidR="007E0D81">
        <w:rPr>
          <w:rFonts w:ascii="Times New Roman" w:hAnsi="Times New Roman" w:cs="Times New Roman"/>
          <w:sz w:val="24"/>
          <w:szCs w:val="24"/>
        </w:rPr>
        <w:t>ith disability</w:t>
      </w:r>
      <w:r>
        <w:rPr>
          <w:rFonts w:ascii="Times New Roman" w:hAnsi="Times New Roman" w:cs="Times New Roman"/>
          <w:sz w:val="24"/>
          <w:szCs w:val="24"/>
        </w:rPr>
        <w:t xml:space="preserve">. In granting them accommodations are we inadvertently doing harm by singling them out and leaving them vulnerable to discrimination? More work is needed in this area especially from medical students and doctors with </w:t>
      </w:r>
      <w:r w:rsidR="007E0D81">
        <w:rPr>
          <w:rFonts w:ascii="Times New Roman" w:hAnsi="Times New Roman" w:cs="Times New Roman"/>
          <w:sz w:val="24"/>
          <w:szCs w:val="24"/>
        </w:rPr>
        <w:t>disabilities</w:t>
      </w:r>
      <w:r>
        <w:rPr>
          <w:rFonts w:ascii="Times New Roman" w:hAnsi="Times New Roman" w:cs="Times New Roman"/>
          <w:sz w:val="24"/>
          <w:szCs w:val="24"/>
        </w:rPr>
        <w:t>, provided that they are not stopped from pursuing medicine.</w:t>
      </w:r>
    </w:p>
    <w:p w:rsidR="00EA72FA" w:rsidRDefault="00EA72FA" w:rsidP="00EA72FA">
      <w:r>
        <w:rPr>
          <w:rFonts w:ascii="Times New Roman" w:hAnsi="Times New Roman" w:cs="Times New Roman"/>
          <w:sz w:val="24"/>
          <w:szCs w:val="24"/>
        </w:rPr>
        <w:t xml:space="preserve">Students with diverse learning needs must not be barred from entering the medical profession. They add diversity to our profession and we must be inclusive to their needs. The </w:t>
      </w:r>
      <w:proofErr w:type="spellStart"/>
      <w:r>
        <w:rPr>
          <w:rFonts w:ascii="Times New Roman" w:hAnsi="Times New Roman" w:cs="Times New Roman"/>
          <w:sz w:val="24"/>
          <w:szCs w:val="24"/>
        </w:rPr>
        <w:t>RPwD</w:t>
      </w:r>
      <w:proofErr w:type="spellEnd"/>
      <w:r>
        <w:rPr>
          <w:rFonts w:ascii="Times New Roman" w:hAnsi="Times New Roman" w:cs="Times New Roman"/>
          <w:sz w:val="24"/>
          <w:szCs w:val="24"/>
        </w:rPr>
        <w:t xml:space="preserve"> Act is a welfare legislation based on UNCRPD - </w:t>
      </w:r>
      <w:r>
        <w:rPr>
          <w:rFonts w:ascii="Times New Roman" w:hAnsi="Times New Roman" w:cs="Times New Roman"/>
          <w:sz w:val="24"/>
          <w:szCs w:val="24"/>
          <w:shd w:val="clear" w:color="auto" w:fill="FFFFFF"/>
        </w:rPr>
        <w:t>the first human rights treaty in the 21</w:t>
      </w:r>
      <w:r>
        <w:rPr>
          <w:rFonts w:ascii="Times New Roman" w:hAnsi="Times New Roman" w:cs="Times New Roman"/>
          <w:sz w:val="24"/>
          <w:szCs w:val="24"/>
          <w:shd w:val="clear" w:color="auto" w:fill="FFFFFF"/>
          <w:vertAlign w:val="superscript"/>
        </w:rPr>
        <w:t>st</w:t>
      </w:r>
      <w:r>
        <w:rPr>
          <w:rFonts w:ascii="Times New Roman" w:hAnsi="Times New Roman" w:cs="Times New Roman"/>
          <w:sz w:val="24"/>
          <w:szCs w:val="24"/>
          <w:shd w:val="clear" w:color="auto" w:fill="FFFFFF"/>
        </w:rPr>
        <w:t> century with a record number of signatories. I</w:t>
      </w:r>
      <w:r>
        <w:rPr>
          <w:rFonts w:ascii="Times New Roman" w:hAnsi="Times New Roman" w:cs="Times New Roman"/>
          <w:spacing w:val="3"/>
          <w:sz w:val="24"/>
          <w:szCs w:val="24"/>
          <w:shd w:val="clear" w:color="auto" w:fill="FFFFFF"/>
        </w:rPr>
        <w:t xml:space="preserve">t is the duty of everyone to see that the principles of UNCRPD are respected and that the provisions of the </w:t>
      </w:r>
      <w:proofErr w:type="spellStart"/>
      <w:r>
        <w:rPr>
          <w:rFonts w:ascii="Times New Roman" w:hAnsi="Times New Roman" w:cs="Times New Roman"/>
          <w:spacing w:val="3"/>
          <w:sz w:val="24"/>
          <w:szCs w:val="24"/>
          <w:shd w:val="clear" w:color="auto" w:fill="FFFFFF"/>
        </w:rPr>
        <w:t>RPwD</w:t>
      </w:r>
      <w:proofErr w:type="spellEnd"/>
      <w:r>
        <w:rPr>
          <w:rFonts w:ascii="Times New Roman" w:hAnsi="Times New Roman" w:cs="Times New Roman"/>
          <w:spacing w:val="3"/>
          <w:sz w:val="24"/>
          <w:szCs w:val="24"/>
          <w:shd w:val="clear" w:color="auto" w:fill="FFFFFF"/>
        </w:rPr>
        <w:t xml:space="preserve"> Act are carried out.</w:t>
      </w:r>
    </w:p>
    <w:p w:rsidR="00F76CDD" w:rsidRDefault="00CA60D8" w:rsidP="00B66CE7">
      <w:pPr>
        <w:rPr>
          <w:ins w:id="181" w:author="Satendra Singh" w:date="2018-08-17T20:41:00Z"/>
          <w:rFonts w:ascii="Times New Roman" w:hAnsi="Times New Roman" w:cs="Times New Roman"/>
          <w:sz w:val="24"/>
          <w:szCs w:val="24"/>
        </w:rPr>
      </w:pPr>
      <w:ins w:id="182" w:author="Satendra Singh" w:date="2018-08-17T20:40:00Z">
        <w:r>
          <w:rPr>
            <w:rFonts w:ascii="Times New Roman" w:hAnsi="Times New Roman" w:cs="Times New Roman"/>
            <w:sz w:val="24"/>
            <w:szCs w:val="24"/>
          </w:rPr>
          <w:t xml:space="preserve">Table 2: Sequence of events highlighting the </w:t>
        </w:r>
      </w:ins>
      <w:ins w:id="183" w:author="Satendra Singh" w:date="2018-08-17T20:41:00Z">
        <w:r>
          <w:rPr>
            <w:rFonts w:ascii="Times New Roman" w:hAnsi="Times New Roman" w:cs="Times New Roman"/>
            <w:sz w:val="24"/>
            <w:szCs w:val="24"/>
          </w:rPr>
          <w:t xml:space="preserve">present MCI Guidelines controversy </w:t>
        </w:r>
      </w:ins>
    </w:p>
    <w:tbl>
      <w:tblPr>
        <w:tblStyle w:val="TableGrid"/>
        <w:tblW w:w="0" w:type="auto"/>
        <w:tblLook w:val="04A0" w:firstRow="1" w:lastRow="0" w:firstColumn="1" w:lastColumn="0" w:noHBand="0" w:noVBand="1"/>
      </w:tblPr>
      <w:tblGrid>
        <w:gridCol w:w="727"/>
        <w:gridCol w:w="1470"/>
        <w:gridCol w:w="2285"/>
        <w:gridCol w:w="4534"/>
      </w:tblGrid>
      <w:tr w:rsidR="00CA60D8" w:rsidRPr="000C56B2" w:rsidTr="00C154EC">
        <w:trPr>
          <w:ins w:id="184" w:author="Satendra Singh" w:date="2018-08-17T20:41:00Z"/>
        </w:trPr>
        <w:tc>
          <w:tcPr>
            <w:tcW w:w="752" w:type="dxa"/>
          </w:tcPr>
          <w:p w:rsidR="00CA60D8" w:rsidRPr="000C56B2" w:rsidRDefault="00CA60D8" w:rsidP="00C154EC">
            <w:pPr>
              <w:rPr>
                <w:ins w:id="185" w:author="Satendra Singh" w:date="2018-08-17T20:41:00Z"/>
                <w:rFonts w:ascii="Times New Roman" w:eastAsia="Times New Roman" w:hAnsi="Times New Roman" w:cs="Times New Roman"/>
                <w:color w:val="222222"/>
                <w:sz w:val="24"/>
                <w:szCs w:val="24"/>
              </w:rPr>
            </w:pPr>
            <w:proofErr w:type="spellStart"/>
            <w:proofErr w:type="gramStart"/>
            <w:ins w:id="186" w:author="Satendra Singh" w:date="2018-08-17T20:41:00Z">
              <w:r w:rsidRPr="000C56B2">
                <w:rPr>
                  <w:rFonts w:ascii="Times New Roman" w:eastAsia="Times New Roman" w:hAnsi="Times New Roman" w:cs="Times New Roman"/>
                  <w:color w:val="222222"/>
                  <w:sz w:val="24"/>
                  <w:szCs w:val="24"/>
                </w:rPr>
                <w:lastRenderedPageBreak/>
                <w:t>S.No</w:t>
              </w:r>
              <w:proofErr w:type="spellEnd"/>
              <w:proofErr w:type="gramEnd"/>
            </w:ins>
          </w:p>
        </w:tc>
        <w:tc>
          <w:tcPr>
            <w:tcW w:w="1653" w:type="dxa"/>
          </w:tcPr>
          <w:p w:rsidR="00CA60D8" w:rsidRPr="000C56B2" w:rsidRDefault="00CA60D8" w:rsidP="00C154EC">
            <w:pPr>
              <w:rPr>
                <w:ins w:id="187" w:author="Satendra Singh" w:date="2018-08-17T20:41:00Z"/>
                <w:rFonts w:ascii="Times New Roman" w:eastAsia="Times New Roman" w:hAnsi="Times New Roman" w:cs="Times New Roman"/>
                <w:color w:val="222222"/>
                <w:sz w:val="24"/>
                <w:szCs w:val="24"/>
              </w:rPr>
            </w:pPr>
            <w:ins w:id="188" w:author="Satendra Singh" w:date="2018-08-17T20:41:00Z">
              <w:r w:rsidRPr="000C56B2">
                <w:rPr>
                  <w:rFonts w:ascii="Times New Roman" w:eastAsia="Times New Roman" w:hAnsi="Times New Roman" w:cs="Times New Roman"/>
                  <w:color w:val="222222"/>
                  <w:sz w:val="24"/>
                  <w:szCs w:val="24"/>
                </w:rPr>
                <w:t>Date</w:t>
              </w:r>
            </w:ins>
          </w:p>
        </w:tc>
        <w:tc>
          <w:tcPr>
            <w:tcW w:w="2977" w:type="dxa"/>
          </w:tcPr>
          <w:p w:rsidR="00CA60D8" w:rsidRPr="000C56B2" w:rsidRDefault="00CA60D8" w:rsidP="00C154EC">
            <w:pPr>
              <w:rPr>
                <w:ins w:id="189" w:author="Satendra Singh" w:date="2018-08-17T20:41:00Z"/>
                <w:rFonts w:ascii="Times New Roman" w:eastAsia="Times New Roman" w:hAnsi="Times New Roman" w:cs="Times New Roman"/>
                <w:color w:val="222222"/>
                <w:sz w:val="24"/>
                <w:szCs w:val="24"/>
              </w:rPr>
            </w:pPr>
            <w:ins w:id="190" w:author="Satendra Singh" w:date="2018-08-17T20:41:00Z">
              <w:r w:rsidRPr="000C56B2">
                <w:rPr>
                  <w:rFonts w:ascii="Times New Roman" w:eastAsia="Times New Roman" w:hAnsi="Times New Roman" w:cs="Times New Roman"/>
                  <w:color w:val="222222"/>
                  <w:sz w:val="24"/>
                  <w:szCs w:val="24"/>
                </w:rPr>
                <w:t>Authority</w:t>
              </w:r>
            </w:ins>
          </w:p>
        </w:tc>
        <w:tc>
          <w:tcPr>
            <w:tcW w:w="7568" w:type="dxa"/>
          </w:tcPr>
          <w:p w:rsidR="00CA60D8" w:rsidRPr="000C56B2" w:rsidRDefault="00CA60D8" w:rsidP="00C154EC">
            <w:pPr>
              <w:rPr>
                <w:ins w:id="191" w:author="Satendra Singh" w:date="2018-08-17T20:41:00Z"/>
                <w:rFonts w:ascii="Times New Roman" w:eastAsia="Times New Roman" w:hAnsi="Times New Roman" w:cs="Times New Roman"/>
                <w:color w:val="222222"/>
                <w:sz w:val="24"/>
                <w:szCs w:val="24"/>
              </w:rPr>
            </w:pPr>
            <w:ins w:id="192" w:author="Satendra Singh" w:date="2018-08-17T20:41:00Z">
              <w:r w:rsidRPr="000C56B2">
                <w:rPr>
                  <w:rFonts w:ascii="Times New Roman" w:eastAsia="Times New Roman" w:hAnsi="Times New Roman" w:cs="Times New Roman"/>
                  <w:color w:val="222222"/>
                  <w:sz w:val="24"/>
                  <w:szCs w:val="24"/>
                </w:rPr>
                <w:t>Action</w:t>
              </w:r>
            </w:ins>
          </w:p>
        </w:tc>
      </w:tr>
      <w:tr w:rsidR="00CA60D8" w:rsidRPr="000C56B2" w:rsidTr="00C154EC">
        <w:trPr>
          <w:ins w:id="193" w:author="Satendra Singh" w:date="2018-08-17T20:41:00Z"/>
        </w:trPr>
        <w:tc>
          <w:tcPr>
            <w:tcW w:w="752" w:type="dxa"/>
          </w:tcPr>
          <w:p w:rsidR="00CA60D8" w:rsidRPr="000C56B2" w:rsidRDefault="00CA60D8" w:rsidP="00C154EC">
            <w:pPr>
              <w:rPr>
                <w:ins w:id="194" w:author="Satendra Singh" w:date="2018-08-17T20:41:00Z"/>
                <w:rFonts w:ascii="Times New Roman" w:eastAsia="Times New Roman" w:hAnsi="Times New Roman" w:cs="Times New Roman"/>
                <w:color w:val="222222"/>
                <w:sz w:val="24"/>
                <w:szCs w:val="24"/>
              </w:rPr>
            </w:pPr>
            <w:ins w:id="195" w:author="Satendra Singh" w:date="2018-08-17T20:41:00Z">
              <w:r w:rsidRPr="000C56B2">
                <w:rPr>
                  <w:rFonts w:ascii="Times New Roman" w:eastAsia="Times New Roman" w:hAnsi="Times New Roman" w:cs="Times New Roman"/>
                  <w:color w:val="222222"/>
                  <w:sz w:val="24"/>
                  <w:szCs w:val="24"/>
                </w:rPr>
                <w:t>1.</w:t>
              </w:r>
            </w:ins>
          </w:p>
        </w:tc>
        <w:tc>
          <w:tcPr>
            <w:tcW w:w="1653" w:type="dxa"/>
          </w:tcPr>
          <w:p w:rsidR="00CA60D8" w:rsidRPr="000C56B2" w:rsidRDefault="00CA60D8" w:rsidP="00C154EC">
            <w:pPr>
              <w:rPr>
                <w:ins w:id="196" w:author="Satendra Singh" w:date="2018-08-17T20:41:00Z"/>
                <w:rFonts w:ascii="Times New Roman" w:eastAsia="Times New Roman" w:hAnsi="Times New Roman" w:cs="Times New Roman"/>
                <w:color w:val="222222"/>
                <w:sz w:val="24"/>
                <w:szCs w:val="24"/>
              </w:rPr>
            </w:pPr>
            <w:ins w:id="197" w:author="Satendra Singh" w:date="2018-08-17T20:41:00Z">
              <w:r w:rsidRPr="000C56B2">
                <w:rPr>
                  <w:rFonts w:ascii="Times New Roman" w:eastAsia="Times New Roman" w:hAnsi="Times New Roman" w:cs="Times New Roman"/>
                  <w:color w:val="222222"/>
                  <w:sz w:val="24"/>
                  <w:szCs w:val="24"/>
                </w:rPr>
                <w:t>19.04.2017</w:t>
              </w:r>
            </w:ins>
          </w:p>
        </w:tc>
        <w:tc>
          <w:tcPr>
            <w:tcW w:w="2977" w:type="dxa"/>
          </w:tcPr>
          <w:p w:rsidR="00CA60D8" w:rsidRPr="000C56B2" w:rsidRDefault="00CA60D8" w:rsidP="00C154EC">
            <w:pPr>
              <w:rPr>
                <w:ins w:id="198" w:author="Satendra Singh" w:date="2018-08-17T20:41:00Z"/>
                <w:rFonts w:ascii="Times New Roman" w:eastAsia="Times New Roman" w:hAnsi="Times New Roman" w:cs="Times New Roman"/>
                <w:color w:val="222222"/>
                <w:sz w:val="24"/>
                <w:szCs w:val="24"/>
              </w:rPr>
            </w:pPr>
            <w:ins w:id="199" w:author="Satendra Singh" w:date="2018-08-17T20:41:00Z">
              <w:r w:rsidRPr="000C56B2">
                <w:rPr>
                  <w:rFonts w:ascii="Times New Roman" w:hAnsi="Times New Roman" w:cs="Times New Roman"/>
                  <w:sz w:val="24"/>
                  <w:szCs w:val="24"/>
                </w:rPr>
                <w:t>Ministry of Social Justice &amp; Empowerment</w:t>
              </w:r>
            </w:ins>
          </w:p>
        </w:tc>
        <w:tc>
          <w:tcPr>
            <w:tcW w:w="7568" w:type="dxa"/>
          </w:tcPr>
          <w:p w:rsidR="00CA60D8" w:rsidRPr="000C56B2" w:rsidRDefault="00CA60D8" w:rsidP="00C154EC">
            <w:pPr>
              <w:rPr>
                <w:ins w:id="200" w:author="Satendra Singh" w:date="2018-08-17T20:41:00Z"/>
                <w:rFonts w:ascii="Times New Roman" w:eastAsia="Times New Roman" w:hAnsi="Times New Roman" w:cs="Times New Roman"/>
                <w:color w:val="222222"/>
                <w:sz w:val="24"/>
                <w:szCs w:val="24"/>
              </w:rPr>
            </w:pPr>
            <w:ins w:id="201" w:author="Satendra Singh" w:date="2018-08-17T20:41:00Z">
              <w:r w:rsidRPr="000C56B2">
                <w:rPr>
                  <w:rFonts w:ascii="Times New Roman" w:eastAsia="Times New Roman" w:hAnsi="Times New Roman" w:cs="Times New Roman"/>
                  <w:color w:val="222222"/>
                  <w:sz w:val="24"/>
                  <w:szCs w:val="24"/>
                </w:rPr>
                <w:t>R</w:t>
              </w:r>
              <w:r>
                <w:rPr>
                  <w:rFonts w:ascii="Times New Roman" w:eastAsia="Times New Roman" w:hAnsi="Times New Roman" w:cs="Times New Roman"/>
                  <w:color w:val="222222"/>
                  <w:sz w:val="24"/>
                  <w:szCs w:val="24"/>
                </w:rPr>
                <w:t xml:space="preserve">ights of </w:t>
              </w:r>
              <w:r w:rsidRPr="000C56B2">
                <w:rPr>
                  <w:rFonts w:ascii="Times New Roman" w:eastAsia="Times New Roman" w:hAnsi="Times New Roman" w:cs="Times New Roman"/>
                  <w:color w:val="222222"/>
                  <w:sz w:val="24"/>
                  <w:szCs w:val="24"/>
                </w:rPr>
                <w:t>P</w:t>
              </w:r>
              <w:r>
                <w:rPr>
                  <w:rFonts w:ascii="Times New Roman" w:eastAsia="Times New Roman" w:hAnsi="Times New Roman" w:cs="Times New Roman"/>
                  <w:color w:val="222222"/>
                  <w:sz w:val="24"/>
                  <w:szCs w:val="24"/>
                </w:rPr>
                <w:t xml:space="preserve">ersons </w:t>
              </w:r>
              <w:r w:rsidRPr="000C56B2">
                <w:rPr>
                  <w:rFonts w:ascii="Times New Roman" w:eastAsia="Times New Roman" w:hAnsi="Times New Roman" w:cs="Times New Roman"/>
                  <w:color w:val="222222"/>
                  <w:sz w:val="24"/>
                  <w:szCs w:val="24"/>
                </w:rPr>
                <w:t>w</w:t>
              </w:r>
              <w:r>
                <w:rPr>
                  <w:rFonts w:ascii="Times New Roman" w:eastAsia="Times New Roman" w:hAnsi="Times New Roman" w:cs="Times New Roman"/>
                  <w:color w:val="222222"/>
                  <w:sz w:val="24"/>
                  <w:szCs w:val="24"/>
                </w:rPr>
                <w:t xml:space="preserve">ith </w:t>
              </w:r>
              <w:r w:rsidRPr="000C56B2">
                <w:rPr>
                  <w:rFonts w:ascii="Times New Roman" w:eastAsia="Times New Roman" w:hAnsi="Times New Roman" w:cs="Times New Roman"/>
                  <w:color w:val="222222"/>
                  <w:sz w:val="24"/>
                  <w:szCs w:val="24"/>
                </w:rPr>
                <w:t>D</w:t>
              </w:r>
              <w:r>
                <w:rPr>
                  <w:rFonts w:ascii="Times New Roman" w:eastAsia="Times New Roman" w:hAnsi="Times New Roman" w:cs="Times New Roman"/>
                  <w:color w:val="222222"/>
                  <w:sz w:val="24"/>
                  <w:szCs w:val="24"/>
                </w:rPr>
                <w:t>isabilities (</w:t>
              </w:r>
              <w:proofErr w:type="spellStart"/>
              <w:r>
                <w:rPr>
                  <w:rFonts w:ascii="Times New Roman" w:eastAsia="Times New Roman" w:hAnsi="Times New Roman" w:cs="Times New Roman"/>
                  <w:color w:val="222222"/>
                  <w:sz w:val="24"/>
                  <w:szCs w:val="24"/>
                </w:rPr>
                <w:t>RPwD</w:t>
              </w:r>
              <w:proofErr w:type="spellEnd"/>
              <w:r>
                <w:rPr>
                  <w:rFonts w:ascii="Times New Roman" w:eastAsia="Times New Roman" w:hAnsi="Times New Roman" w:cs="Times New Roman"/>
                  <w:color w:val="222222"/>
                  <w:sz w:val="24"/>
                  <w:szCs w:val="24"/>
                </w:rPr>
                <w:t>)</w:t>
              </w:r>
              <w:r w:rsidRPr="000C56B2">
                <w:rPr>
                  <w:rFonts w:ascii="Times New Roman" w:eastAsia="Times New Roman" w:hAnsi="Times New Roman" w:cs="Times New Roman"/>
                  <w:color w:val="222222"/>
                  <w:sz w:val="24"/>
                  <w:szCs w:val="24"/>
                </w:rPr>
                <w:t xml:space="preserve"> Act implemented</w:t>
              </w:r>
            </w:ins>
          </w:p>
        </w:tc>
      </w:tr>
      <w:tr w:rsidR="00CA60D8" w:rsidRPr="000C56B2" w:rsidTr="00C154EC">
        <w:trPr>
          <w:ins w:id="202" w:author="Satendra Singh" w:date="2018-08-17T20:41:00Z"/>
        </w:trPr>
        <w:tc>
          <w:tcPr>
            <w:tcW w:w="752" w:type="dxa"/>
          </w:tcPr>
          <w:p w:rsidR="00CA60D8" w:rsidRPr="000C56B2" w:rsidRDefault="00CA60D8" w:rsidP="00C154EC">
            <w:pPr>
              <w:rPr>
                <w:ins w:id="203" w:author="Satendra Singh" w:date="2018-08-17T20:41:00Z"/>
                <w:rFonts w:ascii="Times New Roman" w:eastAsia="Times New Roman" w:hAnsi="Times New Roman" w:cs="Times New Roman"/>
                <w:color w:val="222222"/>
                <w:sz w:val="24"/>
                <w:szCs w:val="24"/>
              </w:rPr>
            </w:pPr>
            <w:ins w:id="204" w:author="Satendra Singh" w:date="2018-08-17T20:41:00Z">
              <w:r w:rsidRPr="000C56B2">
                <w:rPr>
                  <w:rFonts w:ascii="Times New Roman" w:eastAsia="Times New Roman" w:hAnsi="Times New Roman" w:cs="Times New Roman"/>
                  <w:color w:val="222222"/>
                  <w:sz w:val="24"/>
                  <w:szCs w:val="24"/>
                </w:rPr>
                <w:t>2.</w:t>
              </w:r>
            </w:ins>
          </w:p>
        </w:tc>
        <w:tc>
          <w:tcPr>
            <w:tcW w:w="1653" w:type="dxa"/>
          </w:tcPr>
          <w:p w:rsidR="00CA60D8" w:rsidRPr="000C56B2" w:rsidRDefault="00CA60D8" w:rsidP="00C154EC">
            <w:pPr>
              <w:rPr>
                <w:ins w:id="205" w:author="Satendra Singh" w:date="2018-08-17T20:41:00Z"/>
                <w:rFonts w:ascii="Times New Roman" w:eastAsia="Times New Roman" w:hAnsi="Times New Roman" w:cs="Times New Roman"/>
                <w:color w:val="222222"/>
                <w:sz w:val="24"/>
                <w:szCs w:val="24"/>
              </w:rPr>
            </w:pPr>
            <w:ins w:id="206" w:author="Satendra Singh" w:date="2018-08-17T20:41:00Z">
              <w:r w:rsidRPr="000C56B2">
                <w:rPr>
                  <w:rFonts w:ascii="Times New Roman" w:eastAsia="Times New Roman" w:hAnsi="Times New Roman" w:cs="Times New Roman"/>
                  <w:color w:val="222222"/>
                  <w:sz w:val="24"/>
                  <w:szCs w:val="24"/>
                </w:rPr>
                <w:t>04.01.2018</w:t>
              </w:r>
            </w:ins>
          </w:p>
        </w:tc>
        <w:tc>
          <w:tcPr>
            <w:tcW w:w="2977" w:type="dxa"/>
          </w:tcPr>
          <w:p w:rsidR="00CA60D8" w:rsidRPr="000C56B2" w:rsidRDefault="00CA60D8" w:rsidP="00C154EC">
            <w:pPr>
              <w:rPr>
                <w:ins w:id="207" w:author="Satendra Singh" w:date="2018-08-17T20:41:00Z"/>
                <w:rFonts w:ascii="Times New Roman" w:eastAsia="Times New Roman" w:hAnsi="Times New Roman" w:cs="Times New Roman"/>
                <w:color w:val="222222"/>
                <w:sz w:val="24"/>
                <w:szCs w:val="24"/>
              </w:rPr>
            </w:pPr>
            <w:ins w:id="208" w:author="Satendra Singh" w:date="2018-08-17T20:41:00Z">
              <w:r w:rsidRPr="000C56B2">
                <w:rPr>
                  <w:rFonts w:ascii="Times New Roman" w:hAnsi="Times New Roman" w:cs="Times New Roman"/>
                  <w:sz w:val="24"/>
                  <w:szCs w:val="24"/>
                </w:rPr>
                <w:t>Ministry of Social Justice &amp; Empowerment</w:t>
              </w:r>
            </w:ins>
          </w:p>
        </w:tc>
        <w:tc>
          <w:tcPr>
            <w:tcW w:w="7568" w:type="dxa"/>
          </w:tcPr>
          <w:p w:rsidR="00CA60D8" w:rsidRPr="000C56B2" w:rsidRDefault="00CA60D8" w:rsidP="00C154EC">
            <w:pPr>
              <w:rPr>
                <w:ins w:id="209" w:author="Satendra Singh" w:date="2018-08-17T20:41:00Z"/>
                <w:rFonts w:ascii="Times New Roman" w:eastAsia="Times New Roman" w:hAnsi="Times New Roman" w:cs="Times New Roman"/>
                <w:color w:val="222222"/>
                <w:sz w:val="24"/>
                <w:szCs w:val="24"/>
              </w:rPr>
            </w:pPr>
            <w:ins w:id="210" w:author="Satendra Singh" w:date="2018-08-17T20:41:00Z">
              <w:r>
                <w:rPr>
                  <w:rFonts w:ascii="Times New Roman" w:hAnsi="Times New Roman" w:cs="Times New Roman"/>
                  <w:sz w:val="24"/>
                  <w:szCs w:val="24"/>
                </w:rPr>
                <w:t>N</w:t>
              </w:r>
              <w:r w:rsidRPr="000C56B2">
                <w:rPr>
                  <w:rFonts w:ascii="Times New Roman" w:hAnsi="Times New Roman" w:cs="Times New Roman"/>
                  <w:sz w:val="24"/>
                  <w:szCs w:val="24"/>
                </w:rPr>
                <w:t xml:space="preserve">otified Guidelines for evaluation and procedure for certification of various specified disabilities </w:t>
              </w:r>
            </w:ins>
          </w:p>
        </w:tc>
      </w:tr>
      <w:tr w:rsidR="00CA60D8" w:rsidRPr="000C56B2" w:rsidTr="00C154EC">
        <w:trPr>
          <w:ins w:id="211" w:author="Satendra Singh" w:date="2018-08-17T20:41:00Z"/>
        </w:trPr>
        <w:tc>
          <w:tcPr>
            <w:tcW w:w="752" w:type="dxa"/>
          </w:tcPr>
          <w:p w:rsidR="00CA60D8" w:rsidRPr="000C56B2" w:rsidRDefault="00CA60D8" w:rsidP="00C154EC">
            <w:pPr>
              <w:rPr>
                <w:ins w:id="212" w:author="Satendra Singh" w:date="2018-08-17T20:41:00Z"/>
                <w:rFonts w:ascii="Times New Roman" w:eastAsia="Times New Roman" w:hAnsi="Times New Roman" w:cs="Times New Roman"/>
                <w:color w:val="222222"/>
                <w:sz w:val="24"/>
                <w:szCs w:val="24"/>
              </w:rPr>
            </w:pPr>
            <w:ins w:id="213" w:author="Satendra Singh" w:date="2018-08-17T20:41:00Z">
              <w:r w:rsidRPr="000C56B2">
                <w:rPr>
                  <w:rFonts w:ascii="Times New Roman" w:eastAsia="Times New Roman" w:hAnsi="Times New Roman" w:cs="Times New Roman"/>
                  <w:color w:val="222222"/>
                  <w:sz w:val="24"/>
                  <w:szCs w:val="24"/>
                </w:rPr>
                <w:t>3.</w:t>
              </w:r>
            </w:ins>
          </w:p>
        </w:tc>
        <w:tc>
          <w:tcPr>
            <w:tcW w:w="1653" w:type="dxa"/>
          </w:tcPr>
          <w:p w:rsidR="00CA60D8" w:rsidRPr="000C56B2" w:rsidRDefault="00CA60D8" w:rsidP="00C154EC">
            <w:pPr>
              <w:rPr>
                <w:ins w:id="214" w:author="Satendra Singh" w:date="2018-08-17T20:41:00Z"/>
                <w:rFonts w:ascii="Times New Roman" w:eastAsia="Times New Roman" w:hAnsi="Times New Roman" w:cs="Times New Roman"/>
                <w:color w:val="222222"/>
                <w:sz w:val="24"/>
                <w:szCs w:val="24"/>
              </w:rPr>
            </w:pPr>
            <w:ins w:id="215" w:author="Satendra Singh" w:date="2018-08-17T20:41:00Z">
              <w:r w:rsidRPr="000C56B2">
                <w:rPr>
                  <w:rFonts w:ascii="Times New Roman" w:eastAsia="Times New Roman" w:hAnsi="Times New Roman" w:cs="Times New Roman"/>
                  <w:color w:val="222222"/>
                  <w:sz w:val="24"/>
                  <w:szCs w:val="24"/>
                </w:rPr>
                <w:t>22.01.2018</w:t>
              </w:r>
            </w:ins>
          </w:p>
        </w:tc>
        <w:tc>
          <w:tcPr>
            <w:tcW w:w="2977" w:type="dxa"/>
          </w:tcPr>
          <w:p w:rsidR="00CA60D8" w:rsidRPr="000C56B2" w:rsidRDefault="00CA60D8" w:rsidP="00C154EC">
            <w:pPr>
              <w:rPr>
                <w:ins w:id="216" w:author="Satendra Singh" w:date="2018-08-17T20:41:00Z"/>
                <w:rFonts w:ascii="Times New Roman" w:eastAsia="Times New Roman" w:hAnsi="Times New Roman" w:cs="Times New Roman"/>
                <w:color w:val="222222"/>
                <w:sz w:val="24"/>
                <w:szCs w:val="24"/>
              </w:rPr>
            </w:pPr>
            <w:ins w:id="217" w:author="Satendra Singh" w:date="2018-08-17T20:41:00Z">
              <w:r w:rsidRPr="000C56B2">
                <w:rPr>
                  <w:rFonts w:ascii="Times New Roman" w:hAnsi="Times New Roman" w:cs="Times New Roman"/>
                  <w:sz w:val="24"/>
                  <w:szCs w:val="24"/>
                </w:rPr>
                <w:t>Medical Council of India</w:t>
              </w:r>
            </w:ins>
          </w:p>
        </w:tc>
        <w:tc>
          <w:tcPr>
            <w:tcW w:w="7568" w:type="dxa"/>
          </w:tcPr>
          <w:p w:rsidR="00CA60D8" w:rsidRPr="000C56B2" w:rsidRDefault="00CA60D8" w:rsidP="00C154EC">
            <w:pPr>
              <w:rPr>
                <w:ins w:id="218" w:author="Satendra Singh" w:date="2018-08-17T20:41:00Z"/>
                <w:rFonts w:ascii="Times New Roman" w:eastAsia="Times New Roman" w:hAnsi="Times New Roman" w:cs="Times New Roman"/>
                <w:color w:val="222222"/>
                <w:sz w:val="24"/>
                <w:szCs w:val="24"/>
              </w:rPr>
            </w:pPr>
            <w:ins w:id="219" w:author="Satendra Singh" w:date="2018-08-17T20:41:00Z">
              <w:r>
                <w:rPr>
                  <w:rFonts w:ascii="Times New Roman" w:hAnsi="Times New Roman" w:cs="Times New Roman"/>
                  <w:sz w:val="24"/>
                  <w:szCs w:val="24"/>
                </w:rPr>
                <w:t>N</w:t>
              </w:r>
              <w:r w:rsidRPr="000C56B2">
                <w:rPr>
                  <w:rFonts w:ascii="Times New Roman" w:hAnsi="Times New Roman" w:cs="Times New Roman"/>
                  <w:sz w:val="24"/>
                  <w:szCs w:val="24"/>
                </w:rPr>
                <w:t>otified the MCI Regulations on Graduate Medical Education (Amendment), 2017</w:t>
              </w:r>
              <w:r>
                <w:rPr>
                  <w:rFonts w:ascii="Times New Roman" w:hAnsi="Times New Roman" w:cs="Times New Roman"/>
                  <w:sz w:val="24"/>
                  <w:szCs w:val="24"/>
                </w:rPr>
                <w:t xml:space="preserve"> incorporating provisions of </w:t>
              </w:r>
              <w:proofErr w:type="spellStart"/>
              <w:r>
                <w:rPr>
                  <w:rFonts w:ascii="Times New Roman" w:hAnsi="Times New Roman" w:cs="Times New Roman"/>
                  <w:sz w:val="24"/>
                  <w:szCs w:val="24"/>
                </w:rPr>
                <w:t>RPwD</w:t>
              </w:r>
              <w:proofErr w:type="spellEnd"/>
              <w:r>
                <w:rPr>
                  <w:rFonts w:ascii="Times New Roman" w:hAnsi="Times New Roman" w:cs="Times New Roman"/>
                  <w:sz w:val="24"/>
                  <w:szCs w:val="24"/>
                </w:rPr>
                <w:t xml:space="preserve"> Act </w:t>
              </w:r>
            </w:ins>
          </w:p>
        </w:tc>
      </w:tr>
      <w:tr w:rsidR="00CA60D8" w:rsidRPr="000C56B2" w:rsidTr="00C154EC">
        <w:trPr>
          <w:ins w:id="220" w:author="Satendra Singh" w:date="2018-08-17T20:41:00Z"/>
        </w:trPr>
        <w:tc>
          <w:tcPr>
            <w:tcW w:w="752" w:type="dxa"/>
          </w:tcPr>
          <w:p w:rsidR="00CA60D8" w:rsidRPr="000C56B2" w:rsidRDefault="00CA60D8" w:rsidP="00C154EC">
            <w:pPr>
              <w:rPr>
                <w:ins w:id="221" w:author="Satendra Singh" w:date="2018-08-17T20:41:00Z"/>
                <w:rFonts w:ascii="Times New Roman" w:eastAsia="Times New Roman" w:hAnsi="Times New Roman" w:cs="Times New Roman"/>
                <w:color w:val="222222"/>
                <w:sz w:val="24"/>
                <w:szCs w:val="24"/>
              </w:rPr>
            </w:pPr>
            <w:ins w:id="222" w:author="Satendra Singh" w:date="2018-08-17T20:41:00Z">
              <w:r w:rsidRPr="000C56B2">
                <w:rPr>
                  <w:rFonts w:ascii="Times New Roman" w:eastAsia="Times New Roman" w:hAnsi="Times New Roman" w:cs="Times New Roman"/>
                  <w:color w:val="222222"/>
                  <w:sz w:val="24"/>
                  <w:szCs w:val="24"/>
                </w:rPr>
                <w:t>4.</w:t>
              </w:r>
            </w:ins>
          </w:p>
        </w:tc>
        <w:tc>
          <w:tcPr>
            <w:tcW w:w="1653" w:type="dxa"/>
          </w:tcPr>
          <w:p w:rsidR="00CA60D8" w:rsidRPr="000C56B2" w:rsidRDefault="00CA60D8" w:rsidP="00C154EC">
            <w:pPr>
              <w:rPr>
                <w:ins w:id="223" w:author="Satendra Singh" w:date="2018-08-17T20:41:00Z"/>
                <w:rFonts w:ascii="Times New Roman" w:eastAsia="Times New Roman" w:hAnsi="Times New Roman" w:cs="Times New Roman"/>
                <w:color w:val="222222"/>
                <w:sz w:val="24"/>
                <w:szCs w:val="24"/>
              </w:rPr>
            </w:pPr>
            <w:ins w:id="224" w:author="Satendra Singh" w:date="2018-08-17T20:41:00Z">
              <w:r w:rsidRPr="000C56B2">
                <w:rPr>
                  <w:rFonts w:ascii="Times New Roman" w:eastAsia="Times New Roman" w:hAnsi="Times New Roman" w:cs="Times New Roman"/>
                  <w:color w:val="222222"/>
                  <w:sz w:val="24"/>
                  <w:szCs w:val="24"/>
                </w:rPr>
                <w:t>08.02.2018</w:t>
              </w:r>
            </w:ins>
          </w:p>
        </w:tc>
        <w:tc>
          <w:tcPr>
            <w:tcW w:w="2977" w:type="dxa"/>
          </w:tcPr>
          <w:p w:rsidR="00CA60D8" w:rsidRPr="000C56B2" w:rsidRDefault="00CA60D8" w:rsidP="00C154EC">
            <w:pPr>
              <w:rPr>
                <w:ins w:id="225" w:author="Satendra Singh" w:date="2018-08-17T20:41:00Z"/>
                <w:rFonts w:ascii="Times New Roman" w:eastAsia="Times New Roman" w:hAnsi="Times New Roman" w:cs="Times New Roman"/>
                <w:color w:val="222222"/>
                <w:sz w:val="24"/>
                <w:szCs w:val="24"/>
              </w:rPr>
            </w:pPr>
            <w:ins w:id="226" w:author="Satendra Singh" w:date="2018-08-17T20:41:00Z">
              <w:r w:rsidRPr="000C56B2">
                <w:rPr>
                  <w:rFonts w:ascii="Times New Roman" w:hAnsi="Times New Roman" w:cs="Times New Roman"/>
                  <w:sz w:val="24"/>
                  <w:szCs w:val="24"/>
                </w:rPr>
                <w:t>Central Board of Secondary Education</w:t>
              </w:r>
            </w:ins>
          </w:p>
        </w:tc>
        <w:tc>
          <w:tcPr>
            <w:tcW w:w="7568" w:type="dxa"/>
          </w:tcPr>
          <w:p w:rsidR="00CA60D8" w:rsidRPr="000C56B2" w:rsidRDefault="00CA60D8" w:rsidP="00C154EC">
            <w:pPr>
              <w:rPr>
                <w:ins w:id="227" w:author="Satendra Singh" w:date="2018-08-17T20:41:00Z"/>
                <w:rFonts w:ascii="Times New Roman" w:eastAsia="Times New Roman" w:hAnsi="Times New Roman" w:cs="Times New Roman"/>
                <w:color w:val="222222"/>
                <w:sz w:val="24"/>
                <w:szCs w:val="24"/>
              </w:rPr>
            </w:pPr>
            <w:ins w:id="228" w:author="Satendra Singh" w:date="2018-08-17T20:41:00Z">
              <w:r>
                <w:rPr>
                  <w:rFonts w:ascii="Times New Roman" w:hAnsi="Times New Roman" w:cs="Times New Roman"/>
                  <w:sz w:val="24"/>
                  <w:szCs w:val="24"/>
                </w:rPr>
                <w:t>I</w:t>
              </w:r>
              <w:r w:rsidRPr="000C56B2">
                <w:rPr>
                  <w:rFonts w:ascii="Times New Roman" w:hAnsi="Times New Roman" w:cs="Times New Roman"/>
                  <w:sz w:val="24"/>
                  <w:szCs w:val="24"/>
                </w:rPr>
                <w:t>ssues Information Bulletin for National Eligibility Cum Entrance Test (</w:t>
              </w:r>
              <w:r>
                <w:rPr>
                  <w:rFonts w:ascii="Times New Roman" w:hAnsi="Times New Roman" w:cs="Times New Roman"/>
                  <w:sz w:val="24"/>
                  <w:szCs w:val="24"/>
                </w:rPr>
                <w:t>UG</w:t>
              </w:r>
              <w:r w:rsidRPr="000C56B2">
                <w:rPr>
                  <w:rFonts w:ascii="Times New Roman" w:hAnsi="Times New Roman" w:cs="Times New Roman"/>
                  <w:sz w:val="24"/>
                  <w:szCs w:val="24"/>
                </w:rPr>
                <w:t>)</w:t>
              </w:r>
              <w:r>
                <w:rPr>
                  <w:rFonts w:ascii="Times New Roman" w:hAnsi="Times New Roman" w:cs="Times New Roman"/>
                  <w:sz w:val="24"/>
                  <w:szCs w:val="24"/>
                </w:rPr>
                <w:t xml:space="preserve"> 2018</w:t>
              </w:r>
              <w:r w:rsidRPr="000C56B2">
                <w:rPr>
                  <w:rFonts w:ascii="Times New Roman" w:hAnsi="Times New Roman" w:cs="Times New Roman"/>
                  <w:sz w:val="24"/>
                  <w:szCs w:val="24"/>
                </w:rPr>
                <w:t xml:space="preserve"> for Admission to MBBS/BDS Courses</w:t>
              </w:r>
              <w:r>
                <w:rPr>
                  <w:rFonts w:ascii="Times New Roman" w:hAnsi="Times New Roman" w:cs="Times New Roman"/>
                  <w:sz w:val="24"/>
                  <w:szCs w:val="24"/>
                </w:rPr>
                <w:t xml:space="preserve"> c</w:t>
              </w:r>
              <w:r w:rsidRPr="000C56B2">
                <w:rPr>
                  <w:rFonts w:ascii="Times New Roman" w:hAnsi="Times New Roman" w:cs="Times New Roman"/>
                  <w:sz w:val="24"/>
                  <w:szCs w:val="24"/>
                </w:rPr>
                <w:t xml:space="preserve">onfirming reservation of 5% seats for </w:t>
              </w:r>
              <w:r>
                <w:rPr>
                  <w:rFonts w:ascii="Times New Roman" w:hAnsi="Times New Roman" w:cs="Times New Roman"/>
                  <w:sz w:val="24"/>
                  <w:szCs w:val="24"/>
                </w:rPr>
                <w:t>disabled</w:t>
              </w:r>
              <w:r w:rsidRPr="000C56B2">
                <w:rPr>
                  <w:rFonts w:ascii="Times New Roman" w:hAnsi="Times New Roman" w:cs="Times New Roman"/>
                  <w:sz w:val="24"/>
                  <w:szCs w:val="24"/>
                </w:rPr>
                <w:t xml:space="preserve"> candidates along with schedule on specified disability as per </w:t>
              </w:r>
              <w:proofErr w:type="spellStart"/>
              <w:r>
                <w:rPr>
                  <w:rFonts w:ascii="Times New Roman" w:hAnsi="Times New Roman" w:cs="Times New Roman"/>
                  <w:sz w:val="24"/>
                  <w:szCs w:val="24"/>
                </w:rPr>
                <w:t>RPwD</w:t>
              </w:r>
              <w:proofErr w:type="spellEnd"/>
              <w:r>
                <w:rPr>
                  <w:rFonts w:ascii="Times New Roman" w:hAnsi="Times New Roman" w:cs="Times New Roman"/>
                  <w:sz w:val="24"/>
                  <w:szCs w:val="24"/>
                </w:rPr>
                <w:t xml:space="preserve"> </w:t>
              </w:r>
              <w:r w:rsidRPr="000C56B2">
                <w:rPr>
                  <w:rFonts w:ascii="Times New Roman" w:hAnsi="Times New Roman" w:cs="Times New Roman"/>
                  <w:sz w:val="24"/>
                  <w:szCs w:val="24"/>
                </w:rPr>
                <w:t>Act</w:t>
              </w:r>
            </w:ins>
          </w:p>
        </w:tc>
      </w:tr>
      <w:tr w:rsidR="00CA60D8" w:rsidRPr="000C56B2" w:rsidTr="00C154EC">
        <w:trPr>
          <w:ins w:id="229" w:author="Satendra Singh" w:date="2018-08-17T20:41:00Z"/>
        </w:trPr>
        <w:tc>
          <w:tcPr>
            <w:tcW w:w="752" w:type="dxa"/>
          </w:tcPr>
          <w:p w:rsidR="00CA60D8" w:rsidRPr="000C56B2" w:rsidRDefault="00CA60D8" w:rsidP="00C154EC">
            <w:pPr>
              <w:rPr>
                <w:ins w:id="230" w:author="Satendra Singh" w:date="2018-08-17T20:41:00Z"/>
                <w:rFonts w:ascii="Times New Roman" w:eastAsia="Times New Roman" w:hAnsi="Times New Roman" w:cs="Times New Roman"/>
                <w:color w:val="222222"/>
                <w:sz w:val="24"/>
                <w:szCs w:val="24"/>
              </w:rPr>
            </w:pPr>
            <w:ins w:id="231" w:author="Satendra Singh" w:date="2018-08-17T20:41:00Z">
              <w:r w:rsidRPr="000C56B2">
                <w:rPr>
                  <w:rFonts w:ascii="Times New Roman" w:eastAsia="Times New Roman" w:hAnsi="Times New Roman" w:cs="Times New Roman"/>
                  <w:color w:val="222222"/>
                  <w:sz w:val="24"/>
                  <w:szCs w:val="24"/>
                </w:rPr>
                <w:t>5.</w:t>
              </w:r>
            </w:ins>
          </w:p>
        </w:tc>
        <w:tc>
          <w:tcPr>
            <w:tcW w:w="1653" w:type="dxa"/>
          </w:tcPr>
          <w:p w:rsidR="00CA60D8" w:rsidRPr="000C56B2" w:rsidRDefault="00CA60D8" w:rsidP="00C154EC">
            <w:pPr>
              <w:rPr>
                <w:ins w:id="232" w:author="Satendra Singh" w:date="2018-08-17T20:41:00Z"/>
                <w:rFonts w:ascii="Times New Roman" w:eastAsia="Times New Roman" w:hAnsi="Times New Roman" w:cs="Times New Roman"/>
                <w:color w:val="222222"/>
                <w:sz w:val="24"/>
                <w:szCs w:val="24"/>
              </w:rPr>
            </w:pPr>
            <w:ins w:id="233" w:author="Satendra Singh" w:date="2018-08-17T20:41:00Z">
              <w:r w:rsidRPr="000C56B2">
                <w:rPr>
                  <w:rFonts w:ascii="Times New Roman" w:eastAsia="Times New Roman" w:hAnsi="Times New Roman" w:cs="Times New Roman"/>
                  <w:color w:val="222222"/>
                  <w:sz w:val="24"/>
                  <w:szCs w:val="24"/>
                </w:rPr>
                <w:t>20.03.2018</w:t>
              </w:r>
            </w:ins>
          </w:p>
        </w:tc>
        <w:tc>
          <w:tcPr>
            <w:tcW w:w="2977" w:type="dxa"/>
          </w:tcPr>
          <w:p w:rsidR="00CA60D8" w:rsidRPr="000C56B2" w:rsidRDefault="00CA60D8" w:rsidP="00C154EC">
            <w:pPr>
              <w:rPr>
                <w:ins w:id="234" w:author="Satendra Singh" w:date="2018-08-17T20:41:00Z"/>
                <w:rFonts w:ascii="Times New Roman" w:eastAsia="Times New Roman" w:hAnsi="Times New Roman" w:cs="Times New Roman"/>
                <w:color w:val="222222"/>
                <w:sz w:val="24"/>
                <w:szCs w:val="24"/>
              </w:rPr>
            </w:pPr>
            <w:ins w:id="235" w:author="Satendra Singh" w:date="2018-08-17T20:41:00Z">
              <w:r w:rsidRPr="000C56B2">
                <w:rPr>
                  <w:rFonts w:ascii="Times New Roman" w:hAnsi="Times New Roman" w:cs="Times New Roman"/>
                  <w:sz w:val="24"/>
                  <w:szCs w:val="24"/>
                </w:rPr>
                <w:t>Medical Council of India</w:t>
              </w:r>
            </w:ins>
          </w:p>
        </w:tc>
        <w:tc>
          <w:tcPr>
            <w:tcW w:w="7568" w:type="dxa"/>
          </w:tcPr>
          <w:p w:rsidR="00CA60D8" w:rsidRPr="000C56B2" w:rsidRDefault="00CA60D8" w:rsidP="00C154EC">
            <w:pPr>
              <w:rPr>
                <w:ins w:id="236" w:author="Satendra Singh" w:date="2018-08-17T20:41:00Z"/>
                <w:rFonts w:ascii="Times New Roman" w:eastAsia="Times New Roman" w:hAnsi="Times New Roman" w:cs="Times New Roman"/>
                <w:color w:val="222222"/>
                <w:sz w:val="24"/>
                <w:szCs w:val="24"/>
              </w:rPr>
            </w:pPr>
            <w:bookmarkStart w:id="237" w:name="_Hlk522296023"/>
            <w:ins w:id="238" w:author="Satendra Singh" w:date="2018-08-17T20:41:00Z">
              <w:r>
                <w:rPr>
                  <w:rFonts w:ascii="Times New Roman" w:hAnsi="Times New Roman" w:cs="Times New Roman"/>
                  <w:sz w:val="24"/>
                  <w:szCs w:val="24"/>
                </w:rPr>
                <w:t xml:space="preserve">Informs </w:t>
              </w:r>
              <w:r w:rsidRPr="000C56B2">
                <w:rPr>
                  <w:rFonts w:ascii="Times New Roman" w:hAnsi="Times New Roman" w:cs="Times New Roman"/>
                  <w:sz w:val="24"/>
                  <w:szCs w:val="24"/>
                </w:rPr>
                <w:t xml:space="preserve">candidates for post graduate courses belonging to </w:t>
              </w:r>
              <w:r>
                <w:rPr>
                  <w:rFonts w:ascii="Times New Roman" w:hAnsi="Times New Roman" w:cs="Times New Roman"/>
                  <w:sz w:val="24"/>
                  <w:szCs w:val="24"/>
                </w:rPr>
                <w:t>disability</w:t>
              </w:r>
              <w:r w:rsidRPr="000C56B2">
                <w:rPr>
                  <w:rFonts w:ascii="Times New Roman" w:hAnsi="Times New Roman" w:cs="Times New Roman"/>
                  <w:sz w:val="24"/>
                  <w:szCs w:val="24"/>
                </w:rPr>
                <w:t xml:space="preserve"> category that all 21 disabilities incorporated in “The Rights of Persons with Disabilities Act- 2016” are considered as eligible criteria, if they go beyond 40 percent disability.</w:t>
              </w:r>
              <w:bookmarkEnd w:id="237"/>
            </w:ins>
          </w:p>
        </w:tc>
      </w:tr>
      <w:tr w:rsidR="00CA60D8" w:rsidRPr="000C56B2" w:rsidTr="00C154EC">
        <w:trPr>
          <w:ins w:id="239" w:author="Satendra Singh" w:date="2018-08-17T20:41:00Z"/>
        </w:trPr>
        <w:tc>
          <w:tcPr>
            <w:tcW w:w="752" w:type="dxa"/>
          </w:tcPr>
          <w:p w:rsidR="00CA60D8" w:rsidRPr="000C56B2" w:rsidRDefault="00CA60D8" w:rsidP="00C154EC">
            <w:pPr>
              <w:rPr>
                <w:ins w:id="240" w:author="Satendra Singh" w:date="2018-08-17T20:41:00Z"/>
                <w:rFonts w:ascii="Times New Roman" w:eastAsia="Times New Roman" w:hAnsi="Times New Roman" w:cs="Times New Roman"/>
                <w:color w:val="222222"/>
                <w:sz w:val="24"/>
                <w:szCs w:val="24"/>
              </w:rPr>
            </w:pPr>
            <w:ins w:id="241" w:author="Satendra Singh" w:date="2018-08-17T20:41:00Z">
              <w:r w:rsidRPr="000C56B2">
                <w:rPr>
                  <w:rFonts w:ascii="Times New Roman" w:eastAsia="Times New Roman" w:hAnsi="Times New Roman" w:cs="Times New Roman"/>
                  <w:color w:val="222222"/>
                  <w:sz w:val="24"/>
                  <w:szCs w:val="24"/>
                </w:rPr>
                <w:t>6.</w:t>
              </w:r>
            </w:ins>
          </w:p>
        </w:tc>
        <w:tc>
          <w:tcPr>
            <w:tcW w:w="1653" w:type="dxa"/>
          </w:tcPr>
          <w:p w:rsidR="00CA60D8" w:rsidRPr="000C56B2" w:rsidRDefault="00CA60D8" w:rsidP="00C154EC">
            <w:pPr>
              <w:rPr>
                <w:ins w:id="242" w:author="Satendra Singh" w:date="2018-08-17T20:41:00Z"/>
                <w:rFonts w:ascii="Times New Roman" w:eastAsia="Times New Roman" w:hAnsi="Times New Roman" w:cs="Times New Roman"/>
                <w:color w:val="222222"/>
                <w:sz w:val="24"/>
                <w:szCs w:val="24"/>
              </w:rPr>
            </w:pPr>
            <w:ins w:id="243" w:author="Satendra Singh" w:date="2018-08-17T20:41:00Z">
              <w:r w:rsidRPr="000C56B2">
                <w:rPr>
                  <w:rFonts w:ascii="Times New Roman" w:eastAsia="Times New Roman" w:hAnsi="Times New Roman" w:cs="Times New Roman"/>
                  <w:color w:val="222222"/>
                  <w:sz w:val="24"/>
                  <w:szCs w:val="24"/>
                </w:rPr>
                <w:t>31.05.2018</w:t>
              </w:r>
            </w:ins>
          </w:p>
        </w:tc>
        <w:tc>
          <w:tcPr>
            <w:tcW w:w="2977" w:type="dxa"/>
          </w:tcPr>
          <w:p w:rsidR="00CA60D8" w:rsidRPr="000C56B2" w:rsidRDefault="00CA60D8" w:rsidP="00C154EC">
            <w:pPr>
              <w:rPr>
                <w:ins w:id="244" w:author="Satendra Singh" w:date="2018-08-17T20:41:00Z"/>
                <w:rFonts w:ascii="Times New Roman" w:eastAsia="Times New Roman" w:hAnsi="Times New Roman" w:cs="Times New Roman"/>
                <w:color w:val="222222"/>
                <w:sz w:val="24"/>
                <w:szCs w:val="24"/>
              </w:rPr>
            </w:pPr>
            <w:ins w:id="245" w:author="Satendra Singh" w:date="2018-08-17T20:41:00Z">
              <w:r w:rsidRPr="000C56B2">
                <w:rPr>
                  <w:rFonts w:ascii="Times New Roman" w:hAnsi="Times New Roman" w:cs="Times New Roman"/>
                  <w:sz w:val="24"/>
                  <w:szCs w:val="24"/>
                </w:rPr>
                <w:t>Medical Counselling Committee</w:t>
              </w:r>
            </w:ins>
          </w:p>
        </w:tc>
        <w:tc>
          <w:tcPr>
            <w:tcW w:w="7568" w:type="dxa"/>
          </w:tcPr>
          <w:p w:rsidR="00CA60D8" w:rsidRPr="000C56B2" w:rsidRDefault="00CA60D8" w:rsidP="00C154EC">
            <w:pPr>
              <w:rPr>
                <w:ins w:id="246" w:author="Satendra Singh" w:date="2018-08-17T20:41:00Z"/>
                <w:rFonts w:ascii="Times New Roman" w:eastAsia="Times New Roman" w:hAnsi="Times New Roman" w:cs="Times New Roman"/>
                <w:color w:val="222222"/>
                <w:sz w:val="24"/>
                <w:szCs w:val="24"/>
              </w:rPr>
            </w:pPr>
            <w:ins w:id="247" w:author="Satendra Singh" w:date="2018-08-17T20:41:00Z">
              <w:r w:rsidRPr="000C56B2">
                <w:rPr>
                  <w:rFonts w:ascii="Times New Roman" w:hAnsi="Times New Roman" w:cs="Times New Roman"/>
                  <w:sz w:val="24"/>
                  <w:szCs w:val="24"/>
                </w:rPr>
                <w:t xml:space="preserve">The admission for Post Graduate Courses were concluded under the reservation policy for </w:t>
              </w:r>
              <w:r>
                <w:rPr>
                  <w:rFonts w:ascii="Times New Roman" w:hAnsi="Times New Roman" w:cs="Times New Roman"/>
                  <w:sz w:val="24"/>
                  <w:szCs w:val="24"/>
                </w:rPr>
                <w:t>disability</w:t>
              </w:r>
              <w:r w:rsidRPr="000C56B2">
                <w:rPr>
                  <w:rFonts w:ascii="Times New Roman" w:hAnsi="Times New Roman" w:cs="Times New Roman"/>
                  <w:sz w:val="24"/>
                  <w:szCs w:val="24"/>
                </w:rPr>
                <w:t xml:space="preserve"> category in terms of the existing criteria under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RPwD</w:t>
              </w:r>
              <w:proofErr w:type="spellEnd"/>
              <w:r>
                <w:rPr>
                  <w:rFonts w:ascii="Times New Roman" w:hAnsi="Times New Roman" w:cs="Times New Roman"/>
                  <w:sz w:val="24"/>
                  <w:szCs w:val="24"/>
                </w:rPr>
                <w:t xml:space="preserve"> Act</w:t>
              </w:r>
              <w:r w:rsidRPr="000C56B2">
                <w:rPr>
                  <w:rFonts w:ascii="Times New Roman" w:hAnsi="Times New Roman" w:cs="Times New Roman"/>
                  <w:sz w:val="24"/>
                  <w:szCs w:val="24"/>
                </w:rPr>
                <w:t>.</w:t>
              </w:r>
            </w:ins>
          </w:p>
        </w:tc>
      </w:tr>
      <w:tr w:rsidR="00CA60D8" w:rsidRPr="000C56B2" w:rsidTr="00C154EC">
        <w:trPr>
          <w:ins w:id="248" w:author="Satendra Singh" w:date="2018-08-17T20:41:00Z"/>
        </w:trPr>
        <w:tc>
          <w:tcPr>
            <w:tcW w:w="752" w:type="dxa"/>
          </w:tcPr>
          <w:p w:rsidR="00CA60D8" w:rsidRPr="000C56B2" w:rsidRDefault="00CA60D8" w:rsidP="00C154EC">
            <w:pPr>
              <w:rPr>
                <w:ins w:id="249" w:author="Satendra Singh" w:date="2018-08-17T20:41:00Z"/>
                <w:rFonts w:ascii="Times New Roman" w:eastAsia="Times New Roman" w:hAnsi="Times New Roman" w:cs="Times New Roman"/>
                <w:color w:val="222222"/>
                <w:sz w:val="24"/>
                <w:szCs w:val="24"/>
              </w:rPr>
            </w:pPr>
            <w:ins w:id="250" w:author="Satendra Singh" w:date="2018-08-17T20:41:00Z">
              <w:r w:rsidRPr="000C56B2">
                <w:rPr>
                  <w:rFonts w:ascii="Times New Roman" w:eastAsia="Times New Roman" w:hAnsi="Times New Roman" w:cs="Times New Roman"/>
                  <w:color w:val="222222"/>
                  <w:sz w:val="24"/>
                  <w:szCs w:val="24"/>
                </w:rPr>
                <w:t>7.</w:t>
              </w:r>
            </w:ins>
          </w:p>
        </w:tc>
        <w:tc>
          <w:tcPr>
            <w:tcW w:w="1653" w:type="dxa"/>
          </w:tcPr>
          <w:p w:rsidR="00CA60D8" w:rsidRPr="000C56B2" w:rsidRDefault="00CA60D8" w:rsidP="00C154EC">
            <w:pPr>
              <w:rPr>
                <w:ins w:id="251" w:author="Satendra Singh" w:date="2018-08-17T20:41:00Z"/>
                <w:rFonts w:ascii="Times New Roman" w:eastAsia="Times New Roman" w:hAnsi="Times New Roman" w:cs="Times New Roman"/>
                <w:color w:val="222222"/>
                <w:sz w:val="24"/>
                <w:szCs w:val="24"/>
              </w:rPr>
            </w:pPr>
            <w:ins w:id="252" w:author="Satendra Singh" w:date="2018-08-17T20:41:00Z">
              <w:r w:rsidRPr="000C56B2">
                <w:rPr>
                  <w:rFonts w:ascii="Times New Roman" w:eastAsia="Times New Roman" w:hAnsi="Times New Roman" w:cs="Times New Roman"/>
                  <w:color w:val="222222"/>
                  <w:sz w:val="24"/>
                  <w:szCs w:val="24"/>
                </w:rPr>
                <w:t>04.06.2018</w:t>
              </w:r>
            </w:ins>
          </w:p>
        </w:tc>
        <w:tc>
          <w:tcPr>
            <w:tcW w:w="2977" w:type="dxa"/>
          </w:tcPr>
          <w:p w:rsidR="00CA60D8" w:rsidRPr="000C56B2" w:rsidRDefault="00CA60D8" w:rsidP="00C154EC">
            <w:pPr>
              <w:rPr>
                <w:ins w:id="253" w:author="Satendra Singh" w:date="2018-08-17T20:41:00Z"/>
                <w:rFonts w:ascii="Times New Roman" w:eastAsia="Times New Roman" w:hAnsi="Times New Roman" w:cs="Times New Roman"/>
                <w:color w:val="222222"/>
                <w:sz w:val="24"/>
                <w:szCs w:val="24"/>
              </w:rPr>
            </w:pPr>
            <w:ins w:id="254" w:author="Satendra Singh" w:date="2018-08-17T20:41:00Z">
              <w:r w:rsidRPr="000C56B2">
                <w:rPr>
                  <w:rFonts w:ascii="Times New Roman" w:hAnsi="Times New Roman" w:cs="Times New Roman"/>
                  <w:sz w:val="24"/>
                  <w:szCs w:val="24"/>
                </w:rPr>
                <w:t>Central Board of Secondary Education</w:t>
              </w:r>
            </w:ins>
          </w:p>
        </w:tc>
        <w:tc>
          <w:tcPr>
            <w:tcW w:w="7568" w:type="dxa"/>
          </w:tcPr>
          <w:p w:rsidR="00CA60D8" w:rsidRPr="000C56B2" w:rsidRDefault="00CA60D8" w:rsidP="00C154EC">
            <w:pPr>
              <w:rPr>
                <w:ins w:id="255" w:author="Satendra Singh" w:date="2018-08-17T20:41:00Z"/>
                <w:rFonts w:ascii="Times New Roman" w:hAnsi="Times New Roman" w:cs="Times New Roman"/>
                <w:sz w:val="24"/>
                <w:szCs w:val="24"/>
              </w:rPr>
            </w:pPr>
            <w:ins w:id="256" w:author="Satendra Singh" w:date="2018-08-17T20:41:00Z">
              <w:r w:rsidRPr="000C56B2">
                <w:rPr>
                  <w:rFonts w:ascii="Times New Roman" w:hAnsi="Times New Roman" w:cs="Times New Roman"/>
                  <w:sz w:val="24"/>
                  <w:szCs w:val="24"/>
                </w:rPr>
                <w:t>The Result for CBSE - National Eligibility Cum Entrance Test (UG) 2018 declared</w:t>
              </w:r>
              <w:r>
                <w:rPr>
                  <w:rFonts w:ascii="Times New Roman" w:hAnsi="Times New Roman" w:cs="Times New Roman"/>
                  <w:sz w:val="24"/>
                  <w:szCs w:val="24"/>
                </w:rPr>
                <w:t>.</w:t>
              </w:r>
            </w:ins>
          </w:p>
        </w:tc>
      </w:tr>
      <w:tr w:rsidR="00CA60D8" w:rsidRPr="000C56B2" w:rsidTr="00C154EC">
        <w:trPr>
          <w:ins w:id="257" w:author="Satendra Singh" w:date="2018-08-17T20:41:00Z"/>
        </w:trPr>
        <w:tc>
          <w:tcPr>
            <w:tcW w:w="752" w:type="dxa"/>
          </w:tcPr>
          <w:p w:rsidR="00CA60D8" w:rsidRPr="000C56B2" w:rsidRDefault="00CA60D8" w:rsidP="00C154EC">
            <w:pPr>
              <w:rPr>
                <w:ins w:id="258" w:author="Satendra Singh" w:date="2018-08-17T20:41:00Z"/>
                <w:rFonts w:ascii="Times New Roman" w:eastAsia="Times New Roman" w:hAnsi="Times New Roman" w:cs="Times New Roman"/>
                <w:color w:val="222222"/>
                <w:sz w:val="24"/>
                <w:szCs w:val="24"/>
              </w:rPr>
            </w:pPr>
            <w:ins w:id="259" w:author="Satendra Singh" w:date="2018-08-17T20:41:00Z">
              <w:r w:rsidRPr="000C56B2">
                <w:rPr>
                  <w:rFonts w:ascii="Times New Roman" w:eastAsia="Times New Roman" w:hAnsi="Times New Roman" w:cs="Times New Roman"/>
                  <w:color w:val="222222"/>
                  <w:sz w:val="24"/>
                  <w:szCs w:val="24"/>
                </w:rPr>
                <w:t>8.</w:t>
              </w:r>
            </w:ins>
          </w:p>
        </w:tc>
        <w:tc>
          <w:tcPr>
            <w:tcW w:w="1653" w:type="dxa"/>
          </w:tcPr>
          <w:p w:rsidR="00CA60D8" w:rsidRPr="000C56B2" w:rsidRDefault="00CA60D8" w:rsidP="00C154EC">
            <w:pPr>
              <w:rPr>
                <w:ins w:id="260" w:author="Satendra Singh" w:date="2018-08-17T20:41:00Z"/>
                <w:rFonts w:ascii="Times New Roman" w:eastAsia="Times New Roman" w:hAnsi="Times New Roman" w:cs="Times New Roman"/>
                <w:color w:val="222222"/>
                <w:sz w:val="24"/>
                <w:szCs w:val="24"/>
              </w:rPr>
            </w:pPr>
            <w:ins w:id="261" w:author="Satendra Singh" w:date="2018-08-17T20:41:00Z">
              <w:r w:rsidRPr="000C56B2">
                <w:rPr>
                  <w:rFonts w:ascii="Times New Roman" w:eastAsia="Times New Roman" w:hAnsi="Times New Roman" w:cs="Times New Roman"/>
                  <w:color w:val="222222"/>
                  <w:sz w:val="24"/>
                  <w:szCs w:val="24"/>
                </w:rPr>
                <w:t>05.06.2018</w:t>
              </w:r>
            </w:ins>
          </w:p>
        </w:tc>
        <w:tc>
          <w:tcPr>
            <w:tcW w:w="2977" w:type="dxa"/>
          </w:tcPr>
          <w:p w:rsidR="00CA60D8" w:rsidRPr="000C56B2" w:rsidRDefault="00CA60D8" w:rsidP="00C154EC">
            <w:pPr>
              <w:rPr>
                <w:ins w:id="262" w:author="Satendra Singh" w:date="2018-08-17T20:41:00Z"/>
                <w:rFonts w:ascii="Times New Roman" w:hAnsi="Times New Roman" w:cs="Times New Roman"/>
                <w:sz w:val="24"/>
                <w:szCs w:val="24"/>
              </w:rPr>
            </w:pPr>
            <w:ins w:id="263" w:author="Satendra Singh" w:date="2018-08-17T20:41:00Z">
              <w:r w:rsidRPr="000C56B2">
                <w:rPr>
                  <w:rFonts w:ascii="Times New Roman" w:hAnsi="Times New Roman" w:cs="Times New Roman"/>
                  <w:sz w:val="24"/>
                  <w:szCs w:val="24"/>
                </w:rPr>
                <w:t>Medical Council of India</w:t>
              </w:r>
            </w:ins>
          </w:p>
          <w:p w:rsidR="00CA60D8" w:rsidRPr="000C56B2" w:rsidRDefault="00CA60D8" w:rsidP="00C154EC">
            <w:pPr>
              <w:rPr>
                <w:ins w:id="264" w:author="Satendra Singh" w:date="2018-08-17T20:41:00Z"/>
                <w:rFonts w:ascii="Times New Roman" w:eastAsia="Times New Roman" w:hAnsi="Times New Roman" w:cs="Times New Roman"/>
                <w:color w:val="222222"/>
                <w:sz w:val="24"/>
                <w:szCs w:val="24"/>
              </w:rPr>
            </w:pPr>
          </w:p>
        </w:tc>
        <w:tc>
          <w:tcPr>
            <w:tcW w:w="7568" w:type="dxa"/>
          </w:tcPr>
          <w:p w:rsidR="00CA60D8" w:rsidRPr="000C56B2" w:rsidRDefault="00CA60D8" w:rsidP="00C154EC">
            <w:pPr>
              <w:rPr>
                <w:ins w:id="265" w:author="Satendra Singh" w:date="2018-08-17T20:41:00Z"/>
                <w:rFonts w:ascii="Times New Roman" w:hAnsi="Times New Roman" w:cs="Times New Roman"/>
                <w:sz w:val="24"/>
                <w:szCs w:val="24"/>
              </w:rPr>
            </w:pPr>
            <w:ins w:id="266" w:author="Satendra Singh" w:date="2018-08-17T20:41:00Z">
              <w:r w:rsidRPr="000C56B2">
                <w:rPr>
                  <w:rFonts w:ascii="Times New Roman" w:hAnsi="Times New Roman" w:cs="Times New Roman"/>
                  <w:sz w:val="24"/>
                  <w:szCs w:val="24"/>
                </w:rPr>
                <w:t xml:space="preserve">The </w:t>
              </w:r>
              <w:r>
                <w:rPr>
                  <w:rFonts w:ascii="Times New Roman" w:hAnsi="Times New Roman" w:cs="Times New Roman"/>
                  <w:sz w:val="24"/>
                  <w:szCs w:val="24"/>
                </w:rPr>
                <w:t xml:space="preserve">MCI </w:t>
              </w:r>
              <w:r w:rsidRPr="000C56B2">
                <w:rPr>
                  <w:rFonts w:ascii="Times New Roman" w:hAnsi="Times New Roman" w:cs="Times New Roman"/>
                  <w:sz w:val="24"/>
                  <w:szCs w:val="24"/>
                </w:rPr>
                <w:t>Expert Committee on Disability submitted their report to Ministry of Health &amp; Family Welfare regarding guidelines for admission of person with specified disabilities</w:t>
              </w:r>
              <w:r>
                <w:rPr>
                  <w:rFonts w:ascii="Times New Roman" w:hAnsi="Times New Roman" w:cs="Times New Roman"/>
                  <w:sz w:val="24"/>
                  <w:szCs w:val="24"/>
                </w:rPr>
                <w:t xml:space="preserve"> (yet to be approved by Central Govt)</w:t>
              </w:r>
            </w:ins>
          </w:p>
        </w:tc>
      </w:tr>
      <w:tr w:rsidR="00CA60D8" w:rsidRPr="000C56B2" w:rsidTr="00C154EC">
        <w:trPr>
          <w:ins w:id="267" w:author="Satendra Singh" w:date="2018-08-17T20:41:00Z"/>
        </w:trPr>
        <w:tc>
          <w:tcPr>
            <w:tcW w:w="752" w:type="dxa"/>
          </w:tcPr>
          <w:p w:rsidR="00CA60D8" w:rsidRPr="000C56B2" w:rsidRDefault="00CA60D8" w:rsidP="00C154EC">
            <w:pPr>
              <w:rPr>
                <w:ins w:id="268" w:author="Satendra Singh" w:date="2018-08-17T20:41:00Z"/>
                <w:rFonts w:ascii="Times New Roman" w:eastAsia="Times New Roman" w:hAnsi="Times New Roman" w:cs="Times New Roman"/>
                <w:color w:val="222222"/>
                <w:sz w:val="24"/>
                <w:szCs w:val="24"/>
              </w:rPr>
            </w:pPr>
            <w:ins w:id="269" w:author="Satendra Singh" w:date="2018-08-17T20:41:00Z">
              <w:r w:rsidRPr="000C56B2">
                <w:rPr>
                  <w:rFonts w:ascii="Times New Roman" w:eastAsia="Times New Roman" w:hAnsi="Times New Roman" w:cs="Times New Roman"/>
                  <w:color w:val="222222"/>
                  <w:sz w:val="24"/>
                  <w:szCs w:val="24"/>
                </w:rPr>
                <w:t>9.</w:t>
              </w:r>
            </w:ins>
          </w:p>
        </w:tc>
        <w:tc>
          <w:tcPr>
            <w:tcW w:w="1653" w:type="dxa"/>
          </w:tcPr>
          <w:p w:rsidR="00CA60D8" w:rsidRPr="000C56B2" w:rsidRDefault="00CA60D8" w:rsidP="00C154EC">
            <w:pPr>
              <w:rPr>
                <w:ins w:id="270" w:author="Satendra Singh" w:date="2018-08-17T20:41:00Z"/>
                <w:rFonts w:ascii="Times New Roman" w:eastAsia="Times New Roman" w:hAnsi="Times New Roman" w:cs="Times New Roman"/>
                <w:color w:val="222222"/>
                <w:sz w:val="24"/>
                <w:szCs w:val="24"/>
              </w:rPr>
            </w:pPr>
            <w:ins w:id="271" w:author="Satendra Singh" w:date="2018-08-17T20:41:00Z">
              <w:r w:rsidRPr="000C56B2">
                <w:rPr>
                  <w:rFonts w:ascii="Times New Roman" w:eastAsia="Times New Roman" w:hAnsi="Times New Roman" w:cs="Times New Roman"/>
                  <w:color w:val="222222"/>
                  <w:sz w:val="24"/>
                  <w:szCs w:val="24"/>
                </w:rPr>
                <w:t>10.08.2018</w:t>
              </w:r>
            </w:ins>
          </w:p>
        </w:tc>
        <w:tc>
          <w:tcPr>
            <w:tcW w:w="2977" w:type="dxa"/>
          </w:tcPr>
          <w:p w:rsidR="00CA60D8" w:rsidRPr="000C56B2" w:rsidRDefault="00CA60D8" w:rsidP="00C154EC">
            <w:pPr>
              <w:rPr>
                <w:ins w:id="272" w:author="Satendra Singh" w:date="2018-08-17T20:41:00Z"/>
                <w:rFonts w:ascii="Times New Roman" w:eastAsia="Times New Roman" w:hAnsi="Times New Roman" w:cs="Times New Roman"/>
                <w:color w:val="222222"/>
                <w:sz w:val="24"/>
                <w:szCs w:val="24"/>
              </w:rPr>
            </w:pPr>
            <w:ins w:id="273" w:author="Satendra Singh" w:date="2018-08-17T20:41:00Z">
              <w:r w:rsidRPr="000C56B2">
                <w:rPr>
                  <w:rFonts w:ascii="Times New Roman" w:eastAsia="Times New Roman" w:hAnsi="Times New Roman" w:cs="Times New Roman"/>
                  <w:color w:val="222222"/>
                  <w:sz w:val="24"/>
                  <w:szCs w:val="24"/>
                </w:rPr>
                <w:t>Supreme Court of India</w:t>
              </w:r>
            </w:ins>
          </w:p>
        </w:tc>
        <w:tc>
          <w:tcPr>
            <w:tcW w:w="7568" w:type="dxa"/>
          </w:tcPr>
          <w:p w:rsidR="00CA60D8" w:rsidRPr="000C56B2" w:rsidRDefault="00CA60D8" w:rsidP="00C154EC">
            <w:pPr>
              <w:rPr>
                <w:ins w:id="274" w:author="Satendra Singh" w:date="2018-08-17T20:41:00Z"/>
                <w:rFonts w:ascii="Times New Roman" w:hAnsi="Times New Roman" w:cs="Times New Roman"/>
                <w:sz w:val="24"/>
                <w:szCs w:val="24"/>
              </w:rPr>
            </w:pPr>
            <w:ins w:id="275" w:author="Satendra Singh" w:date="2018-08-17T20:41:00Z">
              <w:r>
                <w:rPr>
                  <w:rFonts w:ascii="Times New Roman" w:hAnsi="Times New Roman" w:cs="Times New Roman"/>
                  <w:sz w:val="24"/>
                  <w:szCs w:val="24"/>
                </w:rPr>
                <w:t>O</w:t>
              </w:r>
              <w:r w:rsidRPr="000C56B2">
                <w:rPr>
                  <w:rFonts w:ascii="Times New Roman" w:hAnsi="Times New Roman" w:cs="Times New Roman"/>
                  <w:sz w:val="24"/>
                  <w:szCs w:val="24"/>
                </w:rPr>
                <w:t xml:space="preserve">bserved that the Government has to consider the report of the MCI as expeditiously as possible and to decide whether the Central Government is inclined to go by the schedule that has been incorporated in the </w:t>
              </w:r>
              <w:proofErr w:type="spellStart"/>
              <w:r>
                <w:rPr>
                  <w:rFonts w:ascii="Times New Roman" w:hAnsi="Times New Roman" w:cs="Times New Roman"/>
                  <w:sz w:val="24"/>
                  <w:szCs w:val="24"/>
                </w:rPr>
                <w:t>RPwD</w:t>
              </w:r>
              <w:proofErr w:type="spellEnd"/>
              <w:r>
                <w:rPr>
                  <w:rFonts w:ascii="Times New Roman" w:hAnsi="Times New Roman" w:cs="Times New Roman"/>
                  <w:sz w:val="24"/>
                  <w:szCs w:val="24"/>
                </w:rPr>
                <w:t xml:space="preserve"> </w:t>
              </w:r>
              <w:r w:rsidRPr="000C56B2">
                <w:rPr>
                  <w:rFonts w:ascii="Times New Roman" w:hAnsi="Times New Roman" w:cs="Times New Roman"/>
                  <w:sz w:val="24"/>
                  <w:szCs w:val="24"/>
                </w:rPr>
                <w:t xml:space="preserve">Act and whether it intends to accept the report of the </w:t>
              </w:r>
              <w:r>
                <w:rPr>
                  <w:rFonts w:ascii="Times New Roman" w:hAnsi="Times New Roman" w:cs="Times New Roman"/>
                  <w:sz w:val="24"/>
                  <w:szCs w:val="24"/>
                </w:rPr>
                <w:t xml:space="preserve">MCI </w:t>
              </w:r>
              <w:r w:rsidRPr="000C56B2">
                <w:rPr>
                  <w:rFonts w:ascii="Times New Roman" w:hAnsi="Times New Roman" w:cs="Times New Roman"/>
                  <w:sz w:val="24"/>
                  <w:szCs w:val="24"/>
                </w:rPr>
                <w:t>Committee or not.</w:t>
              </w:r>
            </w:ins>
          </w:p>
        </w:tc>
      </w:tr>
      <w:tr w:rsidR="00CA60D8" w:rsidRPr="000C56B2" w:rsidTr="00C154EC">
        <w:trPr>
          <w:ins w:id="276" w:author="Satendra Singh" w:date="2018-08-17T20:41:00Z"/>
        </w:trPr>
        <w:tc>
          <w:tcPr>
            <w:tcW w:w="752" w:type="dxa"/>
          </w:tcPr>
          <w:p w:rsidR="00CA60D8" w:rsidRPr="000C56B2" w:rsidRDefault="00CA60D8" w:rsidP="00C154EC">
            <w:pPr>
              <w:rPr>
                <w:ins w:id="277" w:author="Satendra Singh" w:date="2018-08-17T20:41:00Z"/>
                <w:rFonts w:ascii="Times New Roman" w:eastAsia="Times New Roman" w:hAnsi="Times New Roman" w:cs="Times New Roman"/>
                <w:color w:val="222222"/>
                <w:sz w:val="24"/>
                <w:szCs w:val="24"/>
              </w:rPr>
            </w:pPr>
            <w:ins w:id="278" w:author="Satendra Singh" w:date="2018-08-17T20:41:00Z">
              <w:r>
                <w:rPr>
                  <w:rFonts w:ascii="Times New Roman" w:eastAsia="Times New Roman" w:hAnsi="Times New Roman" w:cs="Times New Roman"/>
                  <w:color w:val="222222"/>
                  <w:sz w:val="24"/>
                  <w:szCs w:val="24"/>
                </w:rPr>
                <w:t>10</w:t>
              </w:r>
            </w:ins>
          </w:p>
        </w:tc>
        <w:tc>
          <w:tcPr>
            <w:tcW w:w="1653" w:type="dxa"/>
          </w:tcPr>
          <w:p w:rsidR="00CA60D8" w:rsidRPr="000C56B2" w:rsidRDefault="00CA60D8" w:rsidP="00C154EC">
            <w:pPr>
              <w:rPr>
                <w:ins w:id="279" w:author="Satendra Singh" w:date="2018-08-17T20:41:00Z"/>
                <w:rFonts w:ascii="Times New Roman" w:eastAsia="Times New Roman" w:hAnsi="Times New Roman" w:cs="Times New Roman"/>
                <w:color w:val="222222"/>
                <w:sz w:val="24"/>
                <w:szCs w:val="24"/>
              </w:rPr>
            </w:pPr>
            <w:ins w:id="280" w:author="Satendra Singh" w:date="2018-08-17T20:41:00Z">
              <w:r>
                <w:rPr>
                  <w:rFonts w:ascii="Times New Roman" w:eastAsia="Times New Roman" w:hAnsi="Times New Roman" w:cs="Times New Roman"/>
                  <w:color w:val="222222"/>
                  <w:sz w:val="24"/>
                  <w:szCs w:val="24"/>
                </w:rPr>
                <w:t>16.08.2018</w:t>
              </w:r>
            </w:ins>
          </w:p>
        </w:tc>
        <w:tc>
          <w:tcPr>
            <w:tcW w:w="2977" w:type="dxa"/>
          </w:tcPr>
          <w:p w:rsidR="00CA60D8" w:rsidRPr="000C56B2" w:rsidRDefault="00CA60D8" w:rsidP="00C154EC">
            <w:pPr>
              <w:rPr>
                <w:ins w:id="281" w:author="Satendra Singh" w:date="2018-08-17T20:41:00Z"/>
                <w:rFonts w:ascii="Times New Roman" w:eastAsia="Times New Roman" w:hAnsi="Times New Roman" w:cs="Times New Roman"/>
                <w:color w:val="222222"/>
                <w:sz w:val="24"/>
                <w:szCs w:val="24"/>
              </w:rPr>
            </w:pPr>
            <w:ins w:id="282" w:author="Satendra Singh" w:date="2018-08-17T20:41:00Z">
              <w:r>
                <w:rPr>
                  <w:rFonts w:ascii="Times New Roman" w:eastAsia="Times New Roman" w:hAnsi="Times New Roman" w:cs="Times New Roman"/>
                  <w:color w:val="222222"/>
                  <w:sz w:val="24"/>
                  <w:szCs w:val="24"/>
                </w:rPr>
                <w:t>Doctors with Disabilities</w:t>
              </w:r>
            </w:ins>
          </w:p>
        </w:tc>
        <w:tc>
          <w:tcPr>
            <w:tcW w:w="7568" w:type="dxa"/>
          </w:tcPr>
          <w:p w:rsidR="00CA60D8" w:rsidRPr="000C56B2" w:rsidRDefault="00CA60D8" w:rsidP="00C154EC">
            <w:pPr>
              <w:rPr>
                <w:ins w:id="283" w:author="Satendra Singh" w:date="2018-08-17T20:41:00Z"/>
                <w:rFonts w:ascii="Times New Roman" w:hAnsi="Times New Roman" w:cs="Times New Roman"/>
                <w:sz w:val="24"/>
                <w:szCs w:val="24"/>
              </w:rPr>
            </w:pPr>
            <w:ins w:id="284" w:author="Satendra Singh" w:date="2018-08-17T20:41:00Z">
              <w:r>
                <w:rPr>
                  <w:rFonts w:ascii="Times New Roman" w:hAnsi="Times New Roman" w:cs="Times New Roman"/>
                  <w:sz w:val="24"/>
                  <w:szCs w:val="24"/>
                </w:rPr>
                <w:t xml:space="preserve">75 </w:t>
              </w:r>
              <w:r>
                <w:rPr>
                  <w:rFonts w:ascii="Times New Roman" w:eastAsia="Times New Roman" w:hAnsi="Times New Roman" w:cs="Times New Roman"/>
                  <w:color w:val="222222"/>
                  <w:sz w:val="24"/>
                  <w:szCs w:val="24"/>
                </w:rPr>
                <w:t>Doctors with Disabilities writes to t</w:t>
              </w:r>
              <w:r w:rsidRPr="00482D20">
                <w:rPr>
                  <w:rFonts w:ascii="Times New Roman" w:hAnsi="Times New Roman" w:cs="Times New Roman"/>
                  <w:spacing w:val="3"/>
                  <w:sz w:val="24"/>
                  <w:szCs w:val="24"/>
                  <w:shd w:val="clear" w:color="auto" w:fill="FFFFFF"/>
                </w:rPr>
                <w:t>he Union health ministry to “reject the discriminatory MCI guidelines” in light of </w:t>
              </w:r>
              <w:proofErr w:type="spellStart"/>
              <w:r>
                <w:rPr>
                  <w:rFonts w:ascii="Times New Roman" w:hAnsi="Times New Roman" w:cs="Times New Roman"/>
                  <w:sz w:val="24"/>
                  <w:szCs w:val="24"/>
                </w:rPr>
                <w:t>RPwD</w:t>
              </w:r>
              <w:proofErr w:type="spellEnd"/>
              <w:r>
                <w:rPr>
                  <w:rFonts w:ascii="Times New Roman" w:hAnsi="Times New Roman" w:cs="Times New Roman"/>
                  <w:sz w:val="24"/>
                  <w:szCs w:val="24"/>
                </w:rPr>
                <w:t xml:space="preserve"> Act and global practices.</w:t>
              </w:r>
            </w:ins>
          </w:p>
        </w:tc>
      </w:tr>
    </w:tbl>
    <w:p w:rsidR="00CA60D8" w:rsidRDefault="00CA60D8" w:rsidP="00B66CE7">
      <w:pPr>
        <w:rPr>
          <w:rFonts w:ascii="Times New Roman" w:hAnsi="Times New Roman" w:cs="Times New Roman"/>
          <w:sz w:val="24"/>
          <w:szCs w:val="24"/>
        </w:rPr>
      </w:pPr>
    </w:p>
    <w:p w:rsidR="00F76CDD" w:rsidRDefault="00F76CDD" w:rsidP="00B66CE7">
      <w:pPr>
        <w:rPr>
          <w:rFonts w:ascii="Times New Roman" w:hAnsi="Times New Roman" w:cs="Times New Roman"/>
          <w:sz w:val="24"/>
          <w:szCs w:val="24"/>
        </w:rPr>
      </w:pPr>
      <w:r>
        <w:rPr>
          <w:rFonts w:ascii="Times New Roman" w:hAnsi="Times New Roman" w:cs="Times New Roman"/>
          <w:sz w:val="24"/>
          <w:szCs w:val="24"/>
        </w:rPr>
        <w:t>R</w:t>
      </w:r>
      <w:r w:rsidR="002A486E">
        <w:rPr>
          <w:rFonts w:ascii="Times New Roman" w:hAnsi="Times New Roman" w:cs="Times New Roman"/>
          <w:sz w:val="24"/>
          <w:szCs w:val="24"/>
        </w:rPr>
        <w:t>EFERENCES</w:t>
      </w:r>
    </w:p>
    <w:p w:rsidR="0082590A" w:rsidRPr="00835BCC" w:rsidRDefault="0082590A" w:rsidP="00835BCC">
      <w:pPr>
        <w:pStyle w:val="ListParagraph"/>
        <w:numPr>
          <w:ilvl w:val="0"/>
          <w:numId w:val="1"/>
        </w:numPr>
        <w:shd w:val="clear" w:color="auto" w:fill="FFFFFF"/>
        <w:spacing w:after="0" w:line="276" w:lineRule="auto"/>
        <w:rPr>
          <w:rFonts w:ascii="Times New Roman" w:eastAsia="Times New Roman" w:hAnsi="Times New Roman" w:cs="Times New Roman"/>
          <w:sz w:val="24"/>
          <w:szCs w:val="24"/>
          <w:lang w:eastAsia="en-IN"/>
        </w:rPr>
      </w:pPr>
      <w:r w:rsidRPr="00835BCC">
        <w:rPr>
          <w:rFonts w:ascii="Times New Roman" w:eastAsia="Times New Roman" w:hAnsi="Times New Roman" w:cs="Times New Roman"/>
          <w:sz w:val="24"/>
          <w:szCs w:val="24"/>
          <w:lang w:eastAsia="en-IN"/>
        </w:rPr>
        <w:lastRenderedPageBreak/>
        <w:t xml:space="preserve">Convention on the Rights of Persons with Disabilities (CRPD). United Nations Department of Economic and Social Affairs. [website]. Available from: </w:t>
      </w:r>
      <w:r w:rsidRPr="00835BCC">
        <w:rPr>
          <w:rFonts w:ascii="Times New Roman" w:eastAsia="Times New Roman" w:hAnsi="Times New Roman" w:cs="Times New Roman"/>
          <w:i/>
          <w:sz w:val="24"/>
          <w:szCs w:val="24"/>
          <w:lang w:eastAsia="en-IN"/>
        </w:rPr>
        <w:t>https://www.un.org/development/desa/disabilities/convention-on-the-rights-of-persons-with-disabilities.html</w:t>
      </w:r>
      <w:r w:rsidRPr="00835BCC">
        <w:rPr>
          <w:rFonts w:ascii="Times New Roman" w:eastAsia="Times New Roman" w:hAnsi="Times New Roman" w:cs="Times New Roman"/>
          <w:sz w:val="24"/>
          <w:szCs w:val="24"/>
          <w:lang w:eastAsia="en-IN"/>
        </w:rPr>
        <w:t xml:space="preserve"> Accessed 5 Aug, 2018.</w:t>
      </w:r>
    </w:p>
    <w:p w:rsidR="0082590A" w:rsidRDefault="00835BCC" w:rsidP="00835BCC">
      <w:pPr>
        <w:pStyle w:val="ListParagraph"/>
        <w:numPr>
          <w:ilvl w:val="0"/>
          <w:numId w:val="1"/>
        </w:numPr>
        <w:shd w:val="clear" w:color="auto" w:fill="FFFFFF"/>
        <w:spacing w:after="0" w:line="276" w:lineRule="auto"/>
        <w:rPr>
          <w:ins w:id="285" w:author="Satendra Singh" w:date="2018-08-17T19:21:00Z"/>
          <w:rFonts w:ascii="Times New Roman" w:eastAsia="Times New Roman" w:hAnsi="Times New Roman" w:cs="Times New Roman"/>
          <w:sz w:val="24"/>
          <w:szCs w:val="24"/>
          <w:lang w:eastAsia="en-IN"/>
        </w:rPr>
      </w:pPr>
      <w:r w:rsidRPr="00835BCC">
        <w:rPr>
          <w:rStyle w:val="ref-journal"/>
          <w:rFonts w:ascii="Times New Roman" w:hAnsi="Times New Roman" w:cs="Times New Roman"/>
          <w:color w:val="000000"/>
          <w:sz w:val="24"/>
          <w:szCs w:val="24"/>
          <w:shd w:val="clear" w:color="auto" w:fill="FFFFFF"/>
        </w:rPr>
        <w:t>The Rights of Persons with Disabilities Act, 2016, Gazette of India (Extra-Ordinary)</w:t>
      </w:r>
      <w:r>
        <w:rPr>
          <w:rStyle w:val="ref-journal"/>
          <w:rFonts w:ascii="Times New Roman" w:hAnsi="Times New Roman" w:cs="Times New Roman"/>
          <w:color w:val="000000"/>
          <w:sz w:val="24"/>
          <w:szCs w:val="24"/>
          <w:shd w:val="clear" w:color="auto" w:fill="FFFFFF"/>
        </w:rPr>
        <w:t>. Enabling Unit, UCMS. [website]</w:t>
      </w:r>
      <w:r w:rsidRPr="00835BCC">
        <w:rPr>
          <w:rFonts w:ascii="Times New Roman" w:hAnsi="Times New Roman" w:cs="Times New Roman"/>
          <w:color w:val="000000"/>
          <w:sz w:val="24"/>
          <w:szCs w:val="24"/>
          <w:shd w:val="clear" w:color="auto" w:fill="FFFFFF"/>
        </w:rPr>
        <w:t>. Available from:</w:t>
      </w:r>
      <w:ins w:id="286" w:author="Satendra Singh" w:date="2018-08-17T19:53:00Z">
        <w:r w:rsidR="003A282D">
          <w:rPr>
            <w:rFonts w:ascii="Times New Roman" w:hAnsi="Times New Roman" w:cs="Times New Roman"/>
            <w:color w:val="000000"/>
            <w:sz w:val="24"/>
            <w:szCs w:val="24"/>
            <w:shd w:val="clear" w:color="auto" w:fill="FFFFFF"/>
          </w:rPr>
          <w:t xml:space="preserve"> </w:t>
        </w:r>
      </w:ins>
      <w:r w:rsidRPr="00835BCC">
        <w:rPr>
          <w:rFonts w:ascii="Times New Roman" w:hAnsi="Times New Roman" w:cs="Times New Roman"/>
          <w:i/>
          <w:color w:val="000000"/>
          <w:sz w:val="24"/>
          <w:szCs w:val="24"/>
          <w:shd w:val="clear" w:color="auto" w:fill="FFFFFF"/>
        </w:rPr>
        <w:t>http://enablingunit.yolasite.com/resources/RPWD%20ACT%202016.pdf</w:t>
      </w:r>
      <w:r w:rsidRPr="00835BCC">
        <w:rPr>
          <w:rFonts w:ascii="Times New Roman" w:eastAsia="Times New Roman" w:hAnsi="Times New Roman" w:cs="Times New Roman"/>
          <w:sz w:val="24"/>
          <w:szCs w:val="24"/>
          <w:lang w:eastAsia="en-IN"/>
        </w:rPr>
        <w:t xml:space="preserve"> Accessed 5 Aug, 2018.</w:t>
      </w:r>
    </w:p>
    <w:p w:rsidR="00E4396F" w:rsidRPr="00E4396F" w:rsidRDefault="00E4396F" w:rsidP="00E4396F">
      <w:pPr>
        <w:pStyle w:val="ListParagraph"/>
        <w:numPr>
          <w:ilvl w:val="0"/>
          <w:numId w:val="1"/>
        </w:numPr>
        <w:shd w:val="clear" w:color="auto" w:fill="FFFFFF"/>
        <w:spacing w:after="150" w:line="240" w:lineRule="auto"/>
        <w:outlineLvl w:val="0"/>
        <w:rPr>
          <w:ins w:id="287" w:author="Satendra Singh" w:date="2018-08-17T19:21:00Z"/>
          <w:rFonts w:ascii="Times New Roman" w:hAnsi="Times New Roman" w:cs="Times New Roman"/>
          <w:sz w:val="24"/>
          <w:szCs w:val="24"/>
        </w:rPr>
      </w:pPr>
      <w:ins w:id="288" w:author="Satendra Singh" w:date="2018-08-17T19:21:00Z">
        <w:r w:rsidRPr="00E4396F">
          <w:rPr>
            <w:rFonts w:ascii="Times New Roman" w:eastAsia="Times New Roman" w:hAnsi="Times New Roman" w:cs="Times New Roman"/>
            <w:bCs/>
            <w:color w:val="212121"/>
            <w:kern w:val="36"/>
            <w:sz w:val="24"/>
            <w:szCs w:val="24"/>
            <w:lang w:eastAsia="en-IN"/>
          </w:rPr>
          <w:t xml:space="preserve">Sharma JP. Physical disability won’t prevent deserving candidate from becoming doctor. Hindustan </w:t>
        </w:r>
        <w:r w:rsidRPr="00E4396F">
          <w:rPr>
            <w:rFonts w:ascii="Times New Roman" w:hAnsi="Times New Roman" w:cs="Times New Roman"/>
            <w:color w:val="000000"/>
            <w:sz w:val="24"/>
            <w:szCs w:val="24"/>
          </w:rPr>
          <w:t xml:space="preserve">Times dated 5 Nov 2017. Available at: </w:t>
        </w:r>
        <w:r w:rsidRPr="00E4396F">
          <w:rPr>
            <w:rFonts w:ascii="Times New Roman" w:eastAsia="Times New Roman" w:hAnsi="Times New Roman" w:cs="Times New Roman"/>
            <w:color w:val="222222"/>
            <w:sz w:val="24"/>
            <w:szCs w:val="24"/>
          </w:rPr>
          <w:t xml:space="preserve">https://www.hindustantimes.com/india-news/severely-disabled-can-now-aspire-to-be-doctors-as-medical-council-shifts-to-a-more-inclusive-policy/story-MRJ1iyFSGgWjHhhkiFCeLK.html </w:t>
        </w:r>
        <w:r w:rsidRPr="00E4396F">
          <w:rPr>
            <w:rFonts w:ascii="Times New Roman" w:hAnsi="Times New Roman" w:cs="Times New Roman"/>
            <w:sz w:val="24"/>
            <w:szCs w:val="24"/>
          </w:rPr>
          <w:t>Accessed 17 Aug, 2018.</w:t>
        </w:r>
      </w:ins>
    </w:p>
    <w:p w:rsidR="00E4396F" w:rsidDel="00E4396F" w:rsidRDefault="00E4396F" w:rsidP="00835BCC">
      <w:pPr>
        <w:pStyle w:val="ListParagraph"/>
        <w:numPr>
          <w:ilvl w:val="0"/>
          <w:numId w:val="1"/>
        </w:numPr>
        <w:shd w:val="clear" w:color="auto" w:fill="FFFFFF"/>
        <w:spacing w:after="0" w:line="276" w:lineRule="auto"/>
        <w:rPr>
          <w:del w:id="289" w:author="Satendra Singh" w:date="2018-08-17T19:22:00Z"/>
          <w:rFonts w:ascii="Times New Roman" w:eastAsia="Times New Roman" w:hAnsi="Times New Roman" w:cs="Times New Roman"/>
          <w:sz w:val="24"/>
          <w:szCs w:val="24"/>
          <w:lang w:eastAsia="en-IN"/>
        </w:rPr>
      </w:pPr>
    </w:p>
    <w:p w:rsidR="00835BCC" w:rsidRDefault="00835BCC" w:rsidP="00835BCC">
      <w:pPr>
        <w:pStyle w:val="ListParagraph"/>
        <w:numPr>
          <w:ilvl w:val="0"/>
          <w:numId w:val="1"/>
        </w:numPr>
        <w:shd w:val="clear" w:color="auto" w:fill="FFFFFF"/>
        <w:spacing w:after="0" w:line="276" w:lineRule="auto"/>
        <w:rPr>
          <w:ins w:id="290" w:author="Satendra Singh" w:date="2018-08-17T19:24:00Z"/>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Gaikwad R. MCI rules bar learning disabled from MBBS. Mumbai Mirror [Internet]. Available from: </w:t>
      </w:r>
      <w:r w:rsidRPr="00835BCC">
        <w:rPr>
          <w:rFonts w:ascii="Times New Roman" w:eastAsia="Times New Roman" w:hAnsi="Times New Roman" w:cs="Times New Roman"/>
          <w:i/>
          <w:sz w:val="24"/>
          <w:szCs w:val="24"/>
          <w:lang w:eastAsia="en-IN"/>
        </w:rPr>
        <w:t>https://mumbaimirror.indiatimes.com/mumbai/civic/mci-rules-bar-learning-disabled-from-mbbs/articleshow/64953703.cms</w:t>
      </w:r>
      <w:r w:rsidRPr="00835BCC">
        <w:rPr>
          <w:rFonts w:ascii="Times New Roman" w:eastAsia="Times New Roman" w:hAnsi="Times New Roman" w:cs="Times New Roman"/>
          <w:sz w:val="24"/>
          <w:szCs w:val="24"/>
          <w:lang w:eastAsia="en-IN"/>
        </w:rPr>
        <w:t>Accessed 5 Aug, 2018.</w:t>
      </w:r>
    </w:p>
    <w:p w:rsidR="00E4396F" w:rsidRPr="00E4396F" w:rsidRDefault="00E4396F" w:rsidP="00E4396F">
      <w:pPr>
        <w:pStyle w:val="ListParagraph"/>
        <w:numPr>
          <w:ilvl w:val="0"/>
          <w:numId w:val="1"/>
        </w:numPr>
        <w:shd w:val="clear" w:color="auto" w:fill="FFFFFF"/>
        <w:spacing w:after="150" w:line="240" w:lineRule="auto"/>
        <w:outlineLvl w:val="0"/>
        <w:rPr>
          <w:ins w:id="291" w:author="Satendra Singh" w:date="2018-08-17T19:24:00Z"/>
          <w:rFonts w:ascii="Times New Roman" w:hAnsi="Times New Roman" w:cs="Times New Roman"/>
          <w:sz w:val="24"/>
          <w:szCs w:val="24"/>
        </w:rPr>
      </w:pPr>
      <w:ins w:id="292" w:author="Satendra Singh" w:date="2018-08-17T19:24:00Z">
        <w:r w:rsidRPr="00E4396F">
          <w:rPr>
            <w:rFonts w:ascii="Times New Roman" w:hAnsi="Times New Roman" w:cs="Times New Roman"/>
            <w:color w:val="282828"/>
            <w:sz w:val="24"/>
            <w:szCs w:val="24"/>
          </w:rPr>
          <w:t xml:space="preserve">Bhatnagar GV. Doctors </w:t>
        </w:r>
        <w:proofErr w:type="gramStart"/>
        <w:r w:rsidRPr="00E4396F">
          <w:rPr>
            <w:rFonts w:ascii="Times New Roman" w:hAnsi="Times New Roman" w:cs="Times New Roman"/>
            <w:color w:val="282828"/>
            <w:sz w:val="24"/>
            <w:szCs w:val="24"/>
          </w:rPr>
          <w:t>With</w:t>
        </w:r>
        <w:proofErr w:type="gramEnd"/>
        <w:r w:rsidRPr="00E4396F">
          <w:rPr>
            <w:rFonts w:ascii="Times New Roman" w:hAnsi="Times New Roman" w:cs="Times New Roman"/>
            <w:color w:val="282828"/>
            <w:sz w:val="24"/>
            <w:szCs w:val="24"/>
          </w:rPr>
          <w:t xml:space="preserve"> Disabilities Seek Removal of 'Discriminatory' MCI Guidelines. The Wire dated 16 Aug 2018. Available at: https://thewire.in/health/doctors-with-disabilities-seek-removal-of-discriminatory-mci-guidelines </w:t>
        </w:r>
        <w:r w:rsidRPr="00E4396F">
          <w:rPr>
            <w:rFonts w:ascii="Times New Roman" w:hAnsi="Times New Roman" w:cs="Times New Roman"/>
            <w:sz w:val="24"/>
            <w:szCs w:val="24"/>
          </w:rPr>
          <w:t>Accessed 17 Aug, 2018.</w:t>
        </w:r>
      </w:ins>
    </w:p>
    <w:p w:rsidR="00E4396F" w:rsidDel="00E4396F" w:rsidRDefault="00E4396F" w:rsidP="00835BCC">
      <w:pPr>
        <w:pStyle w:val="ListParagraph"/>
        <w:numPr>
          <w:ilvl w:val="0"/>
          <w:numId w:val="1"/>
        </w:numPr>
        <w:shd w:val="clear" w:color="auto" w:fill="FFFFFF"/>
        <w:spacing w:after="0" w:line="276" w:lineRule="auto"/>
        <w:rPr>
          <w:del w:id="293" w:author="Satendra Singh" w:date="2018-08-17T19:24:00Z"/>
          <w:rFonts w:ascii="Times New Roman" w:eastAsia="Times New Roman" w:hAnsi="Times New Roman" w:cs="Times New Roman"/>
          <w:sz w:val="24"/>
          <w:szCs w:val="24"/>
          <w:lang w:eastAsia="en-IN"/>
        </w:rPr>
      </w:pPr>
    </w:p>
    <w:p w:rsidR="00835BCC" w:rsidRDefault="00E4396F" w:rsidP="00556B45">
      <w:pPr>
        <w:pStyle w:val="ListParagraph"/>
        <w:numPr>
          <w:ilvl w:val="0"/>
          <w:numId w:val="1"/>
        </w:numPr>
        <w:shd w:val="clear" w:color="auto" w:fill="FFFFFF"/>
        <w:spacing w:after="0" w:line="276" w:lineRule="auto"/>
        <w:rPr>
          <w:rFonts w:ascii="Times New Roman" w:eastAsia="Times New Roman" w:hAnsi="Times New Roman" w:cs="Times New Roman"/>
          <w:sz w:val="24"/>
          <w:szCs w:val="24"/>
          <w:lang w:eastAsia="en-IN"/>
        </w:rPr>
      </w:pPr>
      <w:ins w:id="294" w:author="Satendra Singh" w:date="2018-08-17T19:24:00Z">
        <w:r>
          <w:rPr>
            <w:rFonts w:ascii="Times New Roman" w:eastAsia="Times New Roman" w:hAnsi="Times New Roman" w:cs="Times New Roman"/>
            <w:sz w:val="24"/>
            <w:szCs w:val="24"/>
            <w:lang w:eastAsia="en-IN"/>
          </w:rPr>
          <w:t>MCI</w:t>
        </w:r>
      </w:ins>
      <w:ins w:id="295" w:author="Satendra Singh" w:date="2018-08-17T19:25:00Z">
        <w:r>
          <w:rPr>
            <w:rFonts w:ascii="Times New Roman" w:eastAsia="Times New Roman" w:hAnsi="Times New Roman" w:cs="Times New Roman"/>
            <w:sz w:val="24"/>
            <w:szCs w:val="24"/>
            <w:lang w:eastAsia="en-IN"/>
          </w:rPr>
          <w:t xml:space="preserve"> Guidelines. </w:t>
        </w:r>
      </w:ins>
      <w:moveFromRangeStart w:id="296" w:author="Satendra Singh" w:date="2018-08-17T19:25:00Z" w:name="move522297247"/>
      <w:moveFrom w:id="297" w:author="Satendra Singh" w:date="2018-08-17T19:25:00Z">
        <w:r w:rsidR="00835BCC" w:rsidDel="00E4396F">
          <w:rPr>
            <w:rFonts w:ascii="Times New Roman" w:eastAsia="Times New Roman" w:hAnsi="Times New Roman" w:cs="Times New Roman"/>
            <w:sz w:val="24"/>
            <w:szCs w:val="24"/>
            <w:lang w:eastAsia="en-IN"/>
          </w:rPr>
          <w:t xml:space="preserve">Medical Counselling Committee. DGHS, MoHFW. </w:t>
        </w:r>
      </w:moveFrom>
      <w:moveFromRangeEnd w:id="296"/>
      <w:r w:rsidR="00835BCC">
        <w:rPr>
          <w:rFonts w:ascii="Times New Roman" w:eastAsia="Times New Roman" w:hAnsi="Times New Roman" w:cs="Times New Roman"/>
          <w:sz w:val="24"/>
          <w:szCs w:val="24"/>
          <w:lang w:eastAsia="en-IN"/>
        </w:rPr>
        <w:t>Submission to President Medical Council of India of the comprehensive report regarding guidelines for admission of person with specified disabilities.</w:t>
      </w:r>
      <w:r w:rsidR="00556B45">
        <w:rPr>
          <w:rFonts w:ascii="Times New Roman" w:eastAsia="Times New Roman" w:hAnsi="Times New Roman" w:cs="Times New Roman"/>
          <w:sz w:val="24"/>
          <w:szCs w:val="24"/>
          <w:lang w:eastAsia="en-IN"/>
        </w:rPr>
        <w:t xml:space="preserve"> </w:t>
      </w:r>
      <w:moveToRangeStart w:id="298" w:author="Satendra Singh" w:date="2018-08-17T19:25:00Z" w:name="move522297247"/>
      <w:moveTo w:id="299" w:author="Satendra Singh" w:date="2018-08-17T19:25:00Z">
        <w:r>
          <w:rPr>
            <w:rFonts w:ascii="Times New Roman" w:eastAsia="Times New Roman" w:hAnsi="Times New Roman" w:cs="Times New Roman"/>
            <w:sz w:val="24"/>
            <w:szCs w:val="24"/>
            <w:lang w:eastAsia="en-IN"/>
          </w:rPr>
          <w:t xml:space="preserve">Medical Counselling Committee. DGHS, </w:t>
        </w:r>
        <w:proofErr w:type="spellStart"/>
        <w:r>
          <w:rPr>
            <w:rFonts w:ascii="Times New Roman" w:eastAsia="Times New Roman" w:hAnsi="Times New Roman" w:cs="Times New Roman"/>
            <w:sz w:val="24"/>
            <w:szCs w:val="24"/>
            <w:lang w:eastAsia="en-IN"/>
          </w:rPr>
          <w:t>MoHFW</w:t>
        </w:r>
      </w:moveTo>
      <w:proofErr w:type="spellEnd"/>
      <w:ins w:id="300" w:author="Satendra Singh" w:date="2018-08-17T19:54:00Z">
        <w:r w:rsidR="003A282D">
          <w:rPr>
            <w:rFonts w:ascii="Times New Roman" w:eastAsia="Times New Roman" w:hAnsi="Times New Roman" w:cs="Times New Roman"/>
            <w:sz w:val="24"/>
            <w:szCs w:val="24"/>
            <w:lang w:eastAsia="en-IN"/>
          </w:rPr>
          <w:t xml:space="preserve"> [website]</w:t>
        </w:r>
      </w:ins>
      <w:moveTo w:id="301" w:author="Satendra Singh" w:date="2018-08-17T19:25:00Z">
        <w:r>
          <w:rPr>
            <w:rFonts w:ascii="Times New Roman" w:eastAsia="Times New Roman" w:hAnsi="Times New Roman" w:cs="Times New Roman"/>
            <w:sz w:val="24"/>
            <w:szCs w:val="24"/>
            <w:lang w:eastAsia="en-IN"/>
          </w:rPr>
          <w:t xml:space="preserve">. </w:t>
        </w:r>
      </w:moveTo>
      <w:moveToRangeEnd w:id="298"/>
      <w:r w:rsidR="00556B45">
        <w:rPr>
          <w:rFonts w:ascii="Times New Roman" w:eastAsia="Times New Roman" w:hAnsi="Times New Roman" w:cs="Times New Roman"/>
          <w:sz w:val="24"/>
          <w:szCs w:val="24"/>
          <w:lang w:eastAsia="en-IN"/>
        </w:rPr>
        <w:t xml:space="preserve">Available from: </w:t>
      </w:r>
      <w:r w:rsidR="003A4793" w:rsidRPr="003A4793">
        <w:rPr>
          <w:rFonts w:ascii="Times New Roman" w:eastAsia="Times New Roman" w:hAnsi="Times New Roman" w:cs="Times New Roman"/>
          <w:i/>
          <w:sz w:val="24"/>
          <w:szCs w:val="24"/>
          <w:lang w:eastAsia="en-IN"/>
        </w:rPr>
        <w:t>https://mcc.nic.in/UGCounselling/home/ShowPdf?Type=50C9E8D5FC98727B4BBC93CF5D64A68DB647F04F&amp;ID=F6E1126CEDEBF23E1463AEE73F9DF08783640400</w:t>
      </w:r>
      <w:r w:rsidR="003A4793">
        <w:rPr>
          <w:rFonts w:ascii="Times New Roman" w:eastAsia="Times New Roman" w:hAnsi="Times New Roman" w:cs="Times New Roman"/>
          <w:i/>
          <w:sz w:val="24"/>
          <w:szCs w:val="24"/>
          <w:lang w:eastAsia="en-IN"/>
        </w:rPr>
        <w:t xml:space="preserve"> </w:t>
      </w:r>
      <w:r w:rsidR="00556B45" w:rsidRPr="00835BCC">
        <w:rPr>
          <w:rFonts w:ascii="Times New Roman" w:eastAsia="Times New Roman" w:hAnsi="Times New Roman" w:cs="Times New Roman"/>
          <w:sz w:val="24"/>
          <w:szCs w:val="24"/>
          <w:lang w:eastAsia="en-IN"/>
        </w:rPr>
        <w:t>Accessed 5 Aug, 2018.</w:t>
      </w:r>
    </w:p>
    <w:p w:rsidR="0053576A" w:rsidRPr="0053576A" w:rsidRDefault="0053576A" w:rsidP="0053576A">
      <w:pPr>
        <w:pStyle w:val="ListParagraph"/>
        <w:numPr>
          <w:ilvl w:val="0"/>
          <w:numId w:val="1"/>
        </w:numPr>
        <w:rPr>
          <w:rFonts w:ascii="Times New Roman" w:hAnsi="Times New Roman" w:cs="Times New Roman"/>
          <w:sz w:val="24"/>
          <w:szCs w:val="24"/>
        </w:rPr>
      </w:pPr>
      <w:r w:rsidRPr="0053576A">
        <w:rPr>
          <w:rFonts w:ascii="Times New Roman" w:hAnsi="Times New Roman" w:cs="Times New Roman"/>
          <w:sz w:val="24"/>
          <w:szCs w:val="24"/>
        </w:rPr>
        <w:t>Gibbs J, Appleton J, Appleton R. Dyspraxia or developmental coordination disorder? Unravelling the enigma. Arch. Dis. Child. 2007;92(6):534–9.</w:t>
      </w:r>
    </w:p>
    <w:p w:rsidR="00DD721F" w:rsidRDefault="00DD721F" w:rsidP="00DD721F">
      <w:pPr>
        <w:pStyle w:val="HTMLPreformatted"/>
        <w:numPr>
          <w:ilvl w:val="0"/>
          <w:numId w:val="1"/>
        </w:numPr>
        <w:spacing w:line="276" w:lineRule="auto"/>
        <w:rPr>
          <w:rFonts w:ascii="Times New Roman" w:hAnsi="Times New Roman" w:cs="Times New Roman"/>
          <w:color w:val="000000"/>
          <w:sz w:val="24"/>
          <w:szCs w:val="24"/>
        </w:rPr>
      </w:pPr>
      <w:r w:rsidRPr="00632429">
        <w:rPr>
          <w:rFonts w:ascii="Times New Roman" w:hAnsi="Times New Roman" w:cs="Times New Roman"/>
          <w:color w:val="000000"/>
          <w:sz w:val="24"/>
          <w:szCs w:val="24"/>
        </w:rPr>
        <w:t xml:space="preserve">National Consultation Meeting for developing Indian Academy of </w:t>
      </w:r>
      <w:proofErr w:type="spellStart"/>
      <w:r w:rsidRPr="00632429">
        <w:rPr>
          <w:rFonts w:ascii="Times New Roman" w:hAnsi="Times New Roman" w:cs="Times New Roman"/>
          <w:color w:val="000000"/>
          <w:sz w:val="24"/>
          <w:szCs w:val="24"/>
        </w:rPr>
        <w:t>Pediatrics</w:t>
      </w:r>
      <w:proofErr w:type="spellEnd"/>
      <w:r w:rsidRPr="00632429">
        <w:rPr>
          <w:rFonts w:ascii="Times New Roman" w:hAnsi="Times New Roman" w:cs="Times New Roman"/>
          <w:color w:val="000000"/>
          <w:sz w:val="24"/>
          <w:szCs w:val="24"/>
        </w:rPr>
        <w:t xml:space="preserve"> (IAP), Guidelines on Neuro-developmental Disorders under the aegis of IAP Childhood Disability Group and the Committee on Child Development and Neurodevelopmental Disorders, C Nair MK, Prasad C, </w:t>
      </w:r>
      <w:proofErr w:type="spellStart"/>
      <w:r w:rsidRPr="00632429">
        <w:rPr>
          <w:rFonts w:ascii="Times New Roman" w:hAnsi="Times New Roman" w:cs="Times New Roman"/>
          <w:color w:val="000000"/>
          <w:sz w:val="24"/>
          <w:szCs w:val="24"/>
        </w:rPr>
        <w:t>Unni</w:t>
      </w:r>
      <w:proofErr w:type="spellEnd"/>
      <w:r w:rsidRPr="00632429">
        <w:rPr>
          <w:rFonts w:ascii="Times New Roman" w:hAnsi="Times New Roman" w:cs="Times New Roman"/>
          <w:color w:val="000000"/>
          <w:sz w:val="24"/>
          <w:szCs w:val="24"/>
        </w:rPr>
        <w:t xml:space="preserve"> J, Bhattacharya A, Kamath SS, </w:t>
      </w:r>
      <w:proofErr w:type="spellStart"/>
      <w:r w:rsidRPr="00632429">
        <w:rPr>
          <w:rFonts w:ascii="Times New Roman" w:hAnsi="Times New Roman" w:cs="Times New Roman"/>
          <w:color w:val="000000"/>
          <w:sz w:val="24"/>
          <w:szCs w:val="24"/>
        </w:rPr>
        <w:t>Dalwai</w:t>
      </w:r>
      <w:proofErr w:type="spellEnd"/>
      <w:r w:rsidRPr="00632429">
        <w:rPr>
          <w:rFonts w:ascii="Times New Roman" w:hAnsi="Times New Roman" w:cs="Times New Roman"/>
          <w:color w:val="000000"/>
          <w:sz w:val="24"/>
          <w:szCs w:val="24"/>
        </w:rPr>
        <w:t xml:space="preserve"> S. Consensus Statement of the Indian Academy of </w:t>
      </w:r>
      <w:proofErr w:type="spellStart"/>
      <w:r w:rsidRPr="00632429">
        <w:rPr>
          <w:rFonts w:ascii="Times New Roman" w:hAnsi="Times New Roman" w:cs="Times New Roman"/>
          <w:color w:val="000000"/>
          <w:sz w:val="24"/>
          <w:szCs w:val="24"/>
        </w:rPr>
        <w:t>Pediatrics</w:t>
      </w:r>
      <w:proofErr w:type="spellEnd"/>
      <w:r w:rsidRPr="00632429">
        <w:rPr>
          <w:rFonts w:ascii="Times New Roman" w:hAnsi="Times New Roman" w:cs="Times New Roman"/>
          <w:color w:val="000000"/>
          <w:sz w:val="24"/>
          <w:szCs w:val="24"/>
        </w:rPr>
        <w:t xml:space="preserve"> on Evaluation and Management of Learning Disability. Indian </w:t>
      </w:r>
      <w:proofErr w:type="spellStart"/>
      <w:r w:rsidRPr="00632429">
        <w:rPr>
          <w:rFonts w:ascii="Times New Roman" w:hAnsi="Times New Roman" w:cs="Times New Roman"/>
          <w:color w:val="000000"/>
          <w:sz w:val="24"/>
          <w:szCs w:val="24"/>
        </w:rPr>
        <w:t>Pediatr</w:t>
      </w:r>
      <w:proofErr w:type="spellEnd"/>
      <w:r w:rsidRPr="00632429">
        <w:rPr>
          <w:rFonts w:ascii="Times New Roman" w:hAnsi="Times New Roman" w:cs="Times New Roman"/>
          <w:color w:val="000000"/>
          <w:sz w:val="24"/>
          <w:szCs w:val="24"/>
        </w:rPr>
        <w:t>. 2017;54(7):574-580.</w:t>
      </w:r>
    </w:p>
    <w:p w:rsidR="00556B45" w:rsidRPr="00632429" w:rsidRDefault="0053576A" w:rsidP="00632429">
      <w:pPr>
        <w:pStyle w:val="ListParagraph"/>
        <w:numPr>
          <w:ilvl w:val="0"/>
          <w:numId w:val="1"/>
        </w:numPr>
        <w:shd w:val="clear" w:color="auto" w:fill="FFFFFF"/>
        <w:spacing w:after="0" w:line="276" w:lineRule="auto"/>
        <w:rPr>
          <w:rFonts w:ascii="Times New Roman" w:eastAsia="Times New Roman" w:hAnsi="Times New Roman" w:cs="Times New Roman"/>
          <w:sz w:val="24"/>
          <w:szCs w:val="24"/>
          <w:lang w:eastAsia="en-IN"/>
        </w:rPr>
      </w:pPr>
      <w:r w:rsidRPr="0053576A">
        <w:rPr>
          <w:rFonts w:ascii="Times New Roman" w:eastAsia="Times New Roman" w:hAnsi="Times New Roman" w:cs="Times New Roman"/>
          <w:sz w:val="24"/>
          <w:szCs w:val="24"/>
          <w:lang w:eastAsia="en-IN"/>
        </w:rPr>
        <w:t>National Institute of Neurological Disorders and Stroke</w:t>
      </w:r>
      <w:r>
        <w:rPr>
          <w:rFonts w:ascii="Times New Roman" w:eastAsia="Times New Roman" w:hAnsi="Times New Roman" w:cs="Times New Roman"/>
          <w:sz w:val="24"/>
          <w:szCs w:val="24"/>
          <w:lang w:eastAsia="en-IN"/>
        </w:rPr>
        <w:t xml:space="preserve">. </w:t>
      </w:r>
      <w:r w:rsidRPr="0053576A">
        <w:rPr>
          <w:rFonts w:ascii="Times New Roman" w:eastAsia="Times New Roman" w:hAnsi="Times New Roman" w:cs="Times New Roman"/>
          <w:sz w:val="24"/>
          <w:szCs w:val="24"/>
          <w:lang w:eastAsia="en-IN"/>
        </w:rPr>
        <w:t xml:space="preserve">NINDS dyslexia information page. Available </w:t>
      </w:r>
      <w:r>
        <w:rPr>
          <w:rFonts w:ascii="Times New Roman" w:eastAsia="Times New Roman" w:hAnsi="Times New Roman" w:cs="Times New Roman"/>
          <w:sz w:val="24"/>
          <w:szCs w:val="24"/>
          <w:lang w:eastAsia="en-IN"/>
        </w:rPr>
        <w:t>from</w:t>
      </w:r>
      <w:r w:rsidRPr="0053576A">
        <w:rPr>
          <w:rFonts w:ascii="Times New Roman" w:eastAsia="Times New Roman" w:hAnsi="Times New Roman" w:cs="Times New Roman"/>
          <w:sz w:val="24"/>
          <w:szCs w:val="24"/>
          <w:lang w:eastAsia="en-IN"/>
        </w:rPr>
        <w:t xml:space="preserve">: </w:t>
      </w:r>
      <w:r w:rsidRPr="0053576A">
        <w:rPr>
          <w:rFonts w:ascii="Times New Roman" w:eastAsia="Times New Roman" w:hAnsi="Times New Roman" w:cs="Times New Roman"/>
          <w:i/>
          <w:sz w:val="24"/>
          <w:szCs w:val="24"/>
          <w:lang w:eastAsia="en-IN"/>
        </w:rPr>
        <w:t>https://www.ninds.nih.gov/Disorders/All-Disorders/Dyslexia-</w:t>
      </w:r>
      <w:r w:rsidRPr="00632429">
        <w:rPr>
          <w:rFonts w:ascii="Times New Roman" w:eastAsia="Times New Roman" w:hAnsi="Times New Roman" w:cs="Times New Roman"/>
          <w:i/>
          <w:sz w:val="24"/>
          <w:szCs w:val="24"/>
          <w:lang w:eastAsia="en-IN"/>
        </w:rPr>
        <w:t>Information-Page</w:t>
      </w:r>
      <w:r w:rsidRPr="00632429">
        <w:rPr>
          <w:rFonts w:ascii="Times New Roman" w:eastAsia="Times New Roman" w:hAnsi="Times New Roman" w:cs="Times New Roman"/>
          <w:sz w:val="24"/>
          <w:szCs w:val="24"/>
          <w:lang w:eastAsia="en-IN"/>
        </w:rPr>
        <w:t xml:space="preserve"> Accessed 5 Aug, 2018.</w:t>
      </w:r>
    </w:p>
    <w:p w:rsidR="00632429" w:rsidRDefault="00632429" w:rsidP="0048571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632429">
        <w:rPr>
          <w:rFonts w:ascii="Times New Roman" w:eastAsia="Times New Roman" w:hAnsi="Times New Roman" w:cs="Times New Roman"/>
          <w:color w:val="000000"/>
          <w:sz w:val="24"/>
          <w:szCs w:val="24"/>
          <w:lang w:eastAsia="en-IN"/>
        </w:rPr>
        <w:t>Shaw SCK, Anderson JL. Twelve tips for teaching medical students with dyslexia. Med Teach. 2017;39(7):686-690.</w:t>
      </w:r>
    </w:p>
    <w:p w:rsidR="00632429" w:rsidRPr="00F40F60" w:rsidRDefault="00697544" w:rsidP="00D27EE3">
      <w:pPr>
        <w:pStyle w:val="HTMLPreformatted"/>
        <w:numPr>
          <w:ilvl w:val="0"/>
          <w:numId w:val="1"/>
        </w:numPr>
        <w:spacing w:line="276" w:lineRule="auto"/>
        <w:rPr>
          <w:rFonts w:ascii="Times New Roman" w:hAnsi="Times New Roman" w:cs="Times New Roman"/>
          <w:color w:val="000000"/>
          <w:sz w:val="24"/>
          <w:szCs w:val="24"/>
        </w:rPr>
      </w:pPr>
      <w:r>
        <w:rPr>
          <w:rFonts w:ascii="Times New Roman" w:hAnsi="Times New Roman" w:cs="Times New Roman"/>
          <w:sz w:val="24"/>
          <w:szCs w:val="24"/>
        </w:rPr>
        <w:lastRenderedPageBreak/>
        <w:t xml:space="preserve">Central Board of Secondary Education. </w:t>
      </w:r>
      <w:r>
        <w:rPr>
          <w:rFonts w:ascii="Times New Roman" w:hAnsi="Times New Roman" w:cs="Times New Roman"/>
          <w:color w:val="000000"/>
          <w:sz w:val="24"/>
          <w:szCs w:val="24"/>
        </w:rPr>
        <w:t>Press Release-</w:t>
      </w:r>
      <w:r w:rsidR="0019319A" w:rsidRPr="00F40F60">
        <w:rPr>
          <w:rFonts w:ascii="Times New Roman" w:hAnsi="Times New Roman" w:cs="Times New Roman"/>
          <w:sz w:val="24"/>
          <w:szCs w:val="24"/>
        </w:rPr>
        <w:t>Senior School Certificate Examination (Class - XII) 2018</w:t>
      </w:r>
      <w:r w:rsidR="00064BF0" w:rsidRPr="00F40F60">
        <w:rPr>
          <w:rFonts w:ascii="Times New Roman" w:hAnsi="Times New Roman" w:cs="Times New Roman"/>
          <w:color w:val="000000"/>
          <w:sz w:val="24"/>
          <w:szCs w:val="24"/>
        </w:rPr>
        <w:t xml:space="preserve">. </w:t>
      </w:r>
      <w:r w:rsidR="0019319A" w:rsidRPr="00F40F60">
        <w:rPr>
          <w:rFonts w:ascii="Times New Roman" w:hAnsi="Times New Roman" w:cs="Times New Roman"/>
          <w:color w:val="000000"/>
          <w:sz w:val="24"/>
          <w:szCs w:val="24"/>
        </w:rPr>
        <w:t xml:space="preserve">Appendix-V. </w:t>
      </w:r>
      <w:r w:rsidRPr="00F40F60">
        <w:rPr>
          <w:rStyle w:val="ref-journal"/>
          <w:rFonts w:ascii="Times New Roman" w:hAnsi="Times New Roman" w:cs="Times New Roman"/>
          <w:color w:val="000000"/>
          <w:sz w:val="24"/>
          <w:szCs w:val="24"/>
          <w:shd w:val="clear" w:color="auto" w:fill="FFFFFF"/>
        </w:rPr>
        <w:t>Available from:</w:t>
      </w:r>
      <w:r w:rsidRPr="00F40F60">
        <w:t xml:space="preserve"> </w:t>
      </w:r>
      <w:r w:rsidRPr="00697544">
        <w:rPr>
          <w:rFonts w:ascii="Times New Roman" w:hAnsi="Times New Roman" w:cs="Times New Roman"/>
          <w:i/>
          <w:color w:val="000000"/>
          <w:sz w:val="24"/>
          <w:szCs w:val="24"/>
        </w:rPr>
        <w:t>http://cbse.nic.in/prunit/Press%20Release.htm</w:t>
      </w:r>
    </w:p>
    <w:p w:rsidR="00F40F60" w:rsidRDefault="00F40F60" w:rsidP="00D27EE3">
      <w:pPr>
        <w:pStyle w:val="HTMLPreformatted"/>
        <w:numPr>
          <w:ilvl w:val="0"/>
          <w:numId w:val="1"/>
        </w:numPr>
        <w:spacing w:line="276"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Mellegatti</w:t>
      </w:r>
      <w:proofErr w:type="spellEnd"/>
      <w:r>
        <w:rPr>
          <w:rFonts w:ascii="Times New Roman" w:hAnsi="Times New Roman" w:cs="Times New Roman"/>
          <w:color w:val="000000"/>
          <w:sz w:val="24"/>
          <w:szCs w:val="24"/>
        </w:rPr>
        <w:t xml:space="preserve"> P. He never lost sight of his goal. The Hindu. </w:t>
      </w:r>
      <w:r w:rsidRPr="00F40F60">
        <w:rPr>
          <w:rStyle w:val="ref-journal"/>
          <w:rFonts w:ascii="Times New Roman" w:hAnsi="Times New Roman" w:cs="Times New Roman"/>
          <w:color w:val="000000"/>
          <w:sz w:val="24"/>
          <w:szCs w:val="24"/>
          <w:shd w:val="clear" w:color="auto" w:fill="FFFFFF"/>
        </w:rPr>
        <w:t>Available from:</w:t>
      </w:r>
      <w:r w:rsidRPr="00F40F60">
        <w:t xml:space="preserve"> </w:t>
      </w:r>
      <w:r w:rsidRPr="00F40F60">
        <w:rPr>
          <w:rStyle w:val="ref-journal"/>
          <w:rFonts w:ascii="Times New Roman" w:hAnsi="Times New Roman" w:cs="Times New Roman"/>
          <w:i/>
          <w:color w:val="000000"/>
          <w:sz w:val="24"/>
          <w:szCs w:val="24"/>
          <w:shd w:val="clear" w:color="auto" w:fill="FFFFFF"/>
        </w:rPr>
        <w:t>https://www.thehindu.com/2005/06/22/stories/2005062213030500.htm</w:t>
      </w:r>
      <w:r>
        <w:rPr>
          <w:rStyle w:val="ref-journal"/>
          <w:rFonts w:ascii="Times New Roman" w:hAnsi="Times New Roman" w:cs="Times New Roman"/>
          <w:color w:val="000000"/>
          <w:sz w:val="24"/>
          <w:szCs w:val="24"/>
          <w:shd w:val="clear" w:color="auto" w:fill="FFFFFF"/>
        </w:rPr>
        <w:t xml:space="preserve"> </w:t>
      </w:r>
      <w:r w:rsidR="003322E9">
        <w:rPr>
          <w:rStyle w:val="ref-journal"/>
          <w:rFonts w:ascii="Times New Roman" w:hAnsi="Times New Roman" w:cs="Times New Roman"/>
          <w:color w:val="000000"/>
          <w:sz w:val="24"/>
          <w:szCs w:val="24"/>
          <w:shd w:val="clear" w:color="auto" w:fill="FFFFFF"/>
        </w:rPr>
        <w:t>Accessed</w:t>
      </w:r>
      <w:r>
        <w:rPr>
          <w:rStyle w:val="ref-journal"/>
          <w:rFonts w:ascii="Times New Roman" w:hAnsi="Times New Roman" w:cs="Times New Roman"/>
          <w:color w:val="000000"/>
          <w:sz w:val="24"/>
          <w:szCs w:val="24"/>
          <w:shd w:val="clear" w:color="auto" w:fill="FFFFFF"/>
        </w:rPr>
        <w:t xml:space="preserve"> on 6 Aug 2018</w:t>
      </w:r>
      <w:r w:rsidR="003322E9">
        <w:rPr>
          <w:rStyle w:val="ref-journal"/>
          <w:rFonts w:ascii="Times New Roman" w:hAnsi="Times New Roman" w:cs="Times New Roman"/>
          <w:color w:val="000000"/>
          <w:sz w:val="24"/>
          <w:szCs w:val="24"/>
          <w:shd w:val="clear" w:color="auto" w:fill="FFFFFF"/>
        </w:rPr>
        <w:t>.</w:t>
      </w:r>
    </w:p>
    <w:p w:rsidR="00632429" w:rsidRPr="002C3024" w:rsidRDefault="00632429" w:rsidP="00D27EE3">
      <w:pPr>
        <w:pStyle w:val="HTMLPreformatted"/>
        <w:numPr>
          <w:ilvl w:val="0"/>
          <w:numId w:val="1"/>
        </w:numPr>
        <w:spacing w:line="276" w:lineRule="auto"/>
        <w:rPr>
          <w:rFonts w:ascii="Times New Roman" w:hAnsi="Times New Roman" w:cs="Times New Roman"/>
          <w:color w:val="000000"/>
          <w:sz w:val="24"/>
          <w:szCs w:val="24"/>
        </w:rPr>
      </w:pPr>
      <w:r w:rsidRPr="00F40F60">
        <w:rPr>
          <w:rFonts w:ascii="Times New Roman" w:hAnsi="Times New Roman" w:cs="Times New Roman"/>
          <w:color w:val="000000"/>
          <w:sz w:val="24"/>
          <w:szCs w:val="24"/>
        </w:rPr>
        <w:t>Department</w:t>
      </w:r>
      <w:r w:rsidR="00F40F60">
        <w:rPr>
          <w:rFonts w:ascii="Times New Roman" w:hAnsi="Times New Roman" w:cs="Times New Roman"/>
          <w:color w:val="000000"/>
          <w:sz w:val="24"/>
          <w:szCs w:val="24"/>
        </w:rPr>
        <w:t xml:space="preserve"> </w:t>
      </w:r>
      <w:r w:rsidRPr="00F40F60">
        <w:rPr>
          <w:rFonts w:ascii="Times New Roman" w:hAnsi="Times New Roman" w:cs="Times New Roman"/>
          <w:sz w:val="24"/>
          <w:szCs w:val="24"/>
        </w:rPr>
        <w:t>of Empowerment of Persons with Disabilities. Guidelines for assessment of extent of disability</w:t>
      </w:r>
      <w:r w:rsidR="00D27EE3" w:rsidRPr="00F40F60">
        <w:rPr>
          <w:rFonts w:ascii="Times New Roman" w:hAnsi="Times New Roman" w:cs="Times New Roman"/>
          <w:sz w:val="24"/>
          <w:szCs w:val="24"/>
        </w:rPr>
        <w:t xml:space="preserve"> and </w:t>
      </w:r>
      <w:r w:rsidRPr="00F40F60">
        <w:rPr>
          <w:rFonts w:ascii="Times New Roman" w:hAnsi="Times New Roman" w:cs="Times New Roman"/>
          <w:sz w:val="24"/>
          <w:szCs w:val="24"/>
        </w:rPr>
        <w:t>certification of specified disabilities</w:t>
      </w:r>
      <w:r w:rsidR="00D27EE3" w:rsidRPr="00F40F60">
        <w:rPr>
          <w:rFonts w:ascii="Times New Roman" w:hAnsi="Times New Roman" w:cs="Times New Roman"/>
          <w:sz w:val="24"/>
          <w:szCs w:val="24"/>
        </w:rPr>
        <w:t>.</w:t>
      </w:r>
      <w:r w:rsidR="00D27EE3" w:rsidRPr="00F40F60">
        <w:rPr>
          <w:rFonts w:ascii="Times New Roman" w:hAnsi="Times New Roman" w:cs="Times New Roman"/>
          <w:color w:val="000000"/>
          <w:sz w:val="24"/>
          <w:szCs w:val="24"/>
          <w:shd w:val="clear" w:color="auto" w:fill="FFFFFF"/>
        </w:rPr>
        <w:t xml:space="preserve"> </w:t>
      </w:r>
      <w:r w:rsidR="00D27EE3" w:rsidRPr="00F40F60">
        <w:rPr>
          <w:rStyle w:val="ref-journal"/>
          <w:rFonts w:ascii="Times New Roman" w:hAnsi="Times New Roman" w:cs="Times New Roman"/>
          <w:color w:val="000000"/>
          <w:sz w:val="24"/>
          <w:szCs w:val="24"/>
          <w:shd w:val="clear" w:color="auto" w:fill="FFFFFF"/>
        </w:rPr>
        <w:t>Gazette of India (Extra-Ordinary). Available from:</w:t>
      </w:r>
      <w:r w:rsidR="00D27EE3" w:rsidRPr="00F40F60">
        <w:rPr>
          <w:rStyle w:val="ref-journal"/>
          <w:rFonts w:ascii="Times New Roman" w:hAnsi="Times New Roman" w:cs="Times New Roman"/>
          <w:i/>
          <w:color w:val="000000"/>
          <w:sz w:val="24"/>
          <w:szCs w:val="24"/>
          <w:shd w:val="clear" w:color="auto" w:fill="FFFFFF"/>
        </w:rPr>
        <w:t xml:space="preserve"> http://disabilityaffairs.gov.in/upload/uploadfiles/files/Guidelines%20notification_04_01_2018.pdf </w:t>
      </w:r>
      <w:r w:rsidR="00D27EE3" w:rsidRPr="00F40F60">
        <w:rPr>
          <w:rFonts w:ascii="Times New Roman" w:hAnsi="Times New Roman" w:cs="Times New Roman"/>
          <w:sz w:val="24"/>
          <w:szCs w:val="24"/>
        </w:rPr>
        <w:t>Accessed 5 Aug, 2018</w:t>
      </w:r>
      <w:r w:rsidR="00D27EE3" w:rsidRPr="00F40F60">
        <w:rPr>
          <w:rFonts w:ascii="Times New Roman" w:hAnsi="Times New Roman" w:cs="Times New Roman"/>
          <w:color w:val="000000"/>
          <w:sz w:val="24"/>
          <w:szCs w:val="24"/>
        </w:rPr>
        <w:t>.</w:t>
      </w:r>
    </w:p>
    <w:p w:rsidR="00BA3040" w:rsidRDefault="002C3024" w:rsidP="00BA3040">
      <w:pPr>
        <w:pStyle w:val="HTMLPreformatted"/>
        <w:numPr>
          <w:ilvl w:val="0"/>
          <w:numId w:val="1"/>
        </w:num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Delhi </w:t>
      </w:r>
      <w:r w:rsidR="00AF5B71">
        <w:rPr>
          <w:rFonts w:ascii="Times New Roman" w:hAnsi="Times New Roman" w:cs="Times New Roman"/>
          <w:color w:val="000000"/>
          <w:sz w:val="24"/>
          <w:szCs w:val="24"/>
        </w:rPr>
        <w:t xml:space="preserve">High </w:t>
      </w:r>
      <w:r w:rsidR="00AF5B71" w:rsidRPr="00AF5B71">
        <w:rPr>
          <w:rFonts w:ascii="Times New Roman" w:hAnsi="Times New Roman" w:cs="Times New Roman"/>
          <w:color w:val="000000"/>
          <w:sz w:val="24"/>
          <w:szCs w:val="24"/>
        </w:rPr>
        <w:t xml:space="preserve">Court. </w:t>
      </w:r>
      <w:r w:rsidR="00AF5B71" w:rsidRPr="00AF5B71">
        <w:rPr>
          <w:rStyle w:val="style2"/>
          <w:rFonts w:ascii="Times New Roman" w:hAnsi="Times New Roman" w:cs="Times New Roman"/>
          <w:color w:val="000000"/>
          <w:sz w:val="24"/>
          <w:szCs w:val="24"/>
          <w:shd w:val="clear" w:color="auto" w:fill="FFFFFF"/>
        </w:rPr>
        <w:t>M</w:t>
      </w:r>
      <w:r w:rsidR="00C9413F">
        <w:rPr>
          <w:rStyle w:val="style2"/>
          <w:rFonts w:ascii="Times New Roman" w:hAnsi="Times New Roman" w:cs="Times New Roman"/>
          <w:color w:val="000000"/>
          <w:sz w:val="24"/>
          <w:szCs w:val="24"/>
          <w:shd w:val="clear" w:color="auto" w:fill="FFFFFF"/>
        </w:rPr>
        <w:t>inor (through her father</w:t>
      </w:r>
      <w:r w:rsidR="00AF5B71" w:rsidRPr="00AF5B71">
        <w:rPr>
          <w:rStyle w:val="style2"/>
          <w:rFonts w:ascii="Times New Roman" w:hAnsi="Times New Roman" w:cs="Times New Roman"/>
          <w:color w:val="000000"/>
          <w:sz w:val="24"/>
          <w:szCs w:val="24"/>
          <w:shd w:val="clear" w:color="auto" w:fill="FFFFFF"/>
        </w:rPr>
        <w:t xml:space="preserve"> B</w:t>
      </w:r>
      <w:r w:rsidR="00C9413F">
        <w:rPr>
          <w:rStyle w:val="style2"/>
          <w:rFonts w:ascii="Times New Roman" w:hAnsi="Times New Roman" w:cs="Times New Roman"/>
          <w:color w:val="000000"/>
          <w:sz w:val="24"/>
          <w:szCs w:val="24"/>
          <w:shd w:val="clear" w:color="auto" w:fill="FFFFFF"/>
        </w:rPr>
        <w:t xml:space="preserve">hagwati Prasad Sharma vs Union of India and </w:t>
      </w:r>
      <w:proofErr w:type="spellStart"/>
      <w:r w:rsidR="00C9413F">
        <w:rPr>
          <w:rStyle w:val="style2"/>
          <w:rFonts w:ascii="Times New Roman" w:hAnsi="Times New Roman" w:cs="Times New Roman"/>
          <w:color w:val="000000"/>
          <w:sz w:val="24"/>
          <w:szCs w:val="24"/>
          <w:shd w:val="clear" w:color="auto" w:fill="FFFFFF"/>
        </w:rPr>
        <w:t>Ors</w:t>
      </w:r>
      <w:r w:rsidR="00AF5B71" w:rsidRPr="00AF5B71">
        <w:rPr>
          <w:rStyle w:val="style2"/>
          <w:rFonts w:ascii="Times New Roman" w:hAnsi="Times New Roman" w:cs="Times New Roman"/>
          <w:color w:val="000000"/>
          <w:sz w:val="24"/>
          <w:szCs w:val="24"/>
          <w:shd w:val="clear" w:color="auto" w:fill="FFFFFF"/>
        </w:rPr>
        <w:t>.</w:t>
      </w:r>
      <w:r w:rsidR="00AF5B71" w:rsidRPr="00C9413F">
        <w:rPr>
          <w:rFonts w:ascii="Times New Roman" w:hAnsi="Times New Roman" w:cs="Times New Roman"/>
          <w:sz w:val="24"/>
          <w:szCs w:val="24"/>
          <w:shd w:val="clear" w:color="auto" w:fill="FFFFFF"/>
        </w:rPr>
        <w:t>W.P</w:t>
      </w:r>
      <w:proofErr w:type="spellEnd"/>
      <w:r w:rsidR="00AF5B71" w:rsidRPr="00C9413F">
        <w:rPr>
          <w:rFonts w:ascii="Times New Roman" w:hAnsi="Times New Roman" w:cs="Times New Roman"/>
          <w:sz w:val="24"/>
          <w:szCs w:val="24"/>
          <w:shd w:val="clear" w:color="auto" w:fill="FFFFFF"/>
        </w:rPr>
        <w:t>.(C)--7820/2018</w:t>
      </w:r>
      <w:r w:rsidR="00BA3040">
        <w:rPr>
          <w:rFonts w:ascii="Times New Roman" w:hAnsi="Times New Roman" w:cs="Times New Roman"/>
          <w:sz w:val="24"/>
          <w:szCs w:val="24"/>
          <w:shd w:val="clear" w:color="auto" w:fill="FFFFFF"/>
        </w:rPr>
        <w:t xml:space="preserve"> </w:t>
      </w:r>
      <w:r w:rsidR="00BA3040" w:rsidRPr="00F40F60">
        <w:rPr>
          <w:rStyle w:val="ref-journal"/>
          <w:rFonts w:ascii="Times New Roman" w:hAnsi="Times New Roman" w:cs="Times New Roman"/>
          <w:color w:val="000000"/>
          <w:sz w:val="24"/>
          <w:szCs w:val="24"/>
          <w:shd w:val="clear" w:color="auto" w:fill="FFFFFF"/>
        </w:rPr>
        <w:t>Available from:</w:t>
      </w:r>
      <w:r w:rsidR="00BA3040" w:rsidRPr="00F40F60">
        <w:t xml:space="preserve"> </w:t>
      </w:r>
      <w:r w:rsidR="00BA3040" w:rsidRPr="00BA3040">
        <w:rPr>
          <w:rFonts w:ascii="Times New Roman" w:hAnsi="Times New Roman" w:cs="Times New Roman"/>
          <w:i/>
          <w:sz w:val="24"/>
          <w:szCs w:val="24"/>
          <w:shd w:val="clear" w:color="auto" w:fill="FFFFFF"/>
        </w:rPr>
        <w:t>https://indiankanoon.org/doc/96393060/</w:t>
      </w:r>
      <w:r w:rsidR="00BA3040">
        <w:rPr>
          <w:rFonts w:ascii="Times New Roman" w:hAnsi="Times New Roman" w:cs="Times New Roman"/>
          <w:sz w:val="24"/>
          <w:szCs w:val="24"/>
          <w:shd w:val="clear" w:color="auto" w:fill="FFFFFF"/>
        </w:rPr>
        <w:t xml:space="preserve"> </w:t>
      </w:r>
      <w:r w:rsidR="00BA3040">
        <w:rPr>
          <w:rStyle w:val="ref-journal"/>
          <w:rFonts w:ascii="Times New Roman" w:hAnsi="Times New Roman" w:cs="Times New Roman"/>
          <w:color w:val="000000"/>
          <w:sz w:val="24"/>
          <w:szCs w:val="24"/>
          <w:shd w:val="clear" w:color="auto" w:fill="FFFFFF"/>
        </w:rPr>
        <w:t>Accessed on 6 Aug 2018.</w:t>
      </w:r>
    </w:p>
    <w:p w:rsidR="00F77480" w:rsidRPr="002C3024" w:rsidRDefault="00AF5B71" w:rsidP="00B53409">
      <w:pPr>
        <w:pStyle w:val="HTMLPreformatted"/>
        <w:numPr>
          <w:ilvl w:val="0"/>
          <w:numId w:val="1"/>
        </w:numPr>
        <w:spacing w:line="276" w:lineRule="auto"/>
        <w:rPr>
          <w:rFonts w:ascii="Times New Roman" w:hAnsi="Times New Roman" w:cs="Times New Roman"/>
          <w:color w:val="000000"/>
          <w:sz w:val="24"/>
          <w:szCs w:val="24"/>
        </w:rPr>
      </w:pPr>
      <w:r>
        <w:rPr>
          <w:rFonts w:ascii="Times New Roman" w:hAnsi="Times New Roman" w:cs="Times New Roman"/>
          <w:sz w:val="24"/>
          <w:szCs w:val="24"/>
        </w:rPr>
        <w:t xml:space="preserve">Supreme Court of India. </w:t>
      </w:r>
      <w:r w:rsidR="00D45A19" w:rsidRPr="002C3024">
        <w:rPr>
          <w:rFonts w:ascii="Times New Roman" w:hAnsi="Times New Roman" w:cs="Times New Roman"/>
          <w:sz w:val="24"/>
          <w:szCs w:val="24"/>
        </w:rPr>
        <w:t>Civil appeal</w:t>
      </w:r>
      <w:r w:rsidR="003322E9">
        <w:rPr>
          <w:rFonts w:ascii="Times New Roman" w:hAnsi="Times New Roman" w:cs="Times New Roman"/>
          <w:sz w:val="24"/>
          <w:szCs w:val="24"/>
        </w:rPr>
        <w:t xml:space="preserve"> </w:t>
      </w:r>
      <w:r w:rsidR="00D45A19" w:rsidRPr="002C3024">
        <w:rPr>
          <w:rFonts w:ascii="Times New Roman" w:hAnsi="Times New Roman" w:cs="Times New Roman"/>
          <w:sz w:val="24"/>
          <w:szCs w:val="24"/>
        </w:rPr>
        <w:t>2281-2282 of 2010 (Arising out of SLP(C)Nos.10669-70 of 2008) Syed Bashir-</w:t>
      </w:r>
      <w:proofErr w:type="spellStart"/>
      <w:r w:rsidR="00D45A19" w:rsidRPr="002C3024">
        <w:rPr>
          <w:rFonts w:ascii="Times New Roman" w:hAnsi="Times New Roman" w:cs="Times New Roman"/>
          <w:sz w:val="24"/>
          <w:szCs w:val="24"/>
        </w:rPr>
        <w:t>ud</w:t>
      </w:r>
      <w:proofErr w:type="spellEnd"/>
      <w:r w:rsidR="00D45A19" w:rsidRPr="002C3024">
        <w:rPr>
          <w:rFonts w:ascii="Times New Roman" w:hAnsi="Times New Roman" w:cs="Times New Roman"/>
          <w:sz w:val="24"/>
          <w:szCs w:val="24"/>
        </w:rPr>
        <w:t xml:space="preserve">-din </w:t>
      </w:r>
      <w:proofErr w:type="spellStart"/>
      <w:r w:rsidR="00D45A19" w:rsidRPr="002C3024">
        <w:rPr>
          <w:rFonts w:ascii="Times New Roman" w:hAnsi="Times New Roman" w:cs="Times New Roman"/>
          <w:sz w:val="24"/>
          <w:szCs w:val="24"/>
        </w:rPr>
        <w:t>Qadri</w:t>
      </w:r>
      <w:proofErr w:type="spellEnd"/>
      <w:r w:rsidR="00D45A19" w:rsidRPr="002C3024">
        <w:rPr>
          <w:rFonts w:ascii="Times New Roman" w:hAnsi="Times New Roman" w:cs="Times New Roman"/>
          <w:sz w:val="24"/>
          <w:szCs w:val="24"/>
        </w:rPr>
        <w:t xml:space="preserve"> vs Nazir Ahmed Shah &amp;</w:t>
      </w:r>
      <w:r w:rsidR="003322E9">
        <w:rPr>
          <w:rFonts w:ascii="Times New Roman" w:hAnsi="Times New Roman" w:cs="Times New Roman"/>
          <w:sz w:val="24"/>
          <w:szCs w:val="24"/>
        </w:rPr>
        <w:t xml:space="preserve"> </w:t>
      </w:r>
      <w:r w:rsidR="00D45A19" w:rsidRPr="002C3024">
        <w:rPr>
          <w:rFonts w:ascii="Times New Roman" w:hAnsi="Times New Roman" w:cs="Times New Roman"/>
          <w:sz w:val="24"/>
          <w:szCs w:val="24"/>
        </w:rPr>
        <w:t xml:space="preserve">Ors. </w:t>
      </w:r>
    </w:p>
    <w:p w:rsidR="003322E9" w:rsidRPr="003322E9" w:rsidRDefault="003322E9" w:rsidP="003322E9">
      <w:pPr>
        <w:pStyle w:val="HTMLPreformatted"/>
        <w:numPr>
          <w:ilvl w:val="0"/>
          <w:numId w:val="1"/>
        </w:numPr>
        <w:spacing w:line="276" w:lineRule="auto"/>
        <w:rPr>
          <w:rStyle w:val="ref-journal"/>
          <w:rFonts w:ascii="Times New Roman" w:hAnsi="Times New Roman" w:cs="Times New Roman"/>
          <w:color w:val="000000"/>
          <w:sz w:val="24"/>
          <w:szCs w:val="24"/>
        </w:rPr>
      </w:pPr>
      <w:r>
        <w:rPr>
          <w:rFonts w:ascii="Times New Roman" w:hAnsi="Times New Roman" w:cs="Times New Roman"/>
          <w:sz w:val="24"/>
          <w:szCs w:val="24"/>
        </w:rPr>
        <w:t xml:space="preserve">Supreme Court of India. </w:t>
      </w:r>
      <w:r w:rsidRPr="003A3048">
        <w:rPr>
          <w:rFonts w:ascii="Times New Roman" w:hAnsi="Times New Roman" w:cs="Times New Roman"/>
          <w:sz w:val="24"/>
          <w:szCs w:val="24"/>
        </w:rPr>
        <w:t>Writ Petition (Civil) No.400 of 2012</w:t>
      </w:r>
      <w:r>
        <w:rPr>
          <w:rFonts w:ascii="Times New Roman" w:hAnsi="Times New Roman" w:cs="Times New Roman"/>
          <w:sz w:val="24"/>
          <w:szCs w:val="24"/>
        </w:rPr>
        <w:t xml:space="preserve"> (</w:t>
      </w:r>
      <w:r w:rsidRPr="003A3048">
        <w:rPr>
          <w:rFonts w:ascii="Times New Roman" w:hAnsi="Times New Roman" w:cs="Times New Roman"/>
          <w:sz w:val="24"/>
          <w:szCs w:val="24"/>
        </w:rPr>
        <w:t xml:space="preserve">National Legal Services Authority </w:t>
      </w:r>
      <w:r>
        <w:rPr>
          <w:rFonts w:ascii="Times New Roman" w:hAnsi="Times New Roman" w:cs="Times New Roman"/>
          <w:sz w:val="24"/>
          <w:szCs w:val="24"/>
        </w:rPr>
        <w:t>vs</w:t>
      </w:r>
      <w:r w:rsidRPr="003A3048">
        <w:rPr>
          <w:rFonts w:ascii="Times New Roman" w:hAnsi="Times New Roman" w:cs="Times New Roman"/>
          <w:sz w:val="24"/>
          <w:szCs w:val="24"/>
        </w:rPr>
        <w:t xml:space="preserve"> Union of India </w:t>
      </w:r>
      <w:r>
        <w:rPr>
          <w:rFonts w:ascii="Times New Roman" w:hAnsi="Times New Roman" w:cs="Times New Roman"/>
          <w:sz w:val="24"/>
          <w:szCs w:val="24"/>
        </w:rPr>
        <w:t>&amp; Ors).</w:t>
      </w:r>
      <w:r w:rsidRPr="003A3048">
        <w:rPr>
          <w:rFonts w:ascii="Times New Roman" w:hAnsi="Times New Roman" w:cs="Times New Roman"/>
          <w:sz w:val="24"/>
          <w:szCs w:val="24"/>
        </w:rPr>
        <w:t xml:space="preserve"> </w:t>
      </w:r>
      <w:r>
        <w:rPr>
          <w:rFonts w:ascii="Times New Roman" w:hAnsi="Times New Roman" w:cs="Times New Roman"/>
          <w:color w:val="000000"/>
          <w:sz w:val="24"/>
          <w:szCs w:val="24"/>
        </w:rPr>
        <w:t>Available from:</w:t>
      </w:r>
      <w:r w:rsidRPr="003322E9">
        <w:rPr>
          <w:rFonts w:ascii="Times New Roman" w:hAnsi="Times New Roman" w:cs="Times New Roman"/>
          <w:i/>
          <w:sz w:val="24"/>
          <w:szCs w:val="24"/>
        </w:rPr>
        <w:t xml:space="preserve"> http://supremecourtofindia.nic.in/jonew/judis/41411.pdf</w:t>
      </w:r>
      <w:r>
        <w:rPr>
          <w:rFonts w:ascii="Times New Roman" w:hAnsi="Times New Roman" w:cs="Times New Roman"/>
          <w:i/>
          <w:sz w:val="24"/>
          <w:szCs w:val="24"/>
        </w:rPr>
        <w:t xml:space="preserve"> </w:t>
      </w:r>
      <w:r>
        <w:rPr>
          <w:rStyle w:val="ref-journal"/>
          <w:rFonts w:ascii="Times New Roman" w:hAnsi="Times New Roman" w:cs="Times New Roman"/>
          <w:color w:val="000000"/>
          <w:sz w:val="24"/>
          <w:szCs w:val="24"/>
          <w:shd w:val="clear" w:color="auto" w:fill="FFFFFF"/>
        </w:rPr>
        <w:t>Accessed on 6 Aug 2018.</w:t>
      </w:r>
    </w:p>
    <w:p w:rsidR="003322E9" w:rsidRPr="003322E9" w:rsidRDefault="003322E9" w:rsidP="003322E9">
      <w:pPr>
        <w:pStyle w:val="HTMLPreformatted"/>
        <w:numPr>
          <w:ilvl w:val="0"/>
          <w:numId w:val="1"/>
        </w:numPr>
        <w:spacing w:line="276" w:lineRule="auto"/>
        <w:rPr>
          <w:rFonts w:ascii="Times New Roman" w:hAnsi="Times New Roman" w:cs="Times New Roman"/>
          <w:color w:val="000000"/>
          <w:sz w:val="24"/>
          <w:szCs w:val="24"/>
        </w:rPr>
      </w:pPr>
      <w:r w:rsidRPr="003322E9">
        <w:rPr>
          <w:rFonts w:ascii="Times New Roman" w:hAnsi="Times New Roman" w:cs="Times New Roman"/>
          <w:sz w:val="24"/>
          <w:szCs w:val="24"/>
        </w:rPr>
        <w:t xml:space="preserve">Supreme Court of India. </w:t>
      </w:r>
      <w:r w:rsidRPr="003322E9">
        <w:rPr>
          <w:rFonts w:ascii="Times New Roman" w:hAnsi="Times New Roman" w:cs="Times New Roman"/>
          <w:color w:val="000000"/>
          <w:sz w:val="24"/>
          <w:szCs w:val="24"/>
        </w:rPr>
        <w:t>Writ petition (C) No. 98 of 2012 (</w:t>
      </w:r>
      <w:proofErr w:type="spellStart"/>
      <w:r w:rsidRPr="003322E9">
        <w:rPr>
          <w:rFonts w:ascii="Times New Roman" w:hAnsi="Times New Roman" w:cs="Times New Roman"/>
          <w:bCs/>
          <w:color w:val="000000"/>
          <w:sz w:val="24"/>
          <w:szCs w:val="24"/>
          <w:shd w:val="clear" w:color="auto" w:fill="FFFFFF"/>
        </w:rPr>
        <w:t>Jeeja</w:t>
      </w:r>
      <w:proofErr w:type="spellEnd"/>
      <w:r w:rsidRPr="003322E9">
        <w:rPr>
          <w:rFonts w:ascii="Times New Roman" w:hAnsi="Times New Roman" w:cs="Times New Roman"/>
          <w:bCs/>
          <w:color w:val="000000"/>
          <w:sz w:val="24"/>
          <w:szCs w:val="24"/>
          <w:shd w:val="clear" w:color="auto" w:fill="FFFFFF"/>
        </w:rPr>
        <w:t xml:space="preserve"> Ghosh &amp; </w:t>
      </w:r>
      <w:proofErr w:type="spellStart"/>
      <w:r w:rsidRPr="003322E9">
        <w:rPr>
          <w:rFonts w:ascii="Times New Roman" w:hAnsi="Times New Roman" w:cs="Times New Roman"/>
          <w:bCs/>
          <w:color w:val="000000"/>
          <w:sz w:val="24"/>
          <w:szCs w:val="24"/>
          <w:shd w:val="clear" w:color="auto" w:fill="FFFFFF"/>
        </w:rPr>
        <w:t>Anr</w:t>
      </w:r>
      <w:proofErr w:type="spellEnd"/>
      <w:r w:rsidRPr="003322E9">
        <w:rPr>
          <w:rFonts w:ascii="Times New Roman" w:hAnsi="Times New Roman" w:cs="Times New Roman"/>
          <w:bCs/>
          <w:color w:val="000000"/>
          <w:sz w:val="24"/>
          <w:szCs w:val="24"/>
          <w:shd w:val="clear" w:color="auto" w:fill="FFFFFF"/>
        </w:rPr>
        <w:t xml:space="preserve"> vs Union of India &amp; Ors). </w:t>
      </w:r>
      <w:r w:rsidRPr="003322E9">
        <w:rPr>
          <w:rFonts w:ascii="Times New Roman" w:hAnsi="Times New Roman" w:cs="Times New Roman"/>
          <w:color w:val="000000"/>
          <w:sz w:val="24"/>
          <w:szCs w:val="24"/>
        </w:rPr>
        <w:t>Available from:</w:t>
      </w:r>
      <w:r w:rsidRPr="003322E9">
        <w:rPr>
          <w:rFonts w:ascii="Times New Roman" w:hAnsi="Times New Roman" w:cs="Times New Roman"/>
          <w:i/>
          <w:sz w:val="24"/>
          <w:szCs w:val="24"/>
        </w:rPr>
        <w:t xml:space="preserve"> https://indiankanoon.org/doc/175579179/</w:t>
      </w:r>
    </w:p>
    <w:p w:rsidR="003322E9" w:rsidRDefault="003322E9" w:rsidP="003322E9">
      <w:pPr>
        <w:pStyle w:val="HTMLPreformatted"/>
        <w:spacing w:line="276" w:lineRule="auto"/>
        <w:ind w:left="720"/>
        <w:rPr>
          <w:rFonts w:ascii="Times New Roman" w:hAnsi="Times New Roman" w:cs="Times New Roman"/>
          <w:color w:val="000000"/>
          <w:sz w:val="24"/>
          <w:szCs w:val="24"/>
        </w:rPr>
      </w:pPr>
      <w:r>
        <w:rPr>
          <w:rStyle w:val="ref-journal"/>
          <w:rFonts w:ascii="Times New Roman" w:hAnsi="Times New Roman" w:cs="Times New Roman"/>
          <w:color w:val="000000"/>
          <w:sz w:val="24"/>
          <w:szCs w:val="24"/>
          <w:shd w:val="clear" w:color="auto" w:fill="FFFFFF"/>
        </w:rPr>
        <w:t>Accessed on 6 Aug 2018.</w:t>
      </w:r>
    </w:p>
    <w:p w:rsidR="002C3024" w:rsidRPr="00AF5B71" w:rsidRDefault="00AF5B71" w:rsidP="003322E9">
      <w:pPr>
        <w:pStyle w:val="HTMLPreformatted"/>
        <w:numPr>
          <w:ilvl w:val="0"/>
          <w:numId w:val="1"/>
        </w:numPr>
        <w:spacing w:line="276" w:lineRule="auto"/>
        <w:rPr>
          <w:rFonts w:ascii="Times New Roman" w:hAnsi="Times New Roman" w:cs="Times New Roman"/>
          <w:i/>
          <w:color w:val="000000"/>
          <w:sz w:val="24"/>
          <w:szCs w:val="24"/>
        </w:rPr>
      </w:pPr>
      <w:r>
        <w:rPr>
          <w:rFonts w:ascii="Times New Roman" w:hAnsi="Times New Roman" w:cs="Times New Roman"/>
          <w:color w:val="000000"/>
          <w:sz w:val="24"/>
          <w:szCs w:val="24"/>
        </w:rPr>
        <w:t xml:space="preserve">Singh S. Borders for doctors. </w:t>
      </w:r>
      <w:r w:rsidR="002C3024">
        <w:rPr>
          <w:rFonts w:ascii="Times New Roman" w:hAnsi="Times New Roman" w:cs="Times New Roman"/>
          <w:color w:val="000000"/>
          <w:sz w:val="24"/>
          <w:szCs w:val="24"/>
        </w:rPr>
        <w:t xml:space="preserve">Indian </w:t>
      </w:r>
      <w:r>
        <w:rPr>
          <w:rFonts w:ascii="Times New Roman" w:hAnsi="Times New Roman" w:cs="Times New Roman"/>
          <w:color w:val="000000"/>
          <w:sz w:val="24"/>
          <w:szCs w:val="24"/>
        </w:rPr>
        <w:t>E</w:t>
      </w:r>
      <w:r w:rsidR="002C3024">
        <w:rPr>
          <w:rFonts w:ascii="Times New Roman" w:hAnsi="Times New Roman" w:cs="Times New Roman"/>
          <w:color w:val="000000"/>
          <w:sz w:val="24"/>
          <w:szCs w:val="24"/>
        </w:rPr>
        <w:t>xpress</w:t>
      </w:r>
      <w:r>
        <w:rPr>
          <w:rFonts w:ascii="Times New Roman" w:hAnsi="Times New Roman" w:cs="Times New Roman"/>
          <w:color w:val="000000"/>
          <w:sz w:val="24"/>
          <w:szCs w:val="24"/>
        </w:rPr>
        <w:t xml:space="preserve">. Available from: </w:t>
      </w:r>
      <w:r w:rsidRPr="00AF5B71">
        <w:rPr>
          <w:rFonts w:ascii="Times New Roman" w:hAnsi="Times New Roman" w:cs="Times New Roman"/>
          <w:i/>
          <w:color w:val="000000"/>
          <w:sz w:val="24"/>
          <w:szCs w:val="24"/>
        </w:rPr>
        <w:t>https://indianexpress.com/article/opinion/columns/rights-of-persons-with-disabilities-act-neet-exam-supreme-court-aiims-5282135/</w:t>
      </w:r>
      <w:r w:rsidRPr="00632429">
        <w:rPr>
          <w:rFonts w:ascii="Times New Roman" w:hAnsi="Times New Roman" w:cs="Times New Roman"/>
          <w:sz w:val="24"/>
          <w:szCs w:val="24"/>
        </w:rPr>
        <w:t>Accessed 5 Aug, 2018.</w:t>
      </w:r>
    </w:p>
    <w:p w:rsidR="002C3024" w:rsidRDefault="00AF5B71" w:rsidP="00AF5B71">
      <w:pPr>
        <w:pStyle w:val="HTMLPreformatted"/>
        <w:numPr>
          <w:ilvl w:val="0"/>
          <w:numId w:val="1"/>
        </w:num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Nagarajan R. One man’s crusade opens up CHS jobs for disabled doctors. </w:t>
      </w:r>
      <w:bookmarkStart w:id="302" w:name="_Hlk522296484"/>
      <w:r>
        <w:rPr>
          <w:rFonts w:ascii="Times New Roman" w:hAnsi="Times New Roman" w:cs="Times New Roman"/>
          <w:color w:val="000000"/>
          <w:sz w:val="24"/>
          <w:szCs w:val="24"/>
        </w:rPr>
        <w:t xml:space="preserve">Times of India dated 14 June 2015. Available at: </w:t>
      </w:r>
      <w:bookmarkEnd w:id="302"/>
      <w:r w:rsidR="00D600D9" w:rsidRPr="00D600D9">
        <w:rPr>
          <w:rFonts w:ascii="Times New Roman" w:hAnsi="Times New Roman" w:cs="Times New Roman"/>
          <w:i/>
          <w:color w:val="000000"/>
          <w:sz w:val="24"/>
          <w:szCs w:val="24"/>
        </w:rPr>
        <w:t>https://timesofindia.indiatimes.com/india/One-mans-crusade-opens-up-CHS-jobs-for-disabled-doctors/articleshow/47661044.cms</w:t>
      </w:r>
      <w:r w:rsidR="00D600D9">
        <w:rPr>
          <w:rFonts w:ascii="Times New Roman" w:hAnsi="Times New Roman" w:cs="Times New Roman"/>
          <w:i/>
          <w:color w:val="000000"/>
          <w:sz w:val="24"/>
          <w:szCs w:val="24"/>
        </w:rPr>
        <w:t xml:space="preserve"> </w:t>
      </w:r>
      <w:bookmarkStart w:id="303" w:name="_Hlk522296567"/>
      <w:r w:rsidRPr="00632429">
        <w:rPr>
          <w:rFonts w:ascii="Times New Roman" w:hAnsi="Times New Roman" w:cs="Times New Roman"/>
          <w:sz w:val="24"/>
          <w:szCs w:val="24"/>
        </w:rPr>
        <w:t>Accessed 5 Aug, 2018.</w:t>
      </w:r>
      <w:bookmarkEnd w:id="303"/>
    </w:p>
    <w:p w:rsidR="003A282D" w:rsidRDefault="003A282D" w:rsidP="003A282D">
      <w:pPr>
        <w:pStyle w:val="HTMLPreformatted"/>
        <w:numPr>
          <w:ilvl w:val="0"/>
          <w:numId w:val="1"/>
        </w:numPr>
        <w:spacing w:line="276" w:lineRule="auto"/>
        <w:rPr>
          <w:ins w:id="304" w:author="Satendra Singh" w:date="2018-08-17T19:52:00Z"/>
          <w:rFonts w:ascii="Times New Roman" w:hAnsi="Times New Roman" w:cs="Times New Roman"/>
          <w:color w:val="000000"/>
          <w:sz w:val="24"/>
          <w:szCs w:val="24"/>
        </w:rPr>
      </w:pPr>
      <w:ins w:id="305" w:author="Satendra Singh" w:date="2018-08-17T19:53:00Z">
        <w:r>
          <w:rPr>
            <w:rFonts w:ascii="Times New Roman" w:hAnsi="Times New Roman" w:cs="Times New Roman"/>
            <w:color w:val="000000"/>
            <w:sz w:val="24"/>
            <w:szCs w:val="24"/>
          </w:rPr>
          <w:t xml:space="preserve">Singh S. </w:t>
        </w:r>
      </w:ins>
      <w:ins w:id="306" w:author="Satendra Singh" w:date="2018-08-17T19:52:00Z">
        <w:r>
          <w:rPr>
            <w:rFonts w:ascii="Times New Roman" w:hAnsi="Times New Roman" w:cs="Times New Roman"/>
            <w:color w:val="000000"/>
            <w:sz w:val="24"/>
            <w:szCs w:val="24"/>
          </w:rPr>
          <w:t>Right to Information</w:t>
        </w:r>
      </w:ins>
      <w:ins w:id="307" w:author="Satendra Singh" w:date="2018-08-17T19:53:00Z">
        <w:r>
          <w:rPr>
            <w:rFonts w:ascii="Times New Roman" w:hAnsi="Times New Roman" w:cs="Times New Roman"/>
            <w:color w:val="000000"/>
            <w:sz w:val="24"/>
            <w:szCs w:val="24"/>
          </w:rPr>
          <w:t xml:space="preserve">. Ministry of Health &amp; Family Welfare. </w:t>
        </w:r>
      </w:ins>
      <w:ins w:id="308" w:author="Satendra Singh" w:date="2018-08-17T19:54:00Z">
        <w:r>
          <w:rPr>
            <w:rStyle w:val="ref-journal"/>
            <w:rFonts w:ascii="Times New Roman" w:hAnsi="Times New Roman" w:cs="Times New Roman"/>
            <w:color w:val="000000"/>
            <w:sz w:val="24"/>
            <w:szCs w:val="24"/>
            <w:shd w:val="clear" w:color="auto" w:fill="FFFFFF"/>
          </w:rPr>
          <w:t>Enabling Unit, UCMS. [website]</w:t>
        </w:r>
        <w:r w:rsidRPr="00835BCC">
          <w:rPr>
            <w:rFonts w:ascii="Times New Roman" w:hAnsi="Times New Roman" w:cs="Times New Roman"/>
            <w:color w:val="000000"/>
            <w:sz w:val="24"/>
            <w:szCs w:val="24"/>
            <w:shd w:val="clear" w:color="auto" w:fill="FFFFFF"/>
          </w:rPr>
          <w:t>. Available from:</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fldChar w:fldCharType="begin"/>
        </w:r>
        <w:r>
          <w:rPr>
            <w:rFonts w:ascii="Times New Roman" w:hAnsi="Times New Roman" w:cs="Times New Roman"/>
            <w:color w:val="000000"/>
            <w:sz w:val="24"/>
            <w:szCs w:val="24"/>
            <w:shd w:val="clear" w:color="auto" w:fill="FFFFFF"/>
          </w:rPr>
          <w:instrText xml:space="preserve"> HYPERLINK "</w:instrText>
        </w:r>
        <w:r w:rsidRPr="003A282D">
          <w:rPr>
            <w:rFonts w:ascii="Times New Roman" w:hAnsi="Times New Roman" w:cs="Times New Roman"/>
            <w:color w:val="000000"/>
            <w:sz w:val="24"/>
            <w:szCs w:val="24"/>
            <w:shd w:val="clear" w:color="auto" w:fill="FFFFFF"/>
          </w:rPr>
          <w:instrText>http://enablingunit.yolasite.com/resources/UPSC.pdf</w:instrText>
        </w:r>
        <w:r>
          <w:rPr>
            <w:rFonts w:ascii="Times New Roman" w:hAnsi="Times New Roman" w:cs="Times New Roman"/>
            <w:color w:val="000000"/>
            <w:sz w:val="24"/>
            <w:szCs w:val="24"/>
            <w:shd w:val="clear" w:color="auto" w:fill="FFFFFF"/>
          </w:rPr>
          <w:instrText xml:space="preserve">" </w:instrText>
        </w:r>
        <w:r>
          <w:rPr>
            <w:rFonts w:ascii="Times New Roman" w:hAnsi="Times New Roman" w:cs="Times New Roman"/>
            <w:color w:val="000000"/>
            <w:sz w:val="24"/>
            <w:szCs w:val="24"/>
            <w:shd w:val="clear" w:color="auto" w:fill="FFFFFF"/>
          </w:rPr>
          <w:fldChar w:fldCharType="separate"/>
        </w:r>
        <w:r w:rsidRPr="00CD0726">
          <w:rPr>
            <w:rStyle w:val="Hyperlink"/>
            <w:rFonts w:ascii="Times New Roman" w:hAnsi="Times New Roman" w:cs="Times New Roman"/>
            <w:sz w:val="24"/>
            <w:szCs w:val="24"/>
            <w:shd w:val="clear" w:color="auto" w:fill="FFFFFF"/>
          </w:rPr>
          <w:t>http://enablingunit.yolasite.com/resources/UPSC.pdf</w:t>
        </w:r>
        <w:r>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Accessed 17 Aug 2018.</w:t>
        </w:r>
      </w:ins>
    </w:p>
    <w:p w:rsidR="00CD7A92" w:rsidRPr="00CD7A92" w:rsidRDefault="00CD7A92" w:rsidP="00CD7A92">
      <w:pPr>
        <w:pStyle w:val="HTMLPreformatted"/>
        <w:numPr>
          <w:ilvl w:val="0"/>
          <w:numId w:val="1"/>
        </w:numPr>
        <w:spacing w:line="276" w:lineRule="auto"/>
        <w:rPr>
          <w:rFonts w:ascii="Times New Roman" w:hAnsi="Times New Roman" w:cs="Times New Roman"/>
          <w:color w:val="000000"/>
          <w:sz w:val="24"/>
          <w:szCs w:val="24"/>
        </w:rPr>
      </w:pPr>
      <w:r w:rsidRPr="00CD7A92">
        <w:rPr>
          <w:rFonts w:ascii="Times New Roman" w:hAnsi="Times New Roman" w:cs="Times New Roman"/>
          <w:color w:val="000000"/>
          <w:sz w:val="24"/>
          <w:szCs w:val="24"/>
        </w:rPr>
        <w:t xml:space="preserve">Meeks LM, Herzer KR. Prevalence of self-disclosed disability among medical students in U.S. allopathic medical schools. JAMA. 2016;316(21):2271-2. </w:t>
      </w:r>
    </w:p>
    <w:p w:rsidR="002C3024" w:rsidRPr="00CD7A92" w:rsidRDefault="00CD7A92" w:rsidP="00CD7A92">
      <w:pPr>
        <w:pStyle w:val="HTMLPreformatted"/>
        <w:numPr>
          <w:ilvl w:val="0"/>
          <w:numId w:val="1"/>
        </w:numPr>
        <w:spacing w:line="276" w:lineRule="auto"/>
        <w:rPr>
          <w:rFonts w:ascii="Times New Roman" w:hAnsi="Times New Roman" w:cs="Times New Roman"/>
          <w:color w:val="000000"/>
          <w:sz w:val="24"/>
          <w:szCs w:val="24"/>
        </w:rPr>
      </w:pPr>
      <w:r w:rsidRPr="00CD7A92">
        <w:rPr>
          <w:rFonts w:ascii="Times New Roman" w:hAnsi="Times New Roman" w:cs="Times New Roman"/>
          <w:color w:val="222222"/>
          <w:sz w:val="24"/>
          <w:szCs w:val="24"/>
          <w:shd w:val="clear" w:color="auto" w:fill="FFFFFF"/>
        </w:rPr>
        <w:t xml:space="preserve">Shaw SC, Malik M, Anderson JL. The exam performance of medical students with dyslexia: a review of the literature. </w:t>
      </w:r>
      <w:proofErr w:type="spellStart"/>
      <w:r w:rsidRPr="00CD7A92">
        <w:rPr>
          <w:rFonts w:ascii="Times New Roman" w:hAnsi="Times New Roman" w:cs="Times New Roman"/>
          <w:color w:val="222222"/>
          <w:sz w:val="24"/>
          <w:szCs w:val="24"/>
          <w:shd w:val="clear" w:color="auto" w:fill="FFFFFF"/>
        </w:rPr>
        <w:t>MedEdPublish</w:t>
      </w:r>
      <w:proofErr w:type="spellEnd"/>
      <w:r w:rsidRPr="00CD7A92">
        <w:rPr>
          <w:rFonts w:ascii="Times New Roman" w:hAnsi="Times New Roman" w:cs="Times New Roman"/>
          <w:color w:val="222222"/>
          <w:sz w:val="24"/>
          <w:szCs w:val="24"/>
          <w:shd w:val="clear" w:color="auto" w:fill="FFFFFF"/>
        </w:rPr>
        <w:t>. 2017 Jul 3;6.</w:t>
      </w:r>
    </w:p>
    <w:p w:rsidR="00CD7A92" w:rsidRPr="00CD7A92" w:rsidRDefault="00CD7A92" w:rsidP="00CD7A9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D7A92">
        <w:rPr>
          <w:rFonts w:ascii="Times New Roman" w:eastAsia="Times New Roman" w:hAnsi="Times New Roman" w:cs="Times New Roman"/>
          <w:color w:val="000000"/>
          <w:sz w:val="24"/>
          <w:szCs w:val="24"/>
          <w:lang w:eastAsia="en-IN"/>
        </w:rPr>
        <w:t xml:space="preserve">Shaw SCK. Learned helplessness in doctors with dyslexia: Time for a change in </w:t>
      </w:r>
    </w:p>
    <w:p w:rsidR="00CD7A92" w:rsidRDefault="00CD7A92" w:rsidP="00CD7A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D7A92">
        <w:rPr>
          <w:rFonts w:ascii="Times New Roman" w:eastAsia="Times New Roman" w:hAnsi="Times New Roman" w:cs="Times New Roman"/>
          <w:color w:val="000000"/>
          <w:sz w:val="24"/>
          <w:szCs w:val="24"/>
          <w:lang w:eastAsia="en-IN"/>
        </w:rPr>
        <w:t xml:space="preserve">discourse? Nurse </w:t>
      </w:r>
      <w:proofErr w:type="spellStart"/>
      <w:r w:rsidRPr="00CD7A92">
        <w:rPr>
          <w:rFonts w:ascii="Times New Roman" w:eastAsia="Times New Roman" w:hAnsi="Times New Roman" w:cs="Times New Roman"/>
          <w:color w:val="000000"/>
          <w:sz w:val="24"/>
          <w:szCs w:val="24"/>
          <w:lang w:eastAsia="en-IN"/>
        </w:rPr>
        <w:t>EducPract</w:t>
      </w:r>
      <w:proofErr w:type="spellEnd"/>
      <w:r w:rsidRPr="00CD7A92">
        <w:rPr>
          <w:rFonts w:ascii="Times New Roman" w:eastAsia="Times New Roman" w:hAnsi="Times New Roman" w:cs="Times New Roman"/>
          <w:color w:val="000000"/>
          <w:sz w:val="24"/>
          <w:szCs w:val="24"/>
          <w:lang w:eastAsia="en-IN"/>
        </w:rPr>
        <w:t xml:space="preserve">. 2018 Feb 6. </w:t>
      </w:r>
      <w:proofErr w:type="spellStart"/>
      <w:r w:rsidRPr="00CD7A92">
        <w:rPr>
          <w:rFonts w:ascii="Times New Roman" w:eastAsia="Times New Roman" w:hAnsi="Times New Roman" w:cs="Times New Roman"/>
          <w:color w:val="000000"/>
          <w:sz w:val="24"/>
          <w:szCs w:val="24"/>
          <w:lang w:eastAsia="en-IN"/>
        </w:rPr>
        <w:t>pii</w:t>
      </w:r>
      <w:proofErr w:type="spellEnd"/>
      <w:r w:rsidRPr="00CD7A92">
        <w:rPr>
          <w:rFonts w:ascii="Times New Roman" w:eastAsia="Times New Roman" w:hAnsi="Times New Roman" w:cs="Times New Roman"/>
          <w:color w:val="000000"/>
          <w:sz w:val="24"/>
          <w:szCs w:val="24"/>
          <w:lang w:eastAsia="en-IN"/>
        </w:rPr>
        <w:t>: S1471-5953(18)30057-X. [</w:t>
      </w:r>
      <w:proofErr w:type="spellStart"/>
      <w:r w:rsidRPr="00CD7A92">
        <w:rPr>
          <w:rFonts w:ascii="Times New Roman" w:eastAsia="Times New Roman" w:hAnsi="Times New Roman" w:cs="Times New Roman"/>
          <w:color w:val="000000"/>
          <w:sz w:val="24"/>
          <w:szCs w:val="24"/>
          <w:lang w:eastAsia="en-IN"/>
        </w:rPr>
        <w:t>Epub</w:t>
      </w:r>
      <w:proofErr w:type="spellEnd"/>
      <w:r w:rsidRPr="00CD7A92">
        <w:rPr>
          <w:rFonts w:ascii="Times New Roman" w:eastAsia="Times New Roman" w:hAnsi="Times New Roman" w:cs="Times New Roman"/>
          <w:color w:val="000000"/>
          <w:sz w:val="24"/>
          <w:szCs w:val="24"/>
          <w:lang w:eastAsia="en-IN"/>
        </w:rPr>
        <w:t xml:space="preserve"> ahead of print]</w:t>
      </w:r>
      <w:r w:rsidR="00D600D9">
        <w:rPr>
          <w:rFonts w:ascii="Times New Roman" w:eastAsia="Times New Roman" w:hAnsi="Times New Roman" w:cs="Times New Roman"/>
          <w:color w:val="000000"/>
          <w:sz w:val="24"/>
          <w:szCs w:val="24"/>
          <w:lang w:eastAsia="en-IN"/>
        </w:rPr>
        <w:t>.</w:t>
      </w:r>
    </w:p>
    <w:p w:rsidR="00D600D9" w:rsidRPr="008C0BEB" w:rsidRDefault="00D600D9" w:rsidP="00D600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9" w:author="Satendra Singh" w:date="2018-08-17T20:21:00Z"/>
          <w:rFonts w:ascii="Times New Roman" w:eastAsia="Times New Roman" w:hAnsi="Times New Roman" w:cs="Times New Roman"/>
          <w:color w:val="000000"/>
          <w:sz w:val="24"/>
          <w:szCs w:val="24"/>
          <w:lang w:eastAsia="en-IN"/>
          <w:rPrChange w:id="310" w:author="Satendra Singh" w:date="2018-08-17T20:21:00Z">
            <w:rPr>
              <w:ins w:id="311" w:author="Satendra Singh" w:date="2018-08-17T20:21:00Z"/>
              <w:rFonts w:ascii="Times New Roman" w:hAnsi="Times New Roman" w:cs="Times New Roman"/>
              <w:sz w:val="24"/>
              <w:szCs w:val="24"/>
            </w:rPr>
          </w:rPrChange>
        </w:rPr>
      </w:pPr>
      <w:r>
        <w:rPr>
          <w:rFonts w:ascii="Times New Roman" w:eastAsia="Times New Roman" w:hAnsi="Times New Roman" w:cs="Times New Roman"/>
          <w:color w:val="000000"/>
          <w:sz w:val="24"/>
          <w:szCs w:val="24"/>
          <w:lang w:eastAsia="en-IN"/>
        </w:rPr>
        <w:lastRenderedPageBreak/>
        <w:t>National Human Rights Commission. Satendra Singh vs MCI.</w:t>
      </w:r>
      <w:r w:rsidRPr="00D600D9">
        <w:rPr>
          <w:rFonts w:ascii="Georgia" w:hAnsi="Georgia"/>
          <w:color w:val="1D2129"/>
          <w:sz w:val="18"/>
          <w:szCs w:val="18"/>
          <w:shd w:val="clear" w:color="auto" w:fill="FFFFFF"/>
        </w:rPr>
        <w:t xml:space="preserve"> </w:t>
      </w:r>
      <w:r w:rsidRPr="00D600D9">
        <w:rPr>
          <w:rFonts w:ascii="Times New Roman" w:hAnsi="Times New Roman" w:cs="Times New Roman"/>
          <w:color w:val="1D2129"/>
          <w:sz w:val="24"/>
          <w:szCs w:val="24"/>
          <w:shd w:val="clear" w:color="auto" w:fill="FFFFFF"/>
        </w:rPr>
        <w:t>Case No.-43768/24/0/2013</w:t>
      </w:r>
      <w:r>
        <w:rPr>
          <w:rFonts w:ascii="Times New Roman" w:hAnsi="Times New Roman" w:cs="Times New Roman"/>
          <w:color w:val="1D2129"/>
          <w:sz w:val="24"/>
          <w:szCs w:val="24"/>
          <w:shd w:val="clear" w:color="auto" w:fill="FFFFFF"/>
        </w:rPr>
        <w:t>.</w:t>
      </w:r>
      <w:r w:rsidRPr="00D600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Available from:</w:t>
      </w:r>
      <w:r w:rsidRPr="00D600D9">
        <w:t xml:space="preserve"> </w:t>
      </w:r>
      <w:r w:rsidRPr="00D600D9">
        <w:rPr>
          <w:rFonts w:ascii="Times New Roman" w:hAnsi="Times New Roman" w:cs="Times New Roman"/>
          <w:i/>
          <w:color w:val="000000"/>
          <w:sz w:val="24"/>
          <w:szCs w:val="24"/>
        </w:rPr>
        <w:t xml:space="preserve">http://infiniteability.yolasite.com/diversity.php </w:t>
      </w:r>
      <w:r w:rsidRPr="00632429">
        <w:rPr>
          <w:rFonts w:ascii="Times New Roman" w:hAnsi="Times New Roman" w:cs="Times New Roman"/>
          <w:sz w:val="24"/>
          <w:szCs w:val="24"/>
        </w:rPr>
        <w:t xml:space="preserve">Accessed </w:t>
      </w:r>
      <w:r>
        <w:rPr>
          <w:rFonts w:ascii="Times New Roman" w:hAnsi="Times New Roman" w:cs="Times New Roman"/>
          <w:sz w:val="24"/>
          <w:szCs w:val="24"/>
        </w:rPr>
        <w:t>6</w:t>
      </w:r>
      <w:r w:rsidRPr="00632429">
        <w:rPr>
          <w:rFonts w:ascii="Times New Roman" w:hAnsi="Times New Roman" w:cs="Times New Roman"/>
          <w:sz w:val="24"/>
          <w:szCs w:val="24"/>
        </w:rPr>
        <w:t xml:space="preserve"> Aug, 2018</w:t>
      </w:r>
      <w:r>
        <w:rPr>
          <w:rFonts w:ascii="Times New Roman" w:hAnsi="Times New Roman" w:cs="Times New Roman"/>
          <w:sz w:val="24"/>
          <w:szCs w:val="24"/>
        </w:rPr>
        <w:t>.</w:t>
      </w:r>
    </w:p>
    <w:p w:rsidR="008C0BEB" w:rsidRDefault="008C0BEB" w:rsidP="008C0BE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2" w:author="Satendra Singh" w:date="2018-08-17T20:27:00Z"/>
          <w:rFonts w:ascii="Times New Roman" w:eastAsia="Times New Roman" w:hAnsi="Times New Roman" w:cs="Times New Roman"/>
          <w:color w:val="000000"/>
          <w:sz w:val="24"/>
          <w:szCs w:val="24"/>
          <w:lang w:eastAsia="en-IN"/>
        </w:rPr>
      </w:pPr>
      <w:proofErr w:type="spellStart"/>
      <w:ins w:id="313" w:author="Satendra Singh" w:date="2018-08-17T20:21:00Z">
        <w:r>
          <w:rPr>
            <w:rFonts w:ascii="Times New Roman" w:eastAsia="Times New Roman" w:hAnsi="Times New Roman" w:cs="Times New Roman"/>
            <w:color w:val="000000"/>
            <w:sz w:val="24"/>
            <w:szCs w:val="24"/>
            <w:lang w:eastAsia="en-IN"/>
          </w:rPr>
          <w:t>Perappadan</w:t>
        </w:r>
        <w:proofErr w:type="spellEnd"/>
        <w:r>
          <w:rPr>
            <w:rFonts w:ascii="Times New Roman" w:eastAsia="Times New Roman" w:hAnsi="Times New Roman" w:cs="Times New Roman"/>
            <w:color w:val="000000"/>
            <w:sz w:val="24"/>
            <w:szCs w:val="24"/>
            <w:lang w:eastAsia="en-IN"/>
          </w:rPr>
          <w:t xml:space="preserve"> BS. R</w:t>
        </w:r>
      </w:ins>
      <w:ins w:id="314" w:author="Satendra Singh" w:date="2018-08-17T20:22:00Z">
        <w:r>
          <w:rPr>
            <w:rFonts w:ascii="Times New Roman" w:eastAsia="Times New Roman" w:hAnsi="Times New Roman" w:cs="Times New Roman"/>
            <w:color w:val="000000"/>
            <w:sz w:val="24"/>
            <w:szCs w:val="24"/>
            <w:lang w:eastAsia="en-IN"/>
          </w:rPr>
          <w:t xml:space="preserve">eject ‘discriminatory’ MCI guidelines, group urges </w:t>
        </w:r>
        <w:proofErr w:type="spellStart"/>
        <w:r>
          <w:rPr>
            <w:rFonts w:ascii="Times New Roman" w:eastAsia="Times New Roman" w:hAnsi="Times New Roman" w:cs="Times New Roman"/>
            <w:color w:val="000000"/>
            <w:sz w:val="24"/>
            <w:szCs w:val="24"/>
            <w:lang w:eastAsia="en-IN"/>
          </w:rPr>
          <w:t>Nadda</w:t>
        </w:r>
        <w:proofErr w:type="spellEnd"/>
        <w:r>
          <w:rPr>
            <w:rFonts w:ascii="Times New Roman" w:eastAsia="Times New Roman" w:hAnsi="Times New Roman" w:cs="Times New Roman"/>
            <w:color w:val="000000"/>
            <w:sz w:val="24"/>
            <w:szCs w:val="24"/>
            <w:lang w:eastAsia="en-IN"/>
          </w:rPr>
          <w:t xml:space="preserve">. The Hindu. Available from </w:t>
        </w:r>
        <w:r>
          <w:rPr>
            <w:rFonts w:ascii="Times New Roman" w:eastAsia="Times New Roman" w:hAnsi="Times New Roman" w:cs="Times New Roman"/>
            <w:color w:val="000000"/>
            <w:sz w:val="24"/>
            <w:szCs w:val="24"/>
            <w:lang w:eastAsia="en-IN"/>
          </w:rPr>
          <w:fldChar w:fldCharType="begin"/>
        </w:r>
        <w:r>
          <w:rPr>
            <w:rFonts w:ascii="Times New Roman" w:eastAsia="Times New Roman" w:hAnsi="Times New Roman" w:cs="Times New Roman"/>
            <w:color w:val="000000"/>
            <w:sz w:val="24"/>
            <w:szCs w:val="24"/>
            <w:lang w:eastAsia="en-IN"/>
          </w:rPr>
          <w:instrText xml:space="preserve"> HYPERLINK "</w:instrText>
        </w:r>
        <w:r w:rsidRPr="008C0BEB">
          <w:rPr>
            <w:rFonts w:ascii="Times New Roman" w:eastAsia="Times New Roman" w:hAnsi="Times New Roman" w:cs="Times New Roman"/>
            <w:color w:val="000000"/>
            <w:sz w:val="24"/>
            <w:szCs w:val="24"/>
            <w:lang w:eastAsia="en-IN"/>
          </w:rPr>
          <w:instrText>https://www.thehindu.com/news/cities/Delhi/reject-discriminatory-mci-guidelines-group-urges-nadda/article24710547.ece</w:instrText>
        </w:r>
        <w:r>
          <w:rPr>
            <w:rFonts w:ascii="Times New Roman" w:eastAsia="Times New Roman" w:hAnsi="Times New Roman" w:cs="Times New Roman"/>
            <w:color w:val="000000"/>
            <w:sz w:val="24"/>
            <w:szCs w:val="24"/>
            <w:lang w:eastAsia="en-IN"/>
          </w:rPr>
          <w:instrText xml:space="preserve">" </w:instrText>
        </w:r>
        <w:r>
          <w:rPr>
            <w:rFonts w:ascii="Times New Roman" w:eastAsia="Times New Roman" w:hAnsi="Times New Roman" w:cs="Times New Roman"/>
            <w:color w:val="000000"/>
            <w:sz w:val="24"/>
            <w:szCs w:val="24"/>
            <w:lang w:eastAsia="en-IN"/>
          </w:rPr>
          <w:fldChar w:fldCharType="separate"/>
        </w:r>
        <w:r w:rsidRPr="00CD0726">
          <w:rPr>
            <w:rStyle w:val="Hyperlink"/>
            <w:rFonts w:ascii="Times New Roman" w:eastAsia="Times New Roman" w:hAnsi="Times New Roman" w:cs="Times New Roman"/>
            <w:sz w:val="24"/>
            <w:szCs w:val="24"/>
            <w:lang w:eastAsia="en-IN"/>
          </w:rPr>
          <w:t>https://www.thehindu.com/news/cities/Delhi/reject-discriminatory-mci-guidelines-group-urges-nadda/article24710547.ece</w:t>
        </w:r>
        <w:r>
          <w:rPr>
            <w:rFonts w:ascii="Times New Roman" w:eastAsia="Times New Roman" w:hAnsi="Times New Roman" w:cs="Times New Roman"/>
            <w:color w:val="000000"/>
            <w:sz w:val="24"/>
            <w:szCs w:val="24"/>
            <w:lang w:eastAsia="en-IN"/>
          </w:rPr>
          <w:fldChar w:fldCharType="end"/>
        </w:r>
        <w:r>
          <w:rPr>
            <w:rFonts w:ascii="Times New Roman" w:eastAsia="Times New Roman" w:hAnsi="Times New Roman" w:cs="Times New Roman"/>
            <w:color w:val="000000"/>
            <w:sz w:val="24"/>
            <w:szCs w:val="24"/>
            <w:lang w:eastAsia="en-IN"/>
          </w:rPr>
          <w:t xml:space="preserve"> Accessed on 17 Au</w:t>
        </w:r>
      </w:ins>
      <w:ins w:id="315" w:author="Satendra Singh" w:date="2018-08-17T20:23:00Z">
        <w:r>
          <w:rPr>
            <w:rFonts w:ascii="Times New Roman" w:eastAsia="Times New Roman" w:hAnsi="Times New Roman" w:cs="Times New Roman"/>
            <w:color w:val="000000"/>
            <w:sz w:val="24"/>
            <w:szCs w:val="24"/>
            <w:lang w:eastAsia="en-IN"/>
          </w:rPr>
          <w:t>g 2018.</w:t>
        </w:r>
      </w:ins>
    </w:p>
    <w:p w:rsidR="0090330C" w:rsidRDefault="0090330C" w:rsidP="0090330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6" w:author="Satendra Singh" w:date="2018-08-17T20:33:00Z"/>
          <w:rFonts w:ascii="Times New Roman" w:eastAsia="Times New Roman" w:hAnsi="Times New Roman" w:cs="Times New Roman"/>
          <w:color w:val="000000"/>
          <w:sz w:val="24"/>
          <w:szCs w:val="24"/>
          <w:lang w:eastAsia="en-IN"/>
        </w:rPr>
      </w:pPr>
      <w:ins w:id="317" w:author="Satendra Singh" w:date="2018-08-17T20:27:00Z">
        <w:r>
          <w:rPr>
            <w:rFonts w:ascii="Times New Roman" w:eastAsia="Times New Roman" w:hAnsi="Times New Roman" w:cs="Times New Roman"/>
            <w:color w:val="000000"/>
            <w:sz w:val="24"/>
            <w:szCs w:val="24"/>
            <w:lang w:eastAsia="en-IN"/>
          </w:rPr>
          <w:t>General Medical Council, UK. GMC says disabled doctors need s</w:t>
        </w:r>
      </w:ins>
      <w:ins w:id="318" w:author="Satendra Singh" w:date="2018-08-17T20:28:00Z">
        <w:r>
          <w:rPr>
            <w:rFonts w:ascii="Times New Roman" w:eastAsia="Times New Roman" w:hAnsi="Times New Roman" w:cs="Times New Roman"/>
            <w:color w:val="000000"/>
            <w:sz w:val="24"/>
            <w:szCs w:val="24"/>
            <w:lang w:eastAsia="en-IN"/>
          </w:rPr>
          <w:t xml:space="preserve">upport to fulfil their potential. Available from: </w:t>
        </w:r>
        <w:r>
          <w:rPr>
            <w:rFonts w:ascii="Times New Roman" w:eastAsia="Times New Roman" w:hAnsi="Times New Roman" w:cs="Times New Roman"/>
            <w:color w:val="000000"/>
            <w:sz w:val="24"/>
            <w:szCs w:val="24"/>
            <w:lang w:eastAsia="en-IN"/>
          </w:rPr>
          <w:fldChar w:fldCharType="begin"/>
        </w:r>
        <w:r>
          <w:rPr>
            <w:rFonts w:ascii="Times New Roman" w:eastAsia="Times New Roman" w:hAnsi="Times New Roman" w:cs="Times New Roman"/>
            <w:color w:val="000000"/>
            <w:sz w:val="24"/>
            <w:szCs w:val="24"/>
            <w:lang w:eastAsia="en-IN"/>
          </w:rPr>
          <w:instrText xml:space="preserve"> HYPERLINK "</w:instrText>
        </w:r>
        <w:r w:rsidRPr="0090330C">
          <w:rPr>
            <w:rFonts w:ascii="Times New Roman" w:eastAsia="Times New Roman" w:hAnsi="Times New Roman" w:cs="Times New Roman"/>
            <w:color w:val="000000"/>
            <w:sz w:val="24"/>
            <w:szCs w:val="24"/>
            <w:lang w:eastAsia="en-IN"/>
          </w:rPr>
          <w:instrText>https://www.gmc-uk.org/news/media-centre/media-centre-archive/gmc-says-disabled-doctors-need-support-to-fulfil-their-potential</w:instrText>
        </w:r>
        <w:r>
          <w:rPr>
            <w:rFonts w:ascii="Times New Roman" w:eastAsia="Times New Roman" w:hAnsi="Times New Roman" w:cs="Times New Roman"/>
            <w:color w:val="000000"/>
            <w:sz w:val="24"/>
            <w:szCs w:val="24"/>
            <w:lang w:eastAsia="en-IN"/>
          </w:rPr>
          <w:instrText xml:space="preserve">" </w:instrText>
        </w:r>
        <w:r>
          <w:rPr>
            <w:rFonts w:ascii="Times New Roman" w:eastAsia="Times New Roman" w:hAnsi="Times New Roman" w:cs="Times New Roman"/>
            <w:color w:val="000000"/>
            <w:sz w:val="24"/>
            <w:szCs w:val="24"/>
            <w:lang w:eastAsia="en-IN"/>
          </w:rPr>
          <w:fldChar w:fldCharType="separate"/>
        </w:r>
        <w:r w:rsidRPr="00CD0726">
          <w:rPr>
            <w:rStyle w:val="Hyperlink"/>
            <w:rFonts w:ascii="Times New Roman" w:eastAsia="Times New Roman" w:hAnsi="Times New Roman" w:cs="Times New Roman"/>
            <w:sz w:val="24"/>
            <w:szCs w:val="24"/>
            <w:lang w:eastAsia="en-IN"/>
          </w:rPr>
          <w:t>https://www.gmc-uk.org/news/media-centre/media-centre-archive/gmc-says-disabled-doctors-need-support-to-fulfil-their-potential</w:t>
        </w:r>
        <w:r>
          <w:rPr>
            <w:rFonts w:ascii="Times New Roman" w:eastAsia="Times New Roman" w:hAnsi="Times New Roman" w:cs="Times New Roman"/>
            <w:color w:val="000000"/>
            <w:sz w:val="24"/>
            <w:szCs w:val="24"/>
            <w:lang w:eastAsia="en-IN"/>
          </w:rPr>
          <w:fldChar w:fldCharType="end"/>
        </w:r>
        <w:r>
          <w:rPr>
            <w:rFonts w:ascii="Times New Roman" w:eastAsia="Times New Roman" w:hAnsi="Times New Roman" w:cs="Times New Roman"/>
            <w:color w:val="000000"/>
            <w:sz w:val="24"/>
            <w:szCs w:val="24"/>
            <w:lang w:eastAsia="en-IN"/>
          </w:rPr>
          <w:t xml:space="preserve"> Accessed on 17 Aug 2018</w:t>
        </w:r>
      </w:ins>
    </w:p>
    <w:p w:rsidR="0090330C" w:rsidRPr="0090330C" w:rsidRDefault="0090330C" w:rsidP="0090330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9" w:author="Satendra Singh" w:date="2018-08-17T20:32:00Z"/>
          <w:rFonts w:ascii="Times New Roman" w:eastAsia="Times New Roman" w:hAnsi="Times New Roman" w:cs="Times New Roman"/>
          <w:color w:val="000000"/>
          <w:sz w:val="24"/>
          <w:szCs w:val="24"/>
          <w:lang w:eastAsia="en-IN"/>
          <w:rPrChange w:id="320" w:author="Satendra Singh" w:date="2018-08-17T20:33:00Z">
            <w:rPr>
              <w:ins w:id="321" w:author="Satendra Singh" w:date="2018-08-17T20:32:00Z"/>
              <w:b w:val="0"/>
              <w:color w:val="282828"/>
            </w:rPr>
          </w:rPrChange>
        </w:rPr>
        <w:pPrChange w:id="322" w:author="Satendra Singh" w:date="2018-08-17T20:33:00Z">
          <w:pPr>
            <w:pStyle w:val="Heading1"/>
            <w:shd w:val="clear" w:color="auto" w:fill="FFFFFF"/>
            <w:spacing w:before="315" w:beforeAutospacing="0" w:after="270" w:afterAutospacing="0"/>
          </w:pPr>
        </w:pPrChange>
      </w:pPr>
      <w:proofErr w:type="spellStart"/>
      <w:ins w:id="323" w:author="Satendra Singh" w:date="2018-08-17T20:32:00Z">
        <w:r w:rsidRPr="0090330C">
          <w:rPr>
            <w:rFonts w:ascii="Times New Roman" w:hAnsi="Times New Roman" w:cs="Times New Roman"/>
            <w:color w:val="222222"/>
            <w:sz w:val="24"/>
            <w:szCs w:val="24"/>
            <w:shd w:val="clear" w:color="auto" w:fill="FFFFFF"/>
            <w:rPrChange w:id="324" w:author="Satendra Singh" w:date="2018-08-17T20:33:00Z">
              <w:rPr>
                <w:b w:val="0"/>
                <w:shd w:val="clear" w:color="auto" w:fill="FFFFFF"/>
              </w:rPr>
            </w:rPrChange>
          </w:rPr>
          <w:t>Charmatz</w:t>
        </w:r>
        <w:proofErr w:type="spellEnd"/>
        <w:r w:rsidRPr="0090330C">
          <w:rPr>
            <w:rFonts w:ascii="Times New Roman" w:hAnsi="Times New Roman" w:cs="Times New Roman"/>
            <w:color w:val="222222"/>
            <w:sz w:val="24"/>
            <w:szCs w:val="24"/>
            <w:shd w:val="clear" w:color="auto" w:fill="FFFFFF"/>
            <w:rPrChange w:id="325" w:author="Satendra Singh" w:date="2018-08-17T20:33:00Z">
              <w:rPr>
                <w:b w:val="0"/>
                <w:shd w:val="clear" w:color="auto" w:fill="FFFFFF"/>
              </w:rPr>
            </w:rPrChange>
          </w:rPr>
          <w:t xml:space="preserve"> M. AAMC report provides key insights of medical schools' responsibilities. Disability Compliance for Higher Education. 2018 Jul;23(12):1-3.</w:t>
        </w:r>
      </w:ins>
    </w:p>
    <w:p w:rsidR="0090330C" w:rsidRDefault="0090330C" w:rsidP="009033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6" w:author="Satendra Singh" w:date="2018-08-17T20:28:00Z"/>
          <w:rFonts w:ascii="Times New Roman" w:eastAsia="Times New Roman" w:hAnsi="Times New Roman" w:cs="Times New Roman"/>
          <w:color w:val="000000"/>
          <w:sz w:val="24"/>
          <w:szCs w:val="24"/>
          <w:lang w:eastAsia="en-IN"/>
        </w:rPr>
        <w:pPrChange w:id="327" w:author="Satendra Singh" w:date="2018-08-17T20:33:00Z">
          <w:pPr>
            <w:pStyle w:val="ListParagraph"/>
            <w:numPr>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pPr>
        </w:pPrChange>
      </w:pPr>
    </w:p>
    <w:p w:rsidR="0090330C" w:rsidRPr="0090330C" w:rsidDel="0090330C" w:rsidRDefault="0090330C" w:rsidP="00903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8" w:author="Satendra Singh" w:date="2018-08-17T20:32:00Z"/>
          <w:rFonts w:ascii="Times New Roman" w:eastAsia="Times New Roman" w:hAnsi="Times New Roman" w:cs="Times New Roman"/>
          <w:color w:val="000000"/>
          <w:sz w:val="24"/>
          <w:szCs w:val="24"/>
          <w:lang w:eastAsia="en-IN"/>
          <w:rPrChange w:id="329" w:author="Satendra Singh" w:date="2018-08-17T20:32:00Z">
            <w:rPr>
              <w:del w:id="330" w:author="Satendra Singh" w:date="2018-08-17T20:32:00Z"/>
              <w:lang w:eastAsia="en-IN"/>
            </w:rPr>
          </w:rPrChange>
        </w:rPr>
        <w:pPrChange w:id="331" w:author="Satendra Singh" w:date="2018-08-17T20:32:00Z">
          <w:pPr>
            <w:pStyle w:val="ListParagraph"/>
            <w:numPr>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pPr>
        </w:pPrChange>
      </w:pPr>
    </w:p>
    <w:p w:rsidR="00CD7A92" w:rsidRDefault="00CD7A92" w:rsidP="00CD7A92">
      <w:pPr>
        <w:pStyle w:val="HTMLPreformatted"/>
        <w:spacing w:line="276" w:lineRule="auto"/>
        <w:rPr>
          <w:rFonts w:ascii="Times New Roman" w:hAnsi="Times New Roman" w:cs="Times New Roman"/>
          <w:color w:val="000000"/>
          <w:sz w:val="24"/>
          <w:szCs w:val="24"/>
        </w:rPr>
      </w:pPr>
    </w:p>
    <w:p w:rsidR="00CD7A92" w:rsidRPr="002C3024" w:rsidRDefault="00CD7A92" w:rsidP="00CD7A92">
      <w:pPr>
        <w:pStyle w:val="HTMLPreformatted"/>
        <w:spacing w:line="276" w:lineRule="auto"/>
        <w:rPr>
          <w:rFonts w:ascii="Times New Roman" w:hAnsi="Times New Roman" w:cs="Times New Roman"/>
          <w:color w:val="000000"/>
          <w:sz w:val="24"/>
          <w:szCs w:val="24"/>
        </w:rPr>
      </w:pPr>
    </w:p>
    <w:p w:rsidR="00F76CDD" w:rsidRDefault="00F76CDD" w:rsidP="00F76CDD">
      <w:pPr>
        <w:rPr>
          <w:rFonts w:ascii="Times New Roman" w:hAnsi="Times New Roman" w:cs="Times New Roman"/>
          <w:sz w:val="24"/>
          <w:szCs w:val="24"/>
        </w:rPr>
      </w:pPr>
      <w:r w:rsidRPr="00F76CDD">
        <w:rPr>
          <w:rFonts w:ascii="Times New Roman" w:hAnsi="Times New Roman" w:cs="Times New Roman"/>
          <w:b/>
          <w:sz w:val="24"/>
          <w:szCs w:val="24"/>
        </w:rPr>
        <w:t>Declaration of interest</w:t>
      </w:r>
      <w:r w:rsidR="00873F43">
        <w:rPr>
          <w:rFonts w:ascii="Times New Roman" w:hAnsi="Times New Roman" w:cs="Times New Roman"/>
          <w:b/>
          <w:sz w:val="24"/>
          <w:szCs w:val="24"/>
        </w:rPr>
        <w:t xml:space="preserve">: </w:t>
      </w:r>
      <w:r w:rsidRPr="00F76CDD">
        <w:rPr>
          <w:rFonts w:ascii="Times New Roman" w:hAnsi="Times New Roman" w:cs="Times New Roman"/>
          <w:sz w:val="24"/>
          <w:szCs w:val="24"/>
        </w:rPr>
        <w:t>The author of this paper is a doctor with disability</w:t>
      </w:r>
      <w:ins w:id="332" w:author="Satendra Singh" w:date="2018-08-17T20:42:00Z">
        <w:r w:rsidR="00CA60D8">
          <w:rPr>
            <w:rFonts w:ascii="Times New Roman" w:hAnsi="Times New Roman" w:cs="Times New Roman"/>
            <w:sz w:val="24"/>
            <w:szCs w:val="24"/>
          </w:rPr>
          <w:t xml:space="preserve"> who is part of the </w:t>
        </w:r>
        <w:proofErr w:type="gramStart"/>
        <w:r w:rsidR="00CA60D8">
          <w:rPr>
            <w:rFonts w:ascii="Times New Roman" w:hAnsi="Times New Roman" w:cs="Times New Roman"/>
            <w:sz w:val="24"/>
            <w:szCs w:val="24"/>
          </w:rPr>
          <w:t>representation  se</w:t>
        </w:r>
      </w:ins>
      <w:ins w:id="333" w:author="Satendra Singh" w:date="2018-08-17T20:43:00Z">
        <w:r w:rsidR="00CA60D8">
          <w:rPr>
            <w:rFonts w:ascii="Times New Roman" w:hAnsi="Times New Roman" w:cs="Times New Roman"/>
            <w:sz w:val="24"/>
            <w:szCs w:val="24"/>
          </w:rPr>
          <w:t>nt</w:t>
        </w:r>
        <w:proofErr w:type="gramEnd"/>
        <w:r w:rsidR="00CA60D8">
          <w:rPr>
            <w:rFonts w:ascii="Times New Roman" w:hAnsi="Times New Roman" w:cs="Times New Roman"/>
            <w:sz w:val="24"/>
            <w:szCs w:val="24"/>
          </w:rPr>
          <w:t xml:space="preserve"> by 75 doctors with disabilities to Central Government</w:t>
        </w:r>
      </w:ins>
      <w:r w:rsidR="00873F43">
        <w:rPr>
          <w:rFonts w:ascii="Times New Roman" w:hAnsi="Times New Roman" w:cs="Times New Roman"/>
          <w:sz w:val="24"/>
          <w:szCs w:val="24"/>
        </w:rPr>
        <w:t>. The article is a follow up of a small editorial published in the Indian Express (quoted in reference)</w:t>
      </w:r>
      <w:ins w:id="334" w:author="Satendra Singh" w:date="2018-08-17T20:42:00Z">
        <w:r w:rsidR="00CA60D8">
          <w:rPr>
            <w:rFonts w:ascii="Times New Roman" w:hAnsi="Times New Roman" w:cs="Times New Roman"/>
            <w:sz w:val="24"/>
            <w:szCs w:val="24"/>
          </w:rPr>
          <w:t xml:space="preserve">. </w:t>
        </w:r>
      </w:ins>
    </w:p>
    <w:p w:rsidR="008C3BD4" w:rsidRPr="00873F43" w:rsidRDefault="00873F43">
      <w:pPr>
        <w:rPr>
          <w:rFonts w:ascii="Times New Roman" w:hAnsi="Times New Roman" w:cs="Times New Roman"/>
          <w:sz w:val="24"/>
          <w:szCs w:val="24"/>
        </w:rPr>
      </w:pPr>
      <w:r w:rsidRPr="00873F43">
        <w:rPr>
          <w:rFonts w:ascii="Times New Roman" w:hAnsi="Times New Roman" w:cs="Times New Roman"/>
          <w:b/>
          <w:sz w:val="24"/>
          <w:szCs w:val="24"/>
        </w:rPr>
        <w:t>Funding:</w:t>
      </w:r>
      <w:r>
        <w:rPr>
          <w:rFonts w:ascii="Times New Roman" w:hAnsi="Times New Roman" w:cs="Times New Roman"/>
          <w:sz w:val="24"/>
          <w:szCs w:val="24"/>
        </w:rPr>
        <w:t xml:space="preserve"> No funding</w:t>
      </w:r>
    </w:p>
    <w:p w:rsidR="008C3BD4" w:rsidRPr="00831A08" w:rsidRDefault="008C3BD4">
      <w:pPr>
        <w:rPr>
          <w:rFonts w:ascii="Times New Roman" w:hAnsi="Times New Roman" w:cs="Times New Roman"/>
          <w:sz w:val="24"/>
          <w:szCs w:val="24"/>
        </w:rPr>
      </w:pPr>
    </w:p>
    <w:sectPr w:rsidR="008C3BD4" w:rsidRPr="00831A08" w:rsidSect="00D14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E4343"/>
    <w:multiLevelType w:val="hybridMultilevel"/>
    <w:tmpl w:val="F91A1A96"/>
    <w:lvl w:ilvl="0" w:tplc="325661DA">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tendra Singh">
    <w15:presenceInfo w15:providerId="Windows Live" w15:userId="6850bb3703da53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BD4"/>
    <w:rsid w:val="00064BF0"/>
    <w:rsid w:val="00093DC4"/>
    <w:rsid w:val="000E0B2E"/>
    <w:rsid w:val="000F4EAF"/>
    <w:rsid w:val="0013719C"/>
    <w:rsid w:val="0014241A"/>
    <w:rsid w:val="0017646E"/>
    <w:rsid w:val="0019319A"/>
    <w:rsid w:val="00195935"/>
    <w:rsid w:val="001E725F"/>
    <w:rsid w:val="0023006B"/>
    <w:rsid w:val="002517A4"/>
    <w:rsid w:val="00254E82"/>
    <w:rsid w:val="002A486E"/>
    <w:rsid w:val="002C3024"/>
    <w:rsid w:val="002C5AE3"/>
    <w:rsid w:val="002C646A"/>
    <w:rsid w:val="003322E9"/>
    <w:rsid w:val="00347F13"/>
    <w:rsid w:val="003A282D"/>
    <w:rsid w:val="003A4793"/>
    <w:rsid w:val="003A4982"/>
    <w:rsid w:val="003C5285"/>
    <w:rsid w:val="004004E5"/>
    <w:rsid w:val="004748B2"/>
    <w:rsid w:val="0048571E"/>
    <w:rsid w:val="004B3CC3"/>
    <w:rsid w:val="004E0452"/>
    <w:rsid w:val="004F5646"/>
    <w:rsid w:val="00513EDC"/>
    <w:rsid w:val="00516140"/>
    <w:rsid w:val="0053576A"/>
    <w:rsid w:val="00556B45"/>
    <w:rsid w:val="005A6D9E"/>
    <w:rsid w:val="005D2F41"/>
    <w:rsid w:val="005F78F4"/>
    <w:rsid w:val="00604C39"/>
    <w:rsid w:val="00620A03"/>
    <w:rsid w:val="00623C06"/>
    <w:rsid w:val="00632429"/>
    <w:rsid w:val="00697544"/>
    <w:rsid w:val="006C36FA"/>
    <w:rsid w:val="006E6963"/>
    <w:rsid w:val="00706F07"/>
    <w:rsid w:val="00740591"/>
    <w:rsid w:val="0074587D"/>
    <w:rsid w:val="00763FFA"/>
    <w:rsid w:val="007A423F"/>
    <w:rsid w:val="007B116E"/>
    <w:rsid w:val="007B6A81"/>
    <w:rsid w:val="007E0D81"/>
    <w:rsid w:val="00801B4C"/>
    <w:rsid w:val="0082590A"/>
    <w:rsid w:val="00831A08"/>
    <w:rsid w:val="00835BCC"/>
    <w:rsid w:val="008706CB"/>
    <w:rsid w:val="00873F43"/>
    <w:rsid w:val="008B47FB"/>
    <w:rsid w:val="008B6105"/>
    <w:rsid w:val="008C0BEB"/>
    <w:rsid w:val="008C3BD4"/>
    <w:rsid w:val="008F231B"/>
    <w:rsid w:val="0090330C"/>
    <w:rsid w:val="009121FC"/>
    <w:rsid w:val="00916108"/>
    <w:rsid w:val="0092607E"/>
    <w:rsid w:val="00931BCF"/>
    <w:rsid w:val="00940D78"/>
    <w:rsid w:val="009A4CA3"/>
    <w:rsid w:val="009A6FA4"/>
    <w:rsid w:val="009B325F"/>
    <w:rsid w:val="00A744C0"/>
    <w:rsid w:val="00A84FEA"/>
    <w:rsid w:val="00AD64D9"/>
    <w:rsid w:val="00AF5B71"/>
    <w:rsid w:val="00B172FC"/>
    <w:rsid w:val="00B25674"/>
    <w:rsid w:val="00B3748D"/>
    <w:rsid w:val="00B53409"/>
    <w:rsid w:val="00B66CE7"/>
    <w:rsid w:val="00B94EC9"/>
    <w:rsid w:val="00BA3040"/>
    <w:rsid w:val="00BB4441"/>
    <w:rsid w:val="00BE7A21"/>
    <w:rsid w:val="00C71966"/>
    <w:rsid w:val="00C9413F"/>
    <w:rsid w:val="00CA60D8"/>
    <w:rsid w:val="00CD7A92"/>
    <w:rsid w:val="00D0371C"/>
    <w:rsid w:val="00D1414A"/>
    <w:rsid w:val="00D14613"/>
    <w:rsid w:val="00D27EE3"/>
    <w:rsid w:val="00D45A19"/>
    <w:rsid w:val="00D600D9"/>
    <w:rsid w:val="00D808EC"/>
    <w:rsid w:val="00DD721F"/>
    <w:rsid w:val="00E01434"/>
    <w:rsid w:val="00E156B8"/>
    <w:rsid w:val="00E4396F"/>
    <w:rsid w:val="00EA634B"/>
    <w:rsid w:val="00EA72FA"/>
    <w:rsid w:val="00ED7C6C"/>
    <w:rsid w:val="00F25CFD"/>
    <w:rsid w:val="00F40F60"/>
    <w:rsid w:val="00F76CDD"/>
    <w:rsid w:val="00F77480"/>
    <w:rsid w:val="00FA5776"/>
    <w:rsid w:val="00FB2601"/>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88890"/>
  <w15:docId w15:val="{D5B46103-E46A-4AF6-8ED9-1F7ADEAAB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414A"/>
  </w:style>
  <w:style w:type="paragraph" w:styleId="Heading1">
    <w:name w:val="heading 1"/>
    <w:basedOn w:val="Normal"/>
    <w:link w:val="Heading1Char"/>
    <w:uiPriority w:val="9"/>
    <w:qFormat/>
    <w:rsid w:val="009033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3BD4"/>
    <w:rPr>
      <w:color w:val="0000FF"/>
      <w:u w:val="single"/>
    </w:rPr>
  </w:style>
  <w:style w:type="paragraph" w:styleId="ListParagraph">
    <w:name w:val="List Paragraph"/>
    <w:basedOn w:val="Normal"/>
    <w:uiPriority w:val="34"/>
    <w:qFormat/>
    <w:rsid w:val="0023006B"/>
    <w:pPr>
      <w:ind w:left="720"/>
      <w:contextualSpacing/>
    </w:pPr>
  </w:style>
  <w:style w:type="character" w:customStyle="1" w:styleId="ref-journal">
    <w:name w:val="ref-journal"/>
    <w:basedOn w:val="DefaultParagraphFont"/>
    <w:rsid w:val="00835BCC"/>
  </w:style>
  <w:style w:type="character" w:customStyle="1" w:styleId="UnresolvedMention1">
    <w:name w:val="Unresolved Mention1"/>
    <w:basedOn w:val="DefaultParagraphFont"/>
    <w:uiPriority w:val="99"/>
    <w:semiHidden/>
    <w:unhideWhenUsed/>
    <w:rsid w:val="00835BCC"/>
    <w:rPr>
      <w:color w:val="605E5C"/>
      <w:shd w:val="clear" w:color="auto" w:fill="E1DFDD"/>
    </w:rPr>
  </w:style>
  <w:style w:type="paragraph" w:styleId="HTMLPreformatted">
    <w:name w:val="HTML Preformatted"/>
    <w:basedOn w:val="Normal"/>
    <w:link w:val="HTMLPreformattedChar"/>
    <w:uiPriority w:val="99"/>
    <w:unhideWhenUsed/>
    <w:rsid w:val="00632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32429"/>
    <w:rPr>
      <w:rFonts w:ascii="Courier New" w:eastAsia="Times New Roman" w:hAnsi="Courier New" w:cs="Courier New"/>
      <w:sz w:val="20"/>
      <w:szCs w:val="20"/>
      <w:lang w:eastAsia="en-IN"/>
    </w:rPr>
  </w:style>
  <w:style w:type="character" w:customStyle="1" w:styleId="style2">
    <w:name w:val="style2"/>
    <w:basedOn w:val="DefaultParagraphFont"/>
    <w:rsid w:val="00AF5B71"/>
  </w:style>
  <w:style w:type="character" w:customStyle="1" w:styleId="style4">
    <w:name w:val="style4"/>
    <w:basedOn w:val="DefaultParagraphFont"/>
    <w:rsid w:val="00AF5B71"/>
  </w:style>
  <w:style w:type="table" w:styleId="TableGrid">
    <w:name w:val="Table Grid"/>
    <w:basedOn w:val="TableNormal"/>
    <w:uiPriority w:val="59"/>
    <w:rsid w:val="00B25674"/>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4857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23C06"/>
  </w:style>
  <w:style w:type="character" w:styleId="UnresolvedMention">
    <w:name w:val="Unresolved Mention"/>
    <w:basedOn w:val="DefaultParagraphFont"/>
    <w:uiPriority w:val="99"/>
    <w:semiHidden/>
    <w:unhideWhenUsed/>
    <w:rsid w:val="003A4793"/>
    <w:rPr>
      <w:color w:val="605E5C"/>
      <w:shd w:val="clear" w:color="auto" w:fill="E1DFDD"/>
    </w:rPr>
  </w:style>
  <w:style w:type="paragraph" w:styleId="BalloonText">
    <w:name w:val="Balloon Text"/>
    <w:basedOn w:val="Normal"/>
    <w:link w:val="BalloonTextChar"/>
    <w:uiPriority w:val="99"/>
    <w:semiHidden/>
    <w:unhideWhenUsed/>
    <w:rsid w:val="00E439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396F"/>
    <w:rPr>
      <w:rFonts w:ascii="Segoe UI" w:hAnsi="Segoe UI" w:cs="Segoe UI"/>
      <w:sz w:val="18"/>
      <w:szCs w:val="18"/>
    </w:rPr>
  </w:style>
  <w:style w:type="character" w:customStyle="1" w:styleId="Heading1Char">
    <w:name w:val="Heading 1 Char"/>
    <w:basedOn w:val="DefaultParagraphFont"/>
    <w:link w:val="Heading1"/>
    <w:uiPriority w:val="9"/>
    <w:rsid w:val="0090330C"/>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67493">
      <w:bodyDiv w:val="1"/>
      <w:marLeft w:val="0"/>
      <w:marRight w:val="0"/>
      <w:marTop w:val="0"/>
      <w:marBottom w:val="0"/>
      <w:divBdr>
        <w:top w:val="none" w:sz="0" w:space="0" w:color="auto"/>
        <w:left w:val="none" w:sz="0" w:space="0" w:color="auto"/>
        <w:bottom w:val="none" w:sz="0" w:space="0" w:color="auto"/>
        <w:right w:val="none" w:sz="0" w:space="0" w:color="auto"/>
      </w:divBdr>
    </w:div>
    <w:div w:id="463893981">
      <w:bodyDiv w:val="1"/>
      <w:marLeft w:val="0"/>
      <w:marRight w:val="0"/>
      <w:marTop w:val="0"/>
      <w:marBottom w:val="0"/>
      <w:divBdr>
        <w:top w:val="none" w:sz="0" w:space="0" w:color="auto"/>
        <w:left w:val="none" w:sz="0" w:space="0" w:color="auto"/>
        <w:bottom w:val="none" w:sz="0" w:space="0" w:color="auto"/>
        <w:right w:val="none" w:sz="0" w:space="0" w:color="auto"/>
      </w:divBdr>
      <w:divsChild>
        <w:div w:id="1086075041">
          <w:marLeft w:val="0"/>
          <w:marRight w:val="0"/>
          <w:marTop w:val="0"/>
          <w:marBottom w:val="0"/>
          <w:divBdr>
            <w:top w:val="none" w:sz="0" w:space="0" w:color="auto"/>
            <w:left w:val="none" w:sz="0" w:space="0" w:color="auto"/>
            <w:bottom w:val="none" w:sz="0" w:space="0" w:color="auto"/>
            <w:right w:val="none" w:sz="0" w:space="0" w:color="auto"/>
          </w:divBdr>
        </w:div>
        <w:div w:id="1386640118">
          <w:marLeft w:val="0"/>
          <w:marRight w:val="0"/>
          <w:marTop w:val="0"/>
          <w:marBottom w:val="0"/>
          <w:divBdr>
            <w:top w:val="none" w:sz="0" w:space="0" w:color="auto"/>
            <w:left w:val="none" w:sz="0" w:space="0" w:color="auto"/>
            <w:bottom w:val="none" w:sz="0" w:space="0" w:color="auto"/>
            <w:right w:val="none" w:sz="0" w:space="0" w:color="auto"/>
          </w:divBdr>
        </w:div>
        <w:div w:id="1677538650">
          <w:marLeft w:val="0"/>
          <w:marRight w:val="0"/>
          <w:marTop w:val="0"/>
          <w:marBottom w:val="0"/>
          <w:divBdr>
            <w:top w:val="none" w:sz="0" w:space="0" w:color="auto"/>
            <w:left w:val="none" w:sz="0" w:space="0" w:color="auto"/>
            <w:bottom w:val="none" w:sz="0" w:space="0" w:color="auto"/>
            <w:right w:val="none" w:sz="0" w:space="0" w:color="auto"/>
          </w:divBdr>
        </w:div>
        <w:div w:id="2030636728">
          <w:marLeft w:val="0"/>
          <w:marRight w:val="0"/>
          <w:marTop w:val="0"/>
          <w:marBottom w:val="0"/>
          <w:divBdr>
            <w:top w:val="none" w:sz="0" w:space="0" w:color="auto"/>
            <w:left w:val="none" w:sz="0" w:space="0" w:color="auto"/>
            <w:bottom w:val="none" w:sz="0" w:space="0" w:color="auto"/>
            <w:right w:val="none" w:sz="0" w:space="0" w:color="auto"/>
          </w:divBdr>
        </w:div>
      </w:divsChild>
    </w:div>
    <w:div w:id="845024343">
      <w:bodyDiv w:val="1"/>
      <w:marLeft w:val="0"/>
      <w:marRight w:val="0"/>
      <w:marTop w:val="0"/>
      <w:marBottom w:val="0"/>
      <w:divBdr>
        <w:top w:val="none" w:sz="0" w:space="0" w:color="auto"/>
        <w:left w:val="none" w:sz="0" w:space="0" w:color="auto"/>
        <w:bottom w:val="none" w:sz="0" w:space="0" w:color="auto"/>
        <w:right w:val="none" w:sz="0" w:space="0" w:color="auto"/>
      </w:divBdr>
      <w:divsChild>
        <w:div w:id="22370612">
          <w:marLeft w:val="0"/>
          <w:marRight w:val="0"/>
          <w:marTop w:val="0"/>
          <w:marBottom w:val="0"/>
          <w:divBdr>
            <w:top w:val="none" w:sz="0" w:space="0" w:color="auto"/>
            <w:left w:val="none" w:sz="0" w:space="0" w:color="auto"/>
            <w:bottom w:val="none" w:sz="0" w:space="0" w:color="auto"/>
            <w:right w:val="none" w:sz="0" w:space="0" w:color="auto"/>
          </w:divBdr>
        </w:div>
        <w:div w:id="45421035">
          <w:marLeft w:val="0"/>
          <w:marRight w:val="0"/>
          <w:marTop w:val="0"/>
          <w:marBottom w:val="0"/>
          <w:divBdr>
            <w:top w:val="none" w:sz="0" w:space="0" w:color="auto"/>
            <w:left w:val="none" w:sz="0" w:space="0" w:color="auto"/>
            <w:bottom w:val="none" w:sz="0" w:space="0" w:color="auto"/>
            <w:right w:val="none" w:sz="0" w:space="0" w:color="auto"/>
          </w:divBdr>
        </w:div>
        <w:div w:id="195628730">
          <w:marLeft w:val="0"/>
          <w:marRight w:val="0"/>
          <w:marTop w:val="0"/>
          <w:marBottom w:val="0"/>
          <w:divBdr>
            <w:top w:val="none" w:sz="0" w:space="0" w:color="auto"/>
            <w:left w:val="none" w:sz="0" w:space="0" w:color="auto"/>
            <w:bottom w:val="none" w:sz="0" w:space="0" w:color="auto"/>
            <w:right w:val="none" w:sz="0" w:space="0" w:color="auto"/>
          </w:divBdr>
        </w:div>
        <w:div w:id="296761155">
          <w:marLeft w:val="0"/>
          <w:marRight w:val="0"/>
          <w:marTop w:val="0"/>
          <w:marBottom w:val="0"/>
          <w:divBdr>
            <w:top w:val="none" w:sz="0" w:space="0" w:color="auto"/>
            <w:left w:val="none" w:sz="0" w:space="0" w:color="auto"/>
            <w:bottom w:val="none" w:sz="0" w:space="0" w:color="auto"/>
            <w:right w:val="none" w:sz="0" w:space="0" w:color="auto"/>
          </w:divBdr>
        </w:div>
        <w:div w:id="659309311">
          <w:marLeft w:val="0"/>
          <w:marRight w:val="0"/>
          <w:marTop w:val="0"/>
          <w:marBottom w:val="0"/>
          <w:divBdr>
            <w:top w:val="none" w:sz="0" w:space="0" w:color="auto"/>
            <w:left w:val="none" w:sz="0" w:space="0" w:color="auto"/>
            <w:bottom w:val="none" w:sz="0" w:space="0" w:color="auto"/>
            <w:right w:val="none" w:sz="0" w:space="0" w:color="auto"/>
          </w:divBdr>
        </w:div>
        <w:div w:id="972641396">
          <w:marLeft w:val="0"/>
          <w:marRight w:val="0"/>
          <w:marTop w:val="0"/>
          <w:marBottom w:val="0"/>
          <w:divBdr>
            <w:top w:val="none" w:sz="0" w:space="0" w:color="auto"/>
            <w:left w:val="none" w:sz="0" w:space="0" w:color="auto"/>
            <w:bottom w:val="none" w:sz="0" w:space="0" w:color="auto"/>
            <w:right w:val="none" w:sz="0" w:space="0" w:color="auto"/>
          </w:divBdr>
        </w:div>
        <w:div w:id="1794864547">
          <w:marLeft w:val="0"/>
          <w:marRight w:val="0"/>
          <w:marTop w:val="0"/>
          <w:marBottom w:val="0"/>
          <w:divBdr>
            <w:top w:val="none" w:sz="0" w:space="0" w:color="auto"/>
            <w:left w:val="none" w:sz="0" w:space="0" w:color="auto"/>
            <w:bottom w:val="none" w:sz="0" w:space="0" w:color="auto"/>
            <w:right w:val="none" w:sz="0" w:space="0" w:color="auto"/>
          </w:divBdr>
        </w:div>
        <w:div w:id="1971592247">
          <w:marLeft w:val="0"/>
          <w:marRight w:val="0"/>
          <w:marTop w:val="0"/>
          <w:marBottom w:val="0"/>
          <w:divBdr>
            <w:top w:val="none" w:sz="0" w:space="0" w:color="auto"/>
            <w:left w:val="none" w:sz="0" w:space="0" w:color="auto"/>
            <w:bottom w:val="none" w:sz="0" w:space="0" w:color="auto"/>
            <w:right w:val="none" w:sz="0" w:space="0" w:color="auto"/>
          </w:divBdr>
        </w:div>
      </w:divsChild>
    </w:div>
    <w:div w:id="1119571134">
      <w:bodyDiv w:val="1"/>
      <w:marLeft w:val="0"/>
      <w:marRight w:val="0"/>
      <w:marTop w:val="0"/>
      <w:marBottom w:val="0"/>
      <w:divBdr>
        <w:top w:val="none" w:sz="0" w:space="0" w:color="auto"/>
        <w:left w:val="none" w:sz="0" w:space="0" w:color="auto"/>
        <w:bottom w:val="none" w:sz="0" w:space="0" w:color="auto"/>
        <w:right w:val="none" w:sz="0" w:space="0" w:color="auto"/>
      </w:divBdr>
    </w:div>
    <w:div w:id="141440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C8BA1-FA26-4FEE-A68F-59569F49D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11</Pages>
  <Words>4644</Words>
  <Characters>26471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Satendra Singh</dc:creator>
  <cp:lastModifiedBy>Satendra Singh</cp:lastModifiedBy>
  <cp:revision>4</cp:revision>
  <dcterms:created xsi:type="dcterms:W3CDTF">2018-08-17T12:23:00Z</dcterms:created>
  <dcterms:modified xsi:type="dcterms:W3CDTF">2018-08-17T15:43:00Z</dcterms:modified>
</cp:coreProperties>
</file>